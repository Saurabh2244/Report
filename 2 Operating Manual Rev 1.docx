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01DB0" w14:textId="77777777" w:rsidR="00114806" w:rsidRPr="00114806" w:rsidRDefault="00114806" w:rsidP="00BA49DC">
      <w:pPr>
        <w:pStyle w:val="Title"/>
        <w:ind w:left="426" w:hanging="426"/>
        <w:jc w:val="left"/>
        <w:rPr>
          <w:rFonts w:ascii="Arial" w:hAnsi="Arial" w:cs="Arial"/>
          <w:color w:val="000000" w:themeColor="text1"/>
        </w:rPr>
      </w:pPr>
      <w:bookmarkStart w:id="0" w:name="INDEX"/>
      <w:bookmarkEnd w:id="0"/>
      <w:r w:rsidRPr="00114806">
        <w:rPr>
          <w:rFonts w:ascii="Arial" w:hAnsi="Arial" w:cs="Arial"/>
          <w:color w:val="000000" w:themeColor="text1"/>
        </w:rPr>
        <w:t>INDEX</w:t>
      </w:r>
    </w:p>
    <w:sdt>
      <w:sdtPr>
        <w:rPr>
          <w:rFonts w:ascii="Times New Roman" w:eastAsia="Times New Roman" w:hAnsi="Times New Roman" w:cs="Times New Roman"/>
          <w:color w:val="auto"/>
          <w:sz w:val="24"/>
          <w:szCs w:val="24"/>
        </w:rPr>
        <w:id w:val="-2097244031"/>
        <w:docPartObj>
          <w:docPartGallery w:val="Table of Contents"/>
          <w:docPartUnique/>
        </w:docPartObj>
      </w:sdtPr>
      <w:sdtEndPr>
        <w:rPr>
          <w:b/>
          <w:bCs/>
          <w:noProof/>
        </w:rPr>
      </w:sdtEndPr>
      <w:sdtContent>
        <w:p w14:paraId="7723805E" w14:textId="458CB16C" w:rsidR="00BC07F2" w:rsidRDefault="00BC07F2">
          <w:pPr>
            <w:pStyle w:val="TOCHeading"/>
          </w:pPr>
          <w:r>
            <w:t>Table of Contents</w:t>
          </w:r>
        </w:p>
        <w:p w14:paraId="644C5EF7" w14:textId="1A6BD356" w:rsidR="00A323DE" w:rsidRDefault="00BC07F2">
          <w:pPr>
            <w:pStyle w:val="TOC1"/>
            <w:tabs>
              <w:tab w:val="left" w:pos="480"/>
              <w:tab w:val="right" w:leader="dot" w:pos="10459"/>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94797307" w:history="1">
            <w:r w:rsidR="00A323DE" w:rsidRPr="00F72F28">
              <w:rPr>
                <w:rStyle w:val="Hyperlink"/>
                <w:rFonts w:ascii="Arial" w:hAnsi="Arial" w:cs="Arial"/>
                <w:noProof/>
              </w:rPr>
              <w:t>1.</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Brief Description of Process</w:t>
            </w:r>
            <w:r w:rsidR="00A323DE">
              <w:rPr>
                <w:noProof/>
                <w:webHidden/>
              </w:rPr>
              <w:tab/>
            </w:r>
            <w:r w:rsidR="00A323DE">
              <w:rPr>
                <w:noProof/>
                <w:webHidden/>
              </w:rPr>
              <w:fldChar w:fldCharType="begin"/>
            </w:r>
            <w:r w:rsidR="00A323DE">
              <w:rPr>
                <w:noProof/>
                <w:webHidden/>
              </w:rPr>
              <w:instrText xml:space="preserve"> PAGEREF _Toc94797307 \h </w:instrText>
            </w:r>
            <w:r w:rsidR="00A323DE">
              <w:rPr>
                <w:noProof/>
                <w:webHidden/>
              </w:rPr>
            </w:r>
            <w:r w:rsidR="00A323DE">
              <w:rPr>
                <w:noProof/>
                <w:webHidden/>
              </w:rPr>
              <w:fldChar w:fldCharType="separate"/>
            </w:r>
            <w:r w:rsidR="00A323DE">
              <w:rPr>
                <w:noProof/>
                <w:webHidden/>
              </w:rPr>
              <w:t>9</w:t>
            </w:r>
            <w:r w:rsidR="00A323DE">
              <w:rPr>
                <w:noProof/>
                <w:webHidden/>
              </w:rPr>
              <w:fldChar w:fldCharType="end"/>
            </w:r>
          </w:hyperlink>
        </w:p>
        <w:p w14:paraId="60E42669" w14:textId="2F37BA2A"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08" w:history="1">
            <w:r w:rsidR="00A323DE" w:rsidRPr="00F72F28">
              <w:rPr>
                <w:rStyle w:val="Hyperlink"/>
                <w:rFonts w:ascii="Arial" w:hAnsi="Arial" w:cs="Arial"/>
                <w:noProof/>
              </w:rPr>
              <w:t>2.</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DETAILED PROCESS DESCRIPTION/ STARTUP/SHUT DOWN</w:t>
            </w:r>
            <w:r w:rsidR="00A323DE">
              <w:rPr>
                <w:noProof/>
                <w:webHidden/>
              </w:rPr>
              <w:tab/>
            </w:r>
            <w:r w:rsidR="00A323DE">
              <w:rPr>
                <w:noProof/>
                <w:webHidden/>
              </w:rPr>
              <w:fldChar w:fldCharType="begin"/>
            </w:r>
            <w:r w:rsidR="00A323DE">
              <w:rPr>
                <w:noProof/>
                <w:webHidden/>
              </w:rPr>
              <w:instrText xml:space="preserve"> PAGEREF _Toc94797308 \h </w:instrText>
            </w:r>
            <w:r w:rsidR="00A323DE">
              <w:rPr>
                <w:noProof/>
                <w:webHidden/>
              </w:rPr>
            </w:r>
            <w:r w:rsidR="00A323DE">
              <w:rPr>
                <w:noProof/>
                <w:webHidden/>
              </w:rPr>
              <w:fldChar w:fldCharType="separate"/>
            </w:r>
            <w:r w:rsidR="00A323DE">
              <w:rPr>
                <w:noProof/>
                <w:webHidden/>
              </w:rPr>
              <w:t>12</w:t>
            </w:r>
            <w:r w:rsidR="00A323DE">
              <w:rPr>
                <w:noProof/>
                <w:webHidden/>
              </w:rPr>
              <w:fldChar w:fldCharType="end"/>
            </w:r>
          </w:hyperlink>
        </w:p>
        <w:p w14:paraId="2BA26D93" w14:textId="619C0978"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09" w:history="1">
            <w:r w:rsidR="00A323DE" w:rsidRPr="00F72F28">
              <w:rPr>
                <w:rStyle w:val="Hyperlink"/>
                <w:noProof/>
              </w:rPr>
              <w:t>CATALYST-TEAL-DONOR</w:t>
            </w:r>
            <w:r w:rsidR="00A323DE">
              <w:rPr>
                <w:noProof/>
                <w:webHidden/>
              </w:rPr>
              <w:tab/>
            </w:r>
            <w:r w:rsidR="00A323DE">
              <w:rPr>
                <w:noProof/>
                <w:webHidden/>
              </w:rPr>
              <w:fldChar w:fldCharType="begin"/>
            </w:r>
            <w:r w:rsidR="00A323DE">
              <w:rPr>
                <w:noProof/>
                <w:webHidden/>
              </w:rPr>
              <w:instrText xml:space="preserve"> PAGEREF _Toc94797309 \h </w:instrText>
            </w:r>
            <w:r w:rsidR="00A323DE">
              <w:rPr>
                <w:noProof/>
                <w:webHidden/>
              </w:rPr>
            </w:r>
            <w:r w:rsidR="00A323DE">
              <w:rPr>
                <w:noProof/>
                <w:webHidden/>
              </w:rPr>
              <w:fldChar w:fldCharType="separate"/>
            </w:r>
            <w:r w:rsidR="00A323DE">
              <w:rPr>
                <w:noProof/>
                <w:webHidden/>
              </w:rPr>
              <w:t>12</w:t>
            </w:r>
            <w:r w:rsidR="00A323DE">
              <w:rPr>
                <w:noProof/>
                <w:webHidden/>
              </w:rPr>
              <w:fldChar w:fldCharType="end"/>
            </w:r>
          </w:hyperlink>
        </w:p>
        <w:p w14:paraId="11527BAB" w14:textId="30C7F2E9"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10" w:history="1">
            <w:r w:rsidR="00A323DE" w:rsidRPr="00F72F28">
              <w:rPr>
                <w:rStyle w:val="Hyperlink"/>
                <w:rFonts w:ascii="Arial" w:hAnsi="Arial" w:cs="Arial"/>
                <w:noProof/>
              </w:rPr>
              <w:t>a.</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Catalyst – Teal - Donor</w:t>
            </w:r>
            <w:r w:rsidR="00A323DE">
              <w:rPr>
                <w:noProof/>
                <w:webHidden/>
              </w:rPr>
              <w:tab/>
            </w:r>
            <w:r w:rsidR="00A323DE">
              <w:rPr>
                <w:noProof/>
                <w:webHidden/>
              </w:rPr>
              <w:fldChar w:fldCharType="begin"/>
            </w:r>
            <w:r w:rsidR="00A323DE">
              <w:rPr>
                <w:noProof/>
                <w:webHidden/>
              </w:rPr>
              <w:instrText xml:space="preserve"> PAGEREF _Toc94797310 \h </w:instrText>
            </w:r>
            <w:r w:rsidR="00A323DE">
              <w:rPr>
                <w:noProof/>
                <w:webHidden/>
              </w:rPr>
            </w:r>
            <w:r w:rsidR="00A323DE">
              <w:rPr>
                <w:noProof/>
                <w:webHidden/>
              </w:rPr>
              <w:fldChar w:fldCharType="separate"/>
            </w:r>
            <w:r w:rsidR="00A323DE">
              <w:rPr>
                <w:noProof/>
                <w:webHidden/>
              </w:rPr>
              <w:t>13</w:t>
            </w:r>
            <w:r w:rsidR="00A323DE">
              <w:rPr>
                <w:noProof/>
                <w:webHidden/>
              </w:rPr>
              <w:fldChar w:fldCharType="end"/>
            </w:r>
          </w:hyperlink>
        </w:p>
        <w:p w14:paraId="245F0BBD" w14:textId="5281BE05"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11" w:history="1">
            <w:r w:rsidR="00A323DE" w:rsidRPr="00F72F28">
              <w:rPr>
                <w:rStyle w:val="Hyperlink"/>
                <w:rFonts w:ascii="Arial" w:hAnsi="Arial" w:cs="Arial"/>
                <w:noProof/>
              </w:rPr>
              <w:t>i.</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Process Description</w:t>
            </w:r>
            <w:r w:rsidR="00A323DE">
              <w:rPr>
                <w:noProof/>
                <w:webHidden/>
              </w:rPr>
              <w:tab/>
            </w:r>
            <w:r w:rsidR="00A323DE">
              <w:rPr>
                <w:noProof/>
                <w:webHidden/>
              </w:rPr>
              <w:fldChar w:fldCharType="begin"/>
            </w:r>
            <w:r w:rsidR="00A323DE">
              <w:rPr>
                <w:noProof/>
                <w:webHidden/>
              </w:rPr>
              <w:instrText xml:space="preserve"> PAGEREF _Toc94797311 \h </w:instrText>
            </w:r>
            <w:r w:rsidR="00A323DE">
              <w:rPr>
                <w:noProof/>
                <w:webHidden/>
              </w:rPr>
            </w:r>
            <w:r w:rsidR="00A323DE">
              <w:rPr>
                <w:noProof/>
                <w:webHidden/>
              </w:rPr>
              <w:fldChar w:fldCharType="separate"/>
            </w:r>
            <w:r w:rsidR="00A323DE">
              <w:rPr>
                <w:noProof/>
                <w:webHidden/>
              </w:rPr>
              <w:t>13</w:t>
            </w:r>
            <w:r w:rsidR="00A323DE">
              <w:rPr>
                <w:noProof/>
                <w:webHidden/>
              </w:rPr>
              <w:fldChar w:fldCharType="end"/>
            </w:r>
          </w:hyperlink>
        </w:p>
        <w:p w14:paraId="6D522979" w14:textId="053D0DC1"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12" w:history="1">
            <w:r w:rsidR="00A323DE" w:rsidRPr="00F72F28">
              <w:rPr>
                <w:rStyle w:val="Hyperlink"/>
                <w:rFonts w:ascii="Arial" w:hAnsi="Arial" w:cs="Arial"/>
                <w:noProof/>
              </w:rPr>
              <w:t>ii.</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Operating Parameters.</w:t>
            </w:r>
            <w:r w:rsidR="00A323DE">
              <w:rPr>
                <w:noProof/>
                <w:webHidden/>
              </w:rPr>
              <w:tab/>
            </w:r>
            <w:r w:rsidR="00A323DE">
              <w:rPr>
                <w:noProof/>
                <w:webHidden/>
              </w:rPr>
              <w:fldChar w:fldCharType="begin"/>
            </w:r>
            <w:r w:rsidR="00A323DE">
              <w:rPr>
                <w:noProof/>
                <w:webHidden/>
              </w:rPr>
              <w:instrText xml:space="preserve"> PAGEREF _Toc94797312 \h </w:instrText>
            </w:r>
            <w:r w:rsidR="00A323DE">
              <w:rPr>
                <w:noProof/>
                <w:webHidden/>
              </w:rPr>
            </w:r>
            <w:r w:rsidR="00A323DE">
              <w:rPr>
                <w:noProof/>
                <w:webHidden/>
              </w:rPr>
              <w:fldChar w:fldCharType="separate"/>
            </w:r>
            <w:r w:rsidR="00A323DE">
              <w:rPr>
                <w:noProof/>
                <w:webHidden/>
              </w:rPr>
              <w:t>18</w:t>
            </w:r>
            <w:r w:rsidR="00A323DE">
              <w:rPr>
                <w:noProof/>
                <w:webHidden/>
              </w:rPr>
              <w:fldChar w:fldCharType="end"/>
            </w:r>
          </w:hyperlink>
        </w:p>
        <w:p w14:paraId="040E02AB" w14:textId="56148C58"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13" w:history="1">
            <w:r w:rsidR="00A323DE" w:rsidRPr="00F72F28">
              <w:rPr>
                <w:rStyle w:val="Hyperlink"/>
                <w:rFonts w:ascii="Arial" w:hAnsi="Arial" w:cs="Arial"/>
                <w:noProof/>
              </w:rPr>
              <w:t>iii.</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Flow Rates:</w:t>
            </w:r>
            <w:r w:rsidR="00A323DE">
              <w:rPr>
                <w:noProof/>
                <w:webHidden/>
              </w:rPr>
              <w:tab/>
            </w:r>
            <w:r w:rsidR="00A323DE">
              <w:rPr>
                <w:noProof/>
                <w:webHidden/>
              </w:rPr>
              <w:fldChar w:fldCharType="begin"/>
            </w:r>
            <w:r w:rsidR="00A323DE">
              <w:rPr>
                <w:noProof/>
                <w:webHidden/>
              </w:rPr>
              <w:instrText xml:space="preserve"> PAGEREF _Toc94797313 \h </w:instrText>
            </w:r>
            <w:r w:rsidR="00A323DE">
              <w:rPr>
                <w:noProof/>
                <w:webHidden/>
              </w:rPr>
            </w:r>
            <w:r w:rsidR="00A323DE">
              <w:rPr>
                <w:noProof/>
                <w:webHidden/>
              </w:rPr>
              <w:fldChar w:fldCharType="separate"/>
            </w:r>
            <w:r w:rsidR="00A323DE">
              <w:rPr>
                <w:noProof/>
                <w:webHidden/>
              </w:rPr>
              <w:t>19</w:t>
            </w:r>
            <w:r w:rsidR="00A323DE">
              <w:rPr>
                <w:noProof/>
                <w:webHidden/>
              </w:rPr>
              <w:fldChar w:fldCharType="end"/>
            </w:r>
          </w:hyperlink>
        </w:p>
        <w:p w14:paraId="28890967" w14:textId="6901D1AC"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14" w:history="1">
            <w:r w:rsidR="00A323DE" w:rsidRPr="00F72F28">
              <w:rPr>
                <w:rStyle w:val="Hyperlink"/>
                <w:rFonts w:ascii="Arial" w:hAnsi="Arial" w:cs="Arial"/>
                <w:noProof/>
              </w:rPr>
              <w:t>iv.</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Start up and operation:</w:t>
            </w:r>
            <w:r w:rsidR="00A323DE">
              <w:rPr>
                <w:noProof/>
                <w:webHidden/>
              </w:rPr>
              <w:tab/>
            </w:r>
            <w:r w:rsidR="00A323DE">
              <w:rPr>
                <w:noProof/>
                <w:webHidden/>
              </w:rPr>
              <w:fldChar w:fldCharType="begin"/>
            </w:r>
            <w:r w:rsidR="00A323DE">
              <w:rPr>
                <w:noProof/>
                <w:webHidden/>
              </w:rPr>
              <w:instrText xml:space="preserve"> PAGEREF _Toc94797314 \h </w:instrText>
            </w:r>
            <w:r w:rsidR="00A323DE">
              <w:rPr>
                <w:noProof/>
                <w:webHidden/>
              </w:rPr>
            </w:r>
            <w:r w:rsidR="00A323DE">
              <w:rPr>
                <w:noProof/>
                <w:webHidden/>
              </w:rPr>
              <w:fldChar w:fldCharType="separate"/>
            </w:r>
            <w:r w:rsidR="00A323DE">
              <w:rPr>
                <w:noProof/>
                <w:webHidden/>
              </w:rPr>
              <w:t>20</w:t>
            </w:r>
            <w:r w:rsidR="00A323DE">
              <w:rPr>
                <w:noProof/>
                <w:webHidden/>
              </w:rPr>
              <w:fldChar w:fldCharType="end"/>
            </w:r>
          </w:hyperlink>
        </w:p>
        <w:p w14:paraId="2C3A7F7F" w14:textId="743DE4E9"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15" w:history="1">
            <w:r w:rsidR="00A323DE" w:rsidRPr="00F72F28">
              <w:rPr>
                <w:rStyle w:val="Hyperlink"/>
                <w:rFonts w:ascii="Arial" w:hAnsi="Arial" w:cs="Arial"/>
                <w:noProof/>
              </w:rPr>
              <w:t>FILLING OF SYRINGE V-104A</w:t>
            </w:r>
            <w:r w:rsidR="00A323DE">
              <w:rPr>
                <w:noProof/>
                <w:webHidden/>
              </w:rPr>
              <w:tab/>
            </w:r>
            <w:r w:rsidR="00A323DE">
              <w:rPr>
                <w:noProof/>
                <w:webHidden/>
              </w:rPr>
              <w:fldChar w:fldCharType="begin"/>
            </w:r>
            <w:r w:rsidR="00A323DE">
              <w:rPr>
                <w:noProof/>
                <w:webHidden/>
              </w:rPr>
              <w:instrText xml:space="preserve"> PAGEREF _Toc94797315 \h </w:instrText>
            </w:r>
            <w:r w:rsidR="00A323DE">
              <w:rPr>
                <w:noProof/>
                <w:webHidden/>
              </w:rPr>
            </w:r>
            <w:r w:rsidR="00A323DE">
              <w:rPr>
                <w:noProof/>
                <w:webHidden/>
              </w:rPr>
              <w:fldChar w:fldCharType="separate"/>
            </w:r>
            <w:r w:rsidR="00A323DE">
              <w:rPr>
                <w:noProof/>
                <w:webHidden/>
              </w:rPr>
              <w:t>29</w:t>
            </w:r>
            <w:r w:rsidR="00A323DE">
              <w:rPr>
                <w:noProof/>
                <w:webHidden/>
              </w:rPr>
              <w:fldChar w:fldCharType="end"/>
            </w:r>
          </w:hyperlink>
        </w:p>
        <w:p w14:paraId="5B3A0520" w14:textId="70F6EFDB"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16" w:history="1">
            <w:r w:rsidR="00A323DE" w:rsidRPr="00F72F28">
              <w:rPr>
                <w:rStyle w:val="Hyperlink"/>
                <w:rFonts w:ascii="Arial" w:hAnsi="Arial" w:cs="Arial"/>
                <w:noProof/>
              </w:rPr>
              <w:t>TRANSFERRING THE CONTENT FROM V-104 A TO V-103</w:t>
            </w:r>
            <w:r w:rsidR="00A323DE">
              <w:rPr>
                <w:noProof/>
                <w:webHidden/>
              </w:rPr>
              <w:tab/>
            </w:r>
            <w:r w:rsidR="00A323DE">
              <w:rPr>
                <w:noProof/>
                <w:webHidden/>
              </w:rPr>
              <w:fldChar w:fldCharType="begin"/>
            </w:r>
            <w:r w:rsidR="00A323DE">
              <w:rPr>
                <w:noProof/>
                <w:webHidden/>
              </w:rPr>
              <w:instrText xml:space="preserve"> PAGEREF _Toc94797316 \h </w:instrText>
            </w:r>
            <w:r w:rsidR="00A323DE">
              <w:rPr>
                <w:noProof/>
                <w:webHidden/>
              </w:rPr>
            </w:r>
            <w:r w:rsidR="00A323DE">
              <w:rPr>
                <w:noProof/>
                <w:webHidden/>
              </w:rPr>
              <w:fldChar w:fldCharType="separate"/>
            </w:r>
            <w:r w:rsidR="00A323DE">
              <w:rPr>
                <w:noProof/>
                <w:webHidden/>
              </w:rPr>
              <w:t>29</w:t>
            </w:r>
            <w:r w:rsidR="00A323DE">
              <w:rPr>
                <w:noProof/>
                <w:webHidden/>
              </w:rPr>
              <w:fldChar w:fldCharType="end"/>
            </w:r>
          </w:hyperlink>
        </w:p>
        <w:p w14:paraId="5BE37C3B" w14:textId="2281C7F5"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17" w:history="1">
            <w:r w:rsidR="00A323DE" w:rsidRPr="00F72F28">
              <w:rPr>
                <w:rStyle w:val="Hyperlink"/>
                <w:rFonts w:ascii="Arial" w:hAnsi="Arial" w:cs="Arial"/>
                <w:noProof/>
              </w:rPr>
              <w:t>FILLING OF SYRINGE V-104B</w:t>
            </w:r>
            <w:r w:rsidR="00A323DE">
              <w:rPr>
                <w:noProof/>
                <w:webHidden/>
              </w:rPr>
              <w:tab/>
            </w:r>
            <w:r w:rsidR="00A323DE">
              <w:rPr>
                <w:noProof/>
                <w:webHidden/>
              </w:rPr>
              <w:fldChar w:fldCharType="begin"/>
            </w:r>
            <w:r w:rsidR="00A323DE">
              <w:rPr>
                <w:noProof/>
                <w:webHidden/>
              </w:rPr>
              <w:instrText xml:space="preserve"> PAGEREF _Toc94797317 \h </w:instrText>
            </w:r>
            <w:r w:rsidR="00A323DE">
              <w:rPr>
                <w:noProof/>
                <w:webHidden/>
              </w:rPr>
            </w:r>
            <w:r w:rsidR="00A323DE">
              <w:rPr>
                <w:noProof/>
                <w:webHidden/>
              </w:rPr>
              <w:fldChar w:fldCharType="separate"/>
            </w:r>
            <w:r w:rsidR="00A323DE">
              <w:rPr>
                <w:noProof/>
                <w:webHidden/>
              </w:rPr>
              <w:t>29</w:t>
            </w:r>
            <w:r w:rsidR="00A323DE">
              <w:rPr>
                <w:noProof/>
                <w:webHidden/>
              </w:rPr>
              <w:fldChar w:fldCharType="end"/>
            </w:r>
          </w:hyperlink>
        </w:p>
        <w:p w14:paraId="4121DAF2" w14:textId="7FC7A118"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18" w:history="1">
            <w:r w:rsidR="00A323DE" w:rsidRPr="00F72F28">
              <w:rPr>
                <w:rStyle w:val="Hyperlink"/>
                <w:rFonts w:ascii="Arial" w:hAnsi="Arial" w:cs="Arial"/>
                <w:noProof/>
              </w:rPr>
              <w:t>CATALYST METERING TO THE REACTOR</w:t>
            </w:r>
            <w:r w:rsidR="00A323DE">
              <w:rPr>
                <w:noProof/>
                <w:webHidden/>
              </w:rPr>
              <w:tab/>
            </w:r>
            <w:r w:rsidR="00A323DE">
              <w:rPr>
                <w:noProof/>
                <w:webHidden/>
              </w:rPr>
              <w:fldChar w:fldCharType="begin"/>
            </w:r>
            <w:r w:rsidR="00A323DE">
              <w:rPr>
                <w:noProof/>
                <w:webHidden/>
              </w:rPr>
              <w:instrText xml:space="preserve"> PAGEREF _Toc94797318 \h </w:instrText>
            </w:r>
            <w:r w:rsidR="00A323DE">
              <w:rPr>
                <w:noProof/>
                <w:webHidden/>
              </w:rPr>
            </w:r>
            <w:r w:rsidR="00A323DE">
              <w:rPr>
                <w:noProof/>
                <w:webHidden/>
              </w:rPr>
              <w:fldChar w:fldCharType="separate"/>
            </w:r>
            <w:r w:rsidR="00A323DE">
              <w:rPr>
                <w:noProof/>
                <w:webHidden/>
              </w:rPr>
              <w:t>30</w:t>
            </w:r>
            <w:r w:rsidR="00A323DE">
              <w:rPr>
                <w:noProof/>
                <w:webHidden/>
              </w:rPr>
              <w:fldChar w:fldCharType="end"/>
            </w:r>
          </w:hyperlink>
        </w:p>
        <w:p w14:paraId="4AD944E3" w14:textId="3535F9E1"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19" w:history="1">
            <w:r w:rsidR="00A323DE" w:rsidRPr="00F72F28">
              <w:rPr>
                <w:rStyle w:val="Hyperlink"/>
                <w:rFonts w:ascii="Arial" w:hAnsi="Arial" w:cs="Arial"/>
                <w:noProof/>
              </w:rPr>
              <w:t>CYLINDER AUTOMATIC SWITCHING</w:t>
            </w:r>
            <w:r w:rsidR="00A323DE">
              <w:rPr>
                <w:noProof/>
                <w:webHidden/>
              </w:rPr>
              <w:tab/>
            </w:r>
            <w:r w:rsidR="00A323DE">
              <w:rPr>
                <w:noProof/>
                <w:webHidden/>
              </w:rPr>
              <w:fldChar w:fldCharType="begin"/>
            </w:r>
            <w:r w:rsidR="00A323DE">
              <w:rPr>
                <w:noProof/>
                <w:webHidden/>
              </w:rPr>
              <w:instrText xml:space="preserve"> PAGEREF _Toc94797319 \h </w:instrText>
            </w:r>
            <w:r w:rsidR="00A323DE">
              <w:rPr>
                <w:noProof/>
                <w:webHidden/>
              </w:rPr>
            </w:r>
            <w:r w:rsidR="00A323DE">
              <w:rPr>
                <w:noProof/>
                <w:webHidden/>
              </w:rPr>
              <w:fldChar w:fldCharType="separate"/>
            </w:r>
            <w:r w:rsidR="00A323DE">
              <w:rPr>
                <w:noProof/>
                <w:webHidden/>
              </w:rPr>
              <w:t>31</w:t>
            </w:r>
            <w:r w:rsidR="00A323DE">
              <w:rPr>
                <w:noProof/>
                <w:webHidden/>
              </w:rPr>
              <w:fldChar w:fldCharType="end"/>
            </w:r>
          </w:hyperlink>
        </w:p>
        <w:p w14:paraId="0C34A38A" w14:textId="4AD645A6"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20" w:history="1">
            <w:r w:rsidR="00A323DE" w:rsidRPr="00F72F28">
              <w:rPr>
                <w:rStyle w:val="Hyperlink"/>
                <w:rFonts w:ascii="Arial" w:hAnsi="Arial" w:cs="Arial"/>
                <w:noProof/>
              </w:rPr>
              <w:t>CATALYST METERING TO THE REACTOR FROM V104 B</w:t>
            </w:r>
            <w:r w:rsidR="00A323DE">
              <w:rPr>
                <w:noProof/>
                <w:webHidden/>
              </w:rPr>
              <w:tab/>
            </w:r>
            <w:r w:rsidR="00A323DE">
              <w:rPr>
                <w:noProof/>
                <w:webHidden/>
              </w:rPr>
              <w:fldChar w:fldCharType="begin"/>
            </w:r>
            <w:r w:rsidR="00A323DE">
              <w:rPr>
                <w:noProof/>
                <w:webHidden/>
              </w:rPr>
              <w:instrText xml:space="preserve"> PAGEREF _Toc94797320 \h </w:instrText>
            </w:r>
            <w:r w:rsidR="00A323DE">
              <w:rPr>
                <w:noProof/>
                <w:webHidden/>
              </w:rPr>
            </w:r>
            <w:r w:rsidR="00A323DE">
              <w:rPr>
                <w:noProof/>
                <w:webHidden/>
              </w:rPr>
              <w:fldChar w:fldCharType="separate"/>
            </w:r>
            <w:r w:rsidR="00A323DE">
              <w:rPr>
                <w:noProof/>
                <w:webHidden/>
              </w:rPr>
              <w:t>31</w:t>
            </w:r>
            <w:r w:rsidR="00A323DE">
              <w:rPr>
                <w:noProof/>
                <w:webHidden/>
              </w:rPr>
              <w:fldChar w:fldCharType="end"/>
            </w:r>
          </w:hyperlink>
        </w:p>
        <w:p w14:paraId="5A72AE43" w14:textId="5F16B1F8"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21" w:history="1">
            <w:r w:rsidR="00A323DE" w:rsidRPr="00F72F28">
              <w:rPr>
                <w:rStyle w:val="Hyperlink"/>
                <w:rFonts w:ascii="Arial" w:hAnsi="Arial" w:cs="Arial"/>
                <w:noProof/>
              </w:rPr>
              <w:t>Calibration of Teal/Donor/Catalyst Pumps</w:t>
            </w:r>
            <w:r w:rsidR="00A323DE">
              <w:rPr>
                <w:noProof/>
                <w:webHidden/>
              </w:rPr>
              <w:tab/>
            </w:r>
            <w:r w:rsidR="00A323DE">
              <w:rPr>
                <w:noProof/>
                <w:webHidden/>
              </w:rPr>
              <w:fldChar w:fldCharType="begin"/>
            </w:r>
            <w:r w:rsidR="00A323DE">
              <w:rPr>
                <w:noProof/>
                <w:webHidden/>
              </w:rPr>
              <w:instrText xml:space="preserve"> PAGEREF _Toc94797321 \h </w:instrText>
            </w:r>
            <w:r w:rsidR="00A323DE">
              <w:rPr>
                <w:noProof/>
                <w:webHidden/>
              </w:rPr>
            </w:r>
            <w:r w:rsidR="00A323DE">
              <w:rPr>
                <w:noProof/>
                <w:webHidden/>
              </w:rPr>
              <w:fldChar w:fldCharType="separate"/>
            </w:r>
            <w:r w:rsidR="00A323DE">
              <w:rPr>
                <w:noProof/>
                <w:webHidden/>
              </w:rPr>
              <w:t>32</w:t>
            </w:r>
            <w:r w:rsidR="00A323DE">
              <w:rPr>
                <w:noProof/>
                <w:webHidden/>
              </w:rPr>
              <w:fldChar w:fldCharType="end"/>
            </w:r>
          </w:hyperlink>
        </w:p>
        <w:p w14:paraId="7C9424F7" w14:textId="3DCEC522"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22" w:history="1">
            <w:r w:rsidR="00A323DE" w:rsidRPr="00F72F28">
              <w:rPr>
                <w:rStyle w:val="Hyperlink"/>
                <w:rFonts w:ascii="Arial" w:hAnsi="Arial" w:cs="Arial"/>
                <w:noProof/>
              </w:rPr>
              <w:t>v.</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SHUT DOWN PROCEDURES</w:t>
            </w:r>
            <w:r w:rsidR="00A323DE">
              <w:rPr>
                <w:noProof/>
                <w:webHidden/>
              </w:rPr>
              <w:tab/>
            </w:r>
            <w:r w:rsidR="00A323DE">
              <w:rPr>
                <w:noProof/>
                <w:webHidden/>
              </w:rPr>
              <w:fldChar w:fldCharType="begin"/>
            </w:r>
            <w:r w:rsidR="00A323DE">
              <w:rPr>
                <w:noProof/>
                <w:webHidden/>
              </w:rPr>
              <w:instrText xml:space="preserve"> PAGEREF _Toc94797322 \h </w:instrText>
            </w:r>
            <w:r w:rsidR="00A323DE">
              <w:rPr>
                <w:noProof/>
                <w:webHidden/>
              </w:rPr>
            </w:r>
            <w:r w:rsidR="00A323DE">
              <w:rPr>
                <w:noProof/>
                <w:webHidden/>
              </w:rPr>
              <w:fldChar w:fldCharType="separate"/>
            </w:r>
            <w:r w:rsidR="00A323DE">
              <w:rPr>
                <w:noProof/>
                <w:webHidden/>
              </w:rPr>
              <w:t>33</w:t>
            </w:r>
            <w:r w:rsidR="00A323DE">
              <w:rPr>
                <w:noProof/>
                <w:webHidden/>
              </w:rPr>
              <w:fldChar w:fldCharType="end"/>
            </w:r>
          </w:hyperlink>
        </w:p>
        <w:p w14:paraId="5A5B15C2" w14:textId="22DE55CC"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23" w:history="1">
            <w:r w:rsidR="00A323DE" w:rsidRPr="00F72F28">
              <w:rPr>
                <w:rStyle w:val="Hyperlink"/>
                <w:rFonts w:ascii="Arial" w:hAnsi="Arial" w:cs="Arial"/>
                <w:noProof/>
              </w:rPr>
              <w:t>vi.</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LIST OF ALARMS IN THE CO-CATALYST AND CATALYTIC PASTE STORAGE AND METERING UNIT.</w:t>
            </w:r>
            <w:r w:rsidR="00A323DE">
              <w:rPr>
                <w:noProof/>
                <w:webHidden/>
              </w:rPr>
              <w:tab/>
            </w:r>
            <w:r w:rsidR="00A323DE">
              <w:rPr>
                <w:noProof/>
                <w:webHidden/>
              </w:rPr>
              <w:fldChar w:fldCharType="begin"/>
            </w:r>
            <w:r w:rsidR="00A323DE">
              <w:rPr>
                <w:noProof/>
                <w:webHidden/>
              </w:rPr>
              <w:instrText xml:space="preserve"> PAGEREF _Toc94797323 \h </w:instrText>
            </w:r>
            <w:r w:rsidR="00A323DE">
              <w:rPr>
                <w:noProof/>
                <w:webHidden/>
              </w:rPr>
            </w:r>
            <w:r w:rsidR="00A323DE">
              <w:rPr>
                <w:noProof/>
                <w:webHidden/>
              </w:rPr>
              <w:fldChar w:fldCharType="separate"/>
            </w:r>
            <w:r w:rsidR="00A323DE">
              <w:rPr>
                <w:noProof/>
                <w:webHidden/>
              </w:rPr>
              <w:t>35</w:t>
            </w:r>
            <w:r w:rsidR="00A323DE">
              <w:rPr>
                <w:noProof/>
                <w:webHidden/>
              </w:rPr>
              <w:fldChar w:fldCharType="end"/>
            </w:r>
          </w:hyperlink>
        </w:p>
        <w:p w14:paraId="735EA165" w14:textId="275AA34D"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24" w:history="1">
            <w:r w:rsidR="00A323DE" w:rsidRPr="00F72F28">
              <w:rPr>
                <w:rStyle w:val="Hyperlink"/>
                <w:rFonts w:ascii="Arial" w:hAnsi="Arial" w:cs="Arial"/>
                <w:noProof/>
              </w:rPr>
              <w:t>b.</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POLYMERISATION UNIT</w:t>
            </w:r>
            <w:r w:rsidR="00A323DE">
              <w:rPr>
                <w:noProof/>
                <w:webHidden/>
              </w:rPr>
              <w:tab/>
            </w:r>
            <w:r w:rsidR="00A323DE">
              <w:rPr>
                <w:noProof/>
                <w:webHidden/>
              </w:rPr>
              <w:fldChar w:fldCharType="begin"/>
            </w:r>
            <w:r w:rsidR="00A323DE">
              <w:rPr>
                <w:noProof/>
                <w:webHidden/>
              </w:rPr>
              <w:instrText xml:space="preserve"> PAGEREF _Toc94797324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10628B71" w14:textId="6EE62871"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25" w:history="1">
            <w:r w:rsidR="00A323DE" w:rsidRPr="00F72F28">
              <w:rPr>
                <w:rStyle w:val="Hyperlink"/>
                <w:rFonts w:ascii="Arial" w:hAnsi="Arial" w:cs="Arial"/>
                <w:noProof/>
              </w:rPr>
              <w:t>i.</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PROCESS DESCRIPTION.</w:t>
            </w:r>
            <w:r w:rsidR="00A323DE">
              <w:rPr>
                <w:noProof/>
                <w:webHidden/>
              </w:rPr>
              <w:tab/>
            </w:r>
            <w:r w:rsidR="00A323DE">
              <w:rPr>
                <w:noProof/>
                <w:webHidden/>
              </w:rPr>
              <w:fldChar w:fldCharType="begin"/>
            </w:r>
            <w:r w:rsidR="00A323DE">
              <w:rPr>
                <w:noProof/>
                <w:webHidden/>
              </w:rPr>
              <w:instrText xml:space="preserve"> PAGEREF _Toc94797325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2F8C2952" w14:textId="28FD516B" w:rsidR="00A323DE" w:rsidRDefault="006B0921">
          <w:pPr>
            <w:pStyle w:val="TOC3"/>
            <w:tabs>
              <w:tab w:val="right" w:leader="dot" w:pos="10459"/>
            </w:tabs>
            <w:rPr>
              <w:rFonts w:asciiTheme="minorHAnsi" w:eastAsiaTheme="minorEastAsia" w:hAnsiTheme="minorHAnsi" w:cstheme="minorBidi"/>
              <w:noProof/>
              <w:sz w:val="22"/>
              <w:szCs w:val="22"/>
              <w:lang w:val="en-IN" w:eastAsia="en-IN"/>
            </w:rPr>
          </w:pPr>
          <w:hyperlink w:anchor="_Toc94797326" w:history="1">
            <w:r w:rsidR="00A323DE" w:rsidRPr="00F72F28">
              <w:rPr>
                <w:rStyle w:val="Hyperlink"/>
                <w:rFonts w:ascii="Arial" w:hAnsi="Arial" w:cs="Arial"/>
                <w:noProof/>
              </w:rPr>
              <w:t>Hydrogen to reaction</w:t>
            </w:r>
            <w:r w:rsidR="00A323DE">
              <w:rPr>
                <w:noProof/>
                <w:webHidden/>
              </w:rPr>
              <w:tab/>
            </w:r>
            <w:r w:rsidR="00A323DE">
              <w:rPr>
                <w:noProof/>
                <w:webHidden/>
              </w:rPr>
              <w:fldChar w:fldCharType="begin"/>
            </w:r>
            <w:r w:rsidR="00A323DE">
              <w:rPr>
                <w:noProof/>
                <w:webHidden/>
              </w:rPr>
              <w:instrText xml:space="preserve"> PAGEREF _Toc94797326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2F19FC44" w14:textId="570ABE12" w:rsidR="00A323DE" w:rsidRDefault="006B0921">
          <w:pPr>
            <w:pStyle w:val="TOC3"/>
            <w:tabs>
              <w:tab w:val="right" w:leader="dot" w:pos="10459"/>
            </w:tabs>
            <w:rPr>
              <w:rFonts w:asciiTheme="minorHAnsi" w:eastAsiaTheme="minorEastAsia" w:hAnsiTheme="minorHAnsi" w:cstheme="minorBidi"/>
              <w:noProof/>
              <w:sz w:val="22"/>
              <w:szCs w:val="22"/>
              <w:lang w:val="en-IN" w:eastAsia="en-IN"/>
            </w:rPr>
          </w:pPr>
          <w:hyperlink w:anchor="_Toc94797327" w:history="1">
            <w:r w:rsidR="00A323DE" w:rsidRPr="00F72F28">
              <w:rPr>
                <w:rStyle w:val="Hyperlink"/>
                <w:rFonts w:ascii="Arial" w:hAnsi="Arial" w:cs="Arial"/>
                <w:noProof/>
              </w:rPr>
              <w:t>Surge drum V 202</w:t>
            </w:r>
            <w:r w:rsidR="00A323DE">
              <w:rPr>
                <w:noProof/>
                <w:webHidden/>
              </w:rPr>
              <w:tab/>
            </w:r>
            <w:r w:rsidR="00A323DE">
              <w:rPr>
                <w:noProof/>
                <w:webHidden/>
              </w:rPr>
              <w:fldChar w:fldCharType="begin"/>
            </w:r>
            <w:r w:rsidR="00A323DE">
              <w:rPr>
                <w:noProof/>
                <w:webHidden/>
              </w:rPr>
              <w:instrText xml:space="preserve"> PAGEREF _Toc94797327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12EF8F81" w14:textId="4719C7AC"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28" w:history="1">
            <w:r w:rsidR="00A323DE" w:rsidRPr="00F72F28">
              <w:rPr>
                <w:rStyle w:val="Hyperlink"/>
                <w:rFonts w:ascii="Arial" w:hAnsi="Arial" w:cs="Arial"/>
                <w:noProof/>
              </w:rPr>
              <w:t>c.</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DEGASSING AND FEED DRUM AREA</w:t>
            </w:r>
            <w:r w:rsidR="00A323DE">
              <w:rPr>
                <w:noProof/>
                <w:webHidden/>
              </w:rPr>
              <w:tab/>
            </w:r>
            <w:r w:rsidR="00A323DE">
              <w:rPr>
                <w:noProof/>
                <w:webHidden/>
              </w:rPr>
              <w:fldChar w:fldCharType="begin"/>
            </w:r>
            <w:r w:rsidR="00A323DE">
              <w:rPr>
                <w:noProof/>
                <w:webHidden/>
              </w:rPr>
              <w:instrText xml:space="preserve"> PAGEREF _Toc94797328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0B60F054" w14:textId="5E431005"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29" w:history="1">
            <w:r w:rsidR="00A323DE" w:rsidRPr="00F72F28">
              <w:rPr>
                <w:rStyle w:val="Hyperlink"/>
                <w:rFonts w:ascii="Arial" w:hAnsi="Arial" w:cs="Arial"/>
                <w:noProof/>
              </w:rPr>
              <w:t>d.</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POLYMER STEAMING AND DRYING UNIT</w:t>
            </w:r>
            <w:r w:rsidR="00A323DE">
              <w:rPr>
                <w:noProof/>
                <w:webHidden/>
              </w:rPr>
              <w:tab/>
            </w:r>
            <w:r w:rsidR="00A323DE">
              <w:rPr>
                <w:noProof/>
                <w:webHidden/>
              </w:rPr>
              <w:fldChar w:fldCharType="begin"/>
            </w:r>
            <w:r w:rsidR="00A323DE">
              <w:rPr>
                <w:noProof/>
                <w:webHidden/>
              </w:rPr>
              <w:instrText xml:space="preserve"> PAGEREF _Toc94797329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20F07D4A" w14:textId="1F651E5F"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0" w:history="1">
            <w:r w:rsidR="00A323DE" w:rsidRPr="00F72F28">
              <w:rPr>
                <w:rStyle w:val="Hyperlink"/>
                <w:rFonts w:ascii="Arial" w:hAnsi="Arial" w:cs="Arial"/>
                <w:noProof/>
              </w:rPr>
              <w:t>e.</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BEAD PNEUMATIC CONVEYING AND POWDER STORAGE</w:t>
            </w:r>
            <w:r w:rsidR="00A323DE">
              <w:rPr>
                <w:noProof/>
                <w:webHidden/>
              </w:rPr>
              <w:tab/>
            </w:r>
            <w:r w:rsidR="00A323DE">
              <w:rPr>
                <w:noProof/>
                <w:webHidden/>
              </w:rPr>
              <w:fldChar w:fldCharType="begin"/>
            </w:r>
            <w:r w:rsidR="00A323DE">
              <w:rPr>
                <w:noProof/>
                <w:webHidden/>
              </w:rPr>
              <w:instrText xml:space="preserve"> PAGEREF _Toc94797330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45035141" w14:textId="77641EA8"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1" w:history="1">
            <w:r w:rsidR="00A323DE" w:rsidRPr="00F72F28">
              <w:rPr>
                <w:rStyle w:val="Hyperlink"/>
                <w:rFonts w:ascii="Arial" w:hAnsi="Arial" w:cs="Arial"/>
                <w:noProof/>
              </w:rPr>
              <w:t>f.</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ADDITIVE METERING AND EXTRUSION</w:t>
            </w:r>
            <w:r w:rsidR="00A323DE">
              <w:rPr>
                <w:noProof/>
                <w:webHidden/>
              </w:rPr>
              <w:tab/>
            </w:r>
            <w:r w:rsidR="00A323DE">
              <w:rPr>
                <w:noProof/>
                <w:webHidden/>
              </w:rPr>
              <w:fldChar w:fldCharType="begin"/>
            </w:r>
            <w:r w:rsidR="00A323DE">
              <w:rPr>
                <w:noProof/>
                <w:webHidden/>
              </w:rPr>
              <w:instrText xml:space="preserve"> PAGEREF _Toc94797331 \h </w:instrText>
            </w:r>
            <w:r w:rsidR="00A323DE">
              <w:rPr>
                <w:noProof/>
                <w:webHidden/>
              </w:rPr>
            </w:r>
            <w:r w:rsidR="00A323DE">
              <w:rPr>
                <w:noProof/>
                <w:webHidden/>
              </w:rPr>
              <w:fldChar w:fldCharType="separate"/>
            </w:r>
            <w:r w:rsidR="00A323DE">
              <w:rPr>
                <w:noProof/>
                <w:webHidden/>
              </w:rPr>
              <w:t>39</w:t>
            </w:r>
            <w:r w:rsidR="00A323DE">
              <w:rPr>
                <w:noProof/>
                <w:webHidden/>
              </w:rPr>
              <w:fldChar w:fldCharType="end"/>
            </w:r>
          </w:hyperlink>
        </w:p>
        <w:p w14:paraId="2B510E7F" w14:textId="0703967B"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2" w:history="1">
            <w:r w:rsidR="00A323DE" w:rsidRPr="00F72F28">
              <w:rPr>
                <w:rStyle w:val="Hyperlink"/>
                <w:rFonts w:ascii="Arial" w:hAnsi="Arial" w:cs="Arial"/>
                <w:noProof/>
              </w:rPr>
              <w:t>g.</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PELLETS CONVEYING, HOMOGENISATION/STORAGE</w:t>
            </w:r>
            <w:r w:rsidR="00A323DE">
              <w:rPr>
                <w:noProof/>
                <w:webHidden/>
              </w:rPr>
              <w:tab/>
            </w:r>
            <w:r w:rsidR="00A323DE">
              <w:rPr>
                <w:noProof/>
                <w:webHidden/>
              </w:rPr>
              <w:fldChar w:fldCharType="begin"/>
            </w:r>
            <w:r w:rsidR="00A323DE">
              <w:rPr>
                <w:noProof/>
                <w:webHidden/>
              </w:rPr>
              <w:instrText xml:space="preserve"> PAGEREF _Toc94797332 \h </w:instrText>
            </w:r>
            <w:r w:rsidR="00A323DE">
              <w:rPr>
                <w:noProof/>
                <w:webHidden/>
              </w:rPr>
            </w:r>
            <w:r w:rsidR="00A323DE">
              <w:rPr>
                <w:noProof/>
                <w:webHidden/>
              </w:rPr>
              <w:fldChar w:fldCharType="separate"/>
            </w:r>
            <w:r w:rsidR="00A323DE">
              <w:rPr>
                <w:noProof/>
                <w:webHidden/>
              </w:rPr>
              <w:t>64</w:t>
            </w:r>
            <w:r w:rsidR="00A323DE">
              <w:rPr>
                <w:noProof/>
                <w:webHidden/>
              </w:rPr>
              <w:fldChar w:fldCharType="end"/>
            </w:r>
          </w:hyperlink>
        </w:p>
        <w:p w14:paraId="5FA5D67B" w14:textId="4CF24B1C"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3" w:history="1">
            <w:r w:rsidR="00A323DE" w:rsidRPr="00F72F28">
              <w:rPr>
                <w:rStyle w:val="Hyperlink"/>
                <w:rFonts w:ascii="Arial" w:hAnsi="Arial" w:cs="Arial"/>
                <w:noProof/>
              </w:rPr>
              <w:t>h.</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BAGGING</w:t>
            </w:r>
            <w:r w:rsidR="00A323DE">
              <w:rPr>
                <w:noProof/>
                <w:webHidden/>
              </w:rPr>
              <w:tab/>
            </w:r>
            <w:r w:rsidR="00A323DE">
              <w:rPr>
                <w:noProof/>
                <w:webHidden/>
              </w:rPr>
              <w:fldChar w:fldCharType="begin"/>
            </w:r>
            <w:r w:rsidR="00A323DE">
              <w:rPr>
                <w:noProof/>
                <w:webHidden/>
              </w:rPr>
              <w:instrText xml:space="preserve"> PAGEREF _Toc94797333 \h </w:instrText>
            </w:r>
            <w:r w:rsidR="00A323DE">
              <w:rPr>
                <w:noProof/>
                <w:webHidden/>
              </w:rPr>
            </w:r>
            <w:r w:rsidR="00A323DE">
              <w:rPr>
                <w:noProof/>
                <w:webHidden/>
              </w:rPr>
              <w:fldChar w:fldCharType="separate"/>
            </w:r>
            <w:r w:rsidR="00A323DE">
              <w:rPr>
                <w:noProof/>
                <w:webHidden/>
              </w:rPr>
              <w:t>64</w:t>
            </w:r>
            <w:r w:rsidR="00A323DE">
              <w:rPr>
                <w:noProof/>
                <w:webHidden/>
              </w:rPr>
              <w:fldChar w:fldCharType="end"/>
            </w:r>
          </w:hyperlink>
        </w:p>
        <w:p w14:paraId="78221D4C" w14:textId="63338C4D"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4" w:history="1">
            <w:r w:rsidR="00A323DE" w:rsidRPr="00F72F28">
              <w:rPr>
                <w:rStyle w:val="Hyperlink"/>
                <w:rFonts w:ascii="Arial" w:hAnsi="Arial" w:cs="Arial"/>
                <w:noProof/>
              </w:rPr>
              <w:t>i.</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K301 A/S RECYCLE GAS COMPRESSOR</w:t>
            </w:r>
            <w:r w:rsidR="00A323DE">
              <w:rPr>
                <w:noProof/>
                <w:webHidden/>
              </w:rPr>
              <w:tab/>
            </w:r>
            <w:r w:rsidR="00A323DE">
              <w:rPr>
                <w:noProof/>
                <w:webHidden/>
              </w:rPr>
              <w:fldChar w:fldCharType="begin"/>
            </w:r>
            <w:r w:rsidR="00A323DE">
              <w:rPr>
                <w:noProof/>
                <w:webHidden/>
              </w:rPr>
              <w:instrText xml:space="preserve"> PAGEREF _Toc94797334 \h </w:instrText>
            </w:r>
            <w:r w:rsidR="00A323DE">
              <w:rPr>
                <w:noProof/>
                <w:webHidden/>
              </w:rPr>
            </w:r>
            <w:r w:rsidR="00A323DE">
              <w:rPr>
                <w:noProof/>
                <w:webHidden/>
              </w:rPr>
              <w:fldChar w:fldCharType="separate"/>
            </w:r>
            <w:r w:rsidR="00A323DE">
              <w:rPr>
                <w:noProof/>
                <w:webHidden/>
              </w:rPr>
              <w:t>70</w:t>
            </w:r>
            <w:r w:rsidR="00A323DE">
              <w:rPr>
                <w:noProof/>
                <w:webHidden/>
              </w:rPr>
              <w:fldChar w:fldCharType="end"/>
            </w:r>
          </w:hyperlink>
        </w:p>
        <w:p w14:paraId="4FCAED09" w14:textId="173D9EA3"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5" w:history="1">
            <w:r w:rsidR="00A323DE" w:rsidRPr="00F72F28">
              <w:rPr>
                <w:rStyle w:val="Hyperlink"/>
                <w:rFonts w:ascii="Arial" w:hAnsi="Arial" w:cs="Arial"/>
                <w:noProof/>
              </w:rPr>
              <w:t>j.</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CHILLER UNIT</w:t>
            </w:r>
            <w:r w:rsidR="00A323DE">
              <w:rPr>
                <w:noProof/>
                <w:webHidden/>
              </w:rPr>
              <w:tab/>
            </w:r>
            <w:r w:rsidR="00A323DE">
              <w:rPr>
                <w:noProof/>
                <w:webHidden/>
              </w:rPr>
              <w:fldChar w:fldCharType="begin"/>
            </w:r>
            <w:r w:rsidR="00A323DE">
              <w:rPr>
                <w:noProof/>
                <w:webHidden/>
              </w:rPr>
              <w:instrText xml:space="preserve"> PAGEREF _Toc94797335 \h </w:instrText>
            </w:r>
            <w:r w:rsidR="00A323DE">
              <w:rPr>
                <w:noProof/>
                <w:webHidden/>
              </w:rPr>
            </w:r>
            <w:r w:rsidR="00A323DE">
              <w:rPr>
                <w:noProof/>
                <w:webHidden/>
              </w:rPr>
              <w:fldChar w:fldCharType="separate"/>
            </w:r>
            <w:r w:rsidR="00A323DE">
              <w:rPr>
                <w:noProof/>
                <w:webHidden/>
              </w:rPr>
              <w:t>73</w:t>
            </w:r>
            <w:r w:rsidR="00A323DE">
              <w:rPr>
                <w:noProof/>
                <w:webHidden/>
              </w:rPr>
              <w:fldChar w:fldCharType="end"/>
            </w:r>
          </w:hyperlink>
        </w:p>
        <w:p w14:paraId="36F458FF" w14:textId="53DE544F" w:rsidR="00A323DE" w:rsidRDefault="006B0921">
          <w:pPr>
            <w:pStyle w:val="TOC2"/>
            <w:tabs>
              <w:tab w:val="right" w:leader="dot" w:pos="10459"/>
            </w:tabs>
            <w:rPr>
              <w:rFonts w:asciiTheme="minorHAnsi" w:eastAsiaTheme="minorEastAsia" w:hAnsiTheme="minorHAnsi" w:cstheme="minorBidi"/>
              <w:noProof/>
              <w:sz w:val="22"/>
              <w:szCs w:val="22"/>
              <w:lang w:val="en-IN" w:eastAsia="en-IN"/>
            </w:rPr>
          </w:pPr>
          <w:hyperlink w:anchor="_Toc94797336" w:history="1">
            <w:r w:rsidR="00A323DE" w:rsidRPr="00F72F28">
              <w:rPr>
                <w:rStyle w:val="Hyperlink"/>
                <w:rFonts w:ascii="Arial" w:hAnsi="Arial" w:cs="Arial"/>
                <w:b/>
                <w:bCs/>
                <w:noProof/>
              </w:rPr>
              <w:t>INDEX</w:t>
            </w:r>
            <w:r w:rsidR="00A323DE">
              <w:rPr>
                <w:noProof/>
                <w:webHidden/>
              </w:rPr>
              <w:tab/>
            </w:r>
            <w:r w:rsidR="00A323DE">
              <w:rPr>
                <w:noProof/>
                <w:webHidden/>
              </w:rPr>
              <w:fldChar w:fldCharType="begin"/>
            </w:r>
            <w:r w:rsidR="00A323DE">
              <w:rPr>
                <w:noProof/>
                <w:webHidden/>
              </w:rPr>
              <w:instrText xml:space="preserve"> PAGEREF _Toc94797336 \h </w:instrText>
            </w:r>
            <w:r w:rsidR="00A323DE">
              <w:rPr>
                <w:noProof/>
                <w:webHidden/>
              </w:rPr>
            </w:r>
            <w:r w:rsidR="00A323DE">
              <w:rPr>
                <w:noProof/>
                <w:webHidden/>
              </w:rPr>
              <w:fldChar w:fldCharType="separate"/>
            </w:r>
            <w:r w:rsidR="00A323DE">
              <w:rPr>
                <w:noProof/>
                <w:webHidden/>
              </w:rPr>
              <w:t>73</w:t>
            </w:r>
            <w:r w:rsidR="00A323DE">
              <w:rPr>
                <w:noProof/>
                <w:webHidden/>
              </w:rPr>
              <w:fldChar w:fldCharType="end"/>
            </w:r>
          </w:hyperlink>
        </w:p>
        <w:p w14:paraId="57070999" w14:textId="4264F381"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7" w:history="1">
            <w:r w:rsidR="00A323DE" w:rsidRPr="00F72F28">
              <w:rPr>
                <w:rStyle w:val="Hyperlink"/>
                <w:rFonts w:ascii="Arial" w:hAnsi="Arial" w:cs="Arial"/>
                <w:noProof/>
              </w:rPr>
              <w:t>k.</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EQUIPMENT LIST (PP PLANT)</w:t>
            </w:r>
            <w:r w:rsidR="00A323DE">
              <w:rPr>
                <w:noProof/>
                <w:webHidden/>
              </w:rPr>
              <w:tab/>
            </w:r>
            <w:r w:rsidR="00A323DE">
              <w:rPr>
                <w:noProof/>
                <w:webHidden/>
              </w:rPr>
              <w:fldChar w:fldCharType="begin"/>
            </w:r>
            <w:r w:rsidR="00A323DE">
              <w:rPr>
                <w:noProof/>
                <w:webHidden/>
              </w:rPr>
              <w:instrText xml:space="preserve"> PAGEREF _Toc94797337 \h </w:instrText>
            </w:r>
            <w:r w:rsidR="00A323DE">
              <w:rPr>
                <w:noProof/>
                <w:webHidden/>
              </w:rPr>
            </w:r>
            <w:r w:rsidR="00A323DE">
              <w:rPr>
                <w:noProof/>
                <w:webHidden/>
              </w:rPr>
              <w:fldChar w:fldCharType="separate"/>
            </w:r>
            <w:r w:rsidR="00A323DE">
              <w:rPr>
                <w:noProof/>
                <w:webHidden/>
              </w:rPr>
              <w:t>73</w:t>
            </w:r>
            <w:r w:rsidR="00A323DE">
              <w:rPr>
                <w:noProof/>
                <w:webHidden/>
              </w:rPr>
              <w:fldChar w:fldCharType="end"/>
            </w:r>
          </w:hyperlink>
        </w:p>
        <w:p w14:paraId="4408200D" w14:textId="11CF7170"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38" w:history="1">
            <w:r w:rsidR="00A323DE" w:rsidRPr="00F72F28">
              <w:rPr>
                <w:rStyle w:val="Hyperlink"/>
                <w:rFonts w:ascii="Arial" w:hAnsi="Arial" w:cs="Arial"/>
                <w:noProof/>
              </w:rPr>
              <w:t>3.</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PUMPS</w:t>
            </w:r>
            <w:r w:rsidR="00A323DE">
              <w:rPr>
                <w:noProof/>
                <w:webHidden/>
              </w:rPr>
              <w:tab/>
            </w:r>
            <w:r w:rsidR="00A323DE">
              <w:rPr>
                <w:noProof/>
                <w:webHidden/>
              </w:rPr>
              <w:fldChar w:fldCharType="begin"/>
            </w:r>
            <w:r w:rsidR="00A323DE">
              <w:rPr>
                <w:noProof/>
                <w:webHidden/>
              </w:rPr>
              <w:instrText xml:space="preserve"> PAGEREF _Toc94797338 \h </w:instrText>
            </w:r>
            <w:r w:rsidR="00A323DE">
              <w:rPr>
                <w:noProof/>
                <w:webHidden/>
              </w:rPr>
            </w:r>
            <w:r w:rsidR="00A323DE">
              <w:rPr>
                <w:noProof/>
                <w:webHidden/>
              </w:rPr>
              <w:fldChar w:fldCharType="separate"/>
            </w:r>
            <w:r w:rsidR="00A323DE">
              <w:rPr>
                <w:noProof/>
                <w:webHidden/>
              </w:rPr>
              <w:t>74</w:t>
            </w:r>
            <w:r w:rsidR="00A323DE">
              <w:rPr>
                <w:noProof/>
                <w:webHidden/>
              </w:rPr>
              <w:fldChar w:fldCharType="end"/>
            </w:r>
          </w:hyperlink>
        </w:p>
        <w:p w14:paraId="06C27B07" w14:textId="6854FAB9"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39" w:history="1">
            <w:r w:rsidR="00A323DE" w:rsidRPr="00F72F28">
              <w:rPr>
                <w:rStyle w:val="Hyperlink"/>
                <w:rFonts w:ascii="Arial" w:hAnsi="Arial" w:cs="Arial"/>
                <w:noProof/>
              </w:rPr>
              <w:t>3. HEAT EXCHANGER</w:t>
            </w:r>
            <w:r w:rsidR="00A323DE">
              <w:rPr>
                <w:noProof/>
                <w:webHidden/>
              </w:rPr>
              <w:tab/>
            </w:r>
            <w:r w:rsidR="00A323DE">
              <w:rPr>
                <w:noProof/>
                <w:webHidden/>
              </w:rPr>
              <w:fldChar w:fldCharType="begin"/>
            </w:r>
            <w:r w:rsidR="00A323DE">
              <w:rPr>
                <w:noProof/>
                <w:webHidden/>
              </w:rPr>
              <w:instrText xml:space="preserve"> PAGEREF _Toc94797339 \h </w:instrText>
            </w:r>
            <w:r w:rsidR="00A323DE">
              <w:rPr>
                <w:noProof/>
                <w:webHidden/>
              </w:rPr>
            </w:r>
            <w:r w:rsidR="00A323DE">
              <w:rPr>
                <w:noProof/>
                <w:webHidden/>
              </w:rPr>
              <w:fldChar w:fldCharType="separate"/>
            </w:r>
            <w:r w:rsidR="00A323DE">
              <w:rPr>
                <w:noProof/>
                <w:webHidden/>
              </w:rPr>
              <w:t>85</w:t>
            </w:r>
            <w:r w:rsidR="00A323DE">
              <w:rPr>
                <w:noProof/>
                <w:webHidden/>
              </w:rPr>
              <w:fldChar w:fldCharType="end"/>
            </w:r>
          </w:hyperlink>
        </w:p>
        <w:p w14:paraId="6DF66906" w14:textId="79CFDECF"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40" w:history="1">
            <w:r w:rsidR="00A323DE" w:rsidRPr="00F72F28">
              <w:rPr>
                <w:rStyle w:val="Hyperlink"/>
                <w:rFonts w:ascii="Arial" w:hAnsi="Arial" w:cs="Arial"/>
                <w:noProof/>
              </w:rPr>
              <w:t>4. COLUMNS</w:t>
            </w:r>
            <w:r w:rsidR="00A323DE">
              <w:rPr>
                <w:noProof/>
                <w:webHidden/>
              </w:rPr>
              <w:tab/>
            </w:r>
            <w:r w:rsidR="00A323DE">
              <w:rPr>
                <w:noProof/>
                <w:webHidden/>
              </w:rPr>
              <w:fldChar w:fldCharType="begin"/>
            </w:r>
            <w:r w:rsidR="00A323DE">
              <w:rPr>
                <w:noProof/>
                <w:webHidden/>
              </w:rPr>
              <w:instrText xml:space="preserve"> PAGEREF _Toc94797340 \h </w:instrText>
            </w:r>
            <w:r w:rsidR="00A323DE">
              <w:rPr>
                <w:noProof/>
                <w:webHidden/>
              </w:rPr>
            </w:r>
            <w:r w:rsidR="00A323DE">
              <w:rPr>
                <w:noProof/>
                <w:webHidden/>
              </w:rPr>
              <w:fldChar w:fldCharType="separate"/>
            </w:r>
            <w:r w:rsidR="00A323DE">
              <w:rPr>
                <w:noProof/>
                <w:webHidden/>
              </w:rPr>
              <w:t>93</w:t>
            </w:r>
            <w:r w:rsidR="00A323DE">
              <w:rPr>
                <w:noProof/>
                <w:webHidden/>
              </w:rPr>
              <w:fldChar w:fldCharType="end"/>
            </w:r>
          </w:hyperlink>
        </w:p>
        <w:p w14:paraId="2127EED6" w14:textId="3D0F63F4"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41" w:history="1">
            <w:r w:rsidR="00A323DE" w:rsidRPr="00F72F28">
              <w:rPr>
                <w:rStyle w:val="Hyperlink"/>
                <w:rFonts w:ascii="Arial" w:hAnsi="Arial" w:cs="Arial"/>
                <w:noProof/>
              </w:rPr>
              <w:t>5. REACTOR</w:t>
            </w:r>
            <w:r w:rsidR="00A323DE">
              <w:rPr>
                <w:noProof/>
                <w:webHidden/>
              </w:rPr>
              <w:tab/>
            </w:r>
            <w:r w:rsidR="00A323DE">
              <w:rPr>
                <w:noProof/>
                <w:webHidden/>
              </w:rPr>
              <w:fldChar w:fldCharType="begin"/>
            </w:r>
            <w:r w:rsidR="00A323DE">
              <w:rPr>
                <w:noProof/>
                <w:webHidden/>
              </w:rPr>
              <w:instrText xml:space="preserve"> PAGEREF _Toc94797341 \h </w:instrText>
            </w:r>
            <w:r w:rsidR="00A323DE">
              <w:rPr>
                <w:noProof/>
                <w:webHidden/>
              </w:rPr>
            </w:r>
            <w:r w:rsidR="00A323DE">
              <w:rPr>
                <w:noProof/>
                <w:webHidden/>
              </w:rPr>
              <w:fldChar w:fldCharType="separate"/>
            </w:r>
            <w:r w:rsidR="00A323DE">
              <w:rPr>
                <w:noProof/>
                <w:webHidden/>
              </w:rPr>
              <w:t>95</w:t>
            </w:r>
            <w:r w:rsidR="00A323DE">
              <w:rPr>
                <w:noProof/>
                <w:webHidden/>
              </w:rPr>
              <w:fldChar w:fldCharType="end"/>
            </w:r>
          </w:hyperlink>
        </w:p>
        <w:p w14:paraId="140251B3" w14:textId="127B2793"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42" w:history="1">
            <w:r w:rsidR="00A323DE" w:rsidRPr="00F72F28">
              <w:rPr>
                <w:rStyle w:val="Hyperlink"/>
                <w:rFonts w:ascii="Arial" w:hAnsi="Arial" w:cs="Arial"/>
                <w:noProof/>
              </w:rPr>
              <w:t>6. AGITATORS</w:t>
            </w:r>
            <w:r w:rsidR="00A323DE">
              <w:rPr>
                <w:noProof/>
                <w:webHidden/>
              </w:rPr>
              <w:tab/>
            </w:r>
            <w:r w:rsidR="00A323DE">
              <w:rPr>
                <w:noProof/>
                <w:webHidden/>
              </w:rPr>
              <w:fldChar w:fldCharType="begin"/>
            </w:r>
            <w:r w:rsidR="00A323DE">
              <w:rPr>
                <w:noProof/>
                <w:webHidden/>
              </w:rPr>
              <w:instrText xml:space="preserve"> PAGEREF _Toc94797342 \h </w:instrText>
            </w:r>
            <w:r w:rsidR="00A323DE">
              <w:rPr>
                <w:noProof/>
                <w:webHidden/>
              </w:rPr>
            </w:r>
            <w:r w:rsidR="00A323DE">
              <w:rPr>
                <w:noProof/>
                <w:webHidden/>
              </w:rPr>
              <w:fldChar w:fldCharType="separate"/>
            </w:r>
            <w:r w:rsidR="00A323DE">
              <w:rPr>
                <w:noProof/>
                <w:webHidden/>
              </w:rPr>
              <w:t>97</w:t>
            </w:r>
            <w:r w:rsidR="00A323DE">
              <w:rPr>
                <w:noProof/>
                <w:webHidden/>
              </w:rPr>
              <w:fldChar w:fldCharType="end"/>
            </w:r>
          </w:hyperlink>
        </w:p>
        <w:p w14:paraId="3804FE38" w14:textId="0DB3D862"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43" w:history="1">
            <w:r w:rsidR="00A323DE" w:rsidRPr="00F72F28">
              <w:rPr>
                <w:rStyle w:val="Hyperlink"/>
                <w:rFonts w:ascii="Arial" w:hAnsi="Arial" w:cs="Arial"/>
                <w:noProof/>
              </w:rPr>
              <w:t>7. TANKS / VESSELS</w:t>
            </w:r>
            <w:r w:rsidR="00A323DE">
              <w:rPr>
                <w:noProof/>
                <w:webHidden/>
              </w:rPr>
              <w:tab/>
            </w:r>
            <w:r w:rsidR="00A323DE">
              <w:rPr>
                <w:noProof/>
                <w:webHidden/>
              </w:rPr>
              <w:fldChar w:fldCharType="begin"/>
            </w:r>
            <w:r w:rsidR="00A323DE">
              <w:rPr>
                <w:noProof/>
                <w:webHidden/>
              </w:rPr>
              <w:instrText xml:space="preserve"> PAGEREF _Toc94797343 \h </w:instrText>
            </w:r>
            <w:r w:rsidR="00A323DE">
              <w:rPr>
                <w:noProof/>
                <w:webHidden/>
              </w:rPr>
            </w:r>
            <w:r w:rsidR="00A323DE">
              <w:rPr>
                <w:noProof/>
                <w:webHidden/>
              </w:rPr>
              <w:fldChar w:fldCharType="separate"/>
            </w:r>
            <w:r w:rsidR="00A323DE">
              <w:rPr>
                <w:noProof/>
                <w:webHidden/>
              </w:rPr>
              <w:t>99</w:t>
            </w:r>
            <w:r w:rsidR="00A323DE">
              <w:rPr>
                <w:noProof/>
                <w:webHidden/>
              </w:rPr>
              <w:fldChar w:fldCharType="end"/>
            </w:r>
          </w:hyperlink>
        </w:p>
        <w:p w14:paraId="32997B0B" w14:textId="013A5B6A"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44" w:history="1">
            <w:r w:rsidR="00A323DE" w:rsidRPr="00F72F28">
              <w:rPr>
                <w:rStyle w:val="Hyperlink"/>
                <w:rFonts w:ascii="Arial" w:hAnsi="Arial" w:cs="Arial"/>
                <w:noProof/>
              </w:rPr>
              <w:t>8. SILOS</w:t>
            </w:r>
            <w:r w:rsidR="00A323DE">
              <w:rPr>
                <w:noProof/>
                <w:webHidden/>
              </w:rPr>
              <w:tab/>
            </w:r>
            <w:r w:rsidR="00A323DE">
              <w:rPr>
                <w:noProof/>
                <w:webHidden/>
              </w:rPr>
              <w:fldChar w:fldCharType="begin"/>
            </w:r>
            <w:r w:rsidR="00A323DE">
              <w:rPr>
                <w:noProof/>
                <w:webHidden/>
              </w:rPr>
              <w:instrText xml:space="preserve"> PAGEREF _Toc94797344 \h </w:instrText>
            </w:r>
            <w:r w:rsidR="00A323DE">
              <w:rPr>
                <w:noProof/>
                <w:webHidden/>
              </w:rPr>
            </w:r>
            <w:r w:rsidR="00A323DE">
              <w:rPr>
                <w:noProof/>
                <w:webHidden/>
              </w:rPr>
              <w:fldChar w:fldCharType="separate"/>
            </w:r>
            <w:r w:rsidR="00A323DE">
              <w:rPr>
                <w:noProof/>
                <w:webHidden/>
              </w:rPr>
              <w:t>105</w:t>
            </w:r>
            <w:r w:rsidR="00A323DE">
              <w:rPr>
                <w:noProof/>
                <w:webHidden/>
              </w:rPr>
              <w:fldChar w:fldCharType="end"/>
            </w:r>
          </w:hyperlink>
        </w:p>
        <w:p w14:paraId="45122086" w14:textId="2DC8CD33"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45" w:history="1">
            <w:r w:rsidR="00A323DE" w:rsidRPr="00F72F28">
              <w:rPr>
                <w:rStyle w:val="Hyperlink"/>
                <w:rFonts w:ascii="Arial" w:hAnsi="Arial" w:cs="Arial"/>
                <w:noProof/>
              </w:rPr>
              <w:t>9. FILTER</w:t>
            </w:r>
            <w:r w:rsidR="00A323DE">
              <w:rPr>
                <w:noProof/>
                <w:webHidden/>
              </w:rPr>
              <w:tab/>
            </w:r>
            <w:r w:rsidR="00A323DE">
              <w:rPr>
                <w:noProof/>
                <w:webHidden/>
              </w:rPr>
              <w:fldChar w:fldCharType="begin"/>
            </w:r>
            <w:r w:rsidR="00A323DE">
              <w:rPr>
                <w:noProof/>
                <w:webHidden/>
              </w:rPr>
              <w:instrText xml:space="preserve"> PAGEREF _Toc94797345 \h </w:instrText>
            </w:r>
            <w:r w:rsidR="00A323DE">
              <w:rPr>
                <w:noProof/>
                <w:webHidden/>
              </w:rPr>
            </w:r>
            <w:r w:rsidR="00A323DE">
              <w:rPr>
                <w:noProof/>
                <w:webHidden/>
              </w:rPr>
              <w:fldChar w:fldCharType="separate"/>
            </w:r>
            <w:r w:rsidR="00A323DE">
              <w:rPr>
                <w:noProof/>
                <w:webHidden/>
              </w:rPr>
              <w:t>107</w:t>
            </w:r>
            <w:r w:rsidR="00A323DE">
              <w:rPr>
                <w:noProof/>
                <w:webHidden/>
              </w:rPr>
              <w:fldChar w:fldCharType="end"/>
            </w:r>
          </w:hyperlink>
        </w:p>
        <w:p w14:paraId="6376921D" w14:textId="105A13B4" w:rsidR="00A323DE" w:rsidRDefault="006B0921">
          <w:pPr>
            <w:pStyle w:val="TOC1"/>
            <w:tabs>
              <w:tab w:val="right" w:leader="dot" w:pos="10459"/>
            </w:tabs>
            <w:rPr>
              <w:rFonts w:asciiTheme="minorHAnsi" w:eastAsiaTheme="minorEastAsia" w:hAnsiTheme="minorHAnsi" w:cstheme="minorBidi"/>
              <w:noProof/>
              <w:sz w:val="22"/>
              <w:szCs w:val="22"/>
              <w:lang w:val="en-IN" w:eastAsia="en-IN"/>
            </w:rPr>
          </w:pPr>
          <w:hyperlink w:anchor="_Toc94797346" w:history="1">
            <w:r w:rsidR="00A323DE" w:rsidRPr="00F72F28">
              <w:rPr>
                <w:rStyle w:val="Hyperlink"/>
                <w:rFonts w:ascii="Arial" w:hAnsi="Arial" w:cs="Arial"/>
                <w:noProof/>
              </w:rPr>
              <w:t>10. COMPRESSORS</w:t>
            </w:r>
            <w:r w:rsidR="00A323DE">
              <w:rPr>
                <w:noProof/>
                <w:webHidden/>
              </w:rPr>
              <w:tab/>
            </w:r>
            <w:r w:rsidR="00A323DE">
              <w:rPr>
                <w:noProof/>
                <w:webHidden/>
              </w:rPr>
              <w:fldChar w:fldCharType="begin"/>
            </w:r>
            <w:r w:rsidR="00A323DE">
              <w:rPr>
                <w:noProof/>
                <w:webHidden/>
              </w:rPr>
              <w:instrText xml:space="preserve"> PAGEREF _Toc94797346 \h </w:instrText>
            </w:r>
            <w:r w:rsidR="00A323DE">
              <w:rPr>
                <w:noProof/>
                <w:webHidden/>
              </w:rPr>
            </w:r>
            <w:r w:rsidR="00A323DE">
              <w:rPr>
                <w:noProof/>
                <w:webHidden/>
              </w:rPr>
              <w:fldChar w:fldCharType="separate"/>
            </w:r>
            <w:r w:rsidR="00A323DE">
              <w:rPr>
                <w:noProof/>
                <w:webHidden/>
              </w:rPr>
              <w:t>110</w:t>
            </w:r>
            <w:r w:rsidR="00A323DE">
              <w:rPr>
                <w:noProof/>
                <w:webHidden/>
              </w:rPr>
              <w:fldChar w:fldCharType="end"/>
            </w:r>
          </w:hyperlink>
        </w:p>
        <w:p w14:paraId="56D04FC8" w14:textId="555EF7B8" w:rsidR="00A323DE" w:rsidRDefault="006B0921">
          <w:pPr>
            <w:pStyle w:val="TOC1"/>
            <w:tabs>
              <w:tab w:val="left" w:pos="480"/>
              <w:tab w:val="right" w:leader="dot" w:pos="10459"/>
            </w:tabs>
            <w:rPr>
              <w:rFonts w:asciiTheme="minorHAnsi" w:eastAsiaTheme="minorEastAsia" w:hAnsiTheme="minorHAnsi" w:cstheme="minorBidi"/>
              <w:noProof/>
              <w:sz w:val="22"/>
              <w:szCs w:val="22"/>
              <w:lang w:val="en-IN" w:eastAsia="en-IN"/>
            </w:rPr>
          </w:pPr>
          <w:hyperlink w:anchor="_Toc94797347" w:history="1">
            <w:r w:rsidR="00A323DE" w:rsidRPr="00F72F28">
              <w:rPr>
                <w:rStyle w:val="Hyperlink"/>
                <w:rFonts w:ascii="Arial" w:hAnsi="Arial" w:cs="Arial"/>
                <w:noProof/>
              </w:rPr>
              <w:t>b.</w:t>
            </w:r>
            <w:r w:rsidR="00A323DE">
              <w:rPr>
                <w:rFonts w:asciiTheme="minorHAnsi" w:eastAsiaTheme="minorEastAsia" w:hAnsiTheme="minorHAnsi" w:cstheme="minorBidi"/>
                <w:noProof/>
                <w:sz w:val="22"/>
                <w:szCs w:val="22"/>
                <w:lang w:val="en-IN" w:eastAsia="en-IN"/>
              </w:rPr>
              <w:tab/>
            </w:r>
            <w:r w:rsidR="00A323DE" w:rsidRPr="00F72F28">
              <w:rPr>
                <w:rStyle w:val="Hyperlink"/>
                <w:rFonts w:ascii="Arial" w:hAnsi="Arial" w:cs="Arial"/>
                <w:noProof/>
              </w:rPr>
              <w:t>Vortex Flow Meter.  The vortex flowmeter is used for measuring the flow velocity of gases in pipelines .  The measuring principle is based on the development of a Karman vortex shedding street in the wake of a body built into the pipeline.  In theory, this process enables measurements to be carried out in turbulent flows with a Reynolds number Re &gt; 3000, but linear measurements are only, possible where Re&gt;20000.</w:t>
            </w:r>
            <w:r w:rsidR="00A323DE">
              <w:rPr>
                <w:noProof/>
                <w:webHidden/>
              </w:rPr>
              <w:tab/>
            </w:r>
            <w:r w:rsidR="00A323DE">
              <w:rPr>
                <w:noProof/>
                <w:webHidden/>
              </w:rPr>
              <w:fldChar w:fldCharType="begin"/>
            </w:r>
            <w:r w:rsidR="00A323DE">
              <w:rPr>
                <w:noProof/>
                <w:webHidden/>
              </w:rPr>
              <w:instrText xml:space="preserve"> PAGEREF _Toc94797347 \h </w:instrText>
            </w:r>
            <w:r w:rsidR="00A323DE">
              <w:rPr>
                <w:noProof/>
                <w:webHidden/>
              </w:rPr>
            </w:r>
            <w:r w:rsidR="00A323DE">
              <w:rPr>
                <w:noProof/>
                <w:webHidden/>
              </w:rPr>
              <w:fldChar w:fldCharType="separate"/>
            </w:r>
            <w:r w:rsidR="00A323DE">
              <w:rPr>
                <w:noProof/>
                <w:webHidden/>
              </w:rPr>
              <w:t>135</w:t>
            </w:r>
            <w:r w:rsidR="00A323DE">
              <w:rPr>
                <w:noProof/>
                <w:webHidden/>
              </w:rPr>
              <w:fldChar w:fldCharType="end"/>
            </w:r>
          </w:hyperlink>
        </w:p>
        <w:p w14:paraId="28009AB3" w14:textId="28E13F76" w:rsidR="00BC07F2" w:rsidRDefault="00BC07F2">
          <w:r>
            <w:rPr>
              <w:b/>
              <w:bCs/>
              <w:noProof/>
            </w:rPr>
            <w:fldChar w:fldCharType="end"/>
          </w:r>
        </w:p>
      </w:sdtContent>
    </w:sdt>
    <w:p w14:paraId="07DB0E76" w14:textId="77777777" w:rsidR="00114806" w:rsidRPr="00BA49DC" w:rsidRDefault="00114806" w:rsidP="00BA49DC">
      <w:pPr>
        <w:spacing w:after="160" w:line="259" w:lineRule="auto"/>
        <w:ind w:left="426" w:hanging="426"/>
        <w:rPr>
          <w:rFonts w:ascii="Arial" w:hAnsi="Arial" w:cs="Arial"/>
          <w:b/>
          <w:bCs/>
          <w:color w:val="000000" w:themeColor="text1"/>
        </w:rPr>
      </w:pPr>
      <w:r w:rsidRPr="00BA49DC">
        <w:rPr>
          <w:rFonts w:ascii="Arial" w:hAnsi="Arial" w:cs="Arial"/>
          <w:color w:val="000000" w:themeColor="text1"/>
        </w:rPr>
        <w:br w:type="page"/>
      </w:r>
    </w:p>
    <w:p w14:paraId="79C676FE" w14:textId="77777777" w:rsidR="00114806" w:rsidRPr="00114806" w:rsidRDefault="00114806" w:rsidP="00BA49DC">
      <w:pPr>
        <w:pStyle w:val="Title"/>
        <w:ind w:left="426" w:hanging="426"/>
        <w:jc w:val="left"/>
        <w:rPr>
          <w:rFonts w:ascii="Arial" w:hAnsi="Arial" w:cs="Arial"/>
          <w:color w:val="000000" w:themeColor="text1"/>
        </w:rPr>
      </w:pPr>
    </w:p>
    <w:p w14:paraId="4DCFDBF8" w14:textId="77777777" w:rsidR="00114806" w:rsidRPr="00114806" w:rsidRDefault="00114806" w:rsidP="00BA49DC">
      <w:pPr>
        <w:pStyle w:val="Title"/>
        <w:ind w:left="426" w:hanging="426"/>
        <w:jc w:val="left"/>
        <w:rPr>
          <w:rFonts w:ascii="Arial" w:hAnsi="Arial" w:cs="Arial"/>
          <w:color w:val="000000" w:themeColor="text1"/>
        </w:rPr>
      </w:pPr>
    </w:p>
    <w:p w14:paraId="3A368FF0" w14:textId="1560EF7F" w:rsidR="00114806" w:rsidRPr="00BA49DC" w:rsidRDefault="006B0921" w:rsidP="00BA49DC">
      <w:pPr>
        <w:ind w:left="426" w:hanging="426"/>
        <w:rPr>
          <w:rFonts w:ascii="Arial" w:hAnsi="Arial" w:cs="Arial"/>
          <w:b/>
          <w:bCs/>
          <w:color w:val="000000" w:themeColor="text1"/>
        </w:rPr>
      </w:pPr>
      <w:hyperlink w:anchor="brief" w:history="1">
        <w:r w:rsidR="00114806" w:rsidRPr="00BA49DC">
          <w:rPr>
            <w:rStyle w:val="Hyperlink"/>
            <w:rFonts w:ascii="Arial" w:hAnsi="Arial" w:cs="Arial"/>
            <w:b/>
            <w:bCs/>
            <w:color w:val="000000" w:themeColor="text1"/>
          </w:rPr>
          <w:t>BRIEF PROCESS DESCRITION</w:t>
        </w:r>
      </w:hyperlink>
    </w:p>
    <w:p w14:paraId="5A3CB1AB" w14:textId="77777777" w:rsidR="00114806" w:rsidRPr="00114806" w:rsidRDefault="00114806" w:rsidP="00BA49DC">
      <w:pPr>
        <w:ind w:left="426" w:hanging="426"/>
        <w:rPr>
          <w:rFonts w:ascii="Arial" w:hAnsi="Arial" w:cs="Arial"/>
          <w:color w:val="000000" w:themeColor="text1"/>
        </w:rPr>
      </w:pPr>
    </w:p>
    <w:p w14:paraId="6578D1E6" w14:textId="77777777" w:rsidR="00114806" w:rsidRPr="00114806" w:rsidRDefault="00114806" w:rsidP="00BA49DC">
      <w:pPr>
        <w:ind w:left="426" w:hanging="426"/>
        <w:rPr>
          <w:rFonts w:ascii="Arial" w:hAnsi="Arial" w:cs="Arial"/>
          <w:color w:val="000000" w:themeColor="text1"/>
        </w:rPr>
      </w:pPr>
    </w:p>
    <w:p w14:paraId="67194A28"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II</w:t>
      </w:r>
      <w:r w:rsidRPr="00BA49DC">
        <w:rPr>
          <w:rFonts w:ascii="Arial" w:hAnsi="Arial" w:cs="Arial"/>
          <w:b/>
          <w:bCs/>
          <w:color w:val="000000" w:themeColor="text1"/>
        </w:rPr>
        <w:tab/>
      </w:r>
      <w:r w:rsidRPr="00BA49DC">
        <w:rPr>
          <w:rStyle w:val="Hyperlink"/>
          <w:color w:val="000000" w:themeColor="text1"/>
        </w:rPr>
        <w:t>DETAILED PROCESS DESCRIPTION/START-UP/SHUT-DOWN</w:t>
      </w:r>
    </w:p>
    <w:p w14:paraId="503EC60F" w14:textId="77777777" w:rsidR="00114806" w:rsidRPr="00114806" w:rsidRDefault="00114806" w:rsidP="00BA49DC">
      <w:pPr>
        <w:ind w:left="426" w:hanging="426"/>
        <w:rPr>
          <w:rFonts w:ascii="Arial" w:hAnsi="Arial" w:cs="Arial"/>
          <w:color w:val="000000" w:themeColor="text1"/>
        </w:rPr>
      </w:pPr>
    </w:p>
    <w:p w14:paraId="13410C03" w14:textId="77777777" w:rsidR="00114806" w:rsidRPr="00114806" w:rsidRDefault="006B0921" w:rsidP="00BA49DC">
      <w:pPr>
        <w:ind w:left="426" w:hanging="426"/>
        <w:rPr>
          <w:rFonts w:ascii="Arial" w:hAnsi="Arial" w:cs="Arial"/>
          <w:b/>
          <w:bCs/>
          <w:color w:val="000000" w:themeColor="text1"/>
        </w:rPr>
      </w:pPr>
      <w:hyperlink w:anchor="ctd" w:history="1">
        <w:r w:rsidR="00114806" w:rsidRPr="00114806">
          <w:rPr>
            <w:rStyle w:val="Hyperlink"/>
            <w:rFonts w:ascii="Arial" w:hAnsi="Arial" w:cs="Arial"/>
            <w:b/>
            <w:bCs/>
            <w:color w:val="000000" w:themeColor="text1"/>
          </w:rPr>
          <w:t>Catalyst – Teal – Donor</w:t>
        </w:r>
      </w:hyperlink>
    </w:p>
    <w:p w14:paraId="41768B68" w14:textId="77777777" w:rsidR="00114806" w:rsidRPr="00114806" w:rsidRDefault="00114806" w:rsidP="00BA49DC">
      <w:pPr>
        <w:ind w:left="426" w:hanging="426"/>
        <w:rPr>
          <w:rFonts w:ascii="Arial" w:hAnsi="Arial" w:cs="Arial"/>
          <w:color w:val="000000" w:themeColor="text1"/>
        </w:rPr>
      </w:pPr>
    </w:p>
    <w:p w14:paraId="7BCEF715" w14:textId="77777777" w:rsidR="00114806" w:rsidRPr="00114806" w:rsidRDefault="00114806" w:rsidP="00BA49DC">
      <w:pPr>
        <w:ind w:left="426" w:hanging="426"/>
        <w:rPr>
          <w:rFonts w:ascii="Arial" w:hAnsi="Arial" w:cs="Arial"/>
          <w:color w:val="000000" w:themeColor="text1"/>
        </w:rPr>
      </w:pPr>
    </w:p>
    <w:p w14:paraId="4DE9ECD2" w14:textId="6094D16E" w:rsidR="00114806" w:rsidRPr="00BA49DC" w:rsidRDefault="006B0921" w:rsidP="00BA49DC">
      <w:pPr>
        <w:ind w:left="426" w:hanging="426"/>
        <w:rPr>
          <w:rFonts w:ascii="Arial" w:hAnsi="Arial" w:cs="Arial"/>
          <w:color w:val="000000" w:themeColor="text1"/>
        </w:rPr>
      </w:pPr>
      <w:hyperlink w:anchor="catalyst" w:history="1">
        <w:r w:rsidR="00114806" w:rsidRPr="00BA49DC">
          <w:rPr>
            <w:rStyle w:val="Hyperlink"/>
            <w:rFonts w:ascii="Arial" w:hAnsi="Arial" w:cs="Arial"/>
            <w:color w:val="000000" w:themeColor="text1"/>
          </w:rPr>
          <w:t>Process Description</w:t>
        </w:r>
      </w:hyperlink>
    </w:p>
    <w:p w14:paraId="222F0870" w14:textId="77777777" w:rsidR="00114806" w:rsidRPr="00114806" w:rsidRDefault="00114806" w:rsidP="00BA49DC">
      <w:pPr>
        <w:ind w:left="426" w:hanging="426"/>
        <w:rPr>
          <w:rFonts w:ascii="Arial" w:hAnsi="Arial" w:cs="Arial"/>
          <w:color w:val="000000" w:themeColor="text1"/>
        </w:rPr>
      </w:pPr>
    </w:p>
    <w:p w14:paraId="0163637E" w14:textId="6FB0D524" w:rsidR="00114806" w:rsidRPr="00BA49DC" w:rsidRDefault="006B0921" w:rsidP="00BA49DC">
      <w:pPr>
        <w:ind w:left="426" w:hanging="426"/>
        <w:rPr>
          <w:rFonts w:ascii="Arial" w:hAnsi="Arial" w:cs="Arial"/>
          <w:color w:val="000000" w:themeColor="text1"/>
        </w:rPr>
      </w:pPr>
      <w:hyperlink w:anchor="a1" w:history="1">
        <w:r w:rsidR="00114806" w:rsidRPr="00BA49DC">
          <w:rPr>
            <w:rStyle w:val="Hyperlink"/>
            <w:rFonts w:ascii="Arial" w:hAnsi="Arial" w:cs="Arial"/>
            <w:color w:val="000000" w:themeColor="text1"/>
          </w:rPr>
          <w:t>Teal storage/metering</w:t>
        </w:r>
      </w:hyperlink>
    </w:p>
    <w:p w14:paraId="5CEC9218" w14:textId="77777777" w:rsidR="00114806" w:rsidRPr="00114806" w:rsidRDefault="006B0921" w:rsidP="00BA49DC">
      <w:pPr>
        <w:ind w:left="426" w:hanging="426"/>
        <w:rPr>
          <w:rFonts w:ascii="Arial" w:hAnsi="Arial" w:cs="Arial"/>
          <w:color w:val="000000" w:themeColor="text1"/>
        </w:rPr>
      </w:pPr>
      <w:hyperlink w:anchor="a2" w:history="1">
        <w:r w:rsidR="00114806" w:rsidRPr="00114806">
          <w:rPr>
            <w:rStyle w:val="Hyperlink"/>
            <w:rFonts w:ascii="Arial" w:hAnsi="Arial" w:cs="Arial"/>
            <w:color w:val="000000" w:themeColor="text1"/>
          </w:rPr>
          <w:t>Donor storage/metering</w:t>
        </w:r>
      </w:hyperlink>
    </w:p>
    <w:p w14:paraId="7AAD7AD5" w14:textId="77777777" w:rsidR="00114806" w:rsidRPr="00114806" w:rsidRDefault="006B0921" w:rsidP="00BA49DC">
      <w:pPr>
        <w:ind w:left="426" w:hanging="426"/>
        <w:rPr>
          <w:rFonts w:ascii="Arial" w:hAnsi="Arial" w:cs="Arial"/>
          <w:color w:val="000000" w:themeColor="text1"/>
        </w:rPr>
      </w:pPr>
      <w:hyperlink w:anchor="catalyst" w:history="1">
        <w:r w:rsidR="00114806" w:rsidRPr="00114806">
          <w:rPr>
            <w:rStyle w:val="Hyperlink"/>
            <w:rFonts w:ascii="Arial" w:hAnsi="Arial" w:cs="Arial"/>
            <w:color w:val="000000" w:themeColor="text1"/>
          </w:rPr>
          <w:t>Catalyst paste preparation/metering</w:t>
        </w:r>
      </w:hyperlink>
      <w:r w:rsidR="00114806" w:rsidRPr="00114806">
        <w:rPr>
          <w:rFonts w:ascii="Arial" w:hAnsi="Arial" w:cs="Arial"/>
          <w:color w:val="000000" w:themeColor="text1"/>
        </w:rPr>
        <w:t>.</w:t>
      </w:r>
    </w:p>
    <w:p w14:paraId="6C4E3A0F" w14:textId="77777777" w:rsidR="00114806" w:rsidRPr="00114806" w:rsidRDefault="006B0921" w:rsidP="00BA49DC">
      <w:pPr>
        <w:ind w:left="426" w:hanging="426"/>
        <w:rPr>
          <w:rFonts w:ascii="Arial" w:hAnsi="Arial" w:cs="Arial"/>
          <w:color w:val="000000" w:themeColor="text1"/>
        </w:rPr>
      </w:pPr>
      <w:hyperlink w:anchor="a3" w:history="1">
        <w:r w:rsidR="00114806" w:rsidRPr="00114806">
          <w:rPr>
            <w:rStyle w:val="Hyperlink"/>
            <w:rFonts w:ascii="Arial" w:hAnsi="Arial" w:cs="Arial"/>
            <w:color w:val="000000" w:themeColor="text1"/>
          </w:rPr>
          <w:t>Operating parametes/flowrates</w:t>
        </w:r>
      </w:hyperlink>
    </w:p>
    <w:p w14:paraId="101634E2" w14:textId="77777777" w:rsidR="00114806" w:rsidRPr="00114806" w:rsidRDefault="00114806" w:rsidP="00BA49DC">
      <w:pPr>
        <w:ind w:left="426" w:hanging="426"/>
        <w:rPr>
          <w:rFonts w:ascii="Arial" w:hAnsi="Arial" w:cs="Arial"/>
          <w:color w:val="000000" w:themeColor="text1"/>
        </w:rPr>
      </w:pPr>
    </w:p>
    <w:p w14:paraId="3EF77714" w14:textId="701F57A4"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Start up and Operation</w:t>
      </w:r>
    </w:p>
    <w:p w14:paraId="369FFDDA" w14:textId="77777777" w:rsidR="00114806" w:rsidRPr="00114806" w:rsidRDefault="00114806" w:rsidP="00BA49DC">
      <w:pPr>
        <w:ind w:left="426" w:hanging="426"/>
        <w:rPr>
          <w:rFonts w:ascii="Arial" w:hAnsi="Arial" w:cs="Arial"/>
          <w:color w:val="000000" w:themeColor="text1"/>
        </w:rPr>
      </w:pPr>
    </w:p>
    <w:p w14:paraId="32DA67E4" w14:textId="77777777" w:rsidR="00114806" w:rsidRPr="00114806" w:rsidRDefault="006B0921" w:rsidP="00BA49DC">
      <w:pPr>
        <w:ind w:left="426" w:hanging="426"/>
        <w:rPr>
          <w:rFonts w:ascii="Arial" w:hAnsi="Arial" w:cs="Arial"/>
          <w:color w:val="000000" w:themeColor="text1"/>
        </w:rPr>
      </w:pPr>
      <w:hyperlink w:anchor="a4" w:history="1">
        <w:r w:rsidR="00114806" w:rsidRPr="00114806">
          <w:rPr>
            <w:rStyle w:val="Hyperlink"/>
            <w:rFonts w:ascii="Arial" w:hAnsi="Arial" w:cs="Arial"/>
            <w:color w:val="000000" w:themeColor="text1"/>
          </w:rPr>
          <w:t>Teal</w:t>
        </w:r>
      </w:hyperlink>
    </w:p>
    <w:p w14:paraId="7FD06B8B" w14:textId="77777777" w:rsidR="00114806" w:rsidRPr="00114806" w:rsidRDefault="006B0921" w:rsidP="00BA49DC">
      <w:pPr>
        <w:ind w:left="426" w:hanging="426"/>
        <w:rPr>
          <w:rFonts w:ascii="Arial" w:hAnsi="Arial" w:cs="Arial"/>
          <w:color w:val="000000" w:themeColor="text1"/>
        </w:rPr>
      </w:pPr>
      <w:hyperlink w:anchor="a5" w:history="1">
        <w:r w:rsidR="00114806" w:rsidRPr="00114806">
          <w:rPr>
            <w:rStyle w:val="Hyperlink"/>
            <w:rFonts w:ascii="Arial" w:hAnsi="Arial" w:cs="Arial"/>
            <w:color w:val="000000" w:themeColor="text1"/>
          </w:rPr>
          <w:t>Donor</w:t>
        </w:r>
      </w:hyperlink>
    </w:p>
    <w:p w14:paraId="79BAABE7" w14:textId="5EF0091E" w:rsidR="00114806" w:rsidRPr="00BA49DC" w:rsidRDefault="006B0921" w:rsidP="00BA49DC">
      <w:pPr>
        <w:ind w:left="426" w:hanging="426"/>
        <w:rPr>
          <w:rFonts w:ascii="Arial" w:hAnsi="Arial" w:cs="Arial"/>
          <w:color w:val="000000" w:themeColor="text1"/>
        </w:rPr>
      </w:pPr>
      <w:hyperlink w:anchor="a6" w:history="1">
        <w:r w:rsidR="00114806" w:rsidRPr="00BA49DC">
          <w:rPr>
            <w:rStyle w:val="Hyperlink"/>
            <w:rFonts w:ascii="Arial" w:hAnsi="Arial" w:cs="Arial"/>
            <w:color w:val="000000" w:themeColor="text1"/>
          </w:rPr>
          <w:t>Catalyst</w:t>
        </w:r>
      </w:hyperlink>
      <w:r w:rsidR="00114806" w:rsidRPr="00BA49DC">
        <w:rPr>
          <w:rFonts w:ascii="Arial" w:hAnsi="Arial" w:cs="Arial"/>
          <w:color w:val="000000" w:themeColor="text1"/>
        </w:rPr>
        <w:t>/</w:t>
      </w:r>
      <w:hyperlink w:anchor="a7" w:history="1">
        <w:r w:rsidR="00114806" w:rsidRPr="00BA49DC">
          <w:rPr>
            <w:rStyle w:val="Hyperlink"/>
            <w:rFonts w:ascii="Arial" w:hAnsi="Arial" w:cs="Arial"/>
            <w:color w:val="000000" w:themeColor="text1"/>
          </w:rPr>
          <w:t>Hydroservice</w:t>
        </w:r>
      </w:hyperlink>
    </w:p>
    <w:p w14:paraId="0961B93A" w14:textId="77777777" w:rsidR="00114806" w:rsidRPr="00114806" w:rsidRDefault="00114806" w:rsidP="00BA49DC">
      <w:pPr>
        <w:ind w:left="426" w:hanging="426"/>
        <w:rPr>
          <w:rFonts w:ascii="Arial" w:hAnsi="Arial" w:cs="Arial"/>
          <w:color w:val="000000" w:themeColor="text1"/>
        </w:rPr>
      </w:pPr>
    </w:p>
    <w:p w14:paraId="050BA6BD"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3</w:t>
      </w:r>
      <w:r w:rsidRPr="00BA49DC">
        <w:rPr>
          <w:rFonts w:ascii="Arial" w:hAnsi="Arial" w:cs="Arial"/>
          <w:color w:val="000000" w:themeColor="text1"/>
        </w:rPr>
        <w:tab/>
      </w:r>
      <w:hyperlink w:anchor="a8" w:history="1">
        <w:r w:rsidRPr="00BA49DC">
          <w:rPr>
            <w:rStyle w:val="Hyperlink"/>
            <w:rFonts w:ascii="Arial" w:hAnsi="Arial" w:cs="Arial"/>
            <w:color w:val="000000" w:themeColor="text1"/>
          </w:rPr>
          <w:t>Shut down procedure</w:t>
        </w:r>
      </w:hyperlink>
    </w:p>
    <w:p w14:paraId="2B084AC5" w14:textId="77777777" w:rsidR="00114806" w:rsidRPr="00114806" w:rsidRDefault="00114806" w:rsidP="00BA49DC">
      <w:pPr>
        <w:ind w:left="426" w:hanging="426"/>
        <w:rPr>
          <w:rFonts w:ascii="Arial" w:hAnsi="Arial" w:cs="Arial"/>
          <w:color w:val="000000" w:themeColor="text1"/>
        </w:rPr>
      </w:pPr>
    </w:p>
    <w:p w14:paraId="7829448D" w14:textId="77777777" w:rsidR="00114806" w:rsidRPr="00114806" w:rsidRDefault="006B0921" w:rsidP="00BA49DC">
      <w:pPr>
        <w:ind w:left="426" w:hanging="426"/>
        <w:rPr>
          <w:rFonts w:ascii="Arial" w:hAnsi="Arial" w:cs="Arial"/>
          <w:color w:val="000000" w:themeColor="text1"/>
        </w:rPr>
      </w:pPr>
      <w:hyperlink w:anchor="a9" w:history="1">
        <w:r w:rsidR="00114806" w:rsidRPr="00114806">
          <w:rPr>
            <w:rStyle w:val="Hyperlink"/>
            <w:rFonts w:ascii="Arial" w:hAnsi="Arial" w:cs="Arial"/>
            <w:color w:val="000000" w:themeColor="text1"/>
          </w:rPr>
          <w:t>Catalyst</w:t>
        </w:r>
      </w:hyperlink>
    </w:p>
    <w:p w14:paraId="6237BF05" w14:textId="77777777" w:rsidR="00114806" w:rsidRPr="00114806" w:rsidRDefault="006B0921" w:rsidP="00BA49DC">
      <w:pPr>
        <w:ind w:left="426" w:hanging="426"/>
        <w:rPr>
          <w:rFonts w:ascii="Arial" w:hAnsi="Arial" w:cs="Arial"/>
          <w:color w:val="000000" w:themeColor="text1"/>
        </w:rPr>
      </w:pPr>
      <w:hyperlink w:anchor="a10" w:history="1">
        <w:r w:rsidR="00114806" w:rsidRPr="00114806">
          <w:rPr>
            <w:rStyle w:val="Hyperlink"/>
            <w:rFonts w:ascii="Arial" w:hAnsi="Arial" w:cs="Arial"/>
            <w:color w:val="000000" w:themeColor="text1"/>
          </w:rPr>
          <w:t>Teal</w:t>
        </w:r>
      </w:hyperlink>
    </w:p>
    <w:p w14:paraId="0FA80EF1" w14:textId="77777777" w:rsidR="00114806" w:rsidRPr="00114806" w:rsidRDefault="006B0921" w:rsidP="00BA49DC">
      <w:pPr>
        <w:ind w:left="426" w:hanging="426"/>
        <w:rPr>
          <w:rFonts w:ascii="Arial" w:hAnsi="Arial" w:cs="Arial"/>
          <w:color w:val="000000" w:themeColor="text1"/>
        </w:rPr>
      </w:pPr>
      <w:hyperlink w:anchor="a11" w:history="1">
        <w:r w:rsidR="00114806" w:rsidRPr="00114806">
          <w:rPr>
            <w:rStyle w:val="Hyperlink"/>
            <w:rFonts w:ascii="Arial" w:hAnsi="Arial" w:cs="Arial"/>
            <w:color w:val="000000" w:themeColor="text1"/>
          </w:rPr>
          <w:t>Donor</w:t>
        </w:r>
      </w:hyperlink>
    </w:p>
    <w:p w14:paraId="3D51EB26" w14:textId="77777777" w:rsidR="00114806" w:rsidRPr="00114806" w:rsidRDefault="00114806" w:rsidP="00BA49DC">
      <w:pPr>
        <w:ind w:left="426" w:hanging="426"/>
        <w:rPr>
          <w:rFonts w:ascii="Arial" w:hAnsi="Arial" w:cs="Arial"/>
          <w:color w:val="000000" w:themeColor="text1"/>
        </w:rPr>
      </w:pPr>
    </w:p>
    <w:p w14:paraId="0AB6E21B"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4</w:t>
      </w:r>
      <w:r w:rsidRPr="00BA49DC">
        <w:rPr>
          <w:rFonts w:ascii="Arial" w:hAnsi="Arial" w:cs="Arial"/>
          <w:color w:val="000000" w:themeColor="text1"/>
        </w:rPr>
        <w:tab/>
      </w:r>
      <w:hyperlink w:anchor="a12" w:history="1">
        <w:r w:rsidRPr="00BA49DC">
          <w:rPr>
            <w:rStyle w:val="Hyperlink"/>
            <w:rFonts w:ascii="Arial" w:hAnsi="Arial" w:cs="Arial"/>
            <w:color w:val="000000" w:themeColor="text1"/>
          </w:rPr>
          <w:t>List of alarms</w:t>
        </w:r>
      </w:hyperlink>
    </w:p>
    <w:p w14:paraId="250CDC5C" w14:textId="77777777" w:rsidR="00114806" w:rsidRPr="00114806" w:rsidRDefault="00114806" w:rsidP="00BA49DC">
      <w:pPr>
        <w:ind w:left="426" w:hanging="426"/>
        <w:rPr>
          <w:rFonts w:ascii="Arial" w:hAnsi="Arial" w:cs="Arial"/>
          <w:color w:val="000000" w:themeColor="text1"/>
        </w:rPr>
      </w:pPr>
    </w:p>
    <w:p w14:paraId="796E71E3" w14:textId="77777777" w:rsidR="00114806" w:rsidRPr="00114806" w:rsidRDefault="00114806" w:rsidP="00BA49DC">
      <w:pPr>
        <w:ind w:left="426" w:hanging="426"/>
        <w:rPr>
          <w:rFonts w:ascii="Arial" w:hAnsi="Arial" w:cs="Arial"/>
          <w:b/>
          <w:bCs/>
          <w:color w:val="000000" w:themeColor="text1"/>
        </w:rPr>
      </w:pPr>
      <w:r w:rsidRPr="00114806">
        <w:rPr>
          <w:rFonts w:ascii="Arial" w:hAnsi="Arial" w:cs="Arial"/>
          <w:b/>
          <w:bCs/>
          <w:color w:val="000000" w:themeColor="text1"/>
        </w:rPr>
        <w:t>POLYMERISATION UNIT</w:t>
      </w:r>
    </w:p>
    <w:p w14:paraId="1D1401B6" w14:textId="77777777" w:rsidR="00114806" w:rsidRPr="00114806" w:rsidRDefault="00114806" w:rsidP="00BA49DC">
      <w:pPr>
        <w:ind w:left="426" w:hanging="426"/>
        <w:rPr>
          <w:rFonts w:ascii="Arial" w:hAnsi="Arial" w:cs="Arial"/>
          <w:color w:val="000000" w:themeColor="text1"/>
        </w:rPr>
      </w:pPr>
    </w:p>
    <w:p w14:paraId="23925A7E" w14:textId="639F3CD2" w:rsidR="00114806" w:rsidRPr="00BA49DC" w:rsidRDefault="006B0921" w:rsidP="00BA49DC">
      <w:pPr>
        <w:ind w:left="426" w:hanging="426"/>
        <w:rPr>
          <w:rFonts w:ascii="Arial" w:hAnsi="Arial" w:cs="Arial"/>
          <w:color w:val="000000" w:themeColor="text1"/>
        </w:rPr>
      </w:pPr>
      <w:hyperlink w:anchor="REATORPROCESS" w:history="1">
        <w:r w:rsidR="00114806" w:rsidRPr="00BA49DC">
          <w:rPr>
            <w:rStyle w:val="Hyperlink"/>
            <w:rFonts w:ascii="Arial" w:hAnsi="Arial" w:cs="Arial"/>
            <w:color w:val="000000" w:themeColor="text1"/>
          </w:rPr>
          <w:t>Process Description</w:t>
        </w:r>
      </w:hyperlink>
    </w:p>
    <w:p w14:paraId="40A6502A" w14:textId="77777777" w:rsidR="00114806" w:rsidRPr="00114806" w:rsidRDefault="00114806" w:rsidP="00BA49DC">
      <w:pPr>
        <w:ind w:left="426" w:hanging="426"/>
        <w:rPr>
          <w:rFonts w:ascii="Arial" w:hAnsi="Arial" w:cs="Arial"/>
          <w:color w:val="000000" w:themeColor="text1"/>
        </w:rPr>
      </w:pPr>
    </w:p>
    <w:p w14:paraId="475E4488" w14:textId="7E0F512C" w:rsidR="00114806" w:rsidRPr="00BA49DC" w:rsidRDefault="006B0921" w:rsidP="00BA49DC">
      <w:pPr>
        <w:ind w:left="426" w:hanging="426"/>
        <w:rPr>
          <w:rFonts w:ascii="Arial" w:hAnsi="Arial" w:cs="Arial"/>
          <w:color w:val="000000" w:themeColor="text1"/>
        </w:rPr>
      </w:pPr>
      <w:hyperlink w:anchor="b1" w:history="1">
        <w:r w:rsidR="00114806" w:rsidRPr="00BA49DC">
          <w:rPr>
            <w:rStyle w:val="Hyperlink"/>
            <w:rFonts w:ascii="Arial" w:hAnsi="Arial" w:cs="Arial"/>
            <w:color w:val="000000" w:themeColor="text1"/>
          </w:rPr>
          <w:t>Prepolymerisation</w:t>
        </w:r>
      </w:hyperlink>
    </w:p>
    <w:p w14:paraId="0677F71E" w14:textId="77777777" w:rsidR="00114806" w:rsidRPr="00114806" w:rsidRDefault="006B0921" w:rsidP="00BA49DC">
      <w:pPr>
        <w:ind w:left="426" w:hanging="426"/>
        <w:rPr>
          <w:rFonts w:ascii="Arial" w:hAnsi="Arial" w:cs="Arial"/>
          <w:color w:val="000000" w:themeColor="text1"/>
        </w:rPr>
      </w:pPr>
      <w:hyperlink w:anchor="b2" w:history="1">
        <w:r w:rsidR="00114806" w:rsidRPr="00114806">
          <w:rPr>
            <w:rStyle w:val="Hyperlink"/>
            <w:rFonts w:ascii="Arial" w:hAnsi="Arial" w:cs="Arial"/>
            <w:color w:val="000000" w:themeColor="text1"/>
          </w:rPr>
          <w:t>Polymerisation</w:t>
        </w:r>
      </w:hyperlink>
    </w:p>
    <w:p w14:paraId="434FE7FB" w14:textId="77777777" w:rsidR="00114806" w:rsidRPr="00114806" w:rsidRDefault="006B0921" w:rsidP="00BA49DC">
      <w:pPr>
        <w:ind w:left="426" w:hanging="426"/>
        <w:rPr>
          <w:rFonts w:ascii="Arial" w:hAnsi="Arial" w:cs="Arial"/>
          <w:color w:val="000000" w:themeColor="text1"/>
        </w:rPr>
      </w:pPr>
      <w:hyperlink w:anchor="b3" w:history="1">
        <w:r w:rsidR="00114806" w:rsidRPr="00114806">
          <w:rPr>
            <w:rStyle w:val="Hyperlink"/>
            <w:rFonts w:ascii="Arial" w:hAnsi="Arial" w:cs="Arial"/>
            <w:color w:val="000000" w:themeColor="text1"/>
          </w:rPr>
          <w:t>Operating parameters/flow rates</w:t>
        </w:r>
      </w:hyperlink>
    </w:p>
    <w:p w14:paraId="6B8356DB" w14:textId="77777777" w:rsidR="00114806" w:rsidRPr="00114806" w:rsidRDefault="00114806" w:rsidP="00BA49DC">
      <w:pPr>
        <w:ind w:left="426" w:hanging="426"/>
        <w:rPr>
          <w:rFonts w:ascii="Arial" w:hAnsi="Arial" w:cs="Arial"/>
          <w:color w:val="000000" w:themeColor="text1"/>
        </w:rPr>
      </w:pPr>
    </w:p>
    <w:p w14:paraId="28A8051F" w14:textId="401482B2" w:rsidR="00114806" w:rsidRPr="00BA49DC" w:rsidRDefault="006B0921" w:rsidP="00BA49DC">
      <w:pPr>
        <w:ind w:left="426" w:hanging="426"/>
        <w:rPr>
          <w:rFonts w:ascii="Arial" w:hAnsi="Arial" w:cs="Arial"/>
          <w:color w:val="000000" w:themeColor="text1"/>
        </w:rPr>
      </w:pPr>
      <w:hyperlink w:anchor="POLYSTARTUP" w:history="1">
        <w:r w:rsidR="00114806" w:rsidRPr="00BA49DC">
          <w:rPr>
            <w:rStyle w:val="Hyperlink"/>
            <w:rFonts w:ascii="Arial" w:hAnsi="Arial" w:cs="Arial"/>
            <w:color w:val="000000" w:themeColor="text1"/>
          </w:rPr>
          <w:t>Start up and operation</w:t>
        </w:r>
      </w:hyperlink>
    </w:p>
    <w:p w14:paraId="50D94FF3" w14:textId="77777777" w:rsidR="00114806" w:rsidRPr="00114806" w:rsidRDefault="00114806" w:rsidP="00BA49DC">
      <w:pPr>
        <w:ind w:left="426" w:hanging="426"/>
        <w:rPr>
          <w:rFonts w:ascii="Arial" w:hAnsi="Arial" w:cs="Arial"/>
          <w:color w:val="000000" w:themeColor="text1"/>
        </w:rPr>
      </w:pPr>
    </w:p>
    <w:p w14:paraId="3BDD0760" w14:textId="77777777" w:rsidR="00114806" w:rsidRPr="00114806" w:rsidRDefault="006B0921" w:rsidP="00BA49DC">
      <w:pPr>
        <w:ind w:left="426" w:hanging="426"/>
        <w:rPr>
          <w:rFonts w:ascii="Arial" w:hAnsi="Arial" w:cs="Arial"/>
          <w:color w:val="000000" w:themeColor="text1"/>
        </w:rPr>
      </w:pPr>
      <w:hyperlink w:anchor="b4" w:history="1">
        <w:r w:rsidR="00114806" w:rsidRPr="00114806">
          <w:rPr>
            <w:rStyle w:val="Hyperlink"/>
            <w:rFonts w:ascii="Arial" w:hAnsi="Arial" w:cs="Arial"/>
            <w:color w:val="000000" w:themeColor="text1"/>
          </w:rPr>
          <w:t>Seal pressurization system</w:t>
        </w:r>
      </w:hyperlink>
      <w:r w:rsidR="00114806" w:rsidRPr="00114806">
        <w:rPr>
          <w:rFonts w:ascii="Arial" w:hAnsi="Arial" w:cs="Arial"/>
          <w:color w:val="000000" w:themeColor="text1"/>
        </w:rPr>
        <w:t>.</w:t>
      </w:r>
    </w:p>
    <w:p w14:paraId="2970CF82" w14:textId="77777777" w:rsidR="00114806" w:rsidRPr="00114806" w:rsidRDefault="006B0921" w:rsidP="00BA49DC">
      <w:pPr>
        <w:ind w:left="426" w:hanging="426"/>
        <w:rPr>
          <w:rFonts w:ascii="Arial" w:hAnsi="Arial" w:cs="Arial"/>
          <w:color w:val="000000" w:themeColor="text1"/>
        </w:rPr>
      </w:pPr>
      <w:hyperlink w:anchor="b5" w:history="1">
        <w:r w:rsidR="00114806" w:rsidRPr="00114806">
          <w:rPr>
            <w:rStyle w:val="Hyperlink"/>
            <w:rFonts w:ascii="Arial" w:hAnsi="Arial" w:cs="Arial"/>
            <w:color w:val="000000" w:themeColor="text1"/>
          </w:rPr>
          <w:t>Reactors vapour filling</w:t>
        </w:r>
      </w:hyperlink>
    </w:p>
    <w:p w14:paraId="67D57BB3" w14:textId="77777777" w:rsidR="00114806" w:rsidRPr="00114806" w:rsidRDefault="006B0921" w:rsidP="00BA49DC">
      <w:pPr>
        <w:ind w:left="426" w:hanging="426"/>
        <w:rPr>
          <w:rFonts w:ascii="Arial" w:hAnsi="Arial" w:cs="Arial"/>
          <w:color w:val="000000" w:themeColor="text1"/>
        </w:rPr>
      </w:pPr>
      <w:hyperlink w:anchor="b7" w:history="1">
        <w:r w:rsidR="00114806" w:rsidRPr="00114806">
          <w:rPr>
            <w:rStyle w:val="Hyperlink"/>
            <w:rFonts w:ascii="Arial" w:hAnsi="Arial" w:cs="Arial"/>
            <w:color w:val="000000" w:themeColor="text1"/>
          </w:rPr>
          <w:t>Reactors liquid filling</w:t>
        </w:r>
      </w:hyperlink>
    </w:p>
    <w:p w14:paraId="03F77B31" w14:textId="77777777" w:rsidR="00114806" w:rsidRPr="00114806" w:rsidRDefault="006B0921" w:rsidP="00BA49DC">
      <w:pPr>
        <w:ind w:left="426" w:hanging="426"/>
        <w:rPr>
          <w:rFonts w:ascii="Arial" w:hAnsi="Arial" w:cs="Arial"/>
          <w:color w:val="000000" w:themeColor="text1"/>
        </w:rPr>
      </w:pPr>
      <w:hyperlink w:anchor="b8" w:history="1">
        <w:r w:rsidR="00114806" w:rsidRPr="00114806">
          <w:rPr>
            <w:rStyle w:val="Hyperlink"/>
            <w:rFonts w:ascii="Arial" w:hAnsi="Arial" w:cs="Arial"/>
            <w:color w:val="000000" w:themeColor="text1"/>
          </w:rPr>
          <w:t>Cold run</w:t>
        </w:r>
      </w:hyperlink>
    </w:p>
    <w:p w14:paraId="483DAF43" w14:textId="77777777" w:rsidR="00114806" w:rsidRPr="00114806" w:rsidRDefault="006B0921" w:rsidP="00BA49DC">
      <w:pPr>
        <w:ind w:left="426" w:hanging="426"/>
        <w:rPr>
          <w:rFonts w:ascii="Arial" w:hAnsi="Arial" w:cs="Arial"/>
          <w:color w:val="000000" w:themeColor="text1"/>
        </w:rPr>
      </w:pPr>
      <w:hyperlink w:anchor="b9" w:history="1">
        <w:r w:rsidR="00114806" w:rsidRPr="00114806">
          <w:rPr>
            <w:rStyle w:val="Hyperlink"/>
            <w:rFonts w:ascii="Arial" w:hAnsi="Arial" w:cs="Arial"/>
            <w:color w:val="000000" w:themeColor="text1"/>
          </w:rPr>
          <w:t>Catalyst feeding</w:t>
        </w:r>
      </w:hyperlink>
    </w:p>
    <w:p w14:paraId="01797A7B" w14:textId="77777777" w:rsidR="00114806" w:rsidRPr="00114806" w:rsidRDefault="006B0921" w:rsidP="00BA49DC">
      <w:pPr>
        <w:ind w:left="426" w:hanging="426"/>
        <w:rPr>
          <w:rFonts w:ascii="Arial" w:hAnsi="Arial" w:cs="Arial"/>
          <w:color w:val="000000" w:themeColor="text1"/>
        </w:rPr>
      </w:pPr>
      <w:hyperlink w:anchor="b10" w:history="1">
        <w:r w:rsidR="00114806" w:rsidRPr="00114806">
          <w:rPr>
            <w:rStyle w:val="Hyperlink"/>
            <w:rFonts w:ascii="Arial" w:hAnsi="Arial" w:cs="Arial"/>
            <w:color w:val="000000" w:themeColor="text1"/>
          </w:rPr>
          <w:t>Catalyst pressure maintenance</w:t>
        </w:r>
      </w:hyperlink>
    </w:p>
    <w:p w14:paraId="2C5C6BB2" w14:textId="77777777" w:rsidR="00114806" w:rsidRPr="00114806" w:rsidRDefault="006B0921" w:rsidP="00BA49DC">
      <w:pPr>
        <w:ind w:left="426" w:hanging="426"/>
        <w:rPr>
          <w:rFonts w:ascii="Arial" w:hAnsi="Arial" w:cs="Arial"/>
          <w:color w:val="000000" w:themeColor="text1"/>
        </w:rPr>
      </w:pPr>
      <w:hyperlink w:anchor="b12" w:history="1">
        <w:r w:rsidR="00114806" w:rsidRPr="00114806">
          <w:rPr>
            <w:rStyle w:val="Hyperlink"/>
            <w:rFonts w:ascii="Arial" w:hAnsi="Arial" w:cs="Arial"/>
            <w:color w:val="000000" w:themeColor="text1"/>
          </w:rPr>
          <w:t>Operating irregularities in R201</w:t>
        </w:r>
      </w:hyperlink>
      <w:r w:rsidR="00114806" w:rsidRPr="00114806">
        <w:rPr>
          <w:rFonts w:ascii="Arial" w:hAnsi="Arial" w:cs="Arial"/>
          <w:color w:val="000000" w:themeColor="text1"/>
        </w:rPr>
        <w:t>/</w:t>
      </w:r>
      <w:hyperlink w:anchor="b11" w:history="1">
        <w:r w:rsidR="00114806" w:rsidRPr="00114806">
          <w:rPr>
            <w:rStyle w:val="Hyperlink"/>
            <w:rFonts w:ascii="Arial" w:hAnsi="Arial" w:cs="Arial"/>
            <w:color w:val="000000" w:themeColor="text1"/>
          </w:rPr>
          <w:t>changeover procedure for inline mixer</w:t>
        </w:r>
      </w:hyperlink>
      <w:r w:rsidR="00114806" w:rsidRPr="00114806">
        <w:rPr>
          <w:rFonts w:ascii="Arial" w:hAnsi="Arial" w:cs="Arial"/>
          <w:color w:val="000000" w:themeColor="text1"/>
        </w:rPr>
        <w:t>.</w:t>
      </w:r>
    </w:p>
    <w:p w14:paraId="709C492E" w14:textId="77777777" w:rsidR="00114806" w:rsidRPr="00114806" w:rsidRDefault="006B0921" w:rsidP="00BA49DC">
      <w:pPr>
        <w:ind w:left="426" w:hanging="426"/>
        <w:rPr>
          <w:rFonts w:ascii="Arial" w:hAnsi="Arial" w:cs="Arial"/>
          <w:color w:val="000000" w:themeColor="text1"/>
        </w:rPr>
      </w:pPr>
      <w:hyperlink w:anchor="b13" w:history="1">
        <w:r w:rsidR="00114806" w:rsidRPr="00114806">
          <w:rPr>
            <w:rStyle w:val="Hyperlink"/>
            <w:rFonts w:ascii="Arial" w:hAnsi="Arial" w:cs="Arial"/>
            <w:color w:val="000000" w:themeColor="text1"/>
          </w:rPr>
          <w:t>R202 temperature control</w:t>
        </w:r>
      </w:hyperlink>
    </w:p>
    <w:p w14:paraId="36B053EC" w14:textId="77777777" w:rsidR="00114806" w:rsidRPr="00114806" w:rsidRDefault="006B0921" w:rsidP="00BA49DC">
      <w:pPr>
        <w:ind w:left="426" w:hanging="426"/>
        <w:rPr>
          <w:rFonts w:ascii="Arial" w:hAnsi="Arial" w:cs="Arial"/>
          <w:color w:val="000000" w:themeColor="text1"/>
        </w:rPr>
      </w:pPr>
      <w:hyperlink w:anchor="b14" w:history="1">
        <w:r w:rsidR="00114806" w:rsidRPr="00114806">
          <w:rPr>
            <w:rStyle w:val="Hyperlink"/>
            <w:rFonts w:ascii="Arial" w:hAnsi="Arial" w:cs="Arial"/>
            <w:color w:val="000000" w:themeColor="text1"/>
          </w:rPr>
          <w:t>R202 pressure control</w:t>
        </w:r>
      </w:hyperlink>
    </w:p>
    <w:p w14:paraId="25905DAD" w14:textId="77777777" w:rsidR="00114806" w:rsidRPr="00114806" w:rsidRDefault="006B0921" w:rsidP="00BA49DC">
      <w:pPr>
        <w:ind w:left="426" w:hanging="426"/>
        <w:rPr>
          <w:rFonts w:ascii="Arial" w:hAnsi="Arial" w:cs="Arial"/>
          <w:color w:val="000000" w:themeColor="text1"/>
        </w:rPr>
      </w:pPr>
      <w:hyperlink w:anchor="b15" w:history="1">
        <w:r w:rsidR="00114806" w:rsidRPr="00114806">
          <w:rPr>
            <w:rStyle w:val="Hyperlink"/>
            <w:rFonts w:ascii="Arial" w:hAnsi="Arial" w:cs="Arial"/>
            <w:color w:val="000000" w:themeColor="text1"/>
          </w:rPr>
          <w:t>Reactor system level control</w:t>
        </w:r>
      </w:hyperlink>
    </w:p>
    <w:p w14:paraId="2E6680A1" w14:textId="77777777" w:rsidR="00114806" w:rsidRPr="00114806" w:rsidRDefault="006B0921" w:rsidP="00BA49DC">
      <w:pPr>
        <w:ind w:left="426" w:hanging="426"/>
        <w:rPr>
          <w:rFonts w:ascii="Arial" w:hAnsi="Arial" w:cs="Arial"/>
          <w:color w:val="000000" w:themeColor="text1"/>
        </w:rPr>
      </w:pPr>
      <w:hyperlink w:anchor="b16" w:history="1">
        <w:r w:rsidR="00114806" w:rsidRPr="00114806">
          <w:rPr>
            <w:rStyle w:val="Hyperlink"/>
            <w:rFonts w:ascii="Arial" w:hAnsi="Arial" w:cs="Arial"/>
            <w:color w:val="000000" w:themeColor="text1"/>
          </w:rPr>
          <w:t>R202 density control</w:t>
        </w:r>
      </w:hyperlink>
      <w:r w:rsidR="00114806" w:rsidRPr="00114806">
        <w:rPr>
          <w:rFonts w:ascii="Arial" w:hAnsi="Arial" w:cs="Arial"/>
          <w:color w:val="000000" w:themeColor="text1"/>
        </w:rPr>
        <w:t>.</w:t>
      </w:r>
    </w:p>
    <w:p w14:paraId="2D615E9B" w14:textId="77777777" w:rsidR="00114806" w:rsidRPr="00114806" w:rsidRDefault="00114806" w:rsidP="00BA49DC">
      <w:pPr>
        <w:ind w:left="426" w:hanging="426"/>
        <w:rPr>
          <w:rFonts w:ascii="Arial" w:hAnsi="Arial" w:cs="Arial"/>
          <w:color w:val="000000" w:themeColor="text1"/>
        </w:rPr>
      </w:pPr>
    </w:p>
    <w:p w14:paraId="0B772A0B" w14:textId="2556B0BF" w:rsidR="00114806" w:rsidRPr="00BA49DC" w:rsidRDefault="006B0921" w:rsidP="00BA49DC">
      <w:pPr>
        <w:ind w:left="426" w:hanging="426"/>
        <w:rPr>
          <w:rFonts w:ascii="Arial" w:hAnsi="Arial" w:cs="Arial"/>
          <w:color w:val="000000" w:themeColor="text1"/>
        </w:rPr>
      </w:pPr>
      <w:hyperlink w:anchor="POLYSHUTDOWN" w:history="1">
        <w:r w:rsidR="00114806" w:rsidRPr="00BA49DC">
          <w:rPr>
            <w:rStyle w:val="Hyperlink"/>
            <w:rFonts w:ascii="Arial" w:hAnsi="Arial" w:cs="Arial"/>
            <w:color w:val="000000" w:themeColor="text1"/>
          </w:rPr>
          <w:t>Shut down</w:t>
        </w:r>
      </w:hyperlink>
    </w:p>
    <w:p w14:paraId="75949147" w14:textId="77777777" w:rsidR="00114806" w:rsidRPr="00114806" w:rsidRDefault="00114806" w:rsidP="00BA49DC">
      <w:pPr>
        <w:ind w:left="426" w:hanging="426"/>
        <w:rPr>
          <w:rFonts w:ascii="Arial" w:hAnsi="Arial" w:cs="Arial"/>
          <w:color w:val="000000" w:themeColor="text1"/>
        </w:rPr>
      </w:pPr>
    </w:p>
    <w:p w14:paraId="5F965437" w14:textId="77777777" w:rsidR="00114806" w:rsidRPr="00114806" w:rsidRDefault="006B0921" w:rsidP="00BA49DC">
      <w:pPr>
        <w:ind w:left="426" w:hanging="426"/>
        <w:rPr>
          <w:rFonts w:ascii="Arial" w:hAnsi="Arial" w:cs="Arial"/>
          <w:color w:val="000000" w:themeColor="text1"/>
        </w:rPr>
      </w:pPr>
      <w:hyperlink w:anchor="c1" w:history="1">
        <w:r w:rsidR="00114806" w:rsidRPr="00114806">
          <w:rPr>
            <w:rStyle w:val="Hyperlink"/>
            <w:rFonts w:ascii="Arial" w:hAnsi="Arial" w:cs="Arial"/>
            <w:color w:val="000000" w:themeColor="text1"/>
          </w:rPr>
          <w:t>Temporary shut down</w:t>
        </w:r>
      </w:hyperlink>
      <w:r w:rsidR="00114806" w:rsidRPr="00114806">
        <w:rPr>
          <w:rFonts w:ascii="Arial" w:hAnsi="Arial" w:cs="Arial"/>
          <w:color w:val="000000" w:themeColor="text1"/>
        </w:rPr>
        <w:t>.</w:t>
      </w:r>
    </w:p>
    <w:p w14:paraId="2529B2E6" w14:textId="77777777" w:rsidR="00114806" w:rsidRPr="00114806" w:rsidRDefault="006B0921" w:rsidP="00BA49DC">
      <w:pPr>
        <w:ind w:left="426" w:hanging="426"/>
        <w:rPr>
          <w:rFonts w:ascii="Arial" w:hAnsi="Arial" w:cs="Arial"/>
          <w:color w:val="000000" w:themeColor="text1"/>
        </w:rPr>
      </w:pPr>
      <w:hyperlink w:anchor="c2" w:history="1">
        <w:r w:rsidR="00114806" w:rsidRPr="00114806">
          <w:rPr>
            <w:rStyle w:val="Hyperlink"/>
            <w:rFonts w:ascii="Arial" w:hAnsi="Arial" w:cs="Arial"/>
            <w:color w:val="000000" w:themeColor="text1"/>
          </w:rPr>
          <w:t>General shut down</w:t>
        </w:r>
      </w:hyperlink>
    </w:p>
    <w:p w14:paraId="4BC0F121" w14:textId="77777777" w:rsidR="00114806" w:rsidRPr="00114806" w:rsidRDefault="00114806" w:rsidP="00BA49DC">
      <w:pPr>
        <w:ind w:left="426" w:hanging="426"/>
        <w:rPr>
          <w:rFonts w:ascii="Arial" w:hAnsi="Arial" w:cs="Arial"/>
          <w:color w:val="000000" w:themeColor="text1"/>
        </w:rPr>
      </w:pPr>
    </w:p>
    <w:p w14:paraId="43EF5515" w14:textId="2BE7F8DE" w:rsidR="00114806" w:rsidRPr="00BA49DC" w:rsidRDefault="006B0921" w:rsidP="00BA49DC">
      <w:pPr>
        <w:ind w:left="426" w:hanging="426"/>
        <w:rPr>
          <w:rFonts w:ascii="Arial" w:hAnsi="Arial" w:cs="Arial"/>
          <w:color w:val="000000" w:themeColor="text1"/>
        </w:rPr>
      </w:pPr>
      <w:hyperlink w:anchor="ALARMPOLY" w:history="1">
        <w:r w:rsidR="00114806" w:rsidRPr="00BA49DC">
          <w:rPr>
            <w:rStyle w:val="Hyperlink"/>
            <w:rFonts w:ascii="Arial" w:hAnsi="Arial" w:cs="Arial"/>
            <w:color w:val="000000" w:themeColor="text1"/>
          </w:rPr>
          <w:t>List of Alarms</w:t>
        </w:r>
      </w:hyperlink>
    </w:p>
    <w:p w14:paraId="4F9FD527" w14:textId="77777777" w:rsidR="00114806" w:rsidRPr="00114806" w:rsidRDefault="00114806" w:rsidP="00BA49DC">
      <w:pPr>
        <w:ind w:left="426" w:hanging="426"/>
        <w:rPr>
          <w:rFonts w:ascii="Arial" w:hAnsi="Arial" w:cs="Arial"/>
          <w:color w:val="000000" w:themeColor="text1"/>
        </w:rPr>
      </w:pPr>
    </w:p>
    <w:p w14:paraId="41C120CB"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C.</w:t>
      </w:r>
      <w:r w:rsidRPr="00BA49DC">
        <w:rPr>
          <w:rFonts w:ascii="Arial" w:hAnsi="Arial" w:cs="Arial"/>
          <w:b/>
          <w:bCs/>
          <w:color w:val="000000" w:themeColor="text1"/>
        </w:rPr>
        <w:tab/>
        <w:t>Degassing and Feed Drum</w:t>
      </w:r>
    </w:p>
    <w:p w14:paraId="2913ED9B" w14:textId="77777777" w:rsidR="00114806" w:rsidRPr="00114806" w:rsidRDefault="00114806" w:rsidP="00BA49DC">
      <w:pPr>
        <w:ind w:left="426" w:hanging="426"/>
        <w:rPr>
          <w:rFonts w:ascii="Arial" w:hAnsi="Arial" w:cs="Arial"/>
          <w:color w:val="000000" w:themeColor="text1"/>
        </w:rPr>
      </w:pPr>
    </w:p>
    <w:p w14:paraId="7C8F0F53" w14:textId="2A44A008" w:rsidR="00114806" w:rsidRPr="00BA49DC" w:rsidRDefault="006B0921" w:rsidP="00BA49DC">
      <w:pPr>
        <w:ind w:left="426" w:hanging="426"/>
        <w:rPr>
          <w:rFonts w:ascii="Arial" w:hAnsi="Arial" w:cs="Arial"/>
          <w:color w:val="000000" w:themeColor="text1"/>
        </w:rPr>
      </w:pPr>
      <w:hyperlink w:anchor="DEAGASSPROCESS" w:history="1">
        <w:r w:rsidR="00114806" w:rsidRPr="00BA49DC">
          <w:rPr>
            <w:rStyle w:val="Hyperlink"/>
            <w:rFonts w:ascii="Arial" w:hAnsi="Arial" w:cs="Arial"/>
            <w:color w:val="000000" w:themeColor="text1"/>
          </w:rPr>
          <w:t>Process description</w:t>
        </w:r>
      </w:hyperlink>
    </w:p>
    <w:p w14:paraId="174BCFF3" w14:textId="77777777" w:rsidR="00114806" w:rsidRPr="00114806" w:rsidRDefault="00114806" w:rsidP="00BA49DC">
      <w:pPr>
        <w:ind w:left="426" w:hanging="426"/>
        <w:rPr>
          <w:rFonts w:ascii="Arial" w:hAnsi="Arial" w:cs="Arial"/>
          <w:color w:val="000000" w:themeColor="text1"/>
        </w:rPr>
      </w:pPr>
    </w:p>
    <w:p w14:paraId="52756D3A" w14:textId="77777777" w:rsidR="00114806" w:rsidRPr="00114806" w:rsidRDefault="006B0921" w:rsidP="00BA49DC">
      <w:pPr>
        <w:ind w:left="426" w:hanging="426"/>
        <w:rPr>
          <w:rFonts w:ascii="Arial" w:hAnsi="Arial" w:cs="Arial"/>
          <w:color w:val="000000" w:themeColor="text1"/>
        </w:rPr>
      </w:pPr>
      <w:hyperlink w:anchor="c3" w:history="1">
        <w:r w:rsidR="00114806" w:rsidRPr="00114806">
          <w:rPr>
            <w:rStyle w:val="Hyperlink"/>
            <w:rFonts w:ascii="Arial" w:hAnsi="Arial" w:cs="Arial"/>
            <w:color w:val="000000" w:themeColor="text1"/>
          </w:rPr>
          <w:t>Polymer degassing</w:t>
        </w:r>
      </w:hyperlink>
    </w:p>
    <w:p w14:paraId="7DEC1CA3" w14:textId="77777777" w:rsidR="00114806" w:rsidRPr="00114806" w:rsidRDefault="006B0921" w:rsidP="00BA49DC">
      <w:pPr>
        <w:ind w:left="426" w:hanging="426"/>
        <w:rPr>
          <w:rFonts w:ascii="Arial" w:hAnsi="Arial" w:cs="Arial"/>
          <w:color w:val="000000" w:themeColor="text1"/>
        </w:rPr>
      </w:pPr>
      <w:hyperlink w:anchor="c4" w:history="1">
        <w:r w:rsidR="00114806" w:rsidRPr="00114806">
          <w:rPr>
            <w:rStyle w:val="Hyperlink"/>
            <w:rFonts w:ascii="Arial" w:hAnsi="Arial" w:cs="Arial"/>
            <w:color w:val="000000" w:themeColor="text1"/>
          </w:rPr>
          <w:t>High pressure propylene scrubbing.</w:t>
        </w:r>
      </w:hyperlink>
    </w:p>
    <w:p w14:paraId="66139FDC" w14:textId="77777777" w:rsidR="00114806" w:rsidRPr="00114806" w:rsidRDefault="006B0921" w:rsidP="00BA49DC">
      <w:pPr>
        <w:ind w:left="426" w:hanging="426"/>
        <w:rPr>
          <w:rFonts w:ascii="Arial" w:hAnsi="Arial" w:cs="Arial"/>
          <w:color w:val="000000" w:themeColor="text1"/>
        </w:rPr>
      </w:pPr>
      <w:hyperlink w:anchor="c5" w:history="1">
        <w:r w:rsidR="00114806" w:rsidRPr="00114806">
          <w:rPr>
            <w:rStyle w:val="Hyperlink"/>
            <w:rFonts w:ascii="Arial" w:hAnsi="Arial" w:cs="Arial"/>
            <w:color w:val="000000" w:themeColor="text1"/>
          </w:rPr>
          <w:t>Propylene feed drum</w:t>
        </w:r>
      </w:hyperlink>
    </w:p>
    <w:p w14:paraId="19E8A480" w14:textId="77777777" w:rsidR="00114806" w:rsidRPr="00114806" w:rsidRDefault="006B0921" w:rsidP="00BA49DC">
      <w:pPr>
        <w:ind w:left="426" w:hanging="426"/>
        <w:rPr>
          <w:rFonts w:ascii="Arial" w:hAnsi="Arial" w:cs="Arial"/>
          <w:color w:val="000000" w:themeColor="text1"/>
        </w:rPr>
      </w:pPr>
      <w:hyperlink w:anchor="c6" w:history="1">
        <w:r w:rsidR="00114806" w:rsidRPr="00114806">
          <w:rPr>
            <w:rStyle w:val="Hyperlink"/>
            <w:rFonts w:ascii="Arial" w:hAnsi="Arial" w:cs="Arial"/>
            <w:color w:val="000000" w:themeColor="text1"/>
          </w:rPr>
          <w:t>Low pressure propylene scrubbing/compressor</w:t>
        </w:r>
      </w:hyperlink>
    </w:p>
    <w:p w14:paraId="0CFB735B" w14:textId="77777777" w:rsidR="00114806" w:rsidRPr="00114806" w:rsidRDefault="006B0921" w:rsidP="00BA49DC">
      <w:pPr>
        <w:ind w:left="426" w:hanging="426"/>
        <w:rPr>
          <w:rFonts w:ascii="Arial" w:hAnsi="Arial" w:cs="Arial"/>
          <w:color w:val="000000" w:themeColor="text1"/>
        </w:rPr>
      </w:pPr>
      <w:hyperlink w:anchor="c7" w:history="1">
        <w:r w:rsidR="00114806" w:rsidRPr="00114806">
          <w:rPr>
            <w:rStyle w:val="Hyperlink"/>
            <w:rFonts w:ascii="Arial" w:hAnsi="Arial" w:cs="Arial"/>
            <w:color w:val="000000" w:themeColor="text1"/>
          </w:rPr>
          <w:t>Area 300 seal pressurization</w:t>
        </w:r>
      </w:hyperlink>
      <w:r w:rsidR="00114806" w:rsidRPr="00114806">
        <w:rPr>
          <w:rFonts w:ascii="Arial" w:hAnsi="Arial" w:cs="Arial"/>
          <w:color w:val="000000" w:themeColor="text1"/>
        </w:rPr>
        <w:t>.</w:t>
      </w:r>
    </w:p>
    <w:p w14:paraId="25852E05" w14:textId="77777777" w:rsidR="00114806" w:rsidRPr="00114806" w:rsidRDefault="006B0921" w:rsidP="00BA49DC">
      <w:pPr>
        <w:ind w:left="426" w:hanging="426"/>
        <w:rPr>
          <w:rFonts w:ascii="Arial" w:hAnsi="Arial" w:cs="Arial"/>
          <w:color w:val="000000" w:themeColor="text1"/>
        </w:rPr>
      </w:pPr>
      <w:hyperlink w:anchor="c8" w:history="1">
        <w:r w:rsidR="00114806" w:rsidRPr="00114806">
          <w:rPr>
            <w:rStyle w:val="Hyperlink"/>
            <w:rFonts w:ascii="Arial" w:hAnsi="Arial" w:cs="Arial"/>
            <w:color w:val="000000" w:themeColor="text1"/>
          </w:rPr>
          <w:t>Operating parameters/flow rates</w:t>
        </w:r>
      </w:hyperlink>
      <w:r w:rsidR="00114806" w:rsidRPr="00114806">
        <w:rPr>
          <w:rFonts w:ascii="Arial" w:hAnsi="Arial" w:cs="Arial"/>
          <w:color w:val="000000" w:themeColor="text1"/>
        </w:rPr>
        <w:t>.</w:t>
      </w:r>
    </w:p>
    <w:p w14:paraId="014345FE" w14:textId="77777777" w:rsidR="00114806" w:rsidRPr="00114806" w:rsidRDefault="00114806" w:rsidP="00BA49DC">
      <w:pPr>
        <w:ind w:left="426" w:hanging="426"/>
        <w:rPr>
          <w:rFonts w:ascii="Arial" w:hAnsi="Arial" w:cs="Arial"/>
          <w:color w:val="000000" w:themeColor="text1"/>
        </w:rPr>
      </w:pPr>
    </w:p>
    <w:p w14:paraId="0CE0E264" w14:textId="1C85DAEA" w:rsidR="00114806" w:rsidRPr="00BA49DC" w:rsidRDefault="006B0921" w:rsidP="00BA49DC">
      <w:pPr>
        <w:ind w:left="426" w:hanging="426"/>
        <w:rPr>
          <w:rFonts w:ascii="Arial" w:hAnsi="Arial" w:cs="Arial"/>
          <w:color w:val="000000" w:themeColor="text1"/>
        </w:rPr>
      </w:pPr>
      <w:hyperlink w:anchor="DEAGSSSTARTUP" w:history="1">
        <w:r w:rsidR="00114806" w:rsidRPr="00BA49DC">
          <w:rPr>
            <w:rStyle w:val="Hyperlink"/>
            <w:rFonts w:ascii="Arial" w:hAnsi="Arial" w:cs="Arial"/>
            <w:color w:val="000000" w:themeColor="text1"/>
          </w:rPr>
          <w:t>Start up and operation</w:t>
        </w:r>
      </w:hyperlink>
    </w:p>
    <w:p w14:paraId="2A59C3E3" w14:textId="77777777" w:rsidR="00114806" w:rsidRPr="00114806" w:rsidRDefault="00114806" w:rsidP="00BA49DC">
      <w:pPr>
        <w:ind w:left="426" w:hanging="426"/>
        <w:rPr>
          <w:rFonts w:ascii="Arial" w:hAnsi="Arial" w:cs="Arial"/>
          <w:color w:val="000000" w:themeColor="text1"/>
        </w:rPr>
      </w:pPr>
    </w:p>
    <w:p w14:paraId="50BCAB3A" w14:textId="77777777" w:rsidR="00114806" w:rsidRPr="00114806" w:rsidRDefault="006B0921" w:rsidP="00BA49DC">
      <w:pPr>
        <w:ind w:left="426" w:hanging="426"/>
        <w:rPr>
          <w:rFonts w:ascii="Arial" w:hAnsi="Arial" w:cs="Arial"/>
          <w:color w:val="000000" w:themeColor="text1"/>
        </w:rPr>
      </w:pPr>
      <w:hyperlink w:anchor="c9" w:history="1">
        <w:r w:rsidR="00114806" w:rsidRPr="00114806">
          <w:rPr>
            <w:rStyle w:val="Hyperlink"/>
            <w:rFonts w:ascii="Arial" w:hAnsi="Arial" w:cs="Arial"/>
            <w:color w:val="000000" w:themeColor="text1"/>
          </w:rPr>
          <w:t>Feed drum</w:t>
        </w:r>
      </w:hyperlink>
    </w:p>
    <w:p w14:paraId="7101A466" w14:textId="3E079411" w:rsidR="00114806" w:rsidRPr="00BA49DC" w:rsidRDefault="006B0921" w:rsidP="00BA49DC">
      <w:pPr>
        <w:ind w:left="426" w:hanging="426"/>
        <w:rPr>
          <w:rFonts w:ascii="Arial" w:hAnsi="Arial" w:cs="Arial"/>
          <w:color w:val="000000" w:themeColor="text1"/>
        </w:rPr>
      </w:pPr>
      <w:hyperlink w:anchor="c10" w:history="1">
        <w:r w:rsidR="00114806" w:rsidRPr="00BA49DC">
          <w:rPr>
            <w:rStyle w:val="Hyperlink"/>
            <w:rFonts w:ascii="Arial" w:hAnsi="Arial" w:cs="Arial"/>
            <w:color w:val="000000" w:themeColor="text1"/>
          </w:rPr>
          <w:t>Degassing.</w:t>
        </w:r>
      </w:hyperlink>
    </w:p>
    <w:p w14:paraId="670CDAC8" w14:textId="77777777" w:rsidR="00114806" w:rsidRPr="00114806" w:rsidRDefault="00114806" w:rsidP="00BA49DC">
      <w:pPr>
        <w:ind w:left="426" w:hanging="426"/>
        <w:rPr>
          <w:rFonts w:ascii="Arial" w:hAnsi="Arial" w:cs="Arial"/>
          <w:color w:val="000000" w:themeColor="text1"/>
        </w:rPr>
      </w:pPr>
    </w:p>
    <w:p w14:paraId="73322310" w14:textId="66D787CD" w:rsidR="00114806" w:rsidRPr="00BA49DC" w:rsidRDefault="006B0921" w:rsidP="00BA49DC">
      <w:pPr>
        <w:ind w:left="426" w:hanging="426"/>
        <w:rPr>
          <w:rFonts w:ascii="Arial" w:hAnsi="Arial" w:cs="Arial"/>
          <w:color w:val="000000" w:themeColor="text1"/>
        </w:rPr>
      </w:pPr>
      <w:hyperlink w:anchor="DEGASSSHUTDOWN" w:history="1">
        <w:r w:rsidR="00114806" w:rsidRPr="00BA49DC">
          <w:rPr>
            <w:rStyle w:val="Hyperlink"/>
            <w:rFonts w:ascii="Arial" w:hAnsi="Arial" w:cs="Arial"/>
            <w:color w:val="000000" w:themeColor="text1"/>
          </w:rPr>
          <w:t>Shut down</w:t>
        </w:r>
      </w:hyperlink>
    </w:p>
    <w:p w14:paraId="6578190B" w14:textId="77777777" w:rsidR="00114806" w:rsidRPr="00114806" w:rsidRDefault="00114806" w:rsidP="00BA49DC">
      <w:pPr>
        <w:ind w:left="426" w:hanging="426"/>
        <w:rPr>
          <w:rFonts w:ascii="Arial" w:hAnsi="Arial" w:cs="Arial"/>
          <w:color w:val="000000" w:themeColor="text1"/>
        </w:rPr>
      </w:pPr>
    </w:p>
    <w:p w14:paraId="4B659B21" w14:textId="77777777" w:rsidR="00114806" w:rsidRPr="00114806" w:rsidRDefault="006B0921" w:rsidP="00BA49DC">
      <w:pPr>
        <w:ind w:left="426" w:hanging="426"/>
        <w:rPr>
          <w:rFonts w:ascii="Arial" w:hAnsi="Arial" w:cs="Arial"/>
          <w:color w:val="000000" w:themeColor="text1"/>
        </w:rPr>
      </w:pPr>
      <w:hyperlink w:anchor="c11" w:history="1">
        <w:r w:rsidR="00114806" w:rsidRPr="00114806">
          <w:rPr>
            <w:rStyle w:val="Hyperlink"/>
            <w:rFonts w:ascii="Arial" w:hAnsi="Arial" w:cs="Arial"/>
            <w:color w:val="000000" w:themeColor="text1"/>
          </w:rPr>
          <w:t>Temporary shut down</w:t>
        </w:r>
      </w:hyperlink>
    </w:p>
    <w:p w14:paraId="13FD1C8E" w14:textId="77777777" w:rsidR="00114806" w:rsidRPr="00114806" w:rsidRDefault="006B0921" w:rsidP="00BA49DC">
      <w:pPr>
        <w:ind w:left="426" w:hanging="426"/>
        <w:rPr>
          <w:rFonts w:ascii="Arial" w:hAnsi="Arial" w:cs="Arial"/>
          <w:color w:val="000000" w:themeColor="text1"/>
        </w:rPr>
      </w:pPr>
      <w:hyperlink w:anchor="c12" w:history="1">
        <w:r w:rsidR="00114806" w:rsidRPr="00114806">
          <w:rPr>
            <w:rStyle w:val="Hyperlink"/>
            <w:rFonts w:ascii="Arial" w:hAnsi="Arial" w:cs="Arial"/>
            <w:color w:val="000000" w:themeColor="text1"/>
          </w:rPr>
          <w:t>General shut down</w:t>
        </w:r>
      </w:hyperlink>
      <w:r w:rsidR="00114806" w:rsidRPr="00114806">
        <w:rPr>
          <w:rFonts w:ascii="Arial" w:hAnsi="Arial" w:cs="Arial"/>
          <w:color w:val="000000" w:themeColor="text1"/>
        </w:rPr>
        <w:t>.</w:t>
      </w:r>
    </w:p>
    <w:p w14:paraId="703D25B6" w14:textId="77777777" w:rsidR="00114806" w:rsidRPr="00114806" w:rsidRDefault="00114806" w:rsidP="00BA49DC">
      <w:pPr>
        <w:ind w:left="426" w:hanging="426"/>
        <w:rPr>
          <w:rFonts w:ascii="Arial" w:hAnsi="Arial" w:cs="Arial"/>
          <w:color w:val="000000" w:themeColor="text1"/>
        </w:rPr>
      </w:pPr>
    </w:p>
    <w:p w14:paraId="74DCA4CF" w14:textId="1923708F" w:rsidR="00114806" w:rsidRPr="00BA49DC" w:rsidRDefault="006B0921" w:rsidP="00BA49DC">
      <w:pPr>
        <w:ind w:left="426" w:hanging="426"/>
        <w:rPr>
          <w:rFonts w:ascii="Arial" w:hAnsi="Arial" w:cs="Arial"/>
          <w:color w:val="000000" w:themeColor="text1"/>
        </w:rPr>
      </w:pPr>
      <w:hyperlink w:anchor="ALARMDEGASS" w:history="1">
        <w:r w:rsidR="00114806" w:rsidRPr="00BA49DC">
          <w:rPr>
            <w:rStyle w:val="Hyperlink"/>
            <w:rFonts w:ascii="Arial" w:hAnsi="Arial" w:cs="Arial"/>
            <w:color w:val="000000" w:themeColor="text1"/>
          </w:rPr>
          <w:t>List of Alarms</w:t>
        </w:r>
      </w:hyperlink>
    </w:p>
    <w:p w14:paraId="4FAB9667" w14:textId="77777777" w:rsidR="00114806" w:rsidRPr="00114806" w:rsidRDefault="00114806" w:rsidP="00BA49DC">
      <w:pPr>
        <w:ind w:left="426" w:hanging="426"/>
        <w:rPr>
          <w:rFonts w:ascii="Arial" w:hAnsi="Arial" w:cs="Arial"/>
          <w:color w:val="000000" w:themeColor="text1"/>
        </w:rPr>
      </w:pPr>
    </w:p>
    <w:p w14:paraId="04B5DB57" w14:textId="77777777" w:rsidR="00114806" w:rsidRPr="00BA49DC" w:rsidRDefault="00114806" w:rsidP="00BA49DC">
      <w:pPr>
        <w:ind w:left="426" w:hanging="426"/>
        <w:rPr>
          <w:rFonts w:ascii="Arial" w:hAnsi="Arial" w:cs="Arial"/>
          <w:color w:val="000000" w:themeColor="text1"/>
        </w:rPr>
      </w:pPr>
      <w:r w:rsidRPr="00BA49DC">
        <w:rPr>
          <w:rFonts w:ascii="Arial" w:hAnsi="Arial" w:cs="Arial"/>
          <w:b/>
          <w:bCs/>
          <w:color w:val="000000" w:themeColor="text1"/>
        </w:rPr>
        <w:t>D.</w:t>
      </w:r>
      <w:r w:rsidRPr="00BA49DC">
        <w:rPr>
          <w:rFonts w:ascii="Arial" w:hAnsi="Arial" w:cs="Arial"/>
          <w:b/>
          <w:bCs/>
          <w:color w:val="000000" w:themeColor="text1"/>
        </w:rPr>
        <w:tab/>
        <w:t>POLYMER STEAMING AND DRYING</w:t>
      </w:r>
      <w:r w:rsidRPr="00BA49DC">
        <w:rPr>
          <w:rFonts w:ascii="Arial" w:hAnsi="Arial" w:cs="Arial"/>
          <w:color w:val="000000" w:themeColor="text1"/>
        </w:rPr>
        <w:t>.</w:t>
      </w:r>
    </w:p>
    <w:p w14:paraId="4FAC5DFD" w14:textId="77777777" w:rsidR="00114806" w:rsidRPr="00114806" w:rsidRDefault="00114806" w:rsidP="00BA49DC">
      <w:pPr>
        <w:ind w:left="426" w:hanging="426"/>
        <w:rPr>
          <w:rFonts w:ascii="Arial" w:hAnsi="Arial" w:cs="Arial"/>
          <w:color w:val="000000" w:themeColor="text1"/>
        </w:rPr>
      </w:pPr>
    </w:p>
    <w:p w14:paraId="229E9465" w14:textId="29DA233E" w:rsidR="00114806" w:rsidRPr="00BA49DC" w:rsidRDefault="006B0921" w:rsidP="00BA49DC">
      <w:pPr>
        <w:tabs>
          <w:tab w:val="left" w:pos="720"/>
          <w:tab w:val="left" w:pos="1440"/>
          <w:tab w:val="left" w:pos="2160"/>
          <w:tab w:val="left" w:pos="3030"/>
        </w:tabs>
        <w:ind w:left="426" w:hanging="426"/>
        <w:rPr>
          <w:rFonts w:ascii="Arial" w:hAnsi="Arial" w:cs="Arial"/>
          <w:color w:val="000000" w:themeColor="text1"/>
        </w:rPr>
      </w:pPr>
      <w:hyperlink w:anchor="steamdryprocess" w:history="1">
        <w:r w:rsidR="00114806" w:rsidRPr="00BA49DC">
          <w:rPr>
            <w:rStyle w:val="Hyperlink"/>
            <w:rFonts w:ascii="Arial" w:hAnsi="Arial" w:cs="Arial"/>
            <w:color w:val="000000" w:themeColor="text1"/>
          </w:rPr>
          <w:t>Process Description</w:t>
        </w:r>
        <w:r w:rsidR="00114806" w:rsidRPr="00BA49DC">
          <w:rPr>
            <w:rStyle w:val="Hyperlink"/>
            <w:rFonts w:ascii="Arial" w:hAnsi="Arial" w:cs="Arial"/>
            <w:color w:val="000000" w:themeColor="text1"/>
          </w:rPr>
          <w:tab/>
        </w:r>
      </w:hyperlink>
    </w:p>
    <w:p w14:paraId="38AFA63B" w14:textId="77777777" w:rsidR="00114806" w:rsidRPr="00114806" w:rsidRDefault="00114806" w:rsidP="00BA49DC">
      <w:pPr>
        <w:ind w:left="426" w:hanging="426"/>
        <w:rPr>
          <w:rFonts w:ascii="Arial" w:hAnsi="Arial" w:cs="Arial"/>
          <w:color w:val="000000" w:themeColor="text1"/>
        </w:rPr>
      </w:pPr>
    </w:p>
    <w:p w14:paraId="45890079" w14:textId="77777777" w:rsidR="00114806" w:rsidRPr="00114806" w:rsidRDefault="006B0921" w:rsidP="00BA49DC">
      <w:pPr>
        <w:ind w:left="426" w:hanging="426"/>
        <w:rPr>
          <w:rFonts w:ascii="Arial" w:hAnsi="Arial" w:cs="Arial"/>
          <w:color w:val="000000" w:themeColor="text1"/>
        </w:rPr>
      </w:pPr>
      <w:hyperlink w:anchor="d1" w:history="1">
        <w:r w:rsidR="00114806" w:rsidRPr="00114806">
          <w:rPr>
            <w:rStyle w:val="Hyperlink"/>
            <w:rFonts w:ascii="Arial" w:hAnsi="Arial" w:cs="Arial"/>
            <w:color w:val="000000" w:themeColor="text1"/>
          </w:rPr>
          <w:t>Polymer steaming</w:t>
        </w:r>
      </w:hyperlink>
      <w:r w:rsidR="00114806" w:rsidRPr="00114806">
        <w:rPr>
          <w:rFonts w:ascii="Arial" w:hAnsi="Arial" w:cs="Arial"/>
          <w:color w:val="000000" w:themeColor="text1"/>
        </w:rPr>
        <w:t>.</w:t>
      </w:r>
    </w:p>
    <w:p w14:paraId="33E3F009" w14:textId="77777777" w:rsidR="00114806" w:rsidRPr="00114806" w:rsidRDefault="006B0921" w:rsidP="00BA49DC">
      <w:pPr>
        <w:ind w:left="426" w:hanging="426"/>
        <w:rPr>
          <w:rFonts w:ascii="Arial" w:hAnsi="Arial" w:cs="Arial"/>
          <w:color w:val="000000" w:themeColor="text1"/>
        </w:rPr>
      </w:pPr>
      <w:hyperlink w:anchor="d2" w:history="1">
        <w:r w:rsidR="00114806" w:rsidRPr="00114806">
          <w:rPr>
            <w:rStyle w:val="Hyperlink"/>
            <w:rFonts w:ascii="Arial" w:hAnsi="Arial" w:cs="Arial"/>
            <w:color w:val="000000" w:themeColor="text1"/>
          </w:rPr>
          <w:t>Purge gas compression.</w:t>
        </w:r>
      </w:hyperlink>
    </w:p>
    <w:p w14:paraId="4A7C4716" w14:textId="77777777" w:rsidR="00114806" w:rsidRPr="00114806" w:rsidRDefault="006B0921" w:rsidP="00BA49DC">
      <w:pPr>
        <w:ind w:left="426" w:hanging="426"/>
        <w:rPr>
          <w:rFonts w:ascii="Arial" w:hAnsi="Arial" w:cs="Arial"/>
          <w:color w:val="000000" w:themeColor="text1"/>
        </w:rPr>
      </w:pPr>
      <w:hyperlink w:anchor="d3" w:history="1">
        <w:r w:rsidR="00114806" w:rsidRPr="00114806">
          <w:rPr>
            <w:rStyle w:val="Hyperlink"/>
            <w:rFonts w:ascii="Arial" w:hAnsi="Arial" w:cs="Arial"/>
            <w:color w:val="000000" w:themeColor="text1"/>
          </w:rPr>
          <w:t>Polymer drying.</w:t>
        </w:r>
      </w:hyperlink>
    </w:p>
    <w:p w14:paraId="1CBFEB37" w14:textId="77777777" w:rsidR="00114806" w:rsidRPr="00114806" w:rsidRDefault="006B0921" w:rsidP="00BA49DC">
      <w:pPr>
        <w:ind w:left="426" w:hanging="426"/>
        <w:rPr>
          <w:rFonts w:ascii="Arial" w:hAnsi="Arial" w:cs="Arial"/>
          <w:color w:val="000000" w:themeColor="text1"/>
        </w:rPr>
      </w:pPr>
      <w:hyperlink w:anchor="d4" w:history="1">
        <w:r w:rsidR="00114806" w:rsidRPr="00114806">
          <w:rPr>
            <w:rStyle w:val="Hyperlink"/>
            <w:rFonts w:ascii="Arial" w:hAnsi="Arial" w:cs="Arial"/>
            <w:color w:val="000000" w:themeColor="text1"/>
          </w:rPr>
          <w:t>Operating parameters/flow rates</w:t>
        </w:r>
      </w:hyperlink>
    </w:p>
    <w:p w14:paraId="09AF56C1" w14:textId="77777777" w:rsidR="00114806" w:rsidRPr="00114806" w:rsidRDefault="00114806" w:rsidP="00BA49DC">
      <w:pPr>
        <w:ind w:left="426" w:hanging="426"/>
        <w:rPr>
          <w:rFonts w:ascii="Arial" w:hAnsi="Arial" w:cs="Arial"/>
          <w:color w:val="000000" w:themeColor="text1"/>
        </w:rPr>
      </w:pPr>
    </w:p>
    <w:p w14:paraId="269FDF50" w14:textId="51A1D6C2" w:rsidR="00114806" w:rsidRPr="00BA49DC" w:rsidRDefault="006B0921" w:rsidP="00BA49DC">
      <w:pPr>
        <w:ind w:left="426" w:hanging="426"/>
        <w:rPr>
          <w:rFonts w:ascii="Arial" w:hAnsi="Arial" w:cs="Arial"/>
          <w:color w:val="000000" w:themeColor="text1"/>
        </w:rPr>
      </w:pPr>
      <w:hyperlink w:anchor="steamdrystartup" w:history="1">
        <w:r w:rsidR="00114806" w:rsidRPr="00BA49DC">
          <w:rPr>
            <w:rStyle w:val="Hyperlink"/>
            <w:rFonts w:ascii="Arial" w:hAnsi="Arial" w:cs="Arial"/>
            <w:color w:val="000000" w:themeColor="text1"/>
          </w:rPr>
          <w:t>Start up and operation</w:t>
        </w:r>
      </w:hyperlink>
    </w:p>
    <w:p w14:paraId="5E46D88D" w14:textId="77777777" w:rsidR="00114806" w:rsidRPr="00114806" w:rsidRDefault="00114806" w:rsidP="00BA49DC">
      <w:pPr>
        <w:ind w:left="426" w:hanging="426"/>
        <w:rPr>
          <w:rFonts w:ascii="Arial" w:hAnsi="Arial" w:cs="Arial"/>
          <w:color w:val="000000" w:themeColor="text1"/>
        </w:rPr>
      </w:pPr>
    </w:p>
    <w:p w14:paraId="5EEE86EB" w14:textId="77777777" w:rsidR="00114806" w:rsidRPr="00114806" w:rsidRDefault="006B0921" w:rsidP="00BA49DC">
      <w:pPr>
        <w:ind w:left="426" w:hanging="426"/>
        <w:rPr>
          <w:rFonts w:ascii="Arial" w:hAnsi="Arial" w:cs="Arial"/>
          <w:color w:val="000000" w:themeColor="text1"/>
        </w:rPr>
      </w:pPr>
      <w:hyperlink w:anchor="d5" w:history="1">
        <w:r w:rsidR="00114806" w:rsidRPr="00114806">
          <w:rPr>
            <w:rStyle w:val="Hyperlink"/>
            <w:rFonts w:ascii="Arial" w:hAnsi="Arial" w:cs="Arial"/>
            <w:color w:val="000000" w:themeColor="text1"/>
          </w:rPr>
          <w:t>Steamer</w:t>
        </w:r>
      </w:hyperlink>
    </w:p>
    <w:p w14:paraId="7FBABC36" w14:textId="77777777" w:rsidR="00114806" w:rsidRPr="00114806" w:rsidRDefault="006B0921" w:rsidP="00BA49DC">
      <w:pPr>
        <w:ind w:left="426" w:hanging="426"/>
        <w:rPr>
          <w:rFonts w:ascii="Arial" w:hAnsi="Arial" w:cs="Arial"/>
          <w:color w:val="000000" w:themeColor="text1"/>
        </w:rPr>
      </w:pPr>
      <w:hyperlink w:anchor="d6" w:history="1">
        <w:r w:rsidR="00114806" w:rsidRPr="00114806">
          <w:rPr>
            <w:rStyle w:val="Hyperlink"/>
            <w:rFonts w:ascii="Arial" w:hAnsi="Arial" w:cs="Arial"/>
            <w:color w:val="000000" w:themeColor="text1"/>
          </w:rPr>
          <w:t>Dryer</w:t>
        </w:r>
      </w:hyperlink>
    </w:p>
    <w:p w14:paraId="39D35176" w14:textId="77777777" w:rsidR="00114806" w:rsidRPr="00114806" w:rsidRDefault="006B0921" w:rsidP="00BA49DC">
      <w:pPr>
        <w:ind w:left="426" w:hanging="426"/>
        <w:rPr>
          <w:rFonts w:ascii="Arial" w:hAnsi="Arial" w:cs="Arial"/>
          <w:color w:val="000000" w:themeColor="text1"/>
        </w:rPr>
      </w:pPr>
      <w:hyperlink w:anchor="d7" w:history="1">
        <w:r w:rsidR="00114806" w:rsidRPr="00114806">
          <w:rPr>
            <w:rStyle w:val="Hyperlink"/>
            <w:rFonts w:ascii="Arial" w:hAnsi="Arial" w:cs="Arial"/>
            <w:color w:val="000000" w:themeColor="text1"/>
          </w:rPr>
          <w:t>General operation</w:t>
        </w:r>
      </w:hyperlink>
      <w:r w:rsidR="00114806" w:rsidRPr="00114806">
        <w:rPr>
          <w:rFonts w:ascii="Arial" w:hAnsi="Arial" w:cs="Arial"/>
          <w:color w:val="000000" w:themeColor="text1"/>
        </w:rPr>
        <w:t>.</w:t>
      </w:r>
    </w:p>
    <w:p w14:paraId="7AE900CB" w14:textId="77777777" w:rsidR="00114806" w:rsidRPr="00114806" w:rsidRDefault="00114806" w:rsidP="00BA49DC">
      <w:pPr>
        <w:ind w:left="426" w:hanging="426"/>
        <w:rPr>
          <w:rFonts w:ascii="Arial" w:hAnsi="Arial" w:cs="Arial"/>
          <w:color w:val="000000" w:themeColor="text1"/>
        </w:rPr>
      </w:pPr>
    </w:p>
    <w:p w14:paraId="57D05F49" w14:textId="77777777" w:rsidR="00114806" w:rsidRPr="00114806" w:rsidRDefault="00114806" w:rsidP="00BA49DC">
      <w:pPr>
        <w:ind w:left="426" w:hanging="426"/>
        <w:rPr>
          <w:rFonts w:ascii="Arial" w:hAnsi="Arial" w:cs="Arial"/>
          <w:color w:val="000000" w:themeColor="text1"/>
        </w:rPr>
      </w:pPr>
    </w:p>
    <w:p w14:paraId="6FE450F4" w14:textId="77777777" w:rsidR="00114806" w:rsidRPr="00114806" w:rsidRDefault="00114806" w:rsidP="00BA49DC">
      <w:pPr>
        <w:ind w:left="426" w:hanging="426"/>
        <w:rPr>
          <w:rFonts w:ascii="Arial" w:hAnsi="Arial" w:cs="Arial"/>
          <w:color w:val="000000" w:themeColor="text1"/>
        </w:rPr>
      </w:pPr>
    </w:p>
    <w:p w14:paraId="25028DE3" w14:textId="77777777" w:rsidR="00114806" w:rsidRPr="00114806" w:rsidRDefault="00114806" w:rsidP="00BA49DC">
      <w:pPr>
        <w:ind w:left="426" w:hanging="426"/>
        <w:rPr>
          <w:rFonts w:ascii="Arial" w:hAnsi="Arial" w:cs="Arial"/>
          <w:color w:val="000000" w:themeColor="text1"/>
        </w:rPr>
      </w:pPr>
    </w:p>
    <w:p w14:paraId="6E0A1102" w14:textId="77777777" w:rsidR="00114806" w:rsidRPr="00114806" w:rsidRDefault="00114806" w:rsidP="00BA49DC">
      <w:pPr>
        <w:ind w:left="426" w:hanging="426"/>
        <w:rPr>
          <w:rFonts w:ascii="Arial" w:hAnsi="Arial" w:cs="Arial"/>
          <w:color w:val="000000" w:themeColor="text1"/>
        </w:rPr>
      </w:pPr>
    </w:p>
    <w:p w14:paraId="133B67E0" w14:textId="58E07D25" w:rsidR="00114806" w:rsidRPr="00BA49DC" w:rsidRDefault="006B0921" w:rsidP="00BA49DC">
      <w:pPr>
        <w:ind w:left="426" w:hanging="426"/>
        <w:rPr>
          <w:rFonts w:ascii="Arial" w:hAnsi="Arial" w:cs="Arial"/>
          <w:color w:val="000000" w:themeColor="text1"/>
        </w:rPr>
      </w:pPr>
      <w:hyperlink w:anchor="DEGASSSHUTDOWN" w:history="1">
        <w:r w:rsidR="00114806" w:rsidRPr="00BA49DC">
          <w:rPr>
            <w:rStyle w:val="Hyperlink"/>
            <w:rFonts w:ascii="Arial" w:hAnsi="Arial" w:cs="Arial"/>
            <w:color w:val="000000" w:themeColor="text1"/>
          </w:rPr>
          <w:t>Shut down</w:t>
        </w:r>
      </w:hyperlink>
      <w:r w:rsidR="00114806" w:rsidRPr="00BA49DC">
        <w:rPr>
          <w:rFonts w:ascii="Arial" w:hAnsi="Arial" w:cs="Arial"/>
          <w:color w:val="000000" w:themeColor="text1"/>
        </w:rPr>
        <w:t>.</w:t>
      </w:r>
    </w:p>
    <w:p w14:paraId="690CB073" w14:textId="77777777" w:rsidR="00114806" w:rsidRPr="00114806" w:rsidRDefault="00114806" w:rsidP="00BA49DC">
      <w:pPr>
        <w:ind w:left="426" w:hanging="426"/>
        <w:rPr>
          <w:rFonts w:ascii="Arial" w:hAnsi="Arial" w:cs="Arial"/>
          <w:color w:val="000000" w:themeColor="text1"/>
        </w:rPr>
      </w:pPr>
    </w:p>
    <w:p w14:paraId="26DA0ED6" w14:textId="77777777" w:rsidR="00114806" w:rsidRPr="00114806" w:rsidRDefault="006B0921" w:rsidP="00BA49DC">
      <w:pPr>
        <w:ind w:left="426" w:hanging="426"/>
        <w:rPr>
          <w:rFonts w:ascii="Arial" w:hAnsi="Arial" w:cs="Arial"/>
          <w:color w:val="000000" w:themeColor="text1"/>
        </w:rPr>
      </w:pPr>
      <w:hyperlink w:anchor="d8" w:history="1">
        <w:r w:rsidR="00114806" w:rsidRPr="00114806">
          <w:rPr>
            <w:rStyle w:val="Hyperlink"/>
            <w:rFonts w:ascii="Arial" w:hAnsi="Arial" w:cs="Arial"/>
            <w:color w:val="000000" w:themeColor="text1"/>
          </w:rPr>
          <w:t>Temporary shut down</w:t>
        </w:r>
      </w:hyperlink>
      <w:r w:rsidR="00114806" w:rsidRPr="00114806">
        <w:rPr>
          <w:rFonts w:ascii="Arial" w:hAnsi="Arial" w:cs="Arial"/>
          <w:color w:val="000000" w:themeColor="text1"/>
        </w:rPr>
        <w:t>.</w:t>
      </w:r>
    </w:p>
    <w:p w14:paraId="1677E02B" w14:textId="77777777" w:rsidR="00114806" w:rsidRPr="00114806" w:rsidRDefault="006B0921" w:rsidP="00BA49DC">
      <w:pPr>
        <w:ind w:left="426" w:hanging="426"/>
        <w:rPr>
          <w:rFonts w:ascii="Arial" w:hAnsi="Arial" w:cs="Arial"/>
          <w:color w:val="000000" w:themeColor="text1"/>
        </w:rPr>
      </w:pPr>
      <w:hyperlink w:anchor="d9" w:history="1">
        <w:r w:rsidR="00114806" w:rsidRPr="00114806">
          <w:rPr>
            <w:rStyle w:val="Hyperlink"/>
            <w:rFonts w:ascii="Arial" w:hAnsi="Arial" w:cs="Arial"/>
            <w:color w:val="000000" w:themeColor="text1"/>
          </w:rPr>
          <w:t>General shut down</w:t>
        </w:r>
      </w:hyperlink>
      <w:r w:rsidR="00114806" w:rsidRPr="00114806">
        <w:rPr>
          <w:rFonts w:ascii="Arial" w:hAnsi="Arial" w:cs="Arial"/>
          <w:color w:val="000000" w:themeColor="text1"/>
        </w:rPr>
        <w:t>.</w:t>
      </w:r>
    </w:p>
    <w:p w14:paraId="0FDF7C7C" w14:textId="77777777" w:rsidR="00114806" w:rsidRPr="00114806" w:rsidRDefault="00114806" w:rsidP="00BA49DC">
      <w:pPr>
        <w:ind w:left="426" w:hanging="426"/>
        <w:rPr>
          <w:rFonts w:ascii="Arial" w:hAnsi="Arial" w:cs="Arial"/>
          <w:color w:val="000000" w:themeColor="text1"/>
        </w:rPr>
      </w:pPr>
    </w:p>
    <w:p w14:paraId="0BB750A1" w14:textId="73214C0B" w:rsidR="00114806" w:rsidRPr="00BA49DC" w:rsidRDefault="006B0921" w:rsidP="00BA49DC">
      <w:pPr>
        <w:ind w:left="426" w:hanging="426"/>
        <w:rPr>
          <w:rFonts w:ascii="Arial" w:hAnsi="Arial" w:cs="Arial"/>
          <w:color w:val="000000" w:themeColor="text1"/>
        </w:rPr>
      </w:pPr>
      <w:hyperlink w:anchor="alarmsteamdry" w:history="1">
        <w:r w:rsidR="00114806" w:rsidRPr="00BA49DC">
          <w:rPr>
            <w:rStyle w:val="Hyperlink"/>
            <w:rFonts w:ascii="Arial" w:hAnsi="Arial" w:cs="Arial"/>
            <w:color w:val="000000" w:themeColor="text1"/>
          </w:rPr>
          <w:t>List of alarms</w:t>
        </w:r>
      </w:hyperlink>
    </w:p>
    <w:p w14:paraId="129CF114" w14:textId="77777777" w:rsidR="00114806" w:rsidRPr="00114806" w:rsidRDefault="00114806" w:rsidP="00BA49DC">
      <w:pPr>
        <w:ind w:left="426" w:hanging="426"/>
        <w:rPr>
          <w:rFonts w:ascii="Arial" w:hAnsi="Arial" w:cs="Arial"/>
          <w:color w:val="000000" w:themeColor="text1"/>
        </w:rPr>
      </w:pPr>
    </w:p>
    <w:p w14:paraId="29D955C6"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E.</w:t>
      </w:r>
      <w:r w:rsidRPr="00BA49DC">
        <w:rPr>
          <w:rFonts w:ascii="Arial" w:hAnsi="Arial" w:cs="Arial"/>
          <w:b/>
          <w:bCs/>
          <w:color w:val="000000" w:themeColor="text1"/>
        </w:rPr>
        <w:tab/>
        <w:t>POWDER CONVEYING AND STORAGE</w:t>
      </w:r>
    </w:p>
    <w:p w14:paraId="11BC47AD" w14:textId="77777777" w:rsidR="00114806" w:rsidRPr="00114806" w:rsidRDefault="00114806" w:rsidP="00BA49DC">
      <w:pPr>
        <w:ind w:left="426" w:hanging="426"/>
        <w:rPr>
          <w:rFonts w:ascii="Arial" w:hAnsi="Arial" w:cs="Arial"/>
          <w:color w:val="000000" w:themeColor="text1"/>
        </w:rPr>
      </w:pPr>
    </w:p>
    <w:p w14:paraId="7F167AE8" w14:textId="25C451B5" w:rsidR="00114806" w:rsidRPr="00BA49DC" w:rsidRDefault="006B0921" w:rsidP="00BA49DC">
      <w:pPr>
        <w:ind w:left="426" w:hanging="426"/>
        <w:rPr>
          <w:rFonts w:ascii="Arial" w:hAnsi="Arial" w:cs="Arial"/>
          <w:color w:val="000000" w:themeColor="text1"/>
        </w:rPr>
      </w:pPr>
      <w:hyperlink w:anchor="convprocess" w:history="1">
        <w:r w:rsidR="00114806" w:rsidRPr="00BA49DC">
          <w:rPr>
            <w:rStyle w:val="Hyperlink"/>
            <w:rFonts w:ascii="Arial" w:hAnsi="Arial" w:cs="Arial"/>
            <w:color w:val="000000" w:themeColor="text1"/>
          </w:rPr>
          <w:t>Process description.</w:t>
        </w:r>
      </w:hyperlink>
    </w:p>
    <w:p w14:paraId="1C7605ED" w14:textId="3DCE7773" w:rsidR="00114806" w:rsidRPr="00BA49DC" w:rsidRDefault="006B0921" w:rsidP="00BA49DC">
      <w:pPr>
        <w:ind w:left="426" w:hanging="426"/>
        <w:rPr>
          <w:rFonts w:ascii="Arial" w:hAnsi="Arial" w:cs="Arial"/>
          <w:color w:val="000000" w:themeColor="text1"/>
        </w:rPr>
      </w:pPr>
      <w:hyperlink w:anchor="d10" w:history="1">
        <w:r w:rsidR="00114806" w:rsidRPr="00BA49DC">
          <w:rPr>
            <w:rStyle w:val="Hyperlink"/>
            <w:rFonts w:ascii="Arial" w:hAnsi="Arial" w:cs="Arial"/>
            <w:color w:val="000000" w:themeColor="text1"/>
          </w:rPr>
          <w:t>Start up</w:t>
        </w:r>
      </w:hyperlink>
    </w:p>
    <w:p w14:paraId="76CE2172" w14:textId="07B848EA" w:rsidR="00114806" w:rsidRPr="00BA49DC" w:rsidRDefault="006B0921" w:rsidP="00BA49DC">
      <w:pPr>
        <w:ind w:left="426" w:hanging="426"/>
        <w:rPr>
          <w:rFonts w:ascii="Arial" w:hAnsi="Arial" w:cs="Arial"/>
          <w:color w:val="000000" w:themeColor="text1"/>
        </w:rPr>
      </w:pPr>
      <w:hyperlink w:anchor="alarmconv" w:history="1">
        <w:r w:rsidR="00114806" w:rsidRPr="00BA49DC">
          <w:rPr>
            <w:rStyle w:val="Hyperlink"/>
            <w:rFonts w:ascii="Arial" w:hAnsi="Arial" w:cs="Arial"/>
            <w:color w:val="000000" w:themeColor="text1"/>
          </w:rPr>
          <w:t>List of alarms.</w:t>
        </w:r>
      </w:hyperlink>
    </w:p>
    <w:p w14:paraId="5CE61623" w14:textId="77664DB9" w:rsidR="00114806" w:rsidRPr="00114806" w:rsidRDefault="00114806" w:rsidP="00BA49DC">
      <w:pPr>
        <w:ind w:left="426" w:hanging="426"/>
        <w:rPr>
          <w:rFonts w:ascii="Arial" w:hAnsi="Arial" w:cs="Arial"/>
          <w:color w:val="000000" w:themeColor="text1"/>
        </w:rPr>
      </w:pPr>
    </w:p>
    <w:p w14:paraId="01EC2325"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F.</w:t>
      </w:r>
      <w:r w:rsidRPr="00BA49DC">
        <w:rPr>
          <w:rFonts w:ascii="Arial" w:hAnsi="Arial" w:cs="Arial"/>
          <w:b/>
          <w:bCs/>
          <w:color w:val="000000" w:themeColor="text1"/>
        </w:rPr>
        <w:tab/>
      </w:r>
      <w:hyperlink w:anchor="EXTDR" w:history="1">
        <w:r w:rsidRPr="00BA49DC">
          <w:rPr>
            <w:rStyle w:val="Hyperlink"/>
            <w:rFonts w:ascii="Arial" w:hAnsi="Arial" w:cs="Arial"/>
            <w:b/>
            <w:bCs/>
            <w:color w:val="000000" w:themeColor="text1"/>
          </w:rPr>
          <w:t>EXTRUDER UNIT</w:t>
        </w:r>
      </w:hyperlink>
    </w:p>
    <w:p w14:paraId="5B0D0188" w14:textId="77777777" w:rsidR="00114806" w:rsidRPr="00114806" w:rsidRDefault="00114806" w:rsidP="00BA49DC">
      <w:pPr>
        <w:ind w:left="426" w:hanging="426"/>
        <w:rPr>
          <w:rFonts w:ascii="Arial" w:hAnsi="Arial" w:cs="Arial"/>
          <w:color w:val="000000" w:themeColor="text1"/>
        </w:rPr>
      </w:pPr>
    </w:p>
    <w:p w14:paraId="1D009601" w14:textId="77777777" w:rsidR="00114806" w:rsidRPr="00114806" w:rsidRDefault="006B0921" w:rsidP="00BA49DC">
      <w:pPr>
        <w:ind w:left="426" w:hanging="426"/>
        <w:rPr>
          <w:rFonts w:ascii="Arial" w:hAnsi="Arial" w:cs="Arial"/>
          <w:color w:val="000000" w:themeColor="text1"/>
        </w:rPr>
      </w:pPr>
      <w:hyperlink w:anchor="EXTDR" w:history="1">
        <w:r w:rsidR="00114806" w:rsidRPr="00114806">
          <w:rPr>
            <w:rStyle w:val="Hyperlink"/>
            <w:rFonts w:ascii="Arial" w:hAnsi="Arial" w:cs="Arial"/>
            <w:color w:val="000000" w:themeColor="text1"/>
          </w:rPr>
          <w:t>Additive system description</w:t>
        </w:r>
      </w:hyperlink>
      <w:r w:rsidR="00114806" w:rsidRPr="00114806">
        <w:rPr>
          <w:rFonts w:ascii="Arial" w:hAnsi="Arial" w:cs="Arial"/>
          <w:color w:val="000000" w:themeColor="text1"/>
        </w:rPr>
        <w:t>.</w:t>
      </w:r>
    </w:p>
    <w:p w14:paraId="3A875571" w14:textId="77777777" w:rsidR="00114806" w:rsidRPr="00114806" w:rsidRDefault="006B0921" w:rsidP="00BA49DC">
      <w:pPr>
        <w:ind w:left="426" w:hanging="426"/>
        <w:rPr>
          <w:rFonts w:ascii="Arial" w:hAnsi="Arial" w:cs="Arial"/>
          <w:color w:val="000000" w:themeColor="text1"/>
        </w:rPr>
      </w:pPr>
      <w:hyperlink w:anchor="e1" w:history="1">
        <w:r w:rsidR="00114806" w:rsidRPr="00114806">
          <w:rPr>
            <w:rStyle w:val="Hyperlink"/>
            <w:rFonts w:ascii="Arial" w:hAnsi="Arial" w:cs="Arial"/>
            <w:color w:val="000000" w:themeColor="text1"/>
          </w:rPr>
          <w:t>Extrusion description</w:t>
        </w:r>
      </w:hyperlink>
      <w:r w:rsidR="00114806" w:rsidRPr="00114806">
        <w:rPr>
          <w:rFonts w:ascii="Arial" w:hAnsi="Arial" w:cs="Arial"/>
          <w:color w:val="000000" w:themeColor="text1"/>
        </w:rPr>
        <w:t>.</w:t>
      </w:r>
    </w:p>
    <w:p w14:paraId="74E5A8EA" w14:textId="77777777" w:rsidR="00114806" w:rsidRPr="00114806" w:rsidRDefault="006B0921" w:rsidP="00BA49DC">
      <w:pPr>
        <w:ind w:left="426" w:hanging="426"/>
        <w:rPr>
          <w:rFonts w:ascii="Arial" w:hAnsi="Arial" w:cs="Arial"/>
          <w:color w:val="000000" w:themeColor="text1"/>
        </w:rPr>
      </w:pPr>
      <w:hyperlink w:anchor="e2" w:history="1">
        <w:r w:rsidR="00114806" w:rsidRPr="00114806">
          <w:rPr>
            <w:rStyle w:val="Hyperlink"/>
            <w:rFonts w:ascii="Arial" w:hAnsi="Arial" w:cs="Arial"/>
            <w:color w:val="000000" w:themeColor="text1"/>
          </w:rPr>
          <w:t>Screen pack changer description</w:t>
        </w:r>
      </w:hyperlink>
      <w:r w:rsidR="00114806" w:rsidRPr="00114806">
        <w:rPr>
          <w:rFonts w:ascii="Arial" w:hAnsi="Arial" w:cs="Arial"/>
          <w:color w:val="000000" w:themeColor="text1"/>
        </w:rPr>
        <w:t>.</w:t>
      </w:r>
    </w:p>
    <w:p w14:paraId="298E032F" w14:textId="77777777" w:rsidR="00114806" w:rsidRPr="00114806" w:rsidRDefault="006B0921" w:rsidP="00BA49DC">
      <w:pPr>
        <w:ind w:left="426" w:hanging="426"/>
        <w:rPr>
          <w:rFonts w:ascii="Arial" w:hAnsi="Arial" w:cs="Arial"/>
          <w:color w:val="000000" w:themeColor="text1"/>
        </w:rPr>
      </w:pPr>
      <w:hyperlink w:anchor="e3" w:history="1">
        <w:r w:rsidR="00114806" w:rsidRPr="00114806">
          <w:rPr>
            <w:rStyle w:val="Hyperlink"/>
            <w:rFonts w:ascii="Arial" w:hAnsi="Arial" w:cs="Arial"/>
            <w:color w:val="000000" w:themeColor="text1"/>
          </w:rPr>
          <w:t>Start up logic.</w:t>
        </w:r>
      </w:hyperlink>
    </w:p>
    <w:p w14:paraId="481CE463" w14:textId="77777777" w:rsidR="00114806" w:rsidRPr="00114806" w:rsidRDefault="006B0921" w:rsidP="00BA49DC">
      <w:pPr>
        <w:ind w:left="426" w:hanging="426"/>
        <w:rPr>
          <w:rFonts w:ascii="Arial" w:hAnsi="Arial" w:cs="Arial"/>
          <w:color w:val="000000" w:themeColor="text1"/>
        </w:rPr>
      </w:pPr>
      <w:hyperlink w:anchor="e4" w:history="1">
        <w:r w:rsidR="00114806" w:rsidRPr="00114806">
          <w:rPr>
            <w:rStyle w:val="Hyperlink"/>
            <w:rFonts w:ascii="Arial" w:hAnsi="Arial" w:cs="Arial"/>
            <w:color w:val="000000" w:themeColor="text1"/>
          </w:rPr>
          <w:t>Operation.</w:t>
        </w:r>
      </w:hyperlink>
    </w:p>
    <w:p w14:paraId="17727A4A" w14:textId="77777777" w:rsidR="00114806" w:rsidRPr="00114806" w:rsidRDefault="006B0921" w:rsidP="00BA49DC">
      <w:pPr>
        <w:ind w:left="426" w:hanging="426"/>
        <w:rPr>
          <w:rFonts w:ascii="Arial" w:hAnsi="Arial" w:cs="Arial"/>
          <w:color w:val="000000" w:themeColor="text1"/>
        </w:rPr>
      </w:pPr>
      <w:hyperlink w:anchor="e5" w:history="1">
        <w:r w:rsidR="00114806" w:rsidRPr="00114806">
          <w:rPr>
            <w:rStyle w:val="Hyperlink"/>
            <w:rFonts w:ascii="Arial" w:hAnsi="Arial" w:cs="Arial"/>
            <w:color w:val="000000" w:themeColor="text1"/>
          </w:rPr>
          <w:t>Shut down</w:t>
        </w:r>
      </w:hyperlink>
    </w:p>
    <w:p w14:paraId="1DCA37EF" w14:textId="77777777" w:rsidR="00114806" w:rsidRPr="00114806" w:rsidRDefault="006B0921" w:rsidP="00BA49DC">
      <w:pPr>
        <w:ind w:left="426" w:hanging="426"/>
        <w:rPr>
          <w:rFonts w:ascii="Arial" w:hAnsi="Arial" w:cs="Arial"/>
          <w:color w:val="000000" w:themeColor="text1"/>
        </w:rPr>
      </w:pPr>
      <w:hyperlink w:anchor="e6" w:history="1">
        <w:r w:rsidR="00114806" w:rsidRPr="00114806">
          <w:rPr>
            <w:rStyle w:val="Hyperlink"/>
            <w:rFonts w:ascii="Arial" w:hAnsi="Arial" w:cs="Arial"/>
            <w:color w:val="000000" w:themeColor="text1"/>
          </w:rPr>
          <w:t>Start up condition description/interlock</w:t>
        </w:r>
      </w:hyperlink>
      <w:r w:rsidR="00114806" w:rsidRPr="00114806">
        <w:rPr>
          <w:rFonts w:ascii="Arial" w:hAnsi="Arial" w:cs="Arial"/>
          <w:color w:val="000000" w:themeColor="text1"/>
        </w:rPr>
        <w:t>.</w:t>
      </w:r>
    </w:p>
    <w:p w14:paraId="71D09780" w14:textId="77777777" w:rsidR="00114806" w:rsidRPr="00114806" w:rsidRDefault="006B0921" w:rsidP="00BA49DC">
      <w:pPr>
        <w:ind w:left="426" w:hanging="426"/>
        <w:rPr>
          <w:rFonts w:ascii="Arial" w:hAnsi="Arial" w:cs="Arial"/>
          <w:color w:val="000000" w:themeColor="text1"/>
        </w:rPr>
      </w:pPr>
      <w:hyperlink w:anchor="e7" w:history="1">
        <w:r w:rsidR="00114806" w:rsidRPr="00114806">
          <w:rPr>
            <w:rStyle w:val="Hyperlink"/>
            <w:rFonts w:ascii="Arial" w:hAnsi="Arial" w:cs="Arial"/>
            <w:color w:val="000000" w:themeColor="text1"/>
          </w:rPr>
          <w:t>Operating parameters/flow rate</w:t>
        </w:r>
      </w:hyperlink>
    </w:p>
    <w:p w14:paraId="6A50F4DF" w14:textId="77777777" w:rsidR="00114806" w:rsidRPr="00114806" w:rsidRDefault="006B0921" w:rsidP="00BA49DC">
      <w:pPr>
        <w:ind w:left="426" w:hanging="426"/>
        <w:rPr>
          <w:rFonts w:ascii="Arial" w:hAnsi="Arial" w:cs="Arial"/>
          <w:color w:val="000000" w:themeColor="text1"/>
        </w:rPr>
      </w:pPr>
      <w:hyperlink w:anchor="ALARMEXTRDR" w:history="1">
        <w:r w:rsidR="00114806" w:rsidRPr="00114806">
          <w:rPr>
            <w:rStyle w:val="Hyperlink"/>
            <w:rFonts w:ascii="Arial" w:hAnsi="Arial" w:cs="Arial"/>
            <w:color w:val="000000" w:themeColor="text1"/>
          </w:rPr>
          <w:t>List of alarms</w:t>
        </w:r>
      </w:hyperlink>
    </w:p>
    <w:p w14:paraId="3ECEF417"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j.</w:t>
      </w:r>
      <w:r w:rsidRPr="00BA49DC">
        <w:rPr>
          <w:rFonts w:ascii="Arial" w:hAnsi="Arial" w:cs="Arial"/>
          <w:color w:val="000000" w:themeColor="text1"/>
        </w:rPr>
        <w:tab/>
      </w:r>
      <w:hyperlink w:anchor="e8" w:history="1">
        <w:r w:rsidRPr="00BA49DC">
          <w:rPr>
            <w:rStyle w:val="Hyperlink"/>
            <w:rFonts w:ascii="Arial" w:hAnsi="Arial" w:cs="Arial"/>
            <w:color w:val="000000" w:themeColor="text1"/>
          </w:rPr>
          <w:t>Diagrams.</w:t>
        </w:r>
      </w:hyperlink>
    </w:p>
    <w:p w14:paraId="2476F178" w14:textId="77777777" w:rsidR="00114806" w:rsidRPr="00114806" w:rsidRDefault="00114806" w:rsidP="00BA49DC">
      <w:pPr>
        <w:ind w:left="426" w:hanging="426"/>
        <w:rPr>
          <w:rFonts w:ascii="Arial" w:hAnsi="Arial" w:cs="Arial"/>
          <w:color w:val="000000" w:themeColor="text1"/>
        </w:rPr>
      </w:pPr>
    </w:p>
    <w:p w14:paraId="021A5DA4"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G.</w:t>
      </w:r>
      <w:r w:rsidRPr="00BA49DC">
        <w:rPr>
          <w:rFonts w:ascii="Arial" w:hAnsi="Arial" w:cs="Arial"/>
          <w:b/>
          <w:bCs/>
          <w:color w:val="000000" w:themeColor="text1"/>
        </w:rPr>
        <w:tab/>
      </w:r>
      <w:hyperlink w:anchor="PELLETSTORAGE" w:history="1">
        <w:r w:rsidRPr="00BA49DC">
          <w:rPr>
            <w:rStyle w:val="Hyperlink"/>
            <w:rFonts w:ascii="Arial" w:hAnsi="Arial" w:cs="Arial"/>
            <w:b/>
            <w:bCs/>
            <w:color w:val="000000" w:themeColor="text1"/>
          </w:rPr>
          <w:t>PELLET CONVEYING, HOMOGENISATION/STORAGE</w:t>
        </w:r>
      </w:hyperlink>
    </w:p>
    <w:p w14:paraId="48871646" w14:textId="77777777" w:rsidR="00114806" w:rsidRPr="00114806" w:rsidRDefault="00114806" w:rsidP="00BA49DC">
      <w:pPr>
        <w:ind w:left="426" w:hanging="426"/>
        <w:rPr>
          <w:rFonts w:ascii="Arial" w:hAnsi="Arial" w:cs="Arial"/>
          <w:color w:val="000000" w:themeColor="text1"/>
        </w:rPr>
      </w:pPr>
    </w:p>
    <w:p w14:paraId="016E5008" w14:textId="20C4194D" w:rsidR="00114806" w:rsidRPr="00BA49DC" w:rsidRDefault="006B0921" w:rsidP="00BA49DC">
      <w:pPr>
        <w:ind w:left="426" w:hanging="426"/>
        <w:rPr>
          <w:rFonts w:ascii="Arial" w:hAnsi="Arial" w:cs="Arial"/>
          <w:color w:val="000000" w:themeColor="text1"/>
        </w:rPr>
      </w:pPr>
      <w:hyperlink w:anchor="f1" w:history="1">
        <w:r w:rsidR="00114806" w:rsidRPr="00BA49DC">
          <w:rPr>
            <w:rStyle w:val="Hyperlink"/>
            <w:rFonts w:ascii="Arial" w:hAnsi="Arial" w:cs="Arial"/>
            <w:color w:val="000000" w:themeColor="text1"/>
          </w:rPr>
          <w:t>Process description</w:t>
        </w:r>
      </w:hyperlink>
      <w:r w:rsidR="00114806" w:rsidRPr="00BA49DC">
        <w:rPr>
          <w:rFonts w:ascii="Arial" w:hAnsi="Arial" w:cs="Arial"/>
          <w:color w:val="000000" w:themeColor="text1"/>
        </w:rPr>
        <w:t>.</w:t>
      </w:r>
    </w:p>
    <w:p w14:paraId="0000E9CC" w14:textId="5099EDC0" w:rsidR="00114806" w:rsidRPr="00BA49DC" w:rsidRDefault="006B0921" w:rsidP="00BA49DC">
      <w:pPr>
        <w:ind w:left="426" w:hanging="426"/>
        <w:rPr>
          <w:rFonts w:ascii="Arial" w:hAnsi="Arial" w:cs="Arial"/>
          <w:color w:val="000000" w:themeColor="text1"/>
        </w:rPr>
      </w:pPr>
      <w:hyperlink w:anchor="f2" w:history="1">
        <w:r w:rsidR="00114806" w:rsidRPr="00BA49DC">
          <w:rPr>
            <w:rStyle w:val="Hyperlink"/>
            <w:rFonts w:ascii="Arial" w:hAnsi="Arial" w:cs="Arial"/>
            <w:color w:val="000000" w:themeColor="text1"/>
          </w:rPr>
          <w:t>List of alarms.</w:t>
        </w:r>
      </w:hyperlink>
    </w:p>
    <w:p w14:paraId="3E15F500" w14:textId="77777777" w:rsidR="00114806" w:rsidRPr="00114806" w:rsidRDefault="00114806" w:rsidP="00BA49DC">
      <w:pPr>
        <w:ind w:left="426" w:hanging="426"/>
        <w:rPr>
          <w:rFonts w:ascii="Arial" w:hAnsi="Arial" w:cs="Arial"/>
          <w:color w:val="000000" w:themeColor="text1"/>
        </w:rPr>
      </w:pPr>
    </w:p>
    <w:p w14:paraId="6B64E7AF"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H.</w:t>
      </w:r>
      <w:r w:rsidRPr="00BA49DC">
        <w:rPr>
          <w:rFonts w:ascii="Arial" w:hAnsi="Arial" w:cs="Arial"/>
          <w:b/>
          <w:bCs/>
          <w:color w:val="000000" w:themeColor="text1"/>
        </w:rPr>
        <w:tab/>
      </w:r>
      <w:hyperlink w:anchor="BAGGING" w:history="1">
        <w:r w:rsidRPr="00BA49DC">
          <w:rPr>
            <w:rStyle w:val="Hyperlink"/>
            <w:rFonts w:ascii="Arial" w:hAnsi="Arial" w:cs="Arial"/>
            <w:b/>
            <w:bCs/>
            <w:color w:val="000000" w:themeColor="text1"/>
          </w:rPr>
          <w:t>BAGGING/SILOS</w:t>
        </w:r>
      </w:hyperlink>
    </w:p>
    <w:p w14:paraId="191920E2" w14:textId="77777777" w:rsidR="00114806" w:rsidRPr="00114806" w:rsidRDefault="00114806" w:rsidP="00BA49DC">
      <w:pPr>
        <w:ind w:left="426" w:hanging="426"/>
        <w:rPr>
          <w:rFonts w:ascii="Arial" w:hAnsi="Arial" w:cs="Arial"/>
          <w:color w:val="000000" w:themeColor="text1"/>
        </w:rPr>
      </w:pPr>
    </w:p>
    <w:p w14:paraId="740F3EC3" w14:textId="6286340D" w:rsidR="00114806" w:rsidRPr="00BA49DC" w:rsidRDefault="006B0921" w:rsidP="00BA49DC">
      <w:pPr>
        <w:ind w:left="426" w:hanging="426"/>
        <w:rPr>
          <w:rFonts w:ascii="Arial" w:hAnsi="Arial" w:cs="Arial"/>
          <w:color w:val="000000" w:themeColor="text1"/>
        </w:rPr>
      </w:pPr>
      <w:hyperlink w:anchor="f3" w:history="1">
        <w:r w:rsidR="00114806" w:rsidRPr="00BA49DC">
          <w:rPr>
            <w:rStyle w:val="Hyperlink"/>
            <w:rFonts w:ascii="Arial" w:hAnsi="Arial" w:cs="Arial"/>
            <w:color w:val="000000" w:themeColor="text1"/>
          </w:rPr>
          <w:t>Bag filling station description</w:t>
        </w:r>
      </w:hyperlink>
      <w:r w:rsidR="00114806" w:rsidRPr="00BA49DC">
        <w:rPr>
          <w:rFonts w:ascii="Arial" w:hAnsi="Arial" w:cs="Arial"/>
          <w:color w:val="000000" w:themeColor="text1"/>
        </w:rPr>
        <w:t>.</w:t>
      </w:r>
    </w:p>
    <w:p w14:paraId="07E7B5AE" w14:textId="67DB787F" w:rsidR="00114806" w:rsidRPr="00BA49DC" w:rsidRDefault="006B0921" w:rsidP="00BA49DC">
      <w:pPr>
        <w:ind w:left="426" w:hanging="426"/>
        <w:rPr>
          <w:rFonts w:ascii="Arial" w:hAnsi="Arial" w:cs="Arial"/>
          <w:color w:val="000000" w:themeColor="text1"/>
        </w:rPr>
      </w:pPr>
      <w:hyperlink w:anchor="f4" w:history="1">
        <w:r w:rsidR="00114806" w:rsidRPr="00BA49DC">
          <w:rPr>
            <w:rStyle w:val="Hyperlink"/>
            <w:rFonts w:ascii="Arial" w:hAnsi="Arial" w:cs="Arial"/>
            <w:color w:val="000000" w:themeColor="text1"/>
          </w:rPr>
          <w:t>Conveyor system description</w:t>
        </w:r>
      </w:hyperlink>
      <w:r w:rsidR="00114806" w:rsidRPr="00BA49DC">
        <w:rPr>
          <w:rFonts w:ascii="Arial" w:hAnsi="Arial" w:cs="Arial"/>
          <w:color w:val="000000" w:themeColor="text1"/>
        </w:rPr>
        <w:t>.</w:t>
      </w:r>
    </w:p>
    <w:p w14:paraId="5F318AFB" w14:textId="29756AA9" w:rsidR="00114806" w:rsidRPr="00BA49DC" w:rsidRDefault="006B0921" w:rsidP="00BA49DC">
      <w:pPr>
        <w:ind w:left="426" w:hanging="426"/>
        <w:rPr>
          <w:rFonts w:ascii="Arial" w:hAnsi="Arial" w:cs="Arial"/>
          <w:color w:val="000000" w:themeColor="text1"/>
        </w:rPr>
      </w:pPr>
      <w:hyperlink w:anchor="F5" w:history="1">
        <w:r w:rsidR="00114806" w:rsidRPr="00BA49DC">
          <w:rPr>
            <w:rStyle w:val="Hyperlink"/>
            <w:rFonts w:ascii="Arial" w:hAnsi="Arial" w:cs="Arial"/>
            <w:color w:val="000000" w:themeColor="text1"/>
          </w:rPr>
          <w:t>Palletizer description</w:t>
        </w:r>
      </w:hyperlink>
      <w:r w:rsidR="00114806" w:rsidRPr="00BA49DC">
        <w:rPr>
          <w:rFonts w:ascii="Arial" w:hAnsi="Arial" w:cs="Arial"/>
          <w:color w:val="000000" w:themeColor="text1"/>
        </w:rPr>
        <w:t>.</w:t>
      </w:r>
    </w:p>
    <w:p w14:paraId="0AADB6EC" w14:textId="75E01BAE" w:rsidR="00114806" w:rsidRPr="00BA49DC" w:rsidRDefault="006B0921" w:rsidP="00BA49DC">
      <w:pPr>
        <w:ind w:left="426" w:hanging="426"/>
        <w:rPr>
          <w:rFonts w:ascii="Arial" w:hAnsi="Arial" w:cs="Arial"/>
          <w:color w:val="000000" w:themeColor="text1"/>
        </w:rPr>
      </w:pPr>
      <w:hyperlink w:anchor="F6" w:history="1">
        <w:r w:rsidR="00114806" w:rsidRPr="00BA49DC">
          <w:rPr>
            <w:rStyle w:val="Hyperlink"/>
            <w:rFonts w:ascii="Arial" w:hAnsi="Arial" w:cs="Arial"/>
            <w:color w:val="000000" w:themeColor="text1"/>
          </w:rPr>
          <w:t>Velox-centrifugal belt description</w:t>
        </w:r>
      </w:hyperlink>
      <w:r w:rsidR="00114806" w:rsidRPr="00BA49DC">
        <w:rPr>
          <w:rFonts w:ascii="Arial" w:hAnsi="Arial" w:cs="Arial"/>
          <w:color w:val="000000" w:themeColor="text1"/>
        </w:rPr>
        <w:t>.</w:t>
      </w:r>
    </w:p>
    <w:p w14:paraId="454F3940" w14:textId="1EC37C63" w:rsidR="00114806" w:rsidRPr="00BA49DC" w:rsidRDefault="006B0921" w:rsidP="00BA49DC">
      <w:pPr>
        <w:ind w:left="426" w:hanging="426"/>
        <w:rPr>
          <w:rFonts w:ascii="Arial" w:hAnsi="Arial" w:cs="Arial"/>
          <w:color w:val="000000" w:themeColor="text1"/>
        </w:rPr>
      </w:pPr>
      <w:hyperlink w:anchor="f7" w:history="1">
        <w:r w:rsidR="00114806" w:rsidRPr="00BA49DC">
          <w:rPr>
            <w:rStyle w:val="Hyperlink"/>
            <w:rFonts w:ascii="Arial" w:hAnsi="Arial" w:cs="Arial"/>
            <w:color w:val="000000" w:themeColor="text1"/>
          </w:rPr>
          <w:t>Heat sealing unit description</w:t>
        </w:r>
      </w:hyperlink>
      <w:r w:rsidR="00114806" w:rsidRPr="00BA49DC">
        <w:rPr>
          <w:rFonts w:ascii="Arial" w:hAnsi="Arial" w:cs="Arial"/>
          <w:color w:val="000000" w:themeColor="text1"/>
        </w:rPr>
        <w:t>.</w:t>
      </w:r>
    </w:p>
    <w:p w14:paraId="0B542AF7" w14:textId="6A6BCCC0" w:rsidR="00114806" w:rsidRPr="00BA49DC" w:rsidRDefault="006B0921" w:rsidP="00BA49DC">
      <w:pPr>
        <w:ind w:left="426" w:hanging="426"/>
        <w:rPr>
          <w:rFonts w:ascii="Arial" w:hAnsi="Arial" w:cs="Arial"/>
          <w:color w:val="000000" w:themeColor="text1"/>
        </w:rPr>
      </w:pPr>
      <w:hyperlink w:anchor="f8" w:history="1">
        <w:r w:rsidR="00114806" w:rsidRPr="00BA49DC">
          <w:rPr>
            <w:rStyle w:val="Hyperlink"/>
            <w:rFonts w:ascii="Arial" w:hAnsi="Arial" w:cs="Arial"/>
            <w:color w:val="000000" w:themeColor="text1"/>
          </w:rPr>
          <w:t>Technical data sheet</w:t>
        </w:r>
      </w:hyperlink>
      <w:r w:rsidR="00114806" w:rsidRPr="00BA49DC">
        <w:rPr>
          <w:rFonts w:ascii="Arial" w:hAnsi="Arial" w:cs="Arial"/>
          <w:color w:val="000000" w:themeColor="text1"/>
        </w:rPr>
        <w:t>.</w:t>
      </w:r>
    </w:p>
    <w:p w14:paraId="3700E99F" w14:textId="00244D57" w:rsidR="00114806" w:rsidRPr="00BA49DC" w:rsidRDefault="006B0921" w:rsidP="00BA49DC">
      <w:pPr>
        <w:ind w:left="426" w:hanging="426"/>
        <w:rPr>
          <w:rFonts w:ascii="Arial" w:hAnsi="Arial" w:cs="Arial"/>
          <w:color w:val="000000" w:themeColor="text1"/>
        </w:rPr>
      </w:pPr>
      <w:hyperlink w:anchor="f9" w:history="1">
        <w:r w:rsidR="00114806" w:rsidRPr="00BA49DC">
          <w:rPr>
            <w:rStyle w:val="Hyperlink"/>
            <w:rFonts w:ascii="Arial" w:hAnsi="Arial" w:cs="Arial"/>
            <w:color w:val="000000" w:themeColor="text1"/>
          </w:rPr>
          <w:t>Flow diagram</w:t>
        </w:r>
      </w:hyperlink>
      <w:r w:rsidR="00114806" w:rsidRPr="00BA49DC">
        <w:rPr>
          <w:rFonts w:ascii="Arial" w:hAnsi="Arial" w:cs="Arial"/>
          <w:color w:val="000000" w:themeColor="text1"/>
        </w:rPr>
        <w:t>.</w:t>
      </w:r>
    </w:p>
    <w:p w14:paraId="390F52D4" w14:textId="77777777" w:rsidR="00114806" w:rsidRPr="00114806" w:rsidRDefault="00114806" w:rsidP="00BA49DC">
      <w:pPr>
        <w:ind w:left="426" w:hanging="426"/>
        <w:rPr>
          <w:rFonts w:ascii="Arial" w:hAnsi="Arial" w:cs="Arial"/>
          <w:color w:val="000000" w:themeColor="text1"/>
        </w:rPr>
      </w:pPr>
    </w:p>
    <w:p w14:paraId="1BE94F3B" w14:textId="61B58FDA" w:rsidR="00114806" w:rsidRPr="00BA49DC" w:rsidRDefault="006B0921" w:rsidP="00BA49DC">
      <w:pPr>
        <w:ind w:left="426" w:hanging="426"/>
        <w:rPr>
          <w:rFonts w:ascii="Arial" w:hAnsi="Arial" w:cs="Arial"/>
          <w:b/>
          <w:bCs/>
          <w:color w:val="000000" w:themeColor="text1"/>
        </w:rPr>
      </w:pPr>
      <w:hyperlink w:anchor="g1" w:history="1">
        <w:r w:rsidR="00114806" w:rsidRPr="00BA49DC">
          <w:rPr>
            <w:rStyle w:val="Hyperlink"/>
            <w:rFonts w:ascii="Arial" w:hAnsi="Arial" w:cs="Arial"/>
            <w:b/>
            <w:bCs/>
            <w:color w:val="000000" w:themeColor="text1"/>
          </w:rPr>
          <w:t>K301 PROPYLENE COMPRESSOR</w:t>
        </w:r>
      </w:hyperlink>
    </w:p>
    <w:p w14:paraId="60915775" w14:textId="77777777" w:rsidR="00114806" w:rsidRPr="00114806" w:rsidRDefault="00114806" w:rsidP="00BA49DC">
      <w:pPr>
        <w:ind w:left="426" w:hanging="426"/>
        <w:rPr>
          <w:rFonts w:ascii="Arial" w:hAnsi="Arial" w:cs="Arial"/>
          <w:color w:val="000000" w:themeColor="text1"/>
        </w:rPr>
      </w:pPr>
    </w:p>
    <w:p w14:paraId="42D51937" w14:textId="3E655059" w:rsidR="00114806" w:rsidRPr="00BA49DC" w:rsidRDefault="006B0921" w:rsidP="00BA49DC">
      <w:pPr>
        <w:ind w:left="426" w:hanging="426"/>
        <w:rPr>
          <w:rFonts w:ascii="Arial" w:hAnsi="Arial" w:cs="Arial"/>
          <w:color w:val="000000" w:themeColor="text1"/>
        </w:rPr>
      </w:pPr>
      <w:hyperlink w:anchor="g2" w:history="1">
        <w:r w:rsidR="00114806" w:rsidRPr="00BA49DC">
          <w:rPr>
            <w:rStyle w:val="Hyperlink"/>
            <w:rFonts w:ascii="Arial" w:hAnsi="Arial" w:cs="Arial"/>
            <w:color w:val="000000" w:themeColor="text1"/>
          </w:rPr>
          <w:t>Compressor lubrication system</w:t>
        </w:r>
      </w:hyperlink>
      <w:r w:rsidR="00114806" w:rsidRPr="00BA49DC">
        <w:rPr>
          <w:rFonts w:ascii="Arial" w:hAnsi="Arial" w:cs="Arial"/>
          <w:color w:val="000000" w:themeColor="text1"/>
        </w:rPr>
        <w:t>.</w:t>
      </w:r>
    </w:p>
    <w:p w14:paraId="04353A89" w14:textId="5FAFF371" w:rsidR="00114806" w:rsidRPr="00BA49DC" w:rsidRDefault="006B0921" w:rsidP="00BA49DC">
      <w:pPr>
        <w:ind w:left="426" w:hanging="426"/>
        <w:rPr>
          <w:rFonts w:ascii="Arial" w:hAnsi="Arial" w:cs="Arial"/>
          <w:color w:val="000000" w:themeColor="text1"/>
        </w:rPr>
      </w:pPr>
      <w:hyperlink w:anchor="g3" w:history="1">
        <w:r w:rsidR="00114806" w:rsidRPr="00BA49DC">
          <w:rPr>
            <w:rStyle w:val="Hyperlink"/>
            <w:rFonts w:ascii="Arial" w:hAnsi="Arial" w:cs="Arial"/>
            <w:color w:val="000000" w:themeColor="text1"/>
          </w:rPr>
          <w:t>Compressor cooling system</w:t>
        </w:r>
      </w:hyperlink>
      <w:r w:rsidR="00114806" w:rsidRPr="00BA49DC">
        <w:rPr>
          <w:rFonts w:ascii="Arial" w:hAnsi="Arial" w:cs="Arial"/>
          <w:color w:val="000000" w:themeColor="text1"/>
        </w:rPr>
        <w:t>.</w:t>
      </w:r>
    </w:p>
    <w:p w14:paraId="09134E4C" w14:textId="59059040" w:rsidR="00114806" w:rsidRPr="00BA49DC" w:rsidRDefault="006B0921" w:rsidP="00BA49DC">
      <w:pPr>
        <w:ind w:left="426" w:hanging="426"/>
        <w:rPr>
          <w:rFonts w:ascii="Arial" w:hAnsi="Arial" w:cs="Arial"/>
          <w:color w:val="000000" w:themeColor="text1"/>
        </w:rPr>
      </w:pPr>
      <w:hyperlink w:anchor="g4" w:history="1">
        <w:r w:rsidR="00114806" w:rsidRPr="00BA49DC">
          <w:rPr>
            <w:rStyle w:val="Hyperlink"/>
            <w:rFonts w:ascii="Arial" w:hAnsi="Arial" w:cs="Arial"/>
            <w:color w:val="000000" w:themeColor="text1"/>
          </w:rPr>
          <w:t>Regulation.</w:t>
        </w:r>
      </w:hyperlink>
    </w:p>
    <w:p w14:paraId="44AF79BF" w14:textId="2D7BFAE5" w:rsidR="00114806" w:rsidRPr="00BA49DC" w:rsidRDefault="006B0921" w:rsidP="00BA49DC">
      <w:pPr>
        <w:ind w:left="426" w:hanging="426"/>
        <w:rPr>
          <w:rFonts w:ascii="Arial" w:hAnsi="Arial" w:cs="Arial"/>
          <w:color w:val="000000" w:themeColor="text1"/>
        </w:rPr>
      </w:pPr>
      <w:hyperlink w:anchor="g5" w:history="1">
        <w:r w:rsidR="00114806" w:rsidRPr="00BA49DC">
          <w:rPr>
            <w:rStyle w:val="Hyperlink"/>
            <w:rFonts w:ascii="Arial" w:hAnsi="Arial" w:cs="Arial"/>
            <w:color w:val="000000" w:themeColor="text1"/>
          </w:rPr>
          <w:t>Initial start up.</w:t>
        </w:r>
      </w:hyperlink>
    </w:p>
    <w:p w14:paraId="1ADE80D0" w14:textId="693F4DB1" w:rsidR="00114806" w:rsidRPr="00BA49DC" w:rsidRDefault="006B0921" w:rsidP="00BA49DC">
      <w:pPr>
        <w:ind w:left="426" w:hanging="426"/>
        <w:rPr>
          <w:rFonts w:ascii="Arial" w:hAnsi="Arial" w:cs="Arial"/>
          <w:color w:val="000000" w:themeColor="text1"/>
        </w:rPr>
      </w:pPr>
      <w:hyperlink w:anchor="g6" w:history="1">
        <w:r w:rsidR="00114806" w:rsidRPr="00BA49DC">
          <w:rPr>
            <w:rStyle w:val="Hyperlink"/>
            <w:rFonts w:ascii="Arial" w:hAnsi="Arial" w:cs="Arial"/>
            <w:color w:val="000000" w:themeColor="text1"/>
          </w:rPr>
          <w:t>Routine start up.</w:t>
        </w:r>
      </w:hyperlink>
    </w:p>
    <w:p w14:paraId="650058AB" w14:textId="2436CB7C" w:rsidR="00114806" w:rsidRPr="00BA49DC" w:rsidRDefault="006B0921" w:rsidP="00BA49DC">
      <w:pPr>
        <w:ind w:left="426" w:hanging="426"/>
        <w:rPr>
          <w:rFonts w:ascii="Arial" w:hAnsi="Arial" w:cs="Arial"/>
          <w:color w:val="000000" w:themeColor="text1"/>
        </w:rPr>
      </w:pPr>
      <w:hyperlink w:anchor="g7" w:history="1">
        <w:r w:rsidR="00114806" w:rsidRPr="00BA49DC">
          <w:rPr>
            <w:rStyle w:val="Hyperlink"/>
            <w:rFonts w:ascii="Arial" w:hAnsi="Arial" w:cs="Arial"/>
            <w:color w:val="000000" w:themeColor="text1"/>
          </w:rPr>
          <w:t>Routine shut down</w:t>
        </w:r>
      </w:hyperlink>
      <w:r w:rsidR="00114806" w:rsidRPr="00BA49DC">
        <w:rPr>
          <w:rFonts w:ascii="Arial" w:hAnsi="Arial" w:cs="Arial"/>
          <w:color w:val="000000" w:themeColor="text1"/>
        </w:rPr>
        <w:t>.</w:t>
      </w:r>
    </w:p>
    <w:p w14:paraId="59567F4C" w14:textId="553EF008" w:rsidR="00114806" w:rsidRPr="00BA49DC" w:rsidRDefault="006B0921" w:rsidP="00BA49DC">
      <w:pPr>
        <w:ind w:left="426" w:hanging="426"/>
        <w:rPr>
          <w:rFonts w:ascii="Arial" w:hAnsi="Arial" w:cs="Arial"/>
          <w:color w:val="000000" w:themeColor="text1"/>
        </w:rPr>
      </w:pPr>
      <w:hyperlink w:anchor="g8" w:history="1">
        <w:r w:rsidR="00114806" w:rsidRPr="00BA49DC">
          <w:rPr>
            <w:rStyle w:val="Hyperlink"/>
            <w:rFonts w:ascii="Arial" w:hAnsi="Arial" w:cs="Arial"/>
            <w:color w:val="000000" w:themeColor="text1"/>
          </w:rPr>
          <w:t>Emergency operation</w:t>
        </w:r>
      </w:hyperlink>
    </w:p>
    <w:p w14:paraId="665E6504" w14:textId="2C4DAD44" w:rsidR="00114806" w:rsidRPr="00BA49DC" w:rsidRDefault="006B0921" w:rsidP="00BA49DC">
      <w:pPr>
        <w:ind w:left="426" w:hanging="426"/>
        <w:rPr>
          <w:rFonts w:ascii="Arial" w:hAnsi="Arial" w:cs="Arial"/>
          <w:color w:val="000000" w:themeColor="text1"/>
        </w:rPr>
      </w:pPr>
      <w:hyperlink w:anchor="g9" w:history="1">
        <w:r w:rsidR="00114806" w:rsidRPr="00BA49DC">
          <w:rPr>
            <w:rStyle w:val="Hyperlink"/>
            <w:rFonts w:ascii="Arial" w:hAnsi="Arial" w:cs="Arial"/>
            <w:color w:val="000000" w:themeColor="text1"/>
          </w:rPr>
          <w:t>Trouble shooting.</w:t>
        </w:r>
      </w:hyperlink>
    </w:p>
    <w:p w14:paraId="4E56458F" w14:textId="3B433235"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Block diagram of frame lube oil.</w:t>
      </w:r>
    </w:p>
    <w:p w14:paraId="5EB7697F" w14:textId="6FC7A2A5"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10</w:t>
      </w:r>
      <w:r w:rsidRPr="00BA49DC">
        <w:rPr>
          <w:rFonts w:ascii="Arial" w:hAnsi="Arial" w:cs="Arial"/>
          <w:color w:val="000000" w:themeColor="text1"/>
        </w:rPr>
        <w:tab/>
        <w:t>Compressor flow diagram.</w:t>
      </w:r>
    </w:p>
    <w:p w14:paraId="3D571237" w14:textId="77777777" w:rsidR="00114806" w:rsidRPr="00114806" w:rsidRDefault="00114806" w:rsidP="00BA49DC">
      <w:pPr>
        <w:ind w:left="426" w:hanging="426"/>
        <w:rPr>
          <w:rFonts w:ascii="Arial" w:hAnsi="Arial" w:cs="Arial"/>
          <w:color w:val="000000" w:themeColor="text1"/>
        </w:rPr>
      </w:pPr>
    </w:p>
    <w:p w14:paraId="5062A318"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J.</w:t>
      </w:r>
      <w:r w:rsidRPr="00BA49DC">
        <w:rPr>
          <w:rFonts w:ascii="Arial" w:hAnsi="Arial" w:cs="Arial"/>
          <w:b/>
          <w:bCs/>
          <w:color w:val="000000" w:themeColor="text1"/>
        </w:rPr>
        <w:tab/>
      </w:r>
      <w:hyperlink w:anchor="h1" w:history="1">
        <w:r w:rsidRPr="00BA49DC">
          <w:rPr>
            <w:rStyle w:val="Hyperlink"/>
            <w:rFonts w:ascii="Arial" w:hAnsi="Arial" w:cs="Arial"/>
            <w:b/>
            <w:bCs/>
            <w:color w:val="000000" w:themeColor="text1"/>
          </w:rPr>
          <w:t>CHILLER UNIT</w:t>
        </w:r>
      </w:hyperlink>
    </w:p>
    <w:p w14:paraId="7317A4C2" w14:textId="77777777" w:rsidR="00114806" w:rsidRPr="00114806" w:rsidRDefault="00114806" w:rsidP="00BA49DC">
      <w:pPr>
        <w:ind w:left="426" w:hanging="426"/>
        <w:rPr>
          <w:rFonts w:ascii="Arial" w:hAnsi="Arial" w:cs="Arial"/>
          <w:color w:val="000000" w:themeColor="text1"/>
        </w:rPr>
      </w:pPr>
    </w:p>
    <w:p w14:paraId="6D18ACE5" w14:textId="53BAD889" w:rsidR="00114806" w:rsidRPr="00BA49DC" w:rsidRDefault="006B0921" w:rsidP="00BA49DC">
      <w:pPr>
        <w:ind w:left="426" w:hanging="426"/>
        <w:rPr>
          <w:rFonts w:ascii="Arial" w:hAnsi="Arial" w:cs="Arial"/>
          <w:color w:val="000000" w:themeColor="text1"/>
        </w:rPr>
      </w:pPr>
      <w:hyperlink w:anchor="h2" w:history="1">
        <w:r w:rsidR="00114806" w:rsidRPr="00BA49DC">
          <w:rPr>
            <w:rStyle w:val="Hyperlink"/>
            <w:rFonts w:ascii="Arial" w:hAnsi="Arial" w:cs="Arial"/>
            <w:color w:val="000000" w:themeColor="text1"/>
          </w:rPr>
          <w:t>Unit description</w:t>
        </w:r>
      </w:hyperlink>
      <w:r w:rsidR="00114806" w:rsidRPr="00BA49DC">
        <w:rPr>
          <w:rFonts w:ascii="Arial" w:hAnsi="Arial" w:cs="Arial"/>
          <w:color w:val="000000" w:themeColor="text1"/>
        </w:rPr>
        <w:t>.</w:t>
      </w:r>
    </w:p>
    <w:p w14:paraId="66ADC84C" w14:textId="34C3D7E7" w:rsidR="00114806" w:rsidRPr="00BA49DC" w:rsidRDefault="006B0921" w:rsidP="00BA49DC">
      <w:pPr>
        <w:ind w:left="426" w:hanging="426"/>
        <w:rPr>
          <w:rFonts w:ascii="Arial" w:hAnsi="Arial" w:cs="Arial"/>
          <w:color w:val="000000" w:themeColor="text1"/>
        </w:rPr>
      </w:pPr>
      <w:hyperlink w:anchor="h3" w:history="1">
        <w:r w:rsidR="00114806" w:rsidRPr="00BA49DC">
          <w:rPr>
            <w:rStyle w:val="Hyperlink"/>
            <w:rFonts w:ascii="Arial" w:hAnsi="Arial" w:cs="Arial"/>
            <w:color w:val="000000" w:themeColor="text1"/>
          </w:rPr>
          <w:t>Start up procedure</w:t>
        </w:r>
      </w:hyperlink>
      <w:r w:rsidR="00114806" w:rsidRPr="00BA49DC">
        <w:rPr>
          <w:rFonts w:ascii="Arial" w:hAnsi="Arial" w:cs="Arial"/>
          <w:color w:val="000000" w:themeColor="text1"/>
        </w:rPr>
        <w:t>.</w:t>
      </w:r>
    </w:p>
    <w:p w14:paraId="33E9F63C" w14:textId="7CAB3500" w:rsidR="00114806" w:rsidRPr="00BA49DC" w:rsidRDefault="006B0921" w:rsidP="00BA49DC">
      <w:pPr>
        <w:ind w:left="426" w:hanging="426"/>
        <w:rPr>
          <w:rFonts w:ascii="Arial" w:hAnsi="Arial" w:cs="Arial"/>
          <w:color w:val="000000" w:themeColor="text1"/>
        </w:rPr>
      </w:pPr>
      <w:hyperlink w:anchor="h4" w:history="1">
        <w:r w:rsidR="00114806" w:rsidRPr="00BA49DC">
          <w:rPr>
            <w:rStyle w:val="Hyperlink"/>
            <w:rFonts w:ascii="Arial" w:hAnsi="Arial" w:cs="Arial"/>
            <w:color w:val="000000" w:themeColor="text1"/>
          </w:rPr>
          <w:t>Shut down procedure</w:t>
        </w:r>
      </w:hyperlink>
      <w:r w:rsidR="00114806" w:rsidRPr="00BA49DC">
        <w:rPr>
          <w:rFonts w:ascii="Arial" w:hAnsi="Arial" w:cs="Arial"/>
          <w:color w:val="000000" w:themeColor="text1"/>
        </w:rPr>
        <w:t>.</w:t>
      </w:r>
    </w:p>
    <w:p w14:paraId="3198217B" w14:textId="6ADAF80E" w:rsidR="00114806" w:rsidRPr="00BA49DC" w:rsidRDefault="006B0921" w:rsidP="00BA49DC">
      <w:pPr>
        <w:ind w:left="426" w:hanging="426"/>
        <w:rPr>
          <w:rFonts w:ascii="Arial" w:hAnsi="Arial" w:cs="Arial"/>
          <w:color w:val="000000" w:themeColor="text1"/>
        </w:rPr>
      </w:pPr>
      <w:hyperlink w:anchor="h5" w:history="1">
        <w:r w:rsidR="00114806" w:rsidRPr="00BA49DC">
          <w:rPr>
            <w:rStyle w:val="Hyperlink"/>
            <w:rFonts w:ascii="Arial" w:hAnsi="Arial" w:cs="Arial"/>
            <w:color w:val="000000" w:themeColor="text1"/>
          </w:rPr>
          <w:t>Trouble shooting</w:t>
        </w:r>
      </w:hyperlink>
      <w:r w:rsidR="00114806" w:rsidRPr="00BA49DC">
        <w:rPr>
          <w:rFonts w:ascii="Arial" w:hAnsi="Arial" w:cs="Arial"/>
          <w:color w:val="000000" w:themeColor="text1"/>
        </w:rPr>
        <w:t>.</w:t>
      </w:r>
    </w:p>
    <w:p w14:paraId="344942AD" w14:textId="573552E9" w:rsidR="00114806" w:rsidRPr="00BA49DC" w:rsidRDefault="006B0921" w:rsidP="00BA49DC">
      <w:pPr>
        <w:ind w:left="426" w:hanging="426"/>
        <w:rPr>
          <w:rFonts w:ascii="Arial" w:hAnsi="Arial" w:cs="Arial"/>
          <w:color w:val="000000" w:themeColor="text1"/>
        </w:rPr>
      </w:pPr>
      <w:hyperlink w:anchor="h6" w:history="1">
        <w:r w:rsidR="00114806" w:rsidRPr="00BA49DC">
          <w:rPr>
            <w:rStyle w:val="Hyperlink"/>
            <w:rFonts w:ascii="Arial" w:hAnsi="Arial" w:cs="Arial"/>
            <w:color w:val="000000" w:themeColor="text1"/>
          </w:rPr>
          <w:t>Operating parameters.</w:t>
        </w:r>
      </w:hyperlink>
    </w:p>
    <w:p w14:paraId="798FBC43" w14:textId="5FDF6CBD" w:rsidR="00114806" w:rsidRPr="00BA49DC" w:rsidRDefault="006B0921" w:rsidP="00BA49DC">
      <w:pPr>
        <w:ind w:left="426" w:hanging="426"/>
        <w:rPr>
          <w:rFonts w:ascii="Arial" w:hAnsi="Arial" w:cs="Arial"/>
          <w:color w:val="000000" w:themeColor="text1"/>
        </w:rPr>
      </w:pPr>
      <w:hyperlink w:anchor="h7" w:history="1">
        <w:r w:rsidR="00114806" w:rsidRPr="00BA49DC">
          <w:rPr>
            <w:rStyle w:val="Hyperlink"/>
            <w:rFonts w:ascii="Arial" w:hAnsi="Arial" w:cs="Arial"/>
            <w:color w:val="000000" w:themeColor="text1"/>
          </w:rPr>
          <w:t>List of alarms/trip settings</w:t>
        </w:r>
      </w:hyperlink>
      <w:r w:rsidR="00114806" w:rsidRPr="00BA49DC">
        <w:rPr>
          <w:rFonts w:ascii="Arial" w:hAnsi="Arial" w:cs="Arial"/>
          <w:color w:val="000000" w:themeColor="text1"/>
        </w:rPr>
        <w:t>.</w:t>
      </w:r>
    </w:p>
    <w:p w14:paraId="1A36593E" w14:textId="186559C9"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flow diagram.</w:t>
      </w:r>
    </w:p>
    <w:p w14:paraId="320A5F97" w14:textId="77777777" w:rsidR="00114806" w:rsidRPr="00114806" w:rsidRDefault="00114806" w:rsidP="00BA49DC">
      <w:pPr>
        <w:ind w:left="426" w:hanging="426"/>
        <w:rPr>
          <w:rFonts w:ascii="Arial" w:hAnsi="Arial" w:cs="Arial"/>
          <w:color w:val="000000" w:themeColor="text1"/>
        </w:rPr>
      </w:pPr>
    </w:p>
    <w:p w14:paraId="5301E2F2"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K.</w:t>
      </w:r>
      <w:r w:rsidRPr="00BA49DC">
        <w:rPr>
          <w:rFonts w:ascii="Arial" w:hAnsi="Arial" w:cs="Arial"/>
          <w:b/>
          <w:bCs/>
          <w:color w:val="000000" w:themeColor="text1"/>
        </w:rPr>
        <w:tab/>
      </w:r>
      <w:hyperlink w:anchor="h8" w:history="1">
        <w:r w:rsidRPr="00BA49DC">
          <w:rPr>
            <w:rStyle w:val="Hyperlink"/>
            <w:rFonts w:ascii="Arial" w:hAnsi="Arial" w:cs="Arial"/>
            <w:b/>
            <w:bCs/>
            <w:color w:val="000000" w:themeColor="text1"/>
          </w:rPr>
          <w:t>BLOW DOWN SYSTEM</w:t>
        </w:r>
      </w:hyperlink>
    </w:p>
    <w:p w14:paraId="0A6C3582" w14:textId="77777777" w:rsidR="00114806" w:rsidRPr="00114806" w:rsidRDefault="00114806" w:rsidP="00BA49DC">
      <w:pPr>
        <w:ind w:left="426" w:hanging="426"/>
        <w:rPr>
          <w:rFonts w:ascii="Arial" w:hAnsi="Arial" w:cs="Arial"/>
          <w:color w:val="000000" w:themeColor="text1"/>
        </w:rPr>
      </w:pPr>
    </w:p>
    <w:p w14:paraId="744D7CA9" w14:textId="1D7DEB9A" w:rsidR="00114806" w:rsidRPr="00BA49DC" w:rsidRDefault="006B0921" w:rsidP="00BA49DC">
      <w:pPr>
        <w:ind w:left="426" w:hanging="426"/>
        <w:rPr>
          <w:rFonts w:ascii="Arial" w:hAnsi="Arial" w:cs="Arial"/>
          <w:color w:val="000000" w:themeColor="text1"/>
        </w:rPr>
      </w:pPr>
      <w:hyperlink w:anchor="h9" w:history="1">
        <w:r w:rsidR="00114806" w:rsidRPr="00BA49DC">
          <w:rPr>
            <w:rStyle w:val="Hyperlink"/>
            <w:rFonts w:ascii="Arial" w:hAnsi="Arial" w:cs="Arial"/>
            <w:color w:val="000000" w:themeColor="text1"/>
          </w:rPr>
          <w:t>Types of Emergencies</w:t>
        </w:r>
      </w:hyperlink>
      <w:r w:rsidR="00114806" w:rsidRPr="00BA49DC">
        <w:rPr>
          <w:rFonts w:ascii="Arial" w:hAnsi="Arial" w:cs="Arial"/>
          <w:color w:val="000000" w:themeColor="text1"/>
        </w:rPr>
        <w:t>.</w:t>
      </w:r>
    </w:p>
    <w:p w14:paraId="5BB467B0" w14:textId="2CFE6A12" w:rsidR="00114806" w:rsidRPr="00BA49DC" w:rsidRDefault="006B0921" w:rsidP="00BA49DC">
      <w:pPr>
        <w:ind w:left="426" w:hanging="426"/>
        <w:rPr>
          <w:rFonts w:ascii="Arial" w:hAnsi="Arial" w:cs="Arial"/>
          <w:color w:val="000000" w:themeColor="text1"/>
        </w:rPr>
      </w:pPr>
      <w:hyperlink w:anchor="h10" w:history="1">
        <w:r w:rsidR="00114806" w:rsidRPr="00BA49DC">
          <w:rPr>
            <w:rStyle w:val="Hyperlink"/>
            <w:rFonts w:ascii="Arial" w:hAnsi="Arial" w:cs="Arial"/>
            <w:color w:val="000000" w:themeColor="text1"/>
          </w:rPr>
          <w:t>Vessel specifications/instruments/alarms</w:t>
        </w:r>
      </w:hyperlink>
    </w:p>
    <w:p w14:paraId="32FAB45D" w14:textId="20583D74" w:rsidR="00114806" w:rsidRPr="00BA49DC" w:rsidRDefault="006B0921" w:rsidP="00BA49DC">
      <w:pPr>
        <w:ind w:left="426" w:hanging="426"/>
        <w:rPr>
          <w:rFonts w:ascii="Arial" w:hAnsi="Arial" w:cs="Arial"/>
          <w:color w:val="000000" w:themeColor="text1"/>
        </w:rPr>
      </w:pPr>
      <w:hyperlink w:anchor="h11" w:history="1">
        <w:r w:rsidR="00114806" w:rsidRPr="00BA49DC">
          <w:rPr>
            <w:rStyle w:val="Hyperlink"/>
            <w:rFonts w:ascii="Arial" w:hAnsi="Arial" w:cs="Arial"/>
            <w:color w:val="000000" w:themeColor="text1"/>
          </w:rPr>
          <w:t>Operation</w:t>
        </w:r>
      </w:hyperlink>
    </w:p>
    <w:p w14:paraId="56E61D10" w14:textId="59413574" w:rsidR="00114806" w:rsidRPr="00BA49DC" w:rsidRDefault="006B0921" w:rsidP="00BA49DC">
      <w:pPr>
        <w:ind w:left="426" w:hanging="426"/>
        <w:rPr>
          <w:rFonts w:ascii="Arial" w:hAnsi="Arial" w:cs="Arial"/>
          <w:color w:val="000000" w:themeColor="text1"/>
        </w:rPr>
      </w:pPr>
      <w:hyperlink w:anchor="h12" w:history="1">
        <w:r w:rsidR="00114806" w:rsidRPr="00BA49DC">
          <w:rPr>
            <w:rStyle w:val="Hyperlink"/>
            <w:rFonts w:ascii="Arial" w:hAnsi="Arial" w:cs="Arial"/>
            <w:color w:val="000000" w:themeColor="text1"/>
          </w:rPr>
          <w:t>Powder recovery</w:t>
        </w:r>
      </w:hyperlink>
      <w:r w:rsidR="00114806" w:rsidRPr="00BA49DC">
        <w:rPr>
          <w:rFonts w:ascii="Arial" w:hAnsi="Arial" w:cs="Arial"/>
          <w:color w:val="000000" w:themeColor="text1"/>
        </w:rPr>
        <w:t>.</w:t>
      </w:r>
    </w:p>
    <w:p w14:paraId="54F5E160" w14:textId="50893278"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Diagram of Blow down system.</w:t>
      </w:r>
    </w:p>
    <w:p w14:paraId="77D415A9" w14:textId="77777777" w:rsidR="00114806" w:rsidRPr="00114806" w:rsidRDefault="00114806" w:rsidP="00BA49DC">
      <w:pPr>
        <w:ind w:left="426" w:hanging="426"/>
        <w:rPr>
          <w:rFonts w:ascii="Arial" w:hAnsi="Arial" w:cs="Arial"/>
          <w:color w:val="000000" w:themeColor="text1"/>
        </w:rPr>
      </w:pPr>
    </w:p>
    <w:p w14:paraId="1E4FE2EB" w14:textId="77777777" w:rsidR="00114806" w:rsidRPr="00BA49DC" w:rsidRDefault="00114806" w:rsidP="00BA49DC">
      <w:pPr>
        <w:ind w:left="426" w:hanging="426"/>
        <w:rPr>
          <w:rFonts w:ascii="Arial" w:hAnsi="Arial" w:cs="Arial"/>
          <w:color w:val="000000" w:themeColor="text1"/>
        </w:rPr>
      </w:pPr>
      <w:r w:rsidRPr="00BA49DC">
        <w:rPr>
          <w:rFonts w:ascii="Arial" w:hAnsi="Arial" w:cs="Arial"/>
          <w:b/>
          <w:bCs/>
          <w:color w:val="000000" w:themeColor="text1"/>
        </w:rPr>
        <w:t>L.</w:t>
      </w:r>
      <w:r w:rsidRPr="00BA49DC">
        <w:rPr>
          <w:rFonts w:ascii="Arial" w:hAnsi="Arial" w:cs="Arial"/>
          <w:b/>
          <w:bCs/>
          <w:color w:val="000000" w:themeColor="text1"/>
        </w:rPr>
        <w:tab/>
      </w:r>
      <w:hyperlink w:anchor="j1" w:history="1">
        <w:r w:rsidRPr="00BA49DC">
          <w:rPr>
            <w:rStyle w:val="Hyperlink"/>
            <w:rFonts w:ascii="Arial" w:hAnsi="Arial" w:cs="Arial"/>
            <w:b/>
            <w:bCs/>
            <w:color w:val="000000" w:themeColor="text1"/>
          </w:rPr>
          <w:t>NITROGEN COMPRESSOR</w:t>
        </w:r>
      </w:hyperlink>
      <w:r w:rsidRPr="00BA49DC">
        <w:rPr>
          <w:rFonts w:ascii="Arial" w:hAnsi="Arial" w:cs="Arial"/>
          <w:color w:val="000000" w:themeColor="text1"/>
        </w:rPr>
        <w:t>.</w:t>
      </w:r>
    </w:p>
    <w:p w14:paraId="79C101D9" w14:textId="77777777" w:rsidR="00114806" w:rsidRPr="00114806" w:rsidRDefault="00114806" w:rsidP="00BA49DC">
      <w:pPr>
        <w:ind w:left="426" w:hanging="426"/>
        <w:rPr>
          <w:rFonts w:ascii="Arial" w:hAnsi="Arial" w:cs="Arial"/>
          <w:color w:val="000000" w:themeColor="text1"/>
        </w:rPr>
      </w:pPr>
    </w:p>
    <w:p w14:paraId="7C70CFAC"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lastRenderedPageBreak/>
        <w:t>M.</w:t>
      </w:r>
      <w:r w:rsidRPr="00BA49DC">
        <w:rPr>
          <w:rFonts w:ascii="Arial" w:hAnsi="Arial" w:cs="Arial"/>
          <w:b/>
          <w:bCs/>
          <w:color w:val="000000" w:themeColor="text1"/>
        </w:rPr>
        <w:tab/>
      </w:r>
      <w:hyperlink w:anchor="j2" w:history="1">
        <w:r w:rsidRPr="00BA49DC">
          <w:rPr>
            <w:rStyle w:val="Hyperlink"/>
            <w:rFonts w:ascii="Arial" w:hAnsi="Arial" w:cs="Arial"/>
            <w:b/>
            <w:bCs/>
            <w:color w:val="000000" w:themeColor="text1"/>
          </w:rPr>
          <w:t>EXHAUST OIL RECOVERY</w:t>
        </w:r>
      </w:hyperlink>
      <w:r w:rsidRPr="00BA49DC">
        <w:rPr>
          <w:rFonts w:ascii="Arial" w:hAnsi="Arial" w:cs="Arial"/>
          <w:b/>
          <w:bCs/>
          <w:color w:val="000000" w:themeColor="text1"/>
        </w:rPr>
        <w:t>.</w:t>
      </w:r>
    </w:p>
    <w:p w14:paraId="0EDC04C8" w14:textId="77777777" w:rsidR="00114806" w:rsidRPr="00114806" w:rsidRDefault="00114806" w:rsidP="00BA49DC">
      <w:pPr>
        <w:ind w:left="426" w:hanging="426"/>
        <w:rPr>
          <w:rFonts w:ascii="Arial" w:hAnsi="Arial" w:cs="Arial"/>
          <w:b/>
          <w:bCs/>
          <w:color w:val="000000" w:themeColor="text1"/>
        </w:rPr>
      </w:pPr>
    </w:p>
    <w:p w14:paraId="29B0138C"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N.</w:t>
      </w:r>
      <w:r w:rsidRPr="00BA49DC">
        <w:rPr>
          <w:rFonts w:ascii="Arial" w:hAnsi="Arial" w:cs="Arial"/>
          <w:b/>
          <w:bCs/>
          <w:color w:val="000000" w:themeColor="text1"/>
        </w:rPr>
        <w:tab/>
      </w:r>
      <w:hyperlink w:anchor="j3" w:history="1">
        <w:r w:rsidRPr="00BA49DC">
          <w:rPr>
            <w:rStyle w:val="Hyperlink"/>
            <w:rFonts w:ascii="Arial" w:hAnsi="Arial" w:cs="Arial"/>
            <w:b/>
            <w:bCs/>
            <w:color w:val="000000" w:themeColor="text1"/>
          </w:rPr>
          <w:t>WASTE WATER PRIMARY TREATMENT.</w:t>
        </w:r>
      </w:hyperlink>
    </w:p>
    <w:p w14:paraId="62EA9FC0" w14:textId="77777777" w:rsidR="00114806" w:rsidRPr="00114806" w:rsidRDefault="00114806" w:rsidP="00BA49DC">
      <w:pPr>
        <w:ind w:left="426" w:hanging="426"/>
        <w:rPr>
          <w:rFonts w:ascii="Arial" w:hAnsi="Arial" w:cs="Arial"/>
          <w:color w:val="000000" w:themeColor="text1"/>
        </w:rPr>
      </w:pPr>
    </w:p>
    <w:p w14:paraId="5DFF63F0"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III</w:t>
      </w:r>
      <w:r w:rsidRPr="00BA49DC">
        <w:rPr>
          <w:rFonts w:ascii="Arial" w:hAnsi="Arial" w:cs="Arial"/>
          <w:b/>
          <w:bCs/>
          <w:color w:val="000000" w:themeColor="text1"/>
        </w:rPr>
        <w:tab/>
      </w:r>
      <w:hyperlink w:anchor="j4" w:history="1">
        <w:r w:rsidRPr="00BA49DC">
          <w:rPr>
            <w:rStyle w:val="Hyperlink"/>
            <w:rFonts w:ascii="Arial" w:hAnsi="Arial" w:cs="Arial"/>
            <w:b/>
            <w:bCs/>
            <w:color w:val="000000" w:themeColor="text1"/>
          </w:rPr>
          <w:t>START UP PROCEDURE/SEQUENCE OF OPERATION</w:t>
        </w:r>
      </w:hyperlink>
      <w:r w:rsidRPr="00BA49DC">
        <w:rPr>
          <w:rFonts w:ascii="Arial" w:hAnsi="Arial" w:cs="Arial"/>
          <w:b/>
          <w:bCs/>
          <w:color w:val="000000" w:themeColor="text1"/>
        </w:rPr>
        <w:t>.</w:t>
      </w:r>
    </w:p>
    <w:p w14:paraId="29A9CA33" w14:textId="77777777" w:rsidR="00114806" w:rsidRPr="00114806" w:rsidRDefault="00114806" w:rsidP="00BA49DC">
      <w:pPr>
        <w:ind w:left="426" w:hanging="426"/>
        <w:rPr>
          <w:rFonts w:ascii="Arial" w:hAnsi="Arial" w:cs="Arial"/>
          <w:b/>
          <w:bCs/>
          <w:color w:val="000000" w:themeColor="text1"/>
        </w:rPr>
      </w:pPr>
    </w:p>
    <w:p w14:paraId="71BEE276" w14:textId="77777777" w:rsidR="00114806" w:rsidRPr="00BA49DC" w:rsidRDefault="00114806" w:rsidP="00BA49DC">
      <w:pPr>
        <w:ind w:left="426" w:hanging="426"/>
        <w:rPr>
          <w:rFonts w:ascii="Arial" w:hAnsi="Arial" w:cs="Arial"/>
          <w:b/>
          <w:bCs/>
          <w:color w:val="000000" w:themeColor="text1"/>
        </w:rPr>
      </w:pPr>
      <w:r w:rsidRPr="00BA49DC">
        <w:rPr>
          <w:rFonts w:ascii="Arial" w:hAnsi="Arial" w:cs="Arial"/>
          <w:b/>
          <w:bCs/>
          <w:color w:val="000000" w:themeColor="text1"/>
        </w:rPr>
        <w:t>IV.</w:t>
      </w:r>
      <w:r w:rsidRPr="00BA49DC">
        <w:rPr>
          <w:rFonts w:ascii="Arial" w:hAnsi="Arial" w:cs="Arial"/>
          <w:b/>
          <w:bCs/>
          <w:color w:val="000000" w:themeColor="text1"/>
        </w:rPr>
        <w:tab/>
      </w:r>
      <w:hyperlink w:anchor="j5" w:history="1">
        <w:r w:rsidRPr="00BA49DC">
          <w:rPr>
            <w:rStyle w:val="Hyperlink"/>
            <w:rFonts w:ascii="Arial" w:hAnsi="Arial" w:cs="Arial"/>
            <w:b/>
            <w:bCs/>
            <w:color w:val="000000" w:themeColor="text1"/>
          </w:rPr>
          <w:t>SHUT DOWN PROCEDURE</w:t>
        </w:r>
      </w:hyperlink>
    </w:p>
    <w:p w14:paraId="4302C433" w14:textId="77777777" w:rsidR="00114806" w:rsidRPr="00114806" w:rsidRDefault="00114806" w:rsidP="00BA49DC">
      <w:pPr>
        <w:ind w:left="426" w:hanging="426"/>
        <w:rPr>
          <w:rFonts w:ascii="Arial" w:hAnsi="Arial" w:cs="Arial"/>
          <w:color w:val="000000" w:themeColor="text1"/>
        </w:rPr>
      </w:pPr>
    </w:p>
    <w:p w14:paraId="5C2DB1C4" w14:textId="1FAFD642" w:rsidR="00114806" w:rsidRPr="00BA49DC" w:rsidRDefault="006B0921" w:rsidP="00BA49DC">
      <w:pPr>
        <w:ind w:left="426" w:hanging="426"/>
        <w:rPr>
          <w:rFonts w:ascii="Arial" w:hAnsi="Arial" w:cs="Arial"/>
          <w:color w:val="000000" w:themeColor="text1"/>
        </w:rPr>
      </w:pPr>
      <w:hyperlink w:anchor="j6" w:history="1">
        <w:r w:rsidR="00114806" w:rsidRPr="00BA49DC">
          <w:rPr>
            <w:rStyle w:val="Hyperlink"/>
            <w:rFonts w:ascii="Arial" w:hAnsi="Arial" w:cs="Arial"/>
            <w:color w:val="000000" w:themeColor="text1"/>
          </w:rPr>
          <w:t>Normal shut down</w:t>
        </w:r>
      </w:hyperlink>
    </w:p>
    <w:p w14:paraId="600992DA" w14:textId="442A73F4" w:rsidR="00114806" w:rsidRPr="00BA49DC" w:rsidRDefault="006B0921" w:rsidP="00BA49DC">
      <w:pPr>
        <w:ind w:left="426" w:hanging="426"/>
        <w:rPr>
          <w:rFonts w:ascii="Arial" w:hAnsi="Arial" w:cs="Arial"/>
          <w:color w:val="000000" w:themeColor="text1"/>
        </w:rPr>
      </w:pPr>
      <w:hyperlink w:anchor="j7" w:history="1">
        <w:r w:rsidR="00114806" w:rsidRPr="00BA49DC">
          <w:rPr>
            <w:rStyle w:val="Hyperlink"/>
            <w:rFonts w:ascii="Arial" w:hAnsi="Arial" w:cs="Arial"/>
            <w:color w:val="000000" w:themeColor="text1"/>
          </w:rPr>
          <w:t>Emergency shut down.</w:t>
        </w:r>
      </w:hyperlink>
    </w:p>
    <w:p w14:paraId="6A53AF8D" w14:textId="77777777" w:rsidR="00114806" w:rsidRPr="00114806" w:rsidRDefault="00114806" w:rsidP="00BA49DC">
      <w:pPr>
        <w:ind w:left="426" w:hanging="426"/>
        <w:rPr>
          <w:rFonts w:ascii="Arial" w:hAnsi="Arial" w:cs="Arial"/>
          <w:color w:val="000000" w:themeColor="text1"/>
        </w:rPr>
      </w:pPr>
    </w:p>
    <w:p w14:paraId="2782A5D1" w14:textId="77777777" w:rsidR="00114806" w:rsidRPr="00114806" w:rsidRDefault="006B0921" w:rsidP="00BA49DC">
      <w:pPr>
        <w:ind w:left="426" w:hanging="426"/>
        <w:rPr>
          <w:rFonts w:ascii="Arial" w:hAnsi="Arial" w:cs="Arial"/>
          <w:color w:val="000000" w:themeColor="text1"/>
        </w:rPr>
      </w:pPr>
      <w:hyperlink w:anchor="j8" w:history="1">
        <w:r w:rsidR="00114806" w:rsidRPr="00114806">
          <w:rPr>
            <w:rStyle w:val="Hyperlink"/>
            <w:rFonts w:ascii="Arial" w:hAnsi="Arial" w:cs="Arial"/>
            <w:color w:val="000000" w:themeColor="text1"/>
          </w:rPr>
          <w:t>Power failure</w:t>
        </w:r>
      </w:hyperlink>
    </w:p>
    <w:p w14:paraId="5A20047D" w14:textId="77777777" w:rsidR="00114806" w:rsidRPr="00114806" w:rsidRDefault="006B0921" w:rsidP="00BA49DC">
      <w:pPr>
        <w:ind w:left="426" w:hanging="426"/>
        <w:rPr>
          <w:rFonts w:ascii="Arial" w:hAnsi="Arial" w:cs="Arial"/>
          <w:color w:val="000000" w:themeColor="text1"/>
        </w:rPr>
      </w:pPr>
      <w:hyperlink w:anchor="j9" w:history="1">
        <w:r w:rsidR="00114806" w:rsidRPr="00114806">
          <w:rPr>
            <w:rStyle w:val="Hyperlink"/>
            <w:rFonts w:ascii="Arial" w:hAnsi="Arial" w:cs="Arial"/>
            <w:color w:val="000000" w:themeColor="text1"/>
          </w:rPr>
          <w:t>Steam failure</w:t>
        </w:r>
      </w:hyperlink>
    </w:p>
    <w:p w14:paraId="195906C7" w14:textId="77777777" w:rsidR="00114806" w:rsidRPr="00114806" w:rsidRDefault="006B0921" w:rsidP="00BA49DC">
      <w:pPr>
        <w:ind w:left="426" w:hanging="426"/>
        <w:rPr>
          <w:rFonts w:ascii="Arial" w:hAnsi="Arial" w:cs="Arial"/>
          <w:color w:val="000000" w:themeColor="text1"/>
        </w:rPr>
      </w:pPr>
      <w:hyperlink w:anchor="k1" w:history="1">
        <w:r w:rsidR="00114806" w:rsidRPr="00114806">
          <w:rPr>
            <w:rStyle w:val="Hyperlink"/>
            <w:rFonts w:ascii="Arial" w:hAnsi="Arial" w:cs="Arial"/>
            <w:color w:val="000000" w:themeColor="text1"/>
          </w:rPr>
          <w:t>Cooling water failure</w:t>
        </w:r>
      </w:hyperlink>
    </w:p>
    <w:p w14:paraId="0765D232" w14:textId="77777777" w:rsidR="00114806" w:rsidRPr="00114806" w:rsidRDefault="006B0921" w:rsidP="00BA49DC">
      <w:pPr>
        <w:ind w:left="426" w:hanging="426"/>
        <w:rPr>
          <w:rFonts w:ascii="Arial" w:hAnsi="Arial" w:cs="Arial"/>
          <w:color w:val="000000" w:themeColor="text1"/>
        </w:rPr>
      </w:pPr>
      <w:hyperlink w:anchor="k2" w:history="1">
        <w:r w:rsidR="00114806" w:rsidRPr="00114806">
          <w:rPr>
            <w:rStyle w:val="Hyperlink"/>
            <w:rFonts w:ascii="Arial" w:hAnsi="Arial" w:cs="Arial"/>
            <w:color w:val="000000" w:themeColor="text1"/>
          </w:rPr>
          <w:t>Nitrogen failure</w:t>
        </w:r>
      </w:hyperlink>
    </w:p>
    <w:p w14:paraId="683D69BB" w14:textId="77777777" w:rsidR="00114806" w:rsidRPr="00114806" w:rsidRDefault="006B0921" w:rsidP="00BA49DC">
      <w:pPr>
        <w:ind w:left="426" w:hanging="426"/>
        <w:rPr>
          <w:rFonts w:ascii="Arial" w:hAnsi="Arial" w:cs="Arial"/>
          <w:color w:val="000000" w:themeColor="text1"/>
        </w:rPr>
      </w:pPr>
      <w:hyperlink w:anchor="k3" w:history="1">
        <w:r w:rsidR="00114806" w:rsidRPr="00114806">
          <w:rPr>
            <w:rStyle w:val="Hyperlink"/>
            <w:rFonts w:ascii="Arial" w:hAnsi="Arial" w:cs="Arial"/>
            <w:color w:val="000000" w:themeColor="text1"/>
          </w:rPr>
          <w:t>Chilled water failure</w:t>
        </w:r>
      </w:hyperlink>
    </w:p>
    <w:p w14:paraId="170E1329" w14:textId="77777777" w:rsidR="00114806" w:rsidRPr="00114806" w:rsidRDefault="006B0921" w:rsidP="00BA49DC">
      <w:pPr>
        <w:ind w:left="426" w:hanging="426"/>
        <w:rPr>
          <w:rFonts w:ascii="Arial" w:hAnsi="Arial" w:cs="Arial"/>
          <w:color w:val="000000" w:themeColor="text1"/>
        </w:rPr>
      </w:pPr>
      <w:hyperlink w:anchor="k4" w:history="1">
        <w:r w:rsidR="00114806" w:rsidRPr="00114806">
          <w:rPr>
            <w:rStyle w:val="Hyperlink"/>
            <w:rFonts w:ascii="Arial" w:hAnsi="Arial" w:cs="Arial"/>
            <w:color w:val="000000" w:themeColor="text1"/>
          </w:rPr>
          <w:t>Instrument air failure</w:t>
        </w:r>
      </w:hyperlink>
    </w:p>
    <w:p w14:paraId="1201D8C6" w14:textId="77777777" w:rsidR="00114806" w:rsidRPr="00114806" w:rsidRDefault="006B0921" w:rsidP="00BA49DC">
      <w:pPr>
        <w:ind w:left="426" w:hanging="426"/>
        <w:rPr>
          <w:rFonts w:ascii="Arial" w:hAnsi="Arial" w:cs="Arial"/>
          <w:color w:val="000000" w:themeColor="text1"/>
        </w:rPr>
      </w:pPr>
      <w:hyperlink w:anchor="k5" w:history="1">
        <w:r w:rsidR="00114806" w:rsidRPr="00114806">
          <w:rPr>
            <w:rStyle w:val="Hyperlink"/>
            <w:rFonts w:ascii="Arial" w:hAnsi="Arial" w:cs="Arial"/>
            <w:color w:val="000000" w:themeColor="text1"/>
          </w:rPr>
          <w:t>Propylene feed failure</w:t>
        </w:r>
      </w:hyperlink>
    </w:p>
    <w:p w14:paraId="6BE5E557" w14:textId="77777777" w:rsidR="00114806" w:rsidRPr="00114806" w:rsidRDefault="006B0921" w:rsidP="00BA49DC">
      <w:pPr>
        <w:ind w:left="426" w:hanging="426"/>
        <w:rPr>
          <w:rFonts w:ascii="Arial" w:hAnsi="Arial" w:cs="Arial"/>
          <w:color w:val="000000" w:themeColor="text1"/>
        </w:rPr>
      </w:pPr>
      <w:hyperlink w:anchor="k6" w:history="1">
        <w:r w:rsidR="00114806" w:rsidRPr="00114806">
          <w:rPr>
            <w:rStyle w:val="Hyperlink"/>
            <w:rFonts w:ascii="Arial" w:hAnsi="Arial" w:cs="Arial"/>
            <w:color w:val="000000" w:themeColor="text1"/>
          </w:rPr>
          <w:t>Hydrogen failure</w:t>
        </w:r>
      </w:hyperlink>
    </w:p>
    <w:p w14:paraId="6D9C2A65" w14:textId="77777777" w:rsidR="00114806" w:rsidRPr="00114806" w:rsidRDefault="006B0921" w:rsidP="00BA49DC">
      <w:pPr>
        <w:ind w:left="426" w:hanging="426"/>
        <w:rPr>
          <w:rFonts w:ascii="Arial" w:hAnsi="Arial" w:cs="Arial"/>
          <w:color w:val="000000" w:themeColor="text1"/>
        </w:rPr>
      </w:pPr>
      <w:hyperlink w:anchor="k7" w:history="1">
        <w:r w:rsidR="00114806" w:rsidRPr="00114806">
          <w:rPr>
            <w:rStyle w:val="Hyperlink"/>
            <w:rFonts w:ascii="Arial" w:hAnsi="Arial" w:cs="Arial"/>
            <w:color w:val="000000" w:themeColor="text1"/>
          </w:rPr>
          <w:t>Ethylene failure</w:t>
        </w:r>
      </w:hyperlink>
    </w:p>
    <w:p w14:paraId="1B136532" w14:textId="77777777" w:rsidR="00114806" w:rsidRPr="00114806" w:rsidRDefault="006B0921" w:rsidP="00BA49DC">
      <w:pPr>
        <w:ind w:left="426" w:hanging="426"/>
        <w:rPr>
          <w:rFonts w:ascii="Arial" w:hAnsi="Arial" w:cs="Arial"/>
          <w:color w:val="000000" w:themeColor="text1"/>
        </w:rPr>
      </w:pPr>
      <w:hyperlink w:anchor="k9" w:history="1">
        <w:r w:rsidR="00114806" w:rsidRPr="00114806">
          <w:rPr>
            <w:rStyle w:val="Hyperlink"/>
            <w:rFonts w:ascii="Arial" w:hAnsi="Arial" w:cs="Arial"/>
            <w:color w:val="000000" w:themeColor="text1"/>
          </w:rPr>
          <w:t>Lack of Teal/Donor</w:t>
        </w:r>
      </w:hyperlink>
    </w:p>
    <w:p w14:paraId="521DF66C"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k.</w:t>
      </w:r>
      <w:r w:rsidRPr="00BA49DC">
        <w:rPr>
          <w:rFonts w:ascii="Arial" w:hAnsi="Arial" w:cs="Arial"/>
          <w:color w:val="000000" w:themeColor="text1"/>
        </w:rPr>
        <w:tab/>
      </w:r>
      <w:hyperlink w:anchor="k8" w:history="1">
        <w:r w:rsidRPr="00BA49DC">
          <w:rPr>
            <w:rStyle w:val="Hyperlink"/>
            <w:rFonts w:ascii="Arial" w:hAnsi="Arial" w:cs="Arial"/>
            <w:color w:val="000000" w:themeColor="text1"/>
          </w:rPr>
          <w:t>Machinery failure</w:t>
        </w:r>
      </w:hyperlink>
    </w:p>
    <w:p w14:paraId="62835D1B" w14:textId="77777777" w:rsidR="00114806" w:rsidRPr="00114806" w:rsidRDefault="00114806" w:rsidP="00BA49DC">
      <w:pPr>
        <w:ind w:left="426" w:hanging="426"/>
        <w:rPr>
          <w:rFonts w:ascii="Arial" w:hAnsi="Arial" w:cs="Arial"/>
          <w:color w:val="000000" w:themeColor="text1"/>
        </w:rPr>
      </w:pPr>
    </w:p>
    <w:p w14:paraId="6497C6C6" w14:textId="77777777" w:rsidR="00114806" w:rsidRPr="00114806" w:rsidRDefault="00114806" w:rsidP="00BA49DC">
      <w:pPr>
        <w:ind w:left="426" w:hanging="426"/>
        <w:rPr>
          <w:rFonts w:ascii="Arial" w:hAnsi="Arial" w:cs="Arial"/>
          <w:color w:val="000000" w:themeColor="text1"/>
        </w:rPr>
      </w:pPr>
    </w:p>
    <w:p w14:paraId="2DB17E56" w14:textId="77777777" w:rsidR="00114806" w:rsidRPr="00114806" w:rsidRDefault="00114806" w:rsidP="00BA49DC">
      <w:pPr>
        <w:ind w:left="426" w:hanging="426"/>
        <w:rPr>
          <w:rFonts w:ascii="Arial" w:hAnsi="Arial" w:cs="Arial"/>
          <w:color w:val="000000" w:themeColor="text1"/>
        </w:rPr>
      </w:pPr>
    </w:p>
    <w:p w14:paraId="0D486C02"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V.</w:t>
      </w:r>
      <w:r w:rsidRPr="00BA49DC">
        <w:rPr>
          <w:rFonts w:ascii="Arial" w:hAnsi="Arial" w:cs="Arial"/>
          <w:color w:val="000000" w:themeColor="text1"/>
        </w:rPr>
        <w:tab/>
      </w:r>
      <w:hyperlink w:anchor="l1" w:history="1">
        <w:r w:rsidRPr="00BA49DC">
          <w:rPr>
            <w:rStyle w:val="Hyperlink"/>
            <w:rFonts w:ascii="Arial" w:hAnsi="Arial" w:cs="Arial"/>
            <w:color w:val="000000" w:themeColor="text1"/>
          </w:rPr>
          <w:t>INTERLOCKS DESCRIPTION OF ENTIRE PLANT</w:t>
        </w:r>
      </w:hyperlink>
      <w:r w:rsidRPr="00BA49DC">
        <w:rPr>
          <w:rFonts w:ascii="Arial" w:hAnsi="Arial" w:cs="Arial"/>
          <w:color w:val="000000" w:themeColor="text1"/>
        </w:rPr>
        <w:t>.</w:t>
      </w:r>
    </w:p>
    <w:p w14:paraId="2E643622" w14:textId="77777777" w:rsidR="00114806" w:rsidRPr="00114806" w:rsidRDefault="00114806" w:rsidP="00BA49DC">
      <w:pPr>
        <w:ind w:left="426" w:hanging="426"/>
        <w:rPr>
          <w:rFonts w:ascii="Arial" w:hAnsi="Arial" w:cs="Arial"/>
          <w:color w:val="000000" w:themeColor="text1"/>
        </w:rPr>
      </w:pPr>
    </w:p>
    <w:p w14:paraId="557D9309" w14:textId="77777777" w:rsidR="00114806" w:rsidRPr="00114806" w:rsidRDefault="00114806" w:rsidP="00BA49DC">
      <w:pPr>
        <w:ind w:left="426" w:hanging="426"/>
        <w:rPr>
          <w:rFonts w:ascii="Arial" w:hAnsi="Arial" w:cs="Arial"/>
          <w:color w:val="000000" w:themeColor="text1"/>
        </w:rPr>
      </w:pPr>
    </w:p>
    <w:p w14:paraId="4D7EB48F"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VI</w:t>
      </w:r>
      <w:r w:rsidRPr="00BA49DC">
        <w:rPr>
          <w:rFonts w:ascii="Arial" w:hAnsi="Arial" w:cs="Arial"/>
          <w:color w:val="000000" w:themeColor="text1"/>
        </w:rPr>
        <w:tab/>
      </w:r>
      <w:hyperlink w:anchor="l2" w:history="1">
        <w:r w:rsidRPr="00BA49DC">
          <w:rPr>
            <w:rStyle w:val="Hyperlink"/>
            <w:rFonts w:ascii="Arial" w:hAnsi="Arial" w:cs="Arial"/>
            <w:color w:val="000000" w:themeColor="text1"/>
          </w:rPr>
          <w:t>TROUBLE SHOOTING</w:t>
        </w:r>
      </w:hyperlink>
      <w:r w:rsidRPr="00BA49DC">
        <w:rPr>
          <w:rFonts w:ascii="Arial" w:hAnsi="Arial" w:cs="Arial"/>
          <w:color w:val="000000" w:themeColor="text1"/>
        </w:rPr>
        <w:t>.</w:t>
      </w:r>
    </w:p>
    <w:p w14:paraId="10E1A832" w14:textId="77777777" w:rsidR="00114806" w:rsidRPr="00114806" w:rsidRDefault="00114806" w:rsidP="00BA49DC">
      <w:pPr>
        <w:ind w:left="426" w:hanging="426"/>
        <w:rPr>
          <w:rFonts w:ascii="Arial" w:hAnsi="Arial" w:cs="Arial"/>
          <w:color w:val="000000" w:themeColor="text1"/>
        </w:rPr>
      </w:pPr>
    </w:p>
    <w:p w14:paraId="3BFE3C43"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VII</w:t>
      </w:r>
      <w:r w:rsidRPr="00BA49DC">
        <w:rPr>
          <w:rFonts w:ascii="Arial" w:hAnsi="Arial" w:cs="Arial"/>
          <w:color w:val="000000" w:themeColor="text1"/>
        </w:rPr>
        <w:tab/>
      </w:r>
      <w:hyperlink w:anchor="l3" w:history="1">
        <w:r w:rsidRPr="00BA49DC">
          <w:rPr>
            <w:rStyle w:val="Hyperlink"/>
            <w:rFonts w:ascii="Arial" w:hAnsi="Arial" w:cs="Arial"/>
            <w:color w:val="000000" w:themeColor="text1"/>
          </w:rPr>
          <w:t>DATA SHEETS OF EQUIPMENTS.</w:t>
        </w:r>
      </w:hyperlink>
    </w:p>
    <w:p w14:paraId="235AB5BA" w14:textId="77777777" w:rsidR="00114806" w:rsidRPr="00114806" w:rsidRDefault="00114806" w:rsidP="00BA49DC">
      <w:pPr>
        <w:ind w:left="426" w:hanging="426"/>
        <w:rPr>
          <w:rFonts w:ascii="Arial" w:hAnsi="Arial" w:cs="Arial"/>
          <w:color w:val="000000" w:themeColor="text1"/>
        </w:rPr>
      </w:pPr>
    </w:p>
    <w:p w14:paraId="69FA5CCF"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VIII</w:t>
      </w:r>
      <w:r w:rsidRPr="00BA49DC">
        <w:rPr>
          <w:rFonts w:ascii="Arial" w:hAnsi="Arial" w:cs="Arial"/>
          <w:color w:val="000000" w:themeColor="text1"/>
        </w:rPr>
        <w:tab/>
      </w:r>
      <w:hyperlink w:anchor="l4" w:history="1">
        <w:r w:rsidRPr="00BA49DC">
          <w:rPr>
            <w:rStyle w:val="Hyperlink"/>
            <w:rFonts w:ascii="Arial" w:hAnsi="Arial" w:cs="Arial"/>
            <w:color w:val="000000" w:themeColor="text1"/>
          </w:rPr>
          <w:t>INSTRUMENTATION IN PP PLANT</w:t>
        </w:r>
      </w:hyperlink>
    </w:p>
    <w:p w14:paraId="44C772E6" w14:textId="77777777" w:rsidR="00114806" w:rsidRPr="00114806" w:rsidRDefault="00114806" w:rsidP="00BA49DC">
      <w:pPr>
        <w:ind w:left="426" w:hanging="426"/>
        <w:rPr>
          <w:rFonts w:ascii="Arial" w:hAnsi="Arial" w:cs="Arial"/>
          <w:color w:val="000000" w:themeColor="text1"/>
        </w:rPr>
      </w:pPr>
    </w:p>
    <w:p w14:paraId="328FCB81"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IX</w:t>
      </w:r>
      <w:r w:rsidRPr="00BA49DC">
        <w:rPr>
          <w:rFonts w:ascii="Arial" w:hAnsi="Arial" w:cs="Arial"/>
          <w:color w:val="000000" w:themeColor="text1"/>
        </w:rPr>
        <w:tab/>
      </w:r>
      <w:hyperlink w:anchor="l5" w:history="1">
        <w:r w:rsidRPr="00BA49DC">
          <w:rPr>
            <w:rStyle w:val="Hyperlink"/>
            <w:rFonts w:ascii="Arial" w:hAnsi="Arial" w:cs="Arial"/>
            <w:color w:val="000000" w:themeColor="text1"/>
          </w:rPr>
          <w:t>HYDROGEN FACILITY</w:t>
        </w:r>
      </w:hyperlink>
    </w:p>
    <w:p w14:paraId="517EE78F" w14:textId="77777777" w:rsidR="00114806" w:rsidRPr="00114806" w:rsidRDefault="00114806" w:rsidP="00BA49DC">
      <w:pPr>
        <w:ind w:left="426" w:hanging="426"/>
        <w:rPr>
          <w:rFonts w:ascii="Arial" w:hAnsi="Arial" w:cs="Arial"/>
          <w:color w:val="000000" w:themeColor="text1"/>
        </w:rPr>
      </w:pPr>
    </w:p>
    <w:p w14:paraId="0C862EAC" w14:textId="77777777" w:rsidR="00114806" w:rsidRPr="00BA49DC" w:rsidRDefault="00114806" w:rsidP="00BA49DC">
      <w:pPr>
        <w:ind w:left="426" w:hanging="426"/>
        <w:rPr>
          <w:rFonts w:ascii="Arial" w:hAnsi="Arial" w:cs="Arial"/>
          <w:color w:val="000000" w:themeColor="text1"/>
        </w:rPr>
      </w:pPr>
      <w:r w:rsidRPr="00BA49DC">
        <w:rPr>
          <w:rFonts w:ascii="Arial" w:hAnsi="Arial" w:cs="Arial"/>
          <w:color w:val="000000" w:themeColor="text1"/>
        </w:rPr>
        <w:t>X</w:t>
      </w:r>
      <w:r w:rsidRPr="00BA49DC">
        <w:rPr>
          <w:rFonts w:ascii="Arial" w:hAnsi="Arial" w:cs="Arial"/>
          <w:color w:val="000000" w:themeColor="text1"/>
        </w:rPr>
        <w:tab/>
        <w:t>PROCESS FLOW DIAGRAM</w:t>
      </w:r>
    </w:p>
    <w:p w14:paraId="12B9282C" w14:textId="77777777" w:rsidR="00114806" w:rsidRPr="00114806" w:rsidRDefault="00114806" w:rsidP="00BA49DC">
      <w:pPr>
        <w:ind w:left="426" w:hanging="426"/>
        <w:rPr>
          <w:rFonts w:ascii="Arial" w:hAnsi="Arial" w:cs="Arial"/>
        </w:rPr>
      </w:pPr>
    </w:p>
    <w:p w14:paraId="6446CF7D" w14:textId="77777777" w:rsidR="00114806" w:rsidRPr="00114806" w:rsidRDefault="00114806" w:rsidP="00BA49DC">
      <w:pPr>
        <w:ind w:left="426" w:hanging="426"/>
        <w:rPr>
          <w:rFonts w:ascii="Arial" w:hAnsi="Arial" w:cs="Arial"/>
        </w:rPr>
      </w:pPr>
    </w:p>
    <w:p w14:paraId="0B92CE66" w14:textId="77777777" w:rsidR="00114806" w:rsidRPr="00114806" w:rsidRDefault="00114806" w:rsidP="00BA49DC">
      <w:pPr>
        <w:ind w:left="426" w:hanging="426"/>
        <w:rPr>
          <w:rFonts w:ascii="Arial" w:hAnsi="Arial" w:cs="Arial"/>
        </w:rPr>
      </w:pPr>
    </w:p>
    <w:p w14:paraId="1A04C652" w14:textId="77777777" w:rsidR="00114806" w:rsidRPr="00114806" w:rsidRDefault="00114806" w:rsidP="00BA49DC">
      <w:pPr>
        <w:ind w:left="426" w:hanging="426"/>
        <w:rPr>
          <w:rFonts w:ascii="Arial" w:hAnsi="Arial" w:cs="Arial"/>
        </w:rPr>
      </w:pPr>
    </w:p>
    <w:p w14:paraId="4438F229" w14:textId="77777777" w:rsidR="00114806" w:rsidRPr="00114806" w:rsidRDefault="00114806" w:rsidP="00BA49DC">
      <w:pPr>
        <w:ind w:left="426" w:hanging="426"/>
        <w:rPr>
          <w:rFonts w:ascii="Arial" w:hAnsi="Arial" w:cs="Arial"/>
        </w:rPr>
      </w:pPr>
    </w:p>
    <w:p w14:paraId="57AED57A" w14:textId="77777777" w:rsidR="00114806" w:rsidRPr="00114806" w:rsidRDefault="00114806" w:rsidP="00BA49DC">
      <w:pPr>
        <w:ind w:left="426" w:hanging="426"/>
        <w:rPr>
          <w:rFonts w:ascii="Arial" w:hAnsi="Arial" w:cs="Arial"/>
        </w:rPr>
      </w:pPr>
    </w:p>
    <w:p w14:paraId="69408734" w14:textId="77777777" w:rsidR="00114806" w:rsidRPr="00114806" w:rsidRDefault="00114806" w:rsidP="00BA49DC">
      <w:pPr>
        <w:ind w:left="426" w:hanging="426"/>
        <w:rPr>
          <w:rFonts w:ascii="Arial" w:hAnsi="Arial" w:cs="Arial"/>
        </w:rPr>
      </w:pPr>
    </w:p>
    <w:p w14:paraId="6B8FC695" w14:textId="77777777" w:rsidR="00114806" w:rsidRPr="00114806" w:rsidRDefault="00114806" w:rsidP="00BA49DC">
      <w:pPr>
        <w:ind w:left="426" w:hanging="426"/>
        <w:rPr>
          <w:rFonts w:ascii="Arial" w:hAnsi="Arial" w:cs="Arial"/>
        </w:rPr>
      </w:pPr>
    </w:p>
    <w:p w14:paraId="05C2232A" w14:textId="77777777" w:rsidR="00114806" w:rsidRPr="00114806" w:rsidRDefault="00114806" w:rsidP="00BA49DC">
      <w:pPr>
        <w:ind w:left="426" w:hanging="426"/>
        <w:rPr>
          <w:rFonts w:ascii="Arial" w:hAnsi="Arial" w:cs="Arial"/>
        </w:rPr>
      </w:pPr>
    </w:p>
    <w:p w14:paraId="03CBBE6E" w14:textId="77777777" w:rsidR="00114806" w:rsidRPr="00114806" w:rsidRDefault="00114806" w:rsidP="00BA49DC">
      <w:pPr>
        <w:ind w:left="426" w:hanging="426"/>
        <w:rPr>
          <w:rFonts w:ascii="Arial" w:hAnsi="Arial" w:cs="Arial"/>
        </w:rPr>
      </w:pPr>
    </w:p>
    <w:p w14:paraId="3A552FF8" w14:textId="77777777" w:rsidR="00114806" w:rsidRPr="00114806" w:rsidRDefault="00114806" w:rsidP="00BA49DC">
      <w:pPr>
        <w:ind w:left="426" w:hanging="426"/>
        <w:rPr>
          <w:rFonts w:ascii="Arial" w:hAnsi="Arial" w:cs="Arial"/>
        </w:rPr>
      </w:pPr>
    </w:p>
    <w:p w14:paraId="711E04CC" w14:textId="77777777" w:rsidR="00114806" w:rsidRPr="00114806" w:rsidRDefault="00114806" w:rsidP="00BA49DC">
      <w:pPr>
        <w:ind w:left="426" w:hanging="426"/>
        <w:rPr>
          <w:rFonts w:ascii="Arial" w:hAnsi="Arial" w:cs="Arial"/>
        </w:rPr>
      </w:pPr>
    </w:p>
    <w:p w14:paraId="27AAFFCB" w14:textId="77777777" w:rsidR="00114806" w:rsidRPr="00114806" w:rsidRDefault="00114806" w:rsidP="00BA49DC">
      <w:pPr>
        <w:ind w:left="426" w:hanging="426"/>
        <w:rPr>
          <w:rFonts w:ascii="Arial" w:hAnsi="Arial" w:cs="Arial"/>
        </w:rPr>
      </w:pPr>
    </w:p>
    <w:p w14:paraId="6623E7FC" w14:textId="77777777" w:rsidR="00114806" w:rsidRPr="00114806" w:rsidRDefault="00114806" w:rsidP="00BA49DC">
      <w:pPr>
        <w:ind w:left="426" w:hanging="426"/>
        <w:rPr>
          <w:rFonts w:ascii="Arial" w:hAnsi="Arial" w:cs="Arial"/>
        </w:rPr>
      </w:pPr>
    </w:p>
    <w:p w14:paraId="0A879534" w14:textId="77777777" w:rsidR="00114806" w:rsidRPr="00114806" w:rsidRDefault="00114806" w:rsidP="00BA49DC">
      <w:pPr>
        <w:ind w:left="426" w:hanging="426"/>
        <w:rPr>
          <w:rFonts w:ascii="Arial" w:hAnsi="Arial" w:cs="Arial"/>
        </w:rPr>
      </w:pPr>
    </w:p>
    <w:p w14:paraId="0E739986" w14:textId="77777777" w:rsidR="00114806" w:rsidRPr="00114806" w:rsidRDefault="00114806" w:rsidP="00BA49DC">
      <w:pPr>
        <w:ind w:left="426" w:hanging="426"/>
        <w:rPr>
          <w:rFonts w:ascii="Arial" w:hAnsi="Arial" w:cs="Arial"/>
        </w:rPr>
      </w:pPr>
    </w:p>
    <w:p w14:paraId="03D574E9" w14:textId="77777777" w:rsidR="00114806" w:rsidRPr="00114806" w:rsidRDefault="00114806" w:rsidP="00BA49DC">
      <w:pPr>
        <w:ind w:left="426" w:hanging="426"/>
        <w:rPr>
          <w:rFonts w:ascii="Arial" w:hAnsi="Arial" w:cs="Arial"/>
        </w:rPr>
      </w:pPr>
    </w:p>
    <w:p w14:paraId="2EF2D035" w14:textId="77777777" w:rsidR="00114806" w:rsidRPr="00114806" w:rsidRDefault="00114806" w:rsidP="00BA49DC">
      <w:pPr>
        <w:ind w:left="426" w:hanging="426"/>
        <w:rPr>
          <w:rFonts w:ascii="Arial" w:hAnsi="Arial" w:cs="Arial"/>
        </w:rPr>
      </w:pPr>
    </w:p>
    <w:p w14:paraId="342A589F" w14:textId="77777777" w:rsidR="00114806" w:rsidRPr="00114806" w:rsidRDefault="00114806" w:rsidP="00BA49DC">
      <w:pPr>
        <w:pStyle w:val="Title"/>
        <w:ind w:left="426" w:hanging="426"/>
        <w:jc w:val="left"/>
        <w:rPr>
          <w:rFonts w:ascii="Arial" w:hAnsi="Arial" w:cs="Arial"/>
        </w:rPr>
      </w:pPr>
    </w:p>
    <w:p w14:paraId="57969DA8" w14:textId="77777777" w:rsidR="00114806" w:rsidRPr="00114806" w:rsidRDefault="00114806" w:rsidP="00BA49DC">
      <w:pPr>
        <w:pStyle w:val="Title"/>
        <w:ind w:left="426" w:hanging="426"/>
        <w:jc w:val="left"/>
        <w:rPr>
          <w:rFonts w:ascii="Arial" w:hAnsi="Arial" w:cs="Arial"/>
        </w:rPr>
      </w:pPr>
    </w:p>
    <w:p w14:paraId="482B2453" w14:textId="77777777" w:rsidR="00114806" w:rsidRPr="00114806" w:rsidRDefault="00114806" w:rsidP="00BA49DC">
      <w:pPr>
        <w:pStyle w:val="Title"/>
        <w:ind w:left="426" w:hanging="426"/>
        <w:jc w:val="left"/>
        <w:rPr>
          <w:rFonts w:ascii="Arial" w:hAnsi="Arial" w:cs="Arial"/>
        </w:rPr>
      </w:pPr>
    </w:p>
    <w:p w14:paraId="3A1D6C61" w14:textId="77777777" w:rsidR="00114806" w:rsidRPr="00114806" w:rsidRDefault="00114806" w:rsidP="00BA49DC">
      <w:pPr>
        <w:pStyle w:val="Title"/>
        <w:ind w:left="426" w:hanging="426"/>
        <w:jc w:val="left"/>
        <w:rPr>
          <w:rFonts w:ascii="Arial" w:hAnsi="Arial" w:cs="Arial"/>
        </w:rPr>
      </w:pPr>
    </w:p>
    <w:p w14:paraId="15D3921E" w14:textId="77777777" w:rsidR="00114806" w:rsidRPr="00114806" w:rsidRDefault="00114806" w:rsidP="00BA49DC">
      <w:pPr>
        <w:pStyle w:val="Title"/>
        <w:ind w:left="426" w:hanging="426"/>
        <w:jc w:val="left"/>
        <w:rPr>
          <w:rFonts w:ascii="Arial" w:hAnsi="Arial" w:cs="Arial"/>
        </w:rPr>
      </w:pPr>
    </w:p>
    <w:p w14:paraId="70994A4F" w14:textId="77777777" w:rsidR="00114806" w:rsidRPr="00114806" w:rsidRDefault="00114806" w:rsidP="00BA49DC">
      <w:pPr>
        <w:pStyle w:val="Title"/>
        <w:ind w:left="426" w:hanging="426"/>
        <w:jc w:val="left"/>
        <w:rPr>
          <w:rFonts w:ascii="Arial" w:hAnsi="Arial" w:cs="Arial"/>
        </w:rPr>
      </w:pPr>
    </w:p>
    <w:p w14:paraId="43C4A87E" w14:textId="77777777" w:rsidR="00114806" w:rsidRPr="00114806" w:rsidRDefault="00114806" w:rsidP="00BA49DC">
      <w:pPr>
        <w:pStyle w:val="Title"/>
        <w:ind w:left="426" w:hanging="426"/>
        <w:jc w:val="left"/>
        <w:rPr>
          <w:rFonts w:ascii="Arial" w:hAnsi="Arial" w:cs="Arial"/>
        </w:rPr>
      </w:pPr>
    </w:p>
    <w:p w14:paraId="6A80C3E9" w14:textId="77777777" w:rsidR="00114806" w:rsidRPr="00114806" w:rsidRDefault="00114806" w:rsidP="00BA49DC">
      <w:pPr>
        <w:pStyle w:val="Title"/>
        <w:ind w:left="426" w:hanging="426"/>
        <w:jc w:val="left"/>
        <w:rPr>
          <w:rFonts w:ascii="Arial" w:hAnsi="Arial" w:cs="Arial"/>
        </w:rPr>
      </w:pPr>
    </w:p>
    <w:p w14:paraId="68E8AF30" w14:textId="77777777" w:rsidR="00114806" w:rsidRPr="00114806" w:rsidRDefault="00114806" w:rsidP="00BA49DC">
      <w:pPr>
        <w:pStyle w:val="Title"/>
        <w:ind w:left="426" w:hanging="426"/>
        <w:jc w:val="left"/>
        <w:rPr>
          <w:rFonts w:ascii="Arial" w:hAnsi="Arial" w:cs="Arial"/>
        </w:rPr>
      </w:pPr>
    </w:p>
    <w:p w14:paraId="4195B3B5" w14:textId="77777777" w:rsidR="00114806" w:rsidRPr="00114806" w:rsidRDefault="00114806" w:rsidP="00BA49DC">
      <w:pPr>
        <w:pStyle w:val="Title"/>
        <w:ind w:left="426" w:hanging="426"/>
        <w:jc w:val="left"/>
        <w:rPr>
          <w:rFonts w:ascii="Arial" w:hAnsi="Arial" w:cs="Arial"/>
        </w:rPr>
      </w:pPr>
    </w:p>
    <w:p w14:paraId="271BF67B" w14:textId="77777777" w:rsidR="00114806" w:rsidRPr="00114806" w:rsidRDefault="00114806" w:rsidP="00BA49DC">
      <w:pPr>
        <w:pStyle w:val="Title"/>
        <w:ind w:left="426" w:hanging="426"/>
        <w:jc w:val="left"/>
        <w:rPr>
          <w:rFonts w:ascii="Arial" w:hAnsi="Arial" w:cs="Arial"/>
        </w:rPr>
      </w:pPr>
    </w:p>
    <w:p w14:paraId="76CB8A59" w14:textId="77777777" w:rsidR="00114806" w:rsidRPr="00114806" w:rsidRDefault="00114806" w:rsidP="00BA49DC">
      <w:pPr>
        <w:pStyle w:val="Title"/>
        <w:ind w:left="426" w:hanging="426"/>
        <w:jc w:val="left"/>
        <w:rPr>
          <w:rFonts w:ascii="Arial" w:hAnsi="Arial" w:cs="Arial"/>
        </w:rPr>
      </w:pPr>
    </w:p>
    <w:p w14:paraId="798764FA" w14:textId="77777777" w:rsidR="00114806" w:rsidRPr="00BA49DC" w:rsidRDefault="00114806" w:rsidP="00BA49DC">
      <w:pPr>
        <w:spacing w:after="160" w:line="259" w:lineRule="auto"/>
        <w:ind w:left="426" w:hanging="426"/>
        <w:rPr>
          <w:rFonts w:ascii="Arial" w:hAnsi="Arial" w:cs="Arial"/>
          <w:b/>
          <w:bCs/>
        </w:rPr>
      </w:pPr>
      <w:r w:rsidRPr="00BA49DC">
        <w:rPr>
          <w:rFonts w:ascii="Arial" w:hAnsi="Arial" w:cs="Arial"/>
        </w:rPr>
        <w:br w:type="page"/>
      </w:r>
    </w:p>
    <w:p w14:paraId="5A39B358" w14:textId="77777777" w:rsidR="00114806" w:rsidRPr="00114806" w:rsidRDefault="00114806" w:rsidP="00BA49DC">
      <w:pPr>
        <w:pStyle w:val="Title"/>
        <w:ind w:left="426" w:hanging="426"/>
        <w:jc w:val="left"/>
        <w:rPr>
          <w:rFonts w:ascii="Arial" w:hAnsi="Arial" w:cs="Arial"/>
        </w:rPr>
      </w:pPr>
    </w:p>
    <w:p w14:paraId="72A21FCA" w14:textId="245A48F7" w:rsidR="00114806" w:rsidRPr="00114806" w:rsidRDefault="00114806" w:rsidP="00C023BD">
      <w:pPr>
        <w:pStyle w:val="Heading1"/>
        <w:numPr>
          <w:ilvl w:val="0"/>
          <w:numId w:val="2"/>
        </w:numPr>
        <w:jc w:val="left"/>
        <w:rPr>
          <w:rFonts w:ascii="Arial" w:hAnsi="Arial" w:cs="Arial"/>
        </w:rPr>
      </w:pPr>
      <w:bookmarkStart w:id="1" w:name="brief"/>
      <w:bookmarkStart w:id="2" w:name="_Toc94797307"/>
      <w:bookmarkEnd w:id="1"/>
      <w:r w:rsidRPr="00114806">
        <w:rPr>
          <w:rFonts w:ascii="Arial" w:hAnsi="Arial" w:cs="Arial"/>
        </w:rPr>
        <w:t>Brief Description of Process</w:t>
      </w:r>
      <w:bookmarkEnd w:id="2"/>
    </w:p>
    <w:p w14:paraId="50AA8D01" w14:textId="77777777" w:rsidR="00114806" w:rsidRPr="00114806" w:rsidRDefault="00114806" w:rsidP="00BA49DC">
      <w:pPr>
        <w:ind w:left="426" w:hanging="426"/>
        <w:rPr>
          <w:rFonts w:ascii="Arial" w:hAnsi="Arial" w:cs="Arial"/>
        </w:rPr>
      </w:pPr>
    </w:p>
    <w:p w14:paraId="39F04CAF" w14:textId="77777777" w:rsidR="00114806" w:rsidRPr="00114806" w:rsidRDefault="00114806" w:rsidP="00BA49DC">
      <w:pPr>
        <w:ind w:left="426" w:hanging="426"/>
        <w:rPr>
          <w:rFonts w:ascii="Arial" w:hAnsi="Arial" w:cs="Arial"/>
        </w:rPr>
      </w:pPr>
    </w:p>
    <w:p w14:paraId="52BAAFF0" w14:textId="77777777" w:rsidR="00114806" w:rsidRPr="00BA49DC" w:rsidRDefault="00114806" w:rsidP="00BA49DC">
      <w:pPr>
        <w:ind w:left="426" w:hanging="426"/>
        <w:rPr>
          <w:rFonts w:ascii="Arial" w:hAnsi="Arial" w:cs="Arial"/>
        </w:rPr>
      </w:pPr>
      <w:r w:rsidRPr="00BA49DC">
        <w:rPr>
          <w:rFonts w:ascii="Arial" w:hAnsi="Arial" w:cs="Arial"/>
        </w:rPr>
        <w:t xml:space="preserve">This ‘Operating Manual’ contains the procedures for start up, running and shut down of the plant for the production of </w:t>
      </w:r>
      <w:r w:rsidRPr="00BA49DC">
        <w:rPr>
          <w:rFonts w:ascii="Arial" w:hAnsi="Arial" w:cs="Arial"/>
          <w:color w:val="0000FF"/>
        </w:rPr>
        <w:t>120,000 TPH</w:t>
      </w:r>
      <w:r w:rsidRPr="00BA49DC">
        <w:rPr>
          <w:rFonts w:ascii="Arial" w:hAnsi="Arial" w:cs="Arial"/>
        </w:rPr>
        <w:t xml:space="preserve"> of colourless polypropylene pellets with spheripol process, the same including the ‘homopolymer’ and ‘random copolymer’ types.</w:t>
      </w:r>
    </w:p>
    <w:p w14:paraId="5EFC6646" w14:textId="77777777" w:rsidR="00114806" w:rsidRPr="00114806" w:rsidRDefault="00114806" w:rsidP="00BA49DC">
      <w:pPr>
        <w:ind w:left="426" w:hanging="426"/>
        <w:rPr>
          <w:rFonts w:ascii="Arial" w:hAnsi="Arial" w:cs="Arial"/>
        </w:rPr>
      </w:pPr>
    </w:p>
    <w:p w14:paraId="13EC6E57" w14:textId="77777777" w:rsidR="00114806" w:rsidRPr="00BA49DC" w:rsidRDefault="00114806" w:rsidP="00BA49DC">
      <w:pPr>
        <w:ind w:left="426" w:hanging="426"/>
        <w:rPr>
          <w:rFonts w:ascii="Arial" w:hAnsi="Arial" w:cs="Arial"/>
        </w:rPr>
      </w:pPr>
      <w:r w:rsidRPr="00BA49DC">
        <w:rPr>
          <w:rFonts w:ascii="Arial" w:hAnsi="Arial" w:cs="Arial"/>
        </w:rPr>
        <w:t xml:space="preserve">The plant  consists of a  production line of polymer pellets of a </w:t>
      </w:r>
      <w:r w:rsidRPr="00BA49DC">
        <w:rPr>
          <w:rFonts w:ascii="Arial" w:hAnsi="Arial" w:cs="Arial"/>
          <w:color w:val="0000FF"/>
        </w:rPr>
        <w:t>120,000 TPH</w:t>
      </w:r>
      <w:r w:rsidRPr="00BA49DC">
        <w:rPr>
          <w:rFonts w:ascii="Arial" w:hAnsi="Arial" w:cs="Arial"/>
        </w:rPr>
        <w:t xml:space="preserve"> capacity, completed with the facilities relevant to the process, that is, high pressure and low pressure blow-down, chilled water refrigeration units, condensate recovery, nitrogen booster compression and exhaust oil recovery unit, hydrogen storage facility.</w:t>
      </w:r>
    </w:p>
    <w:p w14:paraId="7051AA16" w14:textId="77777777" w:rsidR="00114806" w:rsidRPr="00114806" w:rsidRDefault="00114806" w:rsidP="00BA49DC">
      <w:pPr>
        <w:ind w:left="426" w:hanging="426"/>
        <w:rPr>
          <w:rFonts w:ascii="Arial" w:hAnsi="Arial" w:cs="Arial"/>
        </w:rPr>
      </w:pPr>
    </w:p>
    <w:p w14:paraId="07F70DD3" w14:textId="77777777" w:rsidR="00114806" w:rsidRPr="00BA49DC" w:rsidRDefault="00114806" w:rsidP="00BA49DC">
      <w:pPr>
        <w:ind w:left="426" w:hanging="426"/>
        <w:rPr>
          <w:rFonts w:ascii="Arial" w:hAnsi="Arial" w:cs="Arial"/>
        </w:rPr>
      </w:pPr>
      <w:r w:rsidRPr="00BA49DC">
        <w:rPr>
          <w:rFonts w:ascii="Arial" w:hAnsi="Arial" w:cs="Arial"/>
        </w:rPr>
        <w:t>The process unit are numbered from 100 to 900.</w:t>
      </w:r>
    </w:p>
    <w:p w14:paraId="2BDA06A2" w14:textId="77777777" w:rsidR="00114806" w:rsidRPr="00114806" w:rsidRDefault="00114806" w:rsidP="00BA49DC">
      <w:pPr>
        <w:ind w:left="426" w:hanging="426"/>
        <w:rPr>
          <w:rFonts w:ascii="Arial" w:hAnsi="Arial" w:cs="Arial"/>
        </w:rPr>
      </w:pPr>
    </w:p>
    <w:p w14:paraId="663D4A6B" w14:textId="77777777" w:rsidR="00114806" w:rsidRPr="00114806" w:rsidRDefault="00114806" w:rsidP="00BA49DC">
      <w:pPr>
        <w:ind w:left="426" w:hanging="426"/>
        <w:rPr>
          <w:rFonts w:ascii="Arial" w:hAnsi="Arial" w:cs="Arial"/>
        </w:rPr>
      </w:pPr>
      <w:r w:rsidRPr="00114806">
        <w:rPr>
          <w:rFonts w:ascii="Arial" w:hAnsi="Arial" w:cs="Arial"/>
          <w:b/>
          <w:bCs/>
        </w:rPr>
        <w:t>Area 100 – Catalyst and Co</w:t>
      </w:r>
      <w:r>
        <w:rPr>
          <w:rFonts w:ascii="Arial" w:hAnsi="Arial" w:cs="Arial"/>
          <w:b/>
          <w:bCs/>
        </w:rPr>
        <w:t>-</w:t>
      </w:r>
      <w:r w:rsidRPr="00114806">
        <w:rPr>
          <w:rFonts w:ascii="Arial" w:hAnsi="Arial" w:cs="Arial"/>
          <w:b/>
          <w:bCs/>
        </w:rPr>
        <w:t>catalysts Storage and Metering</w:t>
      </w:r>
      <w:r w:rsidRPr="00114806">
        <w:rPr>
          <w:rFonts w:ascii="Arial" w:hAnsi="Arial" w:cs="Arial"/>
        </w:rPr>
        <w:t>.</w:t>
      </w:r>
    </w:p>
    <w:p w14:paraId="585CD558" w14:textId="77777777" w:rsidR="00114806" w:rsidRPr="00114806" w:rsidRDefault="00114806" w:rsidP="00BA49DC">
      <w:pPr>
        <w:ind w:left="426" w:hanging="426"/>
        <w:rPr>
          <w:rFonts w:ascii="Arial" w:hAnsi="Arial" w:cs="Arial"/>
        </w:rPr>
      </w:pPr>
    </w:p>
    <w:p w14:paraId="7C716F13" w14:textId="77777777" w:rsidR="00114806" w:rsidRPr="00114806" w:rsidRDefault="00114806" w:rsidP="00BA49DC">
      <w:pPr>
        <w:pStyle w:val="BodyTextIndent"/>
        <w:ind w:left="426" w:hanging="426"/>
        <w:jc w:val="left"/>
        <w:rPr>
          <w:rFonts w:ascii="Arial" w:hAnsi="Arial" w:cs="Arial"/>
        </w:rPr>
      </w:pPr>
      <w:r w:rsidRPr="00114806">
        <w:rPr>
          <w:rFonts w:ascii="Arial" w:hAnsi="Arial" w:cs="Arial"/>
        </w:rPr>
        <w:t>The solid catalyst is dispersed into a grease-oil mixture.  The three catalyst comp</w:t>
      </w:r>
      <w:r>
        <w:rPr>
          <w:rFonts w:ascii="Arial" w:hAnsi="Arial" w:cs="Arial"/>
        </w:rPr>
        <w:t>onents.(supported titanium, Alum</w:t>
      </w:r>
      <w:r w:rsidRPr="00114806">
        <w:rPr>
          <w:rFonts w:ascii="Arial" w:hAnsi="Arial" w:cs="Arial"/>
        </w:rPr>
        <w:t>i</w:t>
      </w:r>
      <w:r>
        <w:rPr>
          <w:rFonts w:ascii="Arial" w:hAnsi="Arial" w:cs="Arial"/>
        </w:rPr>
        <w:t>ni</w:t>
      </w:r>
      <w:r w:rsidRPr="00114806">
        <w:rPr>
          <w:rFonts w:ascii="Arial" w:hAnsi="Arial" w:cs="Arial"/>
        </w:rPr>
        <w:t>um alkyl and donor) are fed to the pre</w:t>
      </w:r>
      <w:r>
        <w:rPr>
          <w:rFonts w:ascii="Arial" w:hAnsi="Arial" w:cs="Arial"/>
        </w:rPr>
        <w:t>-</w:t>
      </w:r>
      <w:r w:rsidRPr="00114806">
        <w:rPr>
          <w:rFonts w:ascii="Arial" w:hAnsi="Arial" w:cs="Arial"/>
        </w:rPr>
        <w:t>contacting pot V-201 in the required ratio.</w:t>
      </w:r>
    </w:p>
    <w:p w14:paraId="26BF3180" w14:textId="77777777" w:rsidR="00114806" w:rsidRPr="00114806" w:rsidRDefault="00114806" w:rsidP="00BA49DC">
      <w:pPr>
        <w:ind w:left="426" w:hanging="426"/>
        <w:rPr>
          <w:rFonts w:ascii="Arial" w:hAnsi="Arial" w:cs="Arial"/>
        </w:rPr>
      </w:pPr>
    </w:p>
    <w:p w14:paraId="0FDAD03F" w14:textId="77777777" w:rsidR="00114806" w:rsidRPr="00114806" w:rsidRDefault="00114806" w:rsidP="00BA49DC">
      <w:pPr>
        <w:ind w:left="426" w:hanging="426"/>
        <w:rPr>
          <w:rFonts w:ascii="Arial" w:hAnsi="Arial" w:cs="Arial"/>
        </w:rPr>
      </w:pPr>
      <w:r w:rsidRPr="00114806">
        <w:rPr>
          <w:rFonts w:ascii="Arial" w:hAnsi="Arial" w:cs="Arial"/>
          <w:b/>
          <w:bCs/>
        </w:rPr>
        <w:t>Area 200 –  Bulk Polymerization</w:t>
      </w:r>
      <w:r w:rsidRPr="00114806">
        <w:rPr>
          <w:rFonts w:ascii="Arial" w:hAnsi="Arial" w:cs="Arial"/>
        </w:rPr>
        <w:t>.</w:t>
      </w:r>
    </w:p>
    <w:p w14:paraId="5873C512" w14:textId="77777777" w:rsidR="00114806" w:rsidRPr="00114806" w:rsidRDefault="00114806" w:rsidP="00BA49DC">
      <w:pPr>
        <w:ind w:left="426" w:hanging="426"/>
        <w:rPr>
          <w:rFonts w:ascii="Arial" w:hAnsi="Arial" w:cs="Arial"/>
        </w:rPr>
      </w:pPr>
    </w:p>
    <w:p w14:paraId="6C5C289D" w14:textId="77777777" w:rsidR="00114806" w:rsidRPr="00BA49DC" w:rsidRDefault="00114806" w:rsidP="00BA49DC">
      <w:pPr>
        <w:ind w:left="426" w:hanging="426"/>
        <w:rPr>
          <w:rFonts w:ascii="Arial" w:hAnsi="Arial" w:cs="Arial"/>
        </w:rPr>
      </w:pPr>
      <w:r w:rsidRPr="00BA49DC">
        <w:rPr>
          <w:rFonts w:ascii="Arial" w:hAnsi="Arial" w:cs="Arial"/>
        </w:rPr>
        <w:t>The catalyst complex is formed in the precontacting pot V-201 and Prepolymerized in R-201.The prepolymerized product is sent to the polymerization reactor R-202 also fed with propylene (to maintain a constant solid concentration) and hydrogen (to control the molecular weight of the polymer) and ethylene ( in case of random copolymers production).</w:t>
      </w:r>
    </w:p>
    <w:p w14:paraId="268F1083" w14:textId="77777777" w:rsidR="00114806" w:rsidRPr="00114806" w:rsidRDefault="00114806" w:rsidP="00BA49DC">
      <w:pPr>
        <w:ind w:left="426" w:hanging="426"/>
        <w:rPr>
          <w:rFonts w:ascii="Arial" w:hAnsi="Arial" w:cs="Arial"/>
        </w:rPr>
      </w:pPr>
    </w:p>
    <w:p w14:paraId="597946A2" w14:textId="77777777" w:rsidR="00114806" w:rsidRPr="00BA49DC" w:rsidRDefault="00114806" w:rsidP="00BA49DC">
      <w:pPr>
        <w:ind w:left="426" w:hanging="426"/>
        <w:rPr>
          <w:rFonts w:ascii="Arial" w:hAnsi="Arial" w:cs="Arial"/>
          <w:color w:val="0000FF"/>
        </w:rPr>
      </w:pPr>
      <w:r w:rsidRPr="00BA49DC">
        <w:rPr>
          <w:rFonts w:ascii="Arial" w:hAnsi="Arial" w:cs="Arial"/>
        </w:rPr>
        <w:t xml:space="preserve">The heat of reaction is removed by </w:t>
      </w:r>
      <w:r w:rsidRPr="00BA49DC">
        <w:rPr>
          <w:rFonts w:ascii="Arial" w:hAnsi="Arial" w:cs="Arial"/>
          <w:color w:val="0000FF"/>
        </w:rPr>
        <w:t xml:space="preserve">DM </w:t>
      </w:r>
      <w:r w:rsidRPr="00BA49DC">
        <w:rPr>
          <w:rFonts w:ascii="Arial" w:hAnsi="Arial" w:cs="Arial"/>
        </w:rPr>
        <w:t xml:space="preserve">water circulating in the jacket.  The total catalyst residence time in the reactor </w:t>
      </w:r>
      <w:r w:rsidRPr="00BA49DC">
        <w:rPr>
          <w:rFonts w:ascii="Arial" w:hAnsi="Arial" w:cs="Arial"/>
          <w:color w:val="0000FF"/>
        </w:rPr>
        <w:t>varies from 1-2 hours based on plant load.</w:t>
      </w:r>
    </w:p>
    <w:p w14:paraId="1C9794EA" w14:textId="77777777" w:rsidR="00114806" w:rsidRPr="00114806" w:rsidRDefault="00114806" w:rsidP="00BA49DC">
      <w:pPr>
        <w:ind w:left="426" w:hanging="426"/>
        <w:rPr>
          <w:rFonts w:ascii="Arial" w:hAnsi="Arial" w:cs="Arial"/>
        </w:rPr>
      </w:pPr>
    </w:p>
    <w:p w14:paraId="7E38833C" w14:textId="77777777" w:rsidR="00114806" w:rsidRPr="00114806" w:rsidRDefault="00114806" w:rsidP="00BA49DC">
      <w:pPr>
        <w:ind w:left="426" w:hanging="426"/>
        <w:rPr>
          <w:rFonts w:ascii="Arial" w:hAnsi="Arial" w:cs="Arial"/>
        </w:rPr>
      </w:pPr>
      <w:r w:rsidRPr="00114806">
        <w:rPr>
          <w:rFonts w:ascii="Arial" w:hAnsi="Arial" w:cs="Arial"/>
          <w:b/>
          <w:bCs/>
        </w:rPr>
        <w:t>Area 300 – Polymer Degassing and Propylene Recovery</w:t>
      </w:r>
      <w:r w:rsidRPr="00114806">
        <w:rPr>
          <w:rFonts w:ascii="Arial" w:hAnsi="Arial" w:cs="Arial"/>
        </w:rPr>
        <w:t>.</w:t>
      </w:r>
    </w:p>
    <w:p w14:paraId="590F97C5" w14:textId="77777777" w:rsidR="00114806" w:rsidRPr="00114806" w:rsidRDefault="00114806" w:rsidP="00BA49DC">
      <w:pPr>
        <w:ind w:left="426" w:hanging="426"/>
        <w:rPr>
          <w:rFonts w:ascii="Arial" w:hAnsi="Arial" w:cs="Arial"/>
        </w:rPr>
      </w:pPr>
    </w:p>
    <w:p w14:paraId="463E4DE3" w14:textId="77777777" w:rsidR="00114806" w:rsidRPr="00BA49DC" w:rsidRDefault="00114806" w:rsidP="00BA49DC">
      <w:pPr>
        <w:ind w:left="426" w:hanging="426"/>
        <w:rPr>
          <w:rFonts w:ascii="Arial" w:hAnsi="Arial" w:cs="Arial"/>
        </w:rPr>
      </w:pPr>
      <w:r w:rsidRPr="00BA49DC">
        <w:rPr>
          <w:rFonts w:ascii="Arial" w:hAnsi="Arial" w:cs="Arial"/>
        </w:rPr>
        <w:t xml:space="preserve">The polymer slurry is continuously discharged to the first stage degassing    V-301 through a steam-jacketed </w:t>
      </w:r>
      <w:r w:rsidR="00835688" w:rsidRPr="00BA49DC">
        <w:rPr>
          <w:rFonts w:ascii="Arial" w:hAnsi="Arial" w:cs="Arial"/>
        </w:rPr>
        <w:t>pipe, where</w:t>
      </w:r>
      <w:r w:rsidRPr="00BA49DC">
        <w:rPr>
          <w:rFonts w:ascii="Arial" w:hAnsi="Arial" w:cs="Arial"/>
        </w:rPr>
        <w:t xml:space="preserve"> the monomer evaporates.  The gas leaving the flash drum, which is operated at about 18 kg/cm2g, is condensed and recycled to the reaction, via C-301 column.</w:t>
      </w:r>
    </w:p>
    <w:p w14:paraId="5F3ED7D4" w14:textId="77777777" w:rsidR="00114806" w:rsidRPr="00114806" w:rsidRDefault="00114806" w:rsidP="00BA49DC">
      <w:pPr>
        <w:ind w:left="426" w:hanging="426"/>
        <w:rPr>
          <w:rFonts w:ascii="Arial" w:hAnsi="Arial" w:cs="Arial"/>
        </w:rPr>
      </w:pPr>
    </w:p>
    <w:p w14:paraId="08EABC1B" w14:textId="77777777" w:rsidR="00114806" w:rsidRPr="00BA49DC" w:rsidRDefault="00114806" w:rsidP="00BA49DC">
      <w:pPr>
        <w:ind w:left="426" w:hanging="426"/>
        <w:rPr>
          <w:rFonts w:ascii="Arial" w:hAnsi="Arial" w:cs="Arial"/>
        </w:rPr>
      </w:pPr>
      <w:r w:rsidRPr="00BA49DC">
        <w:rPr>
          <w:rFonts w:ascii="Arial" w:hAnsi="Arial" w:cs="Arial"/>
        </w:rPr>
        <w:t>The polymer is continuously fed to the second stage degasser F-301, which is operated near atmospheric pressure.  The monomer obtained, after recompression, joins the gas from V-301.</w:t>
      </w:r>
    </w:p>
    <w:p w14:paraId="303F145A" w14:textId="77777777" w:rsidR="00114806" w:rsidRPr="00114806" w:rsidRDefault="00114806" w:rsidP="00BA49DC">
      <w:pPr>
        <w:ind w:left="426" w:hanging="426"/>
        <w:rPr>
          <w:rFonts w:ascii="Arial" w:hAnsi="Arial" w:cs="Arial"/>
        </w:rPr>
      </w:pPr>
    </w:p>
    <w:p w14:paraId="7EFC918A" w14:textId="77777777" w:rsidR="00114806" w:rsidRPr="00835688" w:rsidRDefault="00114806" w:rsidP="00BA49DC">
      <w:pPr>
        <w:ind w:left="426" w:hanging="426"/>
        <w:rPr>
          <w:rFonts w:ascii="Arial" w:hAnsi="Arial" w:cs="Arial"/>
        </w:rPr>
      </w:pPr>
      <w:r w:rsidRPr="00835688">
        <w:rPr>
          <w:rFonts w:ascii="Arial" w:hAnsi="Arial" w:cs="Arial"/>
          <w:b/>
          <w:bCs/>
        </w:rPr>
        <w:t>Area 400 – Block Copolymerization</w:t>
      </w:r>
      <w:r w:rsidRPr="00835688">
        <w:rPr>
          <w:rFonts w:ascii="Arial" w:hAnsi="Arial" w:cs="Arial"/>
        </w:rPr>
        <w:t>.</w:t>
      </w:r>
      <w:r w:rsidR="00835688">
        <w:rPr>
          <w:rFonts w:ascii="Arial" w:hAnsi="Arial" w:cs="Arial"/>
        </w:rPr>
        <w:t xml:space="preserve"> </w:t>
      </w:r>
      <w:r w:rsidRPr="00835688">
        <w:rPr>
          <w:rFonts w:ascii="Arial" w:hAnsi="Arial" w:cs="Arial"/>
        </w:rPr>
        <w:t>(The Block copolymer is kept for future)</w:t>
      </w:r>
    </w:p>
    <w:p w14:paraId="3A685AF6" w14:textId="77777777" w:rsidR="00114806" w:rsidRPr="00114806" w:rsidRDefault="00114806" w:rsidP="00BA49DC">
      <w:pPr>
        <w:ind w:left="426" w:hanging="426"/>
        <w:rPr>
          <w:rFonts w:ascii="Arial" w:hAnsi="Arial" w:cs="Arial"/>
        </w:rPr>
      </w:pPr>
    </w:p>
    <w:p w14:paraId="507664B6" w14:textId="77777777" w:rsidR="00114806" w:rsidRPr="00114806" w:rsidRDefault="00114806" w:rsidP="00BA49DC">
      <w:pPr>
        <w:ind w:left="426" w:hanging="426"/>
        <w:rPr>
          <w:rFonts w:ascii="Arial" w:hAnsi="Arial" w:cs="Arial"/>
        </w:rPr>
      </w:pPr>
      <w:r w:rsidRPr="00114806">
        <w:rPr>
          <w:rFonts w:ascii="Arial" w:hAnsi="Arial" w:cs="Arial"/>
          <w:b/>
          <w:bCs/>
        </w:rPr>
        <w:lastRenderedPageBreak/>
        <w:t>Area 500 – Polymer Steaming and Drying</w:t>
      </w:r>
      <w:r w:rsidRPr="00114806">
        <w:rPr>
          <w:rFonts w:ascii="Arial" w:hAnsi="Arial" w:cs="Arial"/>
        </w:rPr>
        <w:t>.</w:t>
      </w:r>
    </w:p>
    <w:p w14:paraId="69026FAF" w14:textId="77777777" w:rsidR="00114806" w:rsidRPr="00114806" w:rsidRDefault="00114806" w:rsidP="00BA49DC">
      <w:pPr>
        <w:ind w:left="426" w:hanging="426"/>
        <w:rPr>
          <w:rFonts w:ascii="Arial" w:hAnsi="Arial" w:cs="Arial"/>
        </w:rPr>
      </w:pPr>
    </w:p>
    <w:p w14:paraId="1D83770D" w14:textId="77777777" w:rsidR="00114806" w:rsidRPr="00BA49DC" w:rsidRDefault="00114806" w:rsidP="00BA49DC">
      <w:pPr>
        <w:ind w:left="426" w:hanging="426"/>
        <w:rPr>
          <w:rFonts w:ascii="Arial" w:hAnsi="Arial" w:cs="Arial"/>
        </w:rPr>
      </w:pPr>
      <w:r w:rsidRPr="00BA49DC">
        <w:rPr>
          <w:rFonts w:ascii="Arial" w:hAnsi="Arial" w:cs="Arial"/>
        </w:rPr>
        <w:t xml:space="preserve">The polymer leaving the low pressure degasser F-301 flows to </w:t>
      </w:r>
      <w:r w:rsidRPr="00BA49DC">
        <w:rPr>
          <w:rFonts w:ascii="Arial" w:hAnsi="Arial" w:cs="Arial"/>
          <w:color w:val="FF0000"/>
        </w:rPr>
        <w:t xml:space="preserve">the steam fluid bed </w:t>
      </w:r>
      <w:r w:rsidRPr="00BA49DC">
        <w:rPr>
          <w:rFonts w:ascii="Arial" w:hAnsi="Arial" w:cs="Arial"/>
        </w:rPr>
        <w:t xml:space="preserve">FB501, where the catalyst is completely deactivated and the monomer still absorbed in the polymer is stripped out.  The monomer released is scrubbed to separate the carried polymer </w:t>
      </w:r>
      <w:r w:rsidR="00835688" w:rsidRPr="00BA49DC">
        <w:rPr>
          <w:rFonts w:ascii="Arial" w:hAnsi="Arial" w:cs="Arial"/>
          <w:color w:val="0000FF"/>
        </w:rPr>
        <w:t>with</w:t>
      </w:r>
      <w:r w:rsidRPr="00BA49DC">
        <w:rPr>
          <w:rFonts w:ascii="Arial" w:hAnsi="Arial" w:cs="Arial"/>
          <w:color w:val="0000FF"/>
        </w:rPr>
        <w:t xml:space="preserve"> </w:t>
      </w:r>
      <w:r w:rsidRPr="00BA49DC">
        <w:rPr>
          <w:rFonts w:ascii="Arial" w:hAnsi="Arial" w:cs="Arial"/>
        </w:rPr>
        <w:t xml:space="preserve">condensate water and then recompressed to </w:t>
      </w:r>
      <w:r w:rsidR="00835688" w:rsidRPr="00BA49DC">
        <w:rPr>
          <w:rFonts w:ascii="Arial" w:hAnsi="Arial" w:cs="Arial"/>
          <w:color w:val="0000FF"/>
        </w:rPr>
        <w:t>Cracker</w:t>
      </w:r>
      <w:r w:rsidRPr="00BA49DC">
        <w:rPr>
          <w:rFonts w:ascii="Arial" w:hAnsi="Arial" w:cs="Arial"/>
          <w:color w:val="0000FF"/>
        </w:rPr>
        <w:t xml:space="preserve"> </w:t>
      </w:r>
      <w:r w:rsidRPr="00BA49DC">
        <w:rPr>
          <w:rFonts w:ascii="Arial" w:hAnsi="Arial" w:cs="Arial"/>
        </w:rPr>
        <w:t>for recovery.</w:t>
      </w:r>
    </w:p>
    <w:p w14:paraId="577AE578" w14:textId="77777777" w:rsidR="00114806" w:rsidRPr="00114806" w:rsidRDefault="00114806" w:rsidP="00BA49DC">
      <w:pPr>
        <w:ind w:left="426" w:hanging="426"/>
        <w:rPr>
          <w:rFonts w:ascii="Arial" w:hAnsi="Arial" w:cs="Arial"/>
        </w:rPr>
      </w:pPr>
    </w:p>
    <w:p w14:paraId="20C20BD4" w14:textId="77777777" w:rsidR="00114806" w:rsidRPr="00BA49DC" w:rsidRDefault="00114806" w:rsidP="00BA49DC">
      <w:pPr>
        <w:ind w:left="426" w:hanging="426"/>
        <w:rPr>
          <w:rFonts w:ascii="Arial" w:hAnsi="Arial" w:cs="Arial"/>
        </w:rPr>
      </w:pPr>
      <w:r w:rsidRPr="00BA49DC">
        <w:rPr>
          <w:rFonts w:ascii="Arial" w:hAnsi="Arial" w:cs="Arial"/>
        </w:rPr>
        <w:t>From the steaming bed, the polymer flows by gravity to the fluid bed dryer FB-502.</w:t>
      </w:r>
    </w:p>
    <w:p w14:paraId="4F4C98AF" w14:textId="77777777" w:rsidR="00114806" w:rsidRPr="00114806" w:rsidRDefault="00114806" w:rsidP="00BA49DC">
      <w:pPr>
        <w:ind w:left="426" w:hanging="426"/>
        <w:rPr>
          <w:rFonts w:ascii="Arial" w:hAnsi="Arial" w:cs="Arial"/>
        </w:rPr>
      </w:pPr>
    </w:p>
    <w:p w14:paraId="488A5527" w14:textId="77777777" w:rsidR="00114806" w:rsidRPr="00BA49DC" w:rsidRDefault="00114806" w:rsidP="00BA49DC">
      <w:pPr>
        <w:ind w:left="426" w:hanging="426"/>
        <w:rPr>
          <w:rFonts w:ascii="Arial" w:hAnsi="Arial" w:cs="Arial"/>
        </w:rPr>
      </w:pPr>
      <w:r w:rsidRPr="00BA49DC">
        <w:rPr>
          <w:rFonts w:ascii="Arial" w:hAnsi="Arial" w:cs="Arial"/>
        </w:rPr>
        <w:t>The water absorbed by the polymer during steaming is removed with hot nitrogen in a closed loop.</w:t>
      </w:r>
    </w:p>
    <w:p w14:paraId="7DF1A25D" w14:textId="77777777" w:rsidR="00114806" w:rsidRPr="00114806" w:rsidRDefault="00114806" w:rsidP="00BA49DC">
      <w:pPr>
        <w:ind w:left="426" w:hanging="426"/>
        <w:rPr>
          <w:rFonts w:ascii="Arial" w:hAnsi="Arial" w:cs="Arial"/>
        </w:rPr>
      </w:pPr>
    </w:p>
    <w:p w14:paraId="39EECAE3" w14:textId="77777777" w:rsidR="00114806" w:rsidRPr="00BA49DC" w:rsidRDefault="00114806" w:rsidP="00BA49DC">
      <w:pPr>
        <w:ind w:left="426" w:hanging="426"/>
        <w:rPr>
          <w:rFonts w:ascii="Arial" w:hAnsi="Arial" w:cs="Arial"/>
        </w:rPr>
      </w:pPr>
      <w:r w:rsidRPr="00BA49DC">
        <w:rPr>
          <w:rFonts w:ascii="Arial" w:hAnsi="Arial" w:cs="Arial"/>
        </w:rPr>
        <w:t>From the dryer the polymer powder is pneumatically conveyed to the two storage silos that feed the extrusion and palletizing line.</w:t>
      </w:r>
    </w:p>
    <w:p w14:paraId="18EA3F1C" w14:textId="77777777" w:rsidR="00114806" w:rsidRPr="00114806" w:rsidRDefault="00114806" w:rsidP="00BA49DC">
      <w:pPr>
        <w:ind w:left="426" w:hanging="426"/>
        <w:rPr>
          <w:rFonts w:ascii="Arial" w:hAnsi="Arial" w:cs="Arial"/>
        </w:rPr>
      </w:pPr>
    </w:p>
    <w:p w14:paraId="6D83C413" w14:textId="77777777" w:rsidR="00114806" w:rsidRPr="00114806" w:rsidRDefault="00114806" w:rsidP="00BA49DC">
      <w:pPr>
        <w:ind w:left="426" w:hanging="426"/>
        <w:rPr>
          <w:rFonts w:ascii="Arial" w:hAnsi="Arial" w:cs="Arial"/>
        </w:rPr>
      </w:pPr>
      <w:r w:rsidRPr="00114806">
        <w:rPr>
          <w:rFonts w:ascii="Arial" w:hAnsi="Arial" w:cs="Arial"/>
          <w:b/>
          <w:bCs/>
        </w:rPr>
        <w:t>Area 600 – Polymer Powder Storage and Extrusion</w:t>
      </w:r>
      <w:r w:rsidRPr="00114806">
        <w:rPr>
          <w:rFonts w:ascii="Arial" w:hAnsi="Arial" w:cs="Arial"/>
        </w:rPr>
        <w:t>.</w:t>
      </w:r>
    </w:p>
    <w:p w14:paraId="730601DD" w14:textId="77777777" w:rsidR="00114806" w:rsidRPr="00114806" w:rsidRDefault="00114806" w:rsidP="00BA49DC">
      <w:pPr>
        <w:ind w:left="426" w:hanging="426"/>
        <w:rPr>
          <w:rFonts w:ascii="Arial" w:hAnsi="Arial" w:cs="Arial"/>
        </w:rPr>
      </w:pPr>
    </w:p>
    <w:p w14:paraId="488269F4" w14:textId="77777777" w:rsidR="00114806" w:rsidRPr="00BA49DC" w:rsidRDefault="00114806" w:rsidP="00BA49DC">
      <w:pPr>
        <w:ind w:left="426" w:hanging="426"/>
        <w:rPr>
          <w:rFonts w:ascii="Arial" w:hAnsi="Arial" w:cs="Arial"/>
        </w:rPr>
      </w:pPr>
      <w:r w:rsidRPr="00BA49DC">
        <w:rPr>
          <w:rFonts w:ascii="Arial" w:hAnsi="Arial" w:cs="Arial"/>
        </w:rPr>
        <w:t>From the storage silos SI 601A/B the polymer powder is metered to the continuous mixer WM-602, which also receives in the required ratio the additives master batch prepared in the batch mixer WM 601.</w:t>
      </w:r>
    </w:p>
    <w:p w14:paraId="4E279A6B" w14:textId="77777777" w:rsidR="00114806" w:rsidRPr="00114806" w:rsidRDefault="00114806" w:rsidP="00BA49DC">
      <w:pPr>
        <w:ind w:left="426" w:hanging="426"/>
        <w:rPr>
          <w:rFonts w:ascii="Arial" w:hAnsi="Arial" w:cs="Arial"/>
        </w:rPr>
      </w:pPr>
    </w:p>
    <w:p w14:paraId="605BE079" w14:textId="77777777" w:rsidR="00114806" w:rsidRPr="00BA49DC" w:rsidRDefault="00114806" w:rsidP="00BA49DC">
      <w:pPr>
        <w:ind w:left="426" w:hanging="426"/>
        <w:rPr>
          <w:rFonts w:ascii="Arial" w:hAnsi="Arial" w:cs="Arial"/>
        </w:rPr>
      </w:pPr>
      <w:r w:rsidRPr="00BA49DC">
        <w:rPr>
          <w:rFonts w:ascii="Arial" w:hAnsi="Arial" w:cs="Arial"/>
        </w:rPr>
        <w:t xml:space="preserve">Additivated powder is discharged to the extrusion unit PK 603, where it is pelletized with an </w:t>
      </w:r>
      <w:r w:rsidR="004A1203" w:rsidRPr="00BA49DC">
        <w:rPr>
          <w:rFonts w:ascii="Arial" w:hAnsi="Arial" w:cs="Arial"/>
        </w:rPr>
        <w:t>underwater</w:t>
      </w:r>
      <w:r w:rsidRPr="00BA49DC">
        <w:rPr>
          <w:rFonts w:ascii="Arial" w:hAnsi="Arial" w:cs="Arial"/>
        </w:rPr>
        <w:t xml:space="preserve"> cut.</w:t>
      </w:r>
    </w:p>
    <w:p w14:paraId="3FBF677C" w14:textId="77777777" w:rsidR="00114806" w:rsidRPr="00114806" w:rsidRDefault="00114806" w:rsidP="00BA49DC">
      <w:pPr>
        <w:ind w:left="426" w:hanging="426"/>
        <w:rPr>
          <w:rFonts w:ascii="Arial" w:hAnsi="Arial" w:cs="Arial"/>
        </w:rPr>
      </w:pPr>
    </w:p>
    <w:p w14:paraId="2CF1DE9C" w14:textId="77777777" w:rsidR="00114806" w:rsidRPr="00BA49DC" w:rsidRDefault="00114806" w:rsidP="00BA49DC">
      <w:pPr>
        <w:ind w:left="426" w:hanging="426"/>
        <w:rPr>
          <w:rFonts w:ascii="Arial" w:hAnsi="Arial" w:cs="Arial"/>
        </w:rPr>
      </w:pPr>
      <w:r w:rsidRPr="00BA49DC">
        <w:rPr>
          <w:rFonts w:ascii="Arial" w:hAnsi="Arial" w:cs="Arial"/>
        </w:rPr>
        <w:t>PP Pellets are conveyed to the centrifugal dryer PK 604, where water is separated, and then to the screen WS 601 for coarse elimination.</w:t>
      </w:r>
    </w:p>
    <w:p w14:paraId="55F5C2FD" w14:textId="77777777" w:rsidR="00114806" w:rsidRPr="00114806" w:rsidRDefault="00114806" w:rsidP="00BA49DC">
      <w:pPr>
        <w:ind w:left="426" w:hanging="426"/>
        <w:rPr>
          <w:rFonts w:ascii="Arial" w:hAnsi="Arial" w:cs="Arial"/>
        </w:rPr>
      </w:pPr>
    </w:p>
    <w:p w14:paraId="50464637" w14:textId="77777777" w:rsidR="00114806" w:rsidRPr="00BA49DC" w:rsidRDefault="00114806" w:rsidP="00BA49DC">
      <w:pPr>
        <w:ind w:left="426" w:hanging="426"/>
        <w:rPr>
          <w:rFonts w:ascii="Arial" w:hAnsi="Arial" w:cs="Arial"/>
          <w:color w:val="FF0000"/>
        </w:rPr>
      </w:pPr>
      <w:r w:rsidRPr="00BA49DC">
        <w:rPr>
          <w:rFonts w:ascii="Arial" w:hAnsi="Arial" w:cs="Arial"/>
          <w:color w:val="FF0000"/>
        </w:rPr>
        <w:t>Pellets are weighed on continuous belt weigher (if working) and sent by a pneumatic transport in air to the storage silos.  These pellets are analysed hourly during making.</w:t>
      </w:r>
    </w:p>
    <w:p w14:paraId="330091CF" w14:textId="77777777" w:rsidR="00114806" w:rsidRPr="00114806" w:rsidRDefault="00114806" w:rsidP="00BA49DC">
      <w:pPr>
        <w:ind w:left="426" w:hanging="426"/>
        <w:rPr>
          <w:rFonts w:ascii="Arial" w:hAnsi="Arial" w:cs="Arial"/>
        </w:rPr>
      </w:pPr>
    </w:p>
    <w:p w14:paraId="37E68645" w14:textId="77777777" w:rsidR="00114806" w:rsidRPr="00114806" w:rsidRDefault="00114806" w:rsidP="00BA49DC">
      <w:pPr>
        <w:ind w:left="426" w:hanging="426"/>
        <w:rPr>
          <w:rFonts w:ascii="Arial" w:hAnsi="Arial" w:cs="Arial"/>
        </w:rPr>
      </w:pPr>
    </w:p>
    <w:p w14:paraId="21B9D744" w14:textId="77777777" w:rsidR="00114806" w:rsidRPr="00114806" w:rsidRDefault="00114806" w:rsidP="00BA49DC">
      <w:pPr>
        <w:ind w:left="426" w:hanging="426"/>
        <w:rPr>
          <w:rFonts w:ascii="Arial" w:hAnsi="Arial" w:cs="Arial"/>
        </w:rPr>
      </w:pPr>
      <w:r w:rsidRPr="00114806">
        <w:rPr>
          <w:rFonts w:ascii="Arial" w:hAnsi="Arial" w:cs="Arial"/>
          <w:b/>
          <w:bCs/>
        </w:rPr>
        <w:t>Area 700 – Pellets Analysis, Homogenization, Storage and bagging</w:t>
      </w:r>
      <w:r w:rsidRPr="00114806">
        <w:rPr>
          <w:rFonts w:ascii="Arial" w:hAnsi="Arial" w:cs="Arial"/>
        </w:rPr>
        <w:t xml:space="preserve"> – Bag Palletizing and Shipment.</w:t>
      </w:r>
    </w:p>
    <w:p w14:paraId="71840924" w14:textId="77777777" w:rsidR="00114806" w:rsidRPr="00114806" w:rsidRDefault="00114806" w:rsidP="00BA49DC">
      <w:pPr>
        <w:ind w:left="426" w:hanging="426"/>
        <w:rPr>
          <w:rFonts w:ascii="Arial" w:hAnsi="Arial" w:cs="Arial"/>
        </w:rPr>
      </w:pPr>
    </w:p>
    <w:p w14:paraId="715FA82E" w14:textId="77777777" w:rsidR="00114806" w:rsidRPr="00BA49DC" w:rsidRDefault="00114806" w:rsidP="00BA49DC">
      <w:pPr>
        <w:ind w:left="426" w:hanging="426"/>
        <w:rPr>
          <w:rFonts w:ascii="Arial" w:hAnsi="Arial" w:cs="Arial"/>
        </w:rPr>
      </w:pPr>
      <w:r w:rsidRPr="00BA49DC">
        <w:rPr>
          <w:rFonts w:ascii="Arial" w:hAnsi="Arial" w:cs="Arial"/>
        </w:rPr>
        <w:t xml:space="preserve">PP Pellets coming from the extrusion line are </w:t>
      </w:r>
      <w:r w:rsidR="004A1203" w:rsidRPr="00BA49DC">
        <w:rPr>
          <w:rFonts w:ascii="Arial" w:hAnsi="Arial" w:cs="Arial"/>
          <w:color w:val="0000FF"/>
        </w:rPr>
        <w:t>bi-</w:t>
      </w:r>
      <w:r w:rsidRPr="00BA49DC">
        <w:rPr>
          <w:rFonts w:ascii="Arial" w:hAnsi="Arial" w:cs="Arial"/>
        </w:rPr>
        <w:t xml:space="preserve">hourly analyzed </w:t>
      </w:r>
      <w:r w:rsidR="004A1203" w:rsidRPr="00BA49DC">
        <w:rPr>
          <w:rFonts w:ascii="Arial" w:hAnsi="Arial" w:cs="Arial"/>
        </w:rPr>
        <w:t>and stored in the four silos SI</w:t>
      </w:r>
      <w:r w:rsidRPr="00BA49DC">
        <w:rPr>
          <w:rFonts w:ascii="Arial" w:hAnsi="Arial" w:cs="Arial"/>
        </w:rPr>
        <w:t>701 A to D.</w:t>
      </w:r>
    </w:p>
    <w:p w14:paraId="7DC3E185" w14:textId="77777777" w:rsidR="00114806" w:rsidRPr="00114806" w:rsidRDefault="00114806" w:rsidP="00BA49DC">
      <w:pPr>
        <w:ind w:left="426" w:hanging="426"/>
        <w:rPr>
          <w:rFonts w:ascii="Arial" w:hAnsi="Arial" w:cs="Arial"/>
        </w:rPr>
      </w:pPr>
    </w:p>
    <w:p w14:paraId="5EAFB269" w14:textId="77777777" w:rsidR="00114806" w:rsidRPr="00BA49DC" w:rsidRDefault="00114806" w:rsidP="00BA49DC">
      <w:pPr>
        <w:ind w:left="426" w:hanging="426"/>
        <w:rPr>
          <w:rFonts w:ascii="Arial" w:hAnsi="Arial" w:cs="Arial"/>
        </w:rPr>
      </w:pPr>
      <w:r w:rsidRPr="00BA49DC">
        <w:rPr>
          <w:rFonts w:ascii="Arial" w:hAnsi="Arial" w:cs="Arial"/>
        </w:rPr>
        <w:t>A pneumatic transport feeds the analyzed produ</w:t>
      </w:r>
      <w:r w:rsidR="004A1203" w:rsidRPr="00BA49DC">
        <w:rPr>
          <w:rFonts w:ascii="Arial" w:hAnsi="Arial" w:cs="Arial"/>
        </w:rPr>
        <w:t>ct to the homogenizer silo   SI</w:t>
      </w:r>
      <w:r w:rsidRPr="00BA49DC">
        <w:rPr>
          <w:rFonts w:ascii="Arial" w:hAnsi="Arial" w:cs="Arial"/>
        </w:rPr>
        <w:t xml:space="preserve">702 </w:t>
      </w:r>
      <w:r w:rsidR="004A1203" w:rsidRPr="00BA49DC">
        <w:rPr>
          <w:rFonts w:ascii="Arial" w:hAnsi="Arial" w:cs="Arial"/>
        </w:rPr>
        <w:t>and from</w:t>
      </w:r>
      <w:r w:rsidRPr="00BA49DC">
        <w:rPr>
          <w:rFonts w:ascii="Arial" w:hAnsi="Arial" w:cs="Arial"/>
        </w:rPr>
        <w:t xml:space="preserve"> here to the bagging silo SI-703 / SI-704 (that can be also fed directly from extruder)</w:t>
      </w:r>
    </w:p>
    <w:p w14:paraId="155C532B" w14:textId="77777777" w:rsidR="00114806" w:rsidRPr="00114806" w:rsidRDefault="00114806" w:rsidP="00BA49DC">
      <w:pPr>
        <w:ind w:left="426" w:hanging="426"/>
        <w:rPr>
          <w:rFonts w:ascii="Arial" w:hAnsi="Arial" w:cs="Arial"/>
        </w:rPr>
      </w:pPr>
    </w:p>
    <w:p w14:paraId="11EF571D" w14:textId="77777777" w:rsidR="00114806" w:rsidRPr="00BA49DC" w:rsidRDefault="00114806" w:rsidP="00BA49DC">
      <w:pPr>
        <w:ind w:left="426" w:hanging="426"/>
        <w:rPr>
          <w:rFonts w:ascii="Arial" w:hAnsi="Arial" w:cs="Arial"/>
        </w:rPr>
      </w:pPr>
      <w:r w:rsidRPr="00BA49DC">
        <w:rPr>
          <w:rFonts w:ascii="Arial" w:hAnsi="Arial" w:cs="Arial"/>
        </w:rPr>
        <w:t xml:space="preserve">These silos feed the bagging units PK 701A/B by gravity </w:t>
      </w:r>
    </w:p>
    <w:p w14:paraId="25EDB9BF" w14:textId="77777777" w:rsidR="00114806" w:rsidRPr="00114806" w:rsidRDefault="00114806" w:rsidP="00BA49DC">
      <w:pPr>
        <w:ind w:left="426" w:hanging="426"/>
        <w:rPr>
          <w:rFonts w:ascii="Arial" w:hAnsi="Arial" w:cs="Arial"/>
        </w:rPr>
      </w:pPr>
    </w:p>
    <w:p w14:paraId="2BFB8F6F" w14:textId="77777777" w:rsidR="00114806" w:rsidRPr="00114806" w:rsidRDefault="00114806" w:rsidP="00BA49DC">
      <w:pPr>
        <w:ind w:left="426" w:hanging="426"/>
        <w:rPr>
          <w:rFonts w:ascii="Arial" w:hAnsi="Arial" w:cs="Arial"/>
        </w:rPr>
      </w:pPr>
      <w:r w:rsidRPr="00114806">
        <w:rPr>
          <w:rFonts w:ascii="Arial" w:hAnsi="Arial" w:cs="Arial"/>
          <w:b/>
          <w:bCs/>
        </w:rPr>
        <w:t>Area 800 – Process Facilities</w:t>
      </w:r>
      <w:r w:rsidRPr="00114806">
        <w:rPr>
          <w:rFonts w:ascii="Arial" w:hAnsi="Arial" w:cs="Arial"/>
        </w:rPr>
        <w:t>.</w:t>
      </w:r>
    </w:p>
    <w:p w14:paraId="6CBA4DE5" w14:textId="77777777" w:rsidR="00114806" w:rsidRPr="00114806" w:rsidRDefault="00114806" w:rsidP="00BA49DC">
      <w:pPr>
        <w:ind w:left="426" w:hanging="426"/>
        <w:rPr>
          <w:rFonts w:ascii="Arial" w:hAnsi="Arial" w:cs="Arial"/>
        </w:rPr>
      </w:pPr>
    </w:p>
    <w:p w14:paraId="424B295A" w14:textId="77777777" w:rsidR="00114806" w:rsidRPr="00114806" w:rsidRDefault="00114806" w:rsidP="00BA49DC">
      <w:pPr>
        <w:pStyle w:val="BodyTextIndent"/>
        <w:ind w:left="426" w:hanging="426"/>
        <w:jc w:val="left"/>
        <w:rPr>
          <w:rFonts w:ascii="Arial" w:hAnsi="Arial" w:cs="Arial"/>
        </w:rPr>
      </w:pPr>
      <w:r w:rsidRPr="00114806">
        <w:rPr>
          <w:rFonts w:ascii="Arial" w:hAnsi="Arial" w:cs="Arial"/>
        </w:rPr>
        <w:t>This section includes:</w:t>
      </w:r>
    </w:p>
    <w:p w14:paraId="587E2F8B" w14:textId="77777777" w:rsidR="00114806" w:rsidRPr="00114806" w:rsidRDefault="00114806" w:rsidP="00BA49DC">
      <w:pPr>
        <w:ind w:left="426" w:hanging="426"/>
        <w:rPr>
          <w:rFonts w:ascii="Arial" w:hAnsi="Arial" w:cs="Arial"/>
        </w:rPr>
      </w:pPr>
    </w:p>
    <w:p w14:paraId="7BF2DD21" w14:textId="77777777" w:rsidR="00114806" w:rsidRPr="00114806" w:rsidRDefault="00114806" w:rsidP="00BA49DC">
      <w:pPr>
        <w:ind w:left="426" w:hanging="426"/>
        <w:rPr>
          <w:rFonts w:ascii="Arial" w:hAnsi="Arial" w:cs="Arial"/>
        </w:rPr>
      </w:pPr>
      <w:r w:rsidRPr="00114806">
        <w:rPr>
          <w:rFonts w:ascii="Arial" w:hAnsi="Arial" w:cs="Arial"/>
        </w:rPr>
        <w:t>High pressure and low pressure blow-down.</w:t>
      </w:r>
    </w:p>
    <w:p w14:paraId="2F1A41EF" w14:textId="77777777" w:rsidR="00114806" w:rsidRPr="00114806" w:rsidRDefault="00114806" w:rsidP="00BA49DC">
      <w:pPr>
        <w:ind w:left="426" w:hanging="426"/>
        <w:rPr>
          <w:rFonts w:ascii="Arial" w:hAnsi="Arial" w:cs="Arial"/>
        </w:rPr>
      </w:pPr>
    </w:p>
    <w:p w14:paraId="1D604CE9" w14:textId="77777777" w:rsidR="00114806" w:rsidRPr="00114806" w:rsidRDefault="00114806" w:rsidP="00BA49DC">
      <w:pPr>
        <w:ind w:left="426" w:hanging="426"/>
        <w:rPr>
          <w:rFonts w:ascii="Arial" w:hAnsi="Arial" w:cs="Arial"/>
        </w:rPr>
      </w:pPr>
      <w:r w:rsidRPr="00114806">
        <w:rPr>
          <w:rFonts w:ascii="Arial" w:hAnsi="Arial" w:cs="Arial"/>
        </w:rPr>
        <w:t>Chilled water refrigeration unit.</w:t>
      </w:r>
    </w:p>
    <w:p w14:paraId="12734D61" w14:textId="77777777" w:rsidR="00114806" w:rsidRPr="00114806" w:rsidRDefault="00114806" w:rsidP="00BA49DC">
      <w:pPr>
        <w:ind w:left="426" w:hanging="426"/>
        <w:rPr>
          <w:rFonts w:ascii="Arial" w:hAnsi="Arial" w:cs="Arial"/>
        </w:rPr>
      </w:pPr>
    </w:p>
    <w:p w14:paraId="6C6C47B2" w14:textId="77777777" w:rsidR="00114806" w:rsidRPr="00114806" w:rsidRDefault="00114806" w:rsidP="00BA49DC">
      <w:pPr>
        <w:ind w:left="426" w:hanging="426"/>
        <w:rPr>
          <w:rFonts w:ascii="Arial" w:hAnsi="Arial" w:cs="Arial"/>
        </w:rPr>
      </w:pPr>
      <w:r w:rsidRPr="00114806">
        <w:rPr>
          <w:rFonts w:ascii="Arial" w:hAnsi="Arial" w:cs="Arial"/>
        </w:rPr>
        <w:t>Condensate recovery.</w:t>
      </w:r>
    </w:p>
    <w:p w14:paraId="1107601E" w14:textId="77777777" w:rsidR="00114806" w:rsidRPr="00114806" w:rsidRDefault="00114806" w:rsidP="00BA49DC">
      <w:pPr>
        <w:ind w:left="426" w:hanging="426"/>
        <w:rPr>
          <w:rFonts w:ascii="Arial" w:hAnsi="Arial" w:cs="Arial"/>
        </w:rPr>
      </w:pPr>
    </w:p>
    <w:p w14:paraId="62FF1A77" w14:textId="77777777" w:rsidR="00114806" w:rsidRDefault="00114806" w:rsidP="00BA49DC">
      <w:pPr>
        <w:ind w:left="426" w:hanging="426"/>
        <w:rPr>
          <w:rFonts w:ascii="Arial" w:hAnsi="Arial" w:cs="Arial"/>
        </w:rPr>
      </w:pPr>
      <w:r w:rsidRPr="00114806">
        <w:rPr>
          <w:rFonts w:ascii="Arial" w:hAnsi="Arial" w:cs="Arial"/>
        </w:rPr>
        <w:t>Nitrogen booster compression</w:t>
      </w:r>
    </w:p>
    <w:p w14:paraId="6FA73094" w14:textId="77777777" w:rsidR="004A1203" w:rsidRDefault="004A1203" w:rsidP="00BA49DC">
      <w:pPr>
        <w:pStyle w:val="ListParagraph"/>
        <w:ind w:left="426" w:hanging="426"/>
        <w:rPr>
          <w:rFonts w:ascii="Arial" w:hAnsi="Arial" w:cs="Arial"/>
        </w:rPr>
      </w:pPr>
    </w:p>
    <w:p w14:paraId="7BFF8670" w14:textId="77777777" w:rsidR="004A1203" w:rsidRPr="00114806" w:rsidRDefault="004A1203" w:rsidP="00BA49DC">
      <w:pPr>
        <w:ind w:left="426" w:hanging="426"/>
        <w:rPr>
          <w:rFonts w:ascii="Arial" w:hAnsi="Arial" w:cs="Arial"/>
        </w:rPr>
      </w:pPr>
      <w:r>
        <w:rPr>
          <w:rFonts w:ascii="Arial" w:hAnsi="Arial" w:cs="Arial"/>
          <w:color w:val="0000FF"/>
        </w:rPr>
        <w:t>Hydrogen compression and storage</w:t>
      </w:r>
    </w:p>
    <w:p w14:paraId="14D56D74" w14:textId="77777777" w:rsidR="00114806" w:rsidRPr="00114806" w:rsidRDefault="00114806" w:rsidP="00BA49DC">
      <w:pPr>
        <w:ind w:left="426" w:hanging="426"/>
        <w:rPr>
          <w:rFonts w:ascii="Arial" w:hAnsi="Arial" w:cs="Arial"/>
        </w:rPr>
      </w:pPr>
    </w:p>
    <w:p w14:paraId="5AD4AADE" w14:textId="77777777" w:rsidR="00114806" w:rsidRPr="00114806" w:rsidRDefault="00114806" w:rsidP="00BA49DC">
      <w:pPr>
        <w:ind w:left="426" w:hanging="426"/>
        <w:rPr>
          <w:rFonts w:ascii="Arial" w:hAnsi="Arial" w:cs="Arial"/>
        </w:rPr>
      </w:pPr>
    </w:p>
    <w:p w14:paraId="2BABFB8A" w14:textId="77777777" w:rsidR="00114806" w:rsidRPr="00114806" w:rsidRDefault="00114806" w:rsidP="00BA49DC">
      <w:pPr>
        <w:ind w:left="426" w:hanging="426"/>
        <w:rPr>
          <w:rFonts w:ascii="Arial" w:hAnsi="Arial" w:cs="Arial"/>
        </w:rPr>
      </w:pPr>
      <w:r w:rsidRPr="00114806">
        <w:rPr>
          <w:rFonts w:ascii="Arial" w:hAnsi="Arial" w:cs="Arial"/>
          <w:b/>
          <w:bCs/>
        </w:rPr>
        <w:t>Area 900 – Liquid Effluent Treatment</w:t>
      </w:r>
      <w:r w:rsidRPr="00114806">
        <w:rPr>
          <w:rFonts w:ascii="Arial" w:hAnsi="Arial" w:cs="Arial"/>
        </w:rPr>
        <w:t>.</w:t>
      </w:r>
    </w:p>
    <w:p w14:paraId="7FDD9E64" w14:textId="77777777" w:rsidR="00114806" w:rsidRPr="00114806" w:rsidRDefault="00114806" w:rsidP="00BA49DC">
      <w:pPr>
        <w:ind w:left="426" w:hanging="426"/>
        <w:rPr>
          <w:rFonts w:ascii="Arial" w:hAnsi="Arial" w:cs="Arial"/>
        </w:rPr>
      </w:pPr>
    </w:p>
    <w:p w14:paraId="74126A8B" w14:textId="77777777" w:rsidR="00114806" w:rsidRPr="00BA49DC" w:rsidRDefault="00114806" w:rsidP="00BA49DC">
      <w:pPr>
        <w:ind w:left="426" w:hanging="426"/>
        <w:rPr>
          <w:rFonts w:ascii="Arial" w:hAnsi="Arial" w:cs="Arial"/>
        </w:rPr>
      </w:pPr>
      <w:r w:rsidRPr="00BA49DC">
        <w:rPr>
          <w:rFonts w:ascii="Arial" w:hAnsi="Arial" w:cs="Arial"/>
        </w:rPr>
        <w:t>This section includes:</w:t>
      </w:r>
    </w:p>
    <w:p w14:paraId="018E5F65" w14:textId="77777777" w:rsidR="00114806" w:rsidRPr="00114806" w:rsidRDefault="00114806" w:rsidP="00BA49DC">
      <w:pPr>
        <w:ind w:left="426" w:hanging="426"/>
        <w:rPr>
          <w:rFonts w:ascii="Arial" w:hAnsi="Arial" w:cs="Arial"/>
        </w:rPr>
      </w:pPr>
    </w:p>
    <w:p w14:paraId="4DEE53C6" w14:textId="77777777" w:rsidR="00114806" w:rsidRPr="00114806" w:rsidRDefault="00114806" w:rsidP="00BA49DC">
      <w:pPr>
        <w:ind w:left="426" w:hanging="426"/>
        <w:rPr>
          <w:rFonts w:ascii="Arial" w:hAnsi="Arial" w:cs="Arial"/>
        </w:rPr>
      </w:pPr>
      <w:r w:rsidRPr="00114806">
        <w:rPr>
          <w:rFonts w:ascii="Arial" w:hAnsi="Arial" w:cs="Arial"/>
        </w:rPr>
        <w:t>Exhaust oil recovery unit, where the oil contaminated by TEAL is batch wise regenerated by neutralization with caustic and sent to stores for further disposal.</w:t>
      </w:r>
    </w:p>
    <w:p w14:paraId="4B10A19B" w14:textId="77777777" w:rsidR="00114806" w:rsidRPr="00114806" w:rsidRDefault="00114806" w:rsidP="00BA49DC">
      <w:pPr>
        <w:ind w:left="426" w:hanging="426"/>
        <w:rPr>
          <w:rFonts w:ascii="Arial" w:hAnsi="Arial" w:cs="Arial"/>
        </w:rPr>
      </w:pPr>
    </w:p>
    <w:p w14:paraId="581491F8" w14:textId="77777777" w:rsidR="00114806" w:rsidRPr="00114806" w:rsidRDefault="00114806" w:rsidP="00BA49DC">
      <w:pPr>
        <w:ind w:left="426" w:hanging="426"/>
        <w:rPr>
          <w:rFonts w:ascii="Arial" w:hAnsi="Arial" w:cs="Arial"/>
        </w:rPr>
      </w:pPr>
      <w:r w:rsidRPr="00114806">
        <w:rPr>
          <w:rFonts w:ascii="Arial" w:hAnsi="Arial" w:cs="Arial"/>
        </w:rPr>
        <w:t>Waste water primary treatment.</w:t>
      </w:r>
    </w:p>
    <w:p w14:paraId="2830CF0E" w14:textId="77777777" w:rsidR="00114806" w:rsidRPr="00114806" w:rsidRDefault="00114806" w:rsidP="00BA49DC">
      <w:pPr>
        <w:ind w:left="426" w:hanging="426"/>
        <w:rPr>
          <w:rFonts w:ascii="Arial" w:hAnsi="Arial" w:cs="Arial"/>
        </w:rPr>
      </w:pPr>
    </w:p>
    <w:p w14:paraId="73841E81" w14:textId="77777777" w:rsidR="00114806" w:rsidRPr="00114806" w:rsidRDefault="00114806" w:rsidP="00BA49DC">
      <w:pPr>
        <w:ind w:left="426" w:hanging="426"/>
        <w:rPr>
          <w:rFonts w:ascii="Arial" w:hAnsi="Arial" w:cs="Arial"/>
        </w:rPr>
      </w:pPr>
    </w:p>
    <w:p w14:paraId="2E933393" w14:textId="77777777" w:rsidR="00114806" w:rsidRPr="00114806" w:rsidRDefault="00114806" w:rsidP="00BA49DC">
      <w:pPr>
        <w:ind w:left="426" w:hanging="426"/>
        <w:rPr>
          <w:rFonts w:ascii="Arial" w:hAnsi="Arial" w:cs="Arial"/>
        </w:rPr>
      </w:pPr>
    </w:p>
    <w:p w14:paraId="602E59DA" w14:textId="77777777" w:rsidR="00114806" w:rsidRPr="00114806" w:rsidRDefault="00114806" w:rsidP="00BA49DC">
      <w:pPr>
        <w:ind w:left="426" w:hanging="426"/>
        <w:rPr>
          <w:rFonts w:ascii="Arial" w:hAnsi="Arial" w:cs="Arial"/>
        </w:rPr>
      </w:pPr>
    </w:p>
    <w:p w14:paraId="6D39FD06" w14:textId="77777777" w:rsidR="00114806" w:rsidRPr="00114806" w:rsidRDefault="00114806" w:rsidP="00BA49DC">
      <w:pPr>
        <w:ind w:left="426" w:hanging="426"/>
        <w:rPr>
          <w:rFonts w:ascii="Arial" w:hAnsi="Arial" w:cs="Arial"/>
        </w:rPr>
      </w:pPr>
    </w:p>
    <w:p w14:paraId="64ACC08B" w14:textId="77777777" w:rsidR="00114806" w:rsidRPr="00114806" w:rsidRDefault="00114806" w:rsidP="00BA49DC">
      <w:pPr>
        <w:ind w:left="426" w:hanging="426"/>
        <w:rPr>
          <w:rFonts w:ascii="Arial" w:hAnsi="Arial" w:cs="Arial"/>
        </w:rPr>
      </w:pPr>
    </w:p>
    <w:p w14:paraId="52638DF4" w14:textId="77777777" w:rsidR="00114806" w:rsidRPr="00114806" w:rsidRDefault="00114806" w:rsidP="00BA49DC">
      <w:pPr>
        <w:ind w:left="426" w:hanging="426"/>
        <w:rPr>
          <w:rFonts w:ascii="Arial" w:hAnsi="Arial" w:cs="Arial"/>
        </w:rPr>
      </w:pPr>
    </w:p>
    <w:p w14:paraId="5049B456" w14:textId="77777777" w:rsidR="00114806" w:rsidRPr="00114806" w:rsidRDefault="00114806" w:rsidP="00BA49DC">
      <w:pPr>
        <w:ind w:left="426" w:hanging="426"/>
        <w:rPr>
          <w:rFonts w:ascii="Arial" w:hAnsi="Arial" w:cs="Arial"/>
        </w:rPr>
      </w:pPr>
    </w:p>
    <w:p w14:paraId="36983A42" w14:textId="77777777" w:rsidR="00114806" w:rsidRPr="00114806" w:rsidRDefault="00114806" w:rsidP="00BA49DC">
      <w:pPr>
        <w:ind w:left="426" w:hanging="426"/>
        <w:rPr>
          <w:rFonts w:ascii="Arial" w:hAnsi="Arial" w:cs="Arial"/>
        </w:rPr>
      </w:pPr>
    </w:p>
    <w:p w14:paraId="08FFC8DA" w14:textId="77777777" w:rsidR="00114806" w:rsidRPr="00114806" w:rsidRDefault="00114806" w:rsidP="00BA49DC">
      <w:pPr>
        <w:ind w:left="426" w:hanging="426"/>
        <w:rPr>
          <w:rFonts w:ascii="Arial" w:hAnsi="Arial" w:cs="Arial"/>
        </w:rPr>
      </w:pPr>
    </w:p>
    <w:p w14:paraId="57C902A0" w14:textId="77777777" w:rsidR="00114806" w:rsidRPr="00114806" w:rsidRDefault="00114806" w:rsidP="00BA49DC">
      <w:pPr>
        <w:ind w:left="426" w:hanging="426"/>
        <w:rPr>
          <w:rFonts w:ascii="Arial" w:hAnsi="Arial" w:cs="Arial"/>
        </w:rPr>
      </w:pPr>
    </w:p>
    <w:p w14:paraId="55768D24" w14:textId="77777777" w:rsidR="00114806" w:rsidRPr="00114806" w:rsidRDefault="00114806" w:rsidP="00BA49DC">
      <w:pPr>
        <w:ind w:left="426" w:hanging="426"/>
        <w:rPr>
          <w:rFonts w:ascii="Arial" w:hAnsi="Arial" w:cs="Arial"/>
        </w:rPr>
      </w:pPr>
    </w:p>
    <w:p w14:paraId="40116FD3" w14:textId="77777777" w:rsidR="00114806" w:rsidRPr="00114806" w:rsidRDefault="00114806" w:rsidP="00BA49DC">
      <w:pPr>
        <w:ind w:left="426" w:hanging="426"/>
        <w:rPr>
          <w:rFonts w:ascii="Arial" w:hAnsi="Arial" w:cs="Arial"/>
        </w:rPr>
      </w:pPr>
    </w:p>
    <w:p w14:paraId="77FBD202" w14:textId="77777777" w:rsidR="00114806" w:rsidRPr="00114806" w:rsidRDefault="00114806" w:rsidP="00BA49DC">
      <w:pPr>
        <w:ind w:left="426" w:hanging="426"/>
        <w:rPr>
          <w:rFonts w:ascii="Arial" w:hAnsi="Arial" w:cs="Arial"/>
          <w:b/>
          <w:bCs/>
        </w:rPr>
      </w:pPr>
    </w:p>
    <w:p w14:paraId="12B48732" w14:textId="77777777" w:rsidR="004A1203" w:rsidRPr="00BA49DC" w:rsidRDefault="004A1203" w:rsidP="00BA49DC">
      <w:pPr>
        <w:spacing w:after="160" w:line="259" w:lineRule="auto"/>
        <w:ind w:left="426" w:hanging="426"/>
        <w:rPr>
          <w:rFonts w:ascii="Arial" w:hAnsi="Arial" w:cs="Arial"/>
          <w:b/>
          <w:bCs/>
        </w:rPr>
      </w:pPr>
      <w:r w:rsidRPr="00BA49DC">
        <w:rPr>
          <w:rFonts w:ascii="Arial" w:hAnsi="Arial" w:cs="Arial"/>
          <w:b/>
          <w:bCs/>
        </w:rPr>
        <w:br w:type="page"/>
      </w:r>
    </w:p>
    <w:p w14:paraId="73E46C5B" w14:textId="6B5CA779" w:rsidR="00114806" w:rsidRPr="006F5877" w:rsidRDefault="006F5877" w:rsidP="00C023BD">
      <w:pPr>
        <w:pStyle w:val="Heading1"/>
        <w:numPr>
          <w:ilvl w:val="0"/>
          <w:numId w:val="2"/>
        </w:numPr>
        <w:jc w:val="left"/>
        <w:rPr>
          <w:rFonts w:ascii="Arial" w:hAnsi="Arial" w:cs="Arial"/>
        </w:rPr>
      </w:pPr>
      <w:bookmarkStart w:id="3" w:name="_Toc94797308"/>
      <w:r>
        <w:rPr>
          <w:rFonts w:ascii="Arial" w:hAnsi="Arial" w:cs="Arial"/>
        </w:rPr>
        <w:lastRenderedPageBreak/>
        <w:t>DETAILED PROCESS DESCRIPT</w:t>
      </w:r>
      <w:r w:rsidR="00114806" w:rsidRPr="006F5877">
        <w:rPr>
          <w:rFonts w:ascii="Arial" w:hAnsi="Arial" w:cs="Arial"/>
        </w:rPr>
        <w:t>ION</w:t>
      </w:r>
      <w:r>
        <w:rPr>
          <w:rFonts w:ascii="Arial" w:hAnsi="Arial" w:cs="Arial"/>
        </w:rPr>
        <w:t xml:space="preserve">/ </w:t>
      </w:r>
      <w:r w:rsidR="00114806" w:rsidRPr="006F5877">
        <w:rPr>
          <w:rFonts w:ascii="Arial" w:hAnsi="Arial" w:cs="Arial"/>
        </w:rPr>
        <w:t>STARTUP/SHUT DOWN</w:t>
      </w:r>
      <w:bookmarkEnd w:id="3"/>
    </w:p>
    <w:p w14:paraId="1D1DC7F6" w14:textId="77777777" w:rsidR="00114806" w:rsidRPr="00114806" w:rsidRDefault="00114806" w:rsidP="00BA49DC">
      <w:pPr>
        <w:ind w:left="426" w:hanging="426"/>
        <w:rPr>
          <w:rFonts w:ascii="Arial" w:hAnsi="Arial" w:cs="Arial"/>
        </w:rPr>
      </w:pPr>
    </w:p>
    <w:p w14:paraId="1A8CE73C" w14:textId="25CECD70" w:rsidR="00114806" w:rsidRPr="006F5877" w:rsidRDefault="006B0921" w:rsidP="00BA49DC">
      <w:pPr>
        <w:pStyle w:val="Heading1"/>
        <w:ind w:left="426" w:hanging="426"/>
        <w:jc w:val="left"/>
        <w:rPr>
          <w:rFonts w:ascii="Arial" w:hAnsi="Arial" w:cs="Arial"/>
        </w:rPr>
      </w:pPr>
      <w:hyperlink w:anchor="ctd" w:history="1">
        <w:bookmarkStart w:id="4" w:name="_Toc94797309"/>
        <w:r w:rsidR="00114806" w:rsidRPr="006F5877">
          <w:t>CATALYST-TEAL-DONOR</w:t>
        </w:r>
        <w:bookmarkEnd w:id="4"/>
      </w:hyperlink>
    </w:p>
    <w:p w14:paraId="2A8FAB7C" w14:textId="77777777" w:rsidR="00114806" w:rsidRPr="00114806" w:rsidRDefault="00114806" w:rsidP="00BA49DC">
      <w:pPr>
        <w:ind w:left="426" w:hanging="426"/>
        <w:rPr>
          <w:rFonts w:ascii="Arial" w:hAnsi="Arial" w:cs="Arial"/>
        </w:rPr>
      </w:pPr>
    </w:p>
    <w:p w14:paraId="64B280D9" w14:textId="77777777" w:rsidR="00114806" w:rsidRPr="00114806" w:rsidRDefault="00114806" w:rsidP="00BA49DC">
      <w:pPr>
        <w:ind w:left="426" w:hanging="426"/>
        <w:rPr>
          <w:rFonts w:ascii="Arial" w:hAnsi="Arial" w:cs="Arial"/>
        </w:rPr>
      </w:pPr>
    </w:p>
    <w:p w14:paraId="2F05E5A4" w14:textId="77777777" w:rsidR="00114806" w:rsidRPr="00114806" w:rsidRDefault="00114806" w:rsidP="00BA49DC">
      <w:pPr>
        <w:ind w:left="426" w:hanging="426"/>
        <w:rPr>
          <w:rFonts w:ascii="Arial" w:hAnsi="Arial" w:cs="Arial"/>
        </w:rPr>
      </w:pPr>
    </w:p>
    <w:p w14:paraId="10479222"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46304" behindDoc="0" locked="0" layoutInCell="1" allowOverlap="1" wp14:anchorId="40734024" wp14:editId="2070855D">
                <wp:simplePos x="0" y="0"/>
                <wp:positionH relativeFrom="column">
                  <wp:posOffset>2800350</wp:posOffset>
                </wp:positionH>
                <wp:positionV relativeFrom="paragraph">
                  <wp:posOffset>42545</wp:posOffset>
                </wp:positionV>
                <wp:extent cx="1200150" cy="914400"/>
                <wp:effectExtent l="38100" t="13970" r="38100" b="5080"/>
                <wp:wrapNone/>
                <wp:docPr id="1292" name="Group 1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293" name="AutoShape 909"/>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294" name="Text Box 910"/>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59AFD9C9"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4A42CB29" w14:textId="77777777" w:rsidR="006B0921" w:rsidRDefault="006B0921" w:rsidP="00114806">
                              <w:pPr>
                                <w:jc w:val="center"/>
                                <w:rPr>
                                  <w:rStyle w:val="Hyperlink"/>
                                  <w:b/>
                                  <w:bCs/>
                                  <w:sz w:val="16"/>
                                </w:rPr>
                              </w:pPr>
                              <w:r>
                                <w:rPr>
                                  <w:rStyle w:val="Hyperlink"/>
                                  <w:b/>
                                  <w:bCs/>
                                  <w:sz w:val="16"/>
                                </w:rPr>
                                <w:t>TO</w:t>
                              </w:r>
                            </w:p>
                            <w:p w14:paraId="7F78C73F"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34024" id="Group 1292" o:spid="_x0000_s1026" style="position:absolute;left:0;text-align:left;margin-left:220.5pt;margin-top:3.35pt;width:94.5pt;height:1in;z-index:251746304"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909" o:spid="_x0000_s1027"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" fillcolor="aqua" strokecolor="aqua"/>
                <v:shapetype id="_x0000_t202" coordsize="21600,21600" o:spt="202" path="m,l,21600r21600,l21600,xe">
                  <v:stroke joinstyle="miter"/>
                  <v:path gradientshapeok="t" o:connecttype="rect"/>
                </v:shapetype>
                <v:shape id="Text Box 910" o:spid="_x0000_s1028"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" fillcolor="aqua" strokecolor="aqua">
                  <v:textbox>
                    <w:txbxContent>
                      <w:p w14:paraId="59AFD9C9"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4A42CB29" w14:textId="77777777" w:rsidR="006B0921" w:rsidRDefault="006B0921" w:rsidP="00114806">
                        <w:pPr>
                          <w:jc w:val="center"/>
                          <w:rPr>
                            <w:rStyle w:val="Hyperlink"/>
                            <w:b/>
                            <w:bCs/>
                            <w:sz w:val="16"/>
                          </w:rPr>
                        </w:pPr>
                        <w:r>
                          <w:rPr>
                            <w:rStyle w:val="Hyperlink"/>
                            <w:b/>
                            <w:bCs/>
                            <w:sz w:val="16"/>
                          </w:rPr>
                          <w:t>TO</w:t>
                        </w:r>
                      </w:p>
                      <w:p w14:paraId="7F78C73F"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24BDD5C1" w14:textId="77777777" w:rsidR="00114806" w:rsidRPr="00114806" w:rsidRDefault="00114806" w:rsidP="00BA49DC">
      <w:pPr>
        <w:ind w:left="426" w:hanging="426"/>
        <w:rPr>
          <w:rFonts w:ascii="Arial" w:hAnsi="Arial" w:cs="Arial"/>
        </w:rPr>
      </w:pPr>
    </w:p>
    <w:p w14:paraId="21BE17D2" w14:textId="77777777" w:rsidR="00114806" w:rsidRPr="00114806" w:rsidRDefault="00114806" w:rsidP="00BA49DC">
      <w:pPr>
        <w:ind w:left="426" w:hanging="426"/>
        <w:rPr>
          <w:rFonts w:ascii="Arial" w:hAnsi="Arial" w:cs="Arial"/>
        </w:rPr>
      </w:pPr>
    </w:p>
    <w:p w14:paraId="14A48A70" w14:textId="77777777" w:rsidR="00114806" w:rsidRPr="00114806" w:rsidRDefault="00114806" w:rsidP="00BA49DC">
      <w:pPr>
        <w:ind w:left="426" w:hanging="426"/>
        <w:rPr>
          <w:rFonts w:ascii="Arial" w:hAnsi="Arial" w:cs="Arial"/>
        </w:rPr>
      </w:pPr>
    </w:p>
    <w:p w14:paraId="075FB88B" w14:textId="77777777" w:rsidR="00114806" w:rsidRPr="00114806" w:rsidRDefault="00114806" w:rsidP="00BA49DC">
      <w:pPr>
        <w:ind w:left="426" w:hanging="426"/>
        <w:rPr>
          <w:rFonts w:ascii="Arial" w:hAnsi="Arial" w:cs="Arial"/>
        </w:rPr>
      </w:pPr>
    </w:p>
    <w:p w14:paraId="7E375567" w14:textId="77777777" w:rsidR="00114806" w:rsidRPr="00114806" w:rsidRDefault="00114806" w:rsidP="00BA49DC">
      <w:pPr>
        <w:ind w:left="426" w:hanging="426"/>
        <w:rPr>
          <w:rFonts w:ascii="Arial" w:hAnsi="Arial" w:cs="Arial"/>
        </w:rPr>
      </w:pPr>
    </w:p>
    <w:p w14:paraId="2BD4575E" w14:textId="77777777" w:rsidR="00114806" w:rsidRPr="00114806" w:rsidRDefault="00114806" w:rsidP="00BA49DC">
      <w:pPr>
        <w:ind w:left="426" w:hanging="426"/>
        <w:rPr>
          <w:rFonts w:ascii="Arial" w:hAnsi="Arial" w:cs="Arial"/>
        </w:rPr>
      </w:pPr>
    </w:p>
    <w:p w14:paraId="0C2869DF" w14:textId="77777777" w:rsidR="00114806" w:rsidRPr="00114806" w:rsidRDefault="00114806" w:rsidP="00BA49DC">
      <w:pPr>
        <w:ind w:left="426" w:hanging="426"/>
        <w:rPr>
          <w:rFonts w:ascii="Arial" w:hAnsi="Arial" w:cs="Arial"/>
        </w:rPr>
      </w:pPr>
    </w:p>
    <w:p w14:paraId="057256BF" w14:textId="77777777" w:rsidR="00114806" w:rsidRPr="00114806" w:rsidRDefault="00114806" w:rsidP="00BA49DC">
      <w:pPr>
        <w:ind w:left="426" w:hanging="426"/>
        <w:rPr>
          <w:rFonts w:ascii="Arial" w:hAnsi="Arial" w:cs="Arial"/>
        </w:rPr>
      </w:pPr>
    </w:p>
    <w:p w14:paraId="0E76A2D9" w14:textId="77777777" w:rsidR="00114806" w:rsidRPr="00114806" w:rsidRDefault="00114806" w:rsidP="00BA49DC">
      <w:pPr>
        <w:ind w:left="426" w:hanging="426"/>
        <w:rPr>
          <w:rFonts w:ascii="Arial" w:hAnsi="Arial" w:cs="Arial"/>
        </w:rPr>
      </w:pPr>
    </w:p>
    <w:p w14:paraId="785220EA" w14:textId="77777777" w:rsidR="00114806" w:rsidRPr="00114806" w:rsidRDefault="00114806" w:rsidP="00BA49DC">
      <w:pPr>
        <w:pStyle w:val="Heading1"/>
        <w:ind w:left="426" w:hanging="426"/>
        <w:jc w:val="left"/>
        <w:rPr>
          <w:rFonts w:ascii="Arial" w:hAnsi="Arial" w:cs="Arial"/>
        </w:rPr>
      </w:pPr>
    </w:p>
    <w:p w14:paraId="01C5B928" w14:textId="77777777" w:rsidR="00114806" w:rsidRPr="00114806" w:rsidRDefault="00114806" w:rsidP="00BA49DC">
      <w:pPr>
        <w:pStyle w:val="Heading1"/>
        <w:ind w:left="426" w:hanging="426"/>
        <w:jc w:val="left"/>
        <w:rPr>
          <w:rFonts w:ascii="Arial" w:hAnsi="Arial" w:cs="Arial"/>
        </w:rPr>
      </w:pPr>
    </w:p>
    <w:p w14:paraId="195CE8A8" w14:textId="77777777" w:rsidR="00114806" w:rsidRPr="00114806" w:rsidRDefault="00114806" w:rsidP="00BA49DC">
      <w:pPr>
        <w:pStyle w:val="Heading1"/>
        <w:ind w:left="426" w:hanging="426"/>
        <w:jc w:val="left"/>
        <w:rPr>
          <w:rFonts w:ascii="Arial" w:hAnsi="Arial" w:cs="Arial"/>
        </w:rPr>
      </w:pPr>
    </w:p>
    <w:p w14:paraId="1C56468F" w14:textId="77777777" w:rsidR="00114806" w:rsidRPr="00114806" w:rsidRDefault="00114806" w:rsidP="00BA49DC">
      <w:pPr>
        <w:ind w:left="426" w:hanging="426"/>
        <w:rPr>
          <w:rFonts w:ascii="Arial" w:hAnsi="Arial" w:cs="Arial"/>
        </w:rPr>
      </w:pPr>
    </w:p>
    <w:p w14:paraId="34DD980B" w14:textId="77777777" w:rsidR="00114806" w:rsidRPr="00114806" w:rsidRDefault="00114806" w:rsidP="00BA49DC">
      <w:pPr>
        <w:ind w:left="426" w:hanging="426"/>
        <w:rPr>
          <w:rFonts w:ascii="Arial" w:hAnsi="Arial" w:cs="Arial"/>
        </w:rPr>
      </w:pPr>
    </w:p>
    <w:p w14:paraId="341EAB66" w14:textId="77777777" w:rsidR="00114806" w:rsidRPr="00114806" w:rsidRDefault="00114806" w:rsidP="00BA49DC">
      <w:pPr>
        <w:ind w:left="426" w:hanging="426"/>
        <w:rPr>
          <w:rFonts w:ascii="Arial" w:hAnsi="Arial" w:cs="Arial"/>
        </w:rPr>
      </w:pPr>
    </w:p>
    <w:p w14:paraId="17A233E3" w14:textId="77777777" w:rsidR="00114806" w:rsidRPr="00114806" w:rsidRDefault="00114806" w:rsidP="00BA49DC">
      <w:pPr>
        <w:ind w:left="426" w:hanging="426"/>
        <w:rPr>
          <w:rFonts w:ascii="Arial" w:hAnsi="Arial" w:cs="Arial"/>
        </w:rPr>
      </w:pPr>
    </w:p>
    <w:p w14:paraId="44AD380C" w14:textId="77777777" w:rsidR="00114806" w:rsidRPr="00114806" w:rsidRDefault="00114806" w:rsidP="00BA49DC">
      <w:pPr>
        <w:ind w:left="426" w:hanging="426"/>
        <w:rPr>
          <w:rFonts w:ascii="Arial" w:hAnsi="Arial" w:cs="Arial"/>
        </w:rPr>
      </w:pPr>
    </w:p>
    <w:p w14:paraId="444C011F" w14:textId="77777777" w:rsidR="00114806" w:rsidRPr="00114806" w:rsidRDefault="00114806" w:rsidP="00BA49DC">
      <w:pPr>
        <w:ind w:left="426" w:hanging="426"/>
        <w:rPr>
          <w:rFonts w:ascii="Arial" w:hAnsi="Arial" w:cs="Arial"/>
        </w:rPr>
      </w:pPr>
    </w:p>
    <w:p w14:paraId="32D3D728" w14:textId="77777777" w:rsidR="00114806" w:rsidRPr="00114806" w:rsidRDefault="00114806" w:rsidP="00BA49DC">
      <w:pPr>
        <w:ind w:left="426" w:hanging="426"/>
        <w:rPr>
          <w:rFonts w:ascii="Arial" w:hAnsi="Arial" w:cs="Arial"/>
        </w:rPr>
      </w:pPr>
    </w:p>
    <w:p w14:paraId="03F1EBA8" w14:textId="77777777" w:rsidR="004A1203" w:rsidRPr="00BA49DC" w:rsidRDefault="004A1203" w:rsidP="00BA49DC">
      <w:pPr>
        <w:spacing w:after="160" w:line="259" w:lineRule="auto"/>
        <w:ind w:left="426" w:hanging="426"/>
        <w:rPr>
          <w:rFonts w:ascii="Arial" w:hAnsi="Arial" w:cs="Arial"/>
        </w:rPr>
      </w:pPr>
      <w:r w:rsidRPr="00BA49DC">
        <w:rPr>
          <w:rFonts w:ascii="Arial" w:hAnsi="Arial" w:cs="Arial"/>
        </w:rPr>
        <w:br w:type="page"/>
      </w:r>
    </w:p>
    <w:p w14:paraId="72EA4280" w14:textId="77777777" w:rsidR="00114806" w:rsidRPr="00114806" w:rsidRDefault="00114806" w:rsidP="00BA49DC">
      <w:pPr>
        <w:ind w:left="426" w:hanging="426"/>
        <w:rPr>
          <w:rFonts w:ascii="Arial" w:hAnsi="Arial" w:cs="Arial"/>
        </w:rPr>
      </w:pPr>
    </w:p>
    <w:bookmarkStart w:id="5" w:name="ctd"/>
    <w:bookmarkEnd w:id="5"/>
    <w:p w14:paraId="15827DFE" w14:textId="6C2ACFE3" w:rsidR="002948DC" w:rsidRDefault="00114806" w:rsidP="00C023BD">
      <w:pPr>
        <w:pStyle w:val="Heading1"/>
        <w:numPr>
          <w:ilvl w:val="1"/>
          <w:numId w:val="2"/>
        </w:numPr>
        <w:jc w:val="left"/>
        <w:rPr>
          <w:rFonts w:ascii="Arial" w:hAnsi="Arial" w:cs="Arial"/>
        </w:rPr>
      </w:pPr>
      <w:r w:rsidRPr="00114806">
        <w:rPr>
          <w:rFonts w:ascii="Arial" w:hAnsi="Arial" w:cs="Arial"/>
        </w:rPr>
        <w:fldChar w:fldCharType="begin"/>
      </w:r>
      <w:r w:rsidRPr="00114806">
        <w:rPr>
          <w:rFonts w:ascii="Arial" w:hAnsi="Arial" w:cs="Arial"/>
        </w:rPr>
        <w:instrText xml:space="preserve"> HYPERLINK  \l "catalyst" </w:instrText>
      </w:r>
      <w:r w:rsidRPr="00114806">
        <w:rPr>
          <w:rFonts w:ascii="Arial" w:hAnsi="Arial" w:cs="Arial"/>
        </w:rPr>
        <w:fldChar w:fldCharType="separate"/>
      </w:r>
      <w:bookmarkStart w:id="6" w:name="_Toc94797310"/>
      <w:r w:rsidRPr="00114806">
        <w:rPr>
          <w:rFonts w:ascii="Arial" w:hAnsi="Arial" w:cs="Arial"/>
        </w:rPr>
        <w:t>Catalyst</w:t>
      </w:r>
      <w:r w:rsidRPr="00114806">
        <w:rPr>
          <w:rFonts w:ascii="Arial" w:hAnsi="Arial" w:cs="Arial"/>
        </w:rPr>
        <w:fldChar w:fldCharType="end"/>
      </w:r>
      <w:r w:rsidRPr="00114806">
        <w:rPr>
          <w:rFonts w:ascii="Arial" w:hAnsi="Arial" w:cs="Arial"/>
        </w:rPr>
        <w:t xml:space="preserve"> – </w:t>
      </w:r>
      <w:hyperlink w:anchor="teal" w:history="1">
        <w:r w:rsidRPr="00114806">
          <w:rPr>
            <w:rFonts w:ascii="Arial" w:hAnsi="Arial" w:cs="Arial"/>
          </w:rPr>
          <w:t>Teal</w:t>
        </w:r>
      </w:hyperlink>
      <w:r w:rsidRPr="00114806">
        <w:rPr>
          <w:rFonts w:ascii="Arial" w:hAnsi="Arial" w:cs="Arial"/>
        </w:rPr>
        <w:t xml:space="preserve"> - </w:t>
      </w:r>
      <w:hyperlink w:anchor="donor" w:history="1">
        <w:r w:rsidRPr="00114806">
          <w:rPr>
            <w:rFonts w:ascii="Arial" w:hAnsi="Arial" w:cs="Arial"/>
          </w:rPr>
          <w:t>Donor</w:t>
        </w:r>
        <w:bookmarkEnd w:id="6"/>
      </w:hyperlink>
    </w:p>
    <w:p w14:paraId="4176162D" w14:textId="77777777" w:rsidR="002948DC" w:rsidRPr="002948DC" w:rsidRDefault="002948DC" w:rsidP="00BA49DC">
      <w:pPr>
        <w:ind w:left="426" w:hanging="426"/>
      </w:pPr>
    </w:p>
    <w:p w14:paraId="780DF05E" w14:textId="7D0720CE" w:rsidR="00114806" w:rsidRPr="00114806" w:rsidRDefault="00114806" w:rsidP="00C023BD">
      <w:pPr>
        <w:pStyle w:val="Heading1"/>
        <w:numPr>
          <w:ilvl w:val="2"/>
          <w:numId w:val="2"/>
        </w:numPr>
        <w:jc w:val="left"/>
        <w:rPr>
          <w:rFonts w:ascii="Arial" w:hAnsi="Arial" w:cs="Arial"/>
        </w:rPr>
      </w:pPr>
      <w:bookmarkStart w:id="7" w:name="_Toc94797311"/>
      <w:r w:rsidRPr="00114806">
        <w:rPr>
          <w:rFonts w:ascii="Arial" w:hAnsi="Arial" w:cs="Arial"/>
        </w:rPr>
        <w:t>Process Description</w:t>
      </w:r>
      <w:bookmarkEnd w:id="7"/>
    </w:p>
    <w:p w14:paraId="49CB4D05" w14:textId="77777777" w:rsidR="00114806" w:rsidRPr="00114806" w:rsidRDefault="00114806" w:rsidP="00BA49DC">
      <w:pPr>
        <w:ind w:left="426" w:hanging="426"/>
        <w:rPr>
          <w:rFonts w:ascii="Arial" w:hAnsi="Arial" w:cs="Arial"/>
        </w:rPr>
      </w:pPr>
    </w:p>
    <w:p w14:paraId="175690DC" w14:textId="45486EBA" w:rsidR="00114806" w:rsidRPr="00BA49DC" w:rsidRDefault="00114806" w:rsidP="00BA49DC">
      <w:pPr>
        <w:ind w:left="426" w:hanging="426"/>
        <w:rPr>
          <w:rFonts w:ascii="Arial" w:hAnsi="Arial" w:cs="Arial"/>
          <w:b/>
        </w:rPr>
      </w:pPr>
      <w:r w:rsidRPr="00BA49DC">
        <w:rPr>
          <w:rFonts w:ascii="Arial" w:hAnsi="Arial" w:cs="Arial"/>
          <w:b/>
        </w:rPr>
        <w:t>TEAL Storage and Metering</w:t>
      </w:r>
    </w:p>
    <w:p w14:paraId="6F000BCE" w14:textId="77777777" w:rsidR="00114806" w:rsidRPr="00114806" w:rsidRDefault="00114806" w:rsidP="00BA49DC">
      <w:pPr>
        <w:ind w:left="426" w:hanging="426"/>
        <w:rPr>
          <w:rFonts w:ascii="Arial" w:hAnsi="Arial" w:cs="Arial"/>
        </w:rPr>
      </w:pPr>
    </w:p>
    <w:p w14:paraId="6FD1CD67" w14:textId="3DF59B17" w:rsidR="00114806" w:rsidRPr="00BA49DC" w:rsidRDefault="00114806" w:rsidP="00BA49DC">
      <w:pPr>
        <w:ind w:left="426" w:hanging="426"/>
        <w:rPr>
          <w:rFonts w:ascii="Arial" w:hAnsi="Arial" w:cs="Arial"/>
        </w:rPr>
      </w:pPr>
      <w:r w:rsidRPr="00BA49DC">
        <w:rPr>
          <w:rFonts w:ascii="Arial" w:hAnsi="Arial" w:cs="Arial"/>
        </w:rPr>
        <w:t>This unit includes:</w:t>
      </w:r>
    </w:p>
    <w:p w14:paraId="5EC1D417" w14:textId="77777777" w:rsidR="00114806" w:rsidRPr="00114806" w:rsidRDefault="00114806" w:rsidP="00BA49DC">
      <w:pPr>
        <w:ind w:left="426" w:hanging="426"/>
        <w:rPr>
          <w:rFonts w:ascii="Arial" w:hAnsi="Arial" w:cs="Arial"/>
        </w:rPr>
      </w:pPr>
    </w:p>
    <w:p w14:paraId="4CF250F1" w14:textId="77777777" w:rsidR="00114806" w:rsidRPr="00114806" w:rsidRDefault="00114806" w:rsidP="00BA49DC">
      <w:pPr>
        <w:ind w:left="426" w:hanging="426"/>
        <w:rPr>
          <w:rFonts w:ascii="Arial" w:hAnsi="Arial" w:cs="Arial"/>
        </w:rPr>
      </w:pPr>
      <w:r w:rsidRPr="00114806">
        <w:rPr>
          <w:rFonts w:ascii="Arial" w:hAnsi="Arial" w:cs="Arial"/>
        </w:rPr>
        <w:t>Teal cylinder storage in 10 boxes.</w:t>
      </w:r>
      <w:r w:rsidR="004A1203">
        <w:rPr>
          <w:rFonts w:ascii="Arial" w:hAnsi="Arial" w:cs="Arial"/>
        </w:rPr>
        <w:t xml:space="preserve"> </w:t>
      </w:r>
      <w:r w:rsidR="004A1203" w:rsidRPr="004A1203">
        <w:rPr>
          <w:rFonts w:ascii="Arial" w:hAnsi="Arial" w:cs="Arial"/>
          <w:color w:val="0000FF"/>
        </w:rPr>
        <w:t>(Currently maximum two in use)</w:t>
      </w:r>
    </w:p>
    <w:p w14:paraId="07181E8C" w14:textId="77777777" w:rsidR="00114806" w:rsidRPr="00114806" w:rsidRDefault="00114806" w:rsidP="00BA49DC">
      <w:pPr>
        <w:ind w:left="426" w:hanging="426"/>
        <w:rPr>
          <w:rFonts w:ascii="Arial" w:hAnsi="Arial" w:cs="Arial"/>
        </w:rPr>
      </w:pPr>
      <w:r w:rsidRPr="00114806">
        <w:rPr>
          <w:rFonts w:ascii="Arial" w:hAnsi="Arial" w:cs="Arial"/>
        </w:rPr>
        <w:t>Two unloading stations for transfer to a surge drum V-</w:t>
      </w:r>
      <w:r w:rsidR="004A1203" w:rsidRPr="00114806">
        <w:rPr>
          <w:rFonts w:ascii="Arial" w:hAnsi="Arial" w:cs="Arial"/>
        </w:rPr>
        <w:t>101</w:t>
      </w:r>
      <w:r w:rsidR="004A1203" w:rsidRPr="004A1203">
        <w:rPr>
          <w:rFonts w:ascii="Arial" w:hAnsi="Arial" w:cs="Arial"/>
          <w:color w:val="0000FF"/>
        </w:rPr>
        <w:t>. (Currently only one in use)</w:t>
      </w:r>
    </w:p>
    <w:p w14:paraId="4358910A" w14:textId="77777777" w:rsidR="00114806" w:rsidRPr="00114806" w:rsidRDefault="00114806" w:rsidP="00BA49DC">
      <w:pPr>
        <w:ind w:left="426" w:hanging="426"/>
        <w:rPr>
          <w:rFonts w:ascii="Arial" w:hAnsi="Arial" w:cs="Arial"/>
        </w:rPr>
      </w:pPr>
      <w:r w:rsidRPr="00114806">
        <w:rPr>
          <w:rFonts w:ascii="Arial" w:hAnsi="Arial" w:cs="Arial"/>
        </w:rPr>
        <w:t>Surge drum V-101.</w:t>
      </w:r>
    </w:p>
    <w:p w14:paraId="37C0FE9B" w14:textId="77777777" w:rsidR="00114806" w:rsidRPr="00114806" w:rsidRDefault="00114806" w:rsidP="00BA49DC">
      <w:pPr>
        <w:ind w:left="426" w:hanging="426"/>
        <w:rPr>
          <w:rFonts w:ascii="Arial" w:hAnsi="Arial" w:cs="Arial"/>
        </w:rPr>
      </w:pPr>
      <w:r w:rsidRPr="00114806">
        <w:rPr>
          <w:rFonts w:ascii="Arial" w:hAnsi="Arial" w:cs="Arial"/>
        </w:rPr>
        <w:t>Teal filter F-101.</w:t>
      </w:r>
    </w:p>
    <w:p w14:paraId="01F44F36" w14:textId="77777777" w:rsidR="00114806" w:rsidRPr="00114806" w:rsidRDefault="00114806" w:rsidP="00BA49DC">
      <w:pPr>
        <w:ind w:left="426" w:hanging="426"/>
        <w:rPr>
          <w:rFonts w:ascii="Arial" w:hAnsi="Arial" w:cs="Arial"/>
        </w:rPr>
      </w:pPr>
      <w:r w:rsidRPr="00114806">
        <w:rPr>
          <w:rFonts w:ascii="Arial" w:hAnsi="Arial" w:cs="Arial"/>
        </w:rPr>
        <w:t>Teal metering pumps P-101A/S.</w:t>
      </w:r>
    </w:p>
    <w:p w14:paraId="148F885C" w14:textId="77777777" w:rsidR="00114806" w:rsidRPr="00114806" w:rsidRDefault="00114806" w:rsidP="00BA49DC">
      <w:pPr>
        <w:ind w:left="426" w:hanging="426"/>
        <w:rPr>
          <w:rFonts w:ascii="Arial" w:hAnsi="Arial" w:cs="Arial"/>
        </w:rPr>
      </w:pPr>
      <w:r w:rsidRPr="00114806">
        <w:rPr>
          <w:rFonts w:ascii="Arial" w:hAnsi="Arial" w:cs="Arial"/>
        </w:rPr>
        <w:t>Hydraulic pot  T-102.</w:t>
      </w:r>
    </w:p>
    <w:p w14:paraId="616EFEAC" w14:textId="77777777" w:rsidR="00114806" w:rsidRPr="00114806" w:rsidRDefault="00114806" w:rsidP="00BA49DC">
      <w:pPr>
        <w:ind w:left="426" w:hanging="426"/>
        <w:rPr>
          <w:rFonts w:ascii="Arial" w:hAnsi="Arial" w:cs="Arial"/>
        </w:rPr>
      </w:pPr>
      <w:r w:rsidRPr="00114806">
        <w:rPr>
          <w:rFonts w:ascii="Arial" w:hAnsi="Arial" w:cs="Arial"/>
        </w:rPr>
        <w:t>Exhaust oil tank T-103</w:t>
      </w:r>
    </w:p>
    <w:p w14:paraId="7A2D07BD" w14:textId="77777777" w:rsidR="00114806" w:rsidRPr="00114806" w:rsidRDefault="00114806" w:rsidP="00BA49DC">
      <w:pPr>
        <w:ind w:left="426" w:hanging="426"/>
        <w:rPr>
          <w:rFonts w:ascii="Arial" w:hAnsi="Arial" w:cs="Arial"/>
        </w:rPr>
      </w:pPr>
      <w:r w:rsidRPr="00114806">
        <w:rPr>
          <w:rFonts w:ascii="Arial" w:hAnsi="Arial" w:cs="Arial"/>
        </w:rPr>
        <w:t>Flushing(fresh) oil tank T-104.</w:t>
      </w:r>
    </w:p>
    <w:p w14:paraId="2C8ED625" w14:textId="77777777" w:rsidR="00114806" w:rsidRPr="00114806" w:rsidRDefault="00114806" w:rsidP="00BA49DC">
      <w:pPr>
        <w:ind w:left="426" w:hanging="426"/>
        <w:rPr>
          <w:rFonts w:ascii="Arial" w:hAnsi="Arial" w:cs="Arial"/>
        </w:rPr>
      </w:pPr>
      <w:r w:rsidRPr="00114806">
        <w:rPr>
          <w:rFonts w:ascii="Arial" w:hAnsi="Arial" w:cs="Arial"/>
        </w:rPr>
        <w:t>Flushing oil pump P-102.</w:t>
      </w:r>
    </w:p>
    <w:p w14:paraId="7EBA2646" w14:textId="77777777" w:rsidR="00114806" w:rsidRPr="00114806" w:rsidRDefault="00114806" w:rsidP="00BA49DC">
      <w:pPr>
        <w:ind w:left="426" w:hanging="426"/>
        <w:rPr>
          <w:rFonts w:ascii="Arial" w:hAnsi="Arial" w:cs="Arial"/>
        </w:rPr>
      </w:pPr>
      <w:r w:rsidRPr="00114806">
        <w:rPr>
          <w:rFonts w:ascii="Arial" w:hAnsi="Arial" w:cs="Arial"/>
        </w:rPr>
        <w:t>Flushing oil filter F-102.</w:t>
      </w:r>
    </w:p>
    <w:p w14:paraId="465B4DA8" w14:textId="77777777" w:rsidR="00114806" w:rsidRPr="00114806" w:rsidRDefault="00114806" w:rsidP="00BA49DC">
      <w:pPr>
        <w:ind w:left="426" w:hanging="426"/>
        <w:rPr>
          <w:rFonts w:ascii="Arial" w:hAnsi="Arial" w:cs="Arial"/>
        </w:rPr>
      </w:pPr>
      <w:r w:rsidRPr="00114806">
        <w:rPr>
          <w:rFonts w:ascii="Arial" w:hAnsi="Arial" w:cs="Arial"/>
        </w:rPr>
        <w:t>Safety pot V-102.</w:t>
      </w:r>
    </w:p>
    <w:p w14:paraId="37BEF42F" w14:textId="77777777" w:rsidR="00114806" w:rsidRPr="00114806" w:rsidRDefault="00114806" w:rsidP="00BA49DC">
      <w:pPr>
        <w:ind w:left="426" w:hanging="426"/>
        <w:rPr>
          <w:rFonts w:ascii="Arial" w:hAnsi="Arial" w:cs="Arial"/>
        </w:rPr>
      </w:pPr>
    </w:p>
    <w:p w14:paraId="33AA73DC" w14:textId="72F705E1" w:rsidR="00114806" w:rsidRPr="00BA49DC" w:rsidRDefault="00114806" w:rsidP="00BA49DC">
      <w:pPr>
        <w:ind w:left="426" w:hanging="426"/>
        <w:rPr>
          <w:rFonts w:ascii="Arial" w:hAnsi="Arial" w:cs="Arial"/>
        </w:rPr>
      </w:pPr>
      <w:r w:rsidRPr="00BA49DC">
        <w:rPr>
          <w:rFonts w:ascii="Arial" w:hAnsi="Arial" w:cs="Arial"/>
        </w:rPr>
        <w:t>Teal cylinders are stored in r.c.c. boxes arranged in a comb pattern way and opened at the front side only to allow their handling through fork lifts.  Adjacent to the storage boxes there are two unloading stations</w:t>
      </w:r>
      <w:ins w:id="8" w:author="Rahul R Menon" w:date="2023-10-27T10:42:00Z">
        <w:r w:rsidR="006B0921">
          <w:rPr>
            <w:rFonts w:ascii="Arial" w:hAnsi="Arial" w:cs="Arial"/>
          </w:rPr>
          <w:t>( presently only one in use)</w:t>
        </w:r>
      </w:ins>
      <w:r w:rsidRPr="00BA49DC">
        <w:rPr>
          <w:rFonts w:ascii="Arial" w:hAnsi="Arial" w:cs="Arial"/>
        </w:rPr>
        <w:t xml:space="preserve">, each of them accommodating </w:t>
      </w:r>
      <w:del w:id="9" w:author="Rahul R Menon" w:date="2023-10-27T10:43:00Z">
        <w:r w:rsidRPr="00BA49DC" w:rsidDel="006B0921">
          <w:rPr>
            <w:rFonts w:ascii="Arial" w:hAnsi="Arial" w:cs="Arial"/>
          </w:rPr>
          <w:delText xml:space="preserve">two </w:delText>
        </w:r>
      </w:del>
      <w:ins w:id="10" w:author="Rahul R Menon" w:date="2023-10-27T10:43:00Z">
        <w:r w:rsidR="006B0921">
          <w:rPr>
            <w:rFonts w:ascii="Arial" w:hAnsi="Arial" w:cs="Arial"/>
          </w:rPr>
          <w:t>one</w:t>
        </w:r>
        <w:r w:rsidR="006B0921" w:rsidRPr="00BA49DC">
          <w:rPr>
            <w:rFonts w:ascii="Arial" w:hAnsi="Arial" w:cs="Arial"/>
          </w:rPr>
          <w:t xml:space="preserve"> </w:t>
        </w:r>
      </w:ins>
      <w:r w:rsidRPr="00BA49DC">
        <w:rPr>
          <w:rFonts w:ascii="Arial" w:hAnsi="Arial" w:cs="Arial"/>
        </w:rPr>
        <w:t>additional concentrated TEAL cylinders located on weighing scales and ready to be trans</w:t>
      </w:r>
      <w:r w:rsidR="004A1203" w:rsidRPr="00BA49DC">
        <w:rPr>
          <w:rFonts w:ascii="Arial" w:hAnsi="Arial" w:cs="Arial"/>
        </w:rPr>
        <w:t>ferred into intermediate tank V</w:t>
      </w:r>
      <w:r w:rsidRPr="00BA49DC">
        <w:rPr>
          <w:rFonts w:ascii="Arial" w:hAnsi="Arial" w:cs="Arial"/>
        </w:rPr>
        <w:t>101.  These two stations are also housed in boxes similar to those provided for storage.  Since manual operations are carried out in these two boxes(connection of the process lines to the cylinder), a flame detector BSH 1201-1202 is provided in each of them and connected to an interlock cutting-off the transfer in case of TEAL leaks.  The connection of the nitrogen and TEAL transfer lines to the cylinder is the only operation carried out inside the boxes.  All the other valves mounted on the nitrogen pressurization, blanketing and TEAL transfer lines are pneumatically controlled from a local control panel safely mounted outside the unloading station.</w:t>
      </w:r>
    </w:p>
    <w:p w14:paraId="2D2B8F06" w14:textId="77777777" w:rsidR="00114806" w:rsidRPr="00114806" w:rsidRDefault="00114806" w:rsidP="00BA49DC">
      <w:pPr>
        <w:ind w:left="426" w:hanging="426"/>
        <w:rPr>
          <w:rFonts w:ascii="Arial" w:hAnsi="Arial" w:cs="Arial"/>
        </w:rPr>
      </w:pPr>
    </w:p>
    <w:p w14:paraId="7B1A9352" w14:textId="77777777" w:rsidR="00114806" w:rsidRPr="00BA49DC" w:rsidRDefault="00114806" w:rsidP="00BA49DC">
      <w:pPr>
        <w:ind w:left="426" w:hanging="426"/>
        <w:rPr>
          <w:rFonts w:ascii="Arial" w:hAnsi="Arial" w:cs="Arial"/>
        </w:rPr>
      </w:pPr>
      <w:r w:rsidRPr="00BA49DC">
        <w:rPr>
          <w:rFonts w:ascii="Arial" w:hAnsi="Arial" w:cs="Arial"/>
        </w:rPr>
        <w:t>Each cylinder has feature as follows :</w:t>
      </w:r>
    </w:p>
    <w:p w14:paraId="4592AF31" w14:textId="77777777" w:rsidR="00114806" w:rsidRPr="00114806" w:rsidRDefault="00114806" w:rsidP="00BA49DC">
      <w:pPr>
        <w:ind w:left="426" w:hanging="426"/>
        <w:rPr>
          <w:rFonts w:ascii="Arial" w:hAnsi="Arial" w:cs="Arial"/>
        </w:rPr>
      </w:pPr>
    </w:p>
    <w:p w14:paraId="2757D520" w14:textId="77777777" w:rsidR="00114806" w:rsidRPr="00114806" w:rsidRDefault="00114806" w:rsidP="00BA49DC">
      <w:pPr>
        <w:ind w:left="426" w:hanging="426"/>
        <w:rPr>
          <w:rFonts w:ascii="Arial" w:hAnsi="Arial" w:cs="Arial"/>
        </w:rPr>
      </w:pPr>
      <w:r w:rsidRPr="00114806">
        <w:rPr>
          <w:rFonts w:ascii="Arial" w:hAnsi="Arial" w:cs="Arial"/>
        </w:rPr>
        <w:t xml:space="preserve">Nitrogen pressurization line connected   </w:t>
      </w:r>
      <w:r w:rsidR="004A1203" w:rsidRPr="00114806">
        <w:rPr>
          <w:rFonts w:ascii="Arial" w:hAnsi="Arial" w:cs="Arial"/>
        </w:rPr>
        <w:t>to the cylinder</w:t>
      </w:r>
      <w:r w:rsidRPr="00114806">
        <w:rPr>
          <w:rFonts w:ascii="Arial" w:hAnsi="Arial" w:cs="Arial"/>
        </w:rPr>
        <w:t xml:space="preserve"> with hand </w:t>
      </w:r>
      <w:r w:rsidR="004A1203" w:rsidRPr="00114806">
        <w:rPr>
          <w:rFonts w:ascii="Arial" w:hAnsi="Arial" w:cs="Arial"/>
        </w:rPr>
        <w:t>operated root</w:t>
      </w:r>
      <w:r w:rsidRPr="00114806">
        <w:rPr>
          <w:rFonts w:ascii="Arial" w:hAnsi="Arial" w:cs="Arial"/>
        </w:rPr>
        <w:t xml:space="preserve">   </w:t>
      </w:r>
      <w:r w:rsidR="004A1203" w:rsidRPr="00114806">
        <w:rPr>
          <w:rFonts w:ascii="Arial" w:hAnsi="Arial" w:cs="Arial"/>
        </w:rPr>
        <w:t>valve and</w:t>
      </w:r>
      <w:r w:rsidRPr="00114806">
        <w:rPr>
          <w:rFonts w:ascii="Arial" w:hAnsi="Arial" w:cs="Arial"/>
        </w:rPr>
        <w:t xml:space="preserve">   pneumatically </w:t>
      </w:r>
      <w:r w:rsidR="004A1203" w:rsidRPr="00114806">
        <w:rPr>
          <w:rFonts w:ascii="Arial" w:hAnsi="Arial" w:cs="Arial"/>
        </w:rPr>
        <w:t>remote controlled valve (</w:t>
      </w:r>
      <w:r w:rsidRPr="00114806">
        <w:rPr>
          <w:rFonts w:ascii="Arial" w:hAnsi="Arial" w:cs="Arial"/>
        </w:rPr>
        <w:t>HV-1201 – HV-1203).</w:t>
      </w:r>
    </w:p>
    <w:p w14:paraId="6F97FCCC" w14:textId="77777777" w:rsidR="00114806" w:rsidRPr="00114806" w:rsidRDefault="00114806" w:rsidP="00BA49DC">
      <w:pPr>
        <w:ind w:left="426" w:hanging="426"/>
        <w:rPr>
          <w:rFonts w:ascii="Arial" w:hAnsi="Arial" w:cs="Arial"/>
        </w:rPr>
      </w:pPr>
    </w:p>
    <w:p w14:paraId="34CA0596" w14:textId="77777777" w:rsidR="00114806" w:rsidRPr="00114806" w:rsidRDefault="00114806" w:rsidP="00BA49DC">
      <w:pPr>
        <w:ind w:left="426" w:hanging="426"/>
        <w:rPr>
          <w:rFonts w:ascii="Arial" w:hAnsi="Arial" w:cs="Arial"/>
        </w:rPr>
      </w:pPr>
      <w:r w:rsidRPr="00114806">
        <w:rPr>
          <w:rFonts w:ascii="Arial" w:hAnsi="Arial" w:cs="Arial"/>
        </w:rPr>
        <w:t>Cylinder depressurization line to the hydraulic seal T-102 branched off the above line with remote-controlled valve</w:t>
      </w:r>
      <w:r w:rsidR="004A1203">
        <w:rPr>
          <w:rFonts w:ascii="Arial" w:hAnsi="Arial" w:cs="Arial"/>
        </w:rPr>
        <w:t xml:space="preserve"> </w:t>
      </w:r>
      <w:r w:rsidRPr="00114806">
        <w:rPr>
          <w:rFonts w:ascii="Arial" w:hAnsi="Arial" w:cs="Arial"/>
        </w:rPr>
        <w:t>(HV 1202 – HV 1204).</w:t>
      </w:r>
    </w:p>
    <w:p w14:paraId="45451F7D" w14:textId="77777777" w:rsidR="00114806" w:rsidRPr="00114806" w:rsidRDefault="00114806" w:rsidP="00BA49DC">
      <w:pPr>
        <w:ind w:left="426" w:hanging="426"/>
        <w:rPr>
          <w:rFonts w:ascii="Arial" w:hAnsi="Arial" w:cs="Arial"/>
        </w:rPr>
      </w:pPr>
    </w:p>
    <w:p w14:paraId="07D5C9A4" w14:textId="77777777" w:rsidR="00114806" w:rsidRPr="00114806" w:rsidRDefault="00114806" w:rsidP="00BA49DC">
      <w:pPr>
        <w:ind w:left="426" w:hanging="426"/>
        <w:rPr>
          <w:rFonts w:ascii="Arial" w:hAnsi="Arial" w:cs="Arial"/>
        </w:rPr>
      </w:pPr>
      <w:r w:rsidRPr="00114806">
        <w:rPr>
          <w:rFonts w:ascii="Arial" w:hAnsi="Arial" w:cs="Arial"/>
        </w:rPr>
        <w:t xml:space="preserve">Concentrated TEAL transfer line to intermediate tank V-101, connected to the cylinder through a hand-operated root valve with a drain ring and fitted with an additional pneumatically </w:t>
      </w:r>
      <w:r w:rsidR="004A1203">
        <w:rPr>
          <w:rFonts w:ascii="Arial" w:hAnsi="Arial" w:cs="Arial"/>
        </w:rPr>
        <w:t>remote-</w:t>
      </w:r>
      <w:r w:rsidR="004A1203">
        <w:rPr>
          <w:rFonts w:ascii="Arial" w:hAnsi="Arial" w:cs="Arial"/>
        </w:rPr>
        <w:lastRenderedPageBreak/>
        <w:t>controlled cut-off valve</w:t>
      </w:r>
      <w:r w:rsidRPr="00114806">
        <w:rPr>
          <w:rFonts w:ascii="Arial" w:hAnsi="Arial" w:cs="Arial"/>
        </w:rPr>
        <w:t xml:space="preserve"> </w:t>
      </w:r>
      <w:r w:rsidR="004A1203">
        <w:rPr>
          <w:rFonts w:ascii="Arial" w:hAnsi="Arial" w:cs="Arial"/>
        </w:rPr>
        <w:t xml:space="preserve">(HV 1207- HV 1208).  This line </w:t>
      </w:r>
      <w:r w:rsidRPr="00114806">
        <w:rPr>
          <w:rFonts w:ascii="Arial" w:hAnsi="Arial" w:cs="Arial"/>
        </w:rPr>
        <w:t>can be totally purged with nitrogen or scrubbed with oil from the branch off on the cylinder to the intermediate tank.</w:t>
      </w:r>
    </w:p>
    <w:p w14:paraId="2FA55A24" w14:textId="77777777" w:rsidR="00114806" w:rsidRPr="00114806" w:rsidRDefault="00114806" w:rsidP="00BA49DC">
      <w:pPr>
        <w:ind w:left="426" w:hanging="426"/>
        <w:rPr>
          <w:rFonts w:ascii="Arial" w:hAnsi="Arial" w:cs="Arial"/>
        </w:rPr>
      </w:pPr>
    </w:p>
    <w:p w14:paraId="757FEE71" w14:textId="77777777" w:rsidR="00114806" w:rsidRPr="00BA49DC" w:rsidRDefault="00114806" w:rsidP="00BA49DC">
      <w:pPr>
        <w:ind w:left="426" w:hanging="426"/>
        <w:rPr>
          <w:rFonts w:ascii="Arial" w:hAnsi="Arial" w:cs="Arial"/>
        </w:rPr>
      </w:pPr>
      <w:r w:rsidRPr="00BA49DC">
        <w:rPr>
          <w:rFonts w:ascii="Arial" w:hAnsi="Arial" w:cs="Arial"/>
        </w:rPr>
        <w:t>Two push buttons, one remote and one housed in the local control panel (HS 1205 A/B – HS 1206 A/B), shall allow the operator to stop the transfer in case of danger.  In fact, they shall simultaneously close the valve on the Teal transfer line from the cylinder and the nitrogen pressurization value, and open the depressurization valve to the hydraulic seal.</w:t>
      </w:r>
    </w:p>
    <w:p w14:paraId="47EB5D4F" w14:textId="77777777" w:rsidR="00114806" w:rsidRPr="00114806" w:rsidRDefault="00114806" w:rsidP="00BA49DC">
      <w:pPr>
        <w:ind w:left="426" w:hanging="426"/>
        <w:rPr>
          <w:rFonts w:ascii="Arial" w:hAnsi="Arial" w:cs="Arial"/>
        </w:rPr>
      </w:pPr>
    </w:p>
    <w:p w14:paraId="2B678E12" w14:textId="77777777" w:rsidR="00114806" w:rsidRPr="00BA49DC" w:rsidRDefault="00114806" w:rsidP="00BA49DC">
      <w:pPr>
        <w:ind w:left="426" w:hanging="426"/>
        <w:rPr>
          <w:rFonts w:ascii="Arial" w:hAnsi="Arial" w:cs="Arial"/>
        </w:rPr>
      </w:pPr>
      <w:r w:rsidRPr="00BA49DC">
        <w:rPr>
          <w:rFonts w:ascii="Arial" w:hAnsi="Arial" w:cs="Arial"/>
        </w:rPr>
        <w:t>The</w:t>
      </w:r>
      <w:r w:rsidR="004A1203" w:rsidRPr="00BA49DC">
        <w:rPr>
          <w:rFonts w:ascii="Arial" w:hAnsi="Arial" w:cs="Arial"/>
        </w:rPr>
        <w:t xml:space="preserve"> surge drum V-101 is housed in </w:t>
      </w:r>
      <w:r w:rsidRPr="00BA49DC">
        <w:rPr>
          <w:rFonts w:ascii="Arial" w:hAnsi="Arial" w:cs="Arial"/>
        </w:rPr>
        <w:t>a small room.  Due to the hazardousness of the concentrated Teal, this room is of small dimensions with all connections at the top to avoid bottom leaks, except for the ½” attachment required to feed the metering pu</w:t>
      </w:r>
      <w:r w:rsidR="00F12165" w:rsidRPr="00BA49DC">
        <w:rPr>
          <w:rFonts w:ascii="Arial" w:hAnsi="Arial" w:cs="Arial"/>
        </w:rPr>
        <w:t xml:space="preserve">mps.  This line is fitted with </w:t>
      </w:r>
      <w:r w:rsidRPr="00BA49DC">
        <w:rPr>
          <w:rFonts w:ascii="Arial" w:hAnsi="Arial" w:cs="Arial"/>
        </w:rPr>
        <w:t>valve HV 1302 directly connected to the tank, which can be actuated with a remote push-button.  This tank is fed with two separate line from the two unloading stations.  Charging is effected through remote opening of one of the two pneumatic valves mounted on these lines</w:t>
      </w:r>
      <w:r w:rsidR="00F12165" w:rsidRPr="00BA49DC">
        <w:rPr>
          <w:rFonts w:ascii="Arial" w:hAnsi="Arial" w:cs="Arial"/>
        </w:rPr>
        <w:t xml:space="preserve"> </w:t>
      </w:r>
      <w:r w:rsidRPr="00BA49DC">
        <w:rPr>
          <w:rFonts w:ascii="Arial" w:hAnsi="Arial" w:cs="Arial"/>
        </w:rPr>
        <w:t>(HV 1309.1 or HV 1309.2). The feed valves are closed by means of level switches LSH1301 or LSH1302 when the charging at 75% or 80% of the measuring range respectively is reached.</w:t>
      </w:r>
    </w:p>
    <w:p w14:paraId="3EC2115F" w14:textId="77777777" w:rsidR="00114806" w:rsidRPr="00114806" w:rsidRDefault="00114806" w:rsidP="00BA49DC">
      <w:pPr>
        <w:ind w:left="426" w:hanging="426"/>
        <w:rPr>
          <w:rFonts w:ascii="Arial" w:hAnsi="Arial" w:cs="Arial"/>
        </w:rPr>
      </w:pPr>
    </w:p>
    <w:p w14:paraId="36213245" w14:textId="77777777" w:rsidR="00114806" w:rsidRPr="00BA49DC" w:rsidRDefault="00114806" w:rsidP="00BA49DC">
      <w:pPr>
        <w:ind w:left="426" w:hanging="426"/>
        <w:rPr>
          <w:rFonts w:ascii="Arial" w:hAnsi="Arial" w:cs="Arial"/>
        </w:rPr>
      </w:pPr>
      <w:r w:rsidRPr="00BA49DC">
        <w:rPr>
          <w:rFonts w:ascii="Arial" w:hAnsi="Arial" w:cs="Arial"/>
        </w:rPr>
        <w:t>The tank useful volume (</w:t>
      </w:r>
      <w:r w:rsidR="00F12165" w:rsidRPr="00BA49DC">
        <w:rPr>
          <w:rFonts w:ascii="Arial" w:hAnsi="Arial" w:cs="Arial"/>
        </w:rPr>
        <w:t>approx. 200 l) ensures a</w:t>
      </w:r>
      <w:r w:rsidRPr="00BA49DC">
        <w:rPr>
          <w:rFonts w:ascii="Arial" w:hAnsi="Arial" w:cs="Arial"/>
        </w:rPr>
        <w:t xml:space="preserve"> day</w:t>
      </w:r>
      <w:r w:rsidR="00F12165" w:rsidRPr="00BA49DC">
        <w:rPr>
          <w:rFonts w:ascii="Arial" w:hAnsi="Arial" w:cs="Arial"/>
        </w:rPr>
        <w:t>’s</w:t>
      </w:r>
      <w:r w:rsidRPr="00BA49DC">
        <w:rPr>
          <w:rFonts w:ascii="Arial" w:hAnsi="Arial" w:cs="Arial"/>
        </w:rPr>
        <w:t xml:space="preserve"> operation of the plant running under full load </w:t>
      </w:r>
      <w:r w:rsidR="00F12165" w:rsidRPr="00BA49DC">
        <w:rPr>
          <w:rFonts w:ascii="Arial" w:hAnsi="Arial" w:cs="Arial"/>
        </w:rPr>
        <w:t>and</w:t>
      </w:r>
      <w:r w:rsidRPr="00BA49DC">
        <w:rPr>
          <w:rFonts w:ascii="Arial" w:hAnsi="Arial" w:cs="Arial"/>
        </w:rPr>
        <w:t xml:space="preserve"> a daily make up is done in morning at about 40% level.</w:t>
      </w:r>
    </w:p>
    <w:p w14:paraId="329242DB" w14:textId="77777777" w:rsidR="00114806" w:rsidRPr="00114806" w:rsidRDefault="00114806" w:rsidP="00BA49DC">
      <w:pPr>
        <w:ind w:left="426" w:hanging="426"/>
        <w:rPr>
          <w:rFonts w:ascii="Arial" w:hAnsi="Arial" w:cs="Arial"/>
        </w:rPr>
      </w:pPr>
    </w:p>
    <w:p w14:paraId="301B9178" w14:textId="77777777" w:rsidR="00114806" w:rsidRPr="00BA49DC" w:rsidRDefault="00114806" w:rsidP="00BA49DC">
      <w:pPr>
        <w:ind w:left="426" w:hanging="426"/>
        <w:rPr>
          <w:rFonts w:ascii="Arial" w:hAnsi="Arial" w:cs="Arial"/>
        </w:rPr>
      </w:pPr>
      <w:r w:rsidRPr="00BA49DC">
        <w:rPr>
          <w:rFonts w:ascii="Arial" w:hAnsi="Arial" w:cs="Arial"/>
        </w:rPr>
        <w:t>The metering pumps P-101A/S located in a separate room sucks TEAL from the bottom of surge drum V-101 and feed it to the reaction unit.  The cartridge filter F-101 shall protect it against any solid particle traces.</w:t>
      </w:r>
    </w:p>
    <w:p w14:paraId="2CA86E21" w14:textId="77777777" w:rsidR="00114806" w:rsidRPr="00114806" w:rsidRDefault="00114806" w:rsidP="00BA49DC">
      <w:pPr>
        <w:ind w:left="426" w:hanging="426"/>
        <w:rPr>
          <w:rFonts w:ascii="Arial" w:hAnsi="Arial" w:cs="Arial"/>
        </w:rPr>
      </w:pPr>
    </w:p>
    <w:p w14:paraId="5495B10B" w14:textId="77777777" w:rsidR="00114806" w:rsidRPr="00BA49DC" w:rsidRDefault="00114806" w:rsidP="00BA49DC">
      <w:pPr>
        <w:ind w:left="426" w:hanging="426"/>
        <w:rPr>
          <w:rFonts w:ascii="Arial" w:hAnsi="Arial" w:cs="Arial"/>
        </w:rPr>
      </w:pPr>
      <w:r w:rsidRPr="00BA49DC">
        <w:rPr>
          <w:rFonts w:ascii="Arial" w:hAnsi="Arial" w:cs="Arial"/>
        </w:rPr>
        <w:t>The remote controlled valve HV 1303 located on the lines to the pumps upstream the filter allows to stop the Teal withdrawal from the surge drum V-101 when calibrating the pumps.  In this case withdrawal shall directly occur through the level gauge LI 1306.  The level decrease in the gauge shall indicate the flow rate of the pump in operation.</w:t>
      </w:r>
    </w:p>
    <w:p w14:paraId="0DB5D0A9" w14:textId="77777777" w:rsidR="00114806" w:rsidRPr="00114806" w:rsidRDefault="00114806" w:rsidP="00BA49DC">
      <w:pPr>
        <w:ind w:left="426" w:hanging="426"/>
        <w:rPr>
          <w:rFonts w:ascii="Arial" w:hAnsi="Arial" w:cs="Arial"/>
        </w:rPr>
      </w:pPr>
    </w:p>
    <w:p w14:paraId="131298D2" w14:textId="77777777" w:rsidR="00114806" w:rsidRPr="00BA49DC" w:rsidRDefault="00114806" w:rsidP="00BA49DC">
      <w:pPr>
        <w:ind w:left="426" w:hanging="426"/>
        <w:rPr>
          <w:rFonts w:ascii="Arial" w:hAnsi="Arial" w:cs="Arial"/>
        </w:rPr>
      </w:pPr>
      <w:r w:rsidRPr="00BA49DC">
        <w:rPr>
          <w:rFonts w:ascii="Arial" w:hAnsi="Arial" w:cs="Arial"/>
        </w:rPr>
        <w:t>The surge drum V-101 shall be blanketed to the hydraulic seal T-102 having a volume of 0.4m3 and containing Vaseline oil.  Its function is to trap drops of liquid Teal entrained by the gases during the tank filling operation.  It is fitt</w:t>
      </w:r>
      <w:r w:rsidR="00F12165" w:rsidRPr="00BA49DC">
        <w:rPr>
          <w:rFonts w:ascii="Arial" w:hAnsi="Arial" w:cs="Arial"/>
        </w:rPr>
        <w:t>ed with minimum level alarm LAL</w:t>
      </w:r>
      <w:r w:rsidRPr="00BA49DC">
        <w:rPr>
          <w:rFonts w:ascii="Arial" w:hAnsi="Arial" w:cs="Arial"/>
        </w:rPr>
        <w:t>1305 and level gauge LG 1308.</w:t>
      </w:r>
    </w:p>
    <w:p w14:paraId="4B7D7752" w14:textId="77777777" w:rsidR="00114806" w:rsidRPr="00114806" w:rsidRDefault="00114806" w:rsidP="00BA49DC">
      <w:pPr>
        <w:ind w:left="426" w:hanging="426"/>
        <w:rPr>
          <w:rFonts w:ascii="Arial" w:hAnsi="Arial" w:cs="Arial"/>
        </w:rPr>
      </w:pPr>
    </w:p>
    <w:p w14:paraId="2757661F" w14:textId="77777777" w:rsidR="00114806" w:rsidRPr="00BA49DC" w:rsidRDefault="00114806" w:rsidP="00BA49DC">
      <w:pPr>
        <w:ind w:left="426" w:hanging="426"/>
        <w:rPr>
          <w:rFonts w:ascii="Arial" w:hAnsi="Arial" w:cs="Arial"/>
        </w:rPr>
      </w:pPr>
      <w:r w:rsidRPr="00BA49DC">
        <w:rPr>
          <w:rFonts w:ascii="Arial" w:hAnsi="Arial" w:cs="Arial"/>
        </w:rPr>
        <w:t xml:space="preserve">The blanketing line collecting all vents from the TEAL unit is connected to the hydraulic seal through the small safety pot V-102 designed to trap any liquids.  The safety pot is fitted at bottom with a connection line to the hydraulic seal with normally closed valve and a line at top, which remains open for the gas flow.  The level switch </w:t>
      </w:r>
      <w:r w:rsidR="00853D75" w:rsidRPr="00BA49DC">
        <w:rPr>
          <w:rFonts w:ascii="Arial" w:hAnsi="Arial" w:cs="Arial"/>
        </w:rPr>
        <w:t>LSH</w:t>
      </w:r>
      <w:r w:rsidRPr="00BA49DC">
        <w:rPr>
          <w:rFonts w:ascii="Arial" w:hAnsi="Arial" w:cs="Arial"/>
        </w:rPr>
        <w:t>1304 stops the Teal transfer in case of high liquid level in the safety pot.</w:t>
      </w:r>
    </w:p>
    <w:p w14:paraId="5EF58B3A" w14:textId="77777777" w:rsidR="00114806" w:rsidRPr="00114806" w:rsidRDefault="00114806" w:rsidP="00BA49DC">
      <w:pPr>
        <w:ind w:left="426" w:hanging="426"/>
        <w:rPr>
          <w:rFonts w:ascii="Arial" w:hAnsi="Arial" w:cs="Arial"/>
        </w:rPr>
      </w:pPr>
    </w:p>
    <w:p w14:paraId="0CEB135B" w14:textId="77777777" w:rsidR="00114806" w:rsidRPr="00BA49DC" w:rsidRDefault="00114806" w:rsidP="00BA49DC">
      <w:pPr>
        <w:ind w:left="426" w:hanging="426"/>
        <w:rPr>
          <w:rFonts w:ascii="Arial" w:hAnsi="Arial" w:cs="Arial"/>
        </w:rPr>
      </w:pPr>
      <w:r w:rsidRPr="00BA49DC">
        <w:rPr>
          <w:rFonts w:ascii="Arial" w:hAnsi="Arial" w:cs="Arial"/>
        </w:rPr>
        <w:t>A continuous nitrogen flushing through PCV 1304 ensures the presence of an inert environment in V-101.</w:t>
      </w:r>
    </w:p>
    <w:p w14:paraId="31523106" w14:textId="77777777" w:rsidR="00114806" w:rsidRPr="00114806" w:rsidRDefault="00114806" w:rsidP="00BA49DC">
      <w:pPr>
        <w:ind w:left="426" w:hanging="426"/>
        <w:rPr>
          <w:rFonts w:ascii="Arial" w:hAnsi="Arial" w:cs="Arial"/>
        </w:rPr>
      </w:pPr>
    </w:p>
    <w:p w14:paraId="392F780A" w14:textId="77777777" w:rsidR="00114806" w:rsidRPr="00BA49DC" w:rsidRDefault="00114806" w:rsidP="00BA49DC">
      <w:pPr>
        <w:ind w:left="426" w:hanging="426"/>
        <w:rPr>
          <w:rFonts w:ascii="Arial" w:hAnsi="Arial" w:cs="Arial"/>
        </w:rPr>
      </w:pPr>
      <w:r w:rsidRPr="00BA49DC">
        <w:rPr>
          <w:rFonts w:ascii="Arial" w:hAnsi="Arial" w:cs="Arial"/>
        </w:rPr>
        <w:t>The breathing valve PSV 1313 set at 300 mm water releases the overpressures to a sand pit.</w:t>
      </w:r>
    </w:p>
    <w:p w14:paraId="6D1CEEB2" w14:textId="77777777" w:rsidR="00114806" w:rsidRPr="00114806" w:rsidRDefault="00114806" w:rsidP="00BA49DC">
      <w:pPr>
        <w:ind w:left="426" w:hanging="426"/>
        <w:rPr>
          <w:rFonts w:ascii="Arial" w:hAnsi="Arial" w:cs="Arial"/>
        </w:rPr>
      </w:pPr>
    </w:p>
    <w:p w14:paraId="09FE256B" w14:textId="77777777" w:rsidR="00114806" w:rsidRPr="00BA49DC" w:rsidRDefault="00114806" w:rsidP="00BA49DC">
      <w:pPr>
        <w:ind w:left="426" w:hanging="426"/>
        <w:rPr>
          <w:rFonts w:ascii="Arial" w:hAnsi="Arial" w:cs="Arial"/>
        </w:rPr>
      </w:pPr>
      <w:r w:rsidRPr="00BA49DC">
        <w:rPr>
          <w:rFonts w:ascii="Arial" w:hAnsi="Arial" w:cs="Arial"/>
        </w:rPr>
        <w:t>The Teal storage unit is located at a safe distance from the other operating areas.  A wa</w:t>
      </w:r>
      <w:r w:rsidR="00853D75" w:rsidRPr="00BA49DC">
        <w:rPr>
          <w:rFonts w:ascii="Arial" w:hAnsi="Arial" w:cs="Arial"/>
        </w:rPr>
        <w:t xml:space="preserve">shing system with Vaseline oil </w:t>
      </w:r>
      <w:r w:rsidRPr="00BA49DC">
        <w:rPr>
          <w:rFonts w:ascii="Arial" w:hAnsi="Arial" w:cs="Arial"/>
        </w:rPr>
        <w:t>is provided for maintenance of the Teal carrying lines and equipment.</w:t>
      </w:r>
    </w:p>
    <w:p w14:paraId="75EE2BFF" w14:textId="77777777" w:rsidR="00114806" w:rsidRPr="00114806" w:rsidRDefault="00114806" w:rsidP="00BA49DC">
      <w:pPr>
        <w:ind w:left="426" w:hanging="426"/>
        <w:rPr>
          <w:rFonts w:ascii="Arial" w:hAnsi="Arial" w:cs="Arial"/>
        </w:rPr>
      </w:pPr>
    </w:p>
    <w:p w14:paraId="4D1AC355" w14:textId="77777777" w:rsidR="00114806" w:rsidRPr="00BA49DC" w:rsidRDefault="00114806" w:rsidP="00BA49DC">
      <w:pPr>
        <w:ind w:left="426" w:hanging="426"/>
        <w:rPr>
          <w:rFonts w:ascii="Arial" w:hAnsi="Arial" w:cs="Arial"/>
        </w:rPr>
      </w:pPr>
      <w:r w:rsidRPr="00BA49DC">
        <w:rPr>
          <w:rFonts w:ascii="Arial" w:hAnsi="Arial" w:cs="Arial"/>
        </w:rPr>
        <w:t>This flushing oil unit includes the following equipments:</w:t>
      </w:r>
    </w:p>
    <w:p w14:paraId="16C46AB9" w14:textId="77777777" w:rsidR="00114806" w:rsidRPr="00114806" w:rsidRDefault="00114806" w:rsidP="00BA49DC">
      <w:pPr>
        <w:ind w:left="426" w:hanging="426"/>
        <w:rPr>
          <w:rFonts w:ascii="Arial" w:hAnsi="Arial" w:cs="Arial"/>
        </w:rPr>
      </w:pPr>
    </w:p>
    <w:p w14:paraId="083F02B1" w14:textId="77777777" w:rsidR="00114806" w:rsidRPr="00114806" w:rsidRDefault="00114806" w:rsidP="00BA49DC">
      <w:pPr>
        <w:ind w:left="426" w:hanging="426"/>
        <w:rPr>
          <w:rFonts w:ascii="Arial" w:hAnsi="Arial" w:cs="Arial"/>
        </w:rPr>
      </w:pPr>
      <w:r w:rsidRPr="00114806">
        <w:rPr>
          <w:rFonts w:ascii="Arial" w:hAnsi="Arial" w:cs="Arial"/>
        </w:rPr>
        <w:t>A fresh oil storage tank T-104 of 2 m3 volume receiving the Vaseline oil from drums.</w:t>
      </w:r>
    </w:p>
    <w:p w14:paraId="7456FEB7" w14:textId="77777777" w:rsidR="00114806" w:rsidRPr="00114806" w:rsidRDefault="00114806" w:rsidP="00BA49DC">
      <w:pPr>
        <w:ind w:left="426" w:hanging="426"/>
        <w:rPr>
          <w:rFonts w:ascii="Arial" w:hAnsi="Arial" w:cs="Arial"/>
        </w:rPr>
      </w:pPr>
      <w:r w:rsidRPr="00114806">
        <w:rPr>
          <w:rFonts w:ascii="Arial" w:hAnsi="Arial" w:cs="Arial"/>
        </w:rPr>
        <w:t xml:space="preserve">Geared pump P-102 used to empty the drums, let the washing oil circulate and transfer the exhausted oil  to the recovery unit </w:t>
      </w:r>
      <w:r w:rsidR="00853D75">
        <w:rPr>
          <w:rFonts w:ascii="Arial" w:hAnsi="Arial" w:cs="Arial"/>
        </w:rPr>
        <w:t xml:space="preserve"> </w:t>
      </w:r>
      <w:r w:rsidRPr="00114806">
        <w:rPr>
          <w:rFonts w:ascii="Arial" w:hAnsi="Arial" w:cs="Arial"/>
        </w:rPr>
        <w:t>(area 900).</w:t>
      </w:r>
    </w:p>
    <w:p w14:paraId="48769815" w14:textId="4DBAC98E" w:rsidR="00114806" w:rsidRPr="00114806" w:rsidRDefault="00114806" w:rsidP="00BA49DC">
      <w:pPr>
        <w:ind w:left="426" w:hanging="426"/>
        <w:rPr>
          <w:rFonts w:ascii="Arial" w:hAnsi="Arial" w:cs="Arial"/>
        </w:rPr>
      </w:pPr>
      <w:r w:rsidRPr="00114806">
        <w:rPr>
          <w:rFonts w:ascii="Arial" w:hAnsi="Arial" w:cs="Arial"/>
        </w:rPr>
        <w:t xml:space="preserve">Cartridge filter F-102 on the oil line to protect counter </w:t>
      </w:r>
      <w:del w:id="11" w:author="Rahul R Menon" w:date="2022-03-24T12:24:00Z">
        <w:r w:rsidRPr="00114806" w:rsidDel="00F55E70">
          <w:rPr>
            <w:rFonts w:ascii="Arial" w:hAnsi="Arial" w:cs="Arial"/>
          </w:rPr>
          <w:delText>FQI</w:delText>
        </w:r>
      </w:del>
      <w:ins w:id="12" w:author="Rahul R Menon" w:date="2022-03-24T12:24:00Z">
        <w:r w:rsidR="00F55E70">
          <w:rPr>
            <w:rFonts w:ascii="Arial" w:hAnsi="Arial" w:cs="Arial"/>
          </w:rPr>
          <w:t>FI</w:t>
        </w:r>
      </w:ins>
      <w:r w:rsidRPr="00114806">
        <w:rPr>
          <w:rFonts w:ascii="Arial" w:hAnsi="Arial" w:cs="Arial"/>
        </w:rPr>
        <w:t xml:space="preserve"> 1303.</w:t>
      </w:r>
    </w:p>
    <w:p w14:paraId="08B54329" w14:textId="77777777" w:rsidR="00114806" w:rsidRPr="00114806" w:rsidRDefault="00114806" w:rsidP="00BA49DC">
      <w:pPr>
        <w:ind w:left="426" w:hanging="426"/>
        <w:rPr>
          <w:rFonts w:ascii="Arial" w:hAnsi="Arial" w:cs="Arial"/>
        </w:rPr>
      </w:pPr>
      <w:r w:rsidRPr="00114806">
        <w:rPr>
          <w:rFonts w:ascii="Arial" w:hAnsi="Arial" w:cs="Arial"/>
        </w:rPr>
        <w:t>Exhaust oil tank T-103 of 2 m3 volume collecting the scrubbing oil.</w:t>
      </w:r>
    </w:p>
    <w:p w14:paraId="2CDE3418" w14:textId="77777777" w:rsidR="00114806" w:rsidRPr="00114806" w:rsidRDefault="00114806" w:rsidP="00BA49DC">
      <w:pPr>
        <w:ind w:left="426" w:hanging="426"/>
        <w:rPr>
          <w:rFonts w:ascii="Arial" w:hAnsi="Arial" w:cs="Arial"/>
        </w:rPr>
      </w:pPr>
    </w:p>
    <w:p w14:paraId="63813909" w14:textId="77777777" w:rsidR="00114806" w:rsidRPr="00BA49DC" w:rsidRDefault="00114806" w:rsidP="00BA49DC">
      <w:pPr>
        <w:ind w:left="426" w:hanging="426"/>
        <w:rPr>
          <w:rFonts w:ascii="Arial" w:hAnsi="Arial" w:cs="Arial"/>
        </w:rPr>
      </w:pPr>
      <w:r w:rsidRPr="00BA49DC">
        <w:rPr>
          <w:rFonts w:ascii="Arial" w:hAnsi="Arial" w:cs="Arial"/>
        </w:rPr>
        <w:t>This system allows to scrub both lines for Teal transfer from the cylinders to the surge drum, the surge drum itself, the suction line to the pumps, the Teal filter F-101, the metering pumps P-101 A/S, the blanketing line, the level gauge LI 1306 used to set the pumps and the micromotion type Teal flow rate gauge FE 1302.</w:t>
      </w:r>
    </w:p>
    <w:p w14:paraId="6F75F093" w14:textId="77777777" w:rsidR="00114806" w:rsidRPr="00114806" w:rsidRDefault="00114806" w:rsidP="00BA49DC">
      <w:pPr>
        <w:ind w:left="426" w:hanging="426"/>
        <w:rPr>
          <w:rFonts w:ascii="Arial" w:hAnsi="Arial" w:cs="Arial"/>
        </w:rPr>
      </w:pPr>
    </w:p>
    <w:p w14:paraId="1A9B1D3C" w14:textId="11D32DD9" w:rsidR="00114806" w:rsidRPr="00BA49DC" w:rsidRDefault="00114806" w:rsidP="00BA49DC">
      <w:pPr>
        <w:ind w:left="426" w:hanging="426"/>
        <w:rPr>
          <w:rFonts w:ascii="Arial" w:hAnsi="Arial" w:cs="Arial"/>
        </w:rPr>
      </w:pPr>
      <w:r w:rsidRPr="00BA49DC">
        <w:rPr>
          <w:rFonts w:ascii="Arial" w:hAnsi="Arial" w:cs="Arial"/>
        </w:rPr>
        <w:t xml:space="preserve">The oil scrubbing of the various equipment before maintenance </w:t>
      </w:r>
      <w:r w:rsidR="00853D75" w:rsidRPr="00BA49DC">
        <w:rPr>
          <w:rFonts w:ascii="Arial" w:hAnsi="Arial" w:cs="Arial"/>
        </w:rPr>
        <w:t>is carried</w:t>
      </w:r>
      <w:r w:rsidRPr="00BA49DC">
        <w:rPr>
          <w:rFonts w:ascii="Arial" w:hAnsi="Arial" w:cs="Arial"/>
        </w:rPr>
        <w:t xml:space="preserve"> out by checking the utilized amount of scrubbing oil on counter </w:t>
      </w:r>
      <w:del w:id="13" w:author="Rahul R Menon" w:date="2022-03-24T12:24:00Z">
        <w:r w:rsidRPr="00BA49DC" w:rsidDel="00F55E70">
          <w:rPr>
            <w:rFonts w:ascii="Arial" w:hAnsi="Arial" w:cs="Arial"/>
          </w:rPr>
          <w:delText>FQI</w:delText>
        </w:r>
      </w:del>
      <w:ins w:id="14" w:author="Rahul R Menon" w:date="2022-03-24T12:24:00Z">
        <w:r w:rsidR="00F55E70">
          <w:rPr>
            <w:rFonts w:ascii="Arial" w:hAnsi="Arial" w:cs="Arial"/>
          </w:rPr>
          <w:t>FI</w:t>
        </w:r>
      </w:ins>
      <w:r w:rsidRPr="00BA49DC">
        <w:rPr>
          <w:rFonts w:ascii="Arial" w:hAnsi="Arial" w:cs="Arial"/>
        </w:rPr>
        <w:t xml:space="preserve"> 1303.  This amount must be at least 10 times the volume of the concerned items of equipment and scrubbing lines.</w:t>
      </w:r>
    </w:p>
    <w:p w14:paraId="4BBD3494" w14:textId="77777777" w:rsidR="00114806" w:rsidRPr="00114806" w:rsidRDefault="00114806" w:rsidP="00BA49DC">
      <w:pPr>
        <w:ind w:left="426" w:hanging="426"/>
        <w:rPr>
          <w:rFonts w:ascii="Arial" w:hAnsi="Arial" w:cs="Arial"/>
        </w:rPr>
      </w:pPr>
    </w:p>
    <w:p w14:paraId="3496EAEE" w14:textId="77777777" w:rsidR="00114806" w:rsidRPr="00114806" w:rsidRDefault="00114806" w:rsidP="00BA49DC">
      <w:pPr>
        <w:pStyle w:val="BodyTextIndent2"/>
        <w:ind w:left="426" w:hanging="426"/>
        <w:jc w:val="left"/>
        <w:rPr>
          <w:rFonts w:ascii="Arial" w:hAnsi="Arial" w:cs="Arial"/>
        </w:rPr>
      </w:pPr>
      <w:r w:rsidRPr="00114806">
        <w:rPr>
          <w:rFonts w:ascii="Arial" w:hAnsi="Arial" w:cs="Arial"/>
        </w:rPr>
        <w:t xml:space="preserve">A combined blanketing is provided for both oil tanks, and hydraulic </w:t>
      </w:r>
      <w:r w:rsidR="00853D75" w:rsidRPr="00114806">
        <w:rPr>
          <w:rFonts w:ascii="Arial" w:hAnsi="Arial" w:cs="Arial"/>
        </w:rPr>
        <w:t>seal T</w:t>
      </w:r>
      <w:r w:rsidRPr="00114806">
        <w:rPr>
          <w:rFonts w:ascii="Arial" w:hAnsi="Arial" w:cs="Arial"/>
        </w:rPr>
        <w:t>-102.</w:t>
      </w:r>
    </w:p>
    <w:p w14:paraId="1CBF8C26" w14:textId="77777777" w:rsidR="00114806" w:rsidRPr="00114806" w:rsidRDefault="00114806" w:rsidP="00BA49DC">
      <w:pPr>
        <w:ind w:left="426" w:hanging="426"/>
        <w:rPr>
          <w:rFonts w:ascii="Arial" w:hAnsi="Arial" w:cs="Arial"/>
        </w:rPr>
      </w:pPr>
    </w:p>
    <w:p w14:paraId="7B703F8E" w14:textId="08925DE8" w:rsidR="00114806" w:rsidRPr="00BA49DC" w:rsidRDefault="00114806" w:rsidP="00BA49DC">
      <w:pPr>
        <w:ind w:left="426" w:hanging="426"/>
        <w:rPr>
          <w:rFonts w:ascii="Arial" w:hAnsi="Arial" w:cs="Arial"/>
          <w:b/>
        </w:rPr>
      </w:pPr>
      <w:bookmarkStart w:id="15" w:name="donor"/>
      <w:bookmarkEnd w:id="15"/>
      <w:r w:rsidRPr="00BA49DC">
        <w:rPr>
          <w:rFonts w:ascii="Arial" w:hAnsi="Arial" w:cs="Arial"/>
          <w:b/>
        </w:rPr>
        <w:t>Donor storage and metering.</w:t>
      </w:r>
    </w:p>
    <w:p w14:paraId="1C431BCE" w14:textId="77777777" w:rsidR="00114806" w:rsidRPr="00114806" w:rsidRDefault="00114806" w:rsidP="00BA49DC">
      <w:pPr>
        <w:ind w:left="426" w:hanging="426"/>
        <w:rPr>
          <w:rFonts w:ascii="Arial" w:hAnsi="Arial" w:cs="Arial"/>
        </w:rPr>
      </w:pPr>
    </w:p>
    <w:p w14:paraId="558E72FE" w14:textId="28D5EA59" w:rsidR="00114806" w:rsidRPr="00BA49DC" w:rsidRDefault="00114806" w:rsidP="00BA49DC">
      <w:pPr>
        <w:ind w:left="426" w:hanging="426"/>
        <w:rPr>
          <w:rFonts w:ascii="Arial" w:hAnsi="Arial" w:cs="Arial"/>
        </w:rPr>
      </w:pPr>
      <w:r w:rsidRPr="00BA49DC">
        <w:rPr>
          <w:rFonts w:ascii="Arial" w:hAnsi="Arial" w:cs="Arial"/>
        </w:rPr>
        <w:t>This unit includes</w:t>
      </w:r>
    </w:p>
    <w:p w14:paraId="54DE6D36" w14:textId="77777777" w:rsidR="00114806" w:rsidRPr="00114806" w:rsidRDefault="00114806" w:rsidP="00BA49DC">
      <w:pPr>
        <w:ind w:left="426" w:hanging="426"/>
        <w:rPr>
          <w:rFonts w:ascii="Arial" w:hAnsi="Arial" w:cs="Arial"/>
        </w:rPr>
      </w:pPr>
    </w:p>
    <w:p w14:paraId="7410A2E1" w14:textId="77777777" w:rsidR="00114806" w:rsidRPr="00114806" w:rsidRDefault="00114806" w:rsidP="00BA49DC">
      <w:pPr>
        <w:ind w:left="426" w:hanging="426"/>
        <w:rPr>
          <w:rFonts w:ascii="Arial" w:hAnsi="Arial" w:cs="Arial"/>
        </w:rPr>
      </w:pPr>
      <w:r w:rsidRPr="00114806">
        <w:rPr>
          <w:rFonts w:ascii="Arial" w:hAnsi="Arial" w:cs="Arial"/>
        </w:rPr>
        <w:t>Two Donor storage tanks T-101 A/B with their related stirrer (A 101 A/B).</w:t>
      </w:r>
    </w:p>
    <w:p w14:paraId="3D459204" w14:textId="77777777" w:rsidR="00114806" w:rsidRPr="00114806" w:rsidRDefault="00114806" w:rsidP="00BA49DC">
      <w:pPr>
        <w:ind w:left="426" w:hanging="426"/>
        <w:rPr>
          <w:rFonts w:ascii="Arial" w:hAnsi="Arial" w:cs="Arial"/>
        </w:rPr>
      </w:pPr>
      <w:r w:rsidRPr="00114806">
        <w:rPr>
          <w:rFonts w:ascii="Arial" w:hAnsi="Arial" w:cs="Arial"/>
        </w:rPr>
        <w:t>Pump for transfer of Donor and diluting agent from the drums into the storage tanks   P-103.</w:t>
      </w:r>
    </w:p>
    <w:p w14:paraId="30FF7C18" w14:textId="77777777" w:rsidR="00114806" w:rsidRPr="00114806" w:rsidRDefault="00114806" w:rsidP="00BA49DC">
      <w:pPr>
        <w:ind w:left="426" w:hanging="426"/>
        <w:rPr>
          <w:rFonts w:ascii="Arial" w:hAnsi="Arial" w:cs="Arial"/>
        </w:rPr>
      </w:pPr>
      <w:r w:rsidRPr="00114806">
        <w:rPr>
          <w:rFonts w:ascii="Arial" w:hAnsi="Arial" w:cs="Arial"/>
        </w:rPr>
        <w:t>Donor/diluting agent filter F-103.</w:t>
      </w:r>
    </w:p>
    <w:p w14:paraId="544879FC" w14:textId="77777777" w:rsidR="00114806" w:rsidRPr="00114806" w:rsidRDefault="00114806" w:rsidP="00BA49DC">
      <w:pPr>
        <w:ind w:left="426" w:hanging="426"/>
        <w:rPr>
          <w:rFonts w:ascii="Arial" w:hAnsi="Arial" w:cs="Arial"/>
        </w:rPr>
      </w:pPr>
      <w:r w:rsidRPr="00114806">
        <w:rPr>
          <w:rFonts w:ascii="Arial" w:hAnsi="Arial" w:cs="Arial"/>
        </w:rPr>
        <w:t>Donor filters F-104 A/S.</w:t>
      </w:r>
    </w:p>
    <w:p w14:paraId="7B7CAD82" w14:textId="77777777" w:rsidR="00114806" w:rsidRPr="00114806" w:rsidRDefault="00114806" w:rsidP="00BA49DC">
      <w:pPr>
        <w:ind w:left="426" w:hanging="426"/>
        <w:rPr>
          <w:rFonts w:ascii="Arial" w:hAnsi="Arial" w:cs="Arial"/>
        </w:rPr>
      </w:pPr>
      <w:r w:rsidRPr="00114806">
        <w:rPr>
          <w:rFonts w:ascii="Arial" w:hAnsi="Arial" w:cs="Arial"/>
        </w:rPr>
        <w:t>Donor metering pumps P-104A/S.</w:t>
      </w:r>
    </w:p>
    <w:p w14:paraId="791942D1" w14:textId="77777777" w:rsidR="00114806" w:rsidRPr="00114806" w:rsidRDefault="00114806" w:rsidP="00BA49DC">
      <w:pPr>
        <w:ind w:left="426" w:hanging="426"/>
        <w:rPr>
          <w:rFonts w:ascii="Arial" w:hAnsi="Arial" w:cs="Arial"/>
        </w:rPr>
      </w:pPr>
    </w:p>
    <w:p w14:paraId="59255006" w14:textId="24F92A35" w:rsidR="00114806" w:rsidRPr="00BA49DC" w:rsidRDefault="00114806" w:rsidP="000D4339">
      <w:pPr>
        <w:ind w:left="426" w:hanging="426"/>
        <w:rPr>
          <w:rFonts w:ascii="Arial" w:hAnsi="Arial" w:cs="Arial"/>
        </w:rPr>
      </w:pPr>
      <w:r w:rsidRPr="00BA49DC">
        <w:rPr>
          <w:rFonts w:ascii="Arial" w:hAnsi="Arial" w:cs="Arial"/>
        </w:rPr>
        <w:t>This Plant has been designed to operate with different Donor types, i.e. PES(phenylethoxysilane) or DPMS( diphenylmethoxysilane)</w:t>
      </w:r>
      <w:del w:id="16" w:author="Rahul R Menon" w:date="2023-10-27T14:30:00Z">
        <w:r w:rsidRPr="00BA49DC" w:rsidDel="008306BE">
          <w:rPr>
            <w:rFonts w:ascii="Arial" w:hAnsi="Arial" w:cs="Arial"/>
          </w:rPr>
          <w:delText xml:space="preserve"> </w:delText>
        </w:r>
      </w:del>
      <w:r w:rsidRPr="00BA49DC">
        <w:rPr>
          <w:rFonts w:ascii="Arial" w:hAnsi="Arial" w:cs="Arial"/>
        </w:rPr>
        <w:t>according to the type of polymer being produced.  The consumptions also vary in accordance with the production.</w:t>
      </w:r>
      <w:ins w:id="17" w:author="Rahul R Menon" w:date="2023-10-27T14:45:00Z">
        <w:r w:rsidR="000D4339">
          <w:rPr>
            <w:rFonts w:ascii="Arial" w:hAnsi="Arial" w:cs="Arial"/>
          </w:rPr>
          <w:t xml:space="preserve"> We currently use </w:t>
        </w:r>
        <w:r w:rsidR="000D4339" w:rsidRPr="000D4339">
          <w:rPr>
            <w:rFonts w:ascii="Arial" w:hAnsi="Arial" w:cs="Arial"/>
          </w:rPr>
          <w:t>cyclohexyl methyl dimethoxy silane (CMDMSi; CM;</w:t>
        </w:r>
        <w:r w:rsidR="000D4339">
          <w:rPr>
            <w:rFonts w:ascii="Arial" w:hAnsi="Arial" w:cs="Arial"/>
          </w:rPr>
          <w:t xml:space="preserve"> </w:t>
        </w:r>
        <w:r w:rsidR="000D4339" w:rsidRPr="000D4339">
          <w:rPr>
            <w:rFonts w:ascii="Arial" w:hAnsi="Arial" w:cs="Arial"/>
          </w:rPr>
          <w:t>C-donor)</w:t>
        </w:r>
        <w:r w:rsidR="000D4339">
          <w:rPr>
            <w:rFonts w:ascii="Arial" w:hAnsi="Arial" w:cs="Arial"/>
          </w:rPr>
          <w:t xml:space="preserve"> with LYNX</w:t>
        </w:r>
      </w:ins>
      <w:ins w:id="18" w:author="Rahul R Menon" w:date="2023-10-27T14:46:00Z">
        <w:r w:rsidR="000D4339">
          <w:rPr>
            <w:rFonts w:ascii="Arial" w:hAnsi="Arial" w:cs="Arial"/>
          </w:rPr>
          <w:t>2010HA and ZN127M catalyst</w:t>
        </w:r>
      </w:ins>
    </w:p>
    <w:p w14:paraId="077BD904" w14:textId="77777777" w:rsidR="00114806" w:rsidRPr="00114806" w:rsidRDefault="00114806" w:rsidP="00BA49DC">
      <w:pPr>
        <w:ind w:left="426" w:hanging="426"/>
        <w:rPr>
          <w:rFonts w:ascii="Arial" w:hAnsi="Arial" w:cs="Arial"/>
        </w:rPr>
      </w:pPr>
    </w:p>
    <w:p w14:paraId="354111F8" w14:textId="77777777" w:rsidR="00114806" w:rsidRPr="00BA49DC" w:rsidRDefault="00114806" w:rsidP="00BA49DC">
      <w:pPr>
        <w:ind w:left="426" w:hanging="426"/>
        <w:rPr>
          <w:rFonts w:ascii="Arial" w:hAnsi="Arial" w:cs="Arial"/>
        </w:rPr>
      </w:pPr>
      <w:r w:rsidRPr="00BA49DC">
        <w:rPr>
          <w:rFonts w:ascii="Arial" w:hAnsi="Arial" w:cs="Arial"/>
        </w:rPr>
        <w:t>As for production with high T/D ratios requiring too small Donor flow-rates it is necessary to increase the pumpable amounts by diluting Donor with Vaseline oil.</w:t>
      </w:r>
    </w:p>
    <w:p w14:paraId="1C5B34AF" w14:textId="77777777" w:rsidR="00114806" w:rsidRPr="00114806" w:rsidRDefault="00114806" w:rsidP="00BA49DC">
      <w:pPr>
        <w:ind w:left="426" w:hanging="426"/>
        <w:rPr>
          <w:rFonts w:ascii="Arial" w:hAnsi="Arial" w:cs="Arial"/>
        </w:rPr>
      </w:pPr>
    </w:p>
    <w:p w14:paraId="7200CC07" w14:textId="77777777" w:rsidR="00114806" w:rsidRPr="00BA49DC" w:rsidRDefault="00114806" w:rsidP="00BA49DC">
      <w:pPr>
        <w:ind w:left="426" w:hanging="426"/>
        <w:rPr>
          <w:rFonts w:ascii="Arial" w:hAnsi="Arial" w:cs="Arial"/>
        </w:rPr>
      </w:pPr>
      <w:r w:rsidRPr="00BA49DC">
        <w:rPr>
          <w:rFonts w:ascii="Arial" w:hAnsi="Arial" w:cs="Arial"/>
        </w:rPr>
        <w:t>The two storage tanks allow to provide a higher operational flexibility to the different concentration/type of donor in the tanks.</w:t>
      </w:r>
    </w:p>
    <w:p w14:paraId="23A01A10" w14:textId="77777777" w:rsidR="00114806" w:rsidRPr="00114806" w:rsidRDefault="00114806" w:rsidP="00BA49DC">
      <w:pPr>
        <w:ind w:left="426" w:hanging="426"/>
        <w:rPr>
          <w:rFonts w:ascii="Arial" w:hAnsi="Arial" w:cs="Arial"/>
        </w:rPr>
      </w:pPr>
    </w:p>
    <w:p w14:paraId="5014927B" w14:textId="77777777" w:rsidR="00114806" w:rsidRPr="00BA49DC" w:rsidRDefault="00114806" w:rsidP="00BA49DC">
      <w:pPr>
        <w:ind w:left="426" w:hanging="426"/>
        <w:rPr>
          <w:rFonts w:ascii="Arial" w:hAnsi="Arial" w:cs="Arial"/>
        </w:rPr>
      </w:pPr>
      <w:r w:rsidRPr="00BA49DC">
        <w:rPr>
          <w:rFonts w:ascii="Arial" w:hAnsi="Arial" w:cs="Arial"/>
        </w:rPr>
        <w:lastRenderedPageBreak/>
        <w:t>Donor and Vaseline oil shall be charged into the 0.9 m3 vol. tanks in the required amounts using the gear pump P-103 that withdraws the product from the drums and feeds it through the cartridge filter F-103 trapping large solid particles.</w:t>
      </w:r>
    </w:p>
    <w:p w14:paraId="40445B24" w14:textId="77777777" w:rsidR="00114806" w:rsidRPr="00114806" w:rsidRDefault="00114806" w:rsidP="00BA49DC">
      <w:pPr>
        <w:ind w:left="426" w:hanging="426"/>
        <w:rPr>
          <w:rFonts w:ascii="Arial" w:hAnsi="Arial" w:cs="Arial"/>
        </w:rPr>
      </w:pPr>
    </w:p>
    <w:p w14:paraId="1969417B" w14:textId="77777777" w:rsidR="00114806" w:rsidRPr="00BA49DC" w:rsidRDefault="00114806" w:rsidP="00BA49DC">
      <w:pPr>
        <w:ind w:left="426" w:hanging="426"/>
        <w:rPr>
          <w:rFonts w:ascii="Arial" w:hAnsi="Arial" w:cs="Arial"/>
        </w:rPr>
      </w:pPr>
      <w:r w:rsidRPr="00BA49DC">
        <w:rPr>
          <w:rFonts w:ascii="Arial" w:hAnsi="Arial" w:cs="Arial"/>
        </w:rPr>
        <w:t>The tanks is fitted with board-mounted level indicator, with min</w:t>
      </w:r>
      <w:r w:rsidR="00030726" w:rsidRPr="00BA49DC">
        <w:rPr>
          <w:rFonts w:ascii="Arial" w:hAnsi="Arial" w:cs="Arial"/>
        </w:rPr>
        <w:t>imum and maximum level alarm (L</w:t>
      </w:r>
      <w:r w:rsidRPr="00BA49DC">
        <w:rPr>
          <w:rFonts w:ascii="Arial" w:hAnsi="Arial" w:cs="Arial"/>
        </w:rPr>
        <w:t>AHL 1403 A/B) and local level gauges (LG 1401 A/B).</w:t>
      </w:r>
    </w:p>
    <w:p w14:paraId="7601D782" w14:textId="77777777" w:rsidR="00114806" w:rsidRPr="00114806" w:rsidRDefault="00114806" w:rsidP="00BA49DC">
      <w:pPr>
        <w:ind w:left="426" w:hanging="426"/>
        <w:rPr>
          <w:rFonts w:ascii="Arial" w:hAnsi="Arial" w:cs="Arial"/>
        </w:rPr>
      </w:pPr>
    </w:p>
    <w:p w14:paraId="3FB58F89" w14:textId="77777777" w:rsidR="00114806" w:rsidRPr="00BA49DC" w:rsidRDefault="00114806" w:rsidP="00BA49DC">
      <w:pPr>
        <w:ind w:left="426" w:hanging="426"/>
        <w:rPr>
          <w:rFonts w:ascii="Arial" w:hAnsi="Arial" w:cs="Arial"/>
        </w:rPr>
      </w:pPr>
      <w:r w:rsidRPr="00BA49DC">
        <w:rPr>
          <w:rFonts w:ascii="Arial" w:hAnsi="Arial" w:cs="Arial"/>
        </w:rPr>
        <w:t>These tanks are kept under blanketing pressure (approx. 100 mm water) through the self-reducing valve PCV 1405.  The breathing valve PSV 1410 set at 300 mm water releases the overpressure to the atmosphere during the tank filling or under abnormal operating conditions.</w:t>
      </w:r>
    </w:p>
    <w:p w14:paraId="3350579B" w14:textId="77777777" w:rsidR="00114806" w:rsidRPr="00114806" w:rsidRDefault="00114806" w:rsidP="00BA49DC">
      <w:pPr>
        <w:ind w:left="426" w:hanging="426"/>
        <w:rPr>
          <w:rFonts w:ascii="Arial" w:hAnsi="Arial" w:cs="Arial"/>
        </w:rPr>
      </w:pPr>
    </w:p>
    <w:p w14:paraId="2C3DB12C" w14:textId="77777777" w:rsidR="00114806" w:rsidRPr="00BA49DC" w:rsidRDefault="00114806" w:rsidP="00BA49DC">
      <w:pPr>
        <w:ind w:left="426" w:hanging="426"/>
        <w:rPr>
          <w:rFonts w:ascii="Arial" w:hAnsi="Arial" w:cs="Arial"/>
        </w:rPr>
      </w:pPr>
      <w:r w:rsidRPr="00BA49DC">
        <w:rPr>
          <w:rFonts w:ascii="Arial" w:hAnsi="Arial" w:cs="Arial"/>
        </w:rPr>
        <w:t>The metering pumps P-104A/S withdraw Donor from the bottom of the storage/dilution tanks through filters F-104 A/S and meter it to the reaction unit.</w:t>
      </w:r>
    </w:p>
    <w:p w14:paraId="55C2B2FC" w14:textId="77777777" w:rsidR="00114806" w:rsidRPr="00114806" w:rsidRDefault="00114806" w:rsidP="00BA49DC">
      <w:pPr>
        <w:ind w:left="426" w:hanging="426"/>
        <w:rPr>
          <w:rFonts w:ascii="Arial" w:hAnsi="Arial" w:cs="Arial"/>
        </w:rPr>
      </w:pPr>
    </w:p>
    <w:p w14:paraId="4ADF4DAF" w14:textId="0154F124" w:rsidR="00114806" w:rsidRPr="00BA49DC" w:rsidRDefault="000D4339" w:rsidP="00BA49DC">
      <w:pPr>
        <w:ind w:left="426" w:hanging="426"/>
        <w:rPr>
          <w:rFonts w:ascii="Arial" w:hAnsi="Arial" w:cs="Arial"/>
        </w:rPr>
      </w:pPr>
      <w:ins w:id="19" w:author="Rahul R Menon" w:date="2023-10-27T14:53:00Z">
        <w:r>
          <w:rPr>
            <w:rFonts w:ascii="Arial" w:hAnsi="Arial" w:cs="Arial"/>
          </w:rPr>
          <w:t xml:space="preserve">Drop test: </w:t>
        </w:r>
      </w:ins>
      <w:r w:rsidR="00114806" w:rsidRPr="00BA49DC">
        <w:rPr>
          <w:rFonts w:ascii="Arial" w:hAnsi="Arial" w:cs="Arial"/>
        </w:rPr>
        <w:t xml:space="preserve">For pump setting withdrawal from the tank is cut-off by </w:t>
      </w:r>
      <w:r w:rsidR="004421E6" w:rsidRPr="00BA49DC">
        <w:rPr>
          <w:rFonts w:ascii="Arial" w:hAnsi="Arial" w:cs="Arial"/>
        </w:rPr>
        <w:t>inserting level gauge   LG 1404</w:t>
      </w:r>
      <w:r w:rsidR="00114806" w:rsidRPr="00BA49DC">
        <w:rPr>
          <w:rFonts w:ascii="Arial" w:hAnsi="Arial" w:cs="Arial"/>
        </w:rPr>
        <w:t>A    (or B) according to the pump in operation.</w:t>
      </w:r>
      <w:ins w:id="20" w:author="Rahul R Menon" w:date="2023-10-27T14:54:00Z">
        <w:r>
          <w:rPr>
            <w:rFonts w:ascii="Arial" w:hAnsi="Arial" w:cs="Arial"/>
          </w:rPr>
          <w:t xml:space="preserve"> </w:t>
        </w:r>
      </w:ins>
      <w:r w:rsidR="00114806" w:rsidRPr="00BA49DC">
        <w:rPr>
          <w:rFonts w:ascii="Arial" w:hAnsi="Arial" w:cs="Arial"/>
        </w:rPr>
        <w:t>The level fluctuations in the long run are measured by means of a timer to check for the pump flow rate</w:t>
      </w:r>
      <w:ins w:id="21" w:author="Rahul R Menon" w:date="2023-10-27T14:47:00Z">
        <w:r>
          <w:rPr>
            <w:rFonts w:ascii="Arial" w:hAnsi="Arial" w:cs="Arial"/>
          </w:rPr>
          <w:t xml:space="preserve"> by checking the drop in level when only tank LG is lined up to pump</w:t>
        </w:r>
      </w:ins>
      <w:r w:rsidR="00114806" w:rsidRPr="00BA49DC">
        <w:rPr>
          <w:rFonts w:ascii="Arial" w:hAnsi="Arial" w:cs="Arial"/>
        </w:rPr>
        <w:t>.</w:t>
      </w:r>
    </w:p>
    <w:p w14:paraId="73B411A8" w14:textId="77777777" w:rsidR="00114806" w:rsidRPr="00114806" w:rsidRDefault="00114806" w:rsidP="00BA49DC">
      <w:pPr>
        <w:ind w:left="426" w:hanging="426"/>
        <w:rPr>
          <w:rFonts w:ascii="Arial" w:hAnsi="Arial" w:cs="Arial"/>
        </w:rPr>
      </w:pPr>
    </w:p>
    <w:p w14:paraId="5E164720" w14:textId="432AB1D6" w:rsidR="00114806" w:rsidRPr="00BA49DC" w:rsidRDefault="00114806" w:rsidP="00BA49DC">
      <w:pPr>
        <w:ind w:left="426" w:hanging="426"/>
        <w:rPr>
          <w:rFonts w:ascii="Arial" w:hAnsi="Arial" w:cs="Arial"/>
          <w:bCs/>
        </w:rPr>
      </w:pPr>
      <w:bookmarkStart w:id="22" w:name="catalyst"/>
      <w:bookmarkEnd w:id="22"/>
      <w:r w:rsidRPr="00BA49DC">
        <w:rPr>
          <w:rFonts w:ascii="Arial" w:hAnsi="Arial" w:cs="Arial"/>
          <w:b/>
        </w:rPr>
        <w:t>Catalyst Paste Preparation and Catalyst Metering</w:t>
      </w:r>
    </w:p>
    <w:p w14:paraId="17B38273" w14:textId="77777777" w:rsidR="00114806" w:rsidRPr="00114806" w:rsidRDefault="00114806" w:rsidP="00BA49DC">
      <w:pPr>
        <w:ind w:left="426" w:hanging="426"/>
        <w:rPr>
          <w:rFonts w:ascii="Arial" w:hAnsi="Arial" w:cs="Arial"/>
        </w:rPr>
      </w:pPr>
    </w:p>
    <w:p w14:paraId="5CA037DD" w14:textId="7666F690" w:rsidR="00114806" w:rsidRPr="00BA49DC" w:rsidRDefault="00114806" w:rsidP="00BA49DC">
      <w:pPr>
        <w:ind w:left="426" w:hanging="426"/>
        <w:rPr>
          <w:rFonts w:ascii="Arial" w:hAnsi="Arial" w:cs="Arial"/>
        </w:rPr>
      </w:pPr>
      <w:r w:rsidRPr="00BA49DC">
        <w:rPr>
          <w:rFonts w:ascii="Arial" w:hAnsi="Arial" w:cs="Arial"/>
        </w:rPr>
        <w:t>This unit includes</w:t>
      </w:r>
      <w:r w:rsidR="004421E6" w:rsidRPr="00BA49DC">
        <w:rPr>
          <w:rFonts w:ascii="Arial" w:hAnsi="Arial" w:cs="Arial"/>
        </w:rPr>
        <w:t xml:space="preserve"> </w:t>
      </w:r>
    </w:p>
    <w:p w14:paraId="098BFB12" w14:textId="77777777" w:rsidR="00114806" w:rsidRPr="00114806" w:rsidRDefault="00114806" w:rsidP="00BA49DC">
      <w:pPr>
        <w:ind w:left="426" w:hanging="426"/>
        <w:rPr>
          <w:rFonts w:ascii="Arial" w:hAnsi="Arial" w:cs="Arial"/>
        </w:rPr>
      </w:pPr>
    </w:p>
    <w:p w14:paraId="5A2B9696" w14:textId="592057B3" w:rsidR="00114806" w:rsidRDefault="00114806" w:rsidP="00BA49DC">
      <w:pPr>
        <w:ind w:left="426" w:hanging="426"/>
        <w:rPr>
          <w:ins w:id="23" w:author="Rahul R Menon" w:date="2023-10-27T10:45:00Z"/>
          <w:rFonts w:ascii="Arial" w:hAnsi="Arial" w:cs="Arial"/>
        </w:rPr>
      </w:pPr>
      <w:r w:rsidRPr="00114806">
        <w:rPr>
          <w:rFonts w:ascii="Arial" w:hAnsi="Arial" w:cs="Arial"/>
        </w:rPr>
        <w:t>Grease mixing / storage tank T-105 with related stirrer A 102.</w:t>
      </w:r>
    </w:p>
    <w:p w14:paraId="48D150DC" w14:textId="722067F5" w:rsidR="006B0921" w:rsidRPr="00114806" w:rsidRDefault="006B0921" w:rsidP="00BA49DC">
      <w:pPr>
        <w:ind w:left="426" w:hanging="426"/>
        <w:rPr>
          <w:rFonts w:ascii="Arial" w:hAnsi="Arial" w:cs="Arial"/>
        </w:rPr>
      </w:pPr>
      <w:ins w:id="24" w:author="Rahul R Menon" w:date="2023-10-27T10:45:00Z">
        <w:r>
          <w:rPr>
            <w:rFonts w:ascii="Arial" w:hAnsi="Arial" w:cs="Arial"/>
          </w:rPr>
          <w:t xml:space="preserve">Oil storage tank T501 with related stirrer </w:t>
        </w:r>
      </w:ins>
      <w:ins w:id="25" w:author="Rahul R Menon" w:date="2023-10-27T10:46:00Z">
        <w:r>
          <w:rPr>
            <w:rFonts w:ascii="Arial" w:hAnsi="Arial" w:cs="Arial"/>
          </w:rPr>
          <w:t>A501</w:t>
        </w:r>
      </w:ins>
    </w:p>
    <w:p w14:paraId="553CE968" w14:textId="77777777" w:rsidR="00114806" w:rsidRPr="00114806" w:rsidRDefault="00114806" w:rsidP="00BA49DC">
      <w:pPr>
        <w:ind w:left="426" w:hanging="426"/>
        <w:rPr>
          <w:rFonts w:ascii="Arial" w:hAnsi="Arial" w:cs="Arial"/>
        </w:rPr>
      </w:pPr>
      <w:r w:rsidRPr="00114806">
        <w:rPr>
          <w:rFonts w:ascii="Arial" w:hAnsi="Arial" w:cs="Arial"/>
        </w:rPr>
        <w:t>Oil – Grease transfer pump P-105.</w:t>
      </w:r>
    </w:p>
    <w:p w14:paraId="1CD330B9" w14:textId="77777777" w:rsidR="00114806" w:rsidRPr="00114806" w:rsidRDefault="00114806" w:rsidP="00BA49DC">
      <w:pPr>
        <w:ind w:left="426" w:hanging="426"/>
        <w:rPr>
          <w:rFonts w:ascii="Arial" w:hAnsi="Arial" w:cs="Arial"/>
        </w:rPr>
      </w:pPr>
      <w:r w:rsidRPr="00114806">
        <w:rPr>
          <w:rFonts w:ascii="Arial" w:hAnsi="Arial" w:cs="Arial"/>
        </w:rPr>
        <w:t>Oil – Grease filter F-105.</w:t>
      </w:r>
    </w:p>
    <w:p w14:paraId="6D00D8EF" w14:textId="5A5A4979" w:rsidR="00114806" w:rsidRPr="00114806" w:rsidRDefault="00114806" w:rsidP="00BA49DC">
      <w:pPr>
        <w:ind w:left="426" w:hanging="426"/>
        <w:rPr>
          <w:rFonts w:ascii="Arial" w:hAnsi="Arial" w:cs="Arial"/>
        </w:rPr>
      </w:pPr>
      <w:r w:rsidRPr="00114806">
        <w:rPr>
          <w:rFonts w:ascii="Arial" w:hAnsi="Arial" w:cs="Arial"/>
        </w:rPr>
        <w:t>Catalyst paste preparation tank</w:t>
      </w:r>
      <w:ins w:id="26" w:author="Rahul R Menon" w:date="2023-10-27T10:46:00Z">
        <w:r w:rsidR="006B0921">
          <w:rPr>
            <w:rFonts w:ascii="Arial" w:hAnsi="Arial" w:cs="Arial"/>
          </w:rPr>
          <w:t>s</w:t>
        </w:r>
      </w:ins>
      <w:r w:rsidRPr="00114806">
        <w:rPr>
          <w:rFonts w:ascii="Arial" w:hAnsi="Arial" w:cs="Arial"/>
        </w:rPr>
        <w:t xml:space="preserve"> V-103</w:t>
      </w:r>
      <w:ins w:id="27" w:author="Rahul R Menon" w:date="2023-10-27T10:46:00Z">
        <w:r w:rsidR="006B0921">
          <w:rPr>
            <w:rFonts w:ascii="Arial" w:hAnsi="Arial" w:cs="Arial"/>
          </w:rPr>
          <w:t>A/S</w:t>
        </w:r>
      </w:ins>
      <w:r w:rsidRPr="00114806">
        <w:rPr>
          <w:rFonts w:ascii="Arial" w:hAnsi="Arial" w:cs="Arial"/>
        </w:rPr>
        <w:t xml:space="preserve"> with related stirrer A-103</w:t>
      </w:r>
      <w:ins w:id="28" w:author="Rahul R Menon" w:date="2023-10-27T10:46:00Z">
        <w:r w:rsidR="006B0921">
          <w:rPr>
            <w:rFonts w:ascii="Arial" w:hAnsi="Arial" w:cs="Arial"/>
          </w:rPr>
          <w:t xml:space="preserve"> A/S</w:t>
        </w:r>
      </w:ins>
      <w:r w:rsidRPr="00114806">
        <w:rPr>
          <w:rFonts w:ascii="Arial" w:hAnsi="Arial" w:cs="Arial"/>
        </w:rPr>
        <w:t>.</w:t>
      </w:r>
    </w:p>
    <w:p w14:paraId="548F3DB6" w14:textId="54AEC890" w:rsidR="00114806" w:rsidRPr="00114806" w:rsidRDefault="00114806" w:rsidP="00BA49DC">
      <w:pPr>
        <w:ind w:left="426" w:hanging="426"/>
        <w:rPr>
          <w:rFonts w:ascii="Arial" w:hAnsi="Arial" w:cs="Arial"/>
        </w:rPr>
      </w:pPr>
      <w:r w:rsidRPr="00114806">
        <w:rPr>
          <w:rFonts w:ascii="Arial" w:hAnsi="Arial" w:cs="Arial"/>
        </w:rPr>
        <w:t>Thermosetting fluid circulating pump P-106 to jacket of disperser V-103</w:t>
      </w:r>
      <w:ins w:id="29" w:author="Rahul R Menon" w:date="2023-10-27T10:46:00Z">
        <w:r w:rsidR="006B0921">
          <w:rPr>
            <w:rFonts w:ascii="Arial" w:hAnsi="Arial" w:cs="Arial"/>
          </w:rPr>
          <w:t>A/S</w:t>
        </w:r>
      </w:ins>
      <w:r w:rsidRPr="00114806">
        <w:rPr>
          <w:rFonts w:ascii="Arial" w:hAnsi="Arial" w:cs="Arial"/>
        </w:rPr>
        <w:t>.</w:t>
      </w:r>
    </w:p>
    <w:p w14:paraId="163F56BF" w14:textId="77777777" w:rsidR="00114806" w:rsidRPr="00114806" w:rsidRDefault="00114806" w:rsidP="00BA49DC">
      <w:pPr>
        <w:ind w:left="426" w:hanging="426"/>
        <w:rPr>
          <w:rFonts w:ascii="Arial" w:hAnsi="Arial" w:cs="Arial"/>
        </w:rPr>
      </w:pPr>
      <w:r w:rsidRPr="00114806">
        <w:rPr>
          <w:rFonts w:ascii="Arial" w:hAnsi="Arial" w:cs="Arial"/>
        </w:rPr>
        <w:t xml:space="preserve">Heat exchanger E-101 for heating up the thermosetting </w:t>
      </w:r>
      <w:r w:rsidR="004421E6" w:rsidRPr="00114806">
        <w:rPr>
          <w:rFonts w:ascii="Arial" w:hAnsi="Arial" w:cs="Arial"/>
        </w:rPr>
        <w:t>fluid.</w:t>
      </w:r>
    </w:p>
    <w:p w14:paraId="16EF98E2" w14:textId="77777777" w:rsidR="00114806" w:rsidRPr="00114806" w:rsidRDefault="00114806" w:rsidP="00BA49DC">
      <w:pPr>
        <w:ind w:left="426" w:hanging="426"/>
        <w:rPr>
          <w:rFonts w:ascii="Arial" w:hAnsi="Arial" w:cs="Arial"/>
        </w:rPr>
      </w:pPr>
      <w:r w:rsidRPr="00114806">
        <w:rPr>
          <w:rFonts w:ascii="Arial" w:hAnsi="Arial" w:cs="Arial"/>
        </w:rPr>
        <w:t>Catalyst metering unit PK 101.</w:t>
      </w:r>
    </w:p>
    <w:p w14:paraId="00C8D220" w14:textId="77777777" w:rsidR="00114806" w:rsidRPr="00114806" w:rsidRDefault="00114806" w:rsidP="00BA49DC">
      <w:pPr>
        <w:ind w:left="426" w:hanging="426"/>
        <w:rPr>
          <w:rFonts w:ascii="Arial" w:hAnsi="Arial" w:cs="Arial"/>
        </w:rPr>
      </w:pPr>
      <w:r w:rsidRPr="00114806">
        <w:rPr>
          <w:rFonts w:ascii="Arial" w:hAnsi="Arial" w:cs="Arial"/>
        </w:rPr>
        <w:t>Hydraulic oil surge drum T-106.</w:t>
      </w:r>
    </w:p>
    <w:p w14:paraId="3331B5B2" w14:textId="77777777" w:rsidR="00114806" w:rsidRPr="00114806" w:rsidRDefault="00114806" w:rsidP="00BA49DC">
      <w:pPr>
        <w:ind w:left="426" w:hanging="426"/>
        <w:rPr>
          <w:rFonts w:ascii="Arial" w:hAnsi="Arial" w:cs="Arial"/>
        </w:rPr>
      </w:pPr>
      <w:r w:rsidRPr="00114806">
        <w:rPr>
          <w:rFonts w:ascii="Arial" w:hAnsi="Arial" w:cs="Arial"/>
        </w:rPr>
        <w:t>Hydraulic oil filter F-107.</w:t>
      </w:r>
    </w:p>
    <w:p w14:paraId="15143D9E" w14:textId="77777777" w:rsidR="00114806" w:rsidRPr="00114806" w:rsidRDefault="00114806" w:rsidP="00BA49DC">
      <w:pPr>
        <w:ind w:left="426" w:hanging="426"/>
        <w:rPr>
          <w:rFonts w:ascii="Arial" w:hAnsi="Arial" w:cs="Arial"/>
        </w:rPr>
      </w:pPr>
      <w:r w:rsidRPr="00114806">
        <w:rPr>
          <w:rFonts w:ascii="Arial" w:hAnsi="Arial" w:cs="Arial"/>
        </w:rPr>
        <w:t>Pressurization oil surge drum T-107.</w:t>
      </w:r>
    </w:p>
    <w:p w14:paraId="448C8E1C" w14:textId="77777777" w:rsidR="00114806" w:rsidRPr="00114806" w:rsidRDefault="00114806" w:rsidP="00BA49DC">
      <w:pPr>
        <w:ind w:left="426" w:hanging="426"/>
        <w:rPr>
          <w:rFonts w:ascii="Arial" w:hAnsi="Arial" w:cs="Arial"/>
        </w:rPr>
      </w:pPr>
      <w:r w:rsidRPr="00114806">
        <w:rPr>
          <w:rFonts w:ascii="Arial" w:hAnsi="Arial" w:cs="Arial"/>
        </w:rPr>
        <w:t>Oil drum transfer pump P-109.</w:t>
      </w:r>
    </w:p>
    <w:p w14:paraId="5F3490BD" w14:textId="77777777" w:rsidR="00114806" w:rsidRPr="00114806" w:rsidRDefault="00114806" w:rsidP="00BA49DC">
      <w:pPr>
        <w:ind w:left="426" w:hanging="426"/>
        <w:rPr>
          <w:rFonts w:ascii="Arial" w:hAnsi="Arial" w:cs="Arial"/>
        </w:rPr>
      </w:pPr>
      <w:r w:rsidRPr="00114806">
        <w:rPr>
          <w:rFonts w:ascii="Arial" w:hAnsi="Arial" w:cs="Arial"/>
        </w:rPr>
        <w:t>Pressurization oil filter F-106.</w:t>
      </w:r>
    </w:p>
    <w:p w14:paraId="7EA18C9B" w14:textId="77777777" w:rsidR="00114806" w:rsidRPr="00114806" w:rsidRDefault="00114806" w:rsidP="00BA49DC">
      <w:pPr>
        <w:ind w:left="426" w:hanging="426"/>
        <w:rPr>
          <w:rFonts w:ascii="Arial" w:hAnsi="Arial" w:cs="Arial"/>
        </w:rPr>
      </w:pPr>
      <w:r w:rsidRPr="00114806">
        <w:rPr>
          <w:rFonts w:ascii="Arial" w:hAnsi="Arial" w:cs="Arial"/>
        </w:rPr>
        <w:t>Pressurization oil pumps P-107 A/S.</w:t>
      </w:r>
    </w:p>
    <w:p w14:paraId="169C105F" w14:textId="6280B32F" w:rsidR="00114806" w:rsidRPr="00114806" w:rsidRDefault="00114806" w:rsidP="00BA49DC">
      <w:pPr>
        <w:ind w:left="426" w:hanging="426"/>
        <w:rPr>
          <w:rFonts w:ascii="Arial" w:hAnsi="Arial" w:cs="Arial"/>
        </w:rPr>
      </w:pPr>
      <w:r w:rsidRPr="00114806">
        <w:rPr>
          <w:rFonts w:ascii="Arial" w:hAnsi="Arial" w:cs="Arial"/>
        </w:rPr>
        <w:t>Pressure dampner V-105</w:t>
      </w:r>
      <w:ins w:id="30" w:author="Rahul R Menon" w:date="2023-10-27T10:47:00Z">
        <w:r w:rsidR="006B0921">
          <w:rPr>
            <w:rFonts w:ascii="Arial" w:hAnsi="Arial" w:cs="Arial"/>
          </w:rPr>
          <w:t xml:space="preserve"> and </w:t>
        </w:r>
      </w:ins>
      <w:ins w:id="31" w:author="Rahul R Menon" w:date="2023-10-27T10:48:00Z">
        <w:r w:rsidR="006B0921">
          <w:rPr>
            <w:rFonts w:ascii="Arial" w:hAnsi="Arial" w:cs="Arial"/>
          </w:rPr>
          <w:t>V105A</w:t>
        </w:r>
      </w:ins>
      <w:r w:rsidRPr="00114806">
        <w:rPr>
          <w:rFonts w:ascii="Arial" w:hAnsi="Arial" w:cs="Arial"/>
        </w:rPr>
        <w:t>.</w:t>
      </w:r>
    </w:p>
    <w:p w14:paraId="7C2CBBF0" w14:textId="77777777" w:rsidR="00114806" w:rsidRPr="00114806" w:rsidRDefault="00114806" w:rsidP="00BA49DC">
      <w:pPr>
        <w:ind w:left="426" w:hanging="426"/>
        <w:rPr>
          <w:rFonts w:ascii="Arial" w:hAnsi="Arial" w:cs="Arial"/>
        </w:rPr>
      </w:pPr>
    </w:p>
    <w:p w14:paraId="5B32E590" w14:textId="77777777" w:rsidR="00114806" w:rsidRPr="00BA49DC" w:rsidRDefault="00114806" w:rsidP="00BA49DC">
      <w:pPr>
        <w:ind w:left="426" w:hanging="426"/>
        <w:rPr>
          <w:rFonts w:ascii="Arial" w:hAnsi="Arial" w:cs="Arial"/>
        </w:rPr>
      </w:pPr>
      <w:r w:rsidRPr="00BA49DC">
        <w:rPr>
          <w:rFonts w:ascii="Arial" w:hAnsi="Arial" w:cs="Arial"/>
        </w:rPr>
        <w:t>The 2M</w:t>
      </w:r>
      <w:r w:rsidRPr="00BA49DC">
        <w:rPr>
          <w:rFonts w:ascii="Arial" w:hAnsi="Arial" w:cs="Arial"/>
          <w:vertAlign w:val="superscript"/>
        </w:rPr>
        <w:t>3</w:t>
      </w:r>
      <w:r w:rsidRPr="00BA49DC">
        <w:rPr>
          <w:rFonts w:ascii="Arial" w:hAnsi="Arial" w:cs="Arial"/>
        </w:rPr>
        <w:t xml:space="preserve"> vol. stirred tank T-105 is period</w:t>
      </w:r>
      <w:r w:rsidR="00684813" w:rsidRPr="00BA49DC">
        <w:rPr>
          <w:rFonts w:ascii="Arial" w:hAnsi="Arial" w:cs="Arial"/>
        </w:rPr>
        <w:t xml:space="preserve">ically filled with </w:t>
      </w:r>
      <w:r w:rsidRPr="00BA49DC">
        <w:rPr>
          <w:rFonts w:ascii="Arial" w:hAnsi="Arial" w:cs="Arial"/>
        </w:rPr>
        <w:t>grease up</w:t>
      </w:r>
      <w:r w:rsidR="004421E6" w:rsidRPr="00BA49DC">
        <w:rPr>
          <w:rFonts w:ascii="Arial" w:hAnsi="Arial" w:cs="Arial"/>
        </w:rPr>
        <w:t xml:space="preserve"> </w:t>
      </w:r>
      <w:r w:rsidRPr="00BA49DC">
        <w:rPr>
          <w:rFonts w:ascii="Arial" w:hAnsi="Arial" w:cs="Arial"/>
        </w:rPr>
        <w:t>to 80% of its capacity.</w:t>
      </w:r>
      <w:r w:rsidR="004421E6" w:rsidRPr="00BA49DC">
        <w:rPr>
          <w:rFonts w:ascii="Arial" w:hAnsi="Arial" w:cs="Arial"/>
        </w:rPr>
        <w:t xml:space="preserve"> </w:t>
      </w:r>
      <w:r w:rsidRPr="00BA49DC">
        <w:rPr>
          <w:rFonts w:ascii="Arial" w:hAnsi="Arial" w:cs="Arial"/>
        </w:rPr>
        <w:t xml:space="preserve">Transfer from the drums is carried out with geared pump P-105.  </w:t>
      </w:r>
    </w:p>
    <w:p w14:paraId="4A9DBD6C" w14:textId="77777777" w:rsidR="00684813" w:rsidRPr="00114806" w:rsidRDefault="00684813" w:rsidP="00BA49DC">
      <w:pPr>
        <w:ind w:left="426" w:hanging="426"/>
        <w:rPr>
          <w:rFonts w:ascii="Arial" w:hAnsi="Arial" w:cs="Arial"/>
        </w:rPr>
      </w:pPr>
    </w:p>
    <w:p w14:paraId="2078B898" w14:textId="03CE59BA" w:rsidR="00114806" w:rsidRPr="00BA49DC" w:rsidRDefault="00114806" w:rsidP="00BA49DC">
      <w:pPr>
        <w:ind w:left="426" w:hanging="426"/>
        <w:rPr>
          <w:rFonts w:ascii="Arial" w:hAnsi="Arial" w:cs="Arial"/>
        </w:rPr>
      </w:pPr>
      <w:r w:rsidRPr="00BA49DC">
        <w:rPr>
          <w:rFonts w:ascii="Arial" w:hAnsi="Arial" w:cs="Arial"/>
        </w:rPr>
        <w:lastRenderedPageBreak/>
        <w:t xml:space="preserve">The grease is previously </w:t>
      </w:r>
      <w:del w:id="32" w:author="Rahul R Menon" w:date="2023-10-27T10:48:00Z">
        <w:r w:rsidRPr="00BA49DC" w:rsidDel="006B0921">
          <w:rPr>
            <w:rFonts w:ascii="Arial" w:hAnsi="Arial" w:cs="Arial"/>
          </w:rPr>
          <w:delText>molten</w:delText>
        </w:r>
      </w:del>
      <w:ins w:id="33" w:author="Rahul R Menon" w:date="2023-10-27T10:48:00Z">
        <w:r w:rsidR="006B0921">
          <w:rPr>
            <w:rFonts w:ascii="Arial" w:hAnsi="Arial" w:cs="Arial"/>
          </w:rPr>
          <w:t>melted</w:t>
        </w:r>
      </w:ins>
      <w:r w:rsidRPr="00BA49DC">
        <w:rPr>
          <w:rFonts w:ascii="Arial" w:hAnsi="Arial" w:cs="Arial"/>
        </w:rPr>
        <w:t xml:space="preserve">.  To do this, grease drum is kept in steam chamber one day before unloading.  During the grease transfer the drum is taken out with drum trolley and unloaded to T 105 by putting a SS hose connected at other end to suction </w:t>
      </w:r>
      <w:r w:rsidR="00684813" w:rsidRPr="00BA49DC">
        <w:rPr>
          <w:rFonts w:ascii="Arial" w:hAnsi="Arial" w:cs="Arial"/>
        </w:rPr>
        <w:t>of P</w:t>
      </w:r>
      <w:r w:rsidRPr="00BA49DC">
        <w:rPr>
          <w:rFonts w:ascii="Arial" w:hAnsi="Arial" w:cs="Arial"/>
        </w:rPr>
        <w:t xml:space="preserve"> 105.</w:t>
      </w:r>
    </w:p>
    <w:p w14:paraId="524E6952" w14:textId="77777777" w:rsidR="00114806" w:rsidRPr="00114806" w:rsidRDefault="00114806" w:rsidP="00BA49DC">
      <w:pPr>
        <w:ind w:left="426" w:hanging="426"/>
        <w:rPr>
          <w:rFonts w:ascii="Arial" w:hAnsi="Arial" w:cs="Arial"/>
        </w:rPr>
      </w:pPr>
    </w:p>
    <w:p w14:paraId="252B6148" w14:textId="0F0A9385" w:rsidR="00114806" w:rsidRPr="00BA49DC" w:rsidRDefault="00114806" w:rsidP="00BA49DC">
      <w:pPr>
        <w:ind w:left="426" w:hanging="426"/>
        <w:rPr>
          <w:rFonts w:ascii="Arial" w:hAnsi="Arial" w:cs="Arial"/>
        </w:rPr>
      </w:pPr>
      <w:r w:rsidRPr="00BA49DC">
        <w:rPr>
          <w:rFonts w:ascii="Arial" w:hAnsi="Arial" w:cs="Arial"/>
        </w:rPr>
        <w:t xml:space="preserve">The </w:t>
      </w:r>
      <w:r w:rsidR="00684813" w:rsidRPr="00BA49DC">
        <w:rPr>
          <w:rFonts w:ascii="Arial" w:hAnsi="Arial" w:cs="Arial"/>
        </w:rPr>
        <w:t>grease</w:t>
      </w:r>
      <w:r w:rsidRPr="00BA49DC">
        <w:rPr>
          <w:rFonts w:ascii="Arial" w:hAnsi="Arial" w:cs="Arial"/>
        </w:rPr>
        <w:t xml:space="preserve"> is heated up by starting the stirrer and keeping the circulating pump P-105 in operation.</w:t>
      </w:r>
      <w:r w:rsidR="00AE57CE" w:rsidRPr="00BA49DC">
        <w:rPr>
          <w:rFonts w:ascii="Arial" w:hAnsi="Arial" w:cs="Arial"/>
        </w:rPr>
        <w:t xml:space="preserve"> </w:t>
      </w:r>
      <w:r w:rsidRPr="00BA49DC">
        <w:rPr>
          <w:rFonts w:ascii="Arial" w:hAnsi="Arial" w:cs="Arial"/>
        </w:rPr>
        <w:t>The tank is kept under nitrogen at a blanketing pressure of approx. 100 mm water through the self-reducing valve PCV 1508.  The breathing valve PSV 1512 set at 300 mm water releases the overpressure to the atmosphere during the tank filling.</w:t>
      </w:r>
    </w:p>
    <w:p w14:paraId="0C3FCF9E" w14:textId="77777777" w:rsidR="00114806" w:rsidRPr="00114806" w:rsidRDefault="00114806" w:rsidP="00BA49DC">
      <w:pPr>
        <w:ind w:left="426" w:hanging="426"/>
        <w:rPr>
          <w:rFonts w:ascii="Arial" w:hAnsi="Arial" w:cs="Arial"/>
        </w:rPr>
      </w:pPr>
    </w:p>
    <w:p w14:paraId="070C8651" w14:textId="26EE5579" w:rsidR="00114806" w:rsidRPr="00BA49DC" w:rsidRDefault="00114806" w:rsidP="00BA49DC">
      <w:pPr>
        <w:ind w:left="426" w:hanging="426"/>
        <w:rPr>
          <w:rFonts w:ascii="Arial" w:hAnsi="Arial" w:cs="Arial"/>
        </w:rPr>
      </w:pPr>
      <w:r w:rsidRPr="00BA49DC">
        <w:rPr>
          <w:rFonts w:ascii="Arial" w:hAnsi="Arial" w:cs="Arial"/>
        </w:rPr>
        <w:t xml:space="preserve">Tank T 105 temperature is kept at approx. 90 – 100 </w:t>
      </w:r>
      <w:r w:rsidRPr="00BA49DC">
        <w:rPr>
          <w:rFonts w:ascii="Arial" w:hAnsi="Arial" w:cs="Arial"/>
          <w:vertAlign w:val="superscript"/>
        </w:rPr>
        <w:t>o</w:t>
      </w:r>
      <w:r w:rsidRPr="00BA49DC">
        <w:rPr>
          <w:rFonts w:ascii="Arial" w:hAnsi="Arial" w:cs="Arial"/>
        </w:rPr>
        <w:t xml:space="preserve">C with TIC 1501 and maintained under these conditions. Transfer of </w:t>
      </w:r>
      <w:del w:id="34" w:author="Rahul R Menon" w:date="2023-10-27T10:50:00Z">
        <w:r w:rsidRPr="00BA49DC" w:rsidDel="006B0921">
          <w:rPr>
            <w:rFonts w:ascii="Arial" w:hAnsi="Arial" w:cs="Arial"/>
          </w:rPr>
          <w:delText xml:space="preserve">oil + </w:delText>
        </w:r>
      </w:del>
      <w:r w:rsidRPr="00BA49DC">
        <w:rPr>
          <w:rFonts w:ascii="Arial" w:hAnsi="Arial" w:cs="Arial"/>
        </w:rPr>
        <w:t xml:space="preserve">grease </w:t>
      </w:r>
      <w:ins w:id="35" w:author="Rahul R Menon" w:date="2023-10-27T10:50:00Z">
        <w:r w:rsidR="006B0921">
          <w:rPr>
            <w:rFonts w:ascii="Arial" w:hAnsi="Arial" w:cs="Arial"/>
          </w:rPr>
          <w:t xml:space="preserve">from T105 </w:t>
        </w:r>
      </w:ins>
      <w:r w:rsidRPr="00BA49DC">
        <w:rPr>
          <w:rFonts w:ascii="Arial" w:hAnsi="Arial" w:cs="Arial"/>
        </w:rPr>
        <w:t xml:space="preserve">to V-103 </w:t>
      </w:r>
      <w:r w:rsidR="00AE57CE" w:rsidRPr="00BA49DC">
        <w:rPr>
          <w:rFonts w:ascii="Arial" w:hAnsi="Arial" w:cs="Arial"/>
          <w:color w:val="0000FF"/>
        </w:rPr>
        <w:t xml:space="preserve">A/S </w:t>
      </w:r>
      <w:r w:rsidRPr="00BA49DC">
        <w:rPr>
          <w:rFonts w:ascii="Arial" w:hAnsi="Arial" w:cs="Arial"/>
        </w:rPr>
        <w:t>is carried out by means of pump P-105 through the cartridge filter F-105 and counter   FQS 1501 pre-setting the transfer amount.</w:t>
      </w:r>
    </w:p>
    <w:p w14:paraId="06898175" w14:textId="77777777" w:rsidR="00684813" w:rsidRPr="00BA49DC" w:rsidRDefault="00684813" w:rsidP="00BA49DC">
      <w:pPr>
        <w:ind w:left="426" w:hanging="426"/>
        <w:rPr>
          <w:rFonts w:ascii="Arial" w:hAnsi="Arial" w:cs="Arial"/>
          <w:color w:val="0000FF"/>
        </w:rPr>
      </w:pPr>
      <w:r w:rsidRPr="00BA49DC">
        <w:rPr>
          <w:rFonts w:ascii="Arial" w:hAnsi="Arial" w:cs="Arial"/>
          <w:color w:val="0000FF"/>
        </w:rPr>
        <w:t>Oil is transferred from oil storage tank T501.</w:t>
      </w:r>
    </w:p>
    <w:p w14:paraId="64382989" w14:textId="77777777" w:rsidR="00114806" w:rsidRPr="00114806" w:rsidRDefault="00114806" w:rsidP="00BA49DC">
      <w:pPr>
        <w:ind w:left="426" w:hanging="426"/>
        <w:rPr>
          <w:rFonts w:ascii="Arial" w:hAnsi="Arial" w:cs="Arial"/>
        </w:rPr>
      </w:pPr>
    </w:p>
    <w:p w14:paraId="599E6A46" w14:textId="09F8DF4E" w:rsidR="00114806" w:rsidRPr="00BA49DC" w:rsidRDefault="00114806" w:rsidP="00BA49DC">
      <w:pPr>
        <w:ind w:left="426" w:hanging="426"/>
        <w:rPr>
          <w:rFonts w:ascii="Arial" w:hAnsi="Arial" w:cs="Arial"/>
        </w:rPr>
      </w:pPr>
      <w:r w:rsidRPr="00BA49DC">
        <w:rPr>
          <w:rFonts w:ascii="Arial" w:hAnsi="Arial" w:cs="Arial"/>
        </w:rPr>
        <w:t xml:space="preserve">The 1 M3 vol. Catalyst paste preparation tank </w:t>
      </w:r>
      <w:r w:rsidR="00AE57CE" w:rsidRPr="00BA49DC">
        <w:rPr>
          <w:rFonts w:ascii="Arial" w:hAnsi="Arial" w:cs="Arial"/>
          <w:color w:val="0000FF"/>
        </w:rPr>
        <w:t xml:space="preserve">V103A/S </w:t>
      </w:r>
      <w:r w:rsidRPr="00BA49DC">
        <w:rPr>
          <w:rFonts w:ascii="Arial" w:hAnsi="Arial" w:cs="Arial"/>
        </w:rPr>
        <w:t xml:space="preserve">is cylindrical with tapered bottom and thermosetting jacket and equipped with double ribbon stirrer and double mechanical seal.  It receives </w:t>
      </w:r>
      <w:r w:rsidR="00AE57CE" w:rsidRPr="00BA49DC">
        <w:rPr>
          <w:rFonts w:ascii="Arial" w:hAnsi="Arial" w:cs="Arial"/>
        </w:rPr>
        <w:t xml:space="preserve">heated oil and </w:t>
      </w:r>
      <w:r w:rsidRPr="00BA49DC">
        <w:rPr>
          <w:rFonts w:ascii="Arial" w:hAnsi="Arial" w:cs="Arial"/>
        </w:rPr>
        <w:t>grease and then the solid catalyst (</w:t>
      </w:r>
      <w:r w:rsidR="00AE57CE" w:rsidRPr="00BA49DC">
        <w:rPr>
          <w:rFonts w:ascii="Arial" w:hAnsi="Arial" w:cs="Arial"/>
          <w:color w:val="0000FF"/>
        </w:rPr>
        <w:t>LYNX2010/ZN127M/ZN128M</w:t>
      </w:r>
      <w:r w:rsidR="00AE57CE" w:rsidRPr="00BA49DC">
        <w:rPr>
          <w:rFonts w:ascii="Arial" w:hAnsi="Arial" w:cs="Arial"/>
        </w:rPr>
        <w:t>)</w:t>
      </w:r>
      <w:r w:rsidRPr="00BA49DC">
        <w:rPr>
          <w:rFonts w:ascii="Arial" w:hAnsi="Arial" w:cs="Arial"/>
          <w:strike/>
        </w:rPr>
        <w:t>MCMI/ MCGF2A /LYNX 1010 / MCHP2Vs</w:t>
      </w:r>
      <w:r w:rsidRPr="00BA49DC">
        <w:rPr>
          <w:rFonts w:ascii="Arial" w:hAnsi="Arial" w:cs="Arial"/>
        </w:rPr>
        <w:t>) in the amounts required to give the necessary concentration (approx 100 – 160 gms of catalyst per lit of oil/grease).</w:t>
      </w:r>
    </w:p>
    <w:p w14:paraId="2D5FE2C9" w14:textId="77777777" w:rsidR="00114806" w:rsidRPr="00114806" w:rsidRDefault="00114806" w:rsidP="00BA49DC">
      <w:pPr>
        <w:ind w:left="426" w:hanging="426"/>
        <w:rPr>
          <w:rFonts w:ascii="Arial" w:hAnsi="Arial" w:cs="Arial"/>
        </w:rPr>
      </w:pPr>
    </w:p>
    <w:p w14:paraId="528C0D50" w14:textId="71951218" w:rsidR="00114806" w:rsidRPr="00BA49DC" w:rsidRDefault="00114806" w:rsidP="00BA49DC">
      <w:pPr>
        <w:ind w:left="426" w:hanging="426"/>
        <w:rPr>
          <w:rFonts w:ascii="Arial" w:hAnsi="Arial" w:cs="Arial"/>
        </w:rPr>
      </w:pPr>
      <w:r w:rsidRPr="00BA49DC">
        <w:rPr>
          <w:rFonts w:ascii="Arial" w:hAnsi="Arial" w:cs="Arial"/>
        </w:rPr>
        <w:t>Oil and grea</w:t>
      </w:r>
      <w:r w:rsidR="00AE57CE" w:rsidRPr="00BA49DC">
        <w:rPr>
          <w:rFonts w:ascii="Arial" w:hAnsi="Arial" w:cs="Arial"/>
        </w:rPr>
        <w:t>se is measured with counter FQ</w:t>
      </w:r>
      <w:r w:rsidRPr="00BA49DC">
        <w:rPr>
          <w:rFonts w:ascii="Arial" w:hAnsi="Arial" w:cs="Arial"/>
        </w:rPr>
        <w:t>1501.  The catalyst charged into tank from top is weighed by difference between the full and empty drum on the weigh scale.</w:t>
      </w:r>
    </w:p>
    <w:p w14:paraId="61E79D29" w14:textId="77777777" w:rsidR="00114806" w:rsidRPr="00114806" w:rsidRDefault="00114806" w:rsidP="00BA49DC">
      <w:pPr>
        <w:ind w:left="426" w:hanging="426"/>
        <w:rPr>
          <w:rFonts w:ascii="Arial" w:hAnsi="Arial" w:cs="Arial"/>
        </w:rPr>
      </w:pPr>
    </w:p>
    <w:p w14:paraId="0D852BB4" w14:textId="080FBDD4" w:rsidR="00114806" w:rsidRPr="00BA49DC" w:rsidRDefault="00114806" w:rsidP="00BA49DC">
      <w:pPr>
        <w:ind w:left="426" w:hanging="426"/>
        <w:rPr>
          <w:rFonts w:ascii="Arial" w:hAnsi="Arial" w:cs="Arial"/>
        </w:rPr>
      </w:pPr>
      <w:r w:rsidRPr="00BA49DC">
        <w:rPr>
          <w:rFonts w:ascii="Arial" w:hAnsi="Arial" w:cs="Arial"/>
        </w:rPr>
        <w:t>The tank is fitted with a board-mounted level indicator with minimum level alarm LI1501 plus local indicator.</w:t>
      </w:r>
    </w:p>
    <w:p w14:paraId="48EA4AE4" w14:textId="77777777" w:rsidR="00114806" w:rsidRPr="00114806" w:rsidRDefault="00114806" w:rsidP="00BA49DC">
      <w:pPr>
        <w:ind w:left="426" w:hanging="426"/>
        <w:rPr>
          <w:rFonts w:ascii="Arial" w:hAnsi="Arial" w:cs="Arial"/>
        </w:rPr>
      </w:pPr>
    </w:p>
    <w:p w14:paraId="5F47F700" w14:textId="77777777" w:rsidR="00114806" w:rsidRPr="00BA49DC" w:rsidRDefault="00114806" w:rsidP="00BA49DC">
      <w:pPr>
        <w:ind w:left="426" w:hanging="426"/>
        <w:rPr>
          <w:rFonts w:ascii="Arial" w:hAnsi="Arial" w:cs="Arial"/>
        </w:rPr>
      </w:pPr>
      <w:r w:rsidRPr="00BA49DC">
        <w:rPr>
          <w:rFonts w:ascii="Arial" w:hAnsi="Arial" w:cs="Arial"/>
        </w:rPr>
        <w:t xml:space="preserve">The catalytic suspension is homogenized by switching on heater E-101 and keeping the thermosetting fluid circulating in a closed loop in the jacket.  The blanketing pressure is provided in the tank.  The catalytic paste is cooled down to approx 10 </w:t>
      </w:r>
      <w:r w:rsidRPr="00BA49DC">
        <w:rPr>
          <w:rFonts w:ascii="Arial" w:hAnsi="Arial" w:cs="Arial"/>
          <w:vertAlign w:val="superscript"/>
        </w:rPr>
        <w:t>o</w:t>
      </w:r>
      <w:r w:rsidRPr="00BA49DC">
        <w:rPr>
          <w:rFonts w:ascii="Arial" w:hAnsi="Arial" w:cs="Arial"/>
        </w:rPr>
        <w:t>C by switching off the heater, opening the valves on chilled water inlet and outlet and letting it circulate inside the jacket with blanketing on again.</w:t>
      </w:r>
    </w:p>
    <w:p w14:paraId="66DBA399" w14:textId="77777777" w:rsidR="00114806" w:rsidRPr="00114806" w:rsidRDefault="00114806" w:rsidP="00BA49DC">
      <w:pPr>
        <w:ind w:left="426" w:hanging="426"/>
        <w:rPr>
          <w:rFonts w:ascii="Arial" w:hAnsi="Arial" w:cs="Arial"/>
        </w:rPr>
      </w:pPr>
    </w:p>
    <w:p w14:paraId="1320144E" w14:textId="4EFA7E74" w:rsidR="00114806" w:rsidRPr="00BA49DC" w:rsidRDefault="00114806" w:rsidP="00BA49DC">
      <w:pPr>
        <w:ind w:left="426" w:hanging="426"/>
        <w:rPr>
          <w:rFonts w:ascii="Arial" w:hAnsi="Arial" w:cs="Arial"/>
        </w:rPr>
      </w:pPr>
      <w:r w:rsidRPr="00BA49DC">
        <w:rPr>
          <w:rFonts w:ascii="Arial" w:hAnsi="Arial" w:cs="Arial"/>
        </w:rPr>
        <w:t>Once cooled, the catalytic paste is transferred to the syringes.  This operation requires cutting-off the blanketing and pressurizing tank V-103 with medium pressure nitrogen up</w:t>
      </w:r>
      <w:r w:rsidR="00AE57CE" w:rsidRPr="00BA49DC">
        <w:rPr>
          <w:rFonts w:ascii="Arial" w:hAnsi="Arial" w:cs="Arial"/>
        </w:rPr>
        <w:t xml:space="preserve"> </w:t>
      </w:r>
      <w:r w:rsidRPr="00BA49DC">
        <w:rPr>
          <w:rFonts w:ascii="Arial" w:hAnsi="Arial" w:cs="Arial"/>
        </w:rPr>
        <w:t>to approx 3 kg/cm2g. max. The transfer line is all jacketed with chilled water.</w:t>
      </w:r>
    </w:p>
    <w:p w14:paraId="50B7A124" w14:textId="77777777" w:rsidR="00114806" w:rsidRPr="00114806" w:rsidRDefault="00114806" w:rsidP="00BA49DC">
      <w:pPr>
        <w:ind w:left="426" w:hanging="426"/>
        <w:rPr>
          <w:rFonts w:ascii="Arial" w:hAnsi="Arial" w:cs="Arial"/>
        </w:rPr>
      </w:pPr>
    </w:p>
    <w:p w14:paraId="2FADD3BF" w14:textId="0E7B463D" w:rsidR="00114806" w:rsidRPr="00BA49DC" w:rsidRDefault="00114806" w:rsidP="00BA49DC">
      <w:pPr>
        <w:ind w:left="426" w:hanging="426"/>
        <w:rPr>
          <w:rFonts w:ascii="Arial" w:hAnsi="Arial" w:cs="Arial"/>
        </w:rPr>
      </w:pPr>
      <w:r w:rsidRPr="00BA49DC">
        <w:rPr>
          <w:rFonts w:ascii="Arial" w:hAnsi="Arial" w:cs="Arial"/>
        </w:rPr>
        <w:t xml:space="preserve">A separate blanketing system is </w:t>
      </w:r>
      <w:r w:rsidR="00AE57CE" w:rsidRPr="00BA49DC">
        <w:rPr>
          <w:rFonts w:ascii="Arial" w:hAnsi="Arial" w:cs="Arial"/>
        </w:rPr>
        <w:t xml:space="preserve">provided for tank </w:t>
      </w:r>
      <w:r w:rsidR="000E1190" w:rsidRPr="00BA49DC">
        <w:rPr>
          <w:rFonts w:ascii="Arial" w:hAnsi="Arial" w:cs="Arial"/>
        </w:rPr>
        <w:t>V103A/S</w:t>
      </w:r>
      <w:r w:rsidR="00AE57CE" w:rsidRPr="00BA49DC">
        <w:rPr>
          <w:rFonts w:ascii="Arial" w:hAnsi="Arial" w:cs="Arial"/>
        </w:rPr>
        <w:t xml:space="preserve"> and </w:t>
      </w:r>
      <w:r w:rsidRPr="00BA49DC">
        <w:rPr>
          <w:rFonts w:ascii="Arial" w:hAnsi="Arial" w:cs="Arial"/>
        </w:rPr>
        <w:t xml:space="preserve">grease </w:t>
      </w:r>
      <w:r w:rsidR="00AE57CE" w:rsidRPr="00BA49DC">
        <w:rPr>
          <w:rFonts w:ascii="Arial" w:hAnsi="Arial" w:cs="Arial"/>
        </w:rPr>
        <w:t>storage</w:t>
      </w:r>
      <w:r w:rsidRPr="00BA49DC">
        <w:rPr>
          <w:rFonts w:ascii="Arial" w:hAnsi="Arial" w:cs="Arial"/>
        </w:rPr>
        <w:t xml:space="preserve"> tank T-105. Though PCV 1508 is common but breathing valve PSV 1510(for </w:t>
      </w:r>
      <w:r w:rsidR="000E1190" w:rsidRPr="00BA49DC">
        <w:rPr>
          <w:rFonts w:ascii="Arial" w:hAnsi="Arial" w:cs="Arial"/>
        </w:rPr>
        <w:t>V103A/S</w:t>
      </w:r>
      <w:r w:rsidRPr="00BA49DC">
        <w:rPr>
          <w:rFonts w:ascii="Arial" w:hAnsi="Arial" w:cs="Arial"/>
        </w:rPr>
        <w:t>) and      PSV 1512 (for T-105) are separate.</w:t>
      </w:r>
    </w:p>
    <w:p w14:paraId="3AA10EEB" w14:textId="77777777" w:rsidR="00114806" w:rsidRPr="00114806" w:rsidRDefault="00114806" w:rsidP="00BA49DC">
      <w:pPr>
        <w:ind w:left="426" w:hanging="426"/>
        <w:rPr>
          <w:rFonts w:ascii="Arial" w:hAnsi="Arial" w:cs="Arial"/>
        </w:rPr>
      </w:pPr>
    </w:p>
    <w:p w14:paraId="4FC6209E" w14:textId="77777777" w:rsidR="00114806" w:rsidRPr="00BA49DC" w:rsidRDefault="00114806" w:rsidP="00BA49DC">
      <w:pPr>
        <w:ind w:left="426" w:hanging="426"/>
        <w:rPr>
          <w:rFonts w:ascii="Arial" w:hAnsi="Arial" w:cs="Arial"/>
        </w:rPr>
      </w:pPr>
      <w:r w:rsidRPr="00BA49DC">
        <w:rPr>
          <w:rFonts w:ascii="Arial" w:hAnsi="Arial" w:cs="Arial"/>
        </w:rPr>
        <w:t>In case of external fire, this item of equipment is protected with depressurization valve        HV 1504 that is pneumatically remote controlled through push-button   HS 1504 housed in the local panel provided for in this unit.</w:t>
      </w:r>
    </w:p>
    <w:p w14:paraId="7EDE1FAB" w14:textId="77777777" w:rsidR="00114806" w:rsidRPr="00114806" w:rsidRDefault="00114806" w:rsidP="00BA49DC">
      <w:pPr>
        <w:ind w:left="426" w:hanging="426"/>
        <w:rPr>
          <w:rFonts w:ascii="Arial" w:hAnsi="Arial" w:cs="Arial"/>
        </w:rPr>
      </w:pPr>
    </w:p>
    <w:p w14:paraId="2A71CDE5" w14:textId="527E83F1" w:rsidR="00114806" w:rsidRPr="00BA49DC" w:rsidRDefault="00114806" w:rsidP="00BA49DC">
      <w:pPr>
        <w:ind w:left="426" w:hanging="426"/>
        <w:rPr>
          <w:rFonts w:ascii="Arial" w:hAnsi="Arial" w:cs="Arial"/>
        </w:rPr>
      </w:pPr>
      <w:r w:rsidRPr="00BA49DC">
        <w:rPr>
          <w:rFonts w:ascii="Arial" w:hAnsi="Arial" w:cs="Arial"/>
        </w:rPr>
        <w:t xml:space="preserve">Both syringes V-104 A/B also acts as intermediate storage for the catalytic paste metered to the reaction unit. Each of them ensures an operation of approx </w:t>
      </w:r>
      <w:r w:rsidR="000E1190" w:rsidRPr="00BA49DC">
        <w:rPr>
          <w:rFonts w:ascii="Arial" w:hAnsi="Arial" w:cs="Arial"/>
          <w:color w:val="0000FF"/>
        </w:rPr>
        <w:t>10-14</w:t>
      </w:r>
      <w:r w:rsidRPr="00BA49DC">
        <w:rPr>
          <w:rFonts w:ascii="Arial" w:hAnsi="Arial" w:cs="Arial"/>
          <w:color w:val="0000FF"/>
        </w:rPr>
        <w:t xml:space="preserve"> hours </w:t>
      </w:r>
      <w:r w:rsidRPr="00BA49DC">
        <w:rPr>
          <w:rFonts w:ascii="Arial" w:hAnsi="Arial" w:cs="Arial"/>
        </w:rPr>
        <w:t>under the plant full load depending upon catalyst type</w:t>
      </w:r>
      <w:r w:rsidR="000E1190" w:rsidRPr="00BA49DC">
        <w:rPr>
          <w:rFonts w:ascii="Arial" w:hAnsi="Arial" w:cs="Arial"/>
        </w:rPr>
        <w:t xml:space="preserve"> </w:t>
      </w:r>
      <w:r w:rsidR="000E1190" w:rsidRPr="00BA49DC">
        <w:rPr>
          <w:rFonts w:ascii="Arial" w:hAnsi="Arial" w:cs="Arial"/>
          <w:color w:val="0000FF"/>
        </w:rPr>
        <w:t>and grade</w:t>
      </w:r>
      <w:r w:rsidRPr="00BA49DC">
        <w:rPr>
          <w:rFonts w:ascii="Arial" w:hAnsi="Arial" w:cs="Arial"/>
        </w:rPr>
        <w:t>.</w:t>
      </w:r>
    </w:p>
    <w:p w14:paraId="6AF49DE2" w14:textId="77777777" w:rsidR="00114806" w:rsidRPr="00114806" w:rsidRDefault="00114806" w:rsidP="00BA49DC">
      <w:pPr>
        <w:ind w:left="426" w:hanging="426"/>
        <w:rPr>
          <w:rFonts w:ascii="Arial" w:hAnsi="Arial" w:cs="Arial"/>
        </w:rPr>
      </w:pPr>
    </w:p>
    <w:p w14:paraId="4559E32F" w14:textId="77777777" w:rsidR="00114806" w:rsidRPr="00BA49DC" w:rsidRDefault="00114806" w:rsidP="00BA49DC">
      <w:pPr>
        <w:ind w:left="426" w:hanging="426"/>
        <w:rPr>
          <w:rFonts w:ascii="Arial" w:hAnsi="Arial" w:cs="Arial"/>
        </w:rPr>
      </w:pPr>
      <w:r w:rsidRPr="00BA49DC">
        <w:rPr>
          <w:rFonts w:ascii="Arial" w:hAnsi="Arial" w:cs="Arial"/>
        </w:rPr>
        <w:t>The syringes too are chilled water jacketed to keep the catalytic paste cold in order to provide the required paste consistency and to prevent the catalyst settling.</w:t>
      </w:r>
    </w:p>
    <w:p w14:paraId="246D541F" w14:textId="77777777" w:rsidR="00114806" w:rsidRPr="00114806" w:rsidRDefault="00114806" w:rsidP="00BA49DC">
      <w:pPr>
        <w:ind w:left="426" w:hanging="426"/>
        <w:rPr>
          <w:rFonts w:ascii="Arial" w:hAnsi="Arial" w:cs="Arial"/>
        </w:rPr>
      </w:pPr>
    </w:p>
    <w:p w14:paraId="1140FF22" w14:textId="77777777" w:rsidR="00114806" w:rsidRPr="00BA49DC" w:rsidRDefault="00114806" w:rsidP="00BA49DC">
      <w:pPr>
        <w:ind w:left="426" w:hanging="426"/>
        <w:rPr>
          <w:rFonts w:ascii="Arial" w:hAnsi="Arial" w:cs="Arial"/>
        </w:rPr>
      </w:pPr>
      <w:r w:rsidRPr="00BA49DC">
        <w:rPr>
          <w:rFonts w:ascii="Arial" w:hAnsi="Arial" w:cs="Arial"/>
        </w:rPr>
        <w:t>The catalyst is metered through oil feed under controlled flow rate to one side of the piston from pumps P-108A/S and hydraulic drainage of the catalyst from the other side.</w:t>
      </w:r>
    </w:p>
    <w:p w14:paraId="058874FA" w14:textId="77777777" w:rsidR="00114806" w:rsidRPr="00114806" w:rsidRDefault="00114806" w:rsidP="00BA49DC">
      <w:pPr>
        <w:ind w:left="426" w:hanging="426"/>
        <w:rPr>
          <w:rFonts w:ascii="Arial" w:hAnsi="Arial" w:cs="Arial"/>
        </w:rPr>
      </w:pPr>
    </w:p>
    <w:p w14:paraId="5EFC4215" w14:textId="77777777" w:rsidR="00114806" w:rsidRPr="00BA49DC" w:rsidRDefault="00114806" w:rsidP="00BA49DC">
      <w:pPr>
        <w:ind w:left="426" w:hanging="426"/>
        <w:rPr>
          <w:rFonts w:ascii="Arial" w:hAnsi="Arial" w:cs="Arial"/>
        </w:rPr>
      </w:pPr>
      <w:r w:rsidRPr="00BA49DC">
        <w:rPr>
          <w:rFonts w:ascii="Arial" w:hAnsi="Arial" w:cs="Arial"/>
        </w:rPr>
        <w:t>The Metering pumps withdraw oil out of storage tank T-106 (0.6 m3 vol).  Tank T 106 has a local level gauge LG 1602 and a panel mounted minimum level alarm LAL 1603.  It is blanketed to the atmosphere, however, continuously flushed with a small nitrogen flow through FICV 1601.  Purpose is to avoid any effect on catalyst due to humidity in case of leaks on the syringe piston with consequent catalyst deactivation.</w:t>
      </w:r>
    </w:p>
    <w:p w14:paraId="0E80005D" w14:textId="77777777" w:rsidR="00114806" w:rsidRPr="00114806" w:rsidRDefault="00114806" w:rsidP="00BA49DC">
      <w:pPr>
        <w:ind w:left="426" w:hanging="426"/>
        <w:rPr>
          <w:rFonts w:ascii="Arial" w:hAnsi="Arial" w:cs="Arial"/>
        </w:rPr>
      </w:pPr>
    </w:p>
    <w:p w14:paraId="5F9AB65E" w14:textId="77777777" w:rsidR="00114806" w:rsidRPr="00BA49DC" w:rsidRDefault="00114806" w:rsidP="00BA49DC">
      <w:pPr>
        <w:ind w:left="426" w:hanging="426"/>
        <w:rPr>
          <w:rFonts w:ascii="Arial" w:hAnsi="Arial" w:cs="Arial"/>
        </w:rPr>
      </w:pPr>
      <w:r w:rsidRPr="00BA49DC">
        <w:rPr>
          <w:rFonts w:ascii="Arial" w:hAnsi="Arial" w:cs="Arial"/>
        </w:rPr>
        <w:t>The cartridge filter F-107 protects the pumps against solid particle traces.</w:t>
      </w:r>
    </w:p>
    <w:p w14:paraId="4D531208" w14:textId="77777777" w:rsidR="00114806" w:rsidRPr="00114806" w:rsidRDefault="00114806" w:rsidP="00BA49DC">
      <w:pPr>
        <w:ind w:left="426" w:hanging="426"/>
        <w:rPr>
          <w:rFonts w:ascii="Arial" w:hAnsi="Arial" w:cs="Arial"/>
        </w:rPr>
      </w:pPr>
    </w:p>
    <w:p w14:paraId="06E7AD9A" w14:textId="77777777" w:rsidR="00114806" w:rsidRPr="00BA49DC" w:rsidRDefault="00114806" w:rsidP="00BA49DC">
      <w:pPr>
        <w:ind w:left="426" w:hanging="426"/>
        <w:rPr>
          <w:rFonts w:ascii="Arial" w:hAnsi="Arial" w:cs="Arial"/>
        </w:rPr>
      </w:pPr>
      <w:r w:rsidRPr="00BA49DC">
        <w:rPr>
          <w:rFonts w:ascii="Arial" w:hAnsi="Arial" w:cs="Arial"/>
        </w:rPr>
        <w:t>The gear pump P-109 is used to transfer the Vaseline oil from drums into tanks T-106 and    T-107, the latter acting as intermediate tank for pumps P-107A/S used to pressurize both the syringes and the various pressure sealing systems.</w:t>
      </w:r>
    </w:p>
    <w:p w14:paraId="00FBA79E" w14:textId="77777777" w:rsidR="00114806" w:rsidRPr="00114806" w:rsidRDefault="00114806" w:rsidP="00BA49DC">
      <w:pPr>
        <w:ind w:left="426" w:hanging="426"/>
        <w:rPr>
          <w:rFonts w:ascii="Arial" w:hAnsi="Arial" w:cs="Arial"/>
        </w:rPr>
      </w:pPr>
    </w:p>
    <w:p w14:paraId="515A147D" w14:textId="01FA3760" w:rsidR="00114806" w:rsidRPr="00BA49DC" w:rsidRDefault="00114806" w:rsidP="00BA49DC">
      <w:pPr>
        <w:ind w:left="426" w:hanging="426"/>
        <w:rPr>
          <w:rFonts w:ascii="Arial" w:hAnsi="Arial" w:cs="Arial"/>
        </w:rPr>
      </w:pPr>
      <w:r w:rsidRPr="00BA49DC">
        <w:rPr>
          <w:rFonts w:ascii="Arial" w:hAnsi="Arial" w:cs="Arial"/>
        </w:rPr>
        <w:t xml:space="preserve">Tank T-107 is absolutely equal to T-106.  Both these tanks are connected at bottom so that if level is less in T-107, it can be made up by balancing. </w:t>
      </w:r>
      <w:r w:rsidR="00767CA7" w:rsidRPr="00BA49DC">
        <w:rPr>
          <w:rFonts w:ascii="Arial" w:hAnsi="Arial" w:cs="Arial"/>
        </w:rPr>
        <w:t>Pumps P</w:t>
      </w:r>
      <w:r w:rsidRPr="00BA49DC">
        <w:rPr>
          <w:rFonts w:ascii="Arial" w:hAnsi="Arial" w:cs="Arial"/>
        </w:rPr>
        <w:t xml:space="preserve">-107 A/S withdraws through the cartridge filter F-106.  They are normally idle and simultaneously operate, when the pressure switch PSL 1609 monitoring minimum pressure drops to 50 kg/cm2g.  They shall be stopped </w:t>
      </w:r>
      <w:r w:rsidR="00767CA7" w:rsidRPr="00BA49DC">
        <w:rPr>
          <w:rFonts w:ascii="Arial" w:hAnsi="Arial" w:cs="Arial"/>
        </w:rPr>
        <w:t>through PSH</w:t>
      </w:r>
      <w:r w:rsidRPr="00BA49DC">
        <w:rPr>
          <w:rFonts w:ascii="Arial" w:hAnsi="Arial" w:cs="Arial"/>
        </w:rPr>
        <w:t xml:space="preserve"> 1610, when the pressure rises to 60 kg/cm2g.</w:t>
      </w:r>
    </w:p>
    <w:p w14:paraId="07D0F32E" w14:textId="77777777" w:rsidR="00114806" w:rsidRPr="00114806" w:rsidRDefault="00114806" w:rsidP="00BA49DC">
      <w:pPr>
        <w:ind w:left="426" w:hanging="426"/>
        <w:rPr>
          <w:rFonts w:ascii="Arial" w:hAnsi="Arial" w:cs="Arial"/>
        </w:rPr>
      </w:pPr>
    </w:p>
    <w:p w14:paraId="760DDCA3" w14:textId="669B922B" w:rsidR="00114806" w:rsidRPr="00BA49DC" w:rsidRDefault="00114806" w:rsidP="00BA49DC">
      <w:pPr>
        <w:ind w:left="426" w:hanging="426"/>
        <w:rPr>
          <w:rFonts w:ascii="Arial" w:hAnsi="Arial" w:cs="Arial"/>
        </w:rPr>
      </w:pPr>
      <w:r w:rsidRPr="00BA49DC">
        <w:rPr>
          <w:rFonts w:ascii="Arial" w:hAnsi="Arial" w:cs="Arial"/>
        </w:rPr>
        <w:t xml:space="preserve">Non-starting of one of these two pumps is monitored through </w:t>
      </w:r>
      <w:del w:id="36" w:author="Rahul R Menon" w:date="2023-10-27T14:48:00Z">
        <w:r w:rsidRPr="00BA49DC" w:rsidDel="000D4339">
          <w:rPr>
            <w:rFonts w:ascii="Arial" w:hAnsi="Arial" w:cs="Arial"/>
          </w:rPr>
          <w:delText xml:space="preserve">a panel mounted </w:delText>
        </w:r>
      </w:del>
      <w:r w:rsidRPr="00BA49DC">
        <w:rPr>
          <w:rFonts w:ascii="Arial" w:hAnsi="Arial" w:cs="Arial"/>
        </w:rPr>
        <w:t>alarm QA1601.  The plant requirements can be met, if only one pump is in operation.</w:t>
      </w:r>
    </w:p>
    <w:p w14:paraId="0CD64A83" w14:textId="77777777" w:rsidR="00114806" w:rsidRPr="00114806" w:rsidRDefault="00114806" w:rsidP="00BA49DC">
      <w:pPr>
        <w:ind w:left="426" w:hanging="426"/>
        <w:rPr>
          <w:rFonts w:ascii="Arial" w:hAnsi="Arial" w:cs="Arial"/>
        </w:rPr>
      </w:pPr>
    </w:p>
    <w:p w14:paraId="13F52948" w14:textId="68380318" w:rsidR="00114806" w:rsidRPr="002948DC" w:rsidRDefault="00114806" w:rsidP="00C023BD">
      <w:pPr>
        <w:pStyle w:val="Heading1"/>
        <w:numPr>
          <w:ilvl w:val="2"/>
          <w:numId w:val="2"/>
        </w:numPr>
        <w:jc w:val="left"/>
        <w:rPr>
          <w:rFonts w:ascii="Arial" w:hAnsi="Arial" w:cs="Arial"/>
        </w:rPr>
      </w:pPr>
      <w:bookmarkStart w:id="37" w:name="_Toc94797312"/>
      <w:r w:rsidRPr="002948DC">
        <w:rPr>
          <w:rFonts w:ascii="Arial" w:hAnsi="Arial" w:cs="Arial"/>
        </w:rPr>
        <w:t>Operating Parameters.</w:t>
      </w:r>
      <w:bookmarkEnd w:id="37"/>
    </w:p>
    <w:p w14:paraId="3F3D70A5" w14:textId="77777777" w:rsidR="00114806" w:rsidRPr="00114806" w:rsidRDefault="00114806" w:rsidP="00BA49DC">
      <w:pPr>
        <w:ind w:left="426" w:hanging="426"/>
        <w:rPr>
          <w:rFonts w:ascii="Arial" w:hAnsi="Arial" w:cs="Arial"/>
        </w:rPr>
      </w:pPr>
    </w:p>
    <w:p w14:paraId="33173A57" w14:textId="1ADAAC93" w:rsidR="00114806" w:rsidRDefault="00114806" w:rsidP="00BA49DC">
      <w:pPr>
        <w:ind w:left="426" w:hanging="426"/>
        <w:rPr>
          <w:rFonts w:ascii="Arial" w:hAnsi="Arial" w:cs="Arial"/>
        </w:rPr>
      </w:pPr>
      <w:r w:rsidRPr="00114806">
        <w:rPr>
          <w:rFonts w:ascii="Arial" w:hAnsi="Arial" w:cs="Arial"/>
        </w:rPr>
        <w:t xml:space="preserve">Teal Storage and Metering </w:t>
      </w:r>
    </w:p>
    <w:tbl>
      <w:tblPr>
        <w:tblStyle w:val="TableGrid"/>
        <w:tblW w:w="0" w:type="auto"/>
        <w:tblInd w:w="426" w:type="dxa"/>
        <w:tblLook w:val="04A0" w:firstRow="1" w:lastRow="0" w:firstColumn="1" w:lastColumn="0" w:noHBand="0" w:noVBand="1"/>
      </w:tblPr>
      <w:tblGrid>
        <w:gridCol w:w="2472"/>
        <w:gridCol w:w="2540"/>
        <w:gridCol w:w="2515"/>
        <w:gridCol w:w="2506"/>
      </w:tblGrid>
      <w:tr w:rsidR="00BC07F2" w14:paraId="65C81AFC" w14:textId="77777777" w:rsidTr="00BC07F2">
        <w:tc>
          <w:tcPr>
            <w:tcW w:w="2472" w:type="dxa"/>
          </w:tcPr>
          <w:p w14:paraId="24569125" w14:textId="77777777" w:rsidR="00BC07F2" w:rsidRDefault="00BC07F2" w:rsidP="00BA49DC">
            <w:pPr>
              <w:rPr>
                <w:rFonts w:ascii="Arial" w:hAnsi="Arial" w:cs="Arial"/>
              </w:rPr>
            </w:pPr>
          </w:p>
        </w:tc>
        <w:tc>
          <w:tcPr>
            <w:tcW w:w="2540" w:type="dxa"/>
          </w:tcPr>
          <w:p w14:paraId="5EBB2075" w14:textId="1BA49C86" w:rsidR="00BC07F2" w:rsidRPr="00BA49DC" w:rsidRDefault="00BC07F2" w:rsidP="00BC07F2">
            <w:pPr>
              <w:ind w:left="426" w:hanging="426"/>
              <w:rPr>
                <w:rFonts w:ascii="Arial" w:hAnsi="Arial" w:cs="Arial"/>
              </w:rPr>
            </w:pPr>
            <w:r w:rsidRPr="00BA49DC">
              <w:rPr>
                <w:rFonts w:ascii="Arial" w:hAnsi="Arial" w:cs="Arial"/>
              </w:rPr>
              <w:t>Pressure</w:t>
            </w:r>
            <w:r w:rsidRPr="00BA49DC">
              <w:rPr>
                <w:rFonts w:ascii="Arial" w:hAnsi="Arial" w:cs="Arial"/>
              </w:rPr>
              <w:tab/>
            </w:r>
            <w:r w:rsidRPr="00BA49DC">
              <w:rPr>
                <w:rFonts w:ascii="Arial" w:hAnsi="Arial" w:cs="Arial"/>
              </w:rPr>
              <w:tab/>
            </w:r>
          </w:p>
          <w:p w14:paraId="280AFC1A" w14:textId="4A1AAD6B" w:rsidR="00BC07F2" w:rsidRDefault="00BC07F2" w:rsidP="00BA49DC">
            <w:pPr>
              <w:rPr>
                <w:rFonts w:ascii="Arial" w:hAnsi="Arial" w:cs="Arial"/>
              </w:rPr>
            </w:pPr>
            <w:r w:rsidRPr="00BA49DC">
              <w:rPr>
                <w:rFonts w:ascii="Arial" w:hAnsi="Arial" w:cs="Arial"/>
              </w:rPr>
              <w:t>(mm water)</w:t>
            </w:r>
          </w:p>
        </w:tc>
        <w:tc>
          <w:tcPr>
            <w:tcW w:w="2515" w:type="dxa"/>
          </w:tcPr>
          <w:p w14:paraId="6BF067C9" w14:textId="77777777" w:rsidR="00BC07F2" w:rsidRDefault="00BC07F2" w:rsidP="00BC07F2">
            <w:pPr>
              <w:rPr>
                <w:rFonts w:ascii="Arial" w:hAnsi="Arial" w:cs="Arial"/>
              </w:rPr>
            </w:pPr>
            <w:r w:rsidRPr="00BA49DC">
              <w:rPr>
                <w:rFonts w:ascii="Arial" w:hAnsi="Arial" w:cs="Arial"/>
              </w:rPr>
              <w:t>Temp</w:t>
            </w:r>
            <w:r w:rsidRPr="00BA49DC">
              <w:rPr>
                <w:rFonts w:ascii="Arial" w:hAnsi="Arial" w:cs="Arial"/>
              </w:rPr>
              <w:tab/>
            </w:r>
          </w:p>
          <w:p w14:paraId="48764C1C" w14:textId="3A67ECF7" w:rsidR="00BC07F2" w:rsidRDefault="00BC07F2" w:rsidP="00BC07F2">
            <w:pPr>
              <w:rPr>
                <w:rFonts w:ascii="Arial" w:hAnsi="Arial" w:cs="Arial"/>
              </w:rPr>
            </w:pPr>
            <w:r w:rsidRPr="00BA49DC">
              <w:rPr>
                <w:rFonts w:ascii="Arial" w:hAnsi="Arial" w:cs="Arial"/>
                <w:vertAlign w:val="superscript"/>
              </w:rPr>
              <w:t>o</w:t>
            </w:r>
            <w:r w:rsidRPr="00BA49DC">
              <w:rPr>
                <w:rFonts w:ascii="Arial" w:hAnsi="Arial" w:cs="Arial"/>
              </w:rPr>
              <w:t>C</w:t>
            </w:r>
            <w:r w:rsidRPr="00BA49DC">
              <w:rPr>
                <w:rFonts w:ascii="Arial" w:hAnsi="Arial" w:cs="Arial"/>
              </w:rPr>
              <w:tab/>
            </w:r>
            <w:r w:rsidRPr="00BA49DC">
              <w:rPr>
                <w:rFonts w:ascii="Arial" w:hAnsi="Arial" w:cs="Arial"/>
              </w:rPr>
              <w:tab/>
            </w:r>
          </w:p>
        </w:tc>
        <w:tc>
          <w:tcPr>
            <w:tcW w:w="2506" w:type="dxa"/>
          </w:tcPr>
          <w:p w14:paraId="3C9DFEB7" w14:textId="77777777" w:rsidR="00BC07F2" w:rsidRDefault="00BC07F2" w:rsidP="00BA49DC">
            <w:pPr>
              <w:rPr>
                <w:rFonts w:ascii="Arial" w:hAnsi="Arial" w:cs="Arial"/>
              </w:rPr>
            </w:pPr>
            <w:r w:rsidRPr="00BA49DC">
              <w:rPr>
                <w:rFonts w:ascii="Arial" w:hAnsi="Arial" w:cs="Arial"/>
              </w:rPr>
              <w:t>Level</w:t>
            </w:r>
          </w:p>
          <w:p w14:paraId="7D529FC4" w14:textId="67AE58CC" w:rsidR="00BC07F2" w:rsidRDefault="00BC07F2" w:rsidP="00BA49DC">
            <w:pPr>
              <w:rPr>
                <w:rFonts w:ascii="Arial" w:hAnsi="Arial" w:cs="Arial"/>
              </w:rPr>
            </w:pPr>
            <w:r>
              <w:rPr>
                <w:rFonts w:ascii="Arial" w:hAnsi="Arial" w:cs="Arial"/>
              </w:rPr>
              <w:t>%</w:t>
            </w:r>
          </w:p>
        </w:tc>
      </w:tr>
      <w:tr w:rsidR="00BC07F2" w14:paraId="5C0C4F8C" w14:textId="77777777" w:rsidTr="00BC07F2">
        <w:tc>
          <w:tcPr>
            <w:tcW w:w="2472" w:type="dxa"/>
          </w:tcPr>
          <w:p w14:paraId="48C02E42" w14:textId="0A666BA5" w:rsidR="00BC07F2" w:rsidRDefault="00BC07F2" w:rsidP="00BC07F2">
            <w:pPr>
              <w:rPr>
                <w:rFonts w:ascii="Arial" w:hAnsi="Arial" w:cs="Arial"/>
              </w:rPr>
            </w:pPr>
            <w:r w:rsidRPr="00B24A60">
              <w:rPr>
                <w:rFonts w:ascii="Arial" w:hAnsi="Arial" w:cs="Arial"/>
              </w:rPr>
              <w:t>T-102</w:t>
            </w:r>
          </w:p>
        </w:tc>
        <w:tc>
          <w:tcPr>
            <w:tcW w:w="2540" w:type="dxa"/>
          </w:tcPr>
          <w:p w14:paraId="0FBB655C" w14:textId="5A9519E3" w:rsidR="00BC07F2" w:rsidRDefault="00BC07F2" w:rsidP="00BC07F2">
            <w:pPr>
              <w:rPr>
                <w:rFonts w:ascii="Arial" w:hAnsi="Arial" w:cs="Arial"/>
              </w:rPr>
            </w:pPr>
            <w:r>
              <w:rPr>
                <w:rFonts w:ascii="Arial" w:hAnsi="Arial" w:cs="Arial"/>
              </w:rPr>
              <w:t>100(max.300)</w:t>
            </w:r>
          </w:p>
        </w:tc>
        <w:tc>
          <w:tcPr>
            <w:tcW w:w="2515" w:type="dxa"/>
          </w:tcPr>
          <w:p w14:paraId="232C238F" w14:textId="5289380D" w:rsidR="00BC07F2" w:rsidRDefault="00BC07F2" w:rsidP="00BC07F2">
            <w:pPr>
              <w:rPr>
                <w:rFonts w:ascii="Arial" w:hAnsi="Arial" w:cs="Arial"/>
              </w:rPr>
            </w:pPr>
            <w:r w:rsidRPr="00BA49DC">
              <w:rPr>
                <w:rFonts w:ascii="Arial" w:hAnsi="Arial" w:cs="Arial"/>
              </w:rPr>
              <w:t>amb</w:t>
            </w:r>
            <w:r w:rsidRPr="00BA49DC">
              <w:rPr>
                <w:rFonts w:ascii="Arial" w:hAnsi="Arial" w:cs="Arial"/>
              </w:rPr>
              <w:tab/>
            </w:r>
          </w:p>
        </w:tc>
        <w:tc>
          <w:tcPr>
            <w:tcW w:w="2506" w:type="dxa"/>
          </w:tcPr>
          <w:p w14:paraId="6F5CF412" w14:textId="20EFFB2A" w:rsidR="00BC07F2" w:rsidRDefault="00BC07F2" w:rsidP="00BC07F2">
            <w:pPr>
              <w:rPr>
                <w:rFonts w:ascii="Arial" w:hAnsi="Arial" w:cs="Arial"/>
              </w:rPr>
            </w:pPr>
            <w:r w:rsidRPr="00BA49DC">
              <w:rPr>
                <w:rFonts w:ascii="Arial" w:hAnsi="Arial" w:cs="Arial"/>
              </w:rPr>
              <w:t>50</w:t>
            </w:r>
          </w:p>
        </w:tc>
      </w:tr>
      <w:tr w:rsidR="00BC07F2" w14:paraId="37E78B41" w14:textId="77777777" w:rsidTr="00BC07F2">
        <w:tc>
          <w:tcPr>
            <w:tcW w:w="2472" w:type="dxa"/>
          </w:tcPr>
          <w:p w14:paraId="5F54952F" w14:textId="163C6106" w:rsidR="00BC07F2" w:rsidRDefault="00BC07F2" w:rsidP="00BC07F2">
            <w:pPr>
              <w:rPr>
                <w:rFonts w:ascii="Arial" w:hAnsi="Arial" w:cs="Arial"/>
              </w:rPr>
            </w:pPr>
            <w:r w:rsidRPr="00B24A60">
              <w:rPr>
                <w:rFonts w:ascii="Arial" w:hAnsi="Arial" w:cs="Arial"/>
              </w:rPr>
              <w:t>T-103</w:t>
            </w:r>
          </w:p>
        </w:tc>
        <w:tc>
          <w:tcPr>
            <w:tcW w:w="2540" w:type="dxa"/>
          </w:tcPr>
          <w:p w14:paraId="4AEC186C" w14:textId="2251CEE6" w:rsidR="00BC07F2" w:rsidRDefault="00BC07F2" w:rsidP="00BC07F2">
            <w:pPr>
              <w:rPr>
                <w:rFonts w:ascii="Arial" w:hAnsi="Arial" w:cs="Arial"/>
              </w:rPr>
            </w:pPr>
            <w:r w:rsidRPr="00BA49DC">
              <w:rPr>
                <w:rFonts w:ascii="Arial" w:hAnsi="Arial" w:cs="Arial"/>
              </w:rPr>
              <w:t>100(max.300)</w:t>
            </w:r>
          </w:p>
        </w:tc>
        <w:tc>
          <w:tcPr>
            <w:tcW w:w="2515" w:type="dxa"/>
          </w:tcPr>
          <w:p w14:paraId="5E71B3BC" w14:textId="38B9306E" w:rsidR="00BC07F2" w:rsidRDefault="00BC07F2" w:rsidP="00BC07F2">
            <w:pPr>
              <w:rPr>
                <w:rFonts w:ascii="Arial" w:hAnsi="Arial" w:cs="Arial"/>
              </w:rPr>
            </w:pPr>
            <w:r w:rsidRPr="001976F7">
              <w:rPr>
                <w:rFonts w:ascii="Arial" w:hAnsi="Arial" w:cs="Arial"/>
              </w:rPr>
              <w:t>amb</w:t>
            </w:r>
          </w:p>
        </w:tc>
        <w:tc>
          <w:tcPr>
            <w:tcW w:w="2506" w:type="dxa"/>
          </w:tcPr>
          <w:p w14:paraId="4B091E98" w14:textId="5BEA6AE8" w:rsidR="00BC07F2" w:rsidRDefault="00BC07F2" w:rsidP="00BC07F2">
            <w:pPr>
              <w:rPr>
                <w:rFonts w:ascii="Arial" w:hAnsi="Arial" w:cs="Arial"/>
              </w:rPr>
            </w:pPr>
            <w:r w:rsidRPr="00BA49DC">
              <w:rPr>
                <w:rFonts w:ascii="Arial" w:hAnsi="Arial" w:cs="Arial"/>
              </w:rPr>
              <w:t>50(80 max)</w:t>
            </w:r>
          </w:p>
        </w:tc>
      </w:tr>
      <w:tr w:rsidR="00BC07F2" w14:paraId="1773A4A8" w14:textId="77777777" w:rsidTr="00BC07F2">
        <w:tc>
          <w:tcPr>
            <w:tcW w:w="2472" w:type="dxa"/>
          </w:tcPr>
          <w:p w14:paraId="48D614E1" w14:textId="2562F2FB" w:rsidR="00BC07F2" w:rsidRDefault="00BC07F2" w:rsidP="00BC07F2">
            <w:pPr>
              <w:rPr>
                <w:rFonts w:ascii="Arial" w:hAnsi="Arial" w:cs="Arial"/>
              </w:rPr>
            </w:pPr>
            <w:r w:rsidRPr="00B24A60">
              <w:rPr>
                <w:rFonts w:ascii="Arial" w:hAnsi="Arial" w:cs="Arial"/>
              </w:rPr>
              <w:t>T-104</w:t>
            </w:r>
          </w:p>
        </w:tc>
        <w:tc>
          <w:tcPr>
            <w:tcW w:w="2540" w:type="dxa"/>
          </w:tcPr>
          <w:p w14:paraId="57EBD487" w14:textId="2867D63E" w:rsidR="00BC07F2" w:rsidRDefault="00BC07F2" w:rsidP="00BC07F2">
            <w:pPr>
              <w:rPr>
                <w:rFonts w:ascii="Arial" w:hAnsi="Arial" w:cs="Arial"/>
              </w:rPr>
            </w:pPr>
            <w:r w:rsidRPr="00BA49DC">
              <w:rPr>
                <w:rFonts w:ascii="Arial" w:hAnsi="Arial" w:cs="Arial"/>
              </w:rPr>
              <w:t>100(max.300)</w:t>
            </w:r>
          </w:p>
        </w:tc>
        <w:tc>
          <w:tcPr>
            <w:tcW w:w="2515" w:type="dxa"/>
          </w:tcPr>
          <w:p w14:paraId="0D452240" w14:textId="3383BEFC" w:rsidR="00BC07F2" w:rsidRDefault="00BC07F2" w:rsidP="00BC07F2">
            <w:pPr>
              <w:rPr>
                <w:rFonts w:ascii="Arial" w:hAnsi="Arial" w:cs="Arial"/>
              </w:rPr>
            </w:pPr>
            <w:r w:rsidRPr="001976F7">
              <w:rPr>
                <w:rFonts w:ascii="Arial" w:hAnsi="Arial" w:cs="Arial"/>
              </w:rPr>
              <w:t>amb</w:t>
            </w:r>
          </w:p>
        </w:tc>
        <w:tc>
          <w:tcPr>
            <w:tcW w:w="2506" w:type="dxa"/>
          </w:tcPr>
          <w:p w14:paraId="303FB79C" w14:textId="107E2E13" w:rsidR="00BC07F2" w:rsidRDefault="00BC07F2" w:rsidP="00BC07F2">
            <w:pPr>
              <w:rPr>
                <w:rFonts w:ascii="Arial" w:hAnsi="Arial" w:cs="Arial"/>
              </w:rPr>
            </w:pPr>
            <w:r w:rsidRPr="00BA49DC">
              <w:rPr>
                <w:rFonts w:ascii="Arial" w:hAnsi="Arial" w:cs="Arial"/>
              </w:rPr>
              <w:t>50(80 max)</w:t>
            </w:r>
          </w:p>
        </w:tc>
      </w:tr>
      <w:tr w:rsidR="00BC07F2" w14:paraId="0CF06556" w14:textId="77777777" w:rsidTr="00BC07F2">
        <w:tc>
          <w:tcPr>
            <w:tcW w:w="2472" w:type="dxa"/>
          </w:tcPr>
          <w:p w14:paraId="4A80715C" w14:textId="60104BD1" w:rsidR="00BC07F2" w:rsidRDefault="00BC07F2" w:rsidP="00BC07F2">
            <w:pPr>
              <w:rPr>
                <w:rFonts w:ascii="Arial" w:hAnsi="Arial" w:cs="Arial"/>
              </w:rPr>
            </w:pPr>
            <w:r w:rsidRPr="00B24A60">
              <w:rPr>
                <w:rFonts w:ascii="Arial" w:hAnsi="Arial" w:cs="Arial"/>
              </w:rPr>
              <w:t>V-101</w:t>
            </w:r>
          </w:p>
        </w:tc>
        <w:tc>
          <w:tcPr>
            <w:tcW w:w="2540" w:type="dxa"/>
          </w:tcPr>
          <w:p w14:paraId="3C89B655" w14:textId="501EDF1D" w:rsidR="00BC07F2" w:rsidRDefault="00BC07F2" w:rsidP="00BC07F2">
            <w:pPr>
              <w:rPr>
                <w:rFonts w:ascii="Arial" w:hAnsi="Arial" w:cs="Arial"/>
              </w:rPr>
            </w:pPr>
            <w:r w:rsidRPr="00BA49DC">
              <w:rPr>
                <w:rFonts w:ascii="Arial" w:hAnsi="Arial" w:cs="Arial"/>
              </w:rPr>
              <w:t>600(max.800)</w:t>
            </w:r>
          </w:p>
        </w:tc>
        <w:tc>
          <w:tcPr>
            <w:tcW w:w="2515" w:type="dxa"/>
          </w:tcPr>
          <w:p w14:paraId="0A24A18A" w14:textId="604286E9" w:rsidR="00BC07F2" w:rsidRDefault="00BC07F2" w:rsidP="00BC07F2">
            <w:pPr>
              <w:rPr>
                <w:rFonts w:ascii="Arial" w:hAnsi="Arial" w:cs="Arial"/>
              </w:rPr>
            </w:pPr>
            <w:r w:rsidRPr="001976F7">
              <w:rPr>
                <w:rFonts w:ascii="Arial" w:hAnsi="Arial" w:cs="Arial"/>
              </w:rPr>
              <w:t>amb</w:t>
            </w:r>
          </w:p>
        </w:tc>
        <w:tc>
          <w:tcPr>
            <w:tcW w:w="2506" w:type="dxa"/>
          </w:tcPr>
          <w:p w14:paraId="3A55E9A0" w14:textId="1C1EEC95" w:rsidR="00BC07F2" w:rsidRDefault="00BC07F2" w:rsidP="00BC07F2">
            <w:pPr>
              <w:rPr>
                <w:rFonts w:ascii="Arial" w:hAnsi="Arial" w:cs="Arial"/>
              </w:rPr>
            </w:pPr>
            <w:r w:rsidRPr="00BA49DC">
              <w:rPr>
                <w:rFonts w:ascii="Arial" w:hAnsi="Arial" w:cs="Arial"/>
              </w:rPr>
              <w:t>20 to 75(80 max)</w:t>
            </w:r>
          </w:p>
        </w:tc>
      </w:tr>
      <w:tr w:rsidR="00BC07F2" w14:paraId="32CB6A8C" w14:textId="77777777" w:rsidTr="00BC07F2">
        <w:tc>
          <w:tcPr>
            <w:tcW w:w="2472" w:type="dxa"/>
          </w:tcPr>
          <w:p w14:paraId="5344A7DD" w14:textId="14F71E3F" w:rsidR="00BC07F2" w:rsidRPr="00B24A60" w:rsidRDefault="00BC07F2" w:rsidP="00BC07F2">
            <w:pPr>
              <w:rPr>
                <w:rFonts w:ascii="Arial" w:hAnsi="Arial" w:cs="Arial"/>
              </w:rPr>
            </w:pPr>
            <w:r w:rsidRPr="00BA49DC">
              <w:rPr>
                <w:rFonts w:ascii="Arial" w:hAnsi="Arial" w:cs="Arial"/>
              </w:rPr>
              <w:t>T-101A/B</w:t>
            </w:r>
          </w:p>
        </w:tc>
        <w:tc>
          <w:tcPr>
            <w:tcW w:w="2540" w:type="dxa"/>
          </w:tcPr>
          <w:p w14:paraId="0BE89CE9" w14:textId="04D08A86" w:rsidR="00BC07F2" w:rsidRPr="00BA49DC" w:rsidRDefault="00BC07F2" w:rsidP="00BC07F2">
            <w:pPr>
              <w:rPr>
                <w:rFonts w:ascii="Arial" w:hAnsi="Arial" w:cs="Arial"/>
              </w:rPr>
            </w:pPr>
            <w:r w:rsidRPr="00BA49DC">
              <w:rPr>
                <w:rFonts w:ascii="Arial" w:hAnsi="Arial" w:cs="Arial"/>
              </w:rPr>
              <w:t>100(max.300)</w:t>
            </w:r>
          </w:p>
        </w:tc>
        <w:tc>
          <w:tcPr>
            <w:tcW w:w="2515" w:type="dxa"/>
          </w:tcPr>
          <w:p w14:paraId="75D83F07" w14:textId="261F0F77" w:rsidR="00BC07F2" w:rsidRPr="001976F7" w:rsidRDefault="00BC07F2" w:rsidP="00BC07F2">
            <w:pPr>
              <w:rPr>
                <w:rFonts w:ascii="Arial" w:hAnsi="Arial" w:cs="Arial"/>
              </w:rPr>
            </w:pPr>
            <w:r w:rsidRPr="001976F7">
              <w:rPr>
                <w:rFonts w:ascii="Arial" w:hAnsi="Arial" w:cs="Arial"/>
              </w:rPr>
              <w:t>amb</w:t>
            </w:r>
          </w:p>
        </w:tc>
        <w:tc>
          <w:tcPr>
            <w:tcW w:w="2506" w:type="dxa"/>
          </w:tcPr>
          <w:p w14:paraId="3713F333" w14:textId="77777777" w:rsidR="00BC07F2" w:rsidRDefault="00BC07F2" w:rsidP="00BC07F2">
            <w:pPr>
              <w:ind w:left="426" w:hanging="426"/>
              <w:rPr>
                <w:rFonts w:ascii="Arial" w:hAnsi="Arial" w:cs="Arial"/>
              </w:rPr>
            </w:pPr>
            <w:r w:rsidRPr="00BA49DC">
              <w:rPr>
                <w:rFonts w:ascii="Arial" w:hAnsi="Arial" w:cs="Arial"/>
              </w:rPr>
              <w:t>20 to 75</w:t>
            </w:r>
          </w:p>
          <w:p w14:paraId="458BD239" w14:textId="7824CE86" w:rsidR="00BC07F2" w:rsidRPr="00BA49DC" w:rsidRDefault="00BC07F2" w:rsidP="00BC07F2">
            <w:pPr>
              <w:ind w:left="426" w:hanging="426"/>
              <w:rPr>
                <w:rFonts w:ascii="Arial" w:hAnsi="Arial" w:cs="Arial"/>
              </w:rPr>
            </w:pPr>
            <w:r w:rsidRPr="00BA49DC">
              <w:rPr>
                <w:rFonts w:ascii="Arial" w:hAnsi="Arial" w:cs="Arial"/>
              </w:rPr>
              <w:t>(15 min. 80 max)</w:t>
            </w:r>
          </w:p>
          <w:p w14:paraId="03F6EC14" w14:textId="6FAA81B4" w:rsidR="00BC07F2" w:rsidRPr="00BA49DC" w:rsidRDefault="00BC07F2" w:rsidP="00BC07F2">
            <w:pPr>
              <w:rPr>
                <w:rFonts w:ascii="Arial" w:hAnsi="Arial" w:cs="Arial"/>
              </w:rPr>
            </w:pPr>
          </w:p>
        </w:tc>
      </w:tr>
      <w:tr w:rsidR="00BC07F2" w14:paraId="7F1E5E46" w14:textId="77777777" w:rsidTr="00BC07F2">
        <w:tc>
          <w:tcPr>
            <w:tcW w:w="2472" w:type="dxa"/>
          </w:tcPr>
          <w:p w14:paraId="4F582FD4" w14:textId="5A1A2D33" w:rsidR="00BC07F2" w:rsidRPr="00BA49DC" w:rsidRDefault="00BC07F2" w:rsidP="00BC07F2">
            <w:pPr>
              <w:ind w:left="426" w:hanging="426"/>
              <w:rPr>
                <w:rFonts w:ascii="Arial" w:hAnsi="Arial" w:cs="Arial"/>
              </w:rPr>
            </w:pPr>
            <w:r w:rsidRPr="00BA49DC">
              <w:rPr>
                <w:rFonts w:ascii="Arial" w:hAnsi="Arial" w:cs="Arial"/>
              </w:rPr>
              <w:lastRenderedPageBreak/>
              <w:t>T-105</w:t>
            </w:r>
            <w:r w:rsidRPr="00BA49DC">
              <w:rPr>
                <w:rFonts w:ascii="Arial" w:hAnsi="Arial" w:cs="Arial"/>
              </w:rPr>
              <w:tab/>
            </w:r>
            <w:r w:rsidRPr="00BA49DC">
              <w:rPr>
                <w:rFonts w:ascii="Arial" w:hAnsi="Arial" w:cs="Arial"/>
              </w:rPr>
              <w:tab/>
            </w:r>
            <w:r w:rsidRPr="00BA49DC">
              <w:rPr>
                <w:rFonts w:ascii="Arial" w:hAnsi="Arial" w:cs="Arial"/>
              </w:rPr>
              <w:tab/>
            </w:r>
          </w:p>
        </w:tc>
        <w:tc>
          <w:tcPr>
            <w:tcW w:w="2540" w:type="dxa"/>
          </w:tcPr>
          <w:p w14:paraId="052FBAC7" w14:textId="412259E7" w:rsidR="00BC07F2" w:rsidRPr="00BA49DC" w:rsidRDefault="00BC07F2" w:rsidP="00BC07F2">
            <w:pPr>
              <w:rPr>
                <w:rFonts w:ascii="Arial" w:hAnsi="Arial" w:cs="Arial"/>
              </w:rPr>
            </w:pPr>
            <w:r w:rsidRPr="00BA49DC">
              <w:rPr>
                <w:rFonts w:ascii="Arial" w:hAnsi="Arial" w:cs="Arial"/>
              </w:rPr>
              <w:t>100(max 300)</w:t>
            </w:r>
          </w:p>
        </w:tc>
        <w:tc>
          <w:tcPr>
            <w:tcW w:w="2515" w:type="dxa"/>
          </w:tcPr>
          <w:p w14:paraId="131D0C4F" w14:textId="0572D569" w:rsidR="00BC07F2" w:rsidRPr="001976F7" w:rsidRDefault="00BC07F2" w:rsidP="00BC07F2">
            <w:pPr>
              <w:rPr>
                <w:rFonts w:ascii="Arial" w:hAnsi="Arial" w:cs="Arial"/>
              </w:rPr>
            </w:pPr>
            <w:r w:rsidRPr="00BA49DC">
              <w:rPr>
                <w:rFonts w:ascii="Arial" w:hAnsi="Arial" w:cs="Arial"/>
              </w:rPr>
              <w:t>70</w:t>
            </w:r>
          </w:p>
        </w:tc>
        <w:tc>
          <w:tcPr>
            <w:tcW w:w="2506" w:type="dxa"/>
          </w:tcPr>
          <w:p w14:paraId="5C6DE606" w14:textId="118DD332" w:rsidR="00BC07F2" w:rsidRPr="00BA49DC" w:rsidRDefault="00BC07F2" w:rsidP="00BC07F2">
            <w:pPr>
              <w:rPr>
                <w:rFonts w:ascii="Arial" w:hAnsi="Arial" w:cs="Arial"/>
              </w:rPr>
            </w:pPr>
            <w:r w:rsidRPr="00BA49DC">
              <w:rPr>
                <w:rFonts w:ascii="Arial" w:hAnsi="Arial" w:cs="Arial"/>
              </w:rPr>
              <w:tab/>
              <w:t>25 to 80</w:t>
            </w:r>
          </w:p>
        </w:tc>
      </w:tr>
      <w:tr w:rsidR="00BC07F2" w14:paraId="4873BAE8" w14:textId="77777777" w:rsidTr="00BC07F2">
        <w:tc>
          <w:tcPr>
            <w:tcW w:w="2472" w:type="dxa"/>
          </w:tcPr>
          <w:p w14:paraId="1D446A45" w14:textId="7D2F779A" w:rsidR="00BC07F2" w:rsidRPr="00BA49DC" w:rsidRDefault="00A323DE" w:rsidP="00A323DE">
            <w:pPr>
              <w:ind w:left="426" w:hanging="426"/>
              <w:rPr>
                <w:rFonts w:ascii="Arial" w:hAnsi="Arial" w:cs="Arial"/>
              </w:rPr>
            </w:pPr>
            <w:r w:rsidRPr="00BA49DC">
              <w:rPr>
                <w:rFonts w:ascii="Arial" w:hAnsi="Arial" w:cs="Arial"/>
              </w:rPr>
              <w:t>V103A/S</w:t>
            </w:r>
          </w:p>
        </w:tc>
        <w:tc>
          <w:tcPr>
            <w:tcW w:w="2540" w:type="dxa"/>
          </w:tcPr>
          <w:p w14:paraId="64AD8FB0" w14:textId="32FA2048" w:rsidR="00BC07F2" w:rsidRPr="00BA49DC" w:rsidRDefault="00A323DE" w:rsidP="00BC07F2">
            <w:pPr>
              <w:rPr>
                <w:rFonts w:ascii="Arial" w:hAnsi="Arial" w:cs="Arial"/>
              </w:rPr>
            </w:pPr>
            <w:r w:rsidRPr="00BA49DC">
              <w:rPr>
                <w:rFonts w:ascii="Arial" w:hAnsi="Arial" w:cs="Arial"/>
              </w:rPr>
              <w:t>10 mm Hg abs</w:t>
            </w:r>
            <w:r w:rsidRPr="00BA49DC">
              <w:rPr>
                <w:rFonts w:ascii="Arial" w:hAnsi="Arial" w:cs="Arial"/>
              </w:rPr>
              <w:tab/>
              <w:t>70(*)</w:t>
            </w:r>
          </w:p>
        </w:tc>
        <w:tc>
          <w:tcPr>
            <w:tcW w:w="2515" w:type="dxa"/>
          </w:tcPr>
          <w:p w14:paraId="48C49AA3" w14:textId="77777777" w:rsidR="00BC07F2" w:rsidRDefault="00A323DE" w:rsidP="00BC07F2">
            <w:pPr>
              <w:rPr>
                <w:rFonts w:ascii="Arial" w:hAnsi="Arial" w:cs="Arial"/>
              </w:rPr>
            </w:pPr>
            <w:r w:rsidRPr="00BA49DC">
              <w:rPr>
                <w:rFonts w:ascii="Arial" w:hAnsi="Arial" w:cs="Arial"/>
              </w:rPr>
              <w:t>15 to 75</w:t>
            </w:r>
          </w:p>
          <w:p w14:paraId="3A121A46" w14:textId="77777777" w:rsidR="00A323DE" w:rsidRDefault="00A323DE" w:rsidP="00BC07F2">
            <w:pPr>
              <w:rPr>
                <w:rFonts w:ascii="Arial" w:hAnsi="Arial" w:cs="Arial"/>
              </w:rPr>
            </w:pPr>
            <w:r>
              <w:rPr>
                <w:rFonts w:ascii="Arial" w:hAnsi="Arial" w:cs="Arial"/>
              </w:rPr>
              <w:t>(&lt;20: Holding time</w:t>
            </w:r>
          </w:p>
          <w:p w14:paraId="716E3CBC" w14:textId="61DFE86B" w:rsidR="00A323DE" w:rsidRPr="001976F7" w:rsidRDefault="00A323DE" w:rsidP="00BC07F2">
            <w:pPr>
              <w:rPr>
                <w:rFonts w:ascii="Arial" w:hAnsi="Arial" w:cs="Arial"/>
              </w:rPr>
            </w:pPr>
            <w:r>
              <w:rPr>
                <w:rFonts w:ascii="Arial" w:hAnsi="Arial" w:cs="Arial"/>
              </w:rPr>
              <w:t>75: During batch preparation)</w:t>
            </w:r>
          </w:p>
        </w:tc>
        <w:tc>
          <w:tcPr>
            <w:tcW w:w="2506" w:type="dxa"/>
          </w:tcPr>
          <w:p w14:paraId="7C2D894C" w14:textId="77777777" w:rsidR="00A323DE" w:rsidRPr="00BA49DC" w:rsidRDefault="00A323DE" w:rsidP="00A323DE">
            <w:pPr>
              <w:ind w:left="426" w:hanging="426"/>
              <w:rPr>
                <w:rFonts w:ascii="Arial" w:hAnsi="Arial" w:cs="Arial"/>
              </w:rPr>
            </w:pPr>
            <w:r w:rsidRPr="00BA49DC">
              <w:rPr>
                <w:rFonts w:ascii="Arial" w:hAnsi="Arial" w:cs="Arial"/>
              </w:rPr>
              <w:t>3 kg/cm2g(max)</w:t>
            </w:r>
            <w:r w:rsidRPr="00BA49DC">
              <w:rPr>
                <w:rFonts w:ascii="Arial" w:hAnsi="Arial" w:cs="Arial"/>
              </w:rPr>
              <w:tab/>
              <w:t>20(**)</w:t>
            </w:r>
          </w:p>
          <w:p w14:paraId="2D1CE46B" w14:textId="77777777" w:rsidR="00BC07F2" w:rsidRPr="00BA49DC" w:rsidRDefault="00BC07F2" w:rsidP="00BC07F2">
            <w:pPr>
              <w:rPr>
                <w:rFonts w:ascii="Arial" w:hAnsi="Arial" w:cs="Arial"/>
              </w:rPr>
            </w:pPr>
          </w:p>
        </w:tc>
      </w:tr>
      <w:tr w:rsidR="00BC07F2" w14:paraId="7F1AAABF" w14:textId="77777777" w:rsidTr="00BC07F2">
        <w:tc>
          <w:tcPr>
            <w:tcW w:w="2472" w:type="dxa"/>
          </w:tcPr>
          <w:p w14:paraId="2DEDF95B" w14:textId="0EDC5F70" w:rsidR="00BC07F2" w:rsidRPr="00BA49DC" w:rsidRDefault="00A323DE" w:rsidP="00A323DE">
            <w:pPr>
              <w:ind w:left="426" w:hanging="426"/>
              <w:rPr>
                <w:rFonts w:ascii="Arial" w:hAnsi="Arial" w:cs="Arial"/>
              </w:rPr>
            </w:pPr>
            <w:r>
              <w:rPr>
                <w:rFonts w:ascii="Arial" w:hAnsi="Arial" w:cs="Arial"/>
              </w:rPr>
              <w:t>T106/T107</w:t>
            </w:r>
          </w:p>
        </w:tc>
        <w:tc>
          <w:tcPr>
            <w:tcW w:w="2540" w:type="dxa"/>
          </w:tcPr>
          <w:p w14:paraId="1D83EE14" w14:textId="12A9B2D6" w:rsidR="00BC07F2" w:rsidRPr="00BA49DC" w:rsidRDefault="00A323DE" w:rsidP="00BC07F2">
            <w:pPr>
              <w:rPr>
                <w:rFonts w:ascii="Arial" w:hAnsi="Arial" w:cs="Arial"/>
              </w:rPr>
            </w:pPr>
            <w:r w:rsidRPr="00BA49DC">
              <w:rPr>
                <w:rFonts w:ascii="Arial" w:hAnsi="Arial" w:cs="Arial"/>
              </w:rPr>
              <w:t>atm</w:t>
            </w:r>
          </w:p>
        </w:tc>
        <w:tc>
          <w:tcPr>
            <w:tcW w:w="2515" w:type="dxa"/>
          </w:tcPr>
          <w:p w14:paraId="69513CD2" w14:textId="75E58684" w:rsidR="00BC07F2" w:rsidRPr="001976F7" w:rsidRDefault="00A323DE" w:rsidP="00BC07F2">
            <w:pPr>
              <w:rPr>
                <w:rFonts w:ascii="Arial" w:hAnsi="Arial" w:cs="Arial"/>
              </w:rPr>
            </w:pPr>
            <w:r w:rsidRPr="00BA49DC">
              <w:rPr>
                <w:rFonts w:ascii="Arial" w:hAnsi="Arial" w:cs="Arial"/>
              </w:rPr>
              <w:t>amb</w:t>
            </w:r>
          </w:p>
        </w:tc>
        <w:tc>
          <w:tcPr>
            <w:tcW w:w="2506" w:type="dxa"/>
          </w:tcPr>
          <w:p w14:paraId="6C973009" w14:textId="3BFB4551" w:rsidR="00BC07F2" w:rsidRPr="00BA49DC" w:rsidRDefault="00A323DE" w:rsidP="00BC07F2">
            <w:pPr>
              <w:rPr>
                <w:rFonts w:ascii="Arial" w:hAnsi="Arial" w:cs="Arial"/>
              </w:rPr>
            </w:pPr>
            <w:r w:rsidRPr="00BA49DC">
              <w:rPr>
                <w:rFonts w:ascii="Arial" w:hAnsi="Arial" w:cs="Arial"/>
              </w:rPr>
              <w:t>50</w:t>
            </w:r>
          </w:p>
        </w:tc>
      </w:tr>
    </w:tbl>
    <w:p w14:paraId="521B341B" w14:textId="77777777" w:rsidR="00BC07F2" w:rsidRPr="00114806" w:rsidRDefault="00BC07F2" w:rsidP="00BA49DC">
      <w:pPr>
        <w:ind w:left="426" w:hanging="426"/>
        <w:rPr>
          <w:rFonts w:ascii="Arial" w:hAnsi="Arial" w:cs="Arial"/>
        </w:rPr>
      </w:pPr>
    </w:p>
    <w:p w14:paraId="1D25F1A0" w14:textId="77777777" w:rsidR="00114806" w:rsidRPr="00114806" w:rsidRDefault="00114806" w:rsidP="00BA49DC">
      <w:pPr>
        <w:ind w:left="426" w:hanging="426"/>
        <w:rPr>
          <w:rFonts w:ascii="Arial" w:hAnsi="Arial" w:cs="Arial"/>
        </w:rPr>
      </w:pPr>
    </w:p>
    <w:p w14:paraId="0068F353" w14:textId="1FDBAA73" w:rsidR="00114806" w:rsidRPr="00114806" w:rsidRDefault="00114806" w:rsidP="00BC07F2">
      <w:pPr>
        <w:rPr>
          <w:rFonts w:ascii="Arial" w:hAnsi="Arial" w:cs="Arial"/>
        </w:rPr>
      </w:pPr>
    </w:p>
    <w:p w14:paraId="7E1F544E" w14:textId="77777777" w:rsidR="00114806" w:rsidRPr="00114806" w:rsidRDefault="00114806" w:rsidP="00BA49DC">
      <w:pPr>
        <w:ind w:left="426" w:hanging="426"/>
        <w:rPr>
          <w:rFonts w:ascii="Arial" w:hAnsi="Arial" w:cs="Arial"/>
        </w:rPr>
      </w:pPr>
    </w:p>
    <w:p w14:paraId="2593A211" w14:textId="77777777" w:rsidR="00114806" w:rsidRPr="00114806" w:rsidRDefault="00114806" w:rsidP="00A323DE">
      <w:pPr>
        <w:rPr>
          <w:rFonts w:ascii="Arial" w:hAnsi="Arial" w:cs="Arial"/>
        </w:rPr>
      </w:pPr>
    </w:p>
    <w:p w14:paraId="2BBD3AC5" w14:textId="77777777" w:rsidR="00114806" w:rsidRPr="00ED089E" w:rsidRDefault="00114806" w:rsidP="00C023BD">
      <w:pPr>
        <w:pStyle w:val="Heading1"/>
        <w:numPr>
          <w:ilvl w:val="2"/>
          <w:numId w:val="2"/>
        </w:numPr>
        <w:jc w:val="left"/>
        <w:rPr>
          <w:rFonts w:ascii="Arial" w:hAnsi="Arial" w:cs="Arial"/>
        </w:rPr>
      </w:pPr>
      <w:bookmarkStart w:id="38" w:name="_Toc94797313"/>
      <w:r w:rsidRPr="00ED089E">
        <w:rPr>
          <w:rFonts w:ascii="Arial" w:hAnsi="Arial" w:cs="Arial"/>
        </w:rPr>
        <w:t>Flow Rates:</w:t>
      </w:r>
      <w:bookmarkEnd w:id="38"/>
    </w:p>
    <w:p w14:paraId="1584742E" w14:textId="77777777" w:rsidR="00114806" w:rsidRPr="00B03082" w:rsidRDefault="00114806" w:rsidP="00BA49DC">
      <w:pPr>
        <w:ind w:left="426" w:hanging="426"/>
        <w:rPr>
          <w:rFonts w:ascii="Arial" w:hAnsi="Arial" w:cs="Arial"/>
          <w:b/>
        </w:rPr>
      </w:pPr>
    </w:p>
    <w:p w14:paraId="1569CFAC" w14:textId="77777777" w:rsidR="00114806" w:rsidRPr="00B03082" w:rsidRDefault="00114806" w:rsidP="00BA49DC">
      <w:pPr>
        <w:ind w:left="426" w:hanging="426"/>
        <w:rPr>
          <w:rFonts w:ascii="Arial" w:hAnsi="Arial" w:cs="Arial"/>
          <w:b/>
        </w:rPr>
      </w:pPr>
      <w:r w:rsidRPr="00B03082">
        <w:rPr>
          <w:rFonts w:ascii="Arial" w:hAnsi="Arial" w:cs="Arial"/>
          <w:b/>
        </w:rPr>
        <w:t>Teal to reaction.</w:t>
      </w:r>
    </w:p>
    <w:p w14:paraId="1750AD7D" w14:textId="77777777" w:rsidR="00114806" w:rsidRPr="00114806" w:rsidRDefault="00114806" w:rsidP="00BA49DC">
      <w:pPr>
        <w:ind w:left="426" w:hanging="426"/>
        <w:rPr>
          <w:rFonts w:ascii="Arial" w:hAnsi="Arial" w:cs="Arial"/>
        </w:rPr>
      </w:pPr>
    </w:p>
    <w:p w14:paraId="0D1C4A23" w14:textId="77777777" w:rsidR="00114806" w:rsidRPr="00BA49DC" w:rsidRDefault="00114806" w:rsidP="00BA49DC">
      <w:pPr>
        <w:ind w:left="426" w:hanging="426"/>
        <w:rPr>
          <w:rFonts w:ascii="Arial" w:hAnsi="Arial" w:cs="Arial"/>
        </w:rPr>
      </w:pPr>
      <w:r w:rsidRPr="00BA49DC">
        <w:rPr>
          <w:rFonts w:ascii="Arial" w:hAnsi="Arial" w:cs="Arial"/>
        </w:rPr>
        <w:t>The flow rate is fixed in relation to the total propylene fed to the reaction.</w:t>
      </w:r>
    </w:p>
    <w:p w14:paraId="1154DD43" w14:textId="77777777" w:rsidR="00114806" w:rsidRPr="00114806" w:rsidRDefault="00114806" w:rsidP="00BA49DC">
      <w:pPr>
        <w:ind w:left="426" w:hanging="426"/>
        <w:rPr>
          <w:rFonts w:ascii="Arial" w:hAnsi="Arial" w:cs="Arial"/>
        </w:rPr>
      </w:pPr>
    </w:p>
    <w:p w14:paraId="7FB8FDD2" w14:textId="06F37CE5" w:rsidR="00114806" w:rsidRPr="00114806" w:rsidDel="000D4339" w:rsidRDefault="00114806" w:rsidP="00BA49DC">
      <w:pPr>
        <w:ind w:left="426" w:hanging="426"/>
        <w:rPr>
          <w:del w:id="39" w:author="Rahul R Menon" w:date="2023-10-27T14:48:00Z"/>
          <w:rFonts w:ascii="Arial" w:hAnsi="Arial" w:cs="Arial"/>
        </w:rPr>
      </w:pPr>
      <w:r w:rsidRPr="00114806">
        <w:rPr>
          <w:rFonts w:ascii="Arial" w:hAnsi="Arial" w:cs="Arial"/>
        </w:rPr>
        <w:t>For homopolymer running:</w:t>
      </w:r>
      <w:r w:rsidR="00A4105A">
        <w:rPr>
          <w:rFonts w:ascii="Arial" w:hAnsi="Arial" w:cs="Arial"/>
        </w:rPr>
        <w:t xml:space="preserve"> Teal/C3 = </w:t>
      </w:r>
      <w:r w:rsidR="00A4105A" w:rsidRPr="000D4339">
        <w:rPr>
          <w:rFonts w:ascii="Arial" w:hAnsi="Arial" w:cs="Arial"/>
        </w:rPr>
        <w:t>0.14</w:t>
      </w:r>
      <w:r w:rsidRPr="00114806">
        <w:rPr>
          <w:rFonts w:ascii="Arial" w:hAnsi="Arial" w:cs="Arial"/>
        </w:rPr>
        <w:t xml:space="preserve"> kg/t during start up and</w:t>
      </w:r>
      <w:del w:id="40" w:author="Rahul R Menon" w:date="2023-10-27T14:49:00Z">
        <w:r w:rsidRPr="00114806" w:rsidDel="000D4339">
          <w:rPr>
            <w:rFonts w:ascii="Arial" w:hAnsi="Arial" w:cs="Arial"/>
          </w:rPr>
          <w:delText xml:space="preserve">  </w:delText>
        </w:r>
      </w:del>
    </w:p>
    <w:p w14:paraId="76EE611D" w14:textId="1795A5F3" w:rsidR="00114806" w:rsidRPr="00BA49DC" w:rsidRDefault="00A4105A" w:rsidP="000D4339">
      <w:pPr>
        <w:rPr>
          <w:rFonts w:ascii="Arial" w:hAnsi="Arial" w:cs="Arial"/>
        </w:rPr>
      </w:pPr>
      <w:r w:rsidRPr="000D4339">
        <w:rPr>
          <w:rFonts w:ascii="Arial" w:hAnsi="Arial" w:cs="Arial"/>
        </w:rPr>
        <w:t>0.14-0.17</w:t>
      </w:r>
      <w:r w:rsidRPr="00BA49DC">
        <w:rPr>
          <w:rFonts w:ascii="Arial" w:hAnsi="Arial" w:cs="Arial"/>
        </w:rPr>
        <w:t xml:space="preserve"> kg/t. </w:t>
      </w:r>
      <w:r w:rsidR="00114806" w:rsidRPr="00BA49DC">
        <w:rPr>
          <w:rFonts w:ascii="Arial" w:hAnsi="Arial" w:cs="Arial"/>
        </w:rPr>
        <w:t>in normal.</w:t>
      </w:r>
    </w:p>
    <w:p w14:paraId="3210913E" w14:textId="4ECD1DE1" w:rsidR="00114806" w:rsidRPr="00114806" w:rsidRDefault="00114806" w:rsidP="00BA49DC">
      <w:pPr>
        <w:ind w:left="426" w:hanging="426"/>
        <w:rPr>
          <w:rFonts w:ascii="Arial" w:hAnsi="Arial" w:cs="Arial"/>
        </w:rPr>
      </w:pPr>
      <w:r w:rsidRPr="00114806">
        <w:rPr>
          <w:rFonts w:ascii="Arial" w:hAnsi="Arial" w:cs="Arial"/>
        </w:rPr>
        <w:t>For random co</w:t>
      </w:r>
      <w:r w:rsidR="00A4105A">
        <w:rPr>
          <w:rFonts w:ascii="Arial" w:hAnsi="Arial" w:cs="Arial"/>
        </w:rPr>
        <w:t xml:space="preserve">polymer running : Teal/C3 = </w:t>
      </w:r>
      <w:r w:rsidR="00A4105A" w:rsidRPr="00A4105A">
        <w:rPr>
          <w:rFonts w:ascii="Arial" w:hAnsi="Arial" w:cs="Arial"/>
          <w:color w:val="0000FF"/>
        </w:rPr>
        <w:t>0.14-0.17</w:t>
      </w:r>
      <w:r w:rsidRPr="00114806">
        <w:rPr>
          <w:rFonts w:ascii="Arial" w:hAnsi="Arial" w:cs="Arial"/>
        </w:rPr>
        <w:t xml:space="preserve"> kg/t. </w:t>
      </w:r>
    </w:p>
    <w:p w14:paraId="40A0CD2B" w14:textId="77777777" w:rsidR="00114806" w:rsidRPr="00114806" w:rsidRDefault="00114806" w:rsidP="00BA49DC">
      <w:pPr>
        <w:ind w:left="426" w:hanging="426"/>
        <w:rPr>
          <w:rFonts w:ascii="Arial" w:hAnsi="Arial" w:cs="Arial"/>
        </w:rPr>
      </w:pPr>
    </w:p>
    <w:p w14:paraId="73EBB5B2" w14:textId="77777777" w:rsidR="00114806" w:rsidRPr="00BA49DC" w:rsidRDefault="00114806" w:rsidP="00BA49DC">
      <w:pPr>
        <w:ind w:left="426" w:hanging="426"/>
        <w:rPr>
          <w:rFonts w:ascii="Arial" w:hAnsi="Arial" w:cs="Arial"/>
        </w:rPr>
      </w:pPr>
      <w:r w:rsidRPr="00BA49DC">
        <w:rPr>
          <w:rFonts w:ascii="Arial" w:hAnsi="Arial" w:cs="Arial"/>
        </w:rPr>
        <w:t>These rates are optimized from the experience.</w:t>
      </w:r>
    </w:p>
    <w:p w14:paraId="34A66E04" w14:textId="77777777" w:rsidR="00114806" w:rsidRPr="00114806" w:rsidRDefault="00114806" w:rsidP="00BA49DC">
      <w:pPr>
        <w:ind w:left="426" w:hanging="426"/>
        <w:rPr>
          <w:rFonts w:ascii="Arial" w:hAnsi="Arial" w:cs="Arial"/>
        </w:rPr>
      </w:pPr>
    </w:p>
    <w:p w14:paraId="6FD76F22" w14:textId="77777777" w:rsidR="00114806" w:rsidRPr="00B03082" w:rsidRDefault="00114806" w:rsidP="00BA49DC">
      <w:pPr>
        <w:ind w:left="426" w:hanging="426"/>
        <w:rPr>
          <w:rFonts w:ascii="Arial" w:hAnsi="Arial" w:cs="Arial"/>
          <w:b/>
        </w:rPr>
      </w:pPr>
      <w:r w:rsidRPr="00B03082">
        <w:rPr>
          <w:rFonts w:ascii="Arial" w:hAnsi="Arial" w:cs="Arial"/>
          <w:b/>
        </w:rPr>
        <w:t>DONOR to reaction.</w:t>
      </w:r>
    </w:p>
    <w:p w14:paraId="36CF69D5" w14:textId="77777777" w:rsidR="00114806" w:rsidRPr="00114806" w:rsidRDefault="00114806" w:rsidP="00BA49DC">
      <w:pPr>
        <w:ind w:left="426" w:hanging="426"/>
        <w:rPr>
          <w:rFonts w:ascii="Arial" w:hAnsi="Arial" w:cs="Arial"/>
        </w:rPr>
      </w:pPr>
    </w:p>
    <w:p w14:paraId="4E1BDB3B" w14:textId="62FE3E9C" w:rsidR="00114806" w:rsidRPr="00BA49DC" w:rsidRDefault="00114806" w:rsidP="00BA49DC">
      <w:pPr>
        <w:ind w:left="426" w:hanging="426"/>
        <w:rPr>
          <w:rFonts w:ascii="Arial" w:hAnsi="Arial" w:cs="Arial"/>
        </w:rPr>
      </w:pPr>
      <w:r w:rsidRPr="00BA49DC">
        <w:rPr>
          <w:rFonts w:ascii="Arial" w:hAnsi="Arial" w:cs="Arial"/>
        </w:rPr>
        <w:t>PES or DPMS or CHMMS can be used to any type of the polymer to be produced.</w:t>
      </w:r>
      <w:r w:rsidR="00A4105A" w:rsidRPr="00BA49DC">
        <w:rPr>
          <w:rFonts w:ascii="Arial" w:hAnsi="Arial" w:cs="Arial"/>
        </w:rPr>
        <w:t xml:space="preserve"> </w:t>
      </w:r>
      <w:r w:rsidRPr="00BA49DC">
        <w:rPr>
          <w:rFonts w:ascii="Arial" w:hAnsi="Arial" w:cs="Arial"/>
        </w:rPr>
        <w:t>Also the consumption varies according to the types of the polymer.</w:t>
      </w:r>
    </w:p>
    <w:p w14:paraId="1DB651E2" w14:textId="77777777" w:rsidR="00114806" w:rsidRPr="00114806" w:rsidRDefault="00114806" w:rsidP="00BA49DC">
      <w:pPr>
        <w:ind w:left="426" w:hanging="426"/>
        <w:rPr>
          <w:rFonts w:ascii="Arial" w:hAnsi="Arial" w:cs="Arial"/>
        </w:rPr>
      </w:pPr>
    </w:p>
    <w:p w14:paraId="767010B5" w14:textId="77777777" w:rsidR="00114806" w:rsidRPr="00BA49DC" w:rsidRDefault="00114806" w:rsidP="00BA49DC">
      <w:pPr>
        <w:ind w:left="426" w:hanging="426"/>
        <w:rPr>
          <w:rFonts w:ascii="Arial" w:hAnsi="Arial" w:cs="Arial"/>
        </w:rPr>
      </w:pPr>
      <w:r w:rsidRPr="00BA49DC">
        <w:rPr>
          <w:rFonts w:ascii="Arial" w:hAnsi="Arial" w:cs="Arial"/>
        </w:rPr>
        <w:t>In case of homopolymer running, the flow-rate to be sent to the precontacting pot is too much low to guarantee a good dosage.</w:t>
      </w:r>
    </w:p>
    <w:p w14:paraId="443DE624" w14:textId="77777777" w:rsidR="00114806" w:rsidRPr="00114806" w:rsidRDefault="00114806" w:rsidP="00BA49DC">
      <w:pPr>
        <w:ind w:left="426" w:hanging="426"/>
        <w:rPr>
          <w:rFonts w:ascii="Arial" w:hAnsi="Arial" w:cs="Arial"/>
        </w:rPr>
      </w:pPr>
    </w:p>
    <w:p w14:paraId="15B2CC9F" w14:textId="69D50CE4" w:rsidR="00114806" w:rsidRPr="00BA49DC" w:rsidRDefault="00114806" w:rsidP="00BA49DC">
      <w:pPr>
        <w:ind w:left="426" w:hanging="426"/>
        <w:rPr>
          <w:rFonts w:ascii="Arial" w:hAnsi="Arial" w:cs="Arial"/>
        </w:rPr>
      </w:pPr>
      <w:r w:rsidRPr="00BA49DC">
        <w:rPr>
          <w:rFonts w:ascii="Arial" w:hAnsi="Arial" w:cs="Arial"/>
        </w:rPr>
        <w:t xml:space="preserve">The DONOR is therefore diluted to about </w:t>
      </w:r>
      <w:r w:rsidR="00A4105A" w:rsidRPr="00BA49DC">
        <w:rPr>
          <w:rFonts w:ascii="Arial" w:hAnsi="Arial" w:cs="Arial"/>
          <w:color w:val="0000FF"/>
        </w:rPr>
        <w:t>30</w:t>
      </w:r>
      <w:r w:rsidRPr="00BA49DC">
        <w:rPr>
          <w:rFonts w:ascii="Arial" w:hAnsi="Arial" w:cs="Arial"/>
          <w:color w:val="0000FF"/>
        </w:rPr>
        <w:t>%</w:t>
      </w:r>
      <w:r w:rsidRPr="00BA49DC">
        <w:rPr>
          <w:rFonts w:ascii="Arial" w:hAnsi="Arial" w:cs="Arial"/>
        </w:rPr>
        <w:t xml:space="preserve"> by wt in Vaseline oil.</w:t>
      </w:r>
    </w:p>
    <w:p w14:paraId="0760A590" w14:textId="77777777" w:rsidR="00114806" w:rsidRPr="00114806" w:rsidRDefault="00114806" w:rsidP="00BA49DC">
      <w:pPr>
        <w:ind w:left="426" w:hanging="426"/>
        <w:rPr>
          <w:rFonts w:ascii="Arial" w:hAnsi="Arial" w:cs="Arial"/>
        </w:rPr>
      </w:pPr>
    </w:p>
    <w:p w14:paraId="21BC48D3" w14:textId="77777777" w:rsidR="00114806" w:rsidRPr="00BA49DC" w:rsidRDefault="00114806" w:rsidP="00BA49DC">
      <w:pPr>
        <w:ind w:left="426" w:hanging="426"/>
        <w:rPr>
          <w:rFonts w:ascii="Arial" w:hAnsi="Arial" w:cs="Arial"/>
        </w:rPr>
      </w:pPr>
      <w:r w:rsidRPr="00BA49DC">
        <w:rPr>
          <w:rFonts w:ascii="Arial" w:hAnsi="Arial" w:cs="Arial"/>
        </w:rPr>
        <w:t>For the random copolymer running, as far as possible pure DONOR shall be used.  Fix the DONOR flow-rate in relation with the fed TEAL.</w:t>
      </w:r>
    </w:p>
    <w:p w14:paraId="4F429361" w14:textId="77777777" w:rsidR="00114806" w:rsidRPr="00114806" w:rsidRDefault="00114806" w:rsidP="00BA49DC">
      <w:pPr>
        <w:ind w:left="426" w:hanging="426"/>
        <w:rPr>
          <w:rFonts w:ascii="Arial" w:hAnsi="Arial" w:cs="Arial"/>
        </w:rPr>
      </w:pPr>
    </w:p>
    <w:p w14:paraId="481CCA14" w14:textId="1950C919" w:rsidR="00114806" w:rsidRPr="00BA49DC" w:rsidRDefault="00114806" w:rsidP="00BA49DC">
      <w:pPr>
        <w:ind w:left="426" w:hanging="426"/>
        <w:rPr>
          <w:rFonts w:ascii="Arial" w:hAnsi="Arial" w:cs="Arial"/>
        </w:rPr>
      </w:pPr>
      <w:commentRangeStart w:id="41"/>
      <w:r w:rsidRPr="00BA49DC">
        <w:rPr>
          <w:rFonts w:ascii="Arial" w:hAnsi="Arial" w:cs="Arial"/>
        </w:rPr>
        <w:t>For homopolymer running,</w:t>
      </w:r>
      <w:r w:rsidRPr="00BA49DC">
        <w:rPr>
          <w:rFonts w:ascii="Arial" w:hAnsi="Arial" w:cs="Arial"/>
        </w:rPr>
        <w:tab/>
      </w:r>
      <w:r w:rsidRPr="00BA49DC">
        <w:rPr>
          <w:rFonts w:ascii="Arial" w:hAnsi="Arial" w:cs="Arial"/>
        </w:rPr>
        <w:tab/>
        <w:t>TEAL/PES</w:t>
      </w:r>
      <w:r w:rsidRPr="00BA49DC">
        <w:rPr>
          <w:rFonts w:ascii="Arial" w:hAnsi="Arial" w:cs="Arial"/>
        </w:rPr>
        <w:tab/>
      </w:r>
      <w:r w:rsidR="00A4105A" w:rsidRPr="00BA49DC">
        <w:rPr>
          <w:rFonts w:ascii="Arial" w:hAnsi="Arial" w:cs="Arial"/>
        </w:rPr>
        <w:t xml:space="preserve">   </w:t>
      </w:r>
      <w:r w:rsidRPr="00BA49DC">
        <w:rPr>
          <w:rFonts w:ascii="Arial" w:hAnsi="Arial" w:cs="Arial"/>
        </w:rPr>
        <w:t>= 15 to 20 by weight.</w:t>
      </w:r>
    </w:p>
    <w:p w14:paraId="138132F1" w14:textId="49E1C720" w:rsidR="00114806" w:rsidRPr="00BA49DC" w:rsidRDefault="00114806" w:rsidP="00BA49DC">
      <w:pPr>
        <w:ind w:left="426" w:hanging="426"/>
        <w:rPr>
          <w:rFonts w:ascii="Arial" w:hAnsi="Arial" w:cs="Arial"/>
        </w:rPr>
      </w:pPr>
      <w:r w:rsidRPr="00BA49DC">
        <w:rPr>
          <w:rFonts w:ascii="Arial" w:hAnsi="Arial" w:cs="Arial"/>
        </w:rPr>
        <w:t>TEAL/DPMS</w:t>
      </w:r>
      <w:r w:rsidRPr="00BA49DC">
        <w:rPr>
          <w:rFonts w:ascii="Arial" w:hAnsi="Arial" w:cs="Arial"/>
        </w:rPr>
        <w:tab/>
      </w:r>
      <w:r w:rsidR="00A4105A" w:rsidRPr="00BA49DC">
        <w:rPr>
          <w:rFonts w:ascii="Arial" w:hAnsi="Arial" w:cs="Arial"/>
        </w:rPr>
        <w:t xml:space="preserve">   </w:t>
      </w:r>
      <w:r w:rsidRPr="00BA49DC">
        <w:rPr>
          <w:rFonts w:ascii="Arial" w:hAnsi="Arial" w:cs="Arial"/>
        </w:rPr>
        <w:t>= 40 to 50 by weight.</w:t>
      </w:r>
    </w:p>
    <w:p w14:paraId="5E8BFA93" w14:textId="7B232C11" w:rsidR="00114806" w:rsidRPr="00BA49DC" w:rsidRDefault="00114806" w:rsidP="00BA49DC">
      <w:pPr>
        <w:ind w:left="426" w:hanging="426"/>
        <w:rPr>
          <w:rFonts w:ascii="Arial" w:hAnsi="Arial" w:cs="Arial"/>
        </w:rPr>
      </w:pPr>
      <w:r w:rsidRPr="00BA49DC">
        <w:rPr>
          <w:rFonts w:ascii="Arial" w:hAnsi="Arial" w:cs="Arial"/>
        </w:rPr>
        <w:t>TEAL/CHMMS= 40 to 50 by weight.</w:t>
      </w:r>
      <w:bookmarkStart w:id="42" w:name="_GoBack"/>
      <w:bookmarkEnd w:id="42"/>
    </w:p>
    <w:p w14:paraId="3B18CDFE" w14:textId="77777777" w:rsidR="00114806" w:rsidRPr="00114806" w:rsidRDefault="00114806" w:rsidP="00BA49DC">
      <w:pPr>
        <w:ind w:left="426" w:hanging="426"/>
        <w:rPr>
          <w:rFonts w:ascii="Arial" w:hAnsi="Arial" w:cs="Arial"/>
        </w:rPr>
      </w:pPr>
    </w:p>
    <w:p w14:paraId="41A35507" w14:textId="77777777" w:rsidR="00114806" w:rsidRPr="00BA49DC" w:rsidRDefault="00114806" w:rsidP="00BA49DC">
      <w:pPr>
        <w:ind w:left="426" w:hanging="426"/>
        <w:rPr>
          <w:rFonts w:ascii="Arial" w:hAnsi="Arial" w:cs="Arial"/>
        </w:rPr>
      </w:pPr>
      <w:r w:rsidRPr="00BA49DC">
        <w:rPr>
          <w:rFonts w:ascii="Arial" w:hAnsi="Arial" w:cs="Arial"/>
        </w:rPr>
        <w:t>For random copolymer running</w:t>
      </w:r>
      <w:r w:rsidRPr="00BA49DC">
        <w:rPr>
          <w:rFonts w:ascii="Arial" w:hAnsi="Arial" w:cs="Arial"/>
        </w:rPr>
        <w:tab/>
        <w:t>TEAL/PES</w:t>
      </w:r>
      <w:r w:rsidRPr="00BA49DC">
        <w:rPr>
          <w:rFonts w:ascii="Arial" w:hAnsi="Arial" w:cs="Arial"/>
        </w:rPr>
        <w:tab/>
        <w:t>= 3 to 5 by weight.</w:t>
      </w:r>
    </w:p>
    <w:p w14:paraId="3201B985" w14:textId="3AB1223E" w:rsidR="00114806" w:rsidRPr="00BA49DC" w:rsidRDefault="00114806" w:rsidP="00BA49DC">
      <w:pPr>
        <w:ind w:left="426" w:hanging="426"/>
        <w:rPr>
          <w:rFonts w:ascii="Arial" w:hAnsi="Arial" w:cs="Arial"/>
        </w:rPr>
      </w:pPr>
      <w:r w:rsidRPr="00BA49DC">
        <w:rPr>
          <w:rFonts w:ascii="Arial" w:hAnsi="Arial" w:cs="Arial"/>
        </w:rPr>
        <w:t>TEAL/DPMS</w:t>
      </w:r>
      <w:r w:rsidRPr="00BA49DC">
        <w:rPr>
          <w:rFonts w:ascii="Arial" w:hAnsi="Arial" w:cs="Arial"/>
        </w:rPr>
        <w:tab/>
        <w:t>= 3 to 5 by weight.</w:t>
      </w:r>
    </w:p>
    <w:p w14:paraId="07370434" w14:textId="0CB721E2" w:rsidR="00114806" w:rsidRPr="00BA49DC" w:rsidRDefault="00114806" w:rsidP="00BA49DC">
      <w:pPr>
        <w:ind w:left="426" w:hanging="426"/>
        <w:rPr>
          <w:rFonts w:ascii="Arial" w:hAnsi="Arial" w:cs="Arial"/>
        </w:rPr>
      </w:pPr>
      <w:r w:rsidRPr="00BA49DC">
        <w:rPr>
          <w:rFonts w:ascii="Arial" w:hAnsi="Arial" w:cs="Arial"/>
        </w:rPr>
        <w:t>TEAL/CHMMS</w:t>
      </w:r>
      <w:r w:rsidRPr="00BA49DC">
        <w:rPr>
          <w:rFonts w:ascii="Arial" w:hAnsi="Arial" w:cs="Arial"/>
        </w:rPr>
        <w:tab/>
        <w:t>= 3 to 5 by weight.</w:t>
      </w:r>
      <w:commentRangeEnd w:id="41"/>
      <w:r w:rsidR="00A4105A">
        <w:rPr>
          <w:rStyle w:val="CommentReference"/>
        </w:rPr>
        <w:commentReference w:id="41"/>
      </w:r>
    </w:p>
    <w:p w14:paraId="64A8ED0B" w14:textId="77777777" w:rsidR="00114806" w:rsidRPr="00114806" w:rsidRDefault="00114806" w:rsidP="00BA49DC">
      <w:pPr>
        <w:ind w:left="426" w:hanging="426"/>
        <w:rPr>
          <w:rFonts w:ascii="Arial" w:hAnsi="Arial" w:cs="Arial"/>
        </w:rPr>
      </w:pPr>
    </w:p>
    <w:p w14:paraId="3F9ABB01" w14:textId="77777777" w:rsidR="00114806" w:rsidRPr="00114806" w:rsidRDefault="00114806" w:rsidP="00BA49DC">
      <w:pPr>
        <w:ind w:left="426" w:hanging="426"/>
        <w:rPr>
          <w:rFonts w:ascii="Arial" w:hAnsi="Arial" w:cs="Arial"/>
        </w:rPr>
      </w:pPr>
    </w:p>
    <w:p w14:paraId="2E04E071" w14:textId="77777777" w:rsidR="00114806" w:rsidRPr="00114806" w:rsidRDefault="00114806" w:rsidP="00BA49DC">
      <w:pPr>
        <w:ind w:left="426" w:hanging="426"/>
        <w:rPr>
          <w:rFonts w:ascii="Arial" w:hAnsi="Arial" w:cs="Arial"/>
        </w:rPr>
      </w:pPr>
    </w:p>
    <w:p w14:paraId="0C23290B" w14:textId="77777777" w:rsidR="00114806" w:rsidRPr="00114806" w:rsidRDefault="00114806" w:rsidP="00BA49DC">
      <w:pPr>
        <w:ind w:left="426" w:hanging="426"/>
        <w:rPr>
          <w:rFonts w:ascii="Arial" w:hAnsi="Arial" w:cs="Arial"/>
        </w:rPr>
      </w:pPr>
    </w:p>
    <w:p w14:paraId="3BEA443E" w14:textId="77777777" w:rsidR="00114806" w:rsidRPr="00114806" w:rsidRDefault="00114806" w:rsidP="00BA49DC">
      <w:pPr>
        <w:ind w:left="426" w:hanging="426"/>
        <w:rPr>
          <w:rFonts w:ascii="Arial" w:hAnsi="Arial" w:cs="Arial"/>
        </w:rPr>
      </w:pPr>
    </w:p>
    <w:p w14:paraId="2548CFAC" w14:textId="77777777" w:rsidR="00114806" w:rsidRPr="00114806" w:rsidRDefault="00114806" w:rsidP="00BA49DC">
      <w:pPr>
        <w:ind w:left="426" w:hanging="426"/>
        <w:rPr>
          <w:rFonts w:ascii="Arial" w:hAnsi="Arial" w:cs="Arial"/>
        </w:rPr>
      </w:pPr>
    </w:p>
    <w:p w14:paraId="7553C875" w14:textId="77777777" w:rsidR="00114806" w:rsidRPr="00B03082" w:rsidRDefault="00114806" w:rsidP="00BA49DC">
      <w:pPr>
        <w:ind w:left="426" w:hanging="426"/>
        <w:rPr>
          <w:rFonts w:ascii="Arial" w:hAnsi="Arial" w:cs="Arial"/>
          <w:b/>
        </w:rPr>
      </w:pPr>
      <w:r w:rsidRPr="00B03082">
        <w:rPr>
          <w:rFonts w:ascii="Arial" w:hAnsi="Arial" w:cs="Arial"/>
          <w:b/>
        </w:rPr>
        <w:t>Catalyst to Reaction.</w:t>
      </w:r>
    </w:p>
    <w:p w14:paraId="2A3E1B94" w14:textId="137ED1B6" w:rsidR="00114806" w:rsidRPr="00114806" w:rsidRDefault="00114806" w:rsidP="00BA49DC">
      <w:pPr>
        <w:ind w:left="426" w:hanging="426"/>
        <w:rPr>
          <w:rFonts w:ascii="Arial" w:hAnsi="Arial" w:cs="Arial"/>
        </w:rPr>
      </w:pPr>
    </w:p>
    <w:p w14:paraId="2BB4C5F9" w14:textId="05DDF0E2" w:rsidR="00114806" w:rsidRPr="00114806" w:rsidRDefault="00114806" w:rsidP="00BA49DC">
      <w:pPr>
        <w:pStyle w:val="BodyTextIndent2"/>
        <w:ind w:left="426" w:hanging="426"/>
        <w:jc w:val="left"/>
        <w:rPr>
          <w:rFonts w:ascii="Arial" w:hAnsi="Arial" w:cs="Arial"/>
        </w:rPr>
      </w:pPr>
      <w:r w:rsidRPr="00114806">
        <w:rPr>
          <w:rFonts w:ascii="Arial" w:hAnsi="Arial" w:cs="Arial"/>
        </w:rPr>
        <w:t xml:space="preserve">According to the polymer to be produced, </w:t>
      </w:r>
      <w:r w:rsidR="00A4105A" w:rsidRPr="00A4105A">
        <w:rPr>
          <w:rFonts w:ascii="Arial" w:hAnsi="Arial" w:cs="Arial"/>
          <w:color w:val="0000FF"/>
        </w:rPr>
        <w:t>ZN127M ( for high MFI grades) and LYNX2010</w:t>
      </w:r>
      <w:r w:rsidR="00A4105A">
        <w:rPr>
          <w:rFonts w:ascii="Arial" w:hAnsi="Arial" w:cs="Arial"/>
        </w:rPr>
        <w:t xml:space="preserve"> for all other grades </w:t>
      </w:r>
      <w:r w:rsidRPr="00114806">
        <w:rPr>
          <w:rFonts w:ascii="Arial" w:hAnsi="Arial" w:cs="Arial"/>
        </w:rPr>
        <w:t xml:space="preserve">can be used.  The first is the most useful for the production of the </w:t>
      </w:r>
      <w:r w:rsidR="00A4105A" w:rsidRPr="00A4105A">
        <w:rPr>
          <w:rFonts w:ascii="Arial" w:hAnsi="Arial" w:cs="Arial"/>
          <w:color w:val="0000FF"/>
        </w:rPr>
        <w:t xml:space="preserve">higher MFI </w:t>
      </w:r>
      <w:r w:rsidRPr="00114806">
        <w:rPr>
          <w:rFonts w:ascii="Arial" w:hAnsi="Arial" w:cs="Arial"/>
        </w:rPr>
        <w:t xml:space="preserve"> copolymers, the second is instead preferable for the production of homopolymers</w:t>
      </w:r>
      <w:r w:rsidR="00A4105A">
        <w:rPr>
          <w:rFonts w:ascii="Arial" w:hAnsi="Arial" w:cs="Arial"/>
        </w:rPr>
        <w:t xml:space="preserve"> and Random copolymers</w:t>
      </w:r>
      <w:r w:rsidRPr="00114806">
        <w:rPr>
          <w:rFonts w:ascii="Arial" w:hAnsi="Arial" w:cs="Arial"/>
        </w:rPr>
        <w:t xml:space="preserve"> because supplying a product having a lower average particle size and with a limited particle size distribution, it permits to operate with lower specific consumptions of utilities.It is fed to the reaction, in suspension, and in a mixture of oil and grease.</w:t>
      </w:r>
    </w:p>
    <w:p w14:paraId="511BA6B1" w14:textId="77777777" w:rsidR="00114806" w:rsidRPr="00114806" w:rsidRDefault="00114806" w:rsidP="00BA49DC">
      <w:pPr>
        <w:ind w:left="426" w:hanging="426"/>
        <w:rPr>
          <w:rFonts w:ascii="Arial" w:hAnsi="Arial" w:cs="Arial"/>
        </w:rPr>
      </w:pPr>
    </w:p>
    <w:p w14:paraId="2CD6A7D9" w14:textId="77777777" w:rsidR="00114806" w:rsidRPr="00114806" w:rsidRDefault="00114806" w:rsidP="00BA49DC">
      <w:pPr>
        <w:pStyle w:val="BodyTextIndent2"/>
        <w:ind w:left="426" w:hanging="426"/>
        <w:jc w:val="left"/>
        <w:rPr>
          <w:rFonts w:ascii="Arial" w:hAnsi="Arial" w:cs="Arial"/>
        </w:rPr>
      </w:pPr>
      <w:r w:rsidRPr="00114806">
        <w:rPr>
          <w:rFonts w:ascii="Arial" w:hAnsi="Arial" w:cs="Arial"/>
        </w:rPr>
        <w:t>The ratio oil/grease to be kept in about 1.5:1 by weight, that of catalyst/oil-grease mixture is about 1.5 by weight.</w:t>
      </w:r>
    </w:p>
    <w:p w14:paraId="41F1F79D" w14:textId="77777777" w:rsidR="00114806" w:rsidRPr="00114806" w:rsidRDefault="00114806" w:rsidP="00BA49DC">
      <w:pPr>
        <w:ind w:left="426" w:hanging="426"/>
        <w:rPr>
          <w:rFonts w:ascii="Arial" w:hAnsi="Arial" w:cs="Arial"/>
        </w:rPr>
      </w:pPr>
    </w:p>
    <w:p w14:paraId="7AB51C52" w14:textId="09114502" w:rsidR="00114806" w:rsidRPr="00BA49DC" w:rsidRDefault="00114806" w:rsidP="00BA49DC">
      <w:pPr>
        <w:ind w:left="426" w:hanging="426"/>
        <w:rPr>
          <w:rFonts w:ascii="Arial" w:hAnsi="Arial" w:cs="Arial"/>
        </w:rPr>
      </w:pPr>
      <w:r w:rsidRPr="00BA49DC">
        <w:rPr>
          <w:rFonts w:ascii="Arial" w:hAnsi="Arial" w:cs="Arial"/>
        </w:rPr>
        <w:t>The flow-rate of catalyst to be proportioned to the precontacting pot is according to the capacity of the plant.  Which in turn will also depend upon type of catalyst(high yield/low yield) and quality of propylene.</w:t>
      </w:r>
    </w:p>
    <w:p w14:paraId="110C7146" w14:textId="77777777" w:rsidR="00114806" w:rsidRPr="00114806" w:rsidRDefault="00114806" w:rsidP="00BA49DC">
      <w:pPr>
        <w:ind w:left="426" w:hanging="426"/>
        <w:rPr>
          <w:rFonts w:ascii="Arial" w:hAnsi="Arial" w:cs="Arial"/>
        </w:rPr>
      </w:pPr>
    </w:p>
    <w:p w14:paraId="25624B18" w14:textId="77777777" w:rsidR="00114806" w:rsidRPr="00114806" w:rsidRDefault="00114806" w:rsidP="00C023BD">
      <w:pPr>
        <w:pStyle w:val="Heading1"/>
        <w:numPr>
          <w:ilvl w:val="2"/>
          <w:numId w:val="2"/>
        </w:numPr>
        <w:jc w:val="left"/>
        <w:rPr>
          <w:rFonts w:ascii="Arial" w:hAnsi="Arial" w:cs="Arial"/>
        </w:rPr>
      </w:pPr>
      <w:bookmarkStart w:id="43" w:name="_Toc94797314"/>
      <w:r w:rsidRPr="002948DC">
        <w:rPr>
          <w:rFonts w:ascii="Arial" w:hAnsi="Arial" w:cs="Arial"/>
        </w:rPr>
        <w:t>Start up and operation</w:t>
      </w:r>
      <w:r w:rsidRPr="00114806">
        <w:rPr>
          <w:rFonts w:ascii="Arial" w:hAnsi="Arial" w:cs="Arial"/>
        </w:rPr>
        <w:t>:</w:t>
      </w:r>
      <w:bookmarkEnd w:id="43"/>
    </w:p>
    <w:p w14:paraId="46E7A831" w14:textId="77777777" w:rsidR="00114806" w:rsidRPr="00114806" w:rsidRDefault="00114806" w:rsidP="00BA49DC">
      <w:pPr>
        <w:ind w:left="426" w:hanging="426"/>
        <w:rPr>
          <w:rFonts w:ascii="Arial" w:hAnsi="Arial" w:cs="Arial"/>
        </w:rPr>
      </w:pPr>
    </w:p>
    <w:p w14:paraId="402C3CC9" w14:textId="329BA939" w:rsidR="00114806" w:rsidRPr="00BA49DC" w:rsidRDefault="00114806" w:rsidP="00BA49DC">
      <w:pPr>
        <w:ind w:left="426" w:hanging="426"/>
        <w:rPr>
          <w:rFonts w:ascii="Arial" w:hAnsi="Arial" w:cs="Arial"/>
          <w:b/>
        </w:rPr>
      </w:pPr>
      <w:r w:rsidRPr="00BA49DC">
        <w:rPr>
          <w:rFonts w:ascii="Arial" w:hAnsi="Arial" w:cs="Arial"/>
          <w:b/>
        </w:rPr>
        <w:t>TEAL Storage and Metering.</w:t>
      </w:r>
    </w:p>
    <w:p w14:paraId="7C24D4D1" w14:textId="77777777" w:rsidR="00114806" w:rsidRPr="00114806" w:rsidRDefault="00114806" w:rsidP="00BA49DC">
      <w:pPr>
        <w:ind w:left="426" w:hanging="426"/>
        <w:rPr>
          <w:rFonts w:ascii="Arial" w:hAnsi="Arial" w:cs="Arial"/>
        </w:rPr>
      </w:pPr>
    </w:p>
    <w:p w14:paraId="2C05420D" w14:textId="2A86BD0F" w:rsidR="00114806" w:rsidRPr="00BA49DC" w:rsidRDefault="00114806" w:rsidP="00BA49DC">
      <w:pPr>
        <w:ind w:left="426" w:hanging="426"/>
        <w:rPr>
          <w:rFonts w:ascii="Arial" w:hAnsi="Arial" w:cs="Arial"/>
        </w:rPr>
      </w:pPr>
      <w:r w:rsidRPr="00BA49DC">
        <w:rPr>
          <w:rFonts w:ascii="Arial" w:hAnsi="Arial" w:cs="Arial"/>
        </w:rPr>
        <w:t>At this stage a portion of the concentrated TEAL is transferred from the cylinder into V-10</w:t>
      </w:r>
      <w:r w:rsidR="00B03082" w:rsidRPr="00BA49DC">
        <w:rPr>
          <w:rFonts w:ascii="Arial" w:hAnsi="Arial" w:cs="Arial"/>
        </w:rPr>
        <w:t>1.  Due to the extreme hazard</w:t>
      </w:r>
      <w:r w:rsidRPr="00BA49DC">
        <w:rPr>
          <w:rFonts w:ascii="Arial" w:hAnsi="Arial" w:cs="Arial"/>
        </w:rPr>
        <w:t xml:space="preserve"> of TEAL, no operations is carried out in this unit without the prior authorization of the shift in charge.</w:t>
      </w:r>
    </w:p>
    <w:p w14:paraId="60C3A465" w14:textId="77777777" w:rsidR="00114806" w:rsidRPr="00114806" w:rsidRDefault="00114806" w:rsidP="00BA49DC">
      <w:pPr>
        <w:ind w:left="426" w:hanging="426"/>
        <w:rPr>
          <w:rFonts w:ascii="Arial" w:hAnsi="Arial" w:cs="Arial"/>
        </w:rPr>
      </w:pPr>
    </w:p>
    <w:p w14:paraId="4C868EF5" w14:textId="77777777" w:rsidR="00114806" w:rsidRPr="00BA49DC" w:rsidRDefault="00114806" w:rsidP="00BA49DC">
      <w:pPr>
        <w:ind w:left="426" w:hanging="426"/>
        <w:rPr>
          <w:rFonts w:ascii="Arial" w:hAnsi="Arial" w:cs="Arial"/>
        </w:rPr>
      </w:pPr>
      <w:r w:rsidRPr="00BA49DC">
        <w:rPr>
          <w:rFonts w:ascii="Arial" w:hAnsi="Arial" w:cs="Arial"/>
        </w:rPr>
        <w:t>The personnel in charge of manual operations inside the TEAL cylinder area shall be duly protected.</w:t>
      </w:r>
    </w:p>
    <w:p w14:paraId="612725CB" w14:textId="77777777" w:rsidR="00114806" w:rsidRPr="00114806" w:rsidRDefault="00114806" w:rsidP="00BA49DC">
      <w:pPr>
        <w:ind w:left="426" w:hanging="426"/>
        <w:rPr>
          <w:rFonts w:ascii="Arial" w:hAnsi="Arial" w:cs="Arial"/>
        </w:rPr>
      </w:pPr>
    </w:p>
    <w:p w14:paraId="35E1BFF4" w14:textId="77777777" w:rsidR="00114806" w:rsidRPr="00BA49DC" w:rsidRDefault="00114806" w:rsidP="00BA49DC">
      <w:pPr>
        <w:ind w:left="426" w:hanging="426"/>
        <w:rPr>
          <w:rFonts w:ascii="Arial" w:hAnsi="Arial" w:cs="Arial"/>
        </w:rPr>
      </w:pPr>
      <w:r w:rsidRPr="00BA49DC">
        <w:rPr>
          <w:rFonts w:ascii="Arial" w:hAnsi="Arial" w:cs="Arial"/>
        </w:rPr>
        <w:t>The operations is carried out in following manner:</w:t>
      </w:r>
    </w:p>
    <w:p w14:paraId="308DBA00" w14:textId="77777777" w:rsidR="00114806" w:rsidRPr="00114806" w:rsidRDefault="00114806" w:rsidP="00BA49DC">
      <w:pPr>
        <w:ind w:left="426" w:hanging="426"/>
        <w:rPr>
          <w:rFonts w:ascii="Arial" w:hAnsi="Arial" w:cs="Arial"/>
        </w:rPr>
      </w:pPr>
    </w:p>
    <w:p w14:paraId="48255AFB" w14:textId="018F2D9F" w:rsidR="00114806" w:rsidRPr="00BA49DC" w:rsidRDefault="00114806" w:rsidP="00BA49DC">
      <w:pPr>
        <w:ind w:left="426" w:hanging="426"/>
        <w:rPr>
          <w:rFonts w:ascii="Arial" w:hAnsi="Arial" w:cs="Arial"/>
        </w:rPr>
      </w:pPr>
      <w:r w:rsidRPr="00BA49DC">
        <w:rPr>
          <w:rFonts w:ascii="Arial" w:hAnsi="Arial" w:cs="Arial"/>
        </w:rPr>
        <w:t>Locate the cylinder being unloaded under the unloading station.  Carefully remove the blind flanges of valves located on the Teal cylinder.  Connect the pressurization nitrogen line (PIC 1201 set at about 2 kg/cm</w:t>
      </w:r>
      <w:r w:rsidRPr="00BA49DC">
        <w:rPr>
          <w:rFonts w:ascii="Arial" w:hAnsi="Arial" w:cs="Arial"/>
          <w:vertAlign w:val="superscript"/>
        </w:rPr>
        <w:t>2</w:t>
      </w:r>
      <w:r w:rsidRPr="00BA49DC">
        <w:rPr>
          <w:rFonts w:ascii="Arial" w:hAnsi="Arial" w:cs="Arial"/>
        </w:rPr>
        <w:t xml:space="preserve">g) and the Teal transfer line from the cylinder.  The root valves of both lines shall remain closed during coupling.  New gaskets </w:t>
      </w:r>
      <w:r w:rsidRPr="00BA49DC">
        <w:rPr>
          <w:rFonts w:ascii="Arial" w:hAnsi="Arial" w:cs="Arial"/>
          <w:u w:val="single"/>
        </w:rPr>
        <w:t xml:space="preserve">must </w:t>
      </w:r>
      <w:r w:rsidRPr="00BA49DC">
        <w:rPr>
          <w:rFonts w:ascii="Arial" w:hAnsi="Arial" w:cs="Arial"/>
        </w:rPr>
        <w:t>always provided when coupling the flanges after removal of the blind flanges.</w:t>
      </w:r>
    </w:p>
    <w:p w14:paraId="5C2025E0" w14:textId="77777777" w:rsidR="00114806" w:rsidRPr="00114806" w:rsidRDefault="00114806" w:rsidP="00BA49DC">
      <w:pPr>
        <w:ind w:left="426" w:hanging="426"/>
        <w:rPr>
          <w:rFonts w:ascii="Arial" w:hAnsi="Arial" w:cs="Arial"/>
        </w:rPr>
      </w:pPr>
    </w:p>
    <w:p w14:paraId="5859E248" w14:textId="77777777" w:rsidR="00114806" w:rsidRPr="00BA49DC" w:rsidRDefault="00114806" w:rsidP="00BA49DC">
      <w:pPr>
        <w:ind w:left="426" w:hanging="426"/>
        <w:rPr>
          <w:rFonts w:ascii="Arial" w:hAnsi="Arial" w:cs="Arial"/>
        </w:rPr>
      </w:pPr>
      <w:r w:rsidRPr="00BA49DC">
        <w:rPr>
          <w:rFonts w:ascii="Arial" w:hAnsi="Arial" w:cs="Arial"/>
        </w:rPr>
        <w:t>Carefully tighten the bolts and check for the coupling sealing by pressurizing the lines including the couplings being tested.</w:t>
      </w:r>
    </w:p>
    <w:p w14:paraId="0B4AD12E" w14:textId="77777777" w:rsidR="00114806" w:rsidRPr="00114806" w:rsidRDefault="00114806" w:rsidP="00BA49DC">
      <w:pPr>
        <w:ind w:left="426" w:hanging="426"/>
        <w:rPr>
          <w:rFonts w:ascii="Arial" w:hAnsi="Arial" w:cs="Arial"/>
        </w:rPr>
      </w:pPr>
    </w:p>
    <w:p w14:paraId="50479033" w14:textId="77777777" w:rsidR="00114806" w:rsidRPr="00114806" w:rsidRDefault="00114806" w:rsidP="00BA49DC">
      <w:pPr>
        <w:ind w:left="426" w:hanging="426"/>
        <w:rPr>
          <w:rFonts w:ascii="Arial" w:hAnsi="Arial" w:cs="Arial"/>
        </w:rPr>
      </w:pPr>
      <w:r w:rsidRPr="00114806">
        <w:rPr>
          <w:rFonts w:ascii="Arial" w:hAnsi="Arial" w:cs="Arial"/>
        </w:rPr>
        <w:t xml:space="preserve">     Pressurizing the coupling</w:t>
      </w:r>
    </w:p>
    <w:p w14:paraId="6473E119" w14:textId="77777777" w:rsidR="00114806" w:rsidRPr="00114806" w:rsidRDefault="00114806" w:rsidP="00BA49DC">
      <w:pPr>
        <w:ind w:left="426" w:hanging="426"/>
        <w:rPr>
          <w:rFonts w:ascii="Arial" w:hAnsi="Arial" w:cs="Arial"/>
        </w:rPr>
      </w:pPr>
    </w:p>
    <w:p w14:paraId="33026358" w14:textId="23088CF9" w:rsidR="00114806" w:rsidRPr="00BA49DC" w:rsidRDefault="00114806" w:rsidP="00BA49DC">
      <w:pPr>
        <w:ind w:left="426" w:hanging="426"/>
        <w:rPr>
          <w:rFonts w:ascii="Arial" w:hAnsi="Arial" w:cs="Arial"/>
        </w:rPr>
      </w:pPr>
      <w:r w:rsidRPr="00BA49DC">
        <w:rPr>
          <w:rFonts w:ascii="Arial" w:hAnsi="Arial" w:cs="Arial"/>
        </w:rPr>
        <w:t>It is assumed to empty the cylinder located on scale WE 1201.</w:t>
      </w:r>
    </w:p>
    <w:p w14:paraId="7EB9EDAF" w14:textId="0B4A1D59" w:rsidR="00114806" w:rsidRPr="00BA49DC" w:rsidRDefault="00114806" w:rsidP="00BA49DC">
      <w:pPr>
        <w:ind w:left="426" w:hanging="426"/>
        <w:rPr>
          <w:rFonts w:ascii="Arial" w:hAnsi="Arial" w:cs="Arial"/>
        </w:rPr>
      </w:pPr>
      <w:r w:rsidRPr="00BA49DC">
        <w:rPr>
          <w:rFonts w:ascii="Arial" w:hAnsi="Arial" w:cs="Arial"/>
        </w:rPr>
        <w:t>Make sure that valve HV 1202 is closed.</w:t>
      </w:r>
    </w:p>
    <w:p w14:paraId="63EB15FC" w14:textId="71BB0EA7" w:rsidR="00114806" w:rsidRPr="00BA49DC" w:rsidRDefault="00114806" w:rsidP="00BA49DC">
      <w:pPr>
        <w:ind w:left="426" w:hanging="426"/>
        <w:rPr>
          <w:rFonts w:ascii="Arial" w:hAnsi="Arial" w:cs="Arial"/>
        </w:rPr>
      </w:pPr>
      <w:r w:rsidRPr="00BA49DC">
        <w:rPr>
          <w:rFonts w:ascii="Arial" w:hAnsi="Arial" w:cs="Arial"/>
        </w:rPr>
        <w:t>Open the root valve on the line.</w:t>
      </w:r>
    </w:p>
    <w:p w14:paraId="2DF80118" w14:textId="0EF5B9D9" w:rsidR="00114806" w:rsidRPr="00114806" w:rsidRDefault="00114806" w:rsidP="00BA49DC">
      <w:pPr>
        <w:pStyle w:val="BodyTextIndent2"/>
        <w:ind w:left="426" w:hanging="426"/>
        <w:jc w:val="left"/>
        <w:rPr>
          <w:rFonts w:ascii="Arial" w:hAnsi="Arial" w:cs="Arial"/>
        </w:rPr>
      </w:pPr>
      <w:r w:rsidRPr="00114806">
        <w:rPr>
          <w:rFonts w:ascii="Arial" w:hAnsi="Arial" w:cs="Arial"/>
        </w:rPr>
        <w:t>Open valve HV 1201 on the pressurization nitrogen line through the pneumatic switch HS 1201.</w:t>
      </w:r>
      <w:r w:rsidRPr="00114806">
        <w:rPr>
          <w:rFonts w:ascii="Arial" w:hAnsi="Arial" w:cs="Arial"/>
        </w:rPr>
        <w:tab/>
        <w:t xml:space="preserve">   </w:t>
      </w:r>
    </w:p>
    <w:p w14:paraId="4E022F34" w14:textId="371702B9" w:rsidR="00114806" w:rsidRPr="00BA49DC" w:rsidRDefault="00114806" w:rsidP="00BA49DC">
      <w:pPr>
        <w:ind w:left="426" w:hanging="426"/>
        <w:rPr>
          <w:rFonts w:ascii="Arial" w:hAnsi="Arial" w:cs="Arial"/>
        </w:rPr>
      </w:pPr>
      <w:r w:rsidRPr="00BA49DC">
        <w:rPr>
          <w:rFonts w:ascii="Arial" w:hAnsi="Arial" w:cs="Arial"/>
        </w:rPr>
        <w:t>Through PG 1203 make sure that the pressure in the line reaches 2 kg/cm2.Close pneumatic valve HV 1201 through the related switch.  After 5 minutes verify through   PG 1203 that the pressure remains constant at 2 kg/cm2 to ensure the perfect sealing of the coupling.</w:t>
      </w:r>
    </w:p>
    <w:p w14:paraId="6DDAC494" w14:textId="127C1A96" w:rsidR="00114806" w:rsidRPr="00BA49DC" w:rsidRDefault="00114806" w:rsidP="00BA49DC">
      <w:pPr>
        <w:ind w:left="426" w:hanging="426"/>
        <w:rPr>
          <w:rFonts w:ascii="Arial" w:hAnsi="Arial" w:cs="Arial"/>
        </w:rPr>
      </w:pPr>
      <w:r w:rsidRPr="00BA49DC">
        <w:rPr>
          <w:rFonts w:ascii="Arial" w:hAnsi="Arial" w:cs="Arial"/>
        </w:rPr>
        <w:t>Now, depressurize the line by opening pneumatic valve HV 1202 to hydraulic seal       T-102.</w:t>
      </w:r>
    </w:p>
    <w:p w14:paraId="2EA95E38" w14:textId="38924A3E" w:rsidR="00114806" w:rsidRPr="00BA49DC" w:rsidRDefault="00114806" w:rsidP="00BA49DC">
      <w:pPr>
        <w:ind w:left="426" w:hanging="426"/>
        <w:rPr>
          <w:rFonts w:ascii="Arial" w:hAnsi="Arial" w:cs="Arial"/>
        </w:rPr>
      </w:pPr>
      <w:r w:rsidRPr="00BA49DC">
        <w:rPr>
          <w:rFonts w:ascii="Arial" w:hAnsi="Arial" w:cs="Arial"/>
        </w:rPr>
        <w:t>Pressurizing the coupling on the Teal transfer line to V-101.</w:t>
      </w:r>
    </w:p>
    <w:p w14:paraId="32905AE5" w14:textId="77777777" w:rsidR="00114806" w:rsidRPr="00BA49DC" w:rsidRDefault="00114806" w:rsidP="00BA49DC">
      <w:pPr>
        <w:ind w:left="426" w:hanging="426"/>
        <w:rPr>
          <w:rFonts w:ascii="Arial" w:hAnsi="Arial" w:cs="Arial"/>
        </w:rPr>
      </w:pPr>
      <w:r w:rsidRPr="00BA49DC">
        <w:rPr>
          <w:rFonts w:ascii="Arial" w:hAnsi="Arial" w:cs="Arial"/>
        </w:rPr>
        <w:t xml:space="preserve">Open the manual root valve located at the initial point of the Teal transfer </w:t>
      </w:r>
    </w:p>
    <w:p w14:paraId="631F9E55" w14:textId="6AB34947" w:rsidR="00114806" w:rsidRPr="00BA49DC" w:rsidRDefault="00114806" w:rsidP="00BA49DC">
      <w:pPr>
        <w:ind w:left="426" w:hanging="426"/>
        <w:rPr>
          <w:rFonts w:ascii="Arial" w:hAnsi="Arial" w:cs="Arial"/>
        </w:rPr>
      </w:pPr>
      <w:r w:rsidRPr="00BA49DC">
        <w:rPr>
          <w:rFonts w:ascii="Arial" w:hAnsi="Arial" w:cs="Arial"/>
        </w:rPr>
        <w:t>line (the manual valve on Teal cylinder shall remain closed)</w:t>
      </w:r>
    </w:p>
    <w:p w14:paraId="4FFCB050" w14:textId="4E6DC448" w:rsidR="00114806" w:rsidRPr="00BA49DC" w:rsidRDefault="00114806" w:rsidP="00BA49DC">
      <w:pPr>
        <w:ind w:left="426" w:hanging="426"/>
        <w:rPr>
          <w:rFonts w:ascii="Arial" w:hAnsi="Arial" w:cs="Arial"/>
        </w:rPr>
      </w:pPr>
      <w:r w:rsidRPr="00BA49DC">
        <w:rPr>
          <w:rFonts w:ascii="Arial" w:hAnsi="Arial" w:cs="Arial"/>
        </w:rPr>
        <w:t>Close the root valves on the oil scrubbing lines from P-102 and to T-103 and the pneumatic valve HV 1207.</w:t>
      </w:r>
    </w:p>
    <w:p w14:paraId="2C04D01F" w14:textId="77777777" w:rsidR="00114806" w:rsidRPr="00BA49DC" w:rsidRDefault="00114806" w:rsidP="00BA49DC">
      <w:pPr>
        <w:ind w:left="426" w:hanging="426"/>
        <w:rPr>
          <w:rFonts w:ascii="Arial" w:hAnsi="Arial" w:cs="Arial"/>
        </w:rPr>
      </w:pPr>
      <w:r w:rsidRPr="00BA49DC">
        <w:rPr>
          <w:rFonts w:ascii="Arial" w:hAnsi="Arial" w:cs="Arial"/>
        </w:rPr>
        <w:t>Open the two manual valves on the network nitrogen line and pressurize the Teal line in between HV 1207 and cylinder.</w:t>
      </w:r>
    </w:p>
    <w:p w14:paraId="4FB0EDAF" w14:textId="77777777" w:rsidR="00114806" w:rsidRPr="00114806" w:rsidRDefault="00114806" w:rsidP="00BA49DC">
      <w:pPr>
        <w:ind w:left="426" w:hanging="426"/>
        <w:rPr>
          <w:rFonts w:ascii="Arial" w:hAnsi="Arial" w:cs="Arial"/>
        </w:rPr>
      </w:pPr>
    </w:p>
    <w:p w14:paraId="47B91F0D" w14:textId="233AD7F9" w:rsidR="00114806" w:rsidRPr="00BA49DC" w:rsidRDefault="00114806" w:rsidP="00BA49DC">
      <w:pPr>
        <w:ind w:left="426" w:hanging="426"/>
        <w:rPr>
          <w:rFonts w:ascii="Arial" w:hAnsi="Arial" w:cs="Arial"/>
        </w:rPr>
      </w:pPr>
      <w:r w:rsidRPr="00BA49DC">
        <w:rPr>
          <w:rFonts w:ascii="Arial" w:hAnsi="Arial" w:cs="Arial"/>
        </w:rPr>
        <w:t>Make sure through PG 1202 that the pressure in the line reaches the network value of approx 6 kg/cm2g.</w:t>
      </w:r>
    </w:p>
    <w:p w14:paraId="40FDE25A" w14:textId="09AF2CBC" w:rsidR="00114806" w:rsidRPr="00BA49DC" w:rsidRDefault="00114806" w:rsidP="00BA49DC">
      <w:pPr>
        <w:ind w:left="426" w:hanging="426"/>
        <w:rPr>
          <w:rFonts w:ascii="Arial" w:hAnsi="Arial" w:cs="Arial"/>
        </w:rPr>
      </w:pPr>
      <w:r w:rsidRPr="00BA49DC">
        <w:rPr>
          <w:rFonts w:ascii="Arial" w:hAnsi="Arial" w:cs="Arial"/>
        </w:rPr>
        <w:t>After 5 minutes, make sure that the pressure did not lower down.  Then, depressurize the line and discharge to tank T-103.</w:t>
      </w:r>
    </w:p>
    <w:p w14:paraId="72BDDCE5" w14:textId="17C8BA4F" w:rsidR="00114806" w:rsidRPr="00BA49DC" w:rsidRDefault="00114806" w:rsidP="00BA49DC">
      <w:pPr>
        <w:ind w:left="426" w:hanging="426"/>
        <w:rPr>
          <w:rFonts w:ascii="Arial" w:hAnsi="Arial" w:cs="Arial"/>
        </w:rPr>
      </w:pPr>
      <w:r w:rsidRPr="00BA49DC">
        <w:rPr>
          <w:rFonts w:ascii="Arial" w:hAnsi="Arial" w:cs="Arial"/>
        </w:rPr>
        <w:t>Open valve HV 1207 and newly carry out the pressurization test on the entire Teal line up to HV 1309.2.</w:t>
      </w:r>
    </w:p>
    <w:p w14:paraId="78D02CD5" w14:textId="3A2D59E5" w:rsidR="00114806" w:rsidRPr="00BA49DC" w:rsidRDefault="00114806" w:rsidP="00BA49DC">
      <w:pPr>
        <w:ind w:left="426" w:hanging="426"/>
        <w:rPr>
          <w:rFonts w:ascii="Arial" w:hAnsi="Arial" w:cs="Arial"/>
        </w:rPr>
      </w:pPr>
      <w:r w:rsidRPr="00BA49DC">
        <w:rPr>
          <w:rFonts w:ascii="Arial" w:hAnsi="Arial" w:cs="Arial"/>
        </w:rPr>
        <w:t>Depressurize the line again and close HV 1207.</w:t>
      </w:r>
    </w:p>
    <w:p w14:paraId="6554DA18" w14:textId="77777777" w:rsidR="00114806" w:rsidRPr="00114806" w:rsidRDefault="00114806" w:rsidP="00BA49DC">
      <w:pPr>
        <w:ind w:left="426" w:hanging="426"/>
        <w:rPr>
          <w:rFonts w:ascii="Arial" w:hAnsi="Arial" w:cs="Arial"/>
        </w:rPr>
      </w:pPr>
    </w:p>
    <w:p w14:paraId="033FA829" w14:textId="52A76BE8" w:rsidR="00114806" w:rsidRPr="00114806" w:rsidRDefault="00114806" w:rsidP="00BA49DC">
      <w:pPr>
        <w:ind w:left="426" w:hanging="426"/>
        <w:rPr>
          <w:rFonts w:ascii="Arial" w:hAnsi="Arial" w:cs="Arial"/>
        </w:rPr>
      </w:pPr>
      <w:r w:rsidRPr="00114806">
        <w:rPr>
          <w:rFonts w:ascii="Arial" w:hAnsi="Arial" w:cs="Arial"/>
        </w:rPr>
        <w:t xml:space="preserve">    </w:t>
      </w:r>
      <w:r w:rsidR="00B03082" w:rsidRPr="00114806">
        <w:rPr>
          <w:rFonts w:ascii="Arial" w:hAnsi="Arial" w:cs="Arial"/>
        </w:rPr>
        <w:t>The personnel entrusted</w:t>
      </w:r>
      <w:r w:rsidRPr="00114806">
        <w:rPr>
          <w:rFonts w:ascii="Arial" w:hAnsi="Arial" w:cs="Arial"/>
        </w:rPr>
        <w:t xml:space="preserve">   </w:t>
      </w:r>
      <w:r w:rsidR="00B03082" w:rsidRPr="00114806">
        <w:rPr>
          <w:rFonts w:ascii="Arial" w:hAnsi="Arial" w:cs="Arial"/>
        </w:rPr>
        <w:t>with the above mentioned</w:t>
      </w:r>
      <w:r w:rsidRPr="00114806">
        <w:rPr>
          <w:rFonts w:ascii="Arial" w:hAnsi="Arial" w:cs="Arial"/>
        </w:rPr>
        <w:t xml:space="preserve">   </w:t>
      </w:r>
      <w:r w:rsidR="00B03082" w:rsidRPr="00114806">
        <w:rPr>
          <w:rFonts w:ascii="Arial" w:hAnsi="Arial" w:cs="Arial"/>
        </w:rPr>
        <w:t>operations must</w:t>
      </w:r>
      <w:r w:rsidRPr="00114806">
        <w:rPr>
          <w:rFonts w:ascii="Arial" w:hAnsi="Arial" w:cs="Arial"/>
        </w:rPr>
        <w:t xml:space="preserve"> always wear</w:t>
      </w:r>
    </w:p>
    <w:p w14:paraId="3C22CD6A" w14:textId="77777777" w:rsidR="00114806" w:rsidRPr="00BA49DC" w:rsidRDefault="00114806" w:rsidP="00BA49DC">
      <w:pPr>
        <w:ind w:left="426" w:hanging="426"/>
        <w:rPr>
          <w:rFonts w:ascii="Arial" w:hAnsi="Arial" w:cs="Arial"/>
        </w:rPr>
      </w:pPr>
      <w:r w:rsidRPr="00BA49DC">
        <w:rPr>
          <w:rFonts w:ascii="Arial" w:hAnsi="Arial" w:cs="Arial"/>
        </w:rPr>
        <w:t>accidental prevention outfits.</w:t>
      </w:r>
    </w:p>
    <w:p w14:paraId="1E2F2EE8" w14:textId="77777777" w:rsidR="00114806" w:rsidRPr="00114806" w:rsidRDefault="00114806" w:rsidP="00BA49DC">
      <w:pPr>
        <w:ind w:left="426" w:hanging="426"/>
        <w:rPr>
          <w:rFonts w:ascii="Arial" w:hAnsi="Arial" w:cs="Arial"/>
        </w:rPr>
      </w:pPr>
    </w:p>
    <w:p w14:paraId="13274B22" w14:textId="77777777" w:rsidR="00114806" w:rsidRPr="00114806" w:rsidRDefault="00114806" w:rsidP="00BA49DC">
      <w:pPr>
        <w:ind w:left="426" w:hanging="426"/>
        <w:rPr>
          <w:rFonts w:ascii="Arial" w:hAnsi="Arial" w:cs="Arial"/>
        </w:rPr>
      </w:pPr>
      <w:r w:rsidRPr="00114806">
        <w:rPr>
          <w:rFonts w:ascii="Arial" w:hAnsi="Arial" w:cs="Arial"/>
        </w:rPr>
        <w:t>Before starting the cylinder unloading operations, make sure that the safety devices of vessel V-101 are in line by checking for the operation and calibration of alarms and interlocks.</w:t>
      </w:r>
    </w:p>
    <w:p w14:paraId="657A0A73" w14:textId="77777777" w:rsidR="00114806" w:rsidRPr="00114806" w:rsidRDefault="00114806" w:rsidP="00BA49DC">
      <w:pPr>
        <w:ind w:left="426" w:hanging="426"/>
        <w:rPr>
          <w:rFonts w:ascii="Arial" w:hAnsi="Arial" w:cs="Arial"/>
        </w:rPr>
      </w:pPr>
    </w:p>
    <w:p w14:paraId="15EFD956" w14:textId="77777777" w:rsidR="00114806" w:rsidRPr="00114806" w:rsidRDefault="00114806" w:rsidP="00BA49DC">
      <w:pPr>
        <w:ind w:left="426" w:hanging="426"/>
        <w:rPr>
          <w:rFonts w:ascii="Arial" w:hAnsi="Arial" w:cs="Arial"/>
        </w:rPr>
      </w:pPr>
      <w:r w:rsidRPr="00114806">
        <w:rPr>
          <w:rFonts w:ascii="Arial" w:hAnsi="Arial" w:cs="Arial"/>
        </w:rPr>
        <w:t>Connect the nitrogen self-control valve PCV 1304 to the blanketing system, open the continuous nitrogen flushing to V-101 (FI CV 1301) and make sure that the pressure in the vessel is at about 600 mm water (100 mm due to the blanketing pressure, 500 mm due to the deep pipe in the hydraulic seal T-102.</w:t>
      </w:r>
    </w:p>
    <w:p w14:paraId="2D717FE0" w14:textId="77777777" w:rsidR="00114806" w:rsidRPr="00114806" w:rsidRDefault="00114806" w:rsidP="00BA49DC">
      <w:pPr>
        <w:ind w:left="426" w:hanging="426"/>
        <w:rPr>
          <w:rFonts w:ascii="Arial" w:hAnsi="Arial" w:cs="Arial"/>
        </w:rPr>
      </w:pPr>
    </w:p>
    <w:p w14:paraId="764380B9" w14:textId="77777777" w:rsidR="00114806" w:rsidRPr="00BA49DC" w:rsidRDefault="00114806" w:rsidP="00BA49DC">
      <w:pPr>
        <w:ind w:left="426" w:hanging="426"/>
        <w:rPr>
          <w:rFonts w:ascii="Arial" w:hAnsi="Arial" w:cs="Arial"/>
        </w:rPr>
      </w:pPr>
      <w:r w:rsidRPr="00BA49DC">
        <w:rPr>
          <w:rFonts w:ascii="Arial" w:hAnsi="Arial" w:cs="Arial"/>
        </w:rPr>
        <w:t>Then start the Teal transfer operations:</w:t>
      </w:r>
    </w:p>
    <w:p w14:paraId="16AE3CEF" w14:textId="77777777" w:rsidR="00114806" w:rsidRPr="00114806" w:rsidRDefault="00114806" w:rsidP="00BA49DC">
      <w:pPr>
        <w:ind w:left="426" w:hanging="426"/>
        <w:rPr>
          <w:rFonts w:ascii="Arial" w:hAnsi="Arial" w:cs="Arial"/>
        </w:rPr>
      </w:pPr>
    </w:p>
    <w:p w14:paraId="35645CE4" w14:textId="77777777" w:rsidR="00114806" w:rsidRPr="00114806" w:rsidRDefault="00114806" w:rsidP="00BA49DC">
      <w:pPr>
        <w:ind w:left="426" w:hanging="426"/>
        <w:rPr>
          <w:rFonts w:ascii="Arial" w:hAnsi="Arial" w:cs="Arial"/>
        </w:rPr>
      </w:pPr>
      <w:r w:rsidRPr="00114806">
        <w:rPr>
          <w:rFonts w:ascii="Arial" w:hAnsi="Arial" w:cs="Arial"/>
        </w:rPr>
        <w:t>Open manually the two valves on the cylinder, the valves at V-101 and the root valves on lines leaving the cylinder.</w:t>
      </w:r>
    </w:p>
    <w:p w14:paraId="664C55EA" w14:textId="77777777" w:rsidR="00114806" w:rsidRPr="00114806" w:rsidRDefault="00114806" w:rsidP="00BA49DC">
      <w:pPr>
        <w:ind w:left="426" w:hanging="426"/>
        <w:rPr>
          <w:rFonts w:ascii="Arial" w:hAnsi="Arial" w:cs="Arial"/>
        </w:rPr>
      </w:pPr>
    </w:p>
    <w:p w14:paraId="1988EFF7" w14:textId="77777777" w:rsidR="00114806" w:rsidRPr="00114806" w:rsidRDefault="00114806" w:rsidP="00BA49DC">
      <w:pPr>
        <w:ind w:left="426" w:hanging="426"/>
        <w:rPr>
          <w:rFonts w:ascii="Arial" w:hAnsi="Arial" w:cs="Arial"/>
        </w:rPr>
      </w:pPr>
      <w:r w:rsidRPr="00114806">
        <w:rPr>
          <w:rFonts w:ascii="Arial" w:hAnsi="Arial" w:cs="Arial"/>
        </w:rPr>
        <w:t>Close valve HV-1202 on depressurization line.</w:t>
      </w:r>
    </w:p>
    <w:p w14:paraId="356A972B" w14:textId="77777777" w:rsidR="00114806" w:rsidRPr="00114806" w:rsidRDefault="00114806" w:rsidP="00BA49DC">
      <w:pPr>
        <w:ind w:left="426" w:hanging="426"/>
        <w:rPr>
          <w:rFonts w:ascii="Arial" w:hAnsi="Arial" w:cs="Arial"/>
        </w:rPr>
      </w:pPr>
    </w:p>
    <w:p w14:paraId="55362E8D" w14:textId="77777777" w:rsidR="00114806" w:rsidRPr="00114806" w:rsidRDefault="00114806" w:rsidP="00BA49DC">
      <w:pPr>
        <w:ind w:left="426" w:hanging="426"/>
        <w:rPr>
          <w:rFonts w:ascii="Arial" w:hAnsi="Arial" w:cs="Arial"/>
        </w:rPr>
      </w:pPr>
      <w:r w:rsidRPr="00114806">
        <w:rPr>
          <w:rFonts w:ascii="Arial" w:hAnsi="Arial" w:cs="Arial"/>
        </w:rPr>
        <w:lastRenderedPageBreak/>
        <w:t xml:space="preserve">Open from the local panel QLI the pneumatic valves HV 1207 (on transfer line), </w:t>
      </w:r>
    </w:p>
    <w:p w14:paraId="1AA4C093" w14:textId="77777777" w:rsidR="00114806" w:rsidRPr="00BA49DC" w:rsidRDefault="00114806" w:rsidP="00BA49DC">
      <w:pPr>
        <w:ind w:left="426" w:hanging="426"/>
        <w:rPr>
          <w:rFonts w:ascii="Arial" w:hAnsi="Arial" w:cs="Arial"/>
        </w:rPr>
      </w:pPr>
      <w:r w:rsidRPr="00BA49DC">
        <w:rPr>
          <w:rFonts w:ascii="Arial" w:hAnsi="Arial" w:cs="Arial"/>
        </w:rPr>
        <w:t>HV 1201 (pressurization line) and HV 1309.2 (V-101 loading).</w:t>
      </w:r>
    </w:p>
    <w:p w14:paraId="3D7C89B7" w14:textId="77777777" w:rsidR="00114806" w:rsidRPr="00114806" w:rsidRDefault="00114806" w:rsidP="00BA49DC">
      <w:pPr>
        <w:ind w:left="426" w:hanging="426"/>
        <w:rPr>
          <w:rFonts w:ascii="Arial" w:hAnsi="Arial" w:cs="Arial"/>
        </w:rPr>
      </w:pPr>
    </w:p>
    <w:p w14:paraId="6DBC01CD" w14:textId="77777777" w:rsidR="00114806" w:rsidRPr="00114806" w:rsidRDefault="00114806" w:rsidP="00BA49DC">
      <w:pPr>
        <w:ind w:left="426" w:hanging="426"/>
        <w:rPr>
          <w:rFonts w:ascii="Arial" w:hAnsi="Arial" w:cs="Arial"/>
        </w:rPr>
      </w:pPr>
      <w:r w:rsidRPr="00114806">
        <w:rPr>
          <w:rFonts w:ascii="Arial" w:hAnsi="Arial" w:cs="Arial"/>
        </w:rPr>
        <w:t>Gradually adjust the nitrogen pressure through PIC 1201, until a value of 2 kg/cm2 is attained, and check through the load cells scale WI 1201 for any weight decrease that denote transfer of the concentrated TEAL from the cylinder to vessel V-101.</w:t>
      </w:r>
    </w:p>
    <w:p w14:paraId="609E0AE2" w14:textId="77777777" w:rsidR="00114806" w:rsidRPr="00114806" w:rsidRDefault="00114806" w:rsidP="00BA49DC">
      <w:pPr>
        <w:ind w:left="426" w:hanging="426"/>
        <w:rPr>
          <w:rFonts w:ascii="Arial" w:hAnsi="Arial" w:cs="Arial"/>
        </w:rPr>
      </w:pPr>
    </w:p>
    <w:p w14:paraId="2A147238" w14:textId="77777777" w:rsidR="00114806" w:rsidRPr="00114806" w:rsidRDefault="00114806" w:rsidP="00BA49DC">
      <w:pPr>
        <w:ind w:left="426" w:hanging="426"/>
        <w:rPr>
          <w:rFonts w:ascii="Arial" w:hAnsi="Arial" w:cs="Arial"/>
        </w:rPr>
      </w:pPr>
      <w:r w:rsidRPr="00114806">
        <w:rPr>
          <w:rFonts w:ascii="Arial" w:hAnsi="Arial" w:cs="Arial"/>
        </w:rPr>
        <w:t>Actuation of LSH 1302 shall automatically stop the discharge and close valve             HV 1309.2, when the level in tank V-101 is 75% should this switch fail, the level switch LSH 1301 shall in turn close the valve on the V-101 filling line, when the level is 80%.</w:t>
      </w:r>
    </w:p>
    <w:p w14:paraId="6D6E9A52" w14:textId="77777777" w:rsidR="00114806" w:rsidRPr="00114806" w:rsidRDefault="00114806" w:rsidP="00BA49DC">
      <w:pPr>
        <w:ind w:left="426" w:hanging="426"/>
        <w:rPr>
          <w:rFonts w:ascii="Arial" w:hAnsi="Arial" w:cs="Arial"/>
        </w:rPr>
      </w:pPr>
    </w:p>
    <w:p w14:paraId="47231CAC" w14:textId="30DF24B3" w:rsidR="00114806" w:rsidRPr="00114806" w:rsidRDefault="00114806" w:rsidP="00BA49DC">
      <w:pPr>
        <w:ind w:left="426" w:hanging="426"/>
        <w:rPr>
          <w:rFonts w:ascii="Arial" w:hAnsi="Arial" w:cs="Arial"/>
        </w:rPr>
      </w:pPr>
      <w:r w:rsidRPr="00114806">
        <w:rPr>
          <w:rFonts w:ascii="Arial" w:hAnsi="Arial" w:cs="Arial"/>
        </w:rPr>
        <w:t>As soon as filling of V-101 is completed, close HV 1201 and HV 1207, and open         HV 1202 to hydraulic seal T-102 in order to lower the cylinder pressure down to the blanketing pressure (</w:t>
      </w:r>
      <w:r w:rsidR="00B03082">
        <w:rPr>
          <w:rFonts w:ascii="Arial" w:hAnsi="Arial" w:cs="Arial"/>
        </w:rPr>
        <w:t>approx.</w:t>
      </w:r>
      <w:r w:rsidRPr="00114806">
        <w:rPr>
          <w:rFonts w:ascii="Arial" w:hAnsi="Arial" w:cs="Arial"/>
        </w:rPr>
        <w:t xml:space="preserve"> 500 mm water).</w:t>
      </w:r>
    </w:p>
    <w:p w14:paraId="290FC715" w14:textId="77777777" w:rsidR="00114806" w:rsidRPr="00114806" w:rsidRDefault="00114806" w:rsidP="00BA49DC">
      <w:pPr>
        <w:ind w:left="426" w:hanging="426"/>
        <w:rPr>
          <w:rFonts w:ascii="Arial" w:hAnsi="Arial" w:cs="Arial"/>
        </w:rPr>
      </w:pPr>
    </w:p>
    <w:p w14:paraId="5D5526E0" w14:textId="77777777" w:rsidR="00114806" w:rsidRPr="00114806" w:rsidRDefault="00114806" w:rsidP="00BA49DC">
      <w:pPr>
        <w:ind w:left="426" w:hanging="426"/>
        <w:rPr>
          <w:rFonts w:ascii="Arial" w:hAnsi="Arial" w:cs="Arial"/>
        </w:rPr>
      </w:pPr>
      <w:r w:rsidRPr="00114806">
        <w:rPr>
          <w:rFonts w:ascii="Arial" w:hAnsi="Arial" w:cs="Arial"/>
        </w:rPr>
        <w:t>If the cylinder still contains some TEAL, keep it under nitrogen at the above mentioned pressure and connected to the hydraulic seal through HV-1202.</w:t>
      </w:r>
    </w:p>
    <w:p w14:paraId="26C14CB2" w14:textId="77777777" w:rsidR="00114806" w:rsidRPr="00114806" w:rsidRDefault="00114806" w:rsidP="00BA49DC">
      <w:pPr>
        <w:ind w:left="426" w:hanging="426"/>
        <w:rPr>
          <w:rFonts w:ascii="Arial" w:hAnsi="Arial" w:cs="Arial"/>
        </w:rPr>
      </w:pPr>
    </w:p>
    <w:p w14:paraId="60A82307" w14:textId="77777777" w:rsidR="00114806" w:rsidRPr="00114806" w:rsidRDefault="00114806" w:rsidP="00BA49DC">
      <w:pPr>
        <w:ind w:left="426" w:hanging="426"/>
        <w:rPr>
          <w:rFonts w:ascii="Arial" w:hAnsi="Arial" w:cs="Arial"/>
        </w:rPr>
      </w:pPr>
      <w:r w:rsidRPr="00114806">
        <w:rPr>
          <w:rFonts w:ascii="Arial" w:hAnsi="Arial" w:cs="Arial"/>
        </w:rPr>
        <w:t>If the cylinder was emptied, after depressurization of the hydraulic seal, purge the TEAL transfer line section in between HV 1207 and cylinder.</w:t>
      </w:r>
    </w:p>
    <w:p w14:paraId="2D549FA2" w14:textId="77777777" w:rsidR="00114806" w:rsidRPr="00114806" w:rsidRDefault="00114806" w:rsidP="00BA49DC">
      <w:pPr>
        <w:ind w:left="426" w:hanging="426"/>
        <w:rPr>
          <w:rFonts w:ascii="Arial" w:hAnsi="Arial" w:cs="Arial"/>
        </w:rPr>
      </w:pPr>
    </w:p>
    <w:p w14:paraId="227CC665" w14:textId="77777777" w:rsidR="00114806" w:rsidRPr="00114806" w:rsidRDefault="00114806" w:rsidP="00BA49DC">
      <w:pPr>
        <w:ind w:left="426" w:hanging="426"/>
        <w:rPr>
          <w:rFonts w:ascii="Arial" w:hAnsi="Arial" w:cs="Arial"/>
        </w:rPr>
      </w:pPr>
      <w:r w:rsidRPr="00114806">
        <w:rPr>
          <w:rFonts w:ascii="Arial" w:hAnsi="Arial" w:cs="Arial"/>
        </w:rPr>
        <w:t>Discharge the TEAL content out of the line section and blow it with network nitrogen through the line to T-103.</w:t>
      </w:r>
    </w:p>
    <w:p w14:paraId="27D3E18A" w14:textId="77777777" w:rsidR="00114806" w:rsidRPr="00114806" w:rsidRDefault="00114806" w:rsidP="00BA49DC">
      <w:pPr>
        <w:ind w:left="426" w:hanging="426"/>
        <w:rPr>
          <w:rFonts w:ascii="Arial" w:hAnsi="Arial" w:cs="Arial"/>
        </w:rPr>
      </w:pPr>
    </w:p>
    <w:p w14:paraId="0680449A" w14:textId="6D928877" w:rsidR="00114806" w:rsidRPr="00114806" w:rsidRDefault="00114806" w:rsidP="00BA49DC">
      <w:pPr>
        <w:ind w:left="426" w:hanging="426"/>
        <w:rPr>
          <w:rFonts w:ascii="Arial" w:hAnsi="Arial" w:cs="Arial"/>
        </w:rPr>
      </w:pPr>
      <w:r w:rsidRPr="00114806">
        <w:rPr>
          <w:rFonts w:ascii="Arial" w:hAnsi="Arial" w:cs="Arial"/>
        </w:rPr>
        <w:t xml:space="preserve">Scrub this line section with Vaseline oil.  This requires start-up of pump   P-102 and suction of fresh oil from tank T-104, the scrubbing oil amount is counted through counter </w:t>
      </w:r>
      <w:del w:id="44" w:author="Rahul R Menon" w:date="2022-03-24T12:24:00Z">
        <w:r w:rsidRPr="00114806" w:rsidDel="00F55E70">
          <w:rPr>
            <w:rFonts w:ascii="Arial" w:hAnsi="Arial" w:cs="Arial"/>
          </w:rPr>
          <w:delText>FQI</w:delText>
        </w:r>
      </w:del>
      <w:ins w:id="45" w:author="Rahul R Menon" w:date="2022-03-24T12:24:00Z">
        <w:r w:rsidR="00F55E70">
          <w:rPr>
            <w:rFonts w:ascii="Arial" w:hAnsi="Arial" w:cs="Arial"/>
          </w:rPr>
          <w:t>FI</w:t>
        </w:r>
      </w:ins>
      <w:r w:rsidRPr="00114806">
        <w:rPr>
          <w:rFonts w:ascii="Arial" w:hAnsi="Arial" w:cs="Arial"/>
        </w:rPr>
        <w:t xml:space="preserve"> 1303.  Scrub this line section by opening the scrubbing valve purposely designed for and recirculating the exhaust oil to tank T-103.</w:t>
      </w:r>
    </w:p>
    <w:p w14:paraId="01D476C8" w14:textId="77777777" w:rsidR="00114806" w:rsidRPr="00114806" w:rsidRDefault="00114806" w:rsidP="00BA49DC">
      <w:pPr>
        <w:ind w:left="426" w:hanging="426"/>
        <w:rPr>
          <w:rFonts w:ascii="Arial" w:hAnsi="Arial" w:cs="Arial"/>
        </w:rPr>
      </w:pPr>
    </w:p>
    <w:p w14:paraId="4EDD77ED" w14:textId="298A24A2" w:rsidR="00114806" w:rsidRPr="00114806" w:rsidRDefault="00114806" w:rsidP="00BA49DC">
      <w:pPr>
        <w:ind w:left="426" w:hanging="426"/>
        <w:rPr>
          <w:rFonts w:ascii="Arial" w:hAnsi="Arial" w:cs="Arial"/>
        </w:rPr>
      </w:pPr>
      <w:r w:rsidRPr="00114806">
        <w:rPr>
          <w:rFonts w:ascii="Arial" w:hAnsi="Arial" w:cs="Arial"/>
        </w:rPr>
        <w:t xml:space="preserve">Check through </w:t>
      </w:r>
      <w:del w:id="46" w:author="Rahul R Menon" w:date="2022-03-24T12:24:00Z">
        <w:r w:rsidRPr="00114806" w:rsidDel="00F55E70">
          <w:rPr>
            <w:rFonts w:ascii="Arial" w:hAnsi="Arial" w:cs="Arial"/>
          </w:rPr>
          <w:delText>FQI</w:delText>
        </w:r>
      </w:del>
      <w:ins w:id="47" w:author="Rahul R Menon" w:date="2022-03-24T12:24:00Z">
        <w:r w:rsidR="00F55E70">
          <w:rPr>
            <w:rFonts w:ascii="Arial" w:hAnsi="Arial" w:cs="Arial"/>
          </w:rPr>
          <w:t>FI</w:t>
        </w:r>
      </w:ins>
      <w:r w:rsidRPr="00114806">
        <w:rPr>
          <w:rFonts w:ascii="Arial" w:hAnsi="Arial" w:cs="Arial"/>
        </w:rPr>
        <w:t xml:space="preserve"> 1303 that the oil amount be at least 10 times of the volume of the line.</w:t>
      </w:r>
    </w:p>
    <w:p w14:paraId="214E8B74" w14:textId="77777777" w:rsidR="00114806" w:rsidRPr="00114806" w:rsidRDefault="00114806" w:rsidP="00BA49DC">
      <w:pPr>
        <w:ind w:left="426" w:hanging="426"/>
        <w:rPr>
          <w:rFonts w:ascii="Arial" w:hAnsi="Arial" w:cs="Arial"/>
        </w:rPr>
      </w:pPr>
    </w:p>
    <w:p w14:paraId="5D48AF24" w14:textId="77777777" w:rsidR="00114806" w:rsidRPr="00114806" w:rsidRDefault="00114806" w:rsidP="00BA49DC">
      <w:pPr>
        <w:ind w:left="426" w:hanging="426"/>
        <w:rPr>
          <w:rFonts w:ascii="Arial" w:hAnsi="Arial" w:cs="Arial"/>
        </w:rPr>
      </w:pPr>
      <w:r w:rsidRPr="00114806">
        <w:rPr>
          <w:rFonts w:ascii="Arial" w:hAnsi="Arial" w:cs="Arial"/>
        </w:rPr>
        <w:t>To replace the cylinder, carefully disconnect the flanged couplings and mount the blind flanges on both the cylinder valves and the nitrogen and Teal line valves.</w:t>
      </w:r>
    </w:p>
    <w:p w14:paraId="4873D54A" w14:textId="77777777" w:rsidR="00114806" w:rsidRPr="00114806" w:rsidRDefault="00114806" w:rsidP="00BA49DC">
      <w:pPr>
        <w:ind w:left="426" w:hanging="426"/>
        <w:rPr>
          <w:rFonts w:ascii="Arial" w:hAnsi="Arial" w:cs="Arial"/>
        </w:rPr>
      </w:pPr>
    </w:p>
    <w:p w14:paraId="1ECA503A" w14:textId="77777777" w:rsidR="00114806" w:rsidRPr="00BA49DC" w:rsidRDefault="00114806" w:rsidP="00BA49DC">
      <w:pPr>
        <w:ind w:left="426" w:hanging="426"/>
        <w:rPr>
          <w:rFonts w:ascii="Arial" w:hAnsi="Arial" w:cs="Arial"/>
        </w:rPr>
      </w:pPr>
      <w:r w:rsidRPr="00BA49DC">
        <w:rPr>
          <w:rFonts w:ascii="Arial" w:hAnsi="Arial" w:cs="Arial"/>
          <w:u w:val="single"/>
        </w:rPr>
        <w:t>Teal Section Operation</w:t>
      </w:r>
      <w:r w:rsidRPr="00BA49DC">
        <w:rPr>
          <w:rFonts w:ascii="Arial" w:hAnsi="Arial" w:cs="Arial"/>
        </w:rPr>
        <w:t>:</w:t>
      </w:r>
    </w:p>
    <w:p w14:paraId="52747A77" w14:textId="77777777" w:rsidR="00114806" w:rsidRPr="00114806" w:rsidRDefault="00114806" w:rsidP="00BA49DC">
      <w:pPr>
        <w:ind w:left="426" w:hanging="426"/>
        <w:rPr>
          <w:rFonts w:ascii="Arial" w:hAnsi="Arial" w:cs="Arial"/>
        </w:rPr>
      </w:pPr>
    </w:p>
    <w:p w14:paraId="598B0650" w14:textId="77777777" w:rsidR="00114806" w:rsidRPr="00114806" w:rsidRDefault="00114806" w:rsidP="00BA49DC">
      <w:pPr>
        <w:ind w:left="426" w:hanging="426"/>
        <w:rPr>
          <w:rFonts w:ascii="Arial" w:hAnsi="Arial" w:cs="Arial"/>
        </w:rPr>
      </w:pPr>
      <w:r w:rsidRPr="00114806">
        <w:rPr>
          <w:rFonts w:ascii="Arial" w:hAnsi="Arial" w:cs="Arial"/>
        </w:rPr>
        <w:t>The pump P-101 A/S be started after making sure that the downstream system is ready to receive Teal.</w:t>
      </w:r>
    </w:p>
    <w:p w14:paraId="457E1828" w14:textId="77777777" w:rsidR="00114806" w:rsidRPr="00114806" w:rsidRDefault="00114806" w:rsidP="00BA49DC">
      <w:pPr>
        <w:ind w:left="426" w:hanging="426"/>
        <w:rPr>
          <w:rFonts w:ascii="Arial" w:hAnsi="Arial" w:cs="Arial"/>
        </w:rPr>
      </w:pPr>
    </w:p>
    <w:p w14:paraId="1171A25B" w14:textId="77777777" w:rsidR="00114806" w:rsidRPr="00114806" w:rsidRDefault="00114806" w:rsidP="00BA49DC">
      <w:pPr>
        <w:ind w:left="426" w:hanging="426"/>
        <w:rPr>
          <w:rFonts w:ascii="Arial" w:hAnsi="Arial" w:cs="Arial"/>
        </w:rPr>
      </w:pPr>
      <w:r w:rsidRPr="00114806">
        <w:rPr>
          <w:rFonts w:ascii="Arial" w:hAnsi="Arial" w:cs="Arial"/>
        </w:rPr>
        <w:t>During the operation all blanketings must be always on.</w:t>
      </w:r>
    </w:p>
    <w:p w14:paraId="4F6E3F25" w14:textId="77777777" w:rsidR="00114806" w:rsidRPr="00114806" w:rsidRDefault="00114806" w:rsidP="00BA49DC">
      <w:pPr>
        <w:ind w:left="426" w:hanging="426"/>
        <w:rPr>
          <w:rFonts w:ascii="Arial" w:hAnsi="Arial" w:cs="Arial"/>
        </w:rPr>
      </w:pPr>
    </w:p>
    <w:p w14:paraId="53795039" w14:textId="77777777" w:rsidR="00114806" w:rsidRPr="00114806" w:rsidRDefault="00114806" w:rsidP="00BA49DC">
      <w:pPr>
        <w:ind w:left="426" w:hanging="426"/>
        <w:rPr>
          <w:rFonts w:ascii="Arial" w:hAnsi="Arial" w:cs="Arial"/>
        </w:rPr>
      </w:pPr>
      <w:r w:rsidRPr="00114806">
        <w:rPr>
          <w:rFonts w:ascii="Arial" w:hAnsi="Arial" w:cs="Arial"/>
        </w:rPr>
        <w:t>Pumps P-101A/S must be immediately stopped, when nitrogen fails.</w:t>
      </w:r>
    </w:p>
    <w:p w14:paraId="7007761E" w14:textId="77777777" w:rsidR="00114806" w:rsidRPr="00114806" w:rsidRDefault="00114806" w:rsidP="00BA49DC">
      <w:pPr>
        <w:ind w:left="426" w:hanging="426"/>
        <w:rPr>
          <w:rFonts w:ascii="Arial" w:hAnsi="Arial" w:cs="Arial"/>
        </w:rPr>
      </w:pPr>
    </w:p>
    <w:p w14:paraId="694B4DD0" w14:textId="77777777" w:rsidR="00114806" w:rsidRPr="00114806" w:rsidRDefault="00114806" w:rsidP="00BA49DC">
      <w:pPr>
        <w:ind w:left="426" w:hanging="426"/>
        <w:rPr>
          <w:rFonts w:ascii="Arial" w:hAnsi="Arial" w:cs="Arial"/>
        </w:rPr>
      </w:pPr>
    </w:p>
    <w:p w14:paraId="08F51A94" w14:textId="77777777" w:rsidR="00114806" w:rsidRPr="00BA49DC" w:rsidRDefault="00114806" w:rsidP="00BA49DC">
      <w:pPr>
        <w:ind w:left="426" w:hanging="426"/>
        <w:rPr>
          <w:rFonts w:ascii="Arial" w:hAnsi="Arial" w:cs="Arial"/>
        </w:rPr>
      </w:pPr>
      <w:r w:rsidRPr="00BA49DC">
        <w:rPr>
          <w:rFonts w:ascii="Arial" w:hAnsi="Arial" w:cs="Arial"/>
        </w:rPr>
        <w:lastRenderedPageBreak/>
        <w:t>Vaseline oil filling in T-104 to be equal to 80% of its volume.  If the level goes down to 50% make it up by totally emptying the drums.</w:t>
      </w:r>
    </w:p>
    <w:p w14:paraId="3E095677" w14:textId="77777777" w:rsidR="00114806" w:rsidRPr="00114806" w:rsidRDefault="00114806" w:rsidP="00BA49DC">
      <w:pPr>
        <w:ind w:left="426" w:hanging="426"/>
        <w:rPr>
          <w:rFonts w:ascii="Arial" w:hAnsi="Arial" w:cs="Arial"/>
        </w:rPr>
      </w:pPr>
    </w:p>
    <w:p w14:paraId="0746DDA3" w14:textId="725AC46A" w:rsidR="00114806" w:rsidRPr="00BA49DC" w:rsidRDefault="00114806" w:rsidP="00BA49DC">
      <w:pPr>
        <w:ind w:left="426" w:hanging="426"/>
        <w:rPr>
          <w:rFonts w:ascii="Arial" w:hAnsi="Arial" w:cs="Arial"/>
        </w:rPr>
      </w:pPr>
      <w:r w:rsidRPr="00BA49DC">
        <w:rPr>
          <w:rFonts w:ascii="Arial" w:hAnsi="Arial" w:cs="Arial"/>
        </w:rPr>
        <w:t>Every time T-104 is loaded, it shall be drained from bottom to eliminate any water contained therein.  Then a sample must be withdrawn and sent to lab for a water content analysis</w:t>
      </w:r>
      <w:r w:rsidR="006512DB" w:rsidRPr="00BA49DC">
        <w:rPr>
          <w:rFonts w:ascii="Arial" w:hAnsi="Arial" w:cs="Arial"/>
        </w:rPr>
        <w:t xml:space="preserve"> </w:t>
      </w:r>
      <w:r w:rsidRPr="00BA49DC">
        <w:rPr>
          <w:rFonts w:ascii="Arial" w:hAnsi="Arial" w:cs="Arial"/>
        </w:rPr>
        <w:t>(max. 100 ppm).  Should the water content be higher than expected, let the sample decant and re-make the analysis.</w:t>
      </w:r>
    </w:p>
    <w:p w14:paraId="44B177DA" w14:textId="77777777" w:rsidR="00114806" w:rsidRPr="00114806" w:rsidRDefault="00114806" w:rsidP="00BA49DC">
      <w:pPr>
        <w:ind w:left="426" w:hanging="426"/>
        <w:rPr>
          <w:rFonts w:ascii="Arial" w:hAnsi="Arial" w:cs="Arial"/>
        </w:rPr>
      </w:pPr>
    </w:p>
    <w:p w14:paraId="674FC487" w14:textId="77777777" w:rsidR="00114806" w:rsidRPr="00BA49DC" w:rsidRDefault="00114806" w:rsidP="00BA49DC">
      <w:pPr>
        <w:ind w:left="426" w:hanging="426"/>
        <w:rPr>
          <w:rFonts w:ascii="Arial" w:hAnsi="Arial" w:cs="Arial"/>
        </w:rPr>
      </w:pPr>
      <w:r w:rsidRPr="00BA49DC">
        <w:rPr>
          <w:rFonts w:ascii="Arial" w:hAnsi="Arial" w:cs="Arial"/>
        </w:rPr>
        <w:t>Vaseline oil content in T-103 must not be higher than half of its volume.  If it is, the surplus must be fed to tank V-901.</w:t>
      </w:r>
    </w:p>
    <w:p w14:paraId="7A33632E" w14:textId="77777777" w:rsidR="00114806" w:rsidRPr="00114806" w:rsidRDefault="00114806" w:rsidP="00BA49DC">
      <w:pPr>
        <w:ind w:left="426" w:hanging="426"/>
        <w:rPr>
          <w:rFonts w:ascii="Arial" w:hAnsi="Arial" w:cs="Arial"/>
        </w:rPr>
      </w:pPr>
    </w:p>
    <w:p w14:paraId="2070CA62" w14:textId="77777777" w:rsidR="00114806" w:rsidRPr="00BA49DC" w:rsidRDefault="00114806" w:rsidP="00BA49DC">
      <w:pPr>
        <w:ind w:left="426" w:hanging="426"/>
        <w:rPr>
          <w:rFonts w:ascii="Arial" w:hAnsi="Arial" w:cs="Arial"/>
        </w:rPr>
      </w:pPr>
      <w:r w:rsidRPr="00BA49DC">
        <w:rPr>
          <w:rFonts w:ascii="Arial" w:hAnsi="Arial" w:cs="Arial"/>
        </w:rPr>
        <w:t>Teal charging into V-101 is preferably executed during normal working hours.</w:t>
      </w:r>
    </w:p>
    <w:p w14:paraId="2210D005" w14:textId="77777777" w:rsidR="00114806" w:rsidRPr="00114806" w:rsidRDefault="00114806" w:rsidP="00BA49DC">
      <w:pPr>
        <w:ind w:left="426" w:hanging="426"/>
        <w:rPr>
          <w:rFonts w:ascii="Arial" w:hAnsi="Arial" w:cs="Arial"/>
        </w:rPr>
      </w:pPr>
    </w:p>
    <w:p w14:paraId="7A090F0D" w14:textId="13EE8E74" w:rsidR="00114806" w:rsidRPr="00BA49DC" w:rsidRDefault="00114806" w:rsidP="00BA49DC">
      <w:pPr>
        <w:ind w:left="426" w:hanging="426"/>
        <w:rPr>
          <w:rFonts w:ascii="Arial" w:hAnsi="Arial" w:cs="Arial"/>
        </w:rPr>
      </w:pPr>
      <w:r w:rsidRPr="00BA49DC">
        <w:rPr>
          <w:rFonts w:ascii="Arial" w:hAnsi="Arial" w:cs="Arial"/>
        </w:rPr>
        <w:t>During normal operating conditions, the Teal flow rate to the reaction unit is proportional to the propylene fed to the reactor.  This is re</w:t>
      </w:r>
      <w:r w:rsidR="006512DB" w:rsidRPr="00BA49DC">
        <w:rPr>
          <w:rFonts w:ascii="Arial" w:hAnsi="Arial" w:cs="Arial"/>
        </w:rPr>
        <w:t>corded and controlled through FI</w:t>
      </w:r>
      <w:r w:rsidRPr="00BA49DC">
        <w:rPr>
          <w:rFonts w:ascii="Arial" w:hAnsi="Arial" w:cs="Arial"/>
        </w:rPr>
        <w:t>C 1302.</w:t>
      </w:r>
    </w:p>
    <w:p w14:paraId="4893719D" w14:textId="77777777" w:rsidR="00114806" w:rsidRPr="00114806" w:rsidRDefault="00114806" w:rsidP="00BA49DC">
      <w:pPr>
        <w:ind w:left="426" w:hanging="426"/>
        <w:rPr>
          <w:rFonts w:ascii="Arial" w:hAnsi="Arial" w:cs="Arial"/>
        </w:rPr>
      </w:pPr>
    </w:p>
    <w:p w14:paraId="5B7A72AB" w14:textId="40E2160F" w:rsidR="00114806" w:rsidRPr="00BA49DC" w:rsidRDefault="00114806" w:rsidP="00BA49DC">
      <w:pPr>
        <w:ind w:left="426" w:hanging="426"/>
        <w:rPr>
          <w:rFonts w:ascii="Arial" w:hAnsi="Arial" w:cs="Arial"/>
        </w:rPr>
      </w:pPr>
      <w:r w:rsidRPr="00BA49DC">
        <w:rPr>
          <w:rFonts w:ascii="Arial" w:hAnsi="Arial" w:cs="Arial"/>
        </w:rPr>
        <w:t>Any time doubts exist on the Teal amount actually fed through pump P-101A/S, a flow rate test can be conducted through LI 1306 by cutting off the suction line through HS 1303.  Should the indicated valu</w:t>
      </w:r>
      <w:r w:rsidR="006512DB" w:rsidRPr="00BA49DC">
        <w:rPr>
          <w:rFonts w:ascii="Arial" w:hAnsi="Arial" w:cs="Arial"/>
        </w:rPr>
        <w:t>e be other than that shown in FI</w:t>
      </w:r>
      <w:r w:rsidRPr="00BA49DC">
        <w:rPr>
          <w:rFonts w:ascii="Arial" w:hAnsi="Arial" w:cs="Arial"/>
        </w:rPr>
        <w:t>C 1302, the instrument calibration to be checked.</w:t>
      </w:r>
    </w:p>
    <w:p w14:paraId="038DF3C6" w14:textId="77777777" w:rsidR="00114806" w:rsidRPr="00114806" w:rsidRDefault="00114806" w:rsidP="00BA49DC">
      <w:pPr>
        <w:ind w:left="426" w:hanging="426"/>
        <w:rPr>
          <w:rFonts w:ascii="Arial" w:hAnsi="Arial" w:cs="Arial"/>
        </w:rPr>
      </w:pPr>
    </w:p>
    <w:p w14:paraId="77CDAAC0" w14:textId="73678BBC" w:rsidR="00114806" w:rsidRPr="00BA49DC" w:rsidRDefault="00114806" w:rsidP="00BA49DC">
      <w:pPr>
        <w:ind w:left="426" w:hanging="426"/>
        <w:rPr>
          <w:rFonts w:ascii="Arial" w:hAnsi="Arial" w:cs="Arial"/>
        </w:rPr>
      </w:pPr>
      <w:r w:rsidRPr="00BA49DC">
        <w:rPr>
          <w:rFonts w:ascii="Arial" w:hAnsi="Arial" w:cs="Arial"/>
        </w:rPr>
        <w:t xml:space="preserve">Any failure, product leak or replacement of the operating pump following operations is to be </w:t>
      </w:r>
      <w:r w:rsidR="006512DB" w:rsidRPr="00BA49DC">
        <w:rPr>
          <w:rFonts w:ascii="Arial" w:hAnsi="Arial" w:cs="Arial"/>
        </w:rPr>
        <w:t>carried:</w:t>
      </w:r>
    </w:p>
    <w:p w14:paraId="281C6DF4" w14:textId="77777777" w:rsidR="00114806" w:rsidRPr="00114806" w:rsidRDefault="00114806" w:rsidP="00BA49DC">
      <w:pPr>
        <w:ind w:left="426" w:hanging="426"/>
        <w:rPr>
          <w:rFonts w:ascii="Arial" w:hAnsi="Arial" w:cs="Arial"/>
        </w:rPr>
      </w:pPr>
    </w:p>
    <w:p w14:paraId="65B2FA30" w14:textId="77777777" w:rsidR="00114806" w:rsidRPr="00114806" w:rsidRDefault="00114806" w:rsidP="00BA49DC">
      <w:pPr>
        <w:ind w:left="426" w:hanging="426"/>
        <w:rPr>
          <w:rFonts w:ascii="Arial" w:hAnsi="Arial" w:cs="Arial"/>
        </w:rPr>
      </w:pPr>
      <w:r w:rsidRPr="00114806">
        <w:rPr>
          <w:rFonts w:ascii="Arial" w:hAnsi="Arial" w:cs="Arial"/>
        </w:rPr>
        <w:t>Switch the stand-by pump on the put it in line with V-201.</w:t>
      </w:r>
    </w:p>
    <w:p w14:paraId="1E34E765" w14:textId="77777777" w:rsidR="00114806" w:rsidRPr="00114806" w:rsidRDefault="00114806" w:rsidP="00BA49DC">
      <w:pPr>
        <w:ind w:left="426" w:hanging="426"/>
        <w:rPr>
          <w:rFonts w:ascii="Arial" w:hAnsi="Arial" w:cs="Arial"/>
        </w:rPr>
      </w:pPr>
    </w:p>
    <w:p w14:paraId="6E9DCD01" w14:textId="77777777" w:rsidR="00114806" w:rsidRPr="00114806" w:rsidRDefault="00114806" w:rsidP="00BA49DC">
      <w:pPr>
        <w:ind w:left="426" w:hanging="426"/>
        <w:rPr>
          <w:rFonts w:ascii="Arial" w:hAnsi="Arial" w:cs="Arial"/>
        </w:rPr>
      </w:pPr>
      <w:r w:rsidRPr="00114806">
        <w:rPr>
          <w:rFonts w:ascii="Arial" w:hAnsi="Arial" w:cs="Arial"/>
        </w:rPr>
        <w:t>Cut-off suction of the pump previously in operations through HS 1304A(or S) and its discharge through HS 1305 A(or S).</w:t>
      </w:r>
    </w:p>
    <w:p w14:paraId="36CE8BDC" w14:textId="77777777" w:rsidR="00114806" w:rsidRPr="00114806" w:rsidRDefault="00114806" w:rsidP="00BA49DC">
      <w:pPr>
        <w:ind w:left="426" w:hanging="426"/>
        <w:rPr>
          <w:rFonts w:ascii="Arial" w:hAnsi="Arial" w:cs="Arial"/>
        </w:rPr>
      </w:pPr>
    </w:p>
    <w:p w14:paraId="2CD8515D" w14:textId="77777777" w:rsidR="00114806" w:rsidRPr="00114806" w:rsidRDefault="00114806" w:rsidP="00BA49DC">
      <w:pPr>
        <w:ind w:left="426" w:hanging="426"/>
        <w:rPr>
          <w:rFonts w:ascii="Arial" w:hAnsi="Arial" w:cs="Arial"/>
        </w:rPr>
      </w:pPr>
      <w:r w:rsidRPr="00114806">
        <w:rPr>
          <w:rFonts w:ascii="Arial" w:hAnsi="Arial" w:cs="Arial"/>
        </w:rPr>
        <w:t>Have access to the box and close the manual valve located downstream HV 1305A     (or S).</w:t>
      </w:r>
    </w:p>
    <w:p w14:paraId="01B6197B" w14:textId="77777777" w:rsidR="00114806" w:rsidRPr="00114806" w:rsidRDefault="00114806" w:rsidP="00BA49DC">
      <w:pPr>
        <w:ind w:left="426" w:hanging="426"/>
        <w:rPr>
          <w:rFonts w:ascii="Arial" w:hAnsi="Arial" w:cs="Arial"/>
        </w:rPr>
      </w:pPr>
    </w:p>
    <w:p w14:paraId="41FC3C1B" w14:textId="33AC27CE" w:rsidR="00114806" w:rsidRPr="00114806" w:rsidRDefault="00114806" w:rsidP="00BA49DC">
      <w:pPr>
        <w:ind w:left="426" w:hanging="426"/>
        <w:rPr>
          <w:rFonts w:ascii="Arial" w:hAnsi="Arial" w:cs="Arial"/>
        </w:rPr>
      </w:pPr>
      <w:r w:rsidRPr="00114806">
        <w:rPr>
          <w:rFonts w:ascii="Arial" w:hAnsi="Arial" w:cs="Arial"/>
        </w:rPr>
        <w:t xml:space="preserve">Put the oil circuit in line : T104 – P-102 – F-102 – </w:t>
      </w:r>
      <w:del w:id="48" w:author="Rahul R Menon" w:date="2022-03-24T12:24:00Z">
        <w:r w:rsidRPr="00114806" w:rsidDel="00F55E70">
          <w:rPr>
            <w:rFonts w:ascii="Arial" w:hAnsi="Arial" w:cs="Arial"/>
          </w:rPr>
          <w:delText>FQI</w:delText>
        </w:r>
      </w:del>
      <w:ins w:id="49" w:author="Rahul R Menon" w:date="2022-03-24T12:24:00Z">
        <w:r w:rsidR="00F55E70">
          <w:rPr>
            <w:rFonts w:ascii="Arial" w:hAnsi="Arial" w:cs="Arial"/>
          </w:rPr>
          <w:t>FI</w:t>
        </w:r>
      </w:ins>
      <w:r w:rsidRPr="00114806">
        <w:rPr>
          <w:rFonts w:ascii="Arial" w:hAnsi="Arial" w:cs="Arial"/>
        </w:rPr>
        <w:t xml:space="preserve"> 1303 – P-101A(or S) – T-103.</w:t>
      </w:r>
    </w:p>
    <w:p w14:paraId="049AA90A" w14:textId="77777777" w:rsidR="00114806" w:rsidRPr="00114806" w:rsidRDefault="00114806" w:rsidP="00BA49DC">
      <w:pPr>
        <w:ind w:left="426" w:hanging="426"/>
        <w:rPr>
          <w:rFonts w:ascii="Arial" w:hAnsi="Arial" w:cs="Arial"/>
        </w:rPr>
      </w:pPr>
    </w:p>
    <w:p w14:paraId="3C5384DA" w14:textId="77777777" w:rsidR="00114806" w:rsidRPr="00114806" w:rsidRDefault="00114806" w:rsidP="00BA49DC">
      <w:pPr>
        <w:ind w:left="426" w:hanging="426"/>
        <w:rPr>
          <w:rFonts w:ascii="Arial" w:hAnsi="Arial" w:cs="Arial"/>
        </w:rPr>
      </w:pPr>
      <w:r w:rsidRPr="00114806">
        <w:rPr>
          <w:rFonts w:ascii="Arial" w:hAnsi="Arial" w:cs="Arial"/>
        </w:rPr>
        <w:t>Open discharge of P-101A(or S) through HS 1305A (or S).</w:t>
      </w:r>
    </w:p>
    <w:p w14:paraId="6B1C7D14" w14:textId="77777777" w:rsidR="00114806" w:rsidRPr="00114806" w:rsidRDefault="00114806" w:rsidP="00BA49DC">
      <w:pPr>
        <w:ind w:left="426" w:hanging="426"/>
        <w:rPr>
          <w:rFonts w:ascii="Arial" w:hAnsi="Arial" w:cs="Arial"/>
        </w:rPr>
      </w:pPr>
    </w:p>
    <w:p w14:paraId="3EF758F5" w14:textId="77777777" w:rsidR="00114806" w:rsidRPr="00114806" w:rsidRDefault="00114806" w:rsidP="00BA49DC">
      <w:pPr>
        <w:ind w:left="426" w:hanging="426"/>
        <w:rPr>
          <w:rFonts w:ascii="Arial" w:hAnsi="Arial" w:cs="Arial"/>
        </w:rPr>
      </w:pPr>
      <w:r w:rsidRPr="00114806">
        <w:rPr>
          <w:rFonts w:ascii="Arial" w:hAnsi="Arial" w:cs="Arial"/>
        </w:rPr>
        <w:t>Start pump P-102 and scrub with approx 40 lts Vaseline oil.</w:t>
      </w:r>
    </w:p>
    <w:p w14:paraId="321C900A" w14:textId="77777777" w:rsidR="00114806" w:rsidRPr="00114806" w:rsidRDefault="00114806" w:rsidP="00BA49DC">
      <w:pPr>
        <w:ind w:left="426" w:hanging="426"/>
        <w:rPr>
          <w:rFonts w:ascii="Arial" w:hAnsi="Arial" w:cs="Arial"/>
        </w:rPr>
      </w:pPr>
    </w:p>
    <w:p w14:paraId="0CCE8BBB" w14:textId="77777777" w:rsidR="00114806" w:rsidRPr="00114806" w:rsidRDefault="00114806" w:rsidP="00BA49DC">
      <w:pPr>
        <w:ind w:left="426" w:hanging="426"/>
        <w:rPr>
          <w:rFonts w:ascii="Arial" w:hAnsi="Arial" w:cs="Arial"/>
        </w:rPr>
      </w:pPr>
      <w:r w:rsidRPr="00114806">
        <w:rPr>
          <w:rFonts w:ascii="Arial" w:hAnsi="Arial" w:cs="Arial"/>
        </w:rPr>
        <w:t>Close HS 1305A (or S).</w:t>
      </w:r>
    </w:p>
    <w:p w14:paraId="6AD32BF8" w14:textId="77777777" w:rsidR="00114806" w:rsidRPr="00114806" w:rsidRDefault="00114806" w:rsidP="00BA49DC">
      <w:pPr>
        <w:ind w:left="426" w:hanging="426"/>
        <w:rPr>
          <w:rFonts w:ascii="Arial" w:hAnsi="Arial" w:cs="Arial"/>
        </w:rPr>
      </w:pPr>
    </w:p>
    <w:p w14:paraId="424ABB49" w14:textId="77777777" w:rsidR="00114806" w:rsidRPr="00114806" w:rsidRDefault="00114806" w:rsidP="00BA49DC">
      <w:pPr>
        <w:ind w:left="426" w:hanging="426"/>
        <w:rPr>
          <w:rFonts w:ascii="Arial" w:hAnsi="Arial" w:cs="Arial"/>
        </w:rPr>
      </w:pPr>
      <w:r w:rsidRPr="00114806">
        <w:rPr>
          <w:rFonts w:ascii="Arial" w:hAnsi="Arial" w:cs="Arial"/>
        </w:rPr>
        <w:t>Reset the hand-operated valves in the scrubbing loop to their initial position and stop pump P-102.</w:t>
      </w:r>
    </w:p>
    <w:p w14:paraId="47FFB277" w14:textId="77777777" w:rsidR="00114806" w:rsidRPr="00114806" w:rsidRDefault="00114806" w:rsidP="00BA49DC">
      <w:pPr>
        <w:ind w:left="426" w:hanging="426"/>
        <w:rPr>
          <w:rFonts w:ascii="Arial" w:hAnsi="Arial" w:cs="Arial"/>
        </w:rPr>
      </w:pPr>
    </w:p>
    <w:p w14:paraId="376E5BFE" w14:textId="77777777" w:rsidR="00114806" w:rsidRPr="00114806" w:rsidRDefault="00114806" w:rsidP="00BA49DC">
      <w:pPr>
        <w:ind w:left="426" w:hanging="426"/>
        <w:rPr>
          <w:rFonts w:ascii="Arial" w:hAnsi="Arial" w:cs="Arial"/>
        </w:rPr>
      </w:pPr>
      <w:r w:rsidRPr="00114806">
        <w:rPr>
          <w:rFonts w:ascii="Arial" w:hAnsi="Arial" w:cs="Arial"/>
        </w:rPr>
        <w:t>The line and the pump shall be purged every time whenever there is shut down to ensure that both are full of Vaseline oil.</w:t>
      </w:r>
    </w:p>
    <w:p w14:paraId="1FCBF42B" w14:textId="77777777" w:rsidR="00114806" w:rsidRPr="00114806" w:rsidRDefault="00114806" w:rsidP="00BA49DC">
      <w:pPr>
        <w:ind w:left="426" w:hanging="426"/>
        <w:rPr>
          <w:rFonts w:ascii="Arial" w:hAnsi="Arial" w:cs="Arial"/>
        </w:rPr>
      </w:pPr>
    </w:p>
    <w:p w14:paraId="6E62E7BD" w14:textId="77777777" w:rsidR="00114806" w:rsidRPr="00BA49DC" w:rsidRDefault="00114806" w:rsidP="00BA49DC">
      <w:pPr>
        <w:ind w:left="426" w:hanging="426"/>
        <w:rPr>
          <w:rFonts w:ascii="Arial" w:hAnsi="Arial" w:cs="Arial"/>
        </w:rPr>
      </w:pPr>
      <w:r w:rsidRPr="00BA49DC">
        <w:rPr>
          <w:rFonts w:ascii="Arial" w:hAnsi="Arial" w:cs="Arial"/>
        </w:rPr>
        <w:lastRenderedPageBreak/>
        <w:t>After maintenance, flange removal or cleaning (for ex-filter F-102) the air must be totally vented out of its  related vent, until Vaseline oil comes out.</w:t>
      </w:r>
    </w:p>
    <w:p w14:paraId="636140DC" w14:textId="77777777" w:rsidR="00114806" w:rsidRPr="00114806" w:rsidRDefault="00114806" w:rsidP="00BA49DC">
      <w:pPr>
        <w:ind w:left="426" w:hanging="426"/>
        <w:rPr>
          <w:rFonts w:ascii="Arial" w:hAnsi="Arial" w:cs="Arial"/>
        </w:rPr>
      </w:pPr>
    </w:p>
    <w:p w14:paraId="250213DC" w14:textId="77777777" w:rsidR="00114806" w:rsidRPr="00BA49DC" w:rsidRDefault="00114806" w:rsidP="00BA49DC">
      <w:pPr>
        <w:ind w:left="426" w:hanging="426"/>
        <w:rPr>
          <w:rFonts w:ascii="Arial" w:hAnsi="Arial" w:cs="Arial"/>
        </w:rPr>
      </w:pPr>
      <w:r w:rsidRPr="00BA49DC">
        <w:rPr>
          <w:rFonts w:ascii="Arial" w:hAnsi="Arial" w:cs="Arial"/>
        </w:rPr>
        <w:t>The capacity of pumps P-101A/S is zeroed by stopping the piston stroke due to the actuation of interlock I-1701 (see interlock description).</w:t>
      </w:r>
    </w:p>
    <w:p w14:paraId="5BC0B3E4" w14:textId="77777777" w:rsidR="00114806" w:rsidRPr="00114806" w:rsidRDefault="00114806" w:rsidP="00BA49DC">
      <w:pPr>
        <w:ind w:left="426" w:hanging="426"/>
        <w:rPr>
          <w:rFonts w:ascii="Arial" w:hAnsi="Arial" w:cs="Arial"/>
        </w:rPr>
      </w:pPr>
    </w:p>
    <w:p w14:paraId="0AC20AEC" w14:textId="77777777" w:rsidR="00114806" w:rsidRPr="00BA49DC" w:rsidRDefault="00114806" w:rsidP="00BA49DC">
      <w:pPr>
        <w:ind w:left="426" w:hanging="426"/>
        <w:rPr>
          <w:rFonts w:ascii="Arial" w:hAnsi="Arial" w:cs="Arial"/>
        </w:rPr>
      </w:pPr>
      <w:r w:rsidRPr="00BA49DC">
        <w:rPr>
          <w:rFonts w:ascii="Arial" w:hAnsi="Arial" w:cs="Arial"/>
        </w:rPr>
        <w:t>Each pump is fitted with a rupture sensor with alarm for monitoring any diaphragm failure.</w:t>
      </w:r>
    </w:p>
    <w:p w14:paraId="5129B216" w14:textId="77777777" w:rsidR="00114806" w:rsidRPr="00114806" w:rsidRDefault="00114806" w:rsidP="00BA49DC">
      <w:pPr>
        <w:ind w:left="426" w:hanging="426"/>
        <w:rPr>
          <w:rFonts w:ascii="Arial" w:hAnsi="Arial" w:cs="Arial"/>
        </w:rPr>
      </w:pPr>
    </w:p>
    <w:p w14:paraId="47A1D23B" w14:textId="13F89774" w:rsidR="00114806" w:rsidRPr="00BA49DC" w:rsidRDefault="00114806" w:rsidP="00BA49DC">
      <w:pPr>
        <w:ind w:left="426" w:hanging="426"/>
        <w:rPr>
          <w:rFonts w:ascii="Arial" w:hAnsi="Arial" w:cs="Arial"/>
        </w:rPr>
      </w:pPr>
      <w:r w:rsidRPr="00BA49DC">
        <w:rPr>
          <w:rFonts w:ascii="Arial" w:hAnsi="Arial" w:cs="Arial"/>
        </w:rPr>
        <w:t>Donor Section</w:t>
      </w:r>
    </w:p>
    <w:p w14:paraId="260AEBEA" w14:textId="77777777" w:rsidR="00114806" w:rsidRPr="00114806" w:rsidRDefault="00114806" w:rsidP="00BA49DC">
      <w:pPr>
        <w:ind w:left="426" w:hanging="426"/>
        <w:rPr>
          <w:rFonts w:ascii="Arial" w:hAnsi="Arial" w:cs="Arial"/>
        </w:rPr>
      </w:pPr>
    </w:p>
    <w:p w14:paraId="0C09389E" w14:textId="77777777" w:rsidR="00114806" w:rsidRPr="00114806" w:rsidRDefault="00114806" w:rsidP="00BA49DC">
      <w:pPr>
        <w:ind w:left="426" w:hanging="426"/>
        <w:rPr>
          <w:rFonts w:ascii="Arial" w:hAnsi="Arial" w:cs="Arial"/>
        </w:rPr>
      </w:pPr>
      <w:r w:rsidRPr="00114806">
        <w:rPr>
          <w:rFonts w:ascii="Arial" w:hAnsi="Arial" w:cs="Arial"/>
        </w:rPr>
        <w:t>Make sure that the blanketing pressure be at least 100 mm water.  In any case, some nitrogen should flow out of the breathing valve PSV 1410, Blanketing is always on   (PCV 1405 open).</w:t>
      </w:r>
    </w:p>
    <w:p w14:paraId="58CDB93F" w14:textId="77777777" w:rsidR="00114806" w:rsidRPr="00114806" w:rsidRDefault="00114806" w:rsidP="00BA49DC">
      <w:pPr>
        <w:ind w:left="426" w:hanging="426"/>
        <w:rPr>
          <w:rFonts w:ascii="Arial" w:hAnsi="Arial" w:cs="Arial"/>
        </w:rPr>
      </w:pPr>
    </w:p>
    <w:p w14:paraId="67489A66" w14:textId="77777777" w:rsidR="00114806" w:rsidRPr="00114806" w:rsidRDefault="00114806" w:rsidP="00BA49DC">
      <w:pPr>
        <w:ind w:left="426" w:hanging="426"/>
        <w:rPr>
          <w:rFonts w:ascii="Arial" w:hAnsi="Arial" w:cs="Arial"/>
        </w:rPr>
      </w:pPr>
      <w:r w:rsidRPr="00114806">
        <w:rPr>
          <w:rFonts w:ascii="Arial" w:hAnsi="Arial" w:cs="Arial"/>
        </w:rPr>
        <w:t>Connect pump P-103 to the Donor drum by opening the suction and delivery valves and empty the drum.</w:t>
      </w:r>
    </w:p>
    <w:p w14:paraId="67582633" w14:textId="77777777" w:rsidR="00114806" w:rsidRPr="00114806" w:rsidRDefault="00114806" w:rsidP="00BA49DC">
      <w:pPr>
        <w:ind w:left="426" w:hanging="426"/>
        <w:rPr>
          <w:rFonts w:ascii="Arial" w:hAnsi="Arial" w:cs="Arial"/>
        </w:rPr>
      </w:pPr>
    </w:p>
    <w:p w14:paraId="3BBE68FD" w14:textId="77777777" w:rsidR="00114806" w:rsidRPr="00114806" w:rsidRDefault="00114806" w:rsidP="00BA49DC">
      <w:pPr>
        <w:ind w:left="426" w:hanging="426"/>
        <w:rPr>
          <w:rFonts w:ascii="Arial" w:hAnsi="Arial" w:cs="Arial"/>
        </w:rPr>
      </w:pPr>
      <w:r w:rsidRPr="00114806">
        <w:rPr>
          <w:rFonts w:ascii="Arial" w:hAnsi="Arial" w:cs="Arial"/>
        </w:rPr>
        <w:t>Load Donor into T-101A (or B) and avoid to leave residues in the drum.</w:t>
      </w:r>
    </w:p>
    <w:p w14:paraId="12CE926C" w14:textId="77777777" w:rsidR="00114806" w:rsidRPr="00114806" w:rsidRDefault="00114806" w:rsidP="00BA49DC">
      <w:pPr>
        <w:ind w:left="426" w:hanging="426"/>
        <w:rPr>
          <w:rFonts w:ascii="Arial" w:hAnsi="Arial" w:cs="Arial"/>
        </w:rPr>
      </w:pPr>
    </w:p>
    <w:p w14:paraId="19D3EAEA" w14:textId="77777777" w:rsidR="00114806" w:rsidRPr="00114806" w:rsidRDefault="00114806" w:rsidP="00BA49DC">
      <w:pPr>
        <w:ind w:left="426" w:hanging="426"/>
        <w:rPr>
          <w:rFonts w:ascii="Arial" w:hAnsi="Arial" w:cs="Arial"/>
        </w:rPr>
      </w:pPr>
      <w:r w:rsidRPr="00114806">
        <w:rPr>
          <w:rFonts w:ascii="Arial" w:hAnsi="Arial" w:cs="Arial"/>
        </w:rPr>
        <w:t>Load Vaseline oil into the tank in order to obtain a concentration of approx 50% by wt.</w:t>
      </w:r>
    </w:p>
    <w:p w14:paraId="71E7D6E4" w14:textId="77777777" w:rsidR="00114806" w:rsidRPr="00114806" w:rsidRDefault="00114806" w:rsidP="00BA49DC">
      <w:pPr>
        <w:ind w:left="426" w:hanging="426"/>
        <w:rPr>
          <w:rFonts w:ascii="Arial" w:hAnsi="Arial" w:cs="Arial"/>
        </w:rPr>
      </w:pPr>
    </w:p>
    <w:p w14:paraId="662BD865" w14:textId="77777777" w:rsidR="00114806" w:rsidRPr="00114806" w:rsidRDefault="00114806" w:rsidP="00BA49DC">
      <w:pPr>
        <w:ind w:left="426" w:hanging="426"/>
        <w:rPr>
          <w:rFonts w:ascii="Arial" w:hAnsi="Arial" w:cs="Arial"/>
        </w:rPr>
      </w:pPr>
      <w:r w:rsidRPr="00114806">
        <w:rPr>
          <w:rFonts w:ascii="Arial" w:hAnsi="Arial" w:cs="Arial"/>
        </w:rPr>
        <w:t>Ensure that Donor  and Vaseline oil drums, are empty, and calculate the weights actually transferred.  Check the concentration from Lab.</w:t>
      </w:r>
    </w:p>
    <w:p w14:paraId="3B19865D" w14:textId="77777777" w:rsidR="00114806" w:rsidRPr="00114806" w:rsidRDefault="00114806" w:rsidP="00BA49DC">
      <w:pPr>
        <w:ind w:left="426" w:hanging="426"/>
        <w:rPr>
          <w:rFonts w:ascii="Arial" w:hAnsi="Arial" w:cs="Arial"/>
        </w:rPr>
      </w:pPr>
    </w:p>
    <w:p w14:paraId="5D44784C" w14:textId="77777777" w:rsidR="00114806" w:rsidRPr="00114806" w:rsidRDefault="00114806" w:rsidP="00BA49DC">
      <w:pPr>
        <w:ind w:left="426" w:hanging="426"/>
        <w:rPr>
          <w:rFonts w:ascii="Arial" w:hAnsi="Arial" w:cs="Arial"/>
        </w:rPr>
      </w:pPr>
      <w:r w:rsidRPr="00114806">
        <w:rPr>
          <w:rFonts w:ascii="Arial" w:hAnsi="Arial" w:cs="Arial"/>
        </w:rPr>
        <w:t>Fill the tank upto a maximum level of 75% and start the stirrer A-101A (or B) for a proper homogenization of the mixture.  Keep the stirrer always in operation.</w:t>
      </w:r>
    </w:p>
    <w:p w14:paraId="26C7E5A3" w14:textId="77777777" w:rsidR="00114806" w:rsidRPr="00114806" w:rsidRDefault="00114806" w:rsidP="00BA49DC">
      <w:pPr>
        <w:ind w:left="426" w:hanging="426"/>
        <w:rPr>
          <w:rFonts w:ascii="Arial" w:hAnsi="Arial" w:cs="Arial"/>
        </w:rPr>
      </w:pPr>
    </w:p>
    <w:p w14:paraId="5DC15283" w14:textId="77777777" w:rsidR="00114806" w:rsidRPr="00114806" w:rsidRDefault="00114806" w:rsidP="00BA49DC">
      <w:pPr>
        <w:ind w:left="426" w:hanging="426"/>
        <w:rPr>
          <w:rFonts w:ascii="Arial" w:hAnsi="Arial" w:cs="Arial"/>
        </w:rPr>
      </w:pPr>
      <w:r w:rsidRPr="00114806">
        <w:rPr>
          <w:rFonts w:ascii="Arial" w:hAnsi="Arial" w:cs="Arial"/>
        </w:rPr>
        <w:t>Upon the homogenization completion withdraw a solution sample from the T-101A     (or B) bottom valve and determine its concentration through a lab analysis.</w:t>
      </w:r>
    </w:p>
    <w:p w14:paraId="5C87638C" w14:textId="77777777" w:rsidR="00114806" w:rsidRPr="00114806" w:rsidRDefault="00114806" w:rsidP="00BA49DC">
      <w:pPr>
        <w:ind w:left="426" w:hanging="426"/>
        <w:rPr>
          <w:rFonts w:ascii="Arial" w:hAnsi="Arial" w:cs="Arial"/>
        </w:rPr>
      </w:pPr>
    </w:p>
    <w:p w14:paraId="5102EAA5" w14:textId="77777777" w:rsidR="00114806" w:rsidRPr="00114806" w:rsidRDefault="00114806" w:rsidP="00BA49DC">
      <w:pPr>
        <w:ind w:left="426" w:hanging="426"/>
        <w:rPr>
          <w:rFonts w:ascii="Arial" w:hAnsi="Arial" w:cs="Arial"/>
        </w:rPr>
      </w:pPr>
      <w:r w:rsidRPr="00114806">
        <w:rPr>
          <w:rFonts w:ascii="Arial" w:hAnsi="Arial" w:cs="Arial"/>
        </w:rPr>
        <w:t>Align Tank T-101A (or B) to suction of the metering pump P-104A (or S) through filter F-104A (or B).</w:t>
      </w:r>
    </w:p>
    <w:p w14:paraId="77F08E49" w14:textId="77777777" w:rsidR="00114806" w:rsidRPr="00114806" w:rsidRDefault="00114806" w:rsidP="00BA49DC">
      <w:pPr>
        <w:ind w:left="426" w:hanging="426"/>
        <w:rPr>
          <w:rFonts w:ascii="Arial" w:hAnsi="Arial" w:cs="Arial"/>
        </w:rPr>
      </w:pPr>
    </w:p>
    <w:p w14:paraId="628F7842" w14:textId="77777777" w:rsidR="00114806" w:rsidRPr="00114806" w:rsidRDefault="00114806" w:rsidP="00BA49DC">
      <w:pPr>
        <w:ind w:left="426" w:hanging="426"/>
        <w:rPr>
          <w:rFonts w:ascii="Arial" w:hAnsi="Arial" w:cs="Arial"/>
        </w:rPr>
      </w:pPr>
      <w:r w:rsidRPr="00114806">
        <w:rPr>
          <w:rFonts w:ascii="Arial" w:hAnsi="Arial" w:cs="Arial"/>
        </w:rPr>
        <w:t>The pump shall now be ready for start-up that will be effected upon availability of the downstream units.</w:t>
      </w:r>
    </w:p>
    <w:p w14:paraId="350571FD" w14:textId="77777777" w:rsidR="00114806" w:rsidRPr="00114806" w:rsidRDefault="00114806" w:rsidP="00BA49DC">
      <w:pPr>
        <w:ind w:left="426" w:hanging="426"/>
        <w:rPr>
          <w:rFonts w:ascii="Arial" w:hAnsi="Arial" w:cs="Arial"/>
        </w:rPr>
      </w:pPr>
    </w:p>
    <w:p w14:paraId="2CF2D3F9" w14:textId="554E6959" w:rsidR="00114806" w:rsidRPr="00BA49DC" w:rsidRDefault="00114806" w:rsidP="00BA49DC">
      <w:pPr>
        <w:ind w:left="426" w:hanging="426"/>
        <w:rPr>
          <w:rFonts w:ascii="Arial" w:hAnsi="Arial" w:cs="Arial"/>
        </w:rPr>
      </w:pPr>
      <w:r w:rsidRPr="00BA49DC">
        <w:rPr>
          <w:rFonts w:ascii="Arial" w:hAnsi="Arial" w:cs="Arial"/>
        </w:rPr>
        <w:t xml:space="preserve">The amount actually fed through pump P-104A/S shall be checked every eight hours through         LG 1402 A/B.  The suction line from tank shall be cut off.  Should the indicated value be other than that shown on </w:t>
      </w:r>
      <w:del w:id="50" w:author="Rahul R Menon" w:date="2022-03-24T12:07:00Z">
        <w:r w:rsidRPr="00BA49DC" w:rsidDel="00CE1295">
          <w:rPr>
            <w:rFonts w:ascii="Arial" w:hAnsi="Arial" w:cs="Arial"/>
          </w:rPr>
          <w:delText>FRC</w:delText>
        </w:r>
      </w:del>
      <w:ins w:id="51" w:author="Rahul R Menon" w:date="2022-03-24T12:07:00Z">
        <w:r w:rsidR="00CE1295">
          <w:rPr>
            <w:rFonts w:ascii="Arial" w:hAnsi="Arial" w:cs="Arial"/>
          </w:rPr>
          <w:t>FIC</w:t>
        </w:r>
      </w:ins>
      <w:r w:rsidRPr="00BA49DC">
        <w:rPr>
          <w:rFonts w:ascii="Arial" w:hAnsi="Arial" w:cs="Arial"/>
        </w:rPr>
        <w:t>A 1401, a checking of the instrument calibration shall be necessary.</w:t>
      </w:r>
    </w:p>
    <w:p w14:paraId="7ABAC1DC" w14:textId="77777777" w:rsidR="00114806" w:rsidRPr="00114806" w:rsidRDefault="00114806" w:rsidP="00BA49DC">
      <w:pPr>
        <w:ind w:left="426" w:hanging="426"/>
        <w:rPr>
          <w:rFonts w:ascii="Arial" w:hAnsi="Arial" w:cs="Arial"/>
        </w:rPr>
      </w:pPr>
    </w:p>
    <w:p w14:paraId="69ABFCEC" w14:textId="77777777" w:rsidR="00114806" w:rsidRPr="00BA49DC" w:rsidRDefault="00114806" w:rsidP="00BA49DC">
      <w:pPr>
        <w:ind w:left="426" w:hanging="426"/>
        <w:rPr>
          <w:rFonts w:ascii="Arial" w:hAnsi="Arial" w:cs="Arial"/>
        </w:rPr>
      </w:pPr>
      <w:r w:rsidRPr="00BA49DC">
        <w:rPr>
          <w:rFonts w:ascii="Arial" w:hAnsi="Arial" w:cs="Arial"/>
        </w:rPr>
        <w:t>In case of failure or replacement of the operating pump, stop the pump, cut off the suction and discharge lines and drain it before maintenance.</w:t>
      </w:r>
    </w:p>
    <w:p w14:paraId="0612C813" w14:textId="77777777" w:rsidR="00114806" w:rsidRPr="00114806" w:rsidRDefault="00114806" w:rsidP="00BA49DC">
      <w:pPr>
        <w:ind w:left="426" w:hanging="426"/>
        <w:rPr>
          <w:rFonts w:ascii="Arial" w:hAnsi="Arial" w:cs="Arial"/>
        </w:rPr>
      </w:pPr>
    </w:p>
    <w:p w14:paraId="19922851" w14:textId="77777777" w:rsidR="00114806" w:rsidRPr="00BA49DC" w:rsidRDefault="00114806" w:rsidP="00BA49DC">
      <w:pPr>
        <w:ind w:left="426" w:hanging="426"/>
        <w:rPr>
          <w:rFonts w:ascii="Arial" w:hAnsi="Arial" w:cs="Arial"/>
        </w:rPr>
      </w:pPr>
      <w:r w:rsidRPr="00BA49DC">
        <w:rPr>
          <w:rFonts w:ascii="Arial" w:hAnsi="Arial" w:cs="Arial"/>
        </w:rPr>
        <w:t>The capacity of pumps P-104A/S shall be zeroed due to actuation of interlock I-1701 (see interlock description), that stops the piston stroke.</w:t>
      </w:r>
    </w:p>
    <w:p w14:paraId="172173BC" w14:textId="77777777" w:rsidR="00114806" w:rsidRPr="00114806" w:rsidRDefault="00114806" w:rsidP="00BA49DC">
      <w:pPr>
        <w:ind w:left="426" w:hanging="426"/>
        <w:rPr>
          <w:rFonts w:ascii="Arial" w:hAnsi="Arial" w:cs="Arial"/>
        </w:rPr>
      </w:pPr>
    </w:p>
    <w:p w14:paraId="7961B1A2" w14:textId="77777777" w:rsidR="00114806" w:rsidRPr="00BA49DC" w:rsidRDefault="00114806" w:rsidP="00BA49DC">
      <w:pPr>
        <w:ind w:left="426" w:hanging="426"/>
        <w:rPr>
          <w:rFonts w:ascii="Arial" w:hAnsi="Arial" w:cs="Arial"/>
        </w:rPr>
      </w:pPr>
      <w:r w:rsidRPr="00BA49DC">
        <w:rPr>
          <w:rFonts w:ascii="Arial" w:hAnsi="Arial" w:cs="Arial"/>
        </w:rPr>
        <w:t>Each pump is provided with a rupture sensor with alarm to monitor any diaphragm failures.</w:t>
      </w:r>
    </w:p>
    <w:p w14:paraId="33E898DA" w14:textId="77777777" w:rsidR="00114806" w:rsidRPr="00114806" w:rsidRDefault="00114806" w:rsidP="00BA49DC">
      <w:pPr>
        <w:ind w:left="426" w:hanging="426"/>
        <w:rPr>
          <w:rFonts w:ascii="Arial" w:hAnsi="Arial" w:cs="Arial"/>
        </w:rPr>
      </w:pPr>
    </w:p>
    <w:p w14:paraId="7D3CA68D" w14:textId="087B1F49" w:rsidR="00114806" w:rsidRPr="00BA49DC" w:rsidRDefault="00114806" w:rsidP="00BA49DC">
      <w:pPr>
        <w:ind w:left="426" w:hanging="426"/>
        <w:rPr>
          <w:rFonts w:ascii="Arial" w:hAnsi="Arial" w:cs="Arial"/>
        </w:rPr>
      </w:pPr>
      <w:r w:rsidRPr="00BA49DC">
        <w:rPr>
          <w:rFonts w:ascii="Arial" w:hAnsi="Arial" w:cs="Arial"/>
        </w:rPr>
        <w:t>Catalyst section.</w:t>
      </w:r>
    </w:p>
    <w:p w14:paraId="1ACE7ABE" w14:textId="77777777" w:rsidR="00114806" w:rsidRPr="00114806" w:rsidRDefault="00114806" w:rsidP="00BA49DC">
      <w:pPr>
        <w:ind w:left="426" w:hanging="426"/>
        <w:rPr>
          <w:rFonts w:ascii="Arial" w:hAnsi="Arial" w:cs="Arial"/>
        </w:rPr>
      </w:pPr>
    </w:p>
    <w:p w14:paraId="7E4786E3" w14:textId="77777777" w:rsidR="00114806" w:rsidRPr="00114806" w:rsidRDefault="00114806" w:rsidP="00BA49DC">
      <w:pPr>
        <w:ind w:left="426" w:hanging="426"/>
        <w:rPr>
          <w:rFonts w:ascii="Arial" w:hAnsi="Arial" w:cs="Arial"/>
        </w:rPr>
      </w:pPr>
      <w:r w:rsidRPr="00114806">
        <w:rPr>
          <w:rFonts w:ascii="Arial" w:hAnsi="Arial" w:cs="Arial"/>
        </w:rPr>
        <w:t>Make sure that the instrument air is on.</w:t>
      </w:r>
    </w:p>
    <w:p w14:paraId="190EB7B1" w14:textId="77777777" w:rsidR="00114806" w:rsidRPr="00114806" w:rsidRDefault="00114806" w:rsidP="00BA49DC">
      <w:pPr>
        <w:ind w:left="426" w:hanging="426"/>
        <w:rPr>
          <w:rFonts w:ascii="Arial" w:hAnsi="Arial" w:cs="Arial"/>
        </w:rPr>
      </w:pPr>
    </w:p>
    <w:p w14:paraId="64A9B347" w14:textId="77777777" w:rsidR="00114806" w:rsidRPr="00114806" w:rsidRDefault="00114806" w:rsidP="00BA49DC">
      <w:pPr>
        <w:ind w:left="426" w:hanging="426"/>
        <w:rPr>
          <w:rFonts w:ascii="Arial" w:hAnsi="Arial" w:cs="Arial"/>
        </w:rPr>
      </w:pPr>
      <w:r w:rsidRPr="00114806">
        <w:rPr>
          <w:rFonts w:ascii="Arial" w:hAnsi="Arial" w:cs="Arial"/>
        </w:rPr>
        <w:t>Since the catalyst is unstable to water or air, all lines, equipments, pumps and related instruments must be checked for dry and oxygen-free conditions when starting the unit.</w:t>
      </w:r>
    </w:p>
    <w:p w14:paraId="5D4F8A8D" w14:textId="77777777" w:rsidR="00114806" w:rsidRPr="00114806" w:rsidRDefault="00114806" w:rsidP="00BA49DC">
      <w:pPr>
        <w:ind w:left="426" w:hanging="426"/>
        <w:rPr>
          <w:rFonts w:ascii="Arial" w:hAnsi="Arial" w:cs="Arial"/>
        </w:rPr>
      </w:pPr>
    </w:p>
    <w:p w14:paraId="4F83224E" w14:textId="77777777" w:rsidR="00114806" w:rsidRPr="00114806" w:rsidRDefault="00114806" w:rsidP="00BA49DC">
      <w:pPr>
        <w:ind w:left="426" w:hanging="426"/>
        <w:rPr>
          <w:rFonts w:ascii="Arial" w:hAnsi="Arial" w:cs="Arial"/>
        </w:rPr>
      </w:pPr>
      <w:r w:rsidRPr="00114806">
        <w:rPr>
          <w:rFonts w:ascii="Arial" w:hAnsi="Arial" w:cs="Arial"/>
        </w:rPr>
        <w:t>Generally, all lines, equipments, instrumentation and pumps are blown with nitrogen.</w:t>
      </w:r>
    </w:p>
    <w:p w14:paraId="74C7F76E" w14:textId="77777777" w:rsidR="00114806" w:rsidRPr="00114806" w:rsidRDefault="00114806" w:rsidP="00BA49DC">
      <w:pPr>
        <w:ind w:left="426" w:hanging="426"/>
        <w:rPr>
          <w:rFonts w:ascii="Arial" w:hAnsi="Arial" w:cs="Arial"/>
        </w:rPr>
      </w:pPr>
    </w:p>
    <w:p w14:paraId="366C22C9" w14:textId="77777777" w:rsidR="00114806" w:rsidRPr="00114806" w:rsidRDefault="00114806" w:rsidP="00BA49DC">
      <w:pPr>
        <w:ind w:left="426" w:hanging="426"/>
        <w:rPr>
          <w:rFonts w:ascii="Arial" w:hAnsi="Arial" w:cs="Arial"/>
        </w:rPr>
      </w:pPr>
      <w:r w:rsidRPr="00114806">
        <w:rPr>
          <w:rFonts w:ascii="Arial" w:hAnsi="Arial" w:cs="Arial"/>
        </w:rPr>
        <w:t>The execution of these operations are done as per the  instructions issued by the plant engineer according to the requirements.</w:t>
      </w:r>
    </w:p>
    <w:p w14:paraId="6D7F3B2E" w14:textId="77777777" w:rsidR="00114806" w:rsidRPr="00114806" w:rsidRDefault="00114806" w:rsidP="00BA49DC">
      <w:pPr>
        <w:ind w:left="426" w:hanging="426"/>
        <w:rPr>
          <w:rFonts w:ascii="Arial" w:hAnsi="Arial" w:cs="Arial"/>
        </w:rPr>
      </w:pPr>
    </w:p>
    <w:p w14:paraId="450E3C76" w14:textId="77777777" w:rsidR="00114806" w:rsidRPr="00114806" w:rsidRDefault="00114806" w:rsidP="00BA49DC">
      <w:pPr>
        <w:ind w:left="426" w:hanging="426"/>
        <w:rPr>
          <w:rFonts w:ascii="Arial" w:hAnsi="Arial" w:cs="Arial"/>
        </w:rPr>
      </w:pPr>
      <w:r w:rsidRPr="00114806">
        <w:rPr>
          <w:rFonts w:ascii="Arial" w:hAnsi="Arial" w:cs="Arial"/>
        </w:rPr>
        <w:t>Through connection of PCV 1508 to T-105 make sure that the blanketing pressure be at least 100 mm water.  In any case, some nitrogen should flow out of the breathing valve PSV 1512.  Blanketing shall be always on.</w:t>
      </w:r>
    </w:p>
    <w:p w14:paraId="4E32524F" w14:textId="77777777" w:rsidR="00114806" w:rsidRPr="00114806" w:rsidRDefault="00114806" w:rsidP="00BA49DC">
      <w:pPr>
        <w:ind w:left="426" w:hanging="426"/>
        <w:rPr>
          <w:rFonts w:ascii="Arial" w:hAnsi="Arial" w:cs="Arial"/>
        </w:rPr>
      </w:pPr>
    </w:p>
    <w:p w14:paraId="7B8C7990" w14:textId="77777777" w:rsidR="00114806" w:rsidRPr="00114806" w:rsidRDefault="00114806" w:rsidP="00BA49DC">
      <w:pPr>
        <w:ind w:left="426" w:hanging="426"/>
        <w:rPr>
          <w:rFonts w:ascii="Arial" w:hAnsi="Arial" w:cs="Arial"/>
        </w:rPr>
      </w:pPr>
      <w:r w:rsidRPr="00114806">
        <w:rPr>
          <w:rFonts w:ascii="Arial" w:hAnsi="Arial" w:cs="Arial"/>
        </w:rPr>
        <w:t>Molten Vaseline grease and Vaseline oil are transferred from drum into stirred tank     T-105, steam heated at bottom, through pump P-105 upto 80% of its capacity.  The oil-grease ratio is 60/40 by wt.</w:t>
      </w:r>
    </w:p>
    <w:p w14:paraId="5720737C" w14:textId="77777777" w:rsidR="00114806" w:rsidRPr="00114806" w:rsidRDefault="00114806" w:rsidP="00BA49DC">
      <w:pPr>
        <w:ind w:left="426" w:hanging="426"/>
        <w:rPr>
          <w:rFonts w:ascii="Arial" w:hAnsi="Arial" w:cs="Arial"/>
        </w:rPr>
      </w:pPr>
    </w:p>
    <w:p w14:paraId="12FB44BA" w14:textId="77777777" w:rsidR="00114806" w:rsidRPr="00114806" w:rsidRDefault="00114806" w:rsidP="00BA49DC">
      <w:pPr>
        <w:ind w:left="426" w:hanging="426"/>
        <w:rPr>
          <w:rFonts w:ascii="Arial" w:hAnsi="Arial" w:cs="Arial"/>
        </w:rPr>
      </w:pPr>
      <w:r w:rsidRPr="00114806">
        <w:rPr>
          <w:rFonts w:ascii="Arial" w:hAnsi="Arial" w:cs="Arial"/>
        </w:rPr>
        <w:t xml:space="preserve">The mixture is continuously stirred by maintaining it at a temperature of 90-100 </w:t>
      </w:r>
      <w:r w:rsidRPr="00114806">
        <w:rPr>
          <w:rFonts w:ascii="Arial" w:hAnsi="Arial" w:cs="Arial"/>
          <w:vertAlign w:val="superscript"/>
        </w:rPr>
        <w:t>o</w:t>
      </w:r>
      <w:r w:rsidRPr="00114806">
        <w:rPr>
          <w:rFonts w:ascii="Arial" w:hAnsi="Arial" w:cs="Arial"/>
        </w:rPr>
        <w:t>C through TIC 1501.Overheating of oil may lead to formation of Ketones and aldehydes.</w:t>
      </w:r>
    </w:p>
    <w:p w14:paraId="4C883D88" w14:textId="77777777" w:rsidR="00114806" w:rsidRPr="00114806" w:rsidRDefault="00114806" w:rsidP="00BA49DC">
      <w:pPr>
        <w:ind w:left="426" w:hanging="426"/>
        <w:rPr>
          <w:rFonts w:ascii="Arial" w:hAnsi="Arial" w:cs="Arial"/>
        </w:rPr>
      </w:pPr>
    </w:p>
    <w:p w14:paraId="21AD5975" w14:textId="40E4A52D" w:rsidR="00114806" w:rsidRPr="00114806" w:rsidRDefault="00114806" w:rsidP="00BA49DC">
      <w:pPr>
        <w:ind w:left="426" w:hanging="426"/>
        <w:rPr>
          <w:rFonts w:ascii="Arial" w:hAnsi="Arial" w:cs="Arial"/>
        </w:rPr>
      </w:pPr>
      <w:r w:rsidRPr="00114806">
        <w:rPr>
          <w:rFonts w:ascii="Arial" w:hAnsi="Arial" w:cs="Arial"/>
        </w:rPr>
        <w:t xml:space="preserve">After approx 30 minute stirring the oil-grease mixture can be transferred into </w:t>
      </w:r>
      <w:r w:rsidR="000E1190">
        <w:rPr>
          <w:rFonts w:ascii="Arial" w:hAnsi="Arial" w:cs="Arial"/>
        </w:rPr>
        <w:t>V103A/S</w:t>
      </w:r>
      <w:r w:rsidRPr="00114806">
        <w:rPr>
          <w:rFonts w:ascii="Arial" w:hAnsi="Arial" w:cs="Arial"/>
        </w:rPr>
        <w:t>.  The amount being transferred is preset on FQS 1501.</w:t>
      </w:r>
    </w:p>
    <w:p w14:paraId="124DA92F" w14:textId="77777777" w:rsidR="00114806" w:rsidRPr="00114806" w:rsidRDefault="00114806" w:rsidP="00BA49DC">
      <w:pPr>
        <w:ind w:left="426" w:hanging="426"/>
        <w:rPr>
          <w:rFonts w:ascii="Arial" w:hAnsi="Arial" w:cs="Arial"/>
        </w:rPr>
      </w:pPr>
    </w:p>
    <w:p w14:paraId="48603515" w14:textId="30853634" w:rsidR="00114806" w:rsidRPr="00114806" w:rsidRDefault="00114806" w:rsidP="00BA49DC">
      <w:pPr>
        <w:ind w:left="426" w:hanging="426"/>
        <w:rPr>
          <w:rFonts w:ascii="Arial" w:hAnsi="Arial" w:cs="Arial"/>
        </w:rPr>
      </w:pPr>
      <w:r w:rsidRPr="00114806">
        <w:rPr>
          <w:rFonts w:ascii="Arial" w:hAnsi="Arial" w:cs="Arial"/>
        </w:rPr>
        <w:t xml:space="preserve">While stirring, the thermosetting jacket is kept at 70 </w:t>
      </w:r>
      <w:r w:rsidRPr="00114806">
        <w:rPr>
          <w:rFonts w:ascii="Arial" w:hAnsi="Arial" w:cs="Arial"/>
          <w:vertAlign w:val="superscript"/>
        </w:rPr>
        <w:t>o</w:t>
      </w:r>
      <w:r w:rsidRPr="00114806">
        <w:rPr>
          <w:rFonts w:ascii="Arial" w:hAnsi="Arial" w:cs="Arial"/>
        </w:rPr>
        <w:t xml:space="preserve">C through TIC 1503, that regulates the steam feed to E-101, and the oil-grease mixture slowly degassed to avoid foam formation through vacuum pump K-101 upto 10 to 20mm Hg residues.This requires opening of HV 1505 and separation of </w:t>
      </w:r>
      <w:r w:rsidR="000E1190">
        <w:rPr>
          <w:rFonts w:ascii="Arial" w:hAnsi="Arial" w:cs="Arial"/>
        </w:rPr>
        <w:t>V103A/S</w:t>
      </w:r>
      <w:r w:rsidRPr="00114806">
        <w:rPr>
          <w:rFonts w:ascii="Arial" w:hAnsi="Arial" w:cs="Arial"/>
        </w:rPr>
        <w:t xml:space="preserve"> from blanketing by closing        HV 1503.</w:t>
      </w:r>
    </w:p>
    <w:p w14:paraId="2DE14BA2" w14:textId="77777777" w:rsidR="00114806" w:rsidRPr="00114806" w:rsidRDefault="00114806" w:rsidP="00BA49DC">
      <w:pPr>
        <w:ind w:left="426" w:hanging="426"/>
        <w:rPr>
          <w:rFonts w:ascii="Arial" w:hAnsi="Arial" w:cs="Arial"/>
        </w:rPr>
      </w:pPr>
    </w:p>
    <w:p w14:paraId="371F59FF" w14:textId="77777777" w:rsidR="00114806" w:rsidRPr="00114806" w:rsidRDefault="00114806" w:rsidP="00BA49DC">
      <w:pPr>
        <w:ind w:left="426" w:hanging="426"/>
        <w:rPr>
          <w:rFonts w:ascii="Arial" w:hAnsi="Arial" w:cs="Arial"/>
        </w:rPr>
      </w:pPr>
      <w:r w:rsidRPr="00114806">
        <w:rPr>
          <w:rFonts w:ascii="Arial" w:hAnsi="Arial" w:cs="Arial"/>
        </w:rPr>
        <w:t>HV 1505 shall be closed, the vacuum broken with HV 1502 upto a pressure of 0.1 to 0.2 kg/cm</w:t>
      </w:r>
      <w:r w:rsidRPr="00114806">
        <w:rPr>
          <w:rFonts w:ascii="Arial" w:hAnsi="Arial" w:cs="Arial"/>
          <w:b/>
          <w:bCs/>
          <w:vertAlign w:val="superscript"/>
        </w:rPr>
        <w:t>2</w:t>
      </w:r>
      <w:r w:rsidRPr="00114806">
        <w:rPr>
          <w:rFonts w:ascii="Arial" w:hAnsi="Arial" w:cs="Arial"/>
        </w:rPr>
        <w:t>g, and HV 1503 opened to switch blanketing on.</w:t>
      </w:r>
    </w:p>
    <w:p w14:paraId="48CC64CD" w14:textId="77777777" w:rsidR="00114806" w:rsidRPr="00114806" w:rsidRDefault="00114806" w:rsidP="00BA49DC">
      <w:pPr>
        <w:ind w:left="426" w:hanging="426"/>
        <w:rPr>
          <w:rFonts w:ascii="Arial" w:hAnsi="Arial" w:cs="Arial"/>
        </w:rPr>
      </w:pPr>
    </w:p>
    <w:p w14:paraId="6443EC27" w14:textId="6119B8DE" w:rsidR="00114806" w:rsidRPr="00114806" w:rsidRDefault="00114806" w:rsidP="00BA49DC">
      <w:pPr>
        <w:ind w:left="426" w:hanging="426"/>
        <w:rPr>
          <w:rFonts w:ascii="Arial" w:hAnsi="Arial" w:cs="Arial"/>
        </w:rPr>
      </w:pPr>
      <w:r w:rsidRPr="00114806">
        <w:rPr>
          <w:rFonts w:ascii="Arial" w:hAnsi="Arial" w:cs="Arial"/>
        </w:rPr>
        <w:t xml:space="preserve">The required amount of catalyst MCM1/MCGF2A/LYNX1010/MCHP2VS is discharged from drum into </w:t>
      </w:r>
      <w:r w:rsidR="000E1190">
        <w:rPr>
          <w:rFonts w:ascii="Arial" w:hAnsi="Arial" w:cs="Arial"/>
        </w:rPr>
        <w:t>V103A/S</w:t>
      </w:r>
      <w:r w:rsidRPr="00114806">
        <w:rPr>
          <w:rFonts w:ascii="Arial" w:hAnsi="Arial" w:cs="Arial"/>
        </w:rPr>
        <w:t xml:space="preserve"> always at 70 </w:t>
      </w:r>
      <w:r w:rsidRPr="00114806">
        <w:rPr>
          <w:rFonts w:ascii="Arial" w:hAnsi="Arial" w:cs="Arial"/>
          <w:b/>
          <w:bCs/>
          <w:vertAlign w:val="superscript"/>
        </w:rPr>
        <w:t>o</w:t>
      </w:r>
      <w:r w:rsidRPr="00114806">
        <w:rPr>
          <w:rFonts w:ascii="Arial" w:hAnsi="Arial" w:cs="Arial"/>
        </w:rPr>
        <w:t>C.</w:t>
      </w:r>
    </w:p>
    <w:p w14:paraId="1CC792A6" w14:textId="77777777" w:rsidR="00114806" w:rsidRPr="00114806" w:rsidRDefault="00114806" w:rsidP="00BA49DC">
      <w:pPr>
        <w:ind w:left="426" w:hanging="426"/>
        <w:rPr>
          <w:rFonts w:ascii="Arial" w:hAnsi="Arial" w:cs="Arial"/>
        </w:rPr>
      </w:pPr>
    </w:p>
    <w:p w14:paraId="2F51B529" w14:textId="77777777" w:rsidR="00114806" w:rsidRPr="00114806" w:rsidRDefault="00114806" w:rsidP="00BA49DC">
      <w:pPr>
        <w:ind w:left="426" w:hanging="426"/>
        <w:rPr>
          <w:rFonts w:ascii="Arial" w:hAnsi="Arial" w:cs="Arial"/>
        </w:rPr>
      </w:pPr>
    </w:p>
    <w:p w14:paraId="6C9FAAFA" w14:textId="77777777" w:rsidR="00114806" w:rsidRPr="00BA49DC" w:rsidRDefault="00114806" w:rsidP="00BA49DC">
      <w:pPr>
        <w:ind w:left="426" w:hanging="426"/>
        <w:rPr>
          <w:rFonts w:ascii="Arial" w:hAnsi="Arial" w:cs="Arial"/>
        </w:rPr>
      </w:pPr>
      <w:r w:rsidRPr="00BA49DC">
        <w:rPr>
          <w:rFonts w:ascii="Arial" w:hAnsi="Arial" w:cs="Arial"/>
        </w:rPr>
        <w:t>Paste Preparation:</w:t>
      </w:r>
    </w:p>
    <w:p w14:paraId="446F24CB" w14:textId="77777777" w:rsidR="00114806" w:rsidRPr="00114806" w:rsidRDefault="00114806" w:rsidP="00BA49DC">
      <w:pPr>
        <w:ind w:left="426" w:hanging="426"/>
        <w:rPr>
          <w:rFonts w:ascii="Arial" w:hAnsi="Arial" w:cs="Arial"/>
        </w:rPr>
      </w:pPr>
    </w:p>
    <w:p w14:paraId="76E34FD7" w14:textId="77777777" w:rsidR="00114806" w:rsidRPr="00BA49DC" w:rsidRDefault="00114806" w:rsidP="00BA49DC">
      <w:pPr>
        <w:ind w:left="426" w:hanging="426"/>
        <w:rPr>
          <w:rFonts w:ascii="Arial" w:hAnsi="Arial" w:cs="Arial"/>
        </w:rPr>
      </w:pPr>
      <w:r w:rsidRPr="00BA49DC">
        <w:rPr>
          <w:rFonts w:ascii="Arial" w:hAnsi="Arial" w:cs="Arial"/>
        </w:rPr>
        <w:lastRenderedPageBreak/>
        <w:t>A catalyst drum is never partially unloaded.  The entire contents and the drum are unloaded at one time.</w:t>
      </w:r>
    </w:p>
    <w:p w14:paraId="097AF1FB" w14:textId="77777777" w:rsidR="00114806" w:rsidRPr="00114806" w:rsidRDefault="00114806" w:rsidP="00BA49DC">
      <w:pPr>
        <w:ind w:left="426" w:hanging="426"/>
        <w:rPr>
          <w:rFonts w:ascii="Arial" w:hAnsi="Arial" w:cs="Arial"/>
        </w:rPr>
      </w:pPr>
    </w:p>
    <w:p w14:paraId="4CA1DBDC" w14:textId="77777777" w:rsidR="00114806" w:rsidRPr="00114806" w:rsidRDefault="00114806" w:rsidP="00BA49DC">
      <w:pPr>
        <w:ind w:left="426" w:hanging="426"/>
        <w:rPr>
          <w:rFonts w:ascii="Arial" w:hAnsi="Arial" w:cs="Arial"/>
        </w:rPr>
      </w:pPr>
      <w:r w:rsidRPr="00114806">
        <w:rPr>
          <w:rFonts w:ascii="Arial" w:hAnsi="Arial" w:cs="Arial"/>
        </w:rPr>
        <w:t>Verify that the oil/grease blending tank(T-105) temp is 90-100</w:t>
      </w:r>
      <w:r w:rsidRPr="00114806">
        <w:rPr>
          <w:rFonts w:ascii="Arial" w:hAnsi="Arial" w:cs="Arial"/>
          <w:b/>
          <w:bCs/>
          <w:vertAlign w:val="superscript"/>
        </w:rPr>
        <w:t>o</w:t>
      </w:r>
      <w:r w:rsidRPr="00114806">
        <w:rPr>
          <w:rFonts w:ascii="Arial" w:hAnsi="Arial" w:cs="Arial"/>
        </w:rPr>
        <w:t>C.</w:t>
      </w:r>
    </w:p>
    <w:p w14:paraId="787C712B" w14:textId="77777777" w:rsidR="00114806" w:rsidRPr="00114806" w:rsidRDefault="00114806" w:rsidP="00BA49DC">
      <w:pPr>
        <w:ind w:left="426" w:hanging="426"/>
        <w:rPr>
          <w:rFonts w:ascii="Arial" w:hAnsi="Arial" w:cs="Arial"/>
        </w:rPr>
      </w:pPr>
    </w:p>
    <w:p w14:paraId="590E6E30" w14:textId="77777777" w:rsidR="00114806" w:rsidRPr="00114806" w:rsidRDefault="00114806" w:rsidP="00BA49DC">
      <w:pPr>
        <w:ind w:left="426" w:hanging="426"/>
        <w:rPr>
          <w:rFonts w:ascii="Arial" w:hAnsi="Arial" w:cs="Arial"/>
        </w:rPr>
      </w:pPr>
      <w:r w:rsidRPr="00114806">
        <w:rPr>
          <w:rFonts w:ascii="Arial" w:hAnsi="Arial" w:cs="Arial"/>
        </w:rPr>
        <w:t>Open the 1 ½” manual block valves upstream and downstream of automatic flow valve   FV 1501.</w:t>
      </w:r>
    </w:p>
    <w:p w14:paraId="19A6131D" w14:textId="77777777" w:rsidR="00114806" w:rsidRPr="00114806" w:rsidRDefault="00114806" w:rsidP="00BA49DC">
      <w:pPr>
        <w:ind w:left="426" w:hanging="426"/>
        <w:rPr>
          <w:rFonts w:ascii="Arial" w:hAnsi="Arial" w:cs="Arial"/>
        </w:rPr>
      </w:pPr>
    </w:p>
    <w:p w14:paraId="1337F3B0" w14:textId="77777777" w:rsidR="00114806" w:rsidRPr="00114806" w:rsidRDefault="00114806" w:rsidP="00BA49DC">
      <w:pPr>
        <w:ind w:left="426" w:hanging="426"/>
        <w:rPr>
          <w:rFonts w:ascii="Arial" w:hAnsi="Arial" w:cs="Arial"/>
        </w:rPr>
      </w:pPr>
      <w:r w:rsidRPr="00114806">
        <w:rPr>
          <w:rFonts w:ascii="Arial" w:hAnsi="Arial" w:cs="Arial"/>
        </w:rPr>
        <w:t>Close HV 1502 by placing HS 1502 in ‘closed’ position: HS 1502 stops the high pressure nitrogen to V-103.</w:t>
      </w:r>
    </w:p>
    <w:p w14:paraId="648C6A99" w14:textId="77777777" w:rsidR="00114806" w:rsidRPr="00114806" w:rsidRDefault="00114806" w:rsidP="00BA49DC">
      <w:pPr>
        <w:ind w:left="426" w:hanging="426"/>
        <w:rPr>
          <w:rFonts w:ascii="Arial" w:hAnsi="Arial" w:cs="Arial"/>
        </w:rPr>
      </w:pPr>
    </w:p>
    <w:p w14:paraId="79E24A3E" w14:textId="77777777" w:rsidR="00114806" w:rsidRPr="00114806" w:rsidRDefault="00114806" w:rsidP="00BA49DC">
      <w:pPr>
        <w:ind w:left="426" w:hanging="426"/>
        <w:rPr>
          <w:rFonts w:ascii="Arial" w:hAnsi="Arial" w:cs="Arial"/>
        </w:rPr>
      </w:pPr>
      <w:r w:rsidRPr="00114806">
        <w:rPr>
          <w:rFonts w:ascii="Arial" w:hAnsi="Arial" w:cs="Arial"/>
        </w:rPr>
        <w:t>Open HV 1504 by placing switch HS 1504 in the open position: HS 1504 will allow V-103 to depressurize when in open position.</w:t>
      </w:r>
    </w:p>
    <w:p w14:paraId="7947247B" w14:textId="77777777" w:rsidR="00114806" w:rsidRPr="00114806" w:rsidRDefault="00114806" w:rsidP="00BA49DC">
      <w:pPr>
        <w:ind w:left="426" w:hanging="426"/>
        <w:rPr>
          <w:rFonts w:ascii="Arial" w:hAnsi="Arial" w:cs="Arial"/>
        </w:rPr>
      </w:pPr>
    </w:p>
    <w:p w14:paraId="394F7B8B" w14:textId="77777777" w:rsidR="00114806" w:rsidRPr="00114806" w:rsidRDefault="00114806" w:rsidP="00BA49DC">
      <w:pPr>
        <w:ind w:left="426" w:hanging="426"/>
        <w:rPr>
          <w:rFonts w:ascii="Arial" w:hAnsi="Arial" w:cs="Arial"/>
        </w:rPr>
      </w:pPr>
      <w:r w:rsidRPr="00114806">
        <w:rPr>
          <w:rFonts w:ascii="Arial" w:hAnsi="Arial" w:cs="Arial"/>
        </w:rPr>
        <w:t>When V-103 reaches 0.01 kg/cm2g pressure open HV 1503 by placing HS 1503 on the ‘open’ position: HV 1503 is low pressure vent to atmosphere.</w:t>
      </w:r>
    </w:p>
    <w:p w14:paraId="39435CE3" w14:textId="77777777" w:rsidR="00114806" w:rsidRPr="00114806" w:rsidRDefault="00114806" w:rsidP="00BA49DC">
      <w:pPr>
        <w:ind w:left="426" w:hanging="426"/>
        <w:rPr>
          <w:rFonts w:ascii="Arial" w:hAnsi="Arial" w:cs="Arial"/>
        </w:rPr>
      </w:pPr>
    </w:p>
    <w:p w14:paraId="684F3EB0" w14:textId="77777777" w:rsidR="00114806" w:rsidRPr="00114806" w:rsidRDefault="00114806" w:rsidP="00BA49DC">
      <w:pPr>
        <w:ind w:left="426" w:hanging="426"/>
        <w:rPr>
          <w:rFonts w:ascii="Arial" w:hAnsi="Arial" w:cs="Arial"/>
        </w:rPr>
      </w:pPr>
      <w:r w:rsidRPr="00114806">
        <w:rPr>
          <w:rFonts w:ascii="Arial" w:hAnsi="Arial" w:cs="Arial"/>
        </w:rPr>
        <w:t>Calculate the no. of litres of oil/grease required based on the desired catalyst concentration 100-160 gm/lit of finished mud) and the wt. Of the catalyst in the drum.</w:t>
      </w:r>
    </w:p>
    <w:p w14:paraId="4324D80E" w14:textId="77777777" w:rsidR="00114806" w:rsidRPr="00114806" w:rsidRDefault="00114806" w:rsidP="00BA49DC">
      <w:pPr>
        <w:ind w:left="426" w:hanging="426"/>
        <w:rPr>
          <w:rFonts w:ascii="Arial" w:hAnsi="Arial" w:cs="Arial"/>
        </w:rPr>
      </w:pPr>
    </w:p>
    <w:p w14:paraId="77815D0F" w14:textId="77777777" w:rsidR="00114806" w:rsidRPr="00114806" w:rsidRDefault="00114806" w:rsidP="00BA49DC">
      <w:pPr>
        <w:ind w:left="426" w:hanging="426"/>
        <w:rPr>
          <w:rFonts w:ascii="Arial" w:hAnsi="Arial" w:cs="Arial"/>
        </w:rPr>
      </w:pPr>
      <w:r w:rsidRPr="00114806">
        <w:rPr>
          <w:rFonts w:ascii="Arial" w:hAnsi="Arial" w:cs="Arial"/>
        </w:rPr>
        <w:t>Set up volumetric flow totalizer FQS-1501 in the oil/grease supply line to the catalyst dispersion drum.</w:t>
      </w:r>
    </w:p>
    <w:p w14:paraId="38DC0FB2" w14:textId="77777777" w:rsidR="00114806" w:rsidRPr="00114806" w:rsidRDefault="00114806" w:rsidP="00BA49DC">
      <w:pPr>
        <w:ind w:left="426" w:hanging="426"/>
        <w:rPr>
          <w:rFonts w:ascii="Arial" w:hAnsi="Arial" w:cs="Arial"/>
        </w:rPr>
      </w:pPr>
    </w:p>
    <w:p w14:paraId="6D52F441" w14:textId="77777777" w:rsidR="00114806" w:rsidRPr="00114806" w:rsidRDefault="00114806" w:rsidP="00BA49DC">
      <w:pPr>
        <w:ind w:left="426" w:hanging="426"/>
        <w:rPr>
          <w:rFonts w:ascii="Arial" w:hAnsi="Arial" w:cs="Arial"/>
        </w:rPr>
      </w:pPr>
      <w:r w:rsidRPr="00114806">
        <w:rPr>
          <w:rFonts w:ascii="Arial" w:hAnsi="Arial" w:cs="Arial"/>
        </w:rPr>
        <w:t>Put HS 1501 in ‘start’ position.</w:t>
      </w:r>
    </w:p>
    <w:p w14:paraId="22716497" w14:textId="77777777" w:rsidR="00114806" w:rsidRPr="00114806" w:rsidRDefault="00114806" w:rsidP="00BA49DC">
      <w:pPr>
        <w:ind w:left="426" w:hanging="426"/>
        <w:rPr>
          <w:rFonts w:ascii="Arial" w:hAnsi="Arial" w:cs="Arial"/>
        </w:rPr>
      </w:pPr>
    </w:p>
    <w:p w14:paraId="732CBBCF" w14:textId="77777777" w:rsidR="00114806" w:rsidRPr="00114806" w:rsidRDefault="00114806" w:rsidP="00BA49DC">
      <w:pPr>
        <w:ind w:left="426" w:hanging="426"/>
        <w:rPr>
          <w:rFonts w:ascii="Arial" w:hAnsi="Arial" w:cs="Arial"/>
        </w:rPr>
      </w:pPr>
      <w:r w:rsidRPr="00114806">
        <w:rPr>
          <w:rFonts w:ascii="Arial" w:hAnsi="Arial" w:cs="Arial"/>
        </w:rPr>
        <w:t>Open the 1” block valve upstream of oil/grease filter F105.</w:t>
      </w:r>
    </w:p>
    <w:p w14:paraId="162DF4EE" w14:textId="77777777" w:rsidR="00114806" w:rsidRPr="00114806" w:rsidRDefault="00114806" w:rsidP="00BA49DC">
      <w:pPr>
        <w:ind w:left="426" w:hanging="426"/>
        <w:rPr>
          <w:rFonts w:ascii="Arial" w:hAnsi="Arial" w:cs="Arial"/>
        </w:rPr>
      </w:pPr>
    </w:p>
    <w:p w14:paraId="7C1A0455" w14:textId="77777777" w:rsidR="00114806" w:rsidRPr="00114806" w:rsidRDefault="00114806" w:rsidP="00BA49DC">
      <w:pPr>
        <w:ind w:left="426" w:hanging="426"/>
        <w:rPr>
          <w:rFonts w:ascii="Arial" w:hAnsi="Arial" w:cs="Arial"/>
        </w:rPr>
      </w:pPr>
      <w:r w:rsidRPr="00114806">
        <w:rPr>
          <w:rFonts w:ascii="Arial" w:hAnsi="Arial" w:cs="Arial"/>
        </w:rPr>
        <w:t>Start the pump P-105.</w:t>
      </w:r>
    </w:p>
    <w:p w14:paraId="0D2521B9" w14:textId="77777777" w:rsidR="00114806" w:rsidRPr="00114806" w:rsidRDefault="00114806" w:rsidP="00BA49DC">
      <w:pPr>
        <w:ind w:left="426" w:hanging="426"/>
        <w:rPr>
          <w:rFonts w:ascii="Arial" w:hAnsi="Arial" w:cs="Arial"/>
        </w:rPr>
      </w:pPr>
    </w:p>
    <w:p w14:paraId="648B7EF6" w14:textId="77777777" w:rsidR="00114806" w:rsidRPr="00114806" w:rsidRDefault="00114806" w:rsidP="00BA49DC">
      <w:pPr>
        <w:ind w:left="426" w:hanging="426"/>
        <w:rPr>
          <w:rFonts w:ascii="Arial" w:hAnsi="Arial" w:cs="Arial"/>
        </w:rPr>
      </w:pPr>
      <w:r w:rsidRPr="00114806">
        <w:rPr>
          <w:rFonts w:ascii="Arial" w:hAnsi="Arial" w:cs="Arial"/>
        </w:rPr>
        <w:t>Throttle the manual valve in the recirculation line to 50%.</w:t>
      </w:r>
    </w:p>
    <w:p w14:paraId="56928B84" w14:textId="77777777" w:rsidR="00114806" w:rsidRPr="00114806" w:rsidRDefault="00114806" w:rsidP="00BA49DC">
      <w:pPr>
        <w:ind w:left="426" w:hanging="426"/>
        <w:rPr>
          <w:rFonts w:ascii="Arial" w:hAnsi="Arial" w:cs="Arial"/>
        </w:rPr>
      </w:pPr>
    </w:p>
    <w:p w14:paraId="4EFF3339" w14:textId="77777777" w:rsidR="00114806" w:rsidRPr="00114806" w:rsidRDefault="00114806" w:rsidP="00BA49DC">
      <w:pPr>
        <w:ind w:left="426" w:hanging="426"/>
        <w:rPr>
          <w:rFonts w:ascii="Arial" w:hAnsi="Arial" w:cs="Arial"/>
        </w:rPr>
      </w:pPr>
      <w:r w:rsidRPr="00114806">
        <w:rPr>
          <w:rFonts w:ascii="Arial" w:hAnsi="Arial" w:cs="Arial"/>
        </w:rPr>
        <w:t>Check flow totalizer FQS 1501 to confirm flow to the dispersion drum.  When the volume of oil/grease set on the totalizer has been reached, FQS 1501 closes automatic valve FV 1501.</w:t>
      </w:r>
    </w:p>
    <w:p w14:paraId="2F5CFD9B" w14:textId="77777777" w:rsidR="00114806" w:rsidRPr="00114806" w:rsidRDefault="00114806" w:rsidP="00BA49DC">
      <w:pPr>
        <w:ind w:left="426" w:hanging="426"/>
        <w:rPr>
          <w:rFonts w:ascii="Arial" w:hAnsi="Arial" w:cs="Arial"/>
        </w:rPr>
      </w:pPr>
    </w:p>
    <w:p w14:paraId="1D79EC5E" w14:textId="77777777" w:rsidR="00114806" w:rsidRPr="00114806" w:rsidRDefault="00114806" w:rsidP="00BA49DC">
      <w:pPr>
        <w:ind w:left="426" w:hanging="426"/>
        <w:rPr>
          <w:rFonts w:ascii="Arial" w:hAnsi="Arial" w:cs="Arial"/>
        </w:rPr>
      </w:pPr>
      <w:r w:rsidRPr="00114806">
        <w:rPr>
          <w:rFonts w:ascii="Arial" w:hAnsi="Arial" w:cs="Arial"/>
        </w:rPr>
        <w:t>After the charge in finished close the manual valve to V-103 and put the oil/grease blending drum back on total recirculation.</w:t>
      </w:r>
    </w:p>
    <w:p w14:paraId="696D8971" w14:textId="77777777" w:rsidR="00114806" w:rsidRPr="00114806" w:rsidRDefault="00114806" w:rsidP="00BA49DC">
      <w:pPr>
        <w:ind w:left="426" w:hanging="426"/>
        <w:rPr>
          <w:rFonts w:ascii="Arial" w:hAnsi="Arial" w:cs="Arial"/>
        </w:rPr>
      </w:pPr>
    </w:p>
    <w:p w14:paraId="2A3EB634" w14:textId="77777777" w:rsidR="00114806" w:rsidRPr="00114806" w:rsidRDefault="00114806" w:rsidP="00BA49DC">
      <w:pPr>
        <w:ind w:left="426" w:hanging="426"/>
        <w:rPr>
          <w:rFonts w:ascii="Arial" w:hAnsi="Arial" w:cs="Arial"/>
        </w:rPr>
      </w:pPr>
      <w:r w:rsidRPr="00114806">
        <w:rPr>
          <w:rFonts w:ascii="Arial" w:hAnsi="Arial" w:cs="Arial"/>
        </w:rPr>
        <w:t>Start dispersion drum mixer A-103 after checking seal oil level and valves.</w:t>
      </w:r>
    </w:p>
    <w:p w14:paraId="42E0AFEC" w14:textId="77777777" w:rsidR="00114806" w:rsidRPr="00114806" w:rsidRDefault="00114806" w:rsidP="00BA49DC">
      <w:pPr>
        <w:ind w:left="426" w:hanging="426"/>
        <w:rPr>
          <w:rFonts w:ascii="Arial" w:hAnsi="Arial" w:cs="Arial"/>
        </w:rPr>
      </w:pPr>
    </w:p>
    <w:p w14:paraId="40C9D211" w14:textId="77777777" w:rsidR="00114806" w:rsidRPr="00114806" w:rsidRDefault="00114806" w:rsidP="00BA49DC">
      <w:pPr>
        <w:ind w:left="426" w:hanging="426"/>
        <w:rPr>
          <w:rFonts w:ascii="Arial" w:hAnsi="Arial" w:cs="Arial"/>
        </w:rPr>
      </w:pPr>
      <w:r w:rsidRPr="00114806">
        <w:rPr>
          <w:rFonts w:ascii="Arial" w:hAnsi="Arial" w:cs="Arial"/>
        </w:rPr>
        <w:t>Line up steam to in-line heater E-101.</w:t>
      </w:r>
    </w:p>
    <w:p w14:paraId="198CAE25" w14:textId="77777777" w:rsidR="00114806" w:rsidRPr="00114806" w:rsidRDefault="00114806" w:rsidP="00BA49DC">
      <w:pPr>
        <w:ind w:left="426" w:hanging="426"/>
        <w:rPr>
          <w:rFonts w:ascii="Arial" w:hAnsi="Arial" w:cs="Arial"/>
        </w:rPr>
      </w:pPr>
    </w:p>
    <w:p w14:paraId="45017E5C" w14:textId="77777777" w:rsidR="00114806" w:rsidRPr="00114806" w:rsidRDefault="00114806" w:rsidP="00BA49DC">
      <w:pPr>
        <w:ind w:left="426" w:hanging="426"/>
        <w:rPr>
          <w:rFonts w:ascii="Arial" w:hAnsi="Arial" w:cs="Arial"/>
        </w:rPr>
      </w:pPr>
      <w:r w:rsidRPr="00114806">
        <w:rPr>
          <w:rFonts w:ascii="Arial" w:hAnsi="Arial" w:cs="Arial"/>
        </w:rPr>
        <w:t xml:space="preserve">Keep chilled water inlet Control valve as well as manual valve open so that expanded water will not increase the pressure of circuit </w:t>
      </w:r>
    </w:p>
    <w:p w14:paraId="65595CBF" w14:textId="77777777" w:rsidR="00114806" w:rsidRPr="00114806" w:rsidRDefault="00114806" w:rsidP="00BA49DC">
      <w:pPr>
        <w:ind w:left="426" w:hanging="426"/>
        <w:rPr>
          <w:rFonts w:ascii="Arial" w:hAnsi="Arial" w:cs="Arial"/>
        </w:rPr>
      </w:pPr>
    </w:p>
    <w:p w14:paraId="3047F69C" w14:textId="77777777" w:rsidR="00114806" w:rsidRPr="00114806" w:rsidRDefault="00114806" w:rsidP="00BA49DC">
      <w:pPr>
        <w:ind w:left="426" w:hanging="426"/>
        <w:rPr>
          <w:rFonts w:ascii="Arial" w:hAnsi="Arial" w:cs="Arial"/>
        </w:rPr>
      </w:pPr>
      <w:r w:rsidRPr="00114806">
        <w:rPr>
          <w:rFonts w:ascii="Arial" w:hAnsi="Arial" w:cs="Arial"/>
        </w:rPr>
        <w:t>Line up and start jacket circulation pump P-106.</w:t>
      </w:r>
    </w:p>
    <w:p w14:paraId="53CC95BD" w14:textId="77777777" w:rsidR="00114806" w:rsidRPr="00114806" w:rsidRDefault="00114806" w:rsidP="00BA49DC">
      <w:pPr>
        <w:ind w:left="426" w:hanging="426"/>
        <w:rPr>
          <w:rFonts w:ascii="Arial" w:hAnsi="Arial" w:cs="Arial"/>
        </w:rPr>
      </w:pPr>
    </w:p>
    <w:p w14:paraId="6A99500B" w14:textId="77777777" w:rsidR="00114806" w:rsidRPr="00114806" w:rsidRDefault="00114806" w:rsidP="00BA49DC">
      <w:pPr>
        <w:ind w:left="426" w:hanging="426"/>
        <w:rPr>
          <w:rFonts w:ascii="Arial" w:hAnsi="Arial" w:cs="Arial"/>
        </w:rPr>
      </w:pPr>
      <w:r w:rsidRPr="00114806">
        <w:rPr>
          <w:rFonts w:ascii="Arial" w:hAnsi="Arial" w:cs="Arial"/>
        </w:rPr>
        <w:t xml:space="preserve">Set local temp controller TIC 1503 for the dispersion drum to maintain 70 </w:t>
      </w:r>
      <w:r w:rsidRPr="00114806">
        <w:rPr>
          <w:rFonts w:ascii="Arial" w:hAnsi="Arial" w:cs="Arial"/>
          <w:b/>
          <w:bCs/>
          <w:vertAlign w:val="superscript"/>
        </w:rPr>
        <w:t>o</w:t>
      </w:r>
      <w:r w:rsidRPr="00114806">
        <w:rPr>
          <w:rFonts w:ascii="Arial" w:hAnsi="Arial" w:cs="Arial"/>
        </w:rPr>
        <w:t>C.</w:t>
      </w:r>
    </w:p>
    <w:p w14:paraId="16A0B4C7" w14:textId="77777777" w:rsidR="00114806" w:rsidRPr="00114806" w:rsidRDefault="00114806" w:rsidP="00BA49DC">
      <w:pPr>
        <w:ind w:left="426" w:hanging="426"/>
        <w:rPr>
          <w:rFonts w:ascii="Arial" w:hAnsi="Arial" w:cs="Arial"/>
        </w:rPr>
      </w:pPr>
    </w:p>
    <w:p w14:paraId="2E43F6A8" w14:textId="77777777" w:rsidR="00114806" w:rsidRPr="00114806" w:rsidRDefault="00114806" w:rsidP="00BA49DC">
      <w:pPr>
        <w:ind w:left="426" w:hanging="426"/>
        <w:rPr>
          <w:rFonts w:ascii="Arial" w:hAnsi="Arial" w:cs="Arial"/>
        </w:rPr>
      </w:pPr>
      <w:r w:rsidRPr="00114806">
        <w:rPr>
          <w:rFonts w:ascii="Arial" w:hAnsi="Arial" w:cs="Arial"/>
        </w:rPr>
        <w:t>Close the low pressure nitrogen and the vent valve to the dispersion drum.</w:t>
      </w:r>
    </w:p>
    <w:p w14:paraId="005A6600" w14:textId="77777777" w:rsidR="00114806" w:rsidRPr="00114806" w:rsidRDefault="00114806" w:rsidP="00BA49DC">
      <w:pPr>
        <w:ind w:left="426" w:hanging="426"/>
        <w:rPr>
          <w:rFonts w:ascii="Arial" w:hAnsi="Arial" w:cs="Arial"/>
        </w:rPr>
      </w:pPr>
    </w:p>
    <w:p w14:paraId="2707AEBF" w14:textId="77777777" w:rsidR="00114806" w:rsidRPr="00114806" w:rsidRDefault="00114806" w:rsidP="00BA49DC">
      <w:pPr>
        <w:ind w:left="426" w:hanging="426"/>
        <w:rPr>
          <w:rFonts w:ascii="Arial" w:hAnsi="Arial" w:cs="Arial"/>
        </w:rPr>
      </w:pPr>
      <w:r w:rsidRPr="00114806">
        <w:rPr>
          <w:rFonts w:ascii="Arial" w:hAnsi="Arial" w:cs="Arial"/>
        </w:rPr>
        <w:t>Open automatic valve HV 1505 by HS 1505 in the suction line of vacuum pump K-101.</w:t>
      </w:r>
    </w:p>
    <w:p w14:paraId="6CC79753" w14:textId="77777777" w:rsidR="00114806" w:rsidRPr="00114806" w:rsidRDefault="00114806" w:rsidP="00BA49DC">
      <w:pPr>
        <w:ind w:left="426" w:hanging="426"/>
        <w:rPr>
          <w:rFonts w:ascii="Arial" w:hAnsi="Arial" w:cs="Arial"/>
        </w:rPr>
      </w:pPr>
    </w:p>
    <w:p w14:paraId="40052D62" w14:textId="77777777" w:rsidR="00114806" w:rsidRPr="00114806" w:rsidRDefault="00114806" w:rsidP="00BA49DC">
      <w:pPr>
        <w:ind w:left="426" w:hanging="426"/>
        <w:rPr>
          <w:rFonts w:ascii="Arial" w:hAnsi="Arial" w:cs="Arial"/>
        </w:rPr>
      </w:pPr>
      <w:r w:rsidRPr="00114806">
        <w:rPr>
          <w:rFonts w:ascii="Arial" w:hAnsi="Arial" w:cs="Arial"/>
        </w:rPr>
        <w:t>Before the powdered catalyst is charged, the operator must put on a respirator, goggles, a face shield and rubber gloves, if catalyst comes in contact with the skin or eyes, the affected area must be washed thoroughly with water.</w:t>
      </w:r>
    </w:p>
    <w:p w14:paraId="21AAE78A" w14:textId="77777777" w:rsidR="00114806" w:rsidRPr="00114806" w:rsidRDefault="00114806" w:rsidP="00BA49DC">
      <w:pPr>
        <w:ind w:left="426" w:hanging="426"/>
        <w:rPr>
          <w:rFonts w:ascii="Arial" w:hAnsi="Arial" w:cs="Arial"/>
        </w:rPr>
      </w:pPr>
    </w:p>
    <w:p w14:paraId="348151EE" w14:textId="77777777" w:rsidR="00114806" w:rsidRPr="00BA49DC" w:rsidRDefault="00114806" w:rsidP="00BA49DC">
      <w:pPr>
        <w:ind w:left="426" w:hanging="426"/>
        <w:rPr>
          <w:rFonts w:ascii="Arial" w:hAnsi="Arial" w:cs="Arial"/>
        </w:rPr>
      </w:pPr>
      <w:r w:rsidRPr="00BA49DC">
        <w:rPr>
          <w:rFonts w:ascii="Arial" w:hAnsi="Arial" w:cs="Arial"/>
        </w:rPr>
        <w:t>Connect N2 hose to drum, close valve on unloading line leaving a small amount of nitrogen pressure between valve and drum.</w:t>
      </w:r>
    </w:p>
    <w:p w14:paraId="6030E529" w14:textId="77777777" w:rsidR="00114806" w:rsidRPr="00114806" w:rsidRDefault="00114806" w:rsidP="00BA49DC">
      <w:pPr>
        <w:ind w:left="426" w:hanging="426"/>
        <w:rPr>
          <w:rFonts w:ascii="Arial" w:hAnsi="Arial" w:cs="Arial"/>
        </w:rPr>
      </w:pPr>
    </w:p>
    <w:p w14:paraId="4ED43D98" w14:textId="77777777" w:rsidR="00114806" w:rsidRPr="00BA49DC" w:rsidRDefault="00114806" w:rsidP="00BA49DC">
      <w:pPr>
        <w:ind w:left="426" w:hanging="426"/>
        <w:rPr>
          <w:rFonts w:ascii="Arial" w:hAnsi="Arial" w:cs="Arial"/>
        </w:rPr>
      </w:pPr>
      <w:r w:rsidRPr="00BA49DC">
        <w:rPr>
          <w:rFonts w:ascii="Arial" w:hAnsi="Arial" w:cs="Arial"/>
        </w:rPr>
        <w:t>Release most of the nitrogen pressure from catalyst drum by opening ¼” bleed on drum.  Open slide gate on drum.</w:t>
      </w:r>
    </w:p>
    <w:p w14:paraId="3F4BD90B" w14:textId="77777777" w:rsidR="00114806" w:rsidRPr="00114806" w:rsidRDefault="00114806" w:rsidP="00BA49DC">
      <w:pPr>
        <w:ind w:left="426" w:hanging="426"/>
        <w:rPr>
          <w:rFonts w:ascii="Arial" w:hAnsi="Arial" w:cs="Arial"/>
        </w:rPr>
      </w:pPr>
    </w:p>
    <w:p w14:paraId="5BD25941" w14:textId="77777777" w:rsidR="00114806" w:rsidRPr="00114806" w:rsidRDefault="00114806" w:rsidP="00BA49DC">
      <w:pPr>
        <w:ind w:left="426" w:hanging="426"/>
        <w:rPr>
          <w:rFonts w:ascii="Arial" w:hAnsi="Arial" w:cs="Arial"/>
        </w:rPr>
      </w:pPr>
      <w:r w:rsidRPr="00114806">
        <w:rPr>
          <w:rFonts w:ascii="Arial" w:hAnsi="Arial" w:cs="Arial"/>
        </w:rPr>
        <w:t>Raise the catalyst drum with hoist WL 101.</w:t>
      </w:r>
    </w:p>
    <w:p w14:paraId="2FB6FFC9" w14:textId="77777777" w:rsidR="00114806" w:rsidRPr="00114806" w:rsidRDefault="00114806" w:rsidP="00BA49DC">
      <w:pPr>
        <w:ind w:left="426" w:hanging="426"/>
        <w:rPr>
          <w:rFonts w:ascii="Arial" w:hAnsi="Arial" w:cs="Arial"/>
        </w:rPr>
      </w:pPr>
    </w:p>
    <w:p w14:paraId="1A7F8E73" w14:textId="77777777" w:rsidR="00114806" w:rsidRPr="00114806" w:rsidRDefault="00114806" w:rsidP="00BA49DC">
      <w:pPr>
        <w:ind w:left="426" w:hanging="426"/>
        <w:rPr>
          <w:rFonts w:ascii="Arial" w:hAnsi="Arial" w:cs="Arial"/>
        </w:rPr>
      </w:pPr>
      <w:r w:rsidRPr="00114806">
        <w:rPr>
          <w:rFonts w:ascii="Arial" w:hAnsi="Arial" w:cs="Arial"/>
        </w:rPr>
        <w:t>Attach the drum to the 3” unloading connection on top of the dispersion drum.</w:t>
      </w:r>
    </w:p>
    <w:p w14:paraId="2A888FBF" w14:textId="77777777" w:rsidR="00114806" w:rsidRPr="00114806" w:rsidRDefault="00114806" w:rsidP="00BA49DC">
      <w:pPr>
        <w:ind w:left="426" w:hanging="426"/>
        <w:rPr>
          <w:rFonts w:ascii="Arial" w:hAnsi="Arial" w:cs="Arial"/>
        </w:rPr>
      </w:pPr>
    </w:p>
    <w:p w14:paraId="53FF4E2E" w14:textId="77777777" w:rsidR="00114806" w:rsidRPr="00114806" w:rsidRDefault="00114806" w:rsidP="00BA49DC">
      <w:pPr>
        <w:ind w:left="426" w:hanging="426"/>
        <w:rPr>
          <w:rFonts w:ascii="Arial" w:hAnsi="Arial" w:cs="Arial"/>
        </w:rPr>
      </w:pPr>
      <w:r w:rsidRPr="00114806">
        <w:rPr>
          <w:rFonts w:ascii="Arial" w:hAnsi="Arial" w:cs="Arial"/>
        </w:rPr>
        <w:t>Attach the hose between the low pressure nitrogen header and the nitrogen header and the nitrogen connection on the catalyst drum.</w:t>
      </w:r>
    </w:p>
    <w:p w14:paraId="0467129B" w14:textId="77777777" w:rsidR="00114806" w:rsidRPr="00114806" w:rsidRDefault="00114806" w:rsidP="00BA49DC">
      <w:pPr>
        <w:ind w:left="426" w:hanging="426"/>
        <w:rPr>
          <w:rFonts w:ascii="Arial" w:hAnsi="Arial" w:cs="Arial"/>
        </w:rPr>
      </w:pPr>
    </w:p>
    <w:p w14:paraId="01417A43" w14:textId="77777777" w:rsidR="00114806" w:rsidRPr="00114806" w:rsidRDefault="00114806" w:rsidP="00BA49DC">
      <w:pPr>
        <w:ind w:left="426" w:hanging="426"/>
        <w:rPr>
          <w:rFonts w:ascii="Arial" w:hAnsi="Arial" w:cs="Arial"/>
        </w:rPr>
      </w:pPr>
      <w:r w:rsidRPr="00114806">
        <w:rPr>
          <w:rFonts w:ascii="Arial" w:hAnsi="Arial" w:cs="Arial"/>
        </w:rPr>
        <w:t>Open 3” automatic value HV 1506 on top of the dispersion drum, through HS 1506 housed in local panel QL 2.  Acknowledge to discharge will be given by  I-1501 of V-103 is not under pressure or vacuum (p&lt; 20 mm and &gt; 500 mm water column)</w:t>
      </w:r>
    </w:p>
    <w:p w14:paraId="47FC076C" w14:textId="77777777" w:rsidR="00114806" w:rsidRPr="00114806" w:rsidRDefault="00114806" w:rsidP="00BA49DC">
      <w:pPr>
        <w:ind w:left="426" w:hanging="426"/>
        <w:rPr>
          <w:rFonts w:ascii="Arial" w:hAnsi="Arial" w:cs="Arial"/>
        </w:rPr>
      </w:pPr>
    </w:p>
    <w:p w14:paraId="2AB5A516" w14:textId="77777777" w:rsidR="00114806" w:rsidRPr="00114806" w:rsidRDefault="00114806" w:rsidP="00BA49DC">
      <w:pPr>
        <w:ind w:left="426" w:hanging="426"/>
        <w:rPr>
          <w:rFonts w:ascii="Arial" w:hAnsi="Arial" w:cs="Arial"/>
        </w:rPr>
      </w:pPr>
      <w:r w:rsidRPr="00114806">
        <w:rPr>
          <w:rFonts w:ascii="Arial" w:hAnsi="Arial" w:cs="Arial"/>
        </w:rPr>
        <w:t>Open the 3” manual block valve at the catalyst drum.</w:t>
      </w:r>
    </w:p>
    <w:p w14:paraId="158AFCAF" w14:textId="77777777" w:rsidR="00114806" w:rsidRPr="00114806" w:rsidRDefault="00114806" w:rsidP="00BA49DC">
      <w:pPr>
        <w:ind w:left="426" w:hanging="426"/>
        <w:rPr>
          <w:rFonts w:ascii="Arial" w:hAnsi="Arial" w:cs="Arial"/>
        </w:rPr>
      </w:pPr>
    </w:p>
    <w:p w14:paraId="100C8830" w14:textId="77777777" w:rsidR="00114806" w:rsidRPr="00114806" w:rsidRDefault="00114806" w:rsidP="00BA49DC">
      <w:pPr>
        <w:ind w:left="426" w:hanging="426"/>
        <w:rPr>
          <w:rFonts w:ascii="Arial" w:hAnsi="Arial" w:cs="Arial"/>
        </w:rPr>
      </w:pPr>
      <w:r w:rsidRPr="00114806">
        <w:rPr>
          <w:rFonts w:ascii="Arial" w:hAnsi="Arial" w:cs="Arial"/>
        </w:rPr>
        <w:t>Line up low pressure nitrogen to the catalyst drum.</w:t>
      </w:r>
    </w:p>
    <w:p w14:paraId="4BD15F45" w14:textId="77777777" w:rsidR="00114806" w:rsidRPr="00114806" w:rsidRDefault="00114806" w:rsidP="00BA49DC">
      <w:pPr>
        <w:ind w:left="426" w:hanging="426"/>
        <w:rPr>
          <w:rFonts w:ascii="Arial" w:hAnsi="Arial" w:cs="Arial"/>
        </w:rPr>
      </w:pPr>
    </w:p>
    <w:p w14:paraId="3A40BEFF" w14:textId="77777777" w:rsidR="00114806" w:rsidRPr="00114806" w:rsidRDefault="00114806" w:rsidP="00BA49DC">
      <w:pPr>
        <w:ind w:left="426" w:hanging="426"/>
        <w:rPr>
          <w:rFonts w:ascii="Arial" w:hAnsi="Arial" w:cs="Arial"/>
        </w:rPr>
      </w:pPr>
      <w:r w:rsidRPr="00114806">
        <w:rPr>
          <w:rFonts w:ascii="Arial" w:hAnsi="Arial" w:cs="Arial"/>
        </w:rPr>
        <w:t>When the entire contents of the catalyst drum have been unloaded close  HV 1506 and the block valve at the base of the catalyst drum.</w:t>
      </w:r>
    </w:p>
    <w:p w14:paraId="60EC09D0" w14:textId="77777777" w:rsidR="00114806" w:rsidRPr="00114806" w:rsidRDefault="00114806" w:rsidP="00BA49DC">
      <w:pPr>
        <w:ind w:left="426" w:hanging="426"/>
        <w:rPr>
          <w:rFonts w:ascii="Arial" w:hAnsi="Arial" w:cs="Arial"/>
        </w:rPr>
      </w:pPr>
    </w:p>
    <w:p w14:paraId="5A414DD9" w14:textId="77777777" w:rsidR="00114806" w:rsidRPr="00114806" w:rsidRDefault="00114806" w:rsidP="00BA49DC">
      <w:pPr>
        <w:ind w:left="426" w:hanging="426"/>
        <w:rPr>
          <w:rFonts w:ascii="Arial" w:hAnsi="Arial" w:cs="Arial"/>
        </w:rPr>
      </w:pPr>
      <w:r w:rsidRPr="00114806">
        <w:rPr>
          <w:rFonts w:ascii="Arial" w:hAnsi="Arial" w:cs="Arial"/>
        </w:rPr>
        <w:t>Remove the empty drum.</w:t>
      </w:r>
    </w:p>
    <w:p w14:paraId="16545D25" w14:textId="77777777" w:rsidR="00114806" w:rsidRPr="00114806" w:rsidRDefault="00114806" w:rsidP="00BA49DC">
      <w:pPr>
        <w:ind w:left="426" w:hanging="426"/>
        <w:rPr>
          <w:rFonts w:ascii="Arial" w:hAnsi="Arial" w:cs="Arial"/>
        </w:rPr>
      </w:pPr>
    </w:p>
    <w:p w14:paraId="3D8609B7" w14:textId="77777777" w:rsidR="00114806" w:rsidRPr="00114806" w:rsidRDefault="00114806" w:rsidP="00BA49DC">
      <w:pPr>
        <w:ind w:left="426" w:hanging="426"/>
        <w:rPr>
          <w:rFonts w:ascii="Arial" w:hAnsi="Arial" w:cs="Arial"/>
        </w:rPr>
      </w:pPr>
      <w:r w:rsidRPr="00114806">
        <w:rPr>
          <w:rFonts w:ascii="Arial" w:hAnsi="Arial" w:cs="Arial"/>
        </w:rPr>
        <w:t>Close the low pressure nitrogen valve and the vent valve (HV 1503 and HV 1504)</w:t>
      </w:r>
    </w:p>
    <w:p w14:paraId="5A2F90F0" w14:textId="77777777" w:rsidR="00114806" w:rsidRPr="00114806" w:rsidRDefault="00114806" w:rsidP="00BA49DC">
      <w:pPr>
        <w:ind w:left="426" w:hanging="426"/>
        <w:rPr>
          <w:rFonts w:ascii="Arial" w:hAnsi="Arial" w:cs="Arial"/>
        </w:rPr>
      </w:pPr>
    </w:p>
    <w:p w14:paraId="6DD830C2" w14:textId="77777777" w:rsidR="00114806" w:rsidRPr="00114806" w:rsidRDefault="00114806" w:rsidP="00BA49DC">
      <w:pPr>
        <w:ind w:left="426" w:hanging="426"/>
        <w:rPr>
          <w:rFonts w:ascii="Arial" w:hAnsi="Arial" w:cs="Arial"/>
        </w:rPr>
      </w:pPr>
      <w:r w:rsidRPr="00114806">
        <w:rPr>
          <w:rFonts w:ascii="Arial" w:hAnsi="Arial" w:cs="Arial"/>
        </w:rPr>
        <w:t xml:space="preserve">Slowly lower local temp controller TIC 1503 stepwise to 10 </w:t>
      </w:r>
      <w:r w:rsidRPr="00114806">
        <w:rPr>
          <w:rFonts w:ascii="Arial" w:hAnsi="Arial" w:cs="Arial"/>
          <w:b/>
          <w:bCs/>
          <w:vertAlign w:val="superscript"/>
        </w:rPr>
        <w:t>o</w:t>
      </w:r>
      <w:r w:rsidRPr="00114806">
        <w:rPr>
          <w:rFonts w:ascii="Arial" w:hAnsi="Arial" w:cs="Arial"/>
        </w:rPr>
        <w:t>C controlling the chilled water make-up, close manual steam valve to E-101.</w:t>
      </w:r>
    </w:p>
    <w:p w14:paraId="19D3800F" w14:textId="77777777" w:rsidR="00114806" w:rsidRPr="00114806" w:rsidRDefault="00114806" w:rsidP="00BA49DC">
      <w:pPr>
        <w:ind w:left="426" w:hanging="426"/>
        <w:rPr>
          <w:rFonts w:ascii="Arial" w:hAnsi="Arial" w:cs="Arial"/>
        </w:rPr>
      </w:pPr>
    </w:p>
    <w:p w14:paraId="61E48368" w14:textId="77777777" w:rsidR="00114806" w:rsidRPr="00BA49DC" w:rsidRDefault="00114806" w:rsidP="00BA49DC">
      <w:pPr>
        <w:ind w:left="426" w:hanging="426"/>
        <w:rPr>
          <w:rFonts w:ascii="Arial" w:hAnsi="Arial" w:cs="Arial"/>
        </w:rPr>
      </w:pPr>
      <w:r w:rsidRPr="00BA49DC">
        <w:rPr>
          <w:rFonts w:ascii="Arial" w:hAnsi="Arial" w:cs="Arial"/>
        </w:rPr>
        <w:t>Allow the catalyst to cool.  It will require two to three hours to cool the catalyst from 70</w:t>
      </w:r>
      <w:r w:rsidRPr="00BA49DC">
        <w:rPr>
          <w:rFonts w:ascii="Arial" w:hAnsi="Arial" w:cs="Arial"/>
          <w:b/>
          <w:bCs/>
          <w:vertAlign w:val="superscript"/>
        </w:rPr>
        <w:t>o</w:t>
      </w:r>
      <w:r w:rsidRPr="00BA49DC">
        <w:rPr>
          <w:rFonts w:ascii="Arial" w:hAnsi="Arial" w:cs="Arial"/>
        </w:rPr>
        <w:t>C to 10</w:t>
      </w:r>
      <w:r w:rsidRPr="00BA49DC">
        <w:rPr>
          <w:rFonts w:ascii="Arial" w:hAnsi="Arial" w:cs="Arial"/>
          <w:b/>
          <w:bCs/>
          <w:vertAlign w:val="superscript"/>
        </w:rPr>
        <w:t>o</w:t>
      </w:r>
      <w:r w:rsidRPr="00BA49DC">
        <w:rPr>
          <w:rFonts w:ascii="Arial" w:hAnsi="Arial" w:cs="Arial"/>
        </w:rPr>
        <w:t>C.  During the residence time the catalyst suspension to be kept cold and stirred.</w:t>
      </w:r>
    </w:p>
    <w:p w14:paraId="062C2C7C" w14:textId="77777777" w:rsidR="00114806" w:rsidRPr="00114806" w:rsidRDefault="00114806" w:rsidP="00BA49DC">
      <w:pPr>
        <w:ind w:left="426" w:hanging="426"/>
        <w:rPr>
          <w:rFonts w:ascii="Arial" w:hAnsi="Arial" w:cs="Arial"/>
        </w:rPr>
      </w:pPr>
    </w:p>
    <w:p w14:paraId="67B34B74" w14:textId="77777777" w:rsidR="00114806" w:rsidRPr="00BA49DC" w:rsidRDefault="00114806" w:rsidP="00BA49DC">
      <w:pPr>
        <w:ind w:left="426" w:hanging="426"/>
        <w:rPr>
          <w:rFonts w:ascii="Arial" w:hAnsi="Arial" w:cs="Arial"/>
        </w:rPr>
      </w:pPr>
      <w:r w:rsidRPr="00BA49DC">
        <w:rPr>
          <w:rFonts w:ascii="Arial" w:hAnsi="Arial" w:cs="Arial"/>
        </w:rPr>
        <w:t>SEQUENCE OF OPERATION OF HYDROSERVICE</w:t>
      </w:r>
    </w:p>
    <w:p w14:paraId="64627E63" w14:textId="77777777" w:rsidR="00114806" w:rsidRPr="00114806" w:rsidRDefault="00114806" w:rsidP="00BA49DC">
      <w:pPr>
        <w:ind w:left="426" w:hanging="426"/>
        <w:rPr>
          <w:rFonts w:ascii="Arial" w:hAnsi="Arial" w:cs="Arial"/>
        </w:rPr>
      </w:pPr>
    </w:p>
    <w:p w14:paraId="31978B03" w14:textId="2D84F461" w:rsidR="00114806" w:rsidRPr="00BA49DC" w:rsidRDefault="00114806" w:rsidP="00BA49DC">
      <w:pPr>
        <w:ind w:left="426" w:hanging="426"/>
        <w:rPr>
          <w:rFonts w:ascii="Arial" w:hAnsi="Arial" w:cs="Arial"/>
        </w:rPr>
      </w:pPr>
      <w:r w:rsidRPr="00BA49DC">
        <w:rPr>
          <w:rFonts w:ascii="Arial" w:hAnsi="Arial" w:cs="Arial"/>
        </w:rPr>
        <w:t>CATALYST PASTE INJECTION</w:t>
      </w:r>
    </w:p>
    <w:p w14:paraId="1DBCACE9" w14:textId="77777777" w:rsidR="00114806" w:rsidRPr="00114806" w:rsidRDefault="00114806" w:rsidP="00BA49DC">
      <w:pPr>
        <w:ind w:left="426" w:hanging="426"/>
        <w:rPr>
          <w:rFonts w:ascii="Arial" w:hAnsi="Arial" w:cs="Arial"/>
        </w:rPr>
      </w:pPr>
    </w:p>
    <w:p w14:paraId="6A4230AC" w14:textId="448F2072" w:rsidR="00114806" w:rsidRPr="00114806" w:rsidRDefault="00114806" w:rsidP="00BA49DC">
      <w:pPr>
        <w:pStyle w:val="BodyText"/>
        <w:ind w:left="426" w:hanging="426"/>
        <w:jc w:val="left"/>
        <w:rPr>
          <w:rFonts w:ascii="Arial" w:hAnsi="Arial" w:cs="Arial"/>
        </w:rPr>
      </w:pPr>
      <w:r w:rsidRPr="00114806">
        <w:rPr>
          <w:rFonts w:ascii="Arial" w:hAnsi="Arial" w:cs="Arial"/>
        </w:rPr>
        <w:t>The fourway valve HV 1601 shows which of the cylinders V-104 A/B is aligned to P-108.  There are two possible positions of valve on panel.</w:t>
      </w:r>
    </w:p>
    <w:p w14:paraId="08522203" w14:textId="77777777" w:rsidR="00114806" w:rsidRPr="00114806" w:rsidRDefault="00114806" w:rsidP="00BA49DC">
      <w:pPr>
        <w:ind w:left="426" w:hanging="426"/>
        <w:rPr>
          <w:rFonts w:ascii="Arial" w:hAnsi="Arial" w:cs="Arial"/>
        </w:rPr>
      </w:pPr>
    </w:p>
    <w:p w14:paraId="51EF734D" w14:textId="77777777" w:rsidR="00114806" w:rsidRPr="00BA49DC" w:rsidRDefault="00114806" w:rsidP="00BA49DC">
      <w:pPr>
        <w:tabs>
          <w:tab w:val="left" w:pos="3120"/>
          <w:tab w:val="left" w:pos="3228"/>
        </w:tabs>
        <w:ind w:left="426" w:hanging="426"/>
        <w:rPr>
          <w:rFonts w:ascii="Arial" w:hAnsi="Arial" w:cs="Arial"/>
        </w:rPr>
      </w:pPr>
      <w:r w:rsidRPr="00114806">
        <w:rPr>
          <w:noProof/>
        </w:rPr>
        <mc:AlternateContent>
          <mc:Choice Requires="wpg">
            <w:drawing>
              <wp:anchor distT="0" distB="0" distL="114300" distR="114300" simplePos="0" relativeHeight="251662336" behindDoc="0" locked="0" layoutInCell="1" allowOverlap="1" wp14:anchorId="17B903EC" wp14:editId="2FD844FC">
                <wp:simplePos x="0" y="0"/>
                <wp:positionH relativeFrom="column">
                  <wp:posOffset>3600450</wp:posOffset>
                </wp:positionH>
                <wp:positionV relativeFrom="paragraph">
                  <wp:posOffset>103505</wp:posOffset>
                </wp:positionV>
                <wp:extent cx="1485900" cy="1028700"/>
                <wp:effectExtent l="9525" t="13335" r="9525" b="5715"/>
                <wp:wrapNone/>
                <wp:docPr id="1282" name="Group 1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28700"/>
                          <a:chOff x="2160" y="4500"/>
                          <a:chExt cx="2340" cy="1620"/>
                        </a:xfrm>
                      </wpg:grpSpPr>
                      <wps:wsp>
                        <wps:cNvPr id="1283" name="Rectangle 15"/>
                        <wps:cNvSpPr>
                          <a:spLocks noChangeArrowheads="1"/>
                        </wps:cNvSpPr>
                        <wps:spPr bwMode="auto">
                          <a:xfrm>
                            <a:off x="2610" y="4860"/>
                            <a:ext cx="135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4" name="Line 16"/>
                        <wps:cNvCnPr>
                          <a:cxnSpLocks noChangeShapeType="1"/>
                        </wps:cNvCnPr>
                        <wps:spPr bwMode="auto">
                          <a:xfrm flipV="1">
                            <a:off x="378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5" name="Line 17"/>
                        <wps:cNvCnPr>
                          <a:cxnSpLocks noChangeShapeType="1"/>
                        </wps:cNvCnPr>
                        <wps:spPr bwMode="auto">
                          <a:xfrm>
                            <a:off x="3780" y="45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6" name="Line 18"/>
                        <wps:cNvCnPr>
                          <a:cxnSpLocks noChangeShapeType="1"/>
                        </wps:cNvCnPr>
                        <wps:spPr bwMode="auto">
                          <a:xfrm>
                            <a:off x="378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7" name="Line 19"/>
                        <wps:cNvCnPr>
                          <a:cxnSpLocks noChangeShapeType="1"/>
                        </wps:cNvCnPr>
                        <wps:spPr bwMode="auto">
                          <a:xfrm>
                            <a:off x="3780" y="61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8" name="Line 20"/>
                        <wps:cNvCnPr>
                          <a:cxnSpLocks noChangeShapeType="1"/>
                        </wps:cNvCnPr>
                        <wps:spPr bwMode="auto">
                          <a:xfrm>
                            <a:off x="279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9" name="Line 21"/>
                        <wps:cNvCnPr>
                          <a:cxnSpLocks noChangeShapeType="1"/>
                        </wps:cNvCnPr>
                        <wps:spPr bwMode="auto">
                          <a:xfrm flipH="1">
                            <a:off x="2160" y="612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0" name="Line 22"/>
                        <wps:cNvCnPr>
                          <a:cxnSpLocks noChangeShapeType="1"/>
                        </wps:cNvCnPr>
                        <wps:spPr bwMode="auto">
                          <a:xfrm flipV="1">
                            <a:off x="279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1" name="Line 23"/>
                        <wps:cNvCnPr>
                          <a:cxnSpLocks noChangeShapeType="1"/>
                        </wps:cNvCnPr>
                        <wps:spPr bwMode="auto">
                          <a:xfrm flipH="1">
                            <a:off x="2250" y="450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922772" id="Group 1282" o:spid="_x0000_s1026" style="position:absolute;margin-left:283.5pt;margin-top:8.15pt;width:117pt;height:81pt;z-index:251662336" coordorigin="2160,4500" coordsize="23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">
                <v:rect id="Rectangle 15" o:spid="_x0000_s1027" style="position:absolute;left:2610;top:4860;width:135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"/>
                <v:line id="Line 16" o:spid="_x0000_s1028" style="position:absolute;flip:y;visibility:visible;mso-wrap-style:square" from="3780,4500" to="37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"/>
                <v:line id="Line 17" o:spid="_x0000_s1029" style="position:absolute;visibility:visible;mso-wrap-style:square" from="3780,4500" to="450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"/>
                <v:line id="Line 18" o:spid="_x0000_s1030" style="position:absolute;visibility:visible;mso-wrap-style:square" from="3780,5760" to="37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"/>
                <v:line id="Line 19" o:spid="_x0000_s1031" style="position:absolute;visibility:visible;mso-wrap-style:square" from="3780,6120" to="450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"/>
                <v:line id="Line 20" o:spid="_x0000_s1032" style="position:absolute;visibility:visible;mso-wrap-style:square" from="2790,576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"/>
                <v:line id="Line 21" o:spid="_x0000_s1033" style="position:absolute;flip:x;visibility:visible;mso-wrap-style:square" from="2160,612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"/>
                <v:line id="Line 22" o:spid="_x0000_s1034" style="position:absolute;flip:y;visibility:visible;mso-wrap-style:square" from="2790,4500" to="279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"/>
                <v:line id="Line 23" o:spid="_x0000_s1035" style="position:absolute;flip:x;visibility:visible;mso-wrap-style:square" from="2250,4500" to="279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"/>
              </v:group>
            </w:pict>
          </mc:Fallback>
        </mc:AlternateContent>
      </w:r>
      <w:r w:rsidRPr="00114806">
        <w:rPr>
          <w:noProof/>
        </w:rPr>
        <mc:AlternateContent>
          <mc:Choice Requires="wpg">
            <w:drawing>
              <wp:anchor distT="0" distB="0" distL="114300" distR="114300" simplePos="0" relativeHeight="251661312" behindDoc="0" locked="0" layoutInCell="1" allowOverlap="1" wp14:anchorId="16DB3FA1" wp14:editId="7424D349">
                <wp:simplePos x="0" y="0"/>
                <wp:positionH relativeFrom="column">
                  <wp:posOffset>457200</wp:posOffset>
                </wp:positionH>
                <wp:positionV relativeFrom="paragraph">
                  <wp:posOffset>103505</wp:posOffset>
                </wp:positionV>
                <wp:extent cx="1485900" cy="1028700"/>
                <wp:effectExtent l="9525" t="13335" r="9525" b="5715"/>
                <wp:wrapNone/>
                <wp:docPr id="1272" name="Group 1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28700"/>
                          <a:chOff x="2160" y="4500"/>
                          <a:chExt cx="2340" cy="1620"/>
                        </a:xfrm>
                      </wpg:grpSpPr>
                      <wps:wsp>
                        <wps:cNvPr id="1273" name="Rectangle 5"/>
                        <wps:cNvSpPr>
                          <a:spLocks noChangeArrowheads="1"/>
                        </wps:cNvSpPr>
                        <wps:spPr bwMode="auto">
                          <a:xfrm>
                            <a:off x="2610" y="4860"/>
                            <a:ext cx="135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4" name="Line 6"/>
                        <wps:cNvCnPr>
                          <a:cxnSpLocks noChangeShapeType="1"/>
                        </wps:cNvCnPr>
                        <wps:spPr bwMode="auto">
                          <a:xfrm flipV="1">
                            <a:off x="378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5" name="Line 7"/>
                        <wps:cNvCnPr>
                          <a:cxnSpLocks noChangeShapeType="1"/>
                        </wps:cNvCnPr>
                        <wps:spPr bwMode="auto">
                          <a:xfrm>
                            <a:off x="3780" y="45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6" name="Line 8"/>
                        <wps:cNvCnPr>
                          <a:cxnSpLocks noChangeShapeType="1"/>
                        </wps:cNvCnPr>
                        <wps:spPr bwMode="auto">
                          <a:xfrm>
                            <a:off x="378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7" name="Line 9"/>
                        <wps:cNvCnPr>
                          <a:cxnSpLocks noChangeShapeType="1"/>
                        </wps:cNvCnPr>
                        <wps:spPr bwMode="auto">
                          <a:xfrm>
                            <a:off x="3780" y="61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8" name="Line 10"/>
                        <wps:cNvCnPr>
                          <a:cxnSpLocks noChangeShapeType="1"/>
                        </wps:cNvCnPr>
                        <wps:spPr bwMode="auto">
                          <a:xfrm>
                            <a:off x="279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9" name="Line 11"/>
                        <wps:cNvCnPr>
                          <a:cxnSpLocks noChangeShapeType="1"/>
                        </wps:cNvCnPr>
                        <wps:spPr bwMode="auto">
                          <a:xfrm flipH="1">
                            <a:off x="2160" y="612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0" name="Line 12"/>
                        <wps:cNvCnPr>
                          <a:cxnSpLocks noChangeShapeType="1"/>
                        </wps:cNvCnPr>
                        <wps:spPr bwMode="auto">
                          <a:xfrm flipV="1">
                            <a:off x="279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1" name="Line 13"/>
                        <wps:cNvCnPr>
                          <a:cxnSpLocks noChangeShapeType="1"/>
                        </wps:cNvCnPr>
                        <wps:spPr bwMode="auto">
                          <a:xfrm flipH="1">
                            <a:off x="2250" y="450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78E3D2" id="Group 1272" o:spid="_x0000_s1026" style="position:absolute;margin-left:36pt;margin-top:8.15pt;width:117pt;height:81pt;z-index:251661312" coordorigin="2160,4500" coordsize="23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">
                <v:rect id="Rectangle 5" o:spid="_x0000_s1027" style="position:absolute;left:2610;top:4860;width:135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"/>
                <v:line id="Line 6" o:spid="_x0000_s1028" style="position:absolute;flip:y;visibility:visible;mso-wrap-style:square" from="3780,4500" to="37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"/>
                <v:line id="Line 7" o:spid="_x0000_s1029" style="position:absolute;visibility:visible;mso-wrap-style:square" from="3780,4500" to="450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"/>
                <v:line id="Line 8" o:spid="_x0000_s1030" style="position:absolute;visibility:visible;mso-wrap-style:square" from="3780,5760" to="37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"/>
                <v:line id="Line 9" o:spid="_x0000_s1031" style="position:absolute;visibility:visible;mso-wrap-style:square" from="3780,6120" to="450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"/>
                <v:line id="Line 10" o:spid="_x0000_s1032" style="position:absolute;visibility:visible;mso-wrap-style:square" from="2790,576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"/>
                <v:line id="Line 11" o:spid="_x0000_s1033" style="position:absolute;flip:x;visibility:visible;mso-wrap-style:square" from="2160,612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"/>
                <v:line id="Line 12" o:spid="_x0000_s1034" style="position:absolute;flip:y;visibility:visible;mso-wrap-style:square" from="2790,4500" to="279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"/>
                <v:line id="Line 13" o:spid="_x0000_s1035" style="position:absolute;flip:x;visibility:visible;mso-wrap-style:square" from="2250,4500" to="279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"/>
              </v:group>
            </w:pict>
          </mc:Fallback>
        </mc:AlternateContent>
      </w:r>
      <w:r w:rsidRPr="00BA49DC">
        <w:rPr>
          <w:rFonts w:ascii="Arial" w:hAnsi="Arial" w:cs="Arial"/>
        </w:rPr>
        <w:t xml:space="preserve">HV1602               </w:t>
      </w:r>
      <w:r w:rsidRPr="00BA49DC">
        <w:rPr>
          <w:rFonts w:ascii="Arial" w:hAnsi="Arial" w:cs="Arial"/>
        </w:rPr>
        <w:tab/>
        <w:t>P108</w:t>
      </w:r>
      <w:r w:rsidRPr="00BA49DC">
        <w:rPr>
          <w:rFonts w:ascii="Arial" w:hAnsi="Arial" w:cs="Arial"/>
        </w:rPr>
        <w:tab/>
      </w:r>
      <w:r w:rsidRPr="00114806">
        <w:rPr>
          <w:noProof/>
        </w:rPr>
        <mc:AlternateContent>
          <mc:Choice Requires="wpg">
            <w:drawing>
              <wp:anchor distT="0" distB="0" distL="114300" distR="114300" simplePos="0" relativeHeight="251664384" behindDoc="0" locked="0" layoutInCell="1" allowOverlap="1" wp14:anchorId="43CA8284" wp14:editId="4AFDEA7A">
                <wp:simplePos x="0" y="0"/>
                <wp:positionH relativeFrom="column">
                  <wp:posOffset>3600450</wp:posOffset>
                </wp:positionH>
                <wp:positionV relativeFrom="paragraph">
                  <wp:posOffset>103505</wp:posOffset>
                </wp:positionV>
                <wp:extent cx="1485900" cy="1028700"/>
                <wp:effectExtent l="9525" t="13335" r="9525" b="5715"/>
                <wp:wrapNone/>
                <wp:docPr id="1262" name="Group 1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28700"/>
                          <a:chOff x="2160" y="4500"/>
                          <a:chExt cx="2340" cy="1620"/>
                        </a:xfrm>
                      </wpg:grpSpPr>
                      <wps:wsp>
                        <wps:cNvPr id="1263" name="Rectangle 35"/>
                        <wps:cNvSpPr>
                          <a:spLocks noChangeArrowheads="1"/>
                        </wps:cNvSpPr>
                        <wps:spPr bwMode="auto">
                          <a:xfrm>
                            <a:off x="2610" y="4860"/>
                            <a:ext cx="135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4" name="Line 36"/>
                        <wps:cNvCnPr>
                          <a:cxnSpLocks noChangeShapeType="1"/>
                        </wps:cNvCnPr>
                        <wps:spPr bwMode="auto">
                          <a:xfrm flipV="1">
                            <a:off x="378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5" name="Line 37"/>
                        <wps:cNvCnPr>
                          <a:cxnSpLocks noChangeShapeType="1"/>
                        </wps:cNvCnPr>
                        <wps:spPr bwMode="auto">
                          <a:xfrm>
                            <a:off x="3780" y="45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 name="Line 38"/>
                        <wps:cNvCnPr>
                          <a:cxnSpLocks noChangeShapeType="1"/>
                        </wps:cNvCnPr>
                        <wps:spPr bwMode="auto">
                          <a:xfrm>
                            <a:off x="378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7" name="Line 39"/>
                        <wps:cNvCnPr>
                          <a:cxnSpLocks noChangeShapeType="1"/>
                        </wps:cNvCnPr>
                        <wps:spPr bwMode="auto">
                          <a:xfrm>
                            <a:off x="3780" y="61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8" name="Line 40"/>
                        <wps:cNvCnPr>
                          <a:cxnSpLocks noChangeShapeType="1"/>
                        </wps:cNvCnPr>
                        <wps:spPr bwMode="auto">
                          <a:xfrm>
                            <a:off x="279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9" name="Line 41"/>
                        <wps:cNvCnPr>
                          <a:cxnSpLocks noChangeShapeType="1"/>
                        </wps:cNvCnPr>
                        <wps:spPr bwMode="auto">
                          <a:xfrm flipH="1">
                            <a:off x="2160" y="612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0" name="Line 42"/>
                        <wps:cNvCnPr>
                          <a:cxnSpLocks noChangeShapeType="1"/>
                        </wps:cNvCnPr>
                        <wps:spPr bwMode="auto">
                          <a:xfrm flipV="1">
                            <a:off x="279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1" name="Line 43"/>
                        <wps:cNvCnPr>
                          <a:cxnSpLocks noChangeShapeType="1"/>
                        </wps:cNvCnPr>
                        <wps:spPr bwMode="auto">
                          <a:xfrm flipH="1">
                            <a:off x="2250" y="450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247126" id="Group 1262" o:spid="_x0000_s1026" style="position:absolute;margin-left:283.5pt;margin-top:8.15pt;width:117pt;height:81pt;z-index:251664384" coordorigin="2160,4500" coordsize="23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">
                <v:rect id="Rectangle 35" o:spid="_x0000_s1027" style="position:absolute;left:2610;top:4860;width:135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"/>
                <v:line id="Line 36" o:spid="_x0000_s1028" style="position:absolute;flip:y;visibility:visible;mso-wrap-style:square" from="3780,4500" to="37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"/>
                <v:line id="Line 37" o:spid="_x0000_s1029" style="position:absolute;visibility:visible;mso-wrap-style:square" from="3780,4500" to="450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"/>
                <v:line id="Line 38" o:spid="_x0000_s1030" style="position:absolute;visibility:visible;mso-wrap-style:square" from="3780,5760" to="37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"/>
                <v:line id="Line 39" o:spid="_x0000_s1031" style="position:absolute;visibility:visible;mso-wrap-style:square" from="3780,6120" to="450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"/>
                <v:line id="Line 40" o:spid="_x0000_s1032" style="position:absolute;visibility:visible;mso-wrap-style:square" from="2790,576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w7c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"/>
                <v:line id="Line 41" o:spid="_x0000_s1033" style="position:absolute;flip:x;visibility:visible;mso-wrap-style:square" from="2160,612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"/>
                <v:line id="Line 42" o:spid="_x0000_s1034" style="position:absolute;flip:y;visibility:visible;mso-wrap-style:square" from="2790,4500" to="279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"/>
                <v:line id="Line 43" o:spid="_x0000_s1035" style="position:absolute;flip:x;visibility:visible;mso-wrap-style:square" from="2250,4500" to="279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"/>
              </v:group>
            </w:pict>
          </mc:Fallback>
        </mc:AlternateContent>
      </w:r>
      <w:r w:rsidRPr="00114806">
        <w:rPr>
          <w:noProof/>
        </w:rPr>
        <mc:AlternateContent>
          <mc:Choice Requires="wpg">
            <w:drawing>
              <wp:anchor distT="0" distB="0" distL="114300" distR="114300" simplePos="0" relativeHeight="251663360" behindDoc="0" locked="0" layoutInCell="1" allowOverlap="1" wp14:anchorId="0A193313" wp14:editId="03C910D6">
                <wp:simplePos x="0" y="0"/>
                <wp:positionH relativeFrom="column">
                  <wp:posOffset>457200</wp:posOffset>
                </wp:positionH>
                <wp:positionV relativeFrom="paragraph">
                  <wp:posOffset>103505</wp:posOffset>
                </wp:positionV>
                <wp:extent cx="1485900" cy="1028700"/>
                <wp:effectExtent l="9525" t="13335" r="9525" b="5715"/>
                <wp:wrapNone/>
                <wp:docPr id="1252" name="Group 1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28700"/>
                          <a:chOff x="2160" y="4500"/>
                          <a:chExt cx="2340" cy="1620"/>
                        </a:xfrm>
                      </wpg:grpSpPr>
                      <wps:wsp>
                        <wps:cNvPr id="1253" name="Rectangle 25"/>
                        <wps:cNvSpPr>
                          <a:spLocks noChangeArrowheads="1"/>
                        </wps:cNvSpPr>
                        <wps:spPr bwMode="auto">
                          <a:xfrm>
                            <a:off x="2610" y="4860"/>
                            <a:ext cx="135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4" name="Line 26"/>
                        <wps:cNvCnPr>
                          <a:cxnSpLocks noChangeShapeType="1"/>
                        </wps:cNvCnPr>
                        <wps:spPr bwMode="auto">
                          <a:xfrm flipV="1">
                            <a:off x="378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5" name="Line 27"/>
                        <wps:cNvCnPr>
                          <a:cxnSpLocks noChangeShapeType="1"/>
                        </wps:cNvCnPr>
                        <wps:spPr bwMode="auto">
                          <a:xfrm>
                            <a:off x="3780" y="45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6" name="Line 28"/>
                        <wps:cNvCnPr>
                          <a:cxnSpLocks noChangeShapeType="1"/>
                        </wps:cNvCnPr>
                        <wps:spPr bwMode="auto">
                          <a:xfrm>
                            <a:off x="378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7" name="Line 29"/>
                        <wps:cNvCnPr>
                          <a:cxnSpLocks noChangeShapeType="1"/>
                        </wps:cNvCnPr>
                        <wps:spPr bwMode="auto">
                          <a:xfrm>
                            <a:off x="3780" y="61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8" name="Line 30"/>
                        <wps:cNvCnPr>
                          <a:cxnSpLocks noChangeShapeType="1"/>
                        </wps:cNvCnPr>
                        <wps:spPr bwMode="auto">
                          <a:xfrm>
                            <a:off x="279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9" name="Line 31"/>
                        <wps:cNvCnPr>
                          <a:cxnSpLocks noChangeShapeType="1"/>
                        </wps:cNvCnPr>
                        <wps:spPr bwMode="auto">
                          <a:xfrm flipH="1">
                            <a:off x="2160" y="612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 name="Line 32"/>
                        <wps:cNvCnPr>
                          <a:cxnSpLocks noChangeShapeType="1"/>
                        </wps:cNvCnPr>
                        <wps:spPr bwMode="auto">
                          <a:xfrm flipV="1">
                            <a:off x="279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1" name="Line 33"/>
                        <wps:cNvCnPr>
                          <a:cxnSpLocks noChangeShapeType="1"/>
                        </wps:cNvCnPr>
                        <wps:spPr bwMode="auto">
                          <a:xfrm flipH="1">
                            <a:off x="2250" y="450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2B8129" id="Group 1252" o:spid="_x0000_s1026" style="position:absolute;margin-left:36pt;margin-top:8.15pt;width:117pt;height:81pt;z-index:251663360" coordorigin="2160,4500" coordsize="23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">
                <v:rect id="Rectangle 25" o:spid="_x0000_s1027" style="position:absolute;left:2610;top:4860;width:135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"/>
                <v:line id="Line 26" o:spid="_x0000_s1028" style="position:absolute;flip:y;visibility:visible;mso-wrap-style:square" from="3780,4500" to="37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"/>
                <v:line id="Line 27" o:spid="_x0000_s1029" style="position:absolute;visibility:visible;mso-wrap-style:square" from="3780,4500" to="450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"/>
                <v:line id="Line 28" o:spid="_x0000_s1030" style="position:absolute;visibility:visible;mso-wrap-style:square" from="3780,5760" to="37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"/>
                <v:line id="Line 29" o:spid="_x0000_s1031" style="position:absolute;visibility:visible;mso-wrap-style:square" from="3780,6120" to="450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"/>
                <v:line id="Line 30" o:spid="_x0000_s1032" style="position:absolute;visibility:visible;mso-wrap-style:square" from="2790,576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"/>
                <v:line id="Line 31" o:spid="_x0000_s1033" style="position:absolute;flip:x;visibility:visible;mso-wrap-style:square" from="2160,6120" to="279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"/>
                <v:line id="Line 32" o:spid="_x0000_s1034" style="position:absolute;flip:y;visibility:visible;mso-wrap-style:square" from="2790,4500" to="279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"/>
                <v:line id="Line 33" o:spid="_x0000_s1035" style="position:absolute;flip:x;visibility:visible;mso-wrap-style:square" from="2250,4500" to="279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"/>
              </v:group>
            </w:pict>
          </mc:Fallback>
        </mc:AlternateContent>
      </w:r>
      <w:r w:rsidRPr="00BA49DC">
        <w:rPr>
          <w:rFonts w:ascii="Arial" w:hAnsi="Arial" w:cs="Arial"/>
        </w:rPr>
        <w:t xml:space="preserve">        HV1602                      </w:t>
      </w:r>
      <w:r w:rsidRPr="00BA49DC">
        <w:rPr>
          <w:rFonts w:ascii="Arial" w:hAnsi="Arial" w:cs="Arial"/>
        </w:rPr>
        <w:tab/>
        <w:t>P108</w:t>
      </w:r>
      <w:r w:rsidRPr="00BA49DC">
        <w:rPr>
          <w:rFonts w:ascii="Arial" w:hAnsi="Arial" w:cs="Arial"/>
        </w:rPr>
        <w:tab/>
      </w:r>
    </w:p>
    <w:p w14:paraId="6A27433C" w14:textId="77777777" w:rsidR="00114806" w:rsidRPr="00114806" w:rsidRDefault="00114806" w:rsidP="00BA49DC">
      <w:pPr>
        <w:tabs>
          <w:tab w:val="left" w:pos="3120"/>
          <w:tab w:val="left" w:pos="3228"/>
        </w:tabs>
        <w:ind w:left="426" w:hanging="426"/>
        <w:rPr>
          <w:rFonts w:ascii="Arial" w:hAnsi="Arial" w:cs="Arial"/>
        </w:rPr>
      </w:pPr>
    </w:p>
    <w:p w14:paraId="7F4B5512"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68480" behindDoc="0" locked="0" layoutInCell="1" allowOverlap="1" wp14:anchorId="5397864E" wp14:editId="770850C0">
                <wp:simplePos x="0" y="0"/>
                <wp:positionH relativeFrom="column">
                  <wp:posOffset>4629150</wp:posOffset>
                </wp:positionH>
                <wp:positionV relativeFrom="paragraph">
                  <wp:posOffset>78740</wp:posOffset>
                </wp:positionV>
                <wp:extent cx="0" cy="342900"/>
                <wp:effectExtent l="57150" t="13335" r="57150" b="15240"/>
                <wp:wrapNone/>
                <wp:docPr id="1251" name="Straight Connector 1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A83BF" id="Straight Connector 125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6.2pt" to="364.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">
                <v:stroke endarrow="block"/>
              </v:line>
            </w:pict>
          </mc:Fallback>
        </mc:AlternateContent>
      </w:r>
      <w:r w:rsidRPr="00114806">
        <w:rPr>
          <w:rFonts w:ascii="Arial" w:hAnsi="Arial" w:cs="Arial"/>
          <w:noProof/>
        </w:rPr>
        <mc:AlternateContent>
          <mc:Choice Requires="wps">
            <w:drawing>
              <wp:anchor distT="0" distB="0" distL="114300" distR="114300" simplePos="0" relativeHeight="251667456" behindDoc="0" locked="0" layoutInCell="1" allowOverlap="1" wp14:anchorId="150EBD9B" wp14:editId="718C8D7E">
                <wp:simplePos x="0" y="0"/>
                <wp:positionH relativeFrom="column">
                  <wp:posOffset>4000500</wp:posOffset>
                </wp:positionH>
                <wp:positionV relativeFrom="paragraph">
                  <wp:posOffset>78740</wp:posOffset>
                </wp:positionV>
                <wp:extent cx="0" cy="342900"/>
                <wp:effectExtent l="57150" t="22860" r="57150" b="15240"/>
                <wp:wrapNone/>
                <wp:docPr id="1250" name="Straight Connector 1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4C66B" id="Straight Connector 125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2pt" to="3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6LNwIAAH8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">
                <v:stroke startarrow="block" endarrow="block"/>
              </v:line>
            </w:pict>
          </mc:Fallback>
        </mc:AlternateContent>
      </w:r>
      <w:r w:rsidRPr="00114806">
        <w:rPr>
          <w:rFonts w:ascii="Arial" w:hAnsi="Arial" w:cs="Arial"/>
          <w:noProof/>
        </w:rPr>
        <mc:AlternateContent>
          <mc:Choice Requires="wps">
            <w:drawing>
              <wp:anchor distT="0" distB="0" distL="114300" distR="114300" simplePos="0" relativeHeight="251666432" behindDoc="0" locked="0" layoutInCell="1" allowOverlap="1" wp14:anchorId="381CFEBB" wp14:editId="4B650B66">
                <wp:simplePos x="0" y="0"/>
                <wp:positionH relativeFrom="column">
                  <wp:posOffset>857250</wp:posOffset>
                </wp:positionH>
                <wp:positionV relativeFrom="paragraph">
                  <wp:posOffset>78740</wp:posOffset>
                </wp:positionV>
                <wp:extent cx="628650" cy="342900"/>
                <wp:effectExtent l="38100" t="51435" r="38100" b="53340"/>
                <wp:wrapNone/>
                <wp:docPr id="1249" name="Straight Connector 1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9CBA2" id="Straight Connector 124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2pt" to="11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">
                <v:stroke startarrow="block" endarrow="block"/>
              </v:line>
            </w:pict>
          </mc:Fallback>
        </mc:AlternateContent>
      </w:r>
      <w:r w:rsidRPr="00114806">
        <w:rPr>
          <w:rFonts w:ascii="Arial" w:hAnsi="Arial" w:cs="Arial"/>
          <w:noProof/>
        </w:rPr>
        <mc:AlternateContent>
          <mc:Choice Requires="wps">
            <w:drawing>
              <wp:anchor distT="0" distB="0" distL="114300" distR="114300" simplePos="0" relativeHeight="251665408" behindDoc="0" locked="0" layoutInCell="1" allowOverlap="1" wp14:anchorId="7E731C1F" wp14:editId="210AC9D3">
                <wp:simplePos x="0" y="0"/>
                <wp:positionH relativeFrom="column">
                  <wp:posOffset>857250</wp:posOffset>
                </wp:positionH>
                <wp:positionV relativeFrom="paragraph">
                  <wp:posOffset>78740</wp:posOffset>
                </wp:positionV>
                <wp:extent cx="685800" cy="342900"/>
                <wp:effectExtent l="38100" t="13335" r="9525" b="53340"/>
                <wp:wrapNone/>
                <wp:docPr id="1248" name="Straight Connector 1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3C586" id="Straight Connector 124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2pt" to="121.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">
                <v:stroke endarrow="block"/>
              </v:line>
            </w:pict>
          </mc:Fallback>
        </mc:AlternateContent>
      </w:r>
      <w:r w:rsidRPr="00114806">
        <w:rPr>
          <w:rFonts w:ascii="Arial" w:hAnsi="Arial" w:cs="Arial"/>
          <w:noProof/>
        </w:rPr>
        <mc:AlternateContent>
          <mc:Choice Requires="wps">
            <w:drawing>
              <wp:anchor distT="0" distB="0" distL="114300" distR="114300" simplePos="0" relativeHeight="251660288" behindDoc="0" locked="0" layoutInCell="1" allowOverlap="1" wp14:anchorId="35ED612B" wp14:editId="6EB58D54">
                <wp:simplePos x="0" y="0"/>
                <wp:positionH relativeFrom="column">
                  <wp:posOffset>857250</wp:posOffset>
                </wp:positionH>
                <wp:positionV relativeFrom="paragraph">
                  <wp:posOffset>78740</wp:posOffset>
                </wp:positionV>
                <wp:extent cx="628650" cy="342900"/>
                <wp:effectExtent l="38100" t="51435" r="38100" b="53340"/>
                <wp:wrapNone/>
                <wp:docPr id="1247" name="Straight Connector 1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22393" id="Straight Connector 124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2pt" to="11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">
                <v:stroke startarrow="block" endarrow="block"/>
              </v:line>
            </w:pict>
          </mc:Fallback>
        </mc:AlternateContent>
      </w:r>
      <w:r w:rsidRPr="00114806">
        <w:rPr>
          <w:rFonts w:ascii="Arial" w:hAnsi="Arial" w:cs="Arial"/>
          <w:noProof/>
        </w:rPr>
        <mc:AlternateContent>
          <mc:Choice Requires="wps">
            <w:drawing>
              <wp:anchor distT="0" distB="0" distL="114300" distR="114300" simplePos="0" relativeHeight="251659264" behindDoc="0" locked="0" layoutInCell="1" allowOverlap="1" wp14:anchorId="45FBC022" wp14:editId="6606B27D">
                <wp:simplePos x="0" y="0"/>
                <wp:positionH relativeFrom="column">
                  <wp:posOffset>857250</wp:posOffset>
                </wp:positionH>
                <wp:positionV relativeFrom="paragraph">
                  <wp:posOffset>78740</wp:posOffset>
                </wp:positionV>
                <wp:extent cx="628650" cy="342900"/>
                <wp:effectExtent l="38100" t="13335" r="9525" b="53340"/>
                <wp:wrapNone/>
                <wp:docPr id="1246" name="Straight Connector 1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D18AA" id="Straight Connector 124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6.2pt" to="11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">
                <v:stroke endarrow="block"/>
              </v:line>
            </w:pict>
          </mc:Fallback>
        </mc:AlternateContent>
      </w:r>
    </w:p>
    <w:p w14:paraId="080B928C" w14:textId="77777777" w:rsidR="00114806" w:rsidRPr="00114806" w:rsidRDefault="00114806" w:rsidP="00BA49DC">
      <w:pPr>
        <w:ind w:left="426" w:hanging="426"/>
        <w:rPr>
          <w:rFonts w:ascii="Arial" w:hAnsi="Arial" w:cs="Arial"/>
        </w:rPr>
      </w:pPr>
    </w:p>
    <w:p w14:paraId="3F01B3D7" w14:textId="77777777" w:rsidR="00114806" w:rsidRPr="00114806" w:rsidRDefault="00114806" w:rsidP="00BA49DC">
      <w:pPr>
        <w:ind w:left="426" w:hanging="426"/>
        <w:rPr>
          <w:rFonts w:ascii="Arial" w:hAnsi="Arial" w:cs="Arial"/>
        </w:rPr>
      </w:pPr>
    </w:p>
    <w:p w14:paraId="3F5D14AD" w14:textId="77777777" w:rsidR="00114806" w:rsidRPr="00114806" w:rsidRDefault="00114806" w:rsidP="00BA49DC">
      <w:pPr>
        <w:ind w:left="426" w:hanging="426"/>
        <w:rPr>
          <w:rFonts w:ascii="Arial" w:hAnsi="Arial" w:cs="Arial"/>
        </w:rPr>
      </w:pPr>
    </w:p>
    <w:p w14:paraId="70EEF4F4" w14:textId="77777777" w:rsidR="00114806" w:rsidRPr="00BA49DC" w:rsidRDefault="00114806" w:rsidP="00BA49DC">
      <w:pPr>
        <w:tabs>
          <w:tab w:val="left" w:pos="3120"/>
          <w:tab w:val="left" w:pos="3600"/>
          <w:tab w:val="center" w:pos="4680"/>
        </w:tabs>
        <w:ind w:left="426" w:hanging="426"/>
        <w:rPr>
          <w:rFonts w:ascii="Arial" w:hAnsi="Arial" w:cs="Arial"/>
        </w:rPr>
      </w:pPr>
      <w:r w:rsidRPr="00BA49DC">
        <w:rPr>
          <w:rFonts w:ascii="Arial" w:hAnsi="Arial" w:cs="Arial"/>
        </w:rPr>
        <w:t>V104A</w:t>
      </w:r>
      <w:r w:rsidRPr="00BA49DC">
        <w:rPr>
          <w:rFonts w:ascii="Arial" w:hAnsi="Arial" w:cs="Arial"/>
        </w:rPr>
        <w:tab/>
        <w:t>V104B</w:t>
      </w:r>
      <w:r w:rsidRPr="00BA49DC">
        <w:rPr>
          <w:rFonts w:ascii="Arial" w:hAnsi="Arial" w:cs="Arial"/>
        </w:rPr>
        <w:tab/>
        <w:t xml:space="preserve">                V104A</w:t>
      </w:r>
      <w:r w:rsidRPr="00BA49DC">
        <w:rPr>
          <w:rFonts w:ascii="Arial" w:hAnsi="Arial" w:cs="Arial"/>
        </w:rPr>
        <w:tab/>
        <w:t xml:space="preserve">                               V104B</w:t>
      </w:r>
    </w:p>
    <w:p w14:paraId="1A38391E" w14:textId="77777777" w:rsidR="00114806" w:rsidRPr="00114806" w:rsidRDefault="00114806" w:rsidP="00BA49DC">
      <w:pPr>
        <w:ind w:left="426" w:hanging="426"/>
        <w:rPr>
          <w:rFonts w:ascii="Arial" w:hAnsi="Arial" w:cs="Arial"/>
        </w:rPr>
      </w:pPr>
    </w:p>
    <w:p w14:paraId="79F3ECC4" w14:textId="77777777" w:rsidR="00114806" w:rsidRPr="00114806" w:rsidRDefault="00114806" w:rsidP="00BA49DC">
      <w:pPr>
        <w:tabs>
          <w:tab w:val="left" w:pos="1404"/>
          <w:tab w:val="left" w:pos="6660"/>
        </w:tabs>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669504" behindDoc="0" locked="0" layoutInCell="1" allowOverlap="1" wp14:anchorId="29FA52F5" wp14:editId="034D49EA">
                <wp:simplePos x="0" y="0"/>
                <wp:positionH relativeFrom="column">
                  <wp:posOffset>3600450</wp:posOffset>
                </wp:positionH>
                <wp:positionV relativeFrom="paragraph">
                  <wp:posOffset>118110</wp:posOffset>
                </wp:positionV>
                <wp:extent cx="1657350" cy="1485900"/>
                <wp:effectExtent l="9525" t="13335" r="9525" b="5715"/>
                <wp:wrapNone/>
                <wp:docPr id="1237"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350" cy="1485900"/>
                          <a:chOff x="2160" y="7020"/>
                          <a:chExt cx="2610" cy="2340"/>
                        </a:xfrm>
                      </wpg:grpSpPr>
                      <wpg:grpSp>
                        <wpg:cNvPr id="1238" name="Group 49"/>
                        <wpg:cNvGrpSpPr>
                          <a:grpSpLocks/>
                        </wpg:cNvGrpSpPr>
                        <wpg:grpSpPr bwMode="auto">
                          <a:xfrm>
                            <a:off x="2160" y="7020"/>
                            <a:ext cx="2610" cy="2340"/>
                            <a:chOff x="2160" y="7020"/>
                            <a:chExt cx="2610" cy="2340"/>
                          </a:xfrm>
                        </wpg:grpSpPr>
                        <wps:wsp>
                          <wps:cNvPr id="1239" name="AutoShape 50"/>
                          <wps:cNvSpPr>
                            <a:spLocks noChangeArrowheads="1"/>
                          </wps:cNvSpPr>
                          <wps:spPr bwMode="auto">
                            <a:xfrm>
                              <a:off x="2790" y="7560"/>
                              <a:ext cx="1350" cy="12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0" name="Line 51"/>
                          <wps:cNvCnPr>
                            <a:cxnSpLocks noChangeShapeType="1"/>
                          </wps:cNvCnPr>
                          <wps:spPr bwMode="auto">
                            <a:xfrm>
                              <a:off x="3456" y="70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1" name="Line 52"/>
                          <wps:cNvCnPr>
                            <a:cxnSpLocks noChangeShapeType="1"/>
                          </wps:cNvCnPr>
                          <wps:spPr bwMode="auto">
                            <a:xfrm>
                              <a:off x="3456" y="88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2" name="Line 53"/>
                          <wps:cNvCnPr>
                            <a:cxnSpLocks noChangeShapeType="1"/>
                          </wps:cNvCnPr>
                          <wps:spPr bwMode="auto">
                            <a:xfrm>
                              <a:off x="4140" y="8175"/>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3" name="Line 54"/>
                          <wps:cNvCnPr>
                            <a:cxnSpLocks noChangeShapeType="1"/>
                          </wps:cNvCnPr>
                          <wps:spPr bwMode="auto">
                            <a:xfrm>
                              <a:off x="2160" y="8175"/>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4" name="Freeform 55"/>
                        <wps:cNvSpPr>
                          <a:spLocks/>
                        </wps:cNvSpPr>
                        <wps:spPr bwMode="auto">
                          <a:xfrm>
                            <a:off x="3468" y="8115"/>
                            <a:ext cx="660" cy="681"/>
                          </a:xfrm>
                          <a:custGeom>
                            <a:avLst/>
                            <a:gdLst>
                              <a:gd name="T0" fmla="*/ 0 w 660"/>
                              <a:gd name="T1" fmla="*/ 681 h 681"/>
                              <a:gd name="T2" fmla="*/ 12 w 660"/>
                              <a:gd name="T3" fmla="*/ 285 h 681"/>
                              <a:gd name="T4" fmla="*/ 84 w 660"/>
                              <a:gd name="T5" fmla="*/ 213 h 681"/>
                              <a:gd name="T6" fmla="*/ 192 w 660"/>
                              <a:gd name="T7" fmla="*/ 105 h 681"/>
                              <a:gd name="T8" fmla="*/ 408 w 660"/>
                              <a:gd name="T9" fmla="*/ 45 h 681"/>
                              <a:gd name="T10" fmla="*/ 660 w 660"/>
                              <a:gd name="T11" fmla="*/ 69 h 681"/>
                            </a:gdLst>
                            <a:ahLst/>
                            <a:cxnLst>
                              <a:cxn ang="0">
                                <a:pos x="T0" y="T1"/>
                              </a:cxn>
                              <a:cxn ang="0">
                                <a:pos x="T2" y="T3"/>
                              </a:cxn>
                              <a:cxn ang="0">
                                <a:pos x="T4" y="T5"/>
                              </a:cxn>
                              <a:cxn ang="0">
                                <a:pos x="T6" y="T7"/>
                              </a:cxn>
                              <a:cxn ang="0">
                                <a:pos x="T8" y="T9"/>
                              </a:cxn>
                              <a:cxn ang="0">
                                <a:pos x="T10" y="T11"/>
                              </a:cxn>
                            </a:cxnLst>
                            <a:rect l="0" t="0" r="r" b="b"/>
                            <a:pathLst>
                              <a:path w="660" h="681">
                                <a:moveTo>
                                  <a:pt x="0" y="681"/>
                                </a:moveTo>
                                <a:cubicBezTo>
                                  <a:pt x="4" y="549"/>
                                  <a:pt x="1" y="417"/>
                                  <a:pt x="12" y="285"/>
                                </a:cubicBezTo>
                                <a:cubicBezTo>
                                  <a:pt x="14" y="255"/>
                                  <a:pt x="70" y="226"/>
                                  <a:pt x="84" y="213"/>
                                </a:cubicBezTo>
                                <a:cubicBezTo>
                                  <a:pt x="84" y="213"/>
                                  <a:pt x="174" y="123"/>
                                  <a:pt x="192" y="105"/>
                                </a:cubicBezTo>
                                <a:cubicBezTo>
                                  <a:pt x="216" y="81"/>
                                  <a:pt x="368" y="52"/>
                                  <a:pt x="408" y="45"/>
                                </a:cubicBezTo>
                                <a:cubicBezTo>
                                  <a:pt x="654" y="57"/>
                                  <a:pt x="591" y="0"/>
                                  <a:pt x="660" y="69"/>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5" name="Freeform 56"/>
                        <wps:cNvSpPr>
                          <a:spLocks/>
                        </wps:cNvSpPr>
                        <wps:spPr bwMode="auto">
                          <a:xfrm flipH="1" flipV="1">
                            <a:off x="2790" y="7560"/>
                            <a:ext cx="660" cy="681"/>
                          </a:xfrm>
                          <a:custGeom>
                            <a:avLst/>
                            <a:gdLst>
                              <a:gd name="T0" fmla="*/ 0 w 660"/>
                              <a:gd name="T1" fmla="*/ 681 h 681"/>
                              <a:gd name="T2" fmla="*/ 12 w 660"/>
                              <a:gd name="T3" fmla="*/ 285 h 681"/>
                              <a:gd name="T4" fmla="*/ 84 w 660"/>
                              <a:gd name="T5" fmla="*/ 213 h 681"/>
                              <a:gd name="T6" fmla="*/ 192 w 660"/>
                              <a:gd name="T7" fmla="*/ 105 h 681"/>
                              <a:gd name="T8" fmla="*/ 408 w 660"/>
                              <a:gd name="T9" fmla="*/ 45 h 681"/>
                              <a:gd name="T10" fmla="*/ 660 w 660"/>
                              <a:gd name="T11" fmla="*/ 69 h 681"/>
                            </a:gdLst>
                            <a:ahLst/>
                            <a:cxnLst>
                              <a:cxn ang="0">
                                <a:pos x="T0" y="T1"/>
                              </a:cxn>
                              <a:cxn ang="0">
                                <a:pos x="T2" y="T3"/>
                              </a:cxn>
                              <a:cxn ang="0">
                                <a:pos x="T4" y="T5"/>
                              </a:cxn>
                              <a:cxn ang="0">
                                <a:pos x="T6" y="T7"/>
                              </a:cxn>
                              <a:cxn ang="0">
                                <a:pos x="T8" y="T9"/>
                              </a:cxn>
                              <a:cxn ang="0">
                                <a:pos x="T10" y="T11"/>
                              </a:cxn>
                            </a:cxnLst>
                            <a:rect l="0" t="0" r="r" b="b"/>
                            <a:pathLst>
                              <a:path w="660" h="681">
                                <a:moveTo>
                                  <a:pt x="0" y="681"/>
                                </a:moveTo>
                                <a:cubicBezTo>
                                  <a:pt x="4" y="549"/>
                                  <a:pt x="1" y="417"/>
                                  <a:pt x="12" y="285"/>
                                </a:cubicBezTo>
                                <a:cubicBezTo>
                                  <a:pt x="14" y="255"/>
                                  <a:pt x="70" y="226"/>
                                  <a:pt x="84" y="213"/>
                                </a:cubicBezTo>
                                <a:cubicBezTo>
                                  <a:pt x="84" y="213"/>
                                  <a:pt x="174" y="123"/>
                                  <a:pt x="192" y="105"/>
                                </a:cubicBezTo>
                                <a:cubicBezTo>
                                  <a:pt x="216" y="81"/>
                                  <a:pt x="368" y="52"/>
                                  <a:pt x="408" y="45"/>
                                </a:cubicBezTo>
                                <a:cubicBezTo>
                                  <a:pt x="654" y="57"/>
                                  <a:pt x="591" y="0"/>
                                  <a:pt x="660" y="69"/>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E759CF" id="Group 1237" o:spid="_x0000_s1026" style="position:absolute;margin-left:283.5pt;margin-top:9.3pt;width:130.5pt;height:117pt;z-index:251669504" coordorigin="2160,7020" coordsize="261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">
                <v:group id="Group 49" o:spid="_x0000_s1027" style="position:absolute;left:2160;top:7020;width:2610;height:2340" coordorigin="2160,7020" coordsize="261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shapetype id="_x0000_t4" coordsize="21600,21600" o:spt="4" path="m10800,l,10800,10800,21600,21600,10800xe">
                    <v:stroke joinstyle="miter"/>
                    <v:path gradientshapeok="t" o:connecttype="rect" textboxrect="5400,5400,16200,16200"/>
                  </v:shapetype>
                  <v:shape id="AutoShape 50" o:spid="_x0000_s1028" type="#_x0000_t4" style="position:absolute;left:2790;top:7560;width:135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"/>
                  <v:line id="Line 51" o:spid="_x0000_s1029" style="position:absolute;visibility:visible;mso-wrap-style:square" from="3456,7020" to="345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"/>
                  <v:line id="Line 52" o:spid="_x0000_s1030" style="position:absolute;visibility:visible;mso-wrap-style:square" from="3456,8820" to="3456,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"/>
                  <v:line id="Line 53" o:spid="_x0000_s1031" style="position:absolute;visibility:visible;mso-wrap-style:square" from="4140,8175" to="4770,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"/>
                  <v:line id="Line 54" o:spid="_x0000_s1032" style="position:absolute;visibility:visible;mso-wrap-style:square" from="2160,8175" to="2790,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"/>
                </v:group>
                <v:shape id="Freeform 55" o:spid="_x0000_s1033" style="position:absolute;left:3468;top:8115;width:660;height:681;visibility:visible;mso-wrap-style:square;v-text-anchor:top" coordsize="66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" path="m,681c4,549,1,417,12,285v2,-30,58,-59,72,-72c84,213,174,123,192,105,216,81,368,52,408,45,654,57,591,,660,69e" filled="f">
                  <v:stroke dashstyle="1 1" endcap="round"/>
                  <v:path arrowok="t" o:connecttype="custom" o:connectlocs="0,681;12,285;84,213;192,105;408,45;660,69" o:connectangles="0,0,0,0,0,0"/>
                </v:shape>
                <v:shape id="Freeform 56" o:spid="_x0000_s1034" style="position:absolute;left:2790;top:7560;width:660;height:681;flip:x y;visibility:visible;mso-wrap-style:square;v-text-anchor:top" coordsize="66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" path="m,681c4,549,1,417,12,285v2,-30,58,-59,72,-72c84,213,174,123,192,105,216,81,368,52,408,45,654,57,591,,660,69e" filled="f">
                  <v:stroke dashstyle="1 1" endcap="round"/>
                  <v:path arrowok="t" o:connecttype="custom" o:connectlocs="0,681;12,285;84,213;192,105;408,45;660,69" o:connectangles="0,0,0,0,0,0"/>
                </v:shape>
              </v:group>
            </w:pict>
          </mc:Fallback>
        </mc:AlternateContent>
      </w:r>
      <w:r w:rsidRPr="00114806">
        <w:rPr>
          <w:rFonts w:ascii="Arial" w:hAnsi="Arial" w:cs="Arial"/>
          <w:noProof/>
        </w:rPr>
        <mc:AlternateContent>
          <mc:Choice Requires="wpg">
            <w:drawing>
              <wp:anchor distT="0" distB="0" distL="114300" distR="114300" simplePos="0" relativeHeight="251670528" behindDoc="0" locked="0" layoutInCell="1" allowOverlap="1" wp14:anchorId="47193F5E" wp14:editId="2EA0DD2E">
                <wp:simplePos x="0" y="0"/>
                <wp:positionH relativeFrom="column">
                  <wp:posOffset>314325</wp:posOffset>
                </wp:positionH>
                <wp:positionV relativeFrom="paragraph">
                  <wp:posOffset>203835</wp:posOffset>
                </wp:positionV>
                <wp:extent cx="1657350" cy="1485900"/>
                <wp:effectExtent l="9525" t="13335" r="9525" b="5715"/>
                <wp:wrapNone/>
                <wp:docPr id="1228" name="Group 1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1657350" cy="1485900"/>
                          <a:chOff x="2160" y="7020"/>
                          <a:chExt cx="2610" cy="2340"/>
                        </a:xfrm>
                      </wpg:grpSpPr>
                      <wpg:grpSp>
                        <wpg:cNvPr id="1229" name="Group 58"/>
                        <wpg:cNvGrpSpPr>
                          <a:grpSpLocks/>
                        </wpg:cNvGrpSpPr>
                        <wpg:grpSpPr bwMode="auto">
                          <a:xfrm>
                            <a:off x="2160" y="7020"/>
                            <a:ext cx="2610" cy="2340"/>
                            <a:chOff x="2160" y="7020"/>
                            <a:chExt cx="2610" cy="2340"/>
                          </a:xfrm>
                        </wpg:grpSpPr>
                        <wps:wsp>
                          <wps:cNvPr id="1230" name="AutoShape 59"/>
                          <wps:cNvSpPr>
                            <a:spLocks noChangeArrowheads="1"/>
                          </wps:cNvSpPr>
                          <wps:spPr bwMode="auto">
                            <a:xfrm>
                              <a:off x="2790" y="7560"/>
                              <a:ext cx="1350" cy="12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1" name="Line 60"/>
                          <wps:cNvCnPr>
                            <a:cxnSpLocks noChangeShapeType="1"/>
                          </wps:cNvCnPr>
                          <wps:spPr bwMode="auto">
                            <a:xfrm>
                              <a:off x="3456" y="70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2" name="Line 61"/>
                          <wps:cNvCnPr>
                            <a:cxnSpLocks noChangeShapeType="1"/>
                          </wps:cNvCnPr>
                          <wps:spPr bwMode="auto">
                            <a:xfrm>
                              <a:off x="3456" y="88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3" name="Line 62"/>
                          <wps:cNvCnPr>
                            <a:cxnSpLocks noChangeShapeType="1"/>
                          </wps:cNvCnPr>
                          <wps:spPr bwMode="auto">
                            <a:xfrm>
                              <a:off x="4140" y="8175"/>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4" name="Line 63"/>
                          <wps:cNvCnPr>
                            <a:cxnSpLocks noChangeShapeType="1"/>
                          </wps:cNvCnPr>
                          <wps:spPr bwMode="auto">
                            <a:xfrm>
                              <a:off x="2160" y="8175"/>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35" name="Freeform 64"/>
                        <wps:cNvSpPr>
                          <a:spLocks/>
                        </wps:cNvSpPr>
                        <wps:spPr bwMode="auto">
                          <a:xfrm>
                            <a:off x="3468" y="8115"/>
                            <a:ext cx="660" cy="681"/>
                          </a:xfrm>
                          <a:custGeom>
                            <a:avLst/>
                            <a:gdLst>
                              <a:gd name="T0" fmla="*/ 0 w 660"/>
                              <a:gd name="T1" fmla="*/ 681 h 681"/>
                              <a:gd name="T2" fmla="*/ 12 w 660"/>
                              <a:gd name="T3" fmla="*/ 285 h 681"/>
                              <a:gd name="T4" fmla="*/ 84 w 660"/>
                              <a:gd name="T5" fmla="*/ 213 h 681"/>
                              <a:gd name="T6" fmla="*/ 192 w 660"/>
                              <a:gd name="T7" fmla="*/ 105 h 681"/>
                              <a:gd name="T8" fmla="*/ 408 w 660"/>
                              <a:gd name="T9" fmla="*/ 45 h 681"/>
                              <a:gd name="T10" fmla="*/ 660 w 660"/>
                              <a:gd name="T11" fmla="*/ 69 h 681"/>
                            </a:gdLst>
                            <a:ahLst/>
                            <a:cxnLst>
                              <a:cxn ang="0">
                                <a:pos x="T0" y="T1"/>
                              </a:cxn>
                              <a:cxn ang="0">
                                <a:pos x="T2" y="T3"/>
                              </a:cxn>
                              <a:cxn ang="0">
                                <a:pos x="T4" y="T5"/>
                              </a:cxn>
                              <a:cxn ang="0">
                                <a:pos x="T6" y="T7"/>
                              </a:cxn>
                              <a:cxn ang="0">
                                <a:pos x="T8" y="T9"/>
                              </a:cxn>
                              <a:cxn ang="0">
                                <a:pos x="T10" y="T11"/>
                              </a:cxn>
                            </a:cxnLst>
                            <a:rect l="0" t="0" r="r" b="b"/>
                            <a:pathLst>
                              <a:path w="660" h="681">
                                <a:moveTo>
                                  <a:pt x="0" y="681"/>
                                </a:moveTo>
                                <a:cubicBezTo>
                                  <a:pt x="4" y="549"/>
                                  <a:pt x="1" y="417"/>
                                  <a:pt x="12" y="285"/>
                                </a:cubicBezTo>
                                <a:cubicBezTo>
                                  <a:pt x="14" y="255"/>
                                  <a:pt x="70" y="226"/>
                                  <a:pt x="84" y="213"/>
                                </a:cubicBezTo>
                                <a:cubicBezTo>
                                  <a:pt x="84" y="213"/>
                                  <a:pt x="174" y="123"/>
                                  <a:pt x="192" y="105"/>
                                </a:cubicBezTo>
                                <a:cubicBezTo>
                                  <a:pt x="216" y="81"/>
                                  <a:pt x="368" y="52"/>
                                  <a:pt x="408" y="45"/>
                                </a:cubicBezTo>
                                <a:cubicBezTo>
                                  <a:pt x="654" y="57"/>
                                  <a:pt x="591" y="0"/>
                                  <a:pt x="660" y="69"/>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6" name="Freeform 65"/>
                        <wps:cNvSpPr>
                          <a:spLocks/>
                        </wps:cNvSpPr>
                        <wps:spPr bwMode="auto">
                          <a:xfrm flipH="1" flipV="1">
                            <a:off x="2790" y="7560"/>
                            <a:ext cx="660" cy="681"/>
                          </a:xfrm>
                          <a:custGeom>
                            <a:avLst/>
                            <a:gdLst>
                              <a:gd name="T0" fmla="*/ 0 w 660"/>
                              <a:gd name="T1" fmla="*/ 681 h 681"/>
                              <a:gd name="T2" fmla="*/ 12 w 660"/>
                              <a:gd name="T3" fmla="*/ 285 h 681"/>
                              <a:gd name="T4" fmla="*/ 84 w 660"/>
                              <a:gd name="T5" fmla="*/ 213 h 681"/>
                              <a:gd name="T6" fmla="*/ 192 w 660"/>
                              <a:gd name="T7" fmla="*/ 105 h 681"/>
                              <a:gd name="T8" fmla="*/ 408 w 660"/>
                              <a:gd name="T9" fmla="*/ 45 h 681"/>
                              <a:gd name="T10" fmla="*/ 660 w 660"/>
                              <a:gd name="T11" fmla="*/ 69 h 681"/>
                            </a:gdLst>
                            <a:ahLst/>
                            <a:cxnLst>
                              <a:cxn ang="0">
                                <a:pos x="T0" y="T1"/>
                              </a:cxn>
                              <a:cxn ang="0">
                                <a:pos x="T2" y="T3"/>
                              </a:cxn>
                              <a:cxn ang="0">
                                <a:pos x="T4" y="T5"/>
                              </a:cxn>
                              <a:cxn ang="0">
                                <a:pos x="T6" y="T7"/>
                              </a:cxn>
                              <a:cxn ang="0">
                                <a:pos x="T8" y="T9"/>
                              </a:cxn>
                              <a:cxn ang="0">
                                <a:pos x="T10" y="T11"/>
                              </a:cxn>
                            </a:cxnLst>
                            <a:rect l="0" t="0" r="r" b="b"/>
                            <a:pathLst>
                              <a:path w="660" h="681">
                                <a:moveTo>
                                  <a:pt x="0" y="681"/>
                                </a:moveTo>
                                <a:cubicBezTo>
                                  <a:pt x="4" y="549"/>
                                  <a:pt x="1" y="417"/>
                                  <a:pt x="12" y="285"/>
                                </a:cubicBezTo>
                                <a:cubicBezTo>
                                  <a:pt x="14" y="255"/>
                                  <a:pt x="70" y="226"/>
                                  <a:pt x="84" y="213"/>
                                </a:cubicBezTo>
                                <a:cubicBezTo>
                                  <a:pt x="84" y="213"/>
                                  <a:pt x="174" y="123"/>
                                  <a:pt x="192" y="105"/>
                                </a:cubicBezTo>
                                <a:cubicBezTo>
                                  <a:pt x="216" y="81"/>
                                  <a:pt x="368" y="52"/>
                                  <a:pt x="408" y="45"/>
                                </a:cubicBezTo>
                                <a:cubicBezTo>
                                  <a:pt x="654" y="57"/>
                                  <a:pt x="591" y="0"/>
                                  <a:pt x="660" y="69"/>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2AEAC" id="Group 1228" o:spid="_x0000_s1026" style="position:absolute;margin-left:24.75pt;margin-top:16.05pt;width:130.5pt;height:117pt;rotation:-90;z-index:251670528" coordorigin="2160,7020" coordsize="261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">
                <v:group id="Group 58" o:spid="_x0000_s1027" style="position:absolute;left:2160;top:7020;width:2610;height:2340" coordorigin="2160,7020" coordsize="261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">
                  <v:shape id="AutoShape 59" o:spid="_x0000_s1028" type="#_x0000_t4" style="position:absolute;left:2790;top:7560;width:135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"/>
                  <v:line id="Line 60" o:spid="_x0000_s1029" style="position:absolute;visibility:visible;mso-wrap-style:square" from="3456,7020" to="3456,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"/>
                  <v:line id="Line 61" o:spid="_x0000_s1030" style="position:absolute;visibility:visible;mso-wrap-style:square" from="3456,8820" to="3456,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"/>
                  <v:line id="Line 62" o:spid="_x0000_s1031" style="position:absolute;visibility:visible;mso-wrap-style:square" from="4140,8175" to="4770,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"/>
                  <v:line id="Line 63" o:spid="_x0000_s1032" style="position:absolute;visibility:visible;mso-wrap-style:square" from="2160,8175" to="2790,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"/>
                </v:group>
                <v:shape id="Freeform 64" o:spid="_x0000_s1033" style="position:absolute;left:3468;top:8115;width:660;height:681;visibility:visible;mso-wrap-style:square;v-text-anchor:top" coordsize="66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" path="m,681c4,549,1,417,12,285v2,-30,58,-59,72,-72c84,213,174,123,192,105,216,81,368,52,408,45,654,57,591,,660,69e" filled="f">
                  <v:stroke dashstyle="1 1" endcap="round"/>
                  <v:path arrowok="t" o:connecttype="custom" o:connectlocs="0,681;12,285;84,213;192,105;408,45;660,69" o:connectangles="0,0,0,0,0,0"/>
                </v:shape>
                <v:shape id="Freeform 65" o:spid="_x0000_s1034" style="position:absolute;left:2790;top:7560;width:660;height:681;flip:x y;visibility:visible;mso-wrap-style:square;v-text-anchor:top" coordsize="66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" path="m,681c4,549,1,417,12,285v2,-30,58,-59,72,-72c84,213,174,123,192,105,216,81,368,52,408,45,654,57,591,,660,69e" filled="f">
                  <v:stroke dashstyle="1 1" endcap="round"/>
                  <v:path arrowok="t" o:connecttype="custom" o:connectlocs="0,681;12,285;84,213;192,105;408,45;660,69" o:connectangles="0,0,0,0,0,0"/>
                </v:shape>
              </v:group>
            </w:pict>
          </mc:Fallback>
        </mc:AlternateContent>
      </w:r>
      <w:r w:rsidRPr="00114806">
        <w:rPr>
          <w:rFonts w:ascii="Arial" w:hAnsi="Arial" w:cs="Arial"/>
        </w:rPr>
        <w:tab/>
        <w:t>HV1602</w:t>
      </w:r>
      <w:r w:rsidRPr="00114806">
        <w:rPr>
          <w:rFonts w:ascii="Arial" w:hAnsi="Arial" w:cs="Arial"/>
        </w:rPr>
        <w:tab/>
        <w:t>HV1602</w:t>
      </w:r>
    </w:p>
    <w:p w14:paraId="1DCF163D" w14:textId="77777777" w:rsidR="00114806" w:rsidRPr="00114806" w:rsidRDefault="00114806" w:rsidP="00BA49DC">
      <w:pPr>
        <w:ind w:left="426" w:hanging="426"/>
        <w:rPr>
          <w:rFonts w:ascii="Arial" w:hAnsi="Arial" w:cs="Arial"/>
        </w:rPr>
      </w:pPr>
    </w:p>
    <w:p w14:paraId="2C94DF87" w14:textId="77777777" w:rsidR="00114806" w:rsidRPr="00114806" w:rsidRDefault="00114806" w:rsidP="00BA49DC">
      <w:pPr>
        <w:ind w:left="426" w:hanging="426"/>
        <w:rPr>
          <w:rFonts w:ascii="Arial" w:hAnsi="Arial" w:cs="Arial"/>
        </w:rPr>
      </w:pPr>
    </w:p>
    <w:p w14:paraId="66500ED0" w14:textId="77777777" w:rsidR="00114806" w:rsidRPr="00114806" w:rsidRDefault="00114806" w:rsidP="00BA49DC">
      <w:pPr>
        <w:ind w:left="426" w:hanging="426"/>
        <w:rPr>
          <w:rFonts w:ascii="Arial" w:hAnsi="Arial" w:cs="Arial"/>
        </w:rPr>
      </w:pPr>
    </w:p>
    <w:p w14:paraId="28553A6C" w14:textId="071CB32F" w:rsidR="00114806" w:rsidRPr="00BA49DC" w:rsidRDefault="00114806" w:rsidP="00BA49DC">
      <w:pPr>
        <w:tabs>
          <w:tab w:val="left" w:pos="5376"/>
          <w:tab w:val="left" w:pos="8304"/>
        </w:tabs>
        <w:ind w:left="426" w:hanging="426"/>
        <w:rPr>
          <w:rFonts w:ascii="Arial" w:hAnsi="Arial" w:cs="Arial"/>
        </w:rPr>
      </w:pPr>
      <w:r w:rsidRPr="00BA49DC">
        <w:rPr>
          <w:rFonts w:ascii="Arial" w:hAnsi="Arial" w:cs="Arial"/>
        </w:rPr>
        <w:t>V104A                             V104B                V104A</w:t>
      </w:r>
      <w:r w:rsidRPr="00BA49DC">
        <w:rPr>
          <w:rFonts w:ascii="Arial" w:hAnsi="Arial" w:cs="Arial"/>
        </w:rPr>
        <w:tab/>
        <w:t>V104B</w:t>
      </w:r>
    </w:p>
    <w:p w14:paraId="68AF1A8C" w14:textId="33F5C703" w:rsidR="00114806" w:rsidRPr="00114806" w:rsidRDefault="00114806" w:rsidP="00BA49DC">
      <w:pPr>
        <w:tabs>
          <w:tab w:val="left" w:pos="3036"/>
        </w:tabs>
        <w:ind w:left="426" w:hanging="426"/>
        <w:rPr>
          <w:rFonts w:ascii="Arial" w:hAnsi="Arial" w:cs="Arial"/>
        </w:rPr>
      </w:pPr>
    </w:p>
    <w:p w14:paraId="209A5A7B" w14:textId="77777777" w:rsidR="00114806" w:rsidRPr="00114806" w:rsidRDefault="00114806" w:rsidP="00BA49DC">
      <w:pPr>
        <w:ind w:left="426" w:hanging="426"/>
        <w:rPr>
          <w:rFonts w:ascii="Arial" w:hAnsi="Arial" w:cs="Arial"/>
        </w:rPr>
      </w:pPr>
    </w:p>
    <w:p w14:paraId="5C8DF08E" w14:textId="77777777" w:rsidR="00114806" w:rsidRPr="00114806" w:rsidRDefault="00114806" w:rsidP="00BA49DC">
      <w:pPr>
        <w:ind w:left="426" w:hanging="426"/>
        <w:rPr>
          <w:rFonts w:ascii="Arial" w:hAnsi="Arial" w:cs="Arial"/>
        </w:rPr>
      </w:pPr>
    </w:p>
    <w:p w14:paraId="4C52698D" w14:textId="76E07CA7" w:rsidR="00114806" w:rsidRPr="00BA49DC" w:rsidRDefault="00114806" w:rsidP="00BA49DC">
      <w:pPr>
        <w:tabs>
          <w:tab w:val="left" w:pos="7092"/>
        </w:tabs>
        <w:ind w:left="426" w:hanging="426"/>
        <w:rPr>
          <w:rFonts w:ascii="Arial" w:hAnsi="Arial" w:cs="Arial"/>
        </w:rPr>
      </w:pPr>
      <w:r w:rsidRPr="00BA49DC">
        <w:rPr>
          <w:rFonts w:ascii="Arial" w:hAnsi="Arial" w:cs="Arial"/>
        </w:rPr>
        <w:t>P108</w:t>
      </w:r>
    </w:p>
    <w:p w14:paraId="10A82AA1" w14:textId="6599B500" w:rsidR="00114806" w:rsidRPr="00BA49DC" w:rsidRDefault="00114806" w:rsidP="00BA49DC">
      <w:pPr>
        <w:tabs>
          <w:tab w:val="left" w:pos="1884"/>
        </w:tabs>
        <w:ind w:left="426" w:hanging="426"/>
        <w:rPr>
          <w:rFonts w:ascii="Arial" w:hAnsi="Arial" w:cs="Arial"/>
        </w:rPr>
      </w:pPr>
      <w:r w:rsidRPr="00BA49DC">
        <w:rPr>
          <w:rFonts w:ascii="Arial" w:hAnsi="Arial" w:cs="Arial"/>
        </w:rPr>
        <w:t>P108</w:t>
      </w:r>
    </w:p>
    <w:p w14:paraId="1E782540" w14:textId="77777777" w:rsidR="00114806" w:rsidRPr="00114806" w:rsidRDefault="00114806" w:rsidP="00BA49DC">
      <w:pPr>
        <w:ind w:left="426" w:hanging="426"/>
        <w:rPr>
          <w:rFonts w:ascii="Arial" w:hAnsi="Arial" w:cs="Arial"/>
        </w:rPr>
      </w:pPr>
    </w:p>
    <w:p w14:paraId="0239DC06" w14:textId="7ECCEDF9" w:rsidR="00114806" w:rsidRPr="00BA49DC" w:rsidRDefault="00114806" w:rsidP="00BA49DC">
      <w:pPr>
        <w:tabs>
          <w:tab w:val="left" w:pos="5952"/>
        </w:tabs>
        <w:ind w:left="426" w:hanging="426"/>
        <w:rPr>
          <w:rFonts w:ascii="Arial" w:hAnsi="Arial" w:cs="Arial"/>
        </w:rPr>
      </w:pPr>
      <w:r w:rsidRPr="00BA49DC">
        <w:rPr>
          <w:rFonts w:ascii="Arial" w:hAnsi="Arial" w:cs="Arial"/>
        </w:rPr>
        <w:t>HV1601 IN “A” POSITION</w:t>
      </w:r>
      <w:r w:rsidRPr="00BA49DC">
        <w:rPr>
          <w:rFonts w:ascii="Arial" w:hAnsi="Arial" w:cs="Arial"/>
        </w:rPr>
        <w:tab/>
        <w:t>HV1601 IN “B” POSITION</w:t>
      </w:r>
    </w:p>
    <w:p w14:paraId="00BA8882" w14:textId="77777777" w:rsidR="00114806" w:rsidRPr="00114806" w:rsidRDefault="00114806" w:rsidP="00BA49DC">
      <w:pPr>
        <w:ind w:left="426" w:hanging="426"/>
        <w:rPr>
          <w:rFonts w:ascii="Arial" w:hAnsi="Arial" w:cs="Arial"/>
        </w:rPr>
      </w:pPr>
    </w:p>
    <w:p w14:paraId="0F138ACB" w14:textId="77777777" w:rsidR="00114806" w:rsidRPr="00BA49DC" w:rsidRDefault="00114806" w:rsidP="00BA49DC">
      <w:pPr>
        <w:ind w:left="426" w:hanging="426"/>
        <w:rPr>
          <w:rFonts w:ascii="Arial" w:hAnsi="Arial" w:cs="Arial"/>
        </w:rPr>
      </w:pPr>
      <w:r w:rsidRPr="00BA49DC">
        <w:rPr>
          <w:rFonts w:ascii="Arial" w:hAnsi="Arial" w:cs="Arial"/>
        </w:rPr>
        <w:t>In A position V-104 B aligns with HV 1602 and V-104A aligns with P-108.  This is confirmed by ZS 1603.</w:t>
      </w:r>
    </w:p>
    <w:p w14:paraId="7BC0549E" w14:textId="77777777" w:rsidR="00114806" w:rsidRPr="00114806" w:rsidRDefault="00114806" w:rsidP="00BA49DC">
      <w:pPr>
        <w:ind w:left="426" w:hanging="426"/>
        <w:rPr>
          <w:rFonts w:ascii="Arial" w:hAnsi="Arial" w:cs="Arial"/>
        </w:rPr>
      </w:pPr>
    </w:p>
    <w:p w14:paraId="1C7B3E66" w14:textId="22774008" w:rsidR="00114806" w:rsidRPr="00BA49DC" w:rsidRDefault="00114806" w:rsidP="00BA49DC">
      <w:pPr>
        <w:ind w:left="426" w:hanging="426"/>
        <w:rPr>
          <w:rFonts w:ascii="Arial" w:hAnsi="Arial" w:cs="Arial"/>
        </w:rPr>
      </w:pPr>
      <w:r w:rsidRPr="00BA49DC">
        <w:rPr>
          <w:rFonts w:ascii="Arial" w:hAnsi="Arial" w:cs="Arial"/>
        </w:rPr>
        <w:t>In B position V-104A aligns with HV 1602 and V-104B aligns with P-108.</w:t>
      </w:r>
    </w:p>
    <w:p w14:paraId="3F1584A1" w14:textId="77777777" w:rsidR="00114806" w:rsidRPr="00114806" w:rsidRDefault="00114806" w:rsidP="00BA49DC">
      <w:pPr>
        <w:ind w:left="426" w:hanging="426"/>
        <w:rPr>
          <w:rFonts w:ascii="Arial" w:hAnsi="Arial" w:cs="Arial"/>
        </w:rPr>
      </w:pPr>
    </w:p>
    <w:p w14:paraId="378DE975" w14:textId="48136325" w:rsidR="00114806" w:rsidRPr="00BA49DC" w:rsidRDefault="00114806" w:rsidP="00BA49DC">
      <w:pPr>
        <w:ind w:left="426" w:hanging="426"/>
        <w:rPr>
          <w:rFonts w:ascii="Arial" w:hAnsi="Arial" w:cs="Arial"/>
        </w:rPr>
      </w:pPr>
      <w:r w:rsidRPr="00BA49DC">
        <w:rPr>
          <w:rFonts w:ascii="Arial" w:hAnsi="Arial" w:cs="Arial"/>
        </w:rPr>
        <w:t>The three way valve 1602 has also two possible positions:</w:t>
      </w:r>
    </w:p>
    <w:p w14:paraId="5A420698" w14:textId="77777777" w:rsidR="00114806" w:rsidRPr="00114806" w:rsidRDefault="00114806" w:rsidP="00BA49DC">
      <w:pPr>
        <w:ind w:left="426" w:hanging="426"/>
        <w:rPr>
          <w:rFonts w:ascii="Arial" w:hAnsi="Arial" w:cs="Arial"/>
        </w:rPr>
      </w:pPr>
    </w:p>
    <w:p w14:paraId="3203CDEF" w14:textId="77777777" w:rsidR="00114806" w:rsidRPr="00BA49DC" w:rsidRDefault="00114806" w:rsidP="00BA49DC">
      <w:pPr>
        <w:tabs>
          <w:tab w:val="left" w:pos="696"/>
          <w:tab w:val="left" w:pos="3204"/>
          <w:tab w:val="left" w:pos="3600"/>
          <w:tab w:val="left" w:pos="5244"/>
          <w:tab w:val="left" w:pos="5760"/>
          <w:tab w:val="left" w:pos="8412"/>
        </w:tabs>
        <w:ind w:left="426" w:hanging="426"/>
        <w:rPr>
          <w:rFonts w:ascii="Arial" w:hAnsi="Arial" w:cs="Arial"/>
        </w:rPr>
      </w:pPr>
      <w:r w:rsidRPr="00114806">
        <w:rPr>
          <w:noProof/>
        </w:rPr>
        <mc:AlternateContent>
          <mc:Choice Requires="wpg">
            <w:drawing>
              <wp:anchor distT="0" distB="0" distL="114300" distR="114300" simplePos="0" relativeHeight="251672576" behindDoc="0" locked="0" layoutInCell="1" allowOverlap="1" wp14:anchorId="6C520AFF" wp14:editId="227CB7F3">
                <wp:simplePos x="0" y="0"/>
                <wp:positionH relativeFrom="column">
                  <wp:posOffset>3543300</wp:posOffset>
                </wp:positionH>
                <wp:positionV relativeFrom="paragraph">
                  <wp:posOffset>26670</wp:posOffset>
                </wp:positionV>
                <wp:extent cx="1771650" cy="1028700"/>
                <wp:effectExtent l="9525" t="10160" r="9525" b="8890"/>
                <wp:wrapNone/>
                <wp:docPr id="1221" name="Group 1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650" cy="1028700"/>
                          <a:chOff x="2250" y="12780"/>
                          <a:chExt cx="2790" cy="1620"/>
                        </a:xfrm>
                      </wpg:grpSpPr>
                      <wps:wsp>
                        <wps:cNvPr id="1222" name="Line 74"/>
                        <wps:cNvCnPr>
                          <a:cxnSpLocks noChangeShapeType="1"/>
                        </wps:cNvCnPr>
                        <wps:spPr bwMode="auto">
                          <a:xfrm>
                            <a:off x="2250" y="12780"/>
                            <a:ext cx="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3" name="Line 75"/>
                        <wps:cNvCnPr>
                          <a:cxnSpLocks noChangeShapeType="1"/>
                        </wps:cNvCnPr>
                        <wps:spPr bwMode="auto">
                          <a:xfrm>
                            <a:off x="3060" y="127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4" name="Rectangle 76"/>
                        <wps:cNvSpPr>
                          <a:spLocks noChangeArrowheads="1"/>
                        </wps:cNvSpPr>
                        <wps:spPr bwMode="auto">
                          <a:xfrm>
                            <a:off x="2790" y="13320"/>
                            <a:ext cx="16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5" name="Line 77"/>
                        <wps:cNvCnPr>
                          <a:cxnSpLocks noChangeShapeType="1"/>
                        </wps:cNvCnPr>
                        <wps:spPr bwMode="auto">
                          <a:xfrm>
                            <a:off x="4230" y="127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6" name="Line 78"/>
                        <wps:cNvCnPr>
                          <a:cxnSpLocks noChangeShapeType="1"/>
                        </wps:cNvCnPr>
                        <wps:spPr bwMode="auto">
                          <a:xfrm>
                            <a:off x="4230" y="12780"/>
                            <a:ext cx="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7" name="Line 79"/>
                        <wps:cNvCnPr>
                          <a:cxnSpLocks noChangeShapeType="1"/>
                        </wps:cNvCnPr>
                        <wps:spPr bwMode="auto">
                          <a:xfrm>
                            <a:off x="4230" y="138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8F83C8" id="Group 1221" o:spid="_x0000_s1026" style="position:absolute;margin-left:279pt;margin-top:2.1pt;width:139.5pt;height:81pt;z-index:251672576" coordorigin="2250,12780" coordsize="279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">
                <v:line id="Line 74" o:spid="_x0000_s1027" style="position:absolute;visibility:visible;mso-wrap-style:square" from="2250,12780" to="306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"/>
                <v:line id="Line 75" o:spid="_x0000_s1028" style="position:absolute;visibility:visible;mso-wrap-style:square" from="3060,12780" to="3060,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"/>
                <v:rect id="Rectangle 76" o:spid="_x0000_s1029" style="position:absolute;left:2790;top:1332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"/>
                <v:line id="Line 77" o:spid="_x0000_s1030" style="position:absolute;visibility:visible;mso-wrap-style:square" from="4230,12780" to="4230,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"/>
                <v:line id="Line 78" o:spid="_x0000_s1031" style="position:absolute;visibility:visible;mso-wrap-style:square" from="4230,12780" to="504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"/>
                <v:line id="Line 79" o:spid="_x0000_s1032" style="position:absolute;visibility:visible;mso-wrap-style:square" from="4230,13860" to="4230,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"/>
              </v:group>
            </w:pict>
          </mc:Fallback>
        </mc:AlternateContent>
      </w:r>
      <w:r w:rsidRPr="00114806">
        <w:rPr>
          <w:noProof/>
        </w:rPr>
        <mc:AlternateContent>
          <mc:Choice Requires="wpg">
            <w:drawing>
              <wp:anchor distT="0" distB="0" distL="114300" distR="114300" simplePos="0" relativeHeight="251671552" behindDoc="0" locked="0" layoutInCell="1" allowOverlap="1" wp14:anchorId="25A99A8E" wp14:editId="769AF2AE">
                <wp:simplePos x="0" y="0"/>
                <wp:positionH relativeFrom="column">
                  <wp:posOffset>514350</wp:posOffset>
                </wp:positionH>
                <wp:positionV relativeFrom="paragraph">
                  <wp:posOffset>26670</wp:posOffset>
                </wp:positionV>
                <wp:extent cx="1771650" cy="1028700"/>
                <wp:effectExtent l="9525" t="10160" r="9525" b="8890"/>
                <wp:wrapNone/>
                <wp:docPr id="1214" name="Group 1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650" cy="1028700"/>
                          <a:chOff x="2250" y="12780"/>
                          <a:chExt cx="2790" cy="1620"/>
                        </a:xfrm>
                      </wpg:grpSpPr>
                      <wps:wsp>
                        <wps:cNvPr id="1215" name="Line 67"/>
                        <wps:cNvCnPr>
                          <a:cxnSpLocks noChangeShapeType="1"/>
                        </wps:cNvCnPr>
                        <wps:spPr bwMode="auto">
                          <a:xfrm>
                            <a:off x="2250" y="12780"/>
                            <a:ext cx="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6" name="Line 68"/>
                        <wps:cNvCnPr>
                          <a:cxnSpLocks noChangeShapeType="1"/>
                        </wps:cNvCnPr>
                        <wps:spPr bwMode="auto">
                          <a:xfrm>
                            <a:off x="3060" y="127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69"/>
                        <wps:cNvSpPr>
                          <a:spLocks noChangeArrowheads="1"/>
                        </wps:cNvSpPr>
                        <wps:spPr bwMode="auto">
                          <a:xfrm>
                            <a:off x="2790" y="13320"/>
                            <a:ext cx="162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8" name="Line 70"/>
                        <wps:cNvCnPr>
                          <a:cxnSpLocks noChangeShapeType="1"/>
                        </wps:cNvCnPr>
                        <wps:spPr bwMode="auto">
                          <a:xfrm>
                            <a:off x="4230" y="127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9" name="Line 71"/>
                        <wps:cNvCnPr>
                          <a:cxnSpLocks noChangeShapeType="1"/>
                        </wps:cNvCnPr>
                        <wps:spPr bwMode="auto">
                          <a:xfrm>
                            <a:off x="4230" y="12780"/>
                            <a:ext cx="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 name="Line 72"/>
                        <wps:cNvCnPr>
                          <a:cxnSpLocks noChangeShapeType="1"/>
                        </wps:cNvCnPr>
                        <wps:spPr bwMode="auto">
                          <a:xfrm>
                            <a:off x="4230" y="138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CF9455" id="Group 1214" o:spid="_x0000_s1026" style="position:absolute;margin-left:40.5pt;margin-top:2.1pt;width:139.5pt;height:81pt;z-index:251671552" coordorigin="2250,12780" coordsize="279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">
                <v:line id="Line 67" o:spid="_x0000_s1027" style="position:absolute;visibility:visible;mso-wrap-style:square" from="2250,12780" to="306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"/>
                <v:line id="Line 68" o:spid="_x0000_s1028" style="position:absolute;visibility:visible;mso-wrap-style:square" from="3060,12780" to="3060,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"/>
                <v:rect id="Rectangle 69" o:spid="_x0000_s1029" style="position:absolute;left:2790;top:1332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"/>
                <v:line id="Line 70" o:spid="_x0000_s1030" style="position:absolute;visibility:visible;mso-wrap-style:square" from="4230,12780" to="4230,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"/>
                <v:line id="Line 71" o:spid="_x0000_s1031" style="position:absolute;visibility:visible;mso-wrap-style:square" from="4230,12780" to="504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"/>
                <v:line id="Line 72" o:spid="_x0000_s1032" style="position:absolute;visibility:visible;mso-wrap-style:square" from="4230,13860" to="4230,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"/>
              </v:group>
            </w:pict>
          </mc:Fallback>
        </mc:AlternateContent>
      </w:r>
      <w:r w:rsidRPr="00BA49DC">
        <w:rPr>
          <w:rFonts w:ascii="Arial" w:hAnsi="Arial" w:cs="Arial"/>
        </w:rPr>
        <w:t xml:space="preserve">   T106</w:t>
      </w:r>
      <w:r w:rsidRPr="00BA49DC">
        <w:rPr>
          <w:rFonts w:ascii="Arial" w:hAnsi="Arial" w:cs="Arial"/>
        </w:rPr>
        <w:tab/>
        <w:t xml:space="preserve">     P107             T106</w:t>
      </w:r>
      <w:r w:rsidRPr="00BA49DC">
        <w:rPr>
          <w:rFonts w:ascii="Arial" w:hAnsi="Arial" w:cs="Arial"/>
        </w:rPr>
        <w:tab/>
        <w:t xml:space="preserve">                                   P107</w:t>
      </w:r>
    </w:p>
    <w:p w14:paraId="5700260F" w14:textId="77777777" w:rsidR="00114806" w:rsidRPr="00114806" w:rsidRDefault="00114806" w:rsidP="00BA49DC">
      <w:pPr>
        <w:ind w:left="426" w:hanging="426"/>
        <w:rPr>
          <w:rFonts w:ascii="Arial" w:hAnsi="Arial" w:cs="Arial"/>
        </w:rPr>
      </w:pPr>
    </w:p>
    <w:p w14:paraId="3BC0FE4B"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73600" behindDoc="0" locked="0" layoutInCell="1" allowOverlap="1" wp14:anchorId="315CE6C9" wp14:editId="540E844F">
                <wp:simplePos x="0" y="0"/>
                <wp:positionH relativeFrom="column">
                  <wp:posOffset>972185</wp:posOffset>
                </wp:positionH>
                <wp:positionV relativeFrom="paragraph">
                  <wp:posOffset>105410</wp:posOffset>
                </wp:positionV>
                <wp:extent cx="800100" cy="114300"/>
                <wp:effectExtent l="19685" t="132715" r="0" b="76835"/>
                <wp:wrapNone/>
                <wp:docPr id="1213" name="Straight Connector 1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625874" flipH="1" flipV="1">
                          <a:off x="0" y="0"/>
                          <a:ext cx="8001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926A" id="Straight Connector 1213" o:spid="_x0000_s1026" style="position:absolute;rotation:683621fd;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5pt,8.3pt" to="139.5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">
                <v:stroke endarrow="block"/>
              </v:line>
            </w:pict>
          </mc:Fallback>
        </mc:AlternateContent>
      </w:r>
      <w:r w:rsidRPr="00114806">
        <w:rPr>
          <w:rFonts w:ascii="Arial" w:hAnsi="Arial" w:cs="Arial"/>
          <w:noProof/>
        </w:rPr>
        <mc:AlternateContent>
          <mc:Choice Requires="wps">
            <w:drawing>
              <wp:anchor distT="0" distB="0" distL="114300" distR="114300" simplePos="0" relativeHeight="251674624" behindDoc="0" locked="0" layoutInCell="1" allowOverlap="1" wp14:anchorId="4BF6BBFE" wp14:editId="5396CB53">
                <wp:simplePos x="0" y="0"/>
                <wp:positionH relativeFrom="column">
                  <wp:posOffset>4800600</wp:posOffset>
                </wp:positionH>
                <wp:positionV relativeFrom="paragraph">
                  <wp:posOffset>1905</wp:posOffset>
                </wp:positionV>
                <wp:extent cx="0" cy="342900"/>
                <wp:effectExtent l="57150" t="10160" r="57150" b="18415"/>
                <wp:wrapNone/>
                <wp:docPr id="1212" name="Straight Connector 1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7C675" id="Straight Connector 12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5pt" to="378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">
                <v:stroke endarrow="block"/>
              </v:line>
            </w:pict>
          </mc:Fallback>
        </mc:AlternateContent>
      </w:r>
    </w:p>
    <w:p w14:paraId="75E84BD9" w14:textId="77777777" w:rsidR="00114806" w:rsidRPr="00114806" w:rsidRDefault="00114806" w:rsidP="00BA49DC">
      <w:pPr>
        <w:ind w:left="426" w:hanging="426"/>
        <w:rPr>
          <w:rFonts w:ascii="Arial" w:hAnsi="Arial" w:cs="Arial"/>
        </w:rPr>
      </w:pPr>
    </w:p>
    <w:p w14:paraId="6BB2C468" w14:textId="4BDD27B8" w:rsidR="00114806" w:rsidRPr="00BA49DC" w:rsidRDefault="00114806" w:rsidP="00BA49DC">
      <w:pPr>
        <w:tabs>
          <w:tab w:val="left" w:pos="3036"/>
          <w:tab w:val="left" w:pos="3600"/>
          <w:tab w:val="left" w:pos="7752"/>
        </w:tabs>
        <w:ind w:left="426" w:hanging="426"/>
        <w:rPr>
          <w:rFonts w:ascii="Arial" w:hAnsi="Arial" w:cs="Arial"/>
        </w:rPr>
      </w:pPr>
      <w:r w:rsidRPr="00BA49DC">
        <w:rPr>
          <w:rFonts w:ascii="Arial" w:hAnsi="Arial" w:cs="Arial"/>
        </w:rPr>
        <w:t>HV1601</w:t>
      </w:r>
      <w:r w:rsidRPr="00BA49DC">
        <w:rPr>
          <w:rFonts w:ascii="Arial" w:hAnsi="Arial" w:cs="Arial"/>
        </w:rPr>
        <w:tab/>
        <w:t>HV1601</w:t>
      </w:r>
    </w:p>
    <w:p w14:paraId="4425BE4B" w14:textId="77777777" w:rsidR="00114806" w:rsidRPr="00BA49DC" w:rsidRDefault="00114806" w:rsidP="00BA49DC">
      <w:pPr>
        <w:ind w:left="426" w:hanging="426"/>
        <w:rPr>
          <w:rFonts w:ascii="Arial" w:hAnsi="Arial" w:cs="Arial"/>
        </w:rPr>
      </w:pPr>
      <w:r w:rsidRPr="00114806">
        <w:rPr>
          <w:noProof/>
        </w:rPr>
        <mc:AlternateContent>
          <mc:Choice Requires="wpg">
            <w:drawing>
              <wp:anchor distT="0" distB="0" distL="114300" distR="114300" simplePos="0" relativeHeight="251676672" behindDoc="0" locked="0" layoutInCell="1" allowOverlap="1" wp14:anchorId="5B031700" wp14:editId="209651C3">
                <wp:simplePos x="0" y="0"/>
                <wp:positionH relativeFrom="column">
                  <wp:posOffset>800100</wp:posOffset>
                </wp:positionH>
                <wp:positionV relativeFrom="paragraph">
                  <wp:posOffset>114300</wp:posOffset>
                </wp:positionV>
                <wp:extent cx="1428750" cy="685800"/>
                <wp:effectExtent l="9525" t="7620" r="9525" b="11430"/>
                <wp:wrapNone/>
                <wp:docPr id="1206" name="Group 1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428750" cy="685800"/>
                          <a:chOff x="2430" y="1440"/>
                          <a:chExt cx="2250" cy="1080"/>
                        </a:xfrm>
                      </wpg:grpSpPr>
                      <wps:wsp>
                        <wps:cNvPr id="1207" name="AutoShape 89"/>
                        <wps:cNvSpPr>
                          <a:spLocks noChangeArrowheads="1"/>
                        </wps:cNvSpPr>
                        <wps:spPr bwMode="auto">
                          <a:xfrm flipH="1" flipV="1">
                            <a:off x="2970" y="1440"/>
                            <a:ext cx="1170" cy="72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8" name="Line 90"/>
                        <wps:cNvCnPr>
                          <a:cxnSpLocks noChangeShapeType="1"/>
                        </wps:cNvCnPr>
                        <wps:spPr bwMode="auto">
                          <a:xfrm>
                            <a:off x="4140" y="14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9" name="Line 91"/>
                        <wps:cNvCnPr>
                          <a:cxnSpLocks noChangeShapeType="1"/>
                        </wps:cNvCnPr>
                        <wps:spPr bwMode="auto">
                          <a:xfrm>
                            <a:off x="2430" y="14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0" name="Line 92"/>
                        <wps:cNvCnPr>
                          <a:cxnSpLocks noChangeShapeType="1"/>
                        </wps:cNvCnPr>
                        <wps:spPr bwMode="auto">
                          <a:xfrm>
                            <a:off x="3542" y="21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1" name="Freeform 93"/>
                        <wps:cNvSpPr>
                          <a:spLocks/>
                        </wps:cNvSpPr>
                        <wps:spPr bwMode="auto">
                          <a:xfrm>
                            <a:off x="3552" y="1488"/>
                            <a:ext cx="552" cy="612"/>
                          </a:xfrm>
                          <a:custGeom>
                            <a:avLst/>
                            <a:gdLst>
                              <a:gd name="T0" fmla="*/ 0 w 552"/>
                              <a:gd name="T1" fmla="*/ 612 h 612"/>
                              <a:gd name="T2" fmla="*/ 24 w 552"/>
                              <a:gd name="T3" fmla="*/ 432 h 612"/>
                              <a:gd name="T4" fmla="*/ 60 w 552"/>
                              <a:gd name="T5" fmla="*/ 360 h 612"/>
                              <a:gd name="T6" fmla="*/ 144 w 552"/>
                              <a:gd name="T7" fmla="*/ 204 h 612"/>
                              <a:gd name="T8" fmla="*/ 192 w 552"/>
                              <a:gd name="T9" fmla="*/ 156 h 612"/>
                              <a:gd name="T10" fmla="*/ 300 w 552"/>
                              <a:gd name="T11" fmla="*/ 84 h 612"/>
                              <a:gd name="T12" fmla="*/ 372 w 552"/>
                              <a:gd name="T13" fmla="*/ 60 h 612"/>
                              <a:gd name="T14" fmla="*/ 408 w 552"/>
                              <a:gd name="T15" fmla="*/ 36 h 612"/>
                              <a:gd name="T16" fmla="*/ 516 w 552"/>
                              <a:gd name="T17" fmla="*/ 12 h 612"/>
                              <a:gd name="T18" fmla="*/ 552 w 552"/>
                              <a:gd name="T19"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2" h="612">
                                <a:moveTo>
                                  <a:pt x="0" y="612"/>
                                </a:moveTo>
                                <a:cubicBezTo>
                                  <a:pt x="2" y="592"/>
                                  <a:pt x="6" y="475"/>
                                  <a:pt x="24" y="432"/>
                                </a:cubicBezTo>
                                <a:cubicBezTo>
                                  <a:pt x="69" y="327"/>
                                  <a:pt x="31" y="461"/>
                                  <a:pt x="60" y="360"/>
                                </a:cubicBezTo>
                                <a:cubicBezTo>
                                  <a:pt x="77" y="299"/>
                                  <a:pt x="91" y="239"/>
                                  <a:pt x="144" y="204"/>
                                </a:cubicBezTo>
                                <a:cubicBezTo>
                                  <a:pt x="164" y="143"/>
                                  <a:pt x="140" y="185"/>
                                  <a:pt x="192" y="156"/>
                                </a:cubicBezTo>
                                <a:cubicBezTo>
                                  <a:pt x="230" y="135"/>
                                  <a:pt x="264" y="108"/>
                                  <a:pt x="300" y="84"/>
                                </a:cubicBezTo>
                                <a:cubicBezTo>
                                  <a:pt x="321" y="70"/>
                                  <a:pt x="348" y="68"/>
                                  <a:pt x="372" y="60"/>
                                </a:cubicBezTo>
                                <a:cubicBezTo>
                                  <a:pt x="386" y="55"/>
                                  <a:pt x="395" y="42"/>
                                  <a:pt x="408" y="36"/>
                                </a:cubicBezTo>
                                <a:cubicBezTo>
                                  <a:pt x="425" y="29"/>
                                  <a:pt x="502" y="15"/>
                                  <a:pt x="516" y="12"/>
                                </a:cubicBezTo>
                                <a:cubicBezTo>
                                  <a:pt x="528" y="9"/>
                                  <a:pt x="552" y="0"/>
                                  <a:pt x="552" y="0"/>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C30644" id="Group 1206" o:spid="_x0000_s1026" style="position:absolute;margin-left:63pt;margin-top:9pt;width:112.5pt;height:54pt;flip:x;z-index:251676672" coordorigin="2430,1440" coordsize="225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9" o:spid="_x0000_s1027" type="#_x0000_t5" style="position:absolute;left:2970;top:1440;width:1170;height:72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"/>
                <v:line id="Line 90" o:spid="_x0000_s1028" style="position:absolute;visibility:visible;mso-wrap-style:square" from="4140,1440" to="468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Ot8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"/>
                <v:line id="Line 91" o:spid="_x0000_s1029" style="position:absolute;visibility:visible;mso-wrap-style:square" from="2430,1440" to="297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"/>
                <v:line id="Line 92" o:spid="_x0000_s1030" style="position:absolute;visibility:visible;mso-wrap-style:square" from="3542,2160" to="3542,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"/>
                <v:shape id="Freeform 93" o:spid="_x0000_s1031" style="position:absolute;left:3552;top:1488;width:552;height:612;visibility:visible;mso-wrap-style:square;v-text-anchor:top" coordsize="55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" path="m,612c2,592,6,475,24,432v45,-105,7,29,36,-72c77,299,91,239,144,204v20,-61,-4,-19,48,-48c230,135,264,108,300,84,321,70,348,68,372,60v14,-5,23,-18,36,-24c425,29,502,15,516,12,528,9,552,,552,e" filled="f">
                  <v:stroke dashstyle="1 1" endcap="round"/>
                  <v:path arrowok="t" o:connecttype="custom" o:connectlocs="0,612;24,432;60,360;144,204;192,156;300,84;372,60;408,36;516,12;552,0" o:connectangles="0,0,0,0,0,0,0,0,0,0"/>
                </v:shape>
              </v:group>
            </w:pict>
          </mc:Fallback>
        </mc:AlternateContent>
      </w:r>
      <w:r w:rsidRPr="00114806">
        <w:rPr>
          <w:noProof/>
        </w:rPr>
        <mc:AlternateContent>
          <mc:Choice Requires="wpg">
            <w:drawing>
              <wp:anchor distT="0" distB="0" distL="114300" distR="114300" simplePos="0" relativeHeight="251675648" behindDoc="0" locked="0" layoutInCell="1" allowOverlap="1" wp14:anchorId="41CB7BDC" wp14:editId="365B6E7B">
                <wp:simplePos x="0" y="0"/>
                <wp:positionH relativeFrom="column">
                  <wp:posOffset>3600450</wp:posOffset>
                </wp:positionH>
                <wp:positionV relativeFrom="paragraph">
                  <wp:posOffset>114300</wp:posOffset>
                </wp:positionV>
                <wp:extent cx="1428750" cy="685800"/>
                <wp:effectExtent l="9525" t="7620" r="9525" b="11430"/>
                <wp:wrapNone/>
                <wp:docPr id="1200" name="Group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0" cy="685800"/>
                          <a:chOff x="2430" y="1440"/>
                          <a:chExt cx="2250" cy="1080"/>
                        </a:xfrm>
                      </wpg:grpSpPr>
                      <wps:wsp>
                        <wps:cNvPr id="1201" name="AutoShape 83"/>
                        <wps:cNvSpPr>
                          <a:spLocks noChangeArrowheads="1"/>
                        </wps:cNvSpPr>
                        <wps:spPr bwMode="auto">
                          <a:xfrm flipH="1" flipV="1">
                            <a:off x="2970" y="1440"/>
                            <a:ext cx="1170" cy="72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2" name="Line 84"/>
                        <wps:cNvCnPr>
                          <a:cxnSpLocks noChangeShapeType="1"/>
                        </wps:cNvCnPr>
                        <wps:spPr bwMode="auto">
                          <a:xfrm>
                            <a:off x="4140" y="14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3" name="Line 85"/>
                        <wps:cNvCnPr>
                          <a:cxnSpLocks noChangeShapeType="1"/>
                        </wps:cNvCnPr>
                        <wps:spPr bwMode="auto">
                          <a:xfrm>
                            <a:off x="2430" y="14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4" name="Line 86"/>
                        <wps:cNvCnPr>
                          <a:cxnSpLocks noChangeShapeType="1"/>
                        </wps:cNvCnPr>
                        <wps:spPr bwMode="auto">
                          <a:xfrm>
                            <a:off x="3542" y="21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5" name="Freeform 87"/>
                        <wps:cNvSpPr>
                          <a:spLocks/>
                        </wps:cNvSpPr>
                        <wps:spPr bwMode="auto">
                          <a:xfrm>
                            <a:off x="3552" y="1488"/>
                            <a:ext cx="552" cy="612"/>
                          </a:xfrm>
                          <a:custGeom>
                            <a:avLst/>
                            <a:gdLst>
                              <a:gd name="T0" fmla="*/ 0 w 552"/>
                              <a:gd name="T1" fmla="*/ 612 h 612"/>
                              <a:gd name="T2" fmla="*/ 24 w 552"/>
                              <a:gd name="T3" fmla="*/ 432 h 612"/>
                              <a:gd name="T4" fmla="*/ 60 w 552"/>
                              <a:gd name="T5" fmla="*/ 360 h 612"/>
                              <a:gd name="T6" fmla="*/ 144 w 552"/>
                              <a:gd name="T7" fmla="*/ 204 h 612"/>
                              <a:gd name="T8" fmla="*/ 192 w 552"/>
                              <a:gd name="T9" fmla="*/ 156 h 612"/>
                              <a:gd name="T10" fmla="*/ 300 w 552"/>
                              <a:gd name="T11" fmla="*/ 84 h 612"/>
                              <a:gd name="T12" fmla="*/ 372 w 552"/>
                              <a:gd name="T13" fmla="*/ 60 h 612"/>
                              <a:gd name="T14" fmla="*/ 408 w 552"/>
                              <a:gd name="T15" fmla="*/ 36 h 612"/>
                              <a:gd name="T16" fmla="*/ 516 w 552"/>
                              <a:gd name="T17" fmla="*/ 12 h 612"/>
                              <a:gd name="T18" fmla="*/ 552 w 552"/>
                              <a:gd name="T19"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2" h="612">
                                <a:moveTo>
                                  <a:pt x="0" y="612"/>
                                </a:moveTo>
                                <a:cubicBezTo>
                                  <a:pt x="2" y="592"/>
                                  <a:pt x="6" y="475"/>
                                  <a:pt x="24" y="432"/>
                                </a:cubicBezTo>
                                <a:cubicBezTo>
                                  <a:pt x="69" y="327"/>
                                  <a:pt x="31" y="461"/>
                                  <a:pt x="60" y="360"/>
                                </a:cubicBezTo>
                                <a:cubicBezTo>
                                  <a:pt x="77" y="299"/>
                                  <a:pt x="91" y="239"/>
                                  <a:pt x="144" y="204"/>
                                </a:cubicBezTo>
                                <a:cubicBezTo>
                                  <a:pt x="164" y="143"/>
                                  <a:pt x="140" y="185"/>
                                  <a:pt x="192" y="156"/>
                                </a:cubicBezTo>
                                <a:cubicBezTo>
                                  <a:pt x="230" y="135"/>
                                  <a:pt x="264" y="108"/>
                                  <a:pt x="300" y="84"/>
                                </a:cubicBezTo>
                                <a:cubicBezTo>
                                  <a:pt x="321" y="70"/>
                                  <a:pt x="348" y="68"/>
                                  <a:pt x="372" y="60"/>
                                </a:cubicBezTo>
                                <a:cubicBezTo>
                                  <a:pt x="386" y="55"/>
                                  <a:pt x="395" y="42"/>
                                  <a:pt x="408" y="36"/>
                                </a:cubicBezTo>
                                <a:cubicBezTo>
                                  <a:pt x="425" y="29"/>
                                  <a:pt x="502" y="15"/>
                                  <a:pt x="516" y="12"/>
                                </a:cubicBezTo>
                                <a:cubicBezTo>
                                  <a:pt x="528" y="9"/>
                                  <a:pt x="552" y="0"/>
                                  <a:pt x="552" y="0"/>
                                </a:cubicBezTo>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7E1328" id="Group 1200" o:spid="_x0000_s1026" style="position:absolute;margin-left:283.5pt;margin-top:9pt;width:112.5pt;height:54pt;z-index:251675648" coordorigin="2430,1440" coordsize="225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">
                <v:shape id="AutoShape 83" o:spid="_x0000_s1027" type="#_x0000_t5" style="position:absolute;left:2970;top:1440;width:1170;height:72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"/>
                <v:line id="Line 84" o:spid="_x0000_s1028" style="position:absolute;visibility:visible;mso-wrap-style:square" from="4140,1440" to="468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"/>
                <v:line id="Line 85" o:spid="_x0000_s1029" style="position:absolute;visibility:visible;mso-wrap-style:square" from="2430,1440" to="297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"/>
                <v:line id="Line 86" o:spid="_x0000_s1030" style="position:absolute;visibility:visible;mso-wrap-style:square" from="3542,2160" to="3542,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"/>
                <v:shape id="Freeform 87" o:spid="_x0000_s1031" style="position:absolute;left:3552;top:1488;width:552;height:612;visibility:visible;mso-wrap-style:square;v-text-anchor:top" coordsize="552,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" path="m,612c2,592,6,475,24,432v45,-105,7,29,36,-72c77,299,91,239,144,204v20,-61,-4,-19,48,-48c230,135,264,108,300,84,321,70,348,68,372,60v14,-5,23,-18,36,-24c425,29,502,15,516,12,528,9,552,,552,e" filled="f">
                  <v:stroke dashstyle="1 1" endcap="round"/>
                  <v:path arrowok="t" o:connecttype="custom" o:connectlocs="0,612;24,432;60,360;144,204;192,156;300,84;372,60;408,36;516,12;552,0" o:connectangles="0,0,0,0,0,0,0,0,0,0"/>
                </v:shape>
              </v:group>
            </w:pict>
          </mc:Fallback>
        </mc:AlternateContent>
      </w:r>
      <w:r w:rsidRPr="00BA49DC">
        <w:rPr>
          <w:rFonts w:ascii="Arial" w:hAnsi="Arial" w:cs="Arial"/>
        </w:rPr>
        <w:t xml:space="preserve">         T106                               P107              T106                               P107</w:t>
      </w:r>
    </w:p>
    <w:p w14:paraId="77022E77" w14:textId="77777777" w:rsidR="00114806" w:rsidRPr="00114806" w:rsidRDefault="00114806" w:rsidP="00BA49DC">
      <w:pPr>
        <w:ind w:left="426" w:hanging="426"/>
        <w:rPr>
          <w:rFonts w:ascii="Arial" w:hAnsi="Arial" w:cs="Arial"/>
        </w:rPr>
      </w:pPr>
    </w:p>
    <w:p w14:paraId="29BD88AA" w14:textId="77777777" w:rsidR="00114806" w:rsidRPr="00114806" w:rsidRDefault="00114806" w:rsidP="00BA49DC">
      <w:pPr>
        <w:ind w:left="426" w:hanging="426"/>
        <w:rPr>
          <w:rFonts w:ascii="Arial" w:hAnsi="Arial" w:cs="Arial"/>
        </w:rPr>
      </w:pPr>
    </w:p>
    <w:p w14:paraId="673097EE" w14:textId="77777777" w:rsidR="00114806" w:rsidRPr="00114806" w:rsidRDefault="00114806" w:rsidP="00BA49DC">
      <w:pPr>
        <w:ind w:left="426" w:hanging="426"/>
        <w:rPr>
          <w:rFonts w:ascii="Arial" w:hAnsi="Arial" w:cs="Arial"/>
        </w:rPr>
      </w:pPr>
    </w:p>
    <w:p w14:paraId="4E416BD0" w14:textId="443A15DD" w:rsidR="00114806" w:rsidRPr="00BA49DC" w:rsidRDefault="00114806" w:rsidP="00BA49DC">
      <w:pPr>
        <w:tabs>
          <w:tab w:val="left" w:pos="2484"/>
          <w:tab w:val="left" w:pos="2880"/>
          <w:tab w:val="left" w:pos="6900"/>
        </w:tabs>
        <w:ind w:left="426" w:hanging="426"/>
        <w:rPr>
          <w:rFonts w:ascii="Arial" w:hAnsi="Arial" w:cs="Arial"/>
        </w:rPr>
      </w:pPr>
      <w:r w:rsidRPr="00BA49DC">
        <w:rPr>
          <w:rFonts w:ascii="Arial" w:hAnsi="Arial" w:cs="Arial"/>
        </w:rPr>
        <w:t>HV1601</w:t>
      </w:r>
      <w:r w:rsidRPr="00BA49DC">
        <w:rPr>
          <w:rFonts w:ascii="Arial" w:hAnsi="Arial" w:cs="Arial"/>
        </w:rPr>
        <w:tab/>
        <w:t>HV1601</w:t>
      </w:r>
    </w:p>
    <w:p w14:paraId="3ED1E90C" w14:textId="39819DE1" w:rsidR="00114806" w:rsidRPr="00114806" w:rsidRDefault="00114806" w:rsidP="00BA49DC">
      <w:pPr>
        <w:tabs>
          <w:tab w:val="left" w:pos="1020"/>
        </w:tabs>
        <w:ind w:left="426" w:hanging="426"/>
        <w:rPr>
          <w:rFonts w:ascii="Arial" w:hAnsi="Arial" w:cs="Arial"/>
        </w:rPr>
      </w:pPr>
    </w:p>
    <w:p w14:paraId="15E64D13" w14:textId="3C92A332" w:rsidR="00114806" w:rsidRPr="00BA49DC" w:rsidRDefault="00114806" w:rsidP="00BA49DC">
      <w:pPr>
        <w:tabs>
          <w:tab w:val="left" w:pos="1464"/>
          <w:tab w:val="left" w:pos="2160"/>
          <w:tab w:val="left" w:pos="2880"/>
          <w:tab w:val="left" w:pos="3600"/>
          <w:tab w:val="left" w:pos="5844"/>
        </w:tabs>
        <w:ind w:left="426" w:hanging="426"/>
        <w:rPr>
          <w:rFonts w:ascii="Arial" w:hAnsi="Arial" w:cs="Arial"/>
        </w:rPr>
      </w:pPr>
      <w:r w:rsidRPr="00BA49DC">
        <w:rPr>
          <w:rFonts w:ascii="Arial" w:hAnsi="Arial" w:cs="Arial"/>
        </w:rPr>
        <w:t>HV1602 IN “A”POSITION</w:t>
      </w:r>
      <w:r w:rsidRPr="00BA49DC">
        <w:rPr>
          <w:rFonts w:ascii="Arial" w:hAnsi="Arial" w:cs="Arial"/>
        </w:rPr>
        <w:tab/>
        <w:t>HV1602 IN “B”POSITION</w:t>
      </w:r>
    </w:p>
    <w:p w14:paraId="3F2791F7" w14:textId="77777777" w:rsidR="00114806" w:rsidRPr="00114806" w:rsidRDefault="00114806" w:rsidP="00BA49DC">
      <w:pPr>
        <w:ind w:left="426" w:hanging="426"/>
        <w:rPr>
          <w:rFonts w:ascii="Arial" w:hAnsi="Arial" w:cs="Arial"/>
        </w:rPr>
      </w:pPr>
    </w:p>
    <w:p w14:paraId="6C17962E" w14:textId="3CF2B276" w:rsidR="00114806" w:rsidRPr="00BA49DC" w:rsidRDefault="00114806" w:rsidP="00BA49DC">
      <w:pPr>
        <w:ind w:left="426" w:hanging="426"/>
        <w:rPr>
          <w:rFonts w:ascii="Arial" w:hAnsi="Arial" w:cs="Arial"/>
        </w:rPr>
      </w:pPr>
      <w:r w:rsidRPr="00BA49DC">
        <w:rPr>
          <w:rFonts w:ascii="Arial" w:hAnsi="Arial" w:cs="Arial"/>
        </w:rPr>
        <w:t>In A position of HV 1602, HV 1601 aligns with T 106 and HV 1602.</w:t>
      </w:r>
    </w:p>
    <w:p w14:paraId="5FE960AA" w14:textId="77777777" w:rsidR="00114806" w:rsidRPr="00114806" w:rsidRDefault="00114806" w:rsidP="00BA49DC">
      <w:pPr>
        <w:ind w:left="426" w:hanging="426"/>
        <w:rPr>
          <w:rFonts w:ascii="Arial" w:hAnsi="Arial" w:cs="Arial"/>
        </w:rPr>
      </w:pPr>
    </w:p>
    <w:p w14:paraId="172E40A3" w14:textId="335946D4" w:rsidR="00114806" w:rsidRPr="00BA49DC" w:rsidRDefault="00114806" w:rsidP="00BA49DC">
      <w:pPr>
        <w:ind w:left="426" w:hanging="426"/>
        <w:rPr>
          <w:rFonts w:ascii="Arial" w:hAnsi="Arial" w:cs="Arial"/>
        </w:rPr>
      </w:pPr>
      <w:r w:rsidRPr="00BA49DC">
        <w:rPr>
          <w:rFonts w:ascii="Arial" w:hAnsi="Arial" w:cs="Arial"/>
        </w:rPr>
        <w:t>In B position means HV 1601 aligns with seal pressuring pump.</w:t>
      </w:r>
    </w:p>
    <w:p w14:paraId="64726FC0" w14:textId="77777777" w:rsidR="00114806" w:rsidRPr="00114806" w:rsidRDefault="00114806" w:rsidP="00BA49DC">
      <w:pPr>
        <w:ind w:left="426" w:hanging="426"/>
        <w:rPr>
          <w:rFonts w:ascii="Arial" w:hAnsi="Arial" w:cs="Arial"/>
        </w:rPr>
      </w:pPr>
    </w:p>
    <w:p w14:paraId="1535FDFB" w14:textId="77777777" w:rsidR="00114806" w:rsidRPr="00114806" w:rsidRDefault="00114806" w:rsidP="00BA49DC">
      <w:pPr>
        <w:pStyle w:val="Heading2"/>
        <w:ind w:left="426" w:hanging="426"/>
        <w:jc w:val="left"/>
        <w:rPr>
          <w:rFonts w:ascii="Arial" w:hAnsi="Arial" w:cs="Arial"/>
        </w:rPr>
      </w:pPr>
      <w:bookmarkStart w:id="52" w:name="_Toc94797315"/>
      <w:r w:rsidRPr="00114806">
        <w:rPr>
          <w:rFonts w:ascii="Arial" w:hAnsi="Arial" w:cs="Arial"/>
        </w:rPr>
        <w:t>FILLING OF SYRINGE V-104A</w:t>
      </w:r>
      <w:bookmarkEnd w:id="52"/>
    </w:p>
    <w:p w14:paraId="535D48DE" w14:textId="77777777" w:rsidR="00114806" w:rsidRPr="00114806" w:rsidRDefault="00114806" w:rsidP="00BA49DC">
      <w:pPr>
        <w:ind w:left="426" w:hanging="426"/>
        <w:rPr>
          <w:rFonts w:ascii="Arial" w:hAnsi="Arial" w:cs="Arial"/>
        </w:rPr>
      </w:pPr>
    </w:p>
    <w:p w14:paraId="3CC15FD0" w14:textId="77777777" w:rsidR="00114806" w:rsidRPr="00BA49DC" w:rsidRDefault="00114806" w:rsidP="00BA49DC">
      <w:pPr>
        <w:ind w:left="426" w:hanging="426"/>
        <w:rPr>
          <w:rFonts w:ascii="Arial" w:hAnsi="Arial" w:cs="Arial"/>
        </w:rPr>
      </w:pPr>
      <w:r w:rsidRPr="00BA49DC">
        <w:rPr>
          <w:rFonts w:ascii="Arial" w:hAnsi="Arial" w:cs="Arial"/>
        </w:rPr>
        <w:t>Preconditions:</w:t>
      </w:r>
    </w:p>
    <w:p w14:paraId="61858F5E" w14:textId="77777777" w:rsidR="00114806" w:rsidRPr="00114806" w:rsidRDefault="00114806" w:rsidP="00BA49DC">
      <w:pPr>
        <w:ind w:left="426" w:hanging="426"/>
        <w:rPr>
          <w:rFonts w:ascii="Arial" w:hAnsi="Arial" w:cs="Arial"/>
        </w:rPr>
      </w:pPr>
    </w:p>
    <w:p w14:paraId="5BD9FD10" w14:textId="77777777" w:rsidR="00114806" w:rsidRPr="00114806" w:rsidRDefault="00114806" w:rsidP="00BA49DC">
      <w:pPr>
        <w:ind w:left="426" w:hanging="426"/>
        <w:rPr>
          <w:rFonts w:ascii="Arial" w:hAnsi="Arial" w:cs="Arial"/>
        </w:rPr>
      </w:pPr>
      <w:r w:rsidRPr="00114806">
        <w:rPr>
          <w:rFonts w:ascii="Arial" w:hAnsi="Arial" w:cs="Arial"/>
        </w:rPr>
        <w:t>HV 1601 in B position (Permission by ZS 1603).</w:t>
      </w:r>
    </w:p>
    <w:p w14:paraId="54CE2893" w14:textId="77777777" w:rsidR="00114806" w:rsidRPr="00114806" w:rsidRDefault="00114806" w:rsidP="00BA49DC">
      <w:pPr>
        <w:ind w:left="426" w:hanging="426"/>
        <w:rPr>
          <w:rFonts w:ascii="Arial" w:hAnsi="Arial" w:cs="Arial"/>
        </w:rPr>
      </w:pPr>
    </w:p>
    <w:p w14:paraId="03F78079" w14:textId="77777777" w:rsidR="00114806" w:rsidRPr="00114806" w:rsidRDefault="00114806" w:rsidP="00BA49DC">
      <w:pPr>
        <w:ind w:left="426" w:hanging="426"/>
        <w:rPr>
          <w:rFonts w:ascii="Arial" w:hAnsi="Arial" w:cs="Arial"/>
        </w:rPr>
      </w:pPr>
      <w:r w:rsidRPr="00114806">
        <w:rPr>
          <w:rFonts w:ascii="Arial" w:hAnsi="Arial" w:cs="Arial"/>
        </w:rPr>
        <w:t>The discharge valves (HV 1603 AC/AD) should be closed (permission by      HZ 1603 AC/AD).</w:t>
      </w:r>
    </w:p>
    <w:p w14:paraId="4908591B" w14:textId="77777777" w:rsidR="00114806" w:rsidRPr="00114806" w:rsidRDefault="00114806" w:rsidP="00BA49DC">
      <w:pPr>
        <w:ind w:left="426" w:hanging="426"/>
        <w:rPr>
          <w:rFonts w:ascii="Arial" w:hAnsi="Arial" w:cs="Arial"/>
        </w:rPr>
      </w:pPr>
    </w:p>
    <w:p w14:paraId="604F2EA8" w14:textId="77777777" w:rsidR="00114806" w:rsidRPr="00BA49DC" w:rsidRDefault="00114806" w:rsidP="00BA49DC">
      <w:pPr>
        <w:ind w:left="426" w:hanging="426"/>
        <w:rPr>
          <w:rFonts w:ascii="Arial" w:hAnsi="Arial" w:cs="Arial"/>
        </w:rPr>
      </w:pPr>
      <w:r w:rsidRPr="00BA49DC">
        <w:rPr>
          <w:rFonts w:ascii="Arial" w:hAnsi="Arial" w:cs="Arial"/>
        </w:rPr>
        <w:t>OPERATIONS:</w:t>
      </w:r>
    </w:p>
    <w:p w14:paraId="58BDD8AB" w14:textId="77777777" w:rsidR="00114806" w:rsidRPr="00114806" w:rsidRDefault="00114806" w:rsidP="00BA49DC">
      <w:pPr>
        <w:ind w:left="426" w:hanging="426"/>
        <w:rPr>
          <w:rFonts w:ascii="Arial" w:hAnsi="Arial" w:cs="Arial"/>
        </w:rPr>
      </w:pPr>
    </w:p>
    <w:p w14:paraId="062DF8B5" w14:textId="77777777" w:rsidR="00114806" w:rsidRPr="00BA49DC" w:rsidRDefault="00114806" w:rsidP="00BA49DC">
      <w:pPr>
        <w:ind w:left="426" w:hanging="426"/>
        <w:rPr>
          <w:rFonts w:ascii="Arial" w:hAnsi="Arial" w:cs="Arial"/>
        </w:rPr>
      </w:pPr>
      <w:r w:rsidRPr="00BA49DC">
        <w:rPr>
          <w:rFonts w:ascii="Arial" w:hAnsi="Arial" w:cs="Arial"/>
        </w:rPr>
        <w:t>Actuation of HS 1603 A (Opening) which causes.</w:t>
      </w:r>
    </w:p>
    <w:p w14:paraId="2CAAF067" w14:textId="77777777" w:rsidR="00114806" w:rsidRPr="00114806" w:rsidRDefault="00114806" w:rsidP="00BA49DC">
      <w:pPr>
        <w:ind w:left="426" w:hanging="426"/>
        <w:rPr>
          <w:rFonts w:ascii="Arial" w:hAnsi="Arial" w:cs="Arial"/>
        </w:rPr>
      </w:pPr>
    </w:p>
    <w:p w14:paraId="34D55F2F" w14:textId="77777777" w:rsidR="00114806" w:rsidRPr="00114806" w:rsidRDefault="00114806" w:rsidP="00BA49DC">
      <w:pPr>
        <w:ind w:left="426" w:hanging="426"/>
        <w:rPr>
          <w:rFonts w:ascii="Arial" w:hAnsi="Arial" w:cs="Arial"/>
        </w:rPr>
      </w:pPr>
      <w:r w:rsidRPr="00114806">
        <w:rPr>
          <w:rFonts w:ascii="Arial" w:hAnsi="Arial" w:cs="Arial"/>
        </w:rPr>
        <w:t>Valve HV 1602 in A position means aligns with T-106 (confirmation ZS 1604).</w:t>
      </w:r>
    </w:p>
    <w:p w14:paraId="78B157A7" w14:textId="77777777" w:rsidR="00114806" w:rsidRPr="00114806" w:rsidRDefault="00114806" w:rsidP="00BA49DC">
      <w:pPr>
        <w:ind w:left="426" w:hanging="426"/>
        <w:rPr>
          <w:rFonts w:ascii="Arial" w:hAnsi="Arial" w:cs="Arial"/>
        </w:rPr>
      </w:pPr>
    </w:p>
    <w:p w14:paraId="467C89BE" w14:textId="77777777" w:rsidR="00114806" w:rsidRPr="00114806" w:rsidRDefault="00114806" w:rsidP="00BA49DC">
      <w:pPr>
        <w:ind w:left="426" w:hanging="426"/>
        <w:rPr>
          <w:rFonts w:ascii="Arial" w:hAnsi="Arial" w:cs="Arial"/>
        </w:rPr>
      </w:pPr>
      <w:r w:rsidRPr="00114806">
        <w:rPr>
          <w:rFonts w:ascii="Arial" w:hAnsi="Arial" w:cs="Arial"/>
        </w:rPr>
        <w:t>Inlet valves HV 1603 AA/AB automatically opens (HZ 1603 AA/AB).</w:t>
      </w:r>
    </w:p>
    <w:p w14:paraId="32BD2367" w14:textId="77777777" w:rsidR="00114806" w:rsidRPr="00114806" w:rsidRDefault="00114806" w:rsidP="00BA49DC">
      <w:pPr>
        <w:ind w:left="426" w:hanging="426"/>
        <w:rPr>
          <w:rFonts w:ascii="Arial" w:hAnsi="Arial" w:cs="Arial"/>
        </w:rPr>
      </w:pPr>
    </w:p>
    <w:p w14:paraId="1D03F70B" w14:textId="77777777" w:rsidR="00114806" w:rsidRPr="00BA49DC" w:rsidRDefault="00114806" w:rsidP="00BA49DC">
      <w:pPr>
        <w:ind w:left="426" w:hanging="426"/>
        <w:rPr>
          <w:rFonts w:ascii="Arial" w:hAnsi="Arial" w:cs="Arial"/>
        </w:rPr>
      </w:pPr>
      <w:r w:rsidRPr="00BA49DC">
        <w:rPr>
          <w:rFonts w:ascii="Arial" w:hAnsi="Arial" w:cs="Arial"/>
        </w:rPr>
        <w:t>Filling of Cylinder V-104A can start now, when filling is over ZAH 1602 A gives an acoustic signal in the field and closes the valves HV 1603 AA/AB.  If HV 1603 AA/AB fails to close automatically then manually HS 1603 A is to be closed.  HS 1603 A will cause closure of inlet valve HV 1603 AA/AB.  After getting permission from the limit switch HZ 1603 AA/AB, HV 1602 automatically switches to the pressure oil lines (HV 1602 in B position) should filling have been stopped by ZAH 1602 A.  The operator must actuate HS 1603 A (closure) in any case to pressurize the cylinder.</w:t>
      </w:r>
    </w:p>
    <w:p w14:paraId="3C29258E" w14:textId="77777777" w:rsidR="00114806" w:rsidRPr="00114806" w:rsidRDefault="00114806" w:rsidP="00BA49DC">
      <w:pPr>
        <w:ind w:left="426" w:hanging="426"/>
        <w:rPr>
          <w:rFonts w:ascii="Arial" w:hAnsi="Arial" w:cs="Arial"/>
        </w:rPr>
      </w:pPr>
    </w:p>
    <w:p w14:paraId="11929A25" w14:textId="77777777" w:rsidR="00114806" w:rsidRPr="00114806" w:rsidRDefault="00114806" w:rsidP="00BA49DC">
      <w:pPr>
        <w:pStyle w:val="Heading2"/>
        <w:ind w:left="426" w:hanging="426"/>
        <w:jc w:val="left"/>
        <w:rPr>
          <w:rFonts w:ascii="Arial" w:hAnsi="Arial" w:cs="Arial"/>
        </w:rPr>
      </w:pPr>
      <w:bookmarkStart w:id="53" w:name="_Toc94797316"/>
      <w:r w:rsidRPr="00114806">
        <w:rPr>
          <w:rFonts w:ascii="Arial" w:hAnsi="Arial" w:cs="Arial"/>
        </w:rPr>
        <w:t>TRANSFERRING THE CONTENT FROM V-104 A TO V-103</w:t>
      </w:r>
      <w:bookmarkEnd w:id="53"/>
    </w:p>
    <w:p w14:paraId="403043F3" w14:textId="77777777" w:rsidR="00114806" w:rsidRPr="00114806" w:rsidRDefault="00114806" w:rsidP="00BA49DC">
      <w:pPr>
        <w:ind w:left="426" w:hanging="426"/>
        <w:rPr>
          <w:rFonts w:ascii="Arial" w:hAnsi="Arial" w:cs="Arial"/>
        </w:rPr>
      </w:pPr>
    </w:p>
    <w:p w14:paraId="16AB9832" w14:textId="77777777" w:rsidR="00114806" w:rsidRPr="00BA49DC" w:rsidRDefault="00114806" w:rsidP="00BA49DC">
      <w:pPr>
        <w:ind w:left="426" w:hanging="426"/>
        <w:rPr>
          <w:rFonts w:ascii="Arial" w:hAnsi="Arial" w:cs="Arial"/>
        </w:rPr>
      </w:pPr>
      <w:r w:rsidRPr="00BA49DC">
        <w:rPr>
          <w:rFonts w:ascii="Arial" w:hAnsi="Arial" w:cs="Arial"/>
        </w:rPr>
        <w:t>If it is necessary to transfer the content of the cylinder V-104A back to V-103 proceed as follow:</w:t>
      </w:r>
    </w:p>
    <w:p w14:paraId="4FFA849D" w14:textId="77777777" w:rsidR="00114806" w:rsidRPr="00114806" w:rsidRDefault="00114806" w:rsidP="00BA49DC">
      <w:pPr>
        <w:ind w:left="426" w:hanging="426"/>
        <w:rPr>
          <w:rFonts w:ascii="Arial" w:hAnsi="Arial" w:cs="Arial"/>
        </w:rPr>
      </w:pPr>
    </w:p>
    <w:p w14:paraId="58BE5BB1" w14:textId="77777777" w:rsidR="00114806" w:rsidRPr="00114806" w:rsidRDefault="00114806" w:rsidP="00BA49DC">
      <w:pPr>
        <w:ind w:left="426" w:hanging="426"/>
        <w:rPr>
          <w:rFonts w:ascii="Arial" w:hAnsi="Arial" w:cs="Arial"/>
        </w:rPr>
      </w:pPr>
      <w:r w:rsidRPr="00114806">
        <w:rPr>
          <w:rFonts w:ascii="Arial" w:hAnsi="Arial" w:cs="Arial"/>
        </w:rPr>
        <w:t>Actuation of HS 1603 A (Opening)</w:t>
      </w:r>
    </w:p>
    <w:p w14:paraId="19D07B48" w14:textId="77777777" w:rsidR="00114806" w:rsidRPr="00114806" w:rsidRDefault="00114806" w:rsidP="00BA49DC">
      <w:pPr>
        <w:ind w:left="426" w:hanging="426"/>
        <w:rPr>
          <w:rFonts w:ascii="Arial" w:hAnsi="Arial" w:cs="Arial"/>
        </w:rPr>
      </w:pPr>
      <w:r w:rsidRPr="00114806">
        <w:rPr>
          <w:rFonts w:ascii="Arial" w:hAnsi="Arial" w:cs="Arial"/>
        </w:rPr>
        <w:t>Actuation of HS 1602 to switch HV 1602 in B position.</w:t>
      </w:r>
    </w:p>
    <w:p w14:paraId="6E1634CC" w14:textId="77777777" w:rsidR="00114806" w:rsidRPr="00114806" w:rsidRDefault="00114806" w:rsidP="00BA49DC">
      <w:pPr>
        <w:ind w:left="426" w:hanging="426"/>
        <w:rPr>
          <w:rFonts w:ascii="Arial" w:hAnsi="Arial" w:cs="Arial"/>
        </w:rPr>
      </w:pPr>
      <w:r w:rsidRPr="00114806">
        <w:rPr>
          <w:rFonts w:ascii="Arial" w:hAnsi="Arial" w:cs="Arial"/>
        </w:rPr>
        <w:t>When the cylinder is empty, actuate HS 1603 A(closure).</w:t>
      </w:r>
    </w:p>
    <w:p w14:paraId="64F4666D" w14:textId="77777777" w:rsidR="00114806" w:rsidRPr="00114806" w:rsidRDefault="00114806" w:rsidP="00BA49DC">
      <w:pPr>
        <w:ind w:left="426" w:hanging="426"/>
        <w:rPr>
          <w:rFonts w:ascii="Arial" w:hAnsi="Arial" w:cs="Arial"/>
        </w:rPr>
      </w:pPr>
    </w:p>
    <w:p w14:paraId="0F0A483B" w14:textId="77777777" w:rsidR="00114806" w:rsidRPr="00114806" w:rsidRDefault="00114806" w:rsidP="00BA49DC">
      <w:pPr>
        <w:pStyle w:val="Heading2"/>
        <w:ind w:left="426" w:hanging="426"/>
        <w:jc w:val="left"/>
        <w:rPr>
          <w:rFonts w:ascii="Arial" w:hAnsi="Arial" w:cs="Arial"/>
        </w:rPr>
      </w:pPr>
      <w:bookmarkStart w:id="54" w:name="_Toc94797317"/>
      <w:r w:rsidRPr="00114806">
        <w:rPr>
          <w:rFonts w:ascii="Arial" w:hAnsi="Arial" w:cs="Arial"/>
        </w:rPr>
        <w:t>FILLING OF SYRINGE V-104B</w:t>
      </w:r>
      <w:bookmarkEnd w:id="54"/>
    </w:p>
    <w:p w14:paraId="1881B0BD" w14:textId="77777777" w:rsidR="00114806" w:rsidRPr="00114806" w:rsidRDefault="00114806" w:rsidP="00BA49DC">
      <w:pPr>
        <w:ind w:left="426" w:hanging="426"/>
        <w:rPr>
          <w:rFonts w:ascii="Arial" w:hAnsi="Arial" w:cs="Arial"/>
        </w:rPr>
      </w:pPr>
    </w:p>
    <w:p w14:paraId="42660A11" w14:textId="77777777" w:rsidR="00114806" w:rsidRPr="00BA49DC" w:rsidRDefault="00114806" w:rsidP="00BA49DC">
      <w:pPr>
        <w:ind w:left="426" w:hanging="426"/>
        <w:rPr>
          <w:rFonts w:ascii="Arial" w:hAnsi="Arial" w:cs="Arial"/>
        </w:rPr>
      </w:pPr>
      <w:r w:rsidRPr="00BA49DC">
        <w:rPr>
          <w:rFonts w:ascii="Arial" w:hAnsi="Arial" w:cs="Arial"/>
        </w:rPr>
        <w:t>Preconditions</w:t>
      </w:r>
    </w:p>
    <w:p w14:paraId="5F9D0BFC" w14:textId="77777777" w:rsidR="00114806" w:rsidRPr="00114806" w:rsidRDefault="00114806" w:rsidP="00BA49DC">
      <w:pPr>
        <w:ind w:left="426" w:hanging="426"/>
        <w:rPr>
          <w:rFonts w:ascii="Arial" w:hAnsi="Arial" w:cs="Arial"/>
        </w:rPr>
      </w:pPr>
    </w:p>
    <w:p w14:paraId="26E1AC46" w14:textId="77777777" w:rsidR="00114806" w:rsidRPr="00114806" w:rsidRDefault="00114806" w:rsidP="00BA49DC">
      <w:pPr>
        <w:ind w:left="426" w:hanging="426"/>
        <w:rPr>
          <w:rFonts w:ascii="Arial" w:hAnsi="Arial" w:cs="Arial"/>
        </w:rPr>
      </w:pPr>
      <w:r w:rsidRPr="00114806">
        <w:rPr>
          <w:rFonts w:ascii="Arial" w:hAnsi="Arial" w:cs="Arial"/>
        </w:rPr>
        <w:t>HV 1601 in A position (ZS 1603).</w:t>
      </w:r>
    </w:p>
    <w:p w14:paraId="3A9AB838" w14:textId="77777777" w:rsidR="00114806" w:rsidRPr="00BA49DC" w:rsidRDefault="00114806" w:rsidP="00BA49DC">
      <w:pPr>
        <w:ind w:left="426" w:hanging="426"/>
        <w:rPr>
          <w:rFonts w:ascii="Arial" w:hAnsi="Arial" w:cs="Arial"/>
        </w:rPr>
      </w:pPr>
      <w:r w:rsidRPr="00BA49DC">
        <w:rPr>
          <w:rFonts w:ascii="Arial" w:hAnsi="Arial" w:cs="Arial"/>
        </w:rPr>
        <w:t>When V 104A pressurization is over (refer V-104A filling and pressurization) by seal oil(P-107) then PSL 1602A, permits the switching of HV 1601 in A position by HS 1601 A.</w:t>
      </w:r>
    </w:p>
    <w:p w14:paraId="5C9A1E6C" w14:textId="77777777" w:rsidR="00114806" w:rsidRPr="00114806" w:rsidRDefault="00114806" w:rsidP="00BA49DC">
      <w:pPr>
        <w:ind w:left="426" w:hanging="426"/>
        <w:rPr>
          <w:rFonts w:ascii="Arial" w:hAnsi="Arial" w:cs="Arial"/>
        </w:rPr>
      </w:pPr>
    </w:p>
    <w:p w14:paraId="1F8E0C86" w14:textId="77777777" w:rsidR="00114806" w:rsidRPr="00114806" w:rsidRDefault="00114806" w:rsidP="00BA49DC">
      <w:pPr>
        <w:ind w:left="426" w:hanging="426"/>
        <w:rPr>
          <w:rFonts w:ascii="Arial" w:hAnsi="Arial" w:cs="Arial"/>
        </w:rPr>
      </w:pPr>
      <w:r w:rsidRPr="00114806">
        <w:rPr>
          <w:rFonts w:ascii="Arial" w:hAnsi="Arial" w:cs="Arial"/>
        </w:rPr>
        <w:t>The discharge valve HV 1603 BC/BD should be closed (permission by         HZ 1603 BC/BD).</w:t>
      </w:r>
    </w:p>
    <w:p w14:paraId="27832AC0" w14:textId="77777777" w:rsidR="00114806" w:rsidRPr="00114806" w:rsidRDefault="00114806" w:rsidP="00BA49DC">
      <w:pPr>
        <w:ind w:left="426" w:hanging="426"/>
        <w:rPr>
          <w:rFonts w:ascii="Arial" w:hAnsi="Arial" w:cs="Arial"/>
        </w:rPr>
      </w:pPr>
    </w:p>
    <w:p w14:paraId="6E0BD8D2" w14:textId="77777777" w:rsidR="00114806" w:rsidRPr="00114806" w:rsidRDefault="00114806" w:rsidP="00BA49DC">
      <w:pPr>
        <w:ind w:left="426" w:hanging="426"/>
        <w:rPr>
          <w:rFonts w:ascii="Arial" w:hAnsi="Arial" w:cs="Arial"/>
        </w:rPr>
      </w:pPr>
    </w:p>
    <w:p w14:paraId="5789DEA8" w14:textId="77777777" w:rsidR="00114806" w:rsidRPr="00BA49DC" w:rsidRDefault="00114806" w:rsidP="00BA49DC">
      <w:pPr>
        <w:ind w:left="426" w:hanging="426"/>
        <w:rPr>
          <w:rFonts w:ascii="Arial" w:hAnsi="Arial" w:cs="Arial"/>
        </w:rPr>
      </w:pPr>
      <w:r w:rsidRPr="00BA49DC">
        <w:rPr>
          <w:rFonts w:ascii="Arial" w:hAnsi="Arial" w:cs="Arial"/>
        </w:rPr>
        <w:t>OPERATIONS</w:t>
      </w:r>
    </w:p>
    <w:p w14:paraId="5F2FC24C" w14:textId="77777777" w:rsidR="00114806" w:rsidRPr="00114806" w:rsidRDefault="00114806" w:rsidP="00BA49DC">
      <w:pPr>
        <w:ind w:left="426" w:hanging="426"/>
        <w:rPr>
          <w:rFonts w:ascii="Arial" w:hAnsi="Arial" w:cs="Arial"/>
        </w:rPr>
      </w:pPr>
    </w:p>
    <w:p w14:paraId="463DD3B2" w14:textId="77777777" w:rsidR="00114806" w:rsidRPr="00BA49DC" w:rsidRDefault="00114806" w:rsidP="00BA49DC">
      <w:pPr>
        <w:ind w:left="426" w:hanging="426"/>
        <w:rPr>
          <w:rFonts w:ascii="Arial" w:hAnsi="Arial" w:cs="Arial"/>
        </w:rPr>
      </w:pPr>
      <w:r w:rsidRPr="00BA49DC">
        <w:rPr>
          <w:rFonts w:ascii="Arial" w:hAnsi="Arial" w:cs="Arial"/>
        </w:rPr>
        <w:t>Actuation of HS 1603 B (opening) which causes:</w:t>
      </w:r>
    </w:p>
    <w:p w14:paraId="4CEF37B1" w14:textId="77777777" w:rsidR="00114806" w:rsidRPr="00114806" w:rsidRDefault="00114806" w:rsidP="00BA49DC">
      <w:pPr>
        <w:ind w:left="426" w:hanging="426"/>
        <w:rPr>
          <w:rFonts w:ascii="Arial" w:hAnsi="Arial" w:cs="Arial"/>
        </w:rPr>
      </w:pPr>
    </w:p>
    <w:p w14:paraId="10386DF3" w14:textId="77777777" w:rsidR="00114806" w:rsidRPr="00114806" w:rsidRDefault="00114806" w:rsidP="00BA49DC">
      <w:pPr>
        <w:ind w:left="426" w:hanging="426"/>
        <w:rPr>
          <w:rFonts w:ascii="Arial" w:hAnsi="Arial" w:cs="Arial"/>
        </w:rPr>
      </w:pPr>
      <w:r w:rsidRPr="00114806">
        <w:rPr>
          <w:rFonts w:ascii="Arial" w:hAnsi="Arial" w:cs="Arial"/>
        </w:rPr>
        <w:t>HV 1602 in A position means V-104 B aligns with T-106 (ZS 1604).</w:t>
      </w:r>
    </w:p>
    <w:p w14:paraId="5FDEC54A" w14:textId="77777777" w:rsidR="00114806" w:rsidRPr="00114806" w:rsidRDefault="00114806" w:rsidP="00BA49DC">
      <w:pPr>
        <w:ind w:left="426" w:hanging="426"/>
        <w:rPr>
          <w:rFonts w:ascii="Arial" w:hAnsi="Arial" w:cs="Arial"/>
        </w:rPr>
      </w:pPr>
    </w:p>
    <w:p w14:paraId="004382B3" w14:textId="77777777" w:rsidR="00114806" w:rsidRPr="00114806" w:rsidRDefault="00114806" w:rsidP="00BA49DC">
      <w:pPr>
        <w:ind w:left="426" w:hanging="426"/>
        <w:rPr>
          <w:rFonts w:ascii="Arial" w:hAnsi="Arial" w:cs="Arial"/>
        </w:rPr>
      </w:pPr>
      <w:r w:rsidRPr="00114806">
        <w:rPr>
          <w:rFonts w:ascii="Arial" w:hAnsi="Arial" w:cs="Arial"/>
        </w:rPr>
        <w:t>Inlet valves HV 1603 BA/BB automatically opens (HZ 1603 BA/BB).</w:t>
      </w:r>
    </w:p>
    <w:p w14:paraId="38F9C633" w14:textId="77777777" w:rsidR="00114806" w:rsidRPr="00114806" w:rsidRDefault="00114806" w:rsidP="00BA49DC">
      <w:pPr>
        <w:ind w:left="426" w:hanging="426"/>
        <w:rPr>
          <w:rFonts w:ascii="Arial" w:hAnsi="Arial" w:cs="Arial"/>
        </w:rPr>
      </w:pPr>
    </w:p>
    <w:p w14:paraId="61355CB5" w14:textId="77777777" w:rsidR="00114806" w:rsidRPr="00BA49DC" w:rsidRDefault="00114806" w:rsidP="00BA49DC">
      <w:pPr>
        <w:ind w:left="426" w:hanging="426"/>
        <w:rPr>
          <w:rFonts w:ascii="Arial" w:hAnsi="Arial" w:cs="Arial"/>
        </w:rPr>
      </w:pPr>
      <w:r w:rsidRPr="00BA49DC">
        <w:rPr>
          <w:rFonts w:ascii="Arial" w:hAnsi="Arial" w:cs="Arial"/>
        </w:rPr>
        <w:t>Filling of V-104B can start now, when filling is over ZAH 1602 B gives an acoustic signal in the field and closes the valves HV 1603 BA/BB.  If HV 1603 BA/BB fails to close then manually         HS 1603 B is to be made close.  HS 1603 B will cause closure of inlet valves HV 1603 BA/BB.  After getting permission from the limit switch HZ 1603 BA/BB, HV 1602 automatically switches to the pressure oil line (i.e. HV 1602 in B position) should filling have been stopped by ZAH 1602 B operator must actuate   HS 1603 B (closure) in any case to pressurize the cylinder.</w:t>
      </w:r>
    </w:p>
    <w:p w14:paraId="57326D3C" w14:textId="77777777" w:rsidR="00114806" w:rsidRPr="00114806" w:rsidRDefault="00114806" w:rsidP="00BA49DC">
      <w:pPr>
        <w:ind w:left="426" w:hanging="426"/>
        <w:rPr>
          <w:rFonts w:ascii="Arial" w:hAnsi="Arial" w:cs="Arial"/>
        </w:rPr>
      </w:pPr>
    </w:p>
    <w:p w14:paraId="44957CB3" w14:textId="77777777" w:rsidR="00114806" w:rsidRPr="00114806" w:rsidRDefault="00114806" w:rsidP="00BA49DC">
      <w:pPr>
        <w:pStyle w:val="Heading4"/>
        <w:ind w:left="426" w:hanging="426"/>
        <w:jc w:val="left"/>
        <w:rPr>
          <w:rFonts w:ascii="Arial" w:hAnsi="Arial" w:cs="Arial"/>
        </w:rPr>
      </w:pPr>
      <w:r w:rsidRPr="00114806">
        <w:rPr>
          <w:rFonts w:ascii="Arial" w:hAnsi="Arial" w:cs="Arial"/>
        </w:rPr>
        <w:t>TRANSFERRING THE CONTENT FROM V-104 B TO V-103</w:t>
      </w:r>
    </w:p>
    <w:p w14:paraId="35DDBA11" w14:textId="77777777" w:rsidR="00114806" w:rsidRPr="00114806" w:rsidRDefault="00114806" w:rsidP="00BA49DC">
      <w:pPr>
        <w:ind w:left="426" w:hanging="426"/>
        <w:rPr>
          <w:rFonts w:ascii="Arial" w:hAnsi="Arial" w:cs="Arial"/>
        </w:rPr>
      </w:pPr>
    </w:p>
    <w:p w14:paraId="1637EC41" w14:textId="77777777" w:rsidR="00114806" w:rsidRPr="00BA49DC" w:rsidRDefault="00114806" w:rsidP="00BA49DC">
      <w:pPr>
        <w:ind w:left="426" w:hanging="426"/>
        <w:rPr>
          <w:rFonts w:ascii="Arial" w:hAnsi="Arial" w:cs="Arial"/>
        </w:rPr>
      </w:pPr>
      <w:r w:rsidRPr="00BA49DC">
        <w:rPr>
          <w:rFonts w:ascii="Arial" w:hAnsi="Arial" w:cs="Arial"/>
        </w:rPr>
        <w:t>If it is necessary to transfer the content back to V-103 from V-104 B then proceed as follows:</w:t>
      </w:r>
    </w:p>
    <w:p w14:paraId="7A6F376D" w14:textId="77777777" w:rsidR="00114806" w:rsidRPr="00114806" w:rsidRDefault="00114806" w:rsidP="00BA49DC">
      <w:pPr>
        <w:ind w:left="426" w:hanging="426"/>
        <w:rPr>
          <w:rFonts w:ascii="Arial" w:hAnsi="Arial" w:cs="Arial"/>
        </w:rPr>
      </w:pPr>
    </w:p>
    <w:p w14:paraId="17AE4B2F" w14:textId="77777777" w:rsidR="00114806" w:rsidRPr="00114806" w:rsidRDefault="00114806" w:rsidP="00BA49DC">
      <w:pPr>
        <w:ind w:left="426" w:hanging="426"/>
        <w:rPr>
          <w:rFonts w:ascii="Arial" w:hAnsi="Arial" w:cs="Arial"/>
        </w:rPr>
      </w:pPr>
      <w:r w:rsidRPr="00114806">
        <w:rPr>
          <w:rFonts w:ascii="Arial" w:hAnsi="Arial" w:cs="Arial"/>
        </w:rPr>
        <w:t>Actuation of HS 1603 B (opening)</w:t>
      </w:r>
    </w:p>
    <w:p w14:paraId="148703D9" w14:textId="77777777" w:rsidR="00114806" w:rsidRPr="00114806" w:rsidRDefault="00114806" w:rsidP="00BA49DC">
      <w:pPr>
        <w:ind w:left="426" w:hanging="426"/>
        <w:rPr>
          <w:rFonts w:ascii="Arial" w:hAnsi="Arial" w:cs="Arial"/>
        </w:rPr>
      </w:pPr>
    </w:p>
    <w:p w14:paraId="1AAB5109" w14:textId="77777777" w:rsidR="00114806" w:rsidRPr="00114806" w:rsidRDefault="00114806" w:rsidP="00BA49DC">
      <w:pPr>
        <w:ind w:left="426" w:hanging="426"/>
        <w:rPr>
          <w:rFonts w:ascii="Arial" w:hAnsi="Arial" w:cs="Arial"/>
        </w:rPr>
      </w:pPr>
      <w:r w:rsidRPr="00114806">
        <w:rPr>
          <w:rFonts w:ascii="Arial" w:hAnsi="Arial" w:cs="Arial"/>
        </w:rPr>
        <w:t>Actuation of HS 1602 to switch HV 1602 in B position.</w:t>
      </w:r>
    </w:p>
    <w:p w14:paraId="39507866" w14:textId="77777777" w:rsidR="00114806" w:rsidRPr="00114806" w:rsidRDefault="00114806" w:rsidP="00BA49DC">
      <w:pPr>
        <w:ind w:left="426" w:hanging="426"/>
        <w:rPr>
          <w:rFonts w:ascii="Arial" w:hAnsi="Arial" w:cs="Arial"/>
        </w:rPr>
      </w:pPr>
    </w:p>
    <w:p w14:paraId="5F27A863" w14:textId="77777777" w:rsidR="00114806" w:rsidRPr="00114806" w:rsidRDefault="00114806" w:rsidP="00BA49DC">
      <w:pPr>
        <w:ind w:left="426" w:hanging="426"/>
        <w:rPr>
          <w:rFonts w:ascii="Arial" w:hAnsi="Arial" w:cs="Arial"/>
        </w:rPr>
      </w:pPr>
      <w:r w:rsidRPr="00114806">
        <w:rPr>
          <w:rFonts w:ascii="Arial" w:hAnsi="Arial" w:cs="Arial"/>
        </w:rPr>
        <w:t>When the cylinder is empty, actuate HS 1603 B (closure).</w:t>
      </w:r>
    </w:p>
    <w:p w14:paraId="0F73B4CF" w14:textId="77777777" w:rsidR="00114806" w:rsidRPr="00114806" w:rsidRDefault="00114806" w:rsidP="00BA49DC">
      <w:pPr>
        <w:ind w:left="426" w:hanging="426"/>
        <w:rPr>
          <w:rFonts w:ascii="Arial" w:hAnsi="Arial" w:cs="Arial"/>
        </w:rPr>
      </w:pPr>
    </w:p>
    <w:p w14:paraId="64EC30AE" w14:textId="77777777" w:rsidR="00114806" w:rsidRPr="00114806" w:rsidRDefault="00114806" w:rsidP="00BA49DC">
      <w:pPr>
        <w:pStyle w:val="Heading2"/>
        <w:ind w:left="426" w:hanging="426"/>
        <w:jc w:val="left"/>
        <w:rPr>
          <w:rFonts w:ascii="Arial" w:hAnsi="Arial" w:cs="Arial"/>
        </w:rPr>
      </w:pPr>
      <w:bookmarkStart w:id="55" w:name="_Toc94797318"/>
      <w:r w:rsidRPr="00114806">
        <w:rPr>
          <w:rFonts w:ascii="Arial" w:hAnsi="Arial" w:cs="Arial"/>
        </w:rPr>
        <w:t>CATALYST METERING TO THE REACTOR</w:t>
      </w:r>
      <w:bookmarkEnd w:id="55"/>
    </w:p>
    <w:p w14:paraId="541467FD" w14:textId="77777777" w:rsidR="00114806" w:rsidRPr="00114806" w:rsidRDefault="00114806" w:rsidP="00BA49DC">
      <w:pPr>
        <w:ind w:left="426" w:hanging="426"/>
        <w:rPr>
          <w:rFonts w:ascii="Arial" w:hAnsi="Arial" w:cs="Arial"/>
        </w:rPr>
      </w:pPr>
    </w:p>
    <w:p w14:paraId="2DE63A84" w14:textId="77777777" w:rsidR="00114806" w:rsidRPr="00BA49DC" w:rsidRDefault="00114806" w:rsidP="00BA49DC">
      <w:pPr>
        <w:ind w:left="426" w:hanging="426"/>
        <w:rPr>
          <w:rFonts w:ascii="Arial" w:hAnsi="Arial" w:cs="Arial"/>
        </w:rPr>
      </w:pPr>
      <w:r w:rsidRPr="00BA49DC">
        <w:rPr>
          <w:rFonts w:ascii="Arial" w:hAnsi="Arial" w:cs="Arial"/>
        </w:rPr>
        <w:t>FROM V 104 A</w:t>
      </w:r>
    </w:p>
    <w:p w14:paraId="745F991D" w14:textId="77777777" w:rsidR="00114806" w:rsidRPr="00114806" w:rsidRDefault="00114806" w:rsidP="00BA49DC">
      <w:pPr>
        <w:ind w:left="426" w:hanging="426"/>
        <w:rPr>
          <w:rFonts w:ascii="Arial" w:hAnsi="Arial" w:cs="Arial"/>
        </w:rPr>
      </w:pPr>
    </w:p>
    <w:p w14:paraId="1281F276" w14:textId="77777777" w:rsidR="00114806" w:rsidRPr="00BA49DC" w:rsidRDefault="00114806" w:rsidP="00BA49DC">
      <w:pPr>
        <w:ind w:left="426" w:hanging="426"/>
        <w:rPr>
          <w:rFonts w:ascii="Arial" w:hAnsi="Arial" w:cs="Arial"/>
        </w:rPr>
      </w:pPr>
      <w:r w:rsidRPr="00BA49DC">
        <w:rPr>
          <w:rFonts w:ascii="Arial" w:hAnsi="Arial" w:cs="Arial"/>
        </w:rPr>
        <w:t>Preconditions</w:t>
      </w:r>
    </w:p>
    <w:p w14:paraId="1E3F5556" w14:textId="77777777" w:rsidR="00114806" w:rsidRPr="00114806" w:rsidRDefault="00114806" w:rsidP="00BA49DC">
      <w:pPr>
        <w:ind w:left="426" w:hanging="426"/>
        <w:rPr>
          <w:rFonts w:ascii="Arial" w:hAnsi="Arial" w:cs="Arial"/>
        </w:rPr>
      </w:pPr>
    </w:p>
    <w:p w14:paraId="7EB98E1E" w14:textId="77777777" w:rsidR="00114806" w:rsidRPr="00114806" w:rsidRDefault="00114806" w:rsidP="00BA49DC">
      <w:pPr>
        <w:ind w:left="426" w:hanging="426"/>
        <w:rPr>
          <w:rFonts w:ascii="Arial" w:hAnsi="Arial" w:cs="Arial"/>
        </w:rPr>
      </w:pPr>
      <w:r w:rsidRPr="00114806">
        <w:rPr>
          <w:rFonts w:ascii="Arial" w:hAnsi="Arial" w:cs="Arial"/>
        </w:rPr>
        <w:t>The valves HV 1603 AA/AB are closed (HZ 1603 AA/BB)</w:t>
      </w:r>
    </w:p>
    <w:p w14:paraId="2F8E18D9" w14:textId="77777777" w:rsidR="00114806" w:rsidRPr="00114806" w:rsidRDefault="00114806" w:rsidP="00BA49DC">
      <w:pPr>
        <w:ind w:left="426" w:hanging="426"/>
        <w:rPr>
          <w:rFonts w:ascii="Arial" w:hAnsi="Arial" w:cs="Arial"/>
        </w:rPr>
      </w:pPr>
    </w:p>
    <w:p w14:paraId="795C11B9" w14:textId="77777777" w:rsidR="00114806" w:rsidRPr="00114806" w:rsidRDefault="00114806" w:rsidP="00BA49DC">
      <w:pPr>
        <w:ind w:left="426" w:hanging="426"/>
        <w:rPr>
          <w:rFonts w:ascii="Arial" w:hAnsi="Arial" w:cs="Arial"/>
        </w:rPr>
      </w:pPr>
      <w:r w:rsidRPr="00114806">
        <w:rPr>
          <w:rFonts w:ascii="Arial" w:hAnsi="Arial" w:cs="Arial"/>
        </w:rPr>
        <w:t>PSL 1602 A gives permission that V 104 A is under pressure.</w:t>
      </w:r>
    </w:p>
    <w:p w14:paraId="5C20DEB1" w14:textId="77777777" w:rsidR="00114806" w:rsidRPr="00114806" w:rsidRDefault="00114806" w:rsidP="00BA49DC">
      <w:pPr>
        <w:ind w:left="426" w:hanging="426"/>
        <w:rPr>
          <w:rFonts w:ascii="Arial" w:hAnsi="Arial" w:cs="Arial"/>
        </w:rPr>
      </w:pPr>
    </w:p>
    <w:p w14:paraId="740C0922" w14:textId="77777777" w:rsidR="00114806" w:rsidRPr="00BA49DC" w:rsidRDefault="00114806" w:rsidP="00BA49DC">
      <w:pPr>
        <w:ind w:left="426" w:hanging="426"/>
        <w:rPr>
          <w:rFonts w:ascii="Arial" w:hAnsi="Arial" w:cs="Arial"/>
        </w:rPr>
      </w:pPr>
      <w:r w:rsidRPr="00BA49DC">
        <w:rPr>
          <w:rFonts w:ascii="Arial" w:hAnsi="Arial" w:cs="Arial"/>
        </w:rPr>
        <w:t>Operations</w:t>
      </w:r>
    </w:p>
    <w:p w14:paraId="0CC75F95" w14:textId="77777777" w:rsidR="00114806" w:rsidRPr="00114806" w:rsidRDefault="00114806" w:rsidP="00BA49DC">
      <w:pPr>
        <w:ind w:left="426" w:hanging="426"/>
        <w:rPr>
          <w:rFonts w:ascii="Arial" w:hAnsi="Arial" w:cs="Arial"/>
        </w:rPr>
      </w:pPr>
    </w:p>
    <w:p w14:paraId="57AA7EEA" w14:textId="77777777" w:rsidR="00114806" w:rsidRPr="00114806" w:rsidRDefault="00114806" w:rsidP="00BA49DC">
      <w:pPr>
        <w:ind w:left="426" w:hanging="426"/>
        <w:rPr>
          <w:rFonts w:ascii="Arial" w:hAnsi="Arial" w:cs="Arial"/>
        </w:rPr>
      </w:pPr>
      <w:r w:rsidRPr="00114806">
        <w:rPr>
          <w:rFonts w:ascii="Arial" w:hAnsi="Arial" w:cs="Arial"/>
        </w:rPr>
        <w:t>Start pump P 108 A or S at minimum stroke.</w:t>
      </w:r>
    </w:p>
    <w:p w14:paraId="42D3C228" w14:textId="77777777" w:rsidR="00114806" w:rsidRPr="00114806" w:rsidRDefault="00114806" w:rsidP="00BA49DC">
      <w:pPr>
        <w:ind w:left="426" w:hanging="426"/>
        <w:rPr>
          <w:rFonts w:ascii="Arial" w:hAnsi="Arial" w:cs="Arial"/>
        </w:rPr>
      </w:pPr>
    </w:p>
    <w:p w14:paraId="50CC48A1" w14:textId="77777777" w:rsidR="00114806" w:rsidRPr="00114806" w:rsidRDefault="00114806" w:rsidP="00BA49DC">
      <w:pPr>
        <w:ind w:left="426" w:hanging="426"/>
        <w:rPr>
          <w:rFonts w:ascii="Arial" w:hAnsi="Arial" w:cs="Arial"/>
        </w:rPr>
      </w:pPr>
      <w:r w:rsidRPr="00114806">
        <w:rPr>
          <w:rFonts w:ascii="Arial" w:hAnsi="Arial" w:cs="Arial"/>
        </w:rPr>
        <w:t>Select the cylinder V104A by means of HS 1601 A to feed to the reaction HS 1601 A connects V 104 A to the reaction.</w:t>
      </w:r>
    </w:p>
    <w:p w14:paraId="480B28FF" w14:textId="77777777" w:rsidR="00114806" w:rsidRPr="00114806" w:rsidRDefault="00114806" w:rsidP="00BA49DC">
      <w:pPr>
        <w:ind w:left="426" w:hanging="426"/>
        <w:rPr>
          <w:rFonts w:ascii="Arial" w:hAnsi="Arial" w:cs="Arial"/>
        </w:rPr>
      </w:pPr>
    </w:p>
    <w:p w14:paraId="6F3096AD" w14:textId="77777777" w:rsidR="00114806" w:rsidRPr="00BA49DC" w:rsidRDefault="00114806" w:rsidP="00BA49DC">
      <w:pPr>
        <w:ind w:left="426" w:hanging="426"/>
        <w:rPr>
          <w:rFonts w:ascii="Arial" w:hAnsi="Arial" w:cs="Arial"/>
        </w:rPr>
      </w:pPr>
      <w:r w:rsidRPr="00BA49DC">
        <w:rPr>
          <w:rFonts w:ascii="Arial" w:hAnsi="Arial" w:cs="Arial"/>
        </w:rPr>
        <w:t>HS 1601 A actuation causes</w:t>
      </w:r>
    </w:p>
    <w:p w14:paraId="36115519" w14:textId="77777777" w:rsidR="00114806" w:rsidRPr="00114806" w:rsidRDefault="00114806" w:rsidP="00BA49DC">
      <w:pPr>
        <w:ind w:left="426" w:hanging="426"/>
        <w:rPr>
          <w:rFonts w:ascii="Arial" w:hAnsi="Arial" w:cs="Arial"/>
        </w:rPr>
      </w:pPr>
    </w:p>
    <w:p w14:paraId="51FA6970" w14:textId="74471AF1" w:rsidR="00114806" w:rsidRPr="00BA49DC" w:rsidRDefault="00114806" w:rsidP="00BA49DC">
      <w:pPr>
        <w:ind w:left="426" w:hanging="426"/>
        <w:rPr>
          <w:rFonts w:ascii="Arial" w:hAnsi="Arial" w:cs="Arial"/>
        </w:rPr>
      </w:pPr>
      <w:r w:rsidRPr="00BA49DC">
        <w:rPr>
          <w:rFonts w:ascii="Arial" w:hAnsi="Arial" w:cs="Arial"/>
        </w:rPr>
        <w:t>The valves HV 1603 BC/BD closes automatically (HZ 1603 BC/BD)</w:t>
      </w:r>
    </w:p>
    <w:p w14:paraId="0EABC0DC" w14:textId="77777777" w:rsidR="00114806" w:rsidRPr="00114806" w:rsidRDefault="00114806" w:rsidP="00BA49DC">
      <w:pPr>
        <w:ind w:left="426" w:hanging="426"/>
        <w:rPr>
          <w:rFonts w:ascii="Arial" w:hAnsi="Arial" w:cs="Arial"/>
        </w:rPr>
      </w:pPr>
    </w:p>
    <w:p w14:paraId="6E128339" w14:textId="77777777" w:rsidR="00114806" w:rsidRPr="00114806" w:rsidRDefault="00114806" w:rsidP="00BA49DC">
      <w:pPr>
        <w:ind w:left="426" w:hanging="426"/>
        <w:rPr>
          <w:rFonts w:ascii="Arial" w:hAnsi="Arial" w:cs="Arial"/>
        </w:rPr>
      </w:pPr>
      <w:r w:rsidRPr="00114806">
        <w:rPr>
          <w:rFonts w:ascii="Arial" w:hAnsi="Arial" w:cs="Arial"/>
        </w:rPr>
        <w:t>After permission from the limit switches HZ 1603 BC/BD, HV 1601 switches over to A position (i.e. V 104 A aligns with P 108).</w:t>
      </w:r>
    </w:p>
    <w:p w14:paraId="5741109A" w14:textId="77777777" w:rsidR="00114806" w:rsidRPr="00114806" w:rsidRDefault="00114806" w:rsidP="00BA49DC">
      <w:pPr>
        <w:ind w:left="426" w:hanging="426"/>
        <w:rPr>
          <w:rFonts w:ascii="Arial" w:hAnsi="Arial" w:cs="Arial"/>
        </w:rPr>
      </w:pPr>
    </w:p>
    <w:p w14:paraId="7626B730" w14:textId="77777777" w:rsidR="00114806" w:rsidRPr="00114806" w:rsidRDefault="00114806" w:rsidP="00BA49DC">
      <w:pPr>
        <w:ind w:left="426" w:hanging="426"/>
        <w:rPr>
          <w:rFonts w:ascii="Arial" w:hAnsi="Arial" w:cs="Arial"/>
        </w:rPr>
      </w:pPr>
      <w:r w:rsidRPr="00114806">
        <w:rPr>
          <w:rFonts w:ascii="Arial" w:hAnsi="Arial" w:cs="Arial"/>
        </w:rPr>
        <w:t>After permission from the limit switch ZS 1603 (HV 1601 A), the valves  HV 1603 AC/AD opens automatically.</w:t>
      </w:r>
    </w:p>
    <w:p w14:paraId="464EA512" w14:textId="77777777" w:rsidR="00114806" w:rsidRPr="00114806" w:rsidRDefault="00114806" w:rsidP="00BA49DC">
      <w:pPr>
        <w:ind w:left="426" w:hanging="426"/>
        <w:rPr>
          <w:rFonts w:ascii="Arial" w:hAnsi="Arial" w:cs="Arial"/>
        </w:rPr>
      </w:pPr>
    </w:p>
    <w:p w14:paraId="521F8E76" w14:textId="77777777" w:rsidR="00114806" w:rsidRPr="00114806" w:rsidRDefault="00114806" w:rsidP="00BA49DC">
      <w:pPr>
        <w:pStyle w:val="Heading2"/>
        <w:ind w:left="426" w:hanging="426"/>
        <w:jc w:val="left"/>
        <w:rPr>
          <w:rFonts w:ascii="Arial" w:hAnsi="Arial" w:cs="Arial"/>
        </w:rPr>
      </w:pPr>
      <w:bookmarkStart w:id="56" w:name="_Toc94797319"/>
      <w:r w:rsidRPr="00114806">
        <w:rPr>
          <w:rFonts w:ascii="Arial" w:hAnsi="Arial" w:cs="Arial"/>
        </w:rPr>
        <w:t>CYLINDER AUTOMATIC SWITCHING</w:t>
      </w:r>
      <w:bookmarkEnd w:id="56"/>
    </w:p>
    <w:p w14:paraId="1FA9266D" w14:textId="77777777" w:rsidR="00114806" w:rsidRPr="00114806" w:rsidRDefault="00114806" w:rsidP="00BA49DC">
      <w:pPr>
        <w:ind w:left="426" w:hanging="426"/>
        <w:rPr>
          <w:rFonts w:ascii="Arial" w:hAnsi="Arial" w:cs="Arial"/>
        </w:rPr>
      </w:pPr>
    </w:p>
    <w:p w14:paraId="3733EA1B" w14:textId="77777777" w:rsidR="00114806" w:rsidRPr="00BA49DC" w:rsidRDefault="00114806" w:rsidP="00BA49DC">
      <w:pPr>
        <w:ind w:left="426" w:hanging="426"/>
        <w:rPr>
          <w:rFonts w:ascii="Arial" w:hAnsi="Arial" w:cs="Arial"/>
        </w:rPr>
      </w:pPr>
      <w:r w:rsidRPr="00BA49DC">
        <w:rPr>
          <w:rFonts w:ascii="Arial" w:hAnsi="Arial" w:cs="Arial"/>
        </w:rPr>
        <w:t>In the case explained above V 104 A feeding the reaction, when V 104 A is empty the limit switch ZSL 1602 A (ZSL 1602 A in the limit switch showing that V 104 A is empty) or HS 1601 B (which connects V 104 B to the reaction) starts the automatic switching cycle as follows:</w:t>
      </w:r>
    </w:p>
    <w:p w14:paraId="5DA8E4B9" w14:textId="77777777" w:rsidR="00114806" w:rsidRPr="00114806" w:rsidRDefault="00114806" w:rsidP="00BA49DC">
      <w:pPr>
        <w:ind w:left="426" w:hanging="426"/>
        <w:rPr>
          <w:rFonts w:ascii="Arial" w:hAnsi="Arial" w:cs="Arial"/>
        </w:rPr>
      </w:pPr>
    </w:p>
    <w:p w14:paraId="335B8205" w14:textId="71F6B435" w:rsidR="00114806" w:rsidRPr="00BA49DC" w:rsidRDefault="00114806" w:rsidP="00BA49DC">
      <w:pPr>
        <w:ind w:left="426" w:hanging="426"/>
        <w:rPr>
          <w:rFonts w:ascii="Arial" w:hAnsi="Arial" w:cs="Arial"/>
        </w:rPr>
      </w:pPr>
      <w:r w:rsidRPr="00BA49DC">
        <w:rPr>
          <w:rFonts w:ascii="Arial" w:hAnsi="Arial" w:cs="Arial"/>
        </w:rPr>
        <w:t>Preconditions:</w:t>
      </w:r>
    </w:p>
    <w:p w14:paraId="5897DA79" w14:textId="77777777" w:rsidR="00114806" w:rsidRPr="00114806" w:rsidRDefault="00114806" w:rsidP="00BA49DC">
      <w:pPr>
        <w:ind w:left="426" w:hanging="426"/>
        <w:rPr>
          <w:rFonts w:ascii="Arial" w:hAnsi="Arial" w:cs="Arial"/>
        </w:rPr>
      </w:pPr>
    </w:p>
    <w:p w14:paraId="54A539EF" w14:textId="58C08A01" w:rsidR="00114806" w:rsidRPr="00BA49DC" w:rsidRDefault="00114806" w:rsidP="00BA49DC">
      <w:pPr>
        <w:ind w:left="426" w:hanging="426"/>
        <w:rPr>
          <w:rFonts w:ascii="Arial" w:hAnsi="Arial" w:cs="Arial"/>
        </w:rPr>
      </w:pPr>
      <w:r w:rsidRPr="00BA49DC">
        <w:rPr>
          <w:rFonts w:ascii="Arial" w:hAnsi="Arial" w:cs="Arial"/>
        </w:rPr>
        <w:t>The pressure switch PSL 1602 B gives permission (cylinder V 104 B is already under pressure).</w:t>
      </w:r>
    </w:p>
    <w:p w14:paraId="61AC67D4" w14:textId="77777777" w:rsidR="00114806" w:rsidRPr="00114806" w:rsidRDefault="00114806" w:rsidP="00BA49DC">
      <w:pPr>
        <w:ind w:left="426" w:hanging="426"/>
        <w:rPr>
          <w:rFonts w:ascii="Arial" w:hAnsi="Arial" w:cs="Arial"/>
        </w:rPr>
      </w:pPr>
    </w:p>
    <w:p w14:paraId="2E182056" w14:textId="6BD4309D" w:rsidR="00114806" w:rsidRPr="00BA49DC" w:rsidRDefault="00114806" w:rsidP="00BA49DC">
      <w:pPr>
        <w:ind w:left="426" w:hanging="426"/>
        <w:rPr>
          <w:rFonts w:ascii="Arial" w:hAnsi="Arial" w:cs="Arial"/>
        </w:rPr>
      </w:pPr>
      <w:r w:rsidRPr="00BA49DC">
        <w:rPr>
          <w:rFonts w:ascii="Arial" w:hAnsi="Arial" w:cs="Arial"/>
        </w:rPr>
        <w:t>The valves HV 1603 BA/BB are already closed.</w:t>
      </w:r>
    </w:p>
    <w:p w14:paraId="6E9D416E" w14:textId="77777777" w:rsidR="00114806" w:rsidRPr="00114806" w:rsidRDefault="00114806" w:rsidP="00BA49DC">
      <w:pPr>
        <w:ind w:left="426" w:hanging="426"/>
        <w:rPr>
          <w:rFonts w:ascii="Arial" w:hAnsi="Arial" w:cs="Arial"/>
        </w:rPr>
      </w:pPr>
    </w:p>
    <w:p w14:paraId="21E41006" w14:textId="5469A2FF" w:rsidR="00114806" w:rsidRPr="00BA49DC" w:rsidRDefault="00114806" w:rsidP="00BA49DC">
      <w:pPr>
        <w:ind w:left="426" w:hanging="426"/>
        <w:rPr>
          <w:rFonts w:ascii="Arial" w:hAnsi="Arial" w:cs="Arial"/>
        </w:rPr>
      </w:pPr>
      <w:r w:rsidRPr="00BA49DC">
        <w:rPr>
          <w:rFonts w:ascii="Arial" w:hAnsi="Arial" w:cs="Arial"/>
        </w:rPr>
        <w:t>Operations:</w:t>
      </w:r>
    </w:p>
    <w:p w14:paraId="454781C8" w14:textId="77777777" w:rsidR="00114806" w:rsidRPr="00114806" w:rsidRDefault="00114806" w:rsidP="00BA49DC">
      <w:pPr>
        <w:ind w:left="426" w:hanging="426"/>
        <w:rPr>
          <w:rFonts w:ascii="Arial" w:hAnsi="Arial" w:cs="Arial"/>
        </w:rPr>
      </w:pPr>
    </w:p>
    <w:p w14:paraId="634ABA0F" w14:textId="7B93BC52" w:rsidR="00114806" w:rsidRPr="00BA49DC" w:rsidRDefault="00114806" w:rsidP="00BA49DC">
      <w:pPr>
        <w:ind w:left="426" w:hanging="426"/>
        <w:rPr>
          <w:rFonts w:ascii="Arial" w:hAnsi="Arial" w:cs="Arial"/>
        </w:rPr>
      </w:pPr>
      <w:r w:rsidRPr="00BA49DC">
        <w:rPr>
          <w:rFonts w:ascii="Arial" w:hAnsi="Arial" w:cs="Arial"/>
        </w:rPr>
        <w:t>The following operations are performed one after the other:</w:t>
      </w:r>
    </w:p>
    <w:p w14:paraId="44D0BA93" w14:textId="77777777" w:rsidR="00114806" w:rsidRPr="00114806" w:rsidRDefault="00114806" w:rsidP="00BA49DC">
      <w:pPr>
        <w:ind w:left="426" w:hanging="426"/>
        <w:rPr>
          <w:rFonts w:ascii="Arial" w:hAnsi="Arial" w:cs="Arial"/>
        </w:rPr>
      </w:pPr>
    </w:p>
    <w:p w14:paraId="16926D2D" w14:textId="187E7C2F" w:rsidR="00114806" w:rsidRPr="00BA49DC" w:rsidRDefault="00114806" w:rsidP="00BA49DC">
      <w:pPr>
        <w:ind w:left="426" w:hanging="426"/>
        <w:rPr>
          <w:rFonts w:ascii="Arial" w:hAnsi="Arial" w:cs="Arial"/>
        </w:rPr>
      </w:pPr>
      <w:r w:rsidRPr="00BA49DC">
        <w:rPr>
          <w:rFonts w:ascii="Arial" w:hAnsi="Arial" w:cs="Arial"/>
        </w:rPr>
        <w:t>The discharge valves HV 1603 AC/AD closes (HZ 1603 AC/AD).</w:t>
      </w:r>
    </w:p>
    <w:p w14:paraId="0A730DAD" w14:textId="77777777" w:rsidR="00114806" w:rsidRPr="00114806" w:rsidRDefault="00114806" w:rsidP="00BA49DC">
      <w:pPr>
        <w:ind w:left="426" w:hanging="426"/>
        <w:rPr>
          <w:rFonts w:ascii="Arial" w:hAnsi="Arial" w:cs="Arial"/>
        </w:rPr>
      </w:pPr>
    </w:p>
    <w:p w14:paraId="7AE04D68" w14:textId="072C34AC" w:rsidR="00114806" w:rsidRPr="00BA49DC" w:rsidRDefault="00114806" w:rsidP="00BA49DC">
      <w:pPr>
        <w:ind w:left="426" w:hanging="426"/>
        <w:rPr>
          <w:rFonts w:ascii="Arial" w:hAnsi="Arial" w:cs="Arial"/>
        </w:rPr>
      </w:pPr>
      <w:r w:rsidRPr="00BA49DC">
        <w:rPr>
          <w:rFonts w:ascii="Arial" w:hAnsi="Arial" w:cs="Arial"/>
        </w:rPr>
        <w:t>After permission by the limit switches HZ 1603 AC/AD, the valve HV 1601 switches over to B position (V 104B aligns with P 108).</w:t>
      </w:r>
    </w:p>
    <w:p w14:paraId="0A068B64" w14:textId="77777777" w:rsidR="00114806" w:rsidRPr="00114806" w:rsidRDefault="00114806" w:rsidP="00BA49DC">
      <w:pPr>
        <w:ind w:left="426" w:hanging="426"/>
        <w:rPr>
          <w:rFonts w:ascii="Arial" w:hAnsi="Arial" w:cs="Arial"/>
        </w:rPr>
      </w:pPr>
    </w:p>
    <w:p w14:paraId="381E3181" w14:textId="56F9134F" w:rsidR="00114806" w:rsidRPr="00BA49DC" w:rsidRDefault="00114806" w:rsidP="00BA49DC">
      <w:pPr>
        <w:ind w:left="426" w:hanging="426"/>
        <w:rPr>
          <w:rFonts w:ascii="Arial" w:hAnsi="Arial" w:cs="Arial"/>
        </w:rPr>
      </w:pPr>
      <w:r w:rsidRPr="00BA49DC">
        <w:rPr>
          <w:rFonts w:ascii="Arial" w:hAnsi="Arial" w:cs="Arial"/>
        </w:rPr>
        <w:t>After permission by the limit switch ZS 1603, the valves HV 1603 BC/BD opens.</w:t>
      </w:r>
    </w:p>
    <w:p w14:paraId="795DE1D9" w14:textId="77777777" w:rsidR="00114806" w:rsidRPr="00114806" w:rsidRDefault="00114806" w:rsidP="00BA49DC">
      <w:pPr>
        <w:ind w:left="426" w:hanging="426"/>
        <w:rPr>
          <w:rFonts w:ascii="Arial" w:hAnsi="Arial" w:cs="Arial"/>
        </w:rPr>
      </w:pPr>
    </w:p>
    <w:p w14:paraId="21AE46AF" w14:textId="77777777" w:rsidR="00114806" w:rsidRPr="00BA49DC" w:rsidRDefault="00114806" w:rsidP="00BA49DC">
      <w:pPr>
        <w:ind w:left="426" w:hanging="426"/>
        <w:rPr>
          <w:rFonts w:ascii="Arial" w:hAnsi="Arial" w:cs="Arial"/>
        </w:rPr>
      </w:pPr>
      <w:r w:rsidRPr="00BA49DC">
        <w:rPr>
          <w:rFonts w:ascii="Arial" w:hAnsi="Arial" w:cs="Arial"/>
        </w:rPr>
        <w:t>The switching cycle must proceed 1 to 3.  A failure to perform any operation stops the sequence and sounds the alarm.</w:t>
      </w:r>
    </w:p>
    <w:p w14:paraId="35DA5D00" w14:textId="77777777" w:rsidR="00114806" w:rsidRPr="00114806" w:rsidRDefault="00114806" w:rsidP="00BA49DC">
      <w:pPr>
        <w:ind w:left="426" w:hanging="426"/>
        <w:rPr>
          <w:rFonts w:ascii="Arial" w:hAnsi="Arial" w:cs="Arial"/>
        </w:rPr>
      </w:pPr>
    </w:p>
    <w:p w14:paraId="152E9009" w14:textId="77777777" w:rsidR="00114806" w:rsidRPr="00114806" w:rsidRDefault="00114806" w:rsidP="00BA49DC">
      <w:pPr>
        <w:pStyle w:val="Heading2"/>
        <w:ind w:left="426" w:hanging="426"/>
        <w:jc w:val="left"/>
        <w:rPr>
          <w:rFonts w:ascii="Arial" w:hAnsi="Arial" w:cs="Arial"/>
        </w:rPr>
      </w:pPr>
      <w:bookmarkStart w:id="57" w:name="_Toc94797320"/>
      <w:r w:rsidRPr="00114806">
        <w:rPr>
          <w:rFonts w:ascii="Arial" w:hAnsi="Arial" w:cs="Arial"/>
        </w:rPr>
        <w:t>CATALYST METERING TO THE REACTOR FROM V104 B</w:t>
      </w:r>
      <w:bookmarkEnd w:id="57"/>
    </w:p>
    <w:p w14:paraId="3658643D" w14:textId="77777777" w:rsidR="00114806" w:rsidRPr="00114806" w:rsidRDefault="00114806" w:rsidP="00BA49DC">
      <w:pPr>
        <w:ind w:left="426" w:hanging="426"/>
        <w:rPr>
          <w:rFonts w:ascii="Arial" w:hAnsi="Arial" w:cs="Arial"/>
        </w:rPr>
      </w:pPr>
    </w:p>
    <w:p w14:paraId="780A501F" w14:textId="77777777" w:rsidR="00114806" w:rsidRPr="00BA49DC" w:rsidRDefault="00114806" w:rsidP="00BA49DC">
      <w:pPr>
        <w:ind w:left="426" w:hanging="426"/>
        <w:rPr>
          <w:rFonts w:ascii="Arial" w:hAnsi="Arial" w:cs="Arial"/>
        </w:rPr>
      </w:pPr>
      <w:r w:rsidRPr="00BA49DC">
        <w:rPr>
          <w:rFonts w:ascii="Arial" w:hAnsi="Arial" w:cs="Arial"/>
        </w:rPr>
        <w:lastRenderedPageBreak/>
        <w:t>Preconditions</w:t>
      </w:r>
    </w:p>
    <w:p w14:paraId="3EB0BEE8" w14:textId="77777777" w:rsidR="00114806" w:rsidRPr="00114806" w:rsidRDefault="00114806" w:rsidP="00BA49DC">
      <w:pPr>
        <w:ind w:left="426" w:hanging="426"/>
        <w:rPr>
          <w:rFonts w:ascii="Arial" w:hAnsi="Arial" w:cs="Arial"/>
        </w:rPr>
      </w:pPr>
    </w:p>
    <w:p w14:paraId="1D9897AF" w14:textId="76026D78" w:rsidR="00114806" w:rsidRPr="00BA49DC" w:rsidRDefault="00114806" w:rsidP="00BA49DC">
      <w:pPr>
        <w:ind w:left="426" w:hanging="426"/>
        <w:rPr>
          <w:rFonts w:ascii="Arial" w:hAnsi="Arial" w:cs="Arial"/>
        </w:rPr>
      </w:pPr>
      <w:r w:rsidRPr="00BA49DC">
        <w:rPr>
          <w:rFonts w:ascii="Arial" w:hAnsi="Arial" w:cs="Arial"/>
        </w:rPr>
        <w:t>The Valves HV 1603 BA/BB are closed (HZ 1603 BA/BB).</w:t>
      </w:r>
    </w:p>
    <w:p w14:paraId="01FFE068" w14:textId="77777777" w:rsidR="00114806" w:rsidRPr="00114806" w:rsidRDefault="00114806" w:rsidP="00BA49DC">
      <w:pPr>
        <w:ind w:left="426" w:hanging="426"/>
        <w:rPr>
          <w:rFonts w:ascii="Arial" w:hAnsi="Arial" w:cs="Arial"/>
        </w:rPr>
      </w:pPr>
    </w:p>
    <w:p w14:paraId="5050A25D" w14:textId="495C07EE" w:rsidR="00114806" w:rsidRPr="00BA49DC" w:rsidRDefault="00114806" w:rsidP="00BA49DC">
      <w:pPr>
        <w:ind w:left="426" w:hanging="426"/>
        <w:rPr>
          <w:rFonts w:ascii="Arial" w:hAnsi="Arial" w:cs="Arial"/>
        </w:rPr>
      </w:pPr>
      <w:r w:rsidRPr="00BA49DC">
        <w:rPr>
          <w:rFonts w:ascii="Arial" w:hAnsi="Arial" w:cs="Arial"/>
        </w:rPr>
        <w:t>PSL 1602 B gives permission that V-104B is under pressure.</w:t>
      </w:r>
    </w:p>
    <w:p w14:paraId="4071A68D" w14:textId="0137F3E6" w:rsidR="00114806" w:rsidRPr="00114806" w:rsidRDefault="00114806" w:rsidP="00BA49DC">
      <w:pPr>
        <w:ind w:left="426" w:hanging="426"/>
        <w:rPr>
          <w:rFonts w:ascii="Arial" w:hAnsi="Arial" w:cs="Arial"/>
        </w:rPr>
      </w:pPr>
    </w:p>
    <w:p w14:paraId="630F34C1" w14:textId="5A945E06" w:rsidR="00114806" w:rsidRPr="00BA49DC" w:rsidRDefault="00114806" w:rsidP="00BA49DC">
      <w:pPr>
        <w:ind w:left="426" w:hanging="426"/>
        <w:rPr>
          <w:rFonts w:ascii="Arial" w:hAnsi="Arial" w:cs="Arial"/>
        </w:rPr>
      </w:pPr>
      <w:r w:rsidRPr="00BA49DC">
        <w:rPr>
          <w:rFonts w:ascii="Arial" w:hAnsi="Arial" w:cs="Arial"/>
        </w:rPr>
        <w:t>Operations:</w:t>
      </w:r>
    </w:p>
    <w:p w14:paraId="5967BF88" w14:textId="77777777" w:rsidR="00114806" w:rsidRPr="00114806" w:rsidRDefault="00114806" w:rsidP="00BA49DC">
      <w:pPr>
        <w:ind w:left="426" w:hanging="426"/>
        <w:rPr>
          <w:rFonts w:ascii="Arial" w:hAnsi="Arial" w:cs="Arial"/>
        </w:rPr>
      </w:pPr>
    </w:p>
    <w:p w14:paraId="7C2BA210" w14:textId="62851A93" w:rsidR="00114806" w:rsidRPr="00BA49DC" w:rsidRDefault="00114806" w:rsidP="00BA49DC">
      <w:pPr>
        <w:ind w:left="426" w:hanging="426"/>
        <w:rPr>
          <w:rFonts w:ascii="Arial" w:hAnsi="Arial" w:cs="Arial"/>
        </w:rPr>
      </w:pPr>
      <w:r w:rsidRPr="00BA49DC">
        <w:rPr>
          <w:rFonts w:ascii="Arial" w:hAnsi="Arial" w:cs="Arial"/>
        </w:rPr>
        <w:t>Start pump P-108 at minimum stroke.</w:t>
      </w:r>
    </w:p>
    <w:p w14:paraId="30F541F7" w14:textId="77777777" w:rsidR="00114806" w:rsidRPr="00114806" w:rsidRDefault="00114806" w:rsidP="00BA49DC">
      <w:pPr>
        <w:ind w:left="426" w:hanging="426"/>
        <w:rPr>
          <w:rFonts w:ascii="Arial" w:hAnsi="Arial" w:cs="Arial"/>
        </w:rPr>
      </w:pPr>
    </w:p>
    <w:p w14:paraId="4BF067D6" w14:textId="0141D4B6" w:rsidR="00114806" w:rsidRPr="00BA49DC" w:rsidRDefault="00114806" w:rsidP="00BA49DC">
      <w:pPr>
        <w:ind w:left="426" w:hanging="426"/>
        <w:rPr>
          <w:rFonts w:ascii="Arial" w:hAnsi="Arial" w:cs="Arial"/>
        </w:rPr>
      </w:pPr>
      <w:r w:rsidRPr="00BA49DC">
        <w:rPr>
          <w:rFonts w:ascii="Arial" w:hAnsi="Arial" w:cs="Arial"/>
        </w:rPr>
        <w:t>Actuate HS 1601 B which causes:</w:t>
      </w:r>
    </w:p>
    <w:p w14:paraId="60CC650A" w14:textId="77777777" w:rsidR="00114806" w:rsidRPr="00114806" w:rsidRDefault="00114806" w:rsidP="00BA49DC">
      <w:pPr>
        <w:ind w:left="426" w:hanging="426"/>
        <w:rPr>
          <w:rFonts w:ascii="Arial" w:hAnsi="Arial" w:cs="Arial"/>
        </w:rPr>
      </w:pPr>
    </w:p>
    <w:p w14:paraId="1C4D2AD8" w14:textId="77777777" w:rsidR="00114806" w:rsidRPr="00114806" w:rsidRDefault="00114806" w:rsidP="00BA49DC">
      <w:pPr>
        <w:ind w:left="426" w:hanging="426"/>
        <w:rPr>
          <w:rFonts w:ascii="Arial" w:hAnsi="Arial" w:cs="Arial"/>
        </w:rPr>
      </w:pPr>
      <w:r w:rsidRPr="00114806">
        <w:rPr>
          <w:rFonts w:ascii="Arial" w:hAnsi="Arial" w:cs="Arial"/>
        </w:rPr>
        <w:t>The valves HV 1603 AC/AD closes automatically (HZ 1603 AC/AD).</w:t>
      </w:r>
    </w:p>
    <w:p w14:paraId="57715DC2" w14:textId="77777777" w:rsidR="00114806" w:rsidRPr="00114806" w:rsidRDefault="00114806" w:rsidP="00BA49DC">
      <w:pPr>
        <w:ind w:left="426" w:hanging="426"/>
        <w:rPr>
          <w:rFonts w:ascii="Arial" w:hAnsi="Arial" w:cs="Arial"/>
        </w:rPr>
      </w:pPr>
      <w:r w:rsidRPr="00114806">
        <w:rPr>
          <w:rFonts w:ascii="Arial" w:hAnsi="Arial" w:cs="Arial"/>
        </w:rPr>
        <w:t>After permission from the limit switches HZ 1603 AC/AD. HV 1601 switches over to B position (ZS 1603).</w:t>
      </w:r>
    </w:p>
    <w:p w14:paraId="3326CBA5" w14:textId="77777777" w:rsidR="00114806" w:rsidRPr="00114806" w:rsidRDefault="00114806" w:rsidP="00BA49DC">
      <w:pPr>
        <w:ind w:left="426" w:hanging="426"/>
        <w:rPr>
          <w:rFonts w:ascii="Arial" w:hAnsi="Arial" w:cs="Arial"/>
        </w:rPr>
      </w:pPr>
      <w:r w:rsidRPr="00114806">
        <w:rPr>
          <w:rFonts w:ascii="Arial" w:hAnsi="Arial" w:cs="Arial"/>
        </w:rPr>
        <w:t>After permission from the limit switch ZS 1603, the valves HV 1603 BC/BD opens automatically.</w:t>
      </w:r>
    </w:p>
    <w:p w14:paraId="725F4F8E" w14:textId="77777777" w:rsidR="00114806" w:rsidRPr="00114806" w:rsidRDefault="00114806" w:rsidP="00BA49DC">
      <w:pPr>
        <w:ind w:left="426" w:hanging="426"/>
        <w:rPr>
          <w:rFonts w:ascii="Arial" w:hAnsi="Arial" w:cs="Arial"/>
        </w:rPr>
      </w:pPr>
    </w:p>
    <w:p w14:paraId="4D7BF9E3" w14:textId="77777777" w:rsidR="00114806" w:rsidRPr="00BA49DC" w:rsidRDefault="00114806" w:rsidP="00BA49DC">
      <w:pPr>
        <w:ind w:left="426" w:hanging="426"/>
        <w:rPr>
          <w:rFonts w:ascii="Arial" w:hAnsi="Arial" w:cs="Arial"/>
        </w:rPr>
      </w:pPr>
      <w:r w:rsidRPr="00BA49DC">
        <w:rPr>
          <w:rFonts w:ascii="Arial" w:hAnsi="Arial" w:cs="Arial"/>
        </w:rPr>
        <w:t>CYLINDER AUTOMATIC SWITCHING</w:t>
      </w:r>
    </w:p>
    <w:p w14:paraId="282E6AAF" w14:textId="77777777" w:rsidR="00114806" w:rsidRPr="00114806" w:rsidRDefault="00114806" w:rsidP="00BA49DC">
      <w:pPr>
        <w:ind w:left="426" w:hanging="426"/>
        <w:rPr>
          <w:rFonts w:ascii="Arial" w:hAnsi="Arial" w:cs="Arial"/>
        </w:rPr>
      </w:pPr>
    </w:p>
    <w:p w14:paraId="17BF80A9" w14:textId="77777777" w:rsidR="00114806" w:rsidRPr="00BA49DC" w:rsidRDefault="00114806" w:rsidP="00BA49DC">
      <w:pPr>
        <w:ind w:left="426" w:hanging="426"/>
        <w:rPr>
          <w:rFonts w:ascii="Arial" w:hAnsi="Arial" w:cs="Arial"/>
        </w:rPr>
      </w:pPr>
      <w:r w:rsidRPr="00BA49DC">
        <w:rPr>
          <w:rFonts w:ascii="Arial" w:hAnsi="Arial" w:cs="Arial"/>
        </w:rPr>
        <w:t>It is assumed that V-104 B is metering the catalyst to the reactor. The limit switch    ZSL 1602 B (which shows V 104 is empty) Or HS 1601 A  starts the automatic switching cycle as follows :</w:t>
      </w:r>
    </w:p>
    <w:p w14:paraId="28B79901" w14:textId="77777777" w:rsidR="00114806" w:rsidRPr="00114806" w:rsidRDefault="00114806" w:rsidP="00BA49DC">
      <w:pPr>
        <w:ind w:left="426" w:hanging="426"/>
        <w:rPr>
          <w:rFonts w:ascii="Arial" w:hAnsi="Arial" w:cs="Arial"/>
        </w:rPr>
      </w:pPr>
    </w:p>
    <w:p w14:paraId="26758B63" w14:textId="6DEB56F0" w:rsidR="00114806" w:rsidRPr="00BA49DC" w:rsidRDefault="00114806" w:rsidP="00BA49DC">
      <w:pPr>
        <w:ind w:left="426" w:hanging="426"/>
        <w:rPr>
          <w:rFonts w:ascii="Arial" w:hAnsi="Arial" w:cs="Arial"/>
        </w:rPr>
      </w:pPr>
      <w:r w:rsidRPr="00BA49DC">
        <w:rPr>
          <w:rFonts w:ascii="Arial" w:hAnsi="Arial" w:cs="Arial"/>
        </w:rPr>
        <w:t>Preconditions</w:t>
      </w:r>
    </w:p>
    <w:p w14:paraId="06712E82" w14:textId="77777777" w:rsidR="00114806" w:rsidRPr="00114806" w:rsidRDefault="00114806" w:rsidP="00BA49DC">
      <w:pPr>
        <w:ind w:left="426" w:hanging="426"/>
        <w:rPr>
          <w:rFonts w:ascii="Arial" w:hAnsi="Arial" w:cs="Arial"/>
        </w:rPr>
      </w:pPr>
    </w:p>
    <w:p w14:paraId="3F11E707" w14:textId="77777777" w:rsidR="00114806" w:rsidRPr="00114806" w:rsidRDefault="00114806" w:rsidP="00BA49DC">
      <w:pPr>
        <w:ind w:left="426" w:hanging="426"/>
        <w:rPr>
          <w:rFonts w:ascii="Arial" w:hAnsi="Arial" w:cs="Arial"/>
        </w:rPr>
      </w:pPr>
      <w:r w:rsidRPr="00114806">
        <w:rPr>
          <w:rFonts w:ascii="Arial" w:hAnsi="Arial" w:cs="Arial"/>
        </w:rPr>
        <w:t>PSL 1602 A gives permission that V-104A is under pressure.</w:t>
      </w:r>
    </w:p>
    <w:p w14:paraId="2CD8BB0E" w14:textId="77777777" w:rsidR="00114806" w:rsidRPr="00114806" w:rsidRDefault="00114806" w:rsidP="00BA49DC">
      <w:pPr>
        <w:ind w:left="426" w:hanging="426"/>
        <w:rPr>
          <w:rFonts w:ascii="Arial" w:hAnsi="Arial" w:cs="Arial"/>
        </w:rPr>
      </w:pPr>
      <w:r w:rsidRPr="00114806">
        <w:rPr>
          <w:rFonts w:ascii="Arial" w:hAnsi="Arial" w:cs="Arial"/>
        </w:rPr>
        <w:t>The valves HV 1603 AA/AB are already closed.</w:t>
      </w:r>
    </w:p>
    <w:p w14:paraId="118CD4D1" w14:textId="77777777" w:rsidR="00114806" w:rsidRPr="00114806" w:rsidRDefault="00114806" w:rsidP="00BA49DC">
      <w:pPr>
        <w:ind w:left="426" w:hanging="426"/>
        <w:rPr>
          <w:rFonts w:ascii="Arial" w:hAnsi="Arial" w:cs="Arial"/>
        </w:rPr>
      </w:pPr>
    </w:p>
    <w:p w14:paraId="62CD0966"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t>Operations:</w:t>
      </w:r>
    </w:p>
    <w:p w14:paraId="6EEE8616" w14:textId="77777777" w:rsidR="00114806" w:rsidRPr="00114806" w:rsidRDefault="00114806" w:rsidP="00BA49DC">
      <w:pPr>
        <w:ind w:left="426" w:hanging="426"/>
        <w:rPr>
          <w:rFonts w:ascii="Arial" w:hAnsi="Arial" w:cs="Arial"/>
        </w:rPr>
      </w:pPr>
    </w:p>
    <w:p w14:paraId="4F9AF9BF" w14:textId="5CBC4B1B" w:rsidR="00114806" w:rsidRPr="00BA49DC" w:rsidRDefault="00114806" w:rsidP="00BA49DC">
      <w:pPr>
        <w:ind w:left="426" w:hanging="426"/>
        <w:rPr>
          <w:rFonts w:ascii="Arial" w:hAnsi="Arial" w:cs="Arial"/>
        </w:rPr>
      </w:pPr>
      <w:r w:rsidRPr="00BA49DC">
        <w:rPr>
          <w:rFonts w:ascii="Arial" w:hAnsi="Arial" w:cs="Arial"/>
        </w:rPr>
        <w:t>The following operations are performed one after the other as follows :</w:t>
      </w:r>
    </w:p>
    <w:p w14:paraId="076BE2B1" w14:textId="77777777" w:rsidR="00114806" w:rsidRPr="00114806" w:rsidRDefault="00114806" w:rsidP="00BA49DC">
      <w:pPr>
        <w:ind w:left="426" w:hanging="426"/>
        <w:rPr>
          <w:rFonts w:ascii="Arial" w:hAnsi="Arial" w:cs="Arial"/>
        </w:rPr>
      </w:pPr>
    </w:p>
    <w:p w14:paraId="50E44CA8" w14:textId="77777777" w:rsidR="00114806" w:rsidRPr="00114806" w:rsidRDefault="00114806" w:rsidP="00BA49DC">
      <w:pPr>
        <w:ind w:left="426" w:hanging="426"/>
        <w:rPr>
          <w:rFonts w:ascii="Arial" w:hAnsi="Arial" w:cs="Arial"/>
        </w:rPr>
      </w:pPr>
      <w:r w:rsidRPr="00114806">
        <w:rPr>
          <w:rFonts w:ascii="Arial" w:hAnsi="Arial" w:cs="Arial"/>
        </w:rPr>
        <w:t>The discharge valves HV 1603 BC/BD gets closed (HZ-1603 BC/BD).</w:t>
      </w:r>
    </w:p>
    <w:p w14:paraId="615DB740" w14:textId="77777777" w:rsidR="00114806" w:rsidRPr="00114806" w:rsidRDefault="00114806" w:rsidP="00BA49DC">
      <w:pPr>
        <w:ind w:left="426" w:hanging="426"/>
        <w:rPr>
          <w:rFonts w:ascii="Arial" w:hAnsi="Arial" w:cs="Arial"/>
        </w:rPr>
      </w:pPr>
      <w:r w:rsidRPr="00114806">
        <w:rPr>
          <w:rFonts w:ascii="Arial" w:hAnsi="Arial" w:cs="Arial"/>
        </w:rPr>
        <w:t>After permission by the limit switches HZ 1603 BC/BD, HV 1601 switches over to A position (ZS 1603).</w:t>
      </w:r>
    </w:p>
    <w:p w14:paraId="634BF381" w14:textId="77777777" w:rsidR="00114806" w:rsidRPr="00114806" w:rsidRDefault="00114806" w:rsidP="00BA49DC">
      <w:pPr>
        <w:ind w:left="426" w:hanging="426"/>
        <w:rPr>
          <w:rFonts w:ascii="Arial" w:hAnsi="Arial" w:cs="Arial"/>
        </w:rPr>
      </w:pPr>
      <w:r w:rsidRPr="00114806">
        <w:rPr>
          <w:rFonts w:ascii="Arial" w:hAnsi="Arial" w:cs="Arial"/>
        </w:rPr>
        <w:t>After permission by the limit switch ZS 1603, the valves HV 1603 AC/AD opens.</w:t>
      </w:r>
    </w:p>
    <w:p w14:paraId="73C99339" w14:textId="77777777" w:rsidR="00114806" w:rsidRPr="00114806" w:rsidRDefault="00114806" w:rsidP="00BA49DC">
      <w:pPr>
        <w:ind w:left="426" w:hanging="426"/>
        <w:rPr>
          <w:rFonts w:ascii="Arial" w:hAnsi="Arial" w:cs="Arial"/>
        </w:rPr>
      </w:pPr>
    </w:p>
    <w:p w14:paraId="1721D91C" w14:textId="77777777" w:rsidR="00114806" w:rsidRPr="00BA49DC" w:rsidRDefault="00114806" w:rsidP="00BA49DC">
      <w:pPr>
        <w:ind w:left="426" w:hanging="426"/>
        <w:rPr>
          <w:rFonts w:ascii="Arial" w:hAnsi="Arial" w:cs="Arial"/>
        </w:rPr>
      </w:pPr>
      <w:r w:rsidRPr="00BA49DC">
        <w:rPr>
          <w:rFonts w:ascii="Arial" w:hAnsi="Arial" w:cs="Arial"/>
        </w:rPr>
        <w:t>The  switching cycle must proceed from 1 to 3, A failure to perform any operation stops the sequence and sounds the alarm.</w:t>
      </w:r>
    </w:p>
    <w:p w14:paraId="0892D420" w14:textId="77777777" w:rsidR="00114806" w:rsidRPr="00114806" w:rsidRDefault="00114806" w:rsidP="00BA49DC">
      <w:pPr>
        <w:ind w:left="426" w:hanging="426"/>
        <w:rPr>
          <w:rFonts w:ascii="Arial" w:hAnsi="Arial" w:cs="Arial"/>
        </w:rPr>
      </w:pPr>
    </w:p>
    <w:p w14:paraId="03E09802" w14:textId="77777777" w:rsidR="00114806" w:rsidRPr="00114806" w:rsidRDefault="00114806" w:rsidP="00BA49DC">
      <w:pPr>
        <w:pStyle w:val="Heading2"/>
        <w:ind w:left="426" w:hanging="426"/>
        <w:jc w:val="left"/>
        <w:rPr>
          <w:rFonts w:ascii="Arial" w:hAnsi="Arial" w:cs="Arial"/>
        </w:rPr>
      </w:pPr>
      <w:bookmarkStart w:id="58" w:name="_Toc94797321"/>
      <w:r w:rsidRPr="00114806">
        <w:rPr>
          <w:rFonts w:ascii="Arial" w:hAnsi="Arial" w:cs="Arial"/>
        </w:rPr>
        <w:t>Calibration of Teal/Donor/Catalyst Pumps</w:t>
      </w:r>
      <w:bookmarkEnd w:id="58"/>
    </w:p>
    <w:p w14:paraId="5A344A09" w14:textId="77777777" w:rsidR="00114806" w:rsidRPr="00114806" w:rsidRDefault="00114806" w:rsidP="00BA49DC">
      <w:pPr>
        <w:ind w:left="426" w:hanging="426"/>
        <w:rPr>
          <w:rFonts w:ascii="Arial" w:hAnsi="Arial" w:cs="Arial"/>
        </w:rPr>
      </w:pPr>
    </w:p>
    <w:p w14:paraId="230915C9" w14:textId="77777777" w:rsidR="00114806" w:rsidRPr="00BA49DC" w:rsidRDefault="00114806" w:rsidP="00BA49DC">
      <w:pPr>
        <w:ind w:left="426" w:hanging="426"/>
        <w:rPr>
          <w:rFonts w:ascii="Arial" w:hAnsi="Arial" w:cs="Arial"/>
        </w:rPr>
      </w:pPr>
      <w:r w:rsidRPr="00BA49DC">
        <w:rPr>
          <w:rFonts w:ascii="Arial" w:hAnsi="Arial" w:cs="Arial"/>
        </w:rPr>
        <w:t>The calibration of the pumps P-101A/S, P104A/S and P 108 A/S will be carried out measuring the volume of the liquid pumped in a time unit.</w:t>
      </w:r>
    </w:p>
    <w:p w14:paraId="2E9583AE" w14:textId="77777777" w:rsidR="00114806" w:rsidRPr="00114806" w:rsidRDefault="00114806" w:rsidP="00BA49DC">
      <w:pPr>
        <w:ind w:left="426" w:hanging="426"/>
        <w:rPr>
          <w:rFonts w:ascii="Arial" w:hAnsi="Arial" w:cs="Arial"/>
        </w:rPr>
      </w:pPr>
    </w:p>
    <w:p w14:paraId="38E984E0" w14:textId="77777777" w:rsidR="00114806" w:rsidRPr="00BA49DC" w:rsidRDefault="00114806" w:rsidP="00BA49DC">
      <w:pPr>
        <w:ind w:left="426" w:hanging="426"/>
        <w:rPr>
          <w:rFonts w:ascii="Arial" w:hAnsi="Arial" w:cs="Arial"/>
        </w:rPr>
      </w:pPr>
      <w:r w:rsidRPr="00BA49DC">
        <w:rPr>
          <w:rFonts w:ascii="Arial" w:hAnsi="Arial" w:cs="Arial"/>
        </w:rPr>
        <w:lastRenderedPageBreak/>
        <w:t>The sucked volume is measured by the level variation of the liquid in a level gauge specially provided for calibration purpose.</w:t>
      </w:r>
    </w:p>
    <w:p w14:paraId="719B56F8" w14:textId="77777777" w:rsidR="00114806" w:rsidRPr="00114806" w:rsidRDefault="00114806" w:rsidP="00BA49DC">
      <w:pPr>
        <w:ind w:left="426" w:hanging="426"/>
        <w:rPr>
          <w:rFonts w:ascii="Arial" w:hAnsi="Arial" w:cs="Arial"/>
        </w:rPr>
      </w:pPr>
    </w:p>
    <w:p w14:paraId="6F6460E0" w14:textId="77777777" w:rsidR="00114806" w:rsidRPr="00BA49DC" w:rsidRDefault="00114806" w:rsidP="00BA49DC">
      <w:pPr>
        <w:ind w:left="426" w:hanging="426"/>
        <w:rPr>
          <w:rFonts w:ascii="Arial" w:hAnsi="Arial" w:cs="Arial"/>
        </w:rPr>
      </w:pPr>
      <w:r w:rsidRPr="00BA49DC">
        <w:rPr>
          <w:rFonts w:ascii="Arial" w:hAnsi="Arial" w:cs="Arial"/>
        </w:rPr>
        <w:t>Four of these calibration gauges are installed: one on V 101 TEAL vessel for calibration of the P-101A/S pumps (LI 1306), two on T-101 A/B Donor tanks for calibration of the  P 104 A/S pumps (LG 1402 A/B), the last on T 106 oil tank for calibration of the catalyst pumps P 108 A/S (LG 1601).</w:t>
      </w:r>
    </w:p>
    <w:p w14:paraId="78E56A15" w14:textId="77777777" w:rsidR="00114806" w:rsidRPr="00114806" w:rsidRDefault="00114806" w:rsidP="00BA49DC">
      <w:pPr>
        <w:ind w:left="426" w:hanging="426"/>
        <w:rPr>
          <w:rFonts w:ascii="Arial" w:hAnsi="Arial" w:cs="Arial"/>
        </w:rPr>
      </w:pPr>
    </w:p>
    <w:p w14:paraId="14239973" w14:textId="77777777" w:rsidR="00114806" w:rsidRPr="00BA49DC" w:rsidRDefault="00114806" w:rsidP="00BA49DC">
      <w:pPr>
        <w:ind w:left="426" w:hanging="426"/>
        <w:rPr>
          <w:rFonts w:ascii="Arial" w:hAnsi="Arial" w:cs="Arial"/>
        </w:rPr>
      </w:pPr>
      <w:r w:rsidRPr="00BA49DC">
        <w:rPr>
          <w:rFonts w:ascii="Arial" w:hAnsi="Arial" w:cs="Arial"/>
        </w:rPr>
        <w:t>To carry out the calibration use a stop – watch timer.</w:t>
      </w:r>
    </w:p>
    <w:p w14:paraId="34C280F5" w14:textId="77777777" w:rsidR="00114806" w:rsidRPr="00114806" w:rsidRDefault="00114806" w:rsidP="00BA49DC">
      <w:pPr>
        <w:ind w:left="426" w:hanging="426"/>
        <w:rPr>
          <w:rFonts w:ascii="Arial" w:hAnsi="Arial" w:cs="Arial"/>
        </w:rPr>
      </w:pPr>
    </w:p>
    <w:p w14:paraId="24DA08FA" w14:textId="77777777" w:rsidR="00114806" w:rsidRPr="00BA49DC" w:rsidRDefault="00114806" w:rsidP="00BA49DC">
      <w:pPr>
        <w:ind w:left="426" w:hanging="426"/>
        <w:rPr>
          <w:rFonts w:ascii="Arial" w:hAnsi="Arial" w:cs="Arial"/>
        </w:rPr>
      </w:pPr>
      <w:r w:rsidRPr="00BA49DC">
        <w:rPr>
          <w:rFonts w:ascii="Arial" w:hAnsi="Arial" w:cs="Arial"/>
        </w:rPr>
        <w:t>In normal running conditions these instruments remain isolated.</w:t>
      </w:r>
    </w:p>
    <w:p w14:paraId="5B972DB8" w14:textId="77777777" w:rsidR="00114806" w:rsidRPr="00114806" w:rsidRDefault="00114806" w:rsidP="00BA49DC">
      <w:pPr>
        <w:ind w:left="426" w:hanging="426"/>
        <w:rPr>
          <w:rFonts w:ascii="Arial" w:hAnsi="Arial" w:cs="Arial"/>
        </w:rPr>
      </w:pPr>
    </w:p>
    <w:p w14:paraId="51C1CFF2" w14:textId="77777777" w:rsidR="00114806" w:rsidRPr="00BA49DC" w:rsidRDefault="00114806" w:rsidP="00BA49DC">
      <w:pPr>
        <w:ind w:left="426" w:hanging="426"/>
        <w:rPr>
          <w:rFonts w:ascii="Arial" w:hAnsi="Arial" w:cs="Arial"/>
        </w:rPr>
      </w:pPr>
      <w:r w:rsidRPr="00BA49DC">
        <w:rPr>
          <w:rFonts w:ascii="Arial" w:hAnsi="Arial" w:cs="Arial"/>
        </w:rPr>
        <w:t>For the calibration proceed as follows :</w:t>
      </w:r>
    </w:p>
    <w:p w14:paraId="13536A88" w14:textId="77777777" w:rsidR="00114806" w:rsidRPr="00114806" w:rsidRDefault="00114806" w:rsidP="00BA49DC">
      <w:pPr>
        <w:ind w:left="426" w:hanging="426"/>
        <w:rPr>
          <w:rFonts w:ascii="Arial" w:hAnsi="Arial" w:cs="Arial"/>
        </w:rPr>
      </w:pPr>
    </w:p>
    <w:p w14:paraId="022AA14D" w14:textId="77777777" w:rsidR="00114806" w:rsidRPr="00114806" w:rsidRDefault="00114806" w:rsidP="00BA49DC">
      <w:pPr>
        <w:ind w:left="426" w:hanging="426"/>
        <w:rPr>
          <w:rFonts w:ascii="Arial" w:hAnsi="Arial" w:cs="Arial"/>
        </w:rPr>
      </w:pPr>
      <w:r w:rsidRPr="00114806">
        <w:rPr>
          <w:rFonts w:ascii="Arial" w:hAnsi="Arial" w:cs="Arial"/>
        </w:rPr>
        <w:t>Open the valve on the balancing line between the vessel and the level gauge.</w:t>
      </w:r>
    </w:p>
    <w:p w14:paraId="387ABBCC" w14:textId="77777777" w:rsidR="00114806" w:rsidRPr="00114806" w:rsidRDefault="00114806" w:rsidP="00BA49DC">
      <w:pPr>
        <w:ind w:left="426" w:hanging="426"/>
        <w:rPr>
          <w:rFonts w:ascii="Arial" w:hAnsi="Arial" w:cs="Arial"/>
        </w:rPr>
      </w:pPr>
    </w:p>
    <w:p w14:paraId="57835D1F" w14:textId="77777777" w:rsidR="00114806" w:rsidRPr="00114806" w:rsidRDefault="00114806" w:rsidP="00BA49DC">
      <w:pPr>
        <w:ind w:left="426" w:hanging="426"/>
        <w:rPr>
          <w:rFonts w:ascii="Arial" w:hAnsi="Arial" w:cs="Arial"/>
        </w:rPr>
      </w:pPr>
      <w:r w:rsidRPr="00114806">
        <w:rPr>
          <w:rFonts w:ascii="Arial" w:hAnsi="Arial" w:cs="Arial"/>
        </w:rPr>
        <w:t>Open the valve between the level gauge and the pump suction: wait that the liquid rises in the level as far as to get over the upper reference mark.</w:t>
      </w:r>
    </w:p>
    <w:p w14:paraId="65986133" w14:textId="77777777" w:rsidR="00114806" w:rsidRPr="00114806" w:rsidRDefault="00114806" w:rsidP="00BA49DC">
      <w:pPr>
        <w:ind w:left="426" w:hanging="426"/>
        <w:rPr>
          <w:rFonts w:ascii="Arial" w:hAnsi="Arial" w:cs="Arial"/>
        </w:rPr>
      </w:pPr>
    </w:p>
    <w:p w14:paraId="21D5D3CC" w14:textId="77777777" w:rsidR="00114806" w:rsidRPr="00114806" w:rsidRDefault="00114806" w:rsidP="00BA49DC">
      <w:pPr>
        <w:ind w:left="426" w:hanging="426"/>
        <w:rPr>
          <w:rFonts w:ascii="Arial" w:hAnsi="Arial" w:cs="Arial"/>
        </w:rPr>
      </w:pPr>
      <w:r w:rsidRPr="00114806">
        <w:rPr>
          <w:rFonts w:ascii="Arial" w:hAnsi="Arial" w:cs="Arial"/>
        </w:rPr>
        <w:t>Close quickly the valve on the vessel bottom: wait that the liquid level reaches exactly the upper reference mark and start the stop watch timer.</w:t>
      </w:r>
    </w:p>
    <w:p w14:paraId="232AECAA" w14:textId="77777777" w:rsidR="00114806" w:rsidRPr="00114806" w:rsidRDefault="00114806" w:rsidP="00BA49DC">
      <w:pPr>
        <w:ind w:left="426" w:hanging="426"/>
        <w:rPr>
          <w:rFonts w:ascii="Arial" w:hAnsi="Arial" w:cs="Arial"/>
        </w:rPr>
      </w:pPr>
    </w:p>
    <w:p w14:paraId="40C5E809" w14:textId="77777777" w:rsidR="00114806" w:rsidRPr="00114806" w:rsidRDefault="00114806" w:rsidP="00BA49DC">
      <w:pPr>
        <w:ind w:left="426" w:hanging="426"/>
        <w:rPr>
          <w:rFonts w:ascii="Arial" w:hAnsi="Arial" w:cs="Arial"/>
        </w:rPr>
      </w:pPr>
      <w:r w:rsidRPr="00114806">
        <w:rPr>
          <w:rFonts w:ascii="Arial" w:hAnsi="Arial" w:cs="Arial"/>
        </w:rPr>
        <w:t>Stop the stop watch as soon as the liquid reaches in the level the lower reference mark and note the time shown.</w:t>
      </w:r>
    </w:p>
    <w:p w14:paraId="0363768B" w14:textId="77777777" w:rsidR="00114806" w:rsidRPr="00114806" w:rsidRDefault="00114806" w:rsidP="00BA49DC">
      <w:pPr>
        <w:ind w:left="426" w:hanging="426"/>
        <w:rPr>
          <w:rFonts w:ascii="Arial" w:hAnsi="Arial" w:cs="Arial"/>
        </w:rPr>
      </w:pPr>
    </w:p>
    <w:p w14:paraId="19C75ABC" w14:textId="77777777" w:rsidR="00114806" w:rsidRPr="00114806" w:rsidRDefault="00114806" w:rsidP="00BA49DC">
      <w:pPr>
        <w:ind w:left="426" w:hanging="426"/>
        <w:rPr>
          <w:rFonts w:ascii="Arial" w:hAnsi="Arial" w:cs="Arial"/>
        </w:rPr>
      </w:pPr>
      <w:r w:rsidRPr="00114806">
        <w:rPr>
          <w:rFonts w:ascii="Arial" w:hAnsi="Arial" w:cs="Arial"/>
        </w:rPr>
        <w:t>Open quickly the valve on the vessel bottom.</w:t>
      </w:r>
    </w:p>
    <w:p w14:paraId="0FF0A688" w14:textId="77777777" w:rsidR="00114806" w:rsidRPr="00114806" w:rsidRDefault="00114806" w:rsidP="00BA49DC">
      <w:pPr>
        <w:ind w:left="426" w:hanging="426"/>
        <w:rPr>
          <w:rFonts w:ascii="Arial" w:hAnsi="Arial" w:cs="Arial"/>
        </w:rPr>
      </w:pPr>
    </w:p>
    <w:p w14:paraId="1E3166C8" w14:textId="77777777" w:rsidR="00114806" w:rsidRPr="00114806" w:rsidRDefault="00114806" w:rsidP="00BA49DC">
      <w:pPr>
        <w:ind w:left="426" w:hanging="426"/>
        <w:rPr>
          <w:rFonts w:ascii="Arial" w:hAnsi="Arial" w:cs="Arial"/>
        </w:rPr>
      </w:pPr>
      <w:r w:rsidRPr="00114806">
        <w:rPr>
          <w:rFonts w:ascii="Arial" w:hAnsi="Arial" w:cs="Arial"/>
        </w:rPr>
        <w:t>Close the valve on the balancing line.</w:t>
      </w:r>
    </w:p>
    <w:p w14:paraId="6840C30C" w14:textId="77777777" w:rsidR="00114806" w:rsidRPr="00114806" w:rsidRDefault="00114806" w:rsidP="00BA49DC">
      <w:pPr>
        <w:ind w:left="426" w:hanging="426"/>
        <w:rPr>
          <w:rFonts w:ascii="Arial" w:hAnsi="Arial" w:cs="Arial"/>
        </w:rPr>
      </w:pPr>
    </w:p>
    <w:p w14:paraId="17878CA3" w14:textId="77777777" w:rsidR="00114806" w:rsidRPr="00114806" w:rsidRDefault="00114806" w:rsidP="00BA49DC">
      <w:pPr>
        <w:ind w:left="426" w:hanging="426"/>
        <w:rPr>
          <w:rFonts w:ascii="Arial" w:hAnsi="Arial" w:cs="Arial"/>
        </w:rPr>
      </w:pPr>
      <w:r w:rsidRPr="00114806">
        <w:rPr>
          <w:rFonts w:ascii="Arial" w:hAnsi="Arial" w:cs="Arial"/>
        </w:rPr>
        <w:t>The pump flow-rate in lit/h is given by the ratio:</w:t>
      </w:r>
    </w:p>
    <w:p w14:paraId="462B048F" w14:textId="77777777" w:rsidR="00114806" w:rsidRPr="00114806" w:rsidRDefault="00114806" w:rsidP="00BA49DC">
      <w:pPr>
        <w:ind w:left="426" w:hanging="426"/>
        <w:rPr>
          <w:rFonts w:ascii="Arial" w:hAnsi="Arial" w:cs="Arial"/>
        </w:rPr>
      </w:pPr>
    </w:p>
    <w:p w14:paraId="7B5AB664" w14:textId="77777777" w:rsidR="00114806" w:rsidRPr="00BA49DC" w:rsidRDefault="00114806" w:rsidP="00BA49DC">
      <w:pPr>
        <w:ind w:left="426" w:hanging="426"/>
        <w:rPr>
          <w:rFonts w:ascii="Arial" w:hAnsi="Arial" w:cs="Arial"/>
        </w:rPr>
      </w:pPr>
      <w:r w:rsidRPr="00BA49DC">
        <w:rPr>
          <w:rFonts w:ascii="Arial" w:hAnsi="Arial" w:cs="Arial"/>
        </w:rPr>
        <w:t>Sucked litres</w:t>
      </w:r>
    </w:p>
    <w:p w14:paraId="62140F5D" w14:textId="77777777" w:rsidR="00114806" w:rsidRPr="00BA49DC" w:rsidRDefault="00114806" w:rsidP="00BA49DC">
      <w:pPr>
        <w:ind w:left="426" w:hanging="426"/>
        <w:rPr>
          <w:rFonts w:ascii="Arial" w:hAnsi="Arial" w:cs="Arial"/>
        </w:rPr>
      </w:pPr>
      <w:r w:rsidRPr="00BA49DC">
        <w:rPr>
          <w:rFonts w:ascii="Arial" w:hAnsi="Arial" w:cs="Arial"/>
        </w:rPr>
        <w:t>--------------- x 3600</w:t>
      </w:r>
    </w:p>
    <w:p w14:paraId="369E5880" w14:textId="77777777" w:rsidR="00114806" w:rsidRPr="00BA49DC" w:rsidRDefault="00114806" w:rsidP="00BA49DC">
      <w:pPr>
        <w:ind w:left="426" w:hanging="426"/>
        <w:rPr>
          <w:rFonts w:ascii="Arial" w:hAnsi="Arial" w:cs="Arial"/>
        </w:rPr>
      </w:pPr>
      <w:r w:rsidRPr="00BA49DC">
        <w:rPr>
          <w:rFonts w:ascii="Arial" w:hAnsi="Arial" w:cs="Arial"/>
        </w:rPr>
        <w:t>seconds</w:t>
      </w:r>
    </w:p>
    <w:p w14:paraId="73B5E7AF" w14:textId="77777777" w:rsidR="00114806" w:rsidRPr="00114806" w:rsidRDefault="00114806" w:rsidP="00BA49DC">
      <w:pPr>
        <w:ind w:left="426" w:hanging="426"/>
        <w:rPr>
          <w:rFonts w:ascii="Arial" w:hAnsi="Arial" w:cs="Arial"/>
        </w:rPr>
      </w:pPr>
    </w:p>
    <w:p w14:paraId="248625D4" w14:textId="0FCAE7B7" w:rsidR="00114806" w:rsidRPr="00ED089E" w:rsidRDefault="00114806" w:rsidP="00C023BD">
      <w:pPr>
        <w:pStyle w:val="Heading1"/>
        <w:numPr>
          <w:ilvl w:val="2"/>
          <w:numId w:val="2"/>
        </w:numPr>
        <w:jc w:val="left"/>
        <w:rPr>
          <w:rFonts w:ascii="Arial" w:hAnsi="Arial" w:cs="Arial"/>
        </w:rPr>
      </w:pPr>
      <w:bookmarkStart w:id="59" w:name="_Toc94797322"/>
      <w:r w:rsidRPr="00ED089E">
        <w:rPr>
          <w:rFonts w:ascii="Arial" w:hAnsi="Arial" w:cs="Arial"/>
        </w:rPr>
        <w:t>SHUT DOWN PROCEDURES</w:t>
      </w:r>
      <w:bookmarkEnd w:id="59"/>
    </w:p>
    <w:p w14:paraId="4965F63B" w14:textId="77777777" w:rsidR="00114806" w:rsidRPr="00114806" w:rsidRDefault="00114806" w:rsidP="00BA49DC">
      <w:pPr>
        <w:ind w:left="426" w:hanging="426"/>
        <w:rPr>
          <w:rFonts w:ascii="Arial" w:hAnsi="Arial" w:cs="Arial"/>
        </w:rPr>
      </w:pPr>
    </w:p>
    <w:p w14:paraId="67A40275" w14:textId="7B1C6C6C" w:rsidR="00114806" w:rsidRPr="00BA49DC" w:rsidRDefault="00114806" w:rsidP="00BA49DC">
      <w:pPr>
        <w:ind w:left="426" w:hanging="426"/>
        <w:rPr>
          <w:rFonts w:ascii="Arial" w:hAnsi="Arial" w:cs="Arial"/>
        </w:rPr>
      </w:pPr>
      <w:r w:rsidRPr="00BA49DC">
        <w:rPr>
          <w:rFonts w:ascii="Arial" w:hAnsi="Arial" w:cs="Arial"/>
          <w:u w:val="single"/>
        </w:rPr>
        <w:t>Temporary Shut down</w:t>
      </w:r>
      <w:r w:rsidRPr="00BA49DC">
        <w:rPr>
          <w:rFonts w:ascii="Arial" w:hAnsi="Arial" w:cs="Arial"/>
        </w:rPr>
        <w:t>:</w:t>
      </w:r>
    </w:p>
    <w:p w14:paraId="19FF3838" w14:textId="77777777" w:rsidR="00114806" w:rsidRPr="00114806" w:rsidRDefault="00114806" w:rsidP="00BA49DC">
      <w:pPr>
        <w:ind w:left="426" w:hanging="426"/>
        <w:rPr>
          <w:rFonts w:ascii="Arial" w:hAnsi="Arial" w:cs="Arial"/>
        </w:rPr>
      </w:pPr>
    </w:p>
    <w:p w14:paraId="6F1C7D87"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A short scheduled shut down prompted by the necessity of carrying out works in the downstream units does not require a shut-down of the operating unit.  However, the catalyst metering pumps and subsequently the TEAL and Donor metering pumps are shut down by providing a delay in between according to the type to failure in the downstream units.</w:t>
      </w:r>
    </w:p>
    <w:p w14:paraId="3308A54C" w14:textId="77777777" w:rsidR="00114806" w:rsidRPr="00114806" w:rsidRDefault="00114806" w:rsidP="00BA49DC">
      <w:pPr>
        <w:ind w:left="426" w:hanging="426"/>
        <w:rPr>
          <w:rFonts w:ascii="Arial" w:hAnsi="Arial" w:cs="Arial"/>
        </w:rPr>
      </w:pPr>
    </w:p>
    <w:p w14:paraId="6DBA14D2" w14:textId="77777777" w:rsidR="00114806" w:rsidRPr="00BA49DC" w:rsidRDefault="00114806" w:rsidP="00BA49DC">
      <w:pPr>
        <w:ind w:left="426" w:hanging="426"/>
        <w:rPr>
          <w:rFonts w:ascii="Arial" w:hAnsi="Arial" w:cs="Arial"/>
        </w:rPr>
      </w:pPr>
      <w:r w:rsidRPr="00BA49DC">
        <w:rPr>
          <w:rFonts w:ascii="Arial" w:hAnsi="Arial" w:cs="Arial"/>
        </w:rPr>
        <w:lastRenderedPageBreak/>
        <w:t>General Shut down with emptying of the equipment.</w:t>
      </w:r>
    </w:p>
    <w:p w14:paraId="16BDAFAE" w14:textId="77777777" w:rsidR="00114806" w:rsidRPr="00114806" w:rsidRDefault="00114806" w:rsidP="00BA49DC">
      <w:pPr>
        <w:ind w:left="426" w:hanging="426"/>
        <w:rPr>
          <w:rFonts w:ascii="Arial" w:hAnsi="Arial" w:cs="Arial"/>
        </w:rPr>
      </w:pPr>
    </w:p>
    <w:p w14:paraId="06097590" w14:textId="77777777" w:rsidR="00114806" w:rsidRPr="00BA49DC" w:rsidRDefault="00114806" w:rsidP="00BA49DC">
      <w:pPr>
        <w:ind w:left="426" w:hanging="426"/>
        <w:rPr>
          <w:rFonts w:ascii="Arial" w:hAnsi="Arial" w:cs="Arial"/>
        </w:rPr>
      </w:pPr>
      <w:r w:rsidRPr="00BA49DC">
        <w:rPr>
          <w:rFonts w:ascii="Arial" w:hAnsi="Arial" w:cs="Arial"/>
        </w:rPr>
        <w:t>To avoid overflows or catalyst wastes, storage should be the least possible at the shut down stage.</w:t>
      </w:r>
    </w:p>
    <w:p w14:paraId="33EFD680" w14:textId="77777777" w:rsidR="00114806" w:rsidRPr="00114806" w:rsidRDefault="00114806" w:rsidP="00BA49DC">
      <w:pPr>
        <w:ind w:left="426" w:hanging="426"/>
        <w:rPr>
          <w:rFonts w:ascii="Arial" w:hAnsi="Arial" w:cs="Arial"/>
        </w:rPr>
      </w:pPr>
    </w:p>
    <w:p w14:paraId="1304C764" w14:textId="26264354" w:rsidR="00114806" w:rsidRPr="00BA49DC" w:rsidRDefault="00114806" w:rsidP="00BA49DC">
      <w:pPr>
        <w:ind w:left="426" w:hanging="426"/>
        <w:rPr>
          <w:rFonts w:ascii="Arial" w:hAnsi="Arial" w:cs="Arial"/>
          <w:u w:val="single"/>
        </w:rPr>
      </w:pPr>
      <w:r w:rsidRPr="00BA49DC">
        <w:rPr>
          <w:rFonts w:ascii="Arial" w:hAnsi="Arial" w:cs="Arial"/>
          <w:u w:val="single"/>
        </w:rPr>
        <w:t>Catalyst:</w:t>
      </w:r>
    </w:p>
    <w:p w14:paraId="39620778" w14:textId="77777777" w:rsidR="00114806" w:rsidRPr="00114806" w:rsidRDefault="00114806" w:rsidP="00BA49DC">
      <w:pPr>
        <w:ind w:left="426" w:hanging="426"/>
        <w:rPr>
          <w:rFonts w:ascii="Arial" w:hAnsi="Arial" w:cs="Arial"/>
        </w:rPr>
      </w:pPr>
    </w:p>
    <w:p w14:paraId="00C54CA8" w14:textId="77777777" w:rsidR="00114806" w:rsidRPr="00114806" w:rsidRDefault="00114806" w:rsidP="00BA49DC">
      <w:pPr>
        <w:ind w:left="426" w:hanging="426"/>
        <w:rPr>
          <w:rFonts w:ascii="Arial" w:hAnsi="Arial" w:cs="Arial"/>
        </w:rPr>
      </w:pPr>
      <w:r w:rsidRPr="00114806">
        <w:rPr>
          <w:rFonts w:ascii="Arial" w:hAnsi="Arial" w:cs="Arial"/>
        </w:rPr>
        <w:t>Cut-off the catalyst paste feed line immediately before V-201.</w:t>
      </w:r>
    </w:p>
    <w:p w14:paraId="2C1A7624" w14:textId="77777777" w:rsidR="00114806" w:rsidRPr="00114806" w:rsidRDefault="00114806" w:rsidP="00BA49DC">
      <w:pPr>
        <w:ind w:left="426" w:hanging="426"/>
        <w:rPr>
          <w:rFonts w:ascii="Arial" w:hAnsi="Arial" w:cs="Arial"/>
        </w:rPr>
      </w:pPr>
    </w:p>
    <w:p w14:paraId="0E3303E5" w14:textId="77777777" w:rsidR="00114806" w:rsidRPr="00114806" w:rsidRDefault="00114806" w:rsidP="00BA49DC">
      <w:pPr>
        <w:ind w:left="426" w:hanging="426"/>
        <w:rPr>
          <w:rFonts w:ascii="Arial" w:hAnsi="Arial" w:cs="Arial"/>
        </w:rPr>
      </w:pPr>
      <w:r w:rsidRPr="00114806">
        <w:rPr>
          <w:rFonts w:ascii="Arial" w:hAnsi="Arial" w:cs="Arial"/>
        </w:rPr>
        <w:t>Stop metering pump P-108A/S.</w:t>
      </w:r>
    </w:p>
    <w:p w14:paraId="56292BBD" w14:textId="77777777" w:rsidR="00114806" w:rsidRPr="00114806" w:rsidRDefault="00114806" w:rsidP="00BA49DC">
      <w:pPr>
        <w:ind w:left="426" w:hanging="426"/>
        <w:rPr>
          <w:rFonts w:ascii="Arial" w:hAnsi="Arial" w:cs="Arial"/>
        </w:rPr>
      </w:pPr>
    </w:p>
    <w:p w14:paraId="047FD50E" w14:textId="77777777" w:rsidR="00114806" w:rsidRPr="00114806" w:rsidRDefault="00114806" w:rsidP="00BA49DC">
      <w:pPr>
        <w:ind w:left="426" w:hanging="426"/>
        <w:rPr>
          <w:rFonts w:ascii="Arial" w:hAnsi="Arial" w:cs="Arial"/>
        </w:rPr>
      </w:pPr>
      <w:r w:rsidRPr="00114806">
        <w:rPr>
          <w:rFonts w:ascii="Arial" w:hAnsi="Arial" w:cs="Arial"/>
        </w:rPr>
        <w:t>Keep on feeding TEAL and Donor for approx 30 min in order to eliminate the most catalyst possible out of V-201 and downstream line upto R-201.</w:t>
      </w:r>
    </w:p>
    <w:p w14:paraId="371D3EB9" w14:textId="77777777" w:rsidR="00114806" w:rsidRPr="00114806" w:rsidRDefault="00114806" w:rsidP="00BA49DC">
      <w:pPr>
        <w:ind w:left="426" w:hanging="426"/>
        <w:rPr>
          <w:rFonts w:ascii="Arial" w:hAnsi="Arial" w:cs="Arial"/>
        </w:rPr>
      </w:pPr>
    </w:p>
    <w:p w14:paraId="77FC015E" w14:textId="77777777" w:rsidR="00114806" w:rsidRPr="00114806" w:rsidRDefault="00114806" w:rsidP="00BA49DC">
      <w:pPr>
        <w:ind w:left="426" w:hanging="426"/>
        <w:rPr>
          <w:rFonts w:ascii="Arial" w:hAnsi="Arial" w:cs="Arial"/>
        </w:rPr>
      </w:pPr>
      <w:r w:rsidRPr="00114806">
        <w:rPr>
          <w:rFonts w:ascii="Arial" w:hAnsi="Arial" w:cs="Arial"/>
        </w:rPr>
        <w:t>Re-start pump P-108A/S and pour into drum the residual catalyst paste contained in the syringes through the sampling plug located beneath      V-104 A/B.</w:t>
      </w:r>
    </w:p>
    <w:p w14:paraId="19CD5BE7" w14:textId="77777777" w:rsidR="00114806" w:rsidRPr="00114806" w:rsidRDefault="00114806" w:rsidP="00BA49DC">
      <w:pPr>
        <w:ind w:left="426" w:hanging="426"/>
        <w:rPr>
          <w:rFonts w:ascii="Arial" w:hAnsi="Arial" w:cs="Arial"/>
        </w:rPr>
      </w:pPr>
    </w:p>
    <w:p w14:paraId="764B5DFE" w14:textId="77777777" w:rsidR="00114806" w:rsidRPr="00114806" w:rsidRDefault="00114806" w:rsidP="00BA49DC">
      <w:pPr>
        <w:ind w:left="426" w:hanging="426"/>
        <w:rPr>
          <w:rFonts w:ascii="Arial" w:hAnsi="Arial" w:cs="Arial"/>
        </w:rPr>
      </w:pPr>
      <w:r w:rsidRPr="00114806">
        <w:rPr>
          <w:rFonts w:ascii="Arial" w:hAnsi="Arial" w:cs="Arial"/>
        </w:rPr>
        <w:t>Close the syringe bottom valve HV 1603 AA/AB/AC/AD and HV 1603 BA/BB/BC/BD.</w:t>
      </w:r>
    </w:p>
    <w:p w14:paraId="4461D880" w14:textId="77777777" w:rsidR="00114806" w:rsidRPr="00114806" w:rsidRDefault="00114806" w:rsidP="00BA49DC">
      <w:pPr>
        <w:ind w:left="426" w:hanging="426"/>
        <w:rPr>
          <w:rFonts w:ascii="Arial" w:hAnsi="Arial" w:cs="Arial"/>
        </w:rPr>
      </w:pPr>
    </w:p>
    <w:p w14:paraId="78BB90D2" w14:textId="77777777" w:rsidR="00114806" w:rsidRPr="00114806" w:rsidRDefault="00114806" w:rsidP="00BA49DC">
      <w:pPr>
        <w:ind w:left="426" w:hanging="426"/>
        <w:rPr>
          <w:rFonts w:ascii="Arial" w:hAnsi="Arial" w:cs="Arial"/>
        </w:rPr>
      </w:pPr>
      <w:r w:rsidRPr="00114806">
        <w:rPr>
          <w:rFonts w:ascii="Arial" w:hAnsi="Arial" w:cs="Arial"/>
        </w:rPr>
        <w:t>Close the chilled water feed to V-103 jacket and pour into drums the residual catalyst paste through the sampling plug located on the discharge line.</w:t>
      </w:r>
    </w:p>
    <w:p w14:paraId="4EAFBED3" w14:textId="77777777" w:rsidR="00114806" w:rsidRPr="00114806" w:rsidRDefault="00114806" w:rsidP="00BA49DC">
      <w:pPr>
        <w:ind w:left="426" w:hanging="426"/>
        <w:rPr>
          <w:rFonts w:ascii="Arial" w:hAnsi="Arial" w:cs="Arial"/>
        </w:rPr>
      </w:pPr>
    </w:p>
    <w:p w14:paraId="47388C47" w14:textId="77777777" w:rsidR="00114806" w:rsidRPr="00114806" w:rsidRDefault="00114806" w:rsidP="00BA49DC">
      <w:pPr>
        <w:ind w:left="426" w:hanging="426"/>
        <w:rPr>
          <w:rFonts w:ascii="Arial" w:hAnsi="Arial" w:cs="Arial"/>
        </w:rPr>
      </w:pPr>
      <w:r w:rsidRPr="00114806">
        <w:rPr>
          <w:rFonts w:ascii="Arial" w:hAnsi="Arial" w:cs="Arial"/>
        </w:rPr>
        <w:t>Scrub tank V 103 either using a properly heated oil-grease mixture or pouring into it a hot oil drum through pump P105.  Then drain it and send the contents to the disposal area.</w:t>
      </w:r>
    </w:p>
    <w:p w14:paraId="5F6A61A6" w14:textId="77777777" w:rsidR="00114806" w:rsidRPr="00114806" w:rsidRDefault="00114806" w:rsidP="00BA49DC">
      <w:pPr>
        <w:ind w:left="426" w:hanging="426"/>
        <w:rPr>
          <w:rFonts w:ascii="Arial" w:hAnsi="Arial" w:cs="Arial"/>
        </w:rPr>
      </w:pPr>
    </w:p>
    <w:p w14:paraId="0F30FFB0" w14:textId="77777777" w:rsidR="00114806" w:rsidRPr="00114806" w:rsidRDefault="00114806" w:rsidP="00BA49DC">
      <w:pPr>
        <w:ind w:left="426" w:hanging="426"/>
        <w:rPr>
          <w:rFonts w:ascii="Arial" w:hAnsi="Arial" w:cs="Arial"/>
        </w:rPr>
      </w:pPr>
      <w:r w:rsidRPr="00114806">
        <w:rPr>
          <w:rFonts w:ascii="Arial" w:hAnsi="Arial" w:cs="Arial"/>
        </w:rPr>
        <w:t>Drain tank T 105 and collect the oil-grease mixture in drums for future utilization.</w:t>
      </w:r>
    </w:p>
    <w:p w14:paraId="65CDC95E" w14:textId="77777777" w:rsidR="00114806" w:rsidRPr="00114806" w:rsidRDefault="00114806" w:rsidP="00BA49DC">
      <w:pPr>
        <w:ind w:left="426" w:hanging="426"/>
        <w:rPr>
          <w:rFonts w:ascii="Arial" w:hAnsi="Arial" w:cs="Arial"/>
        </w:rPr>
      </w:pPr>
    </w:p>
    <w:p w14:paraId="22B31176" w14:textId="77777777" w:rsidR="00114806" w:rsidRPr="00114806" w:rsidRDefault="00114806" w:rsidP="00BA49DC">
      <w:pPr>
        <w:ind w:left="426" w:hanging="426"/>
        <w:rPr>
          <w:rFonts w:ascii="Arial" w:hAnsi="Arial" w:cs="Arial"/>
        </w:rPr>
      </w:pPr>
      <w:r w:rsidRPr="00114806">
        <w:rPr>
          <w:rFonts w:ascii="Arial" w:hAnsi="Arial" w:cs="Arial"/>
        </w:rPr>
        <w:t>Depressurize the circuit and purge it according to the ruling safety standards.</w:t>
      </w:r>
    </w:p>
    <w:p w14:paraId="4AB1AE70" w14:textId="77777777" w:rsidR="00114806" w:rsidRPr="00114806" w:rsidRDefault="00114806" w:rsidP="00BA49DC">
      <w:pPr>
        <w:ind w:left="426" w:hanging="426"/>
        <w:rPr>
          <w:rFonts w:ascii="Arial" w:hAnsi="Arial" w:cs="Arial"/>
        </w:rPr>
      </w:pPr>
    </w:p>
    <w:p w14:paraId="1D7DDEF9" w14:textId="77777777" w:rsidR="00114806" w:rsidRPr="00114806" w:rsidRDefault="00114806" w:rsidP="00BA49DC">
      <w:pPr>
        <w:ind w:left="426" w:hanging="426"/>
        <w:rPr>
          <w:rFonts w:ascii="Arial" w:hAnsi="Arial" w:cs="Arial"/>
        </w:rPr>
      </w:pPr>
      <w:r w:rsidRPr="00114806">
        <w:rPr>
          <w:rFonts w:ascii="Arial" w:hAnsi="Arial" w:cs="Arial"/>
        </w:rPr>
        <w:t>All lines shall be drained, nitrogen blown and purged.</w:t>
      </w:r>
    </w:p>
    <w:p w14:paraId="00DFB999" w14:textId="77777777" w:rsidR="00114806" w:rsidRPr="00114806" w:rsidRDefault="00114806" w:rsidP="00BA49DC">
      <w:pPr>
        <w:ind w:left="426" w:hanging="426"/>
        <w:rPr>
          <w:rFonts w:ascii="Arial" w:hAnsi="Arial" w:cs="Arial"/>
        </w:rPr>
      </w:pPr>
    </w:p>
    <w:p w14:paraId="21DFCC78" w14:textId="0B872AB8" w:rsidR="00114806" w:rsidRPr="00BA49DC" w:rsidRDefault="00114806" w:rsidP="00BA49DC">
      <w:pPr>
        <w:ind w:left="426" w:hanging="426"/>
        <w:rPr>
          <w:rFonts w:ascii="Arial" w:hAnsi="Arial" w:cs="Arial"/>
          <w:u w:val="single"/>
        </w:rPr>
      </w:pPr>
      <w:r w:rsidRPr="00BA49DC">
        <w:rPr>
          <w:rFonts w:ascii="Arial" w:hAnsi="Arial" w:cs="Arial"/>
          <w:u w:val="single"/>
        </w:rPr>
        <w:t>TEAL</w:t>
      </w:r>
    </w:p>
    <w:p w14:paraId="21B3DFAE" w14:textId="77777777" w:rsidR="00114806" w:rsidRPr="00114806" w:rsidRDefault="00114806" w:rsidP="00BA49DC">
      <w:pPr>
        <w:ind w:left="426" w:hanging="426"/>
        <w:rPr>
          <w:rFonts w:ascii="Arial" w:hAnsi="Arial" w:cs="Arial"/>
        </w:rPr>
      </w:pPr>
    </w:p>
    <w:p w14:paraId="0C98CB27" w14:textId="77777777" w:rsidR="00114806" w:rsidRPr="00114806" w:rsidRDefault="00114806" w:rsidP="00BA49DC">
      <w:pPr>
        <w:ind w:left="426" w:hanging="426"/>
        <w:rPr>
          <w:rFonts w:ascii="Arial" w:hAnsi="Arial" w:cs="Arial"/>
        </w:rPr>
      </w:pPr>
      <w:r w:rsidRPr="00114806">
        <w:rPr>
          <w:rFonts w:ascii="Arial" w:hAnsi="Arial" w:cs="Arial"/>
        </w:rPr>
        <w:t>Cut-off the TEAL feed line immediately before V-201.</w:t>
      </w:r>
    </w:p>
    <w:p w14:paraId="5CB64416" w14:textId="77777777" w:rsidR="00114806" w:rsidRPr="00114806" w:rsidRDefault="00114806" w:rsidP="00BA49DC">
      <w:pPr>
        <w:ind w:left="426" w:hanging="426"/>
        <w:rPr>
          <w:rFonts w:ascii="Arial" w:hAnsi="Arial" w:cs="Arial"/>
        </w:rPr>
      </w:pPr>
    </w:p>
    <w:p w14:paraId="575EE8EE" w14:textId="77777777" w:rsidR="00114806" w:rsidRPr="00114806" w:rsidRDefault="00114806" w:rsidP="00BA49DC">
      <w:pPr>
        <w:ind w:left="426" w:hanging="426"/>
        <w:rPr>
          <w:rFonts w:ascii="Arial" w:hAnsi="Arial" w:cs="Arial"/>
        </w:rPr>
      </w:pPr>
      <w:r w:rsidRPr="00114806">
        <w:rPr>
          <w:rFonts w:ascii="Arial" w:hAnsi="Arial" w:cs="Arial"/>
        </w:rPr>
        <w:t>Stop the metering pump P 101 A/S.</w:t>
      </w:r>
    </w:p>
    <w:p w14:paraId="6F1AC807" w14:textId="77777777" w:rsidR="00114806" w:rsidRPr="00114806" w:rsidRDefault="00114806" w:rsidP="00BA49DC">
      <w:pPr>
        <w:ind w:left="426" w:hanging="426"/>
        <w:rPr>
          <w:rFonts w:ascii="Arial" w:hAnsi="Arial" w:cs="Arial"/>
        </w:rPr>
      </w:pPr>
    </w:p>
    <w:p w14:paraId="71789F03" w14:textId="77777777" w:rsidR="00114806" w:rsidRPr="00114806" w:rsidRDefault="00114806" w:rsidP="00BA49DC">
      <w:pPr>
        <w:ind w:left="426" w:hanging="426"/>
        <w:rPr>
          <w:rFonts w:ascii="Arial" w:hAnsi="Arial" w:cs="Arial"/>
        </w:rPr>
      </w:pPr>
      <w:r w:rsidRPr="00114806">
        <w:rPr>
          <w:rFonts w:ascii="Arial" w:hAnsi="Arial" w:cs="Arial"/>
        </w:rPr>
        <w:t>Close the V-101 bottom valve through HS 1302 and the LI 1306 bottom valve as well.</w:t>
      </w:r>
    </w:p>
    <w:p w14:paraId="3B793AA3" w14:textId="77777777" w:rsidR="00114806" w:rsidRPr="00114806" w:rsidRDefault="00114806" w:rsidP="00BA49DC">
      <w:pPr>
        <w:ind w:left="426" w:hanging="426"/>
        <w:rPr>
          <w:rFonts w:ascii="Arial" w:hAnsi="Arial" w:cs="Arial"/>
        </w:rPr>
      </w:pPr>
    </w:p>
    <w:p w14:paraId="34CB657E" w14:textId="77777777" w:rsidR="00114806" w:rsidRPr="00114806" w:rsidRDefault="00114806" w:rsidP="00BA49DC">
      <w:pPr>
        <w:ind w:left="426" w:hanging="426"/>
        <w:rPr>
          <w:rFonts w:ascii="Arial" w:hAnsi="Arial" w:cs="Arial"/>
        </w:rPr>
      </w:pPr>
      <w:r w:rsidRPr="00114806">
        <w:rPr>
          <w:rFonts w:ascii="Arial" w:hAnsi="Arial" w:cs="Arial"/>
        </w:rPr>
        <w:t>Also cut-off the Donor feed line immediately before V-201.</w:t>
      </w:r>
    </w:p>
    <w:p w14:paraId="7A016A49" w14:textId="77777777" w:rsidR="00114806" w:rsidRPr="00114806" w:rsidRDefault="00114806" w:rsidP="00BA49DC">
      <w:pPr>
        <w:ind w:left="426" w:hanging="426"/>
        <w:rPr>
          <w:rFonts w:ascii="Arial" w:hAnsi="Arial" w:cs="Arial"/>
        </w:rPr>
      </w:pPr>
    </w:p>
    <w:p w14:paraId="235778B8" w14:textId="77777777" w:rsidR="00114806" w:rsidRPr="00114806" w:rsidRDefault="00114806" w:rsidP="00BA49DC">
      <w:pPr>
        <w:ind w:left="426" w:hanging="426"/>
        <w:rPr>
          <w:rFonts w:ascii="Arial" w:hAnsi="Arial" w:cs="Arial"/>
        </w:rPr>
      </w:pPr>
      <w:r w:rsidRPr="00114806">
        <w:rPr>
          <w:rFonts w:ascii="Arial" w:hAnsi="Arial" w:cs="Arial"/>
        </w:rPr>
        <w:t>Stop the metering pump P-101 A/S.</w:t>
      </w:r>
    </w:p>
    <w:p w14:paraId="6DBEEA9B" w14:textId="77777777" w:rsidR="00114806" w:rsidRPr="00114806" w:rsidRDefault="00114806" w:rsidP="00BA49DC">
      <w:pPr>
        <w:ind w:left="426" w:hanging="426"/>
        <w:rPr>
          <w:rFonts w:ascii="Arial" w:hAnsi="Arial" w:cs="Arial"/>
        </w:rPr>
      </w:pPr>
    </w:p>
    <w:p w14:paraId="503B2C40" w14:textId="6E7FD237" w:rsidR="00114806" w:rsidRPr="00114806" w:rsidRDefault="00114806" w:rsidP="00BA49DC">
      <w:pPr>
        <w:ind w:left="426" w:hanging="426"/>
        <w:rPr>
          <w:rFonts w:ascii="Arial" w:hAnsi="Arial" w:cs="Arial"/>
        </w:rPr>
      </w:pPr>
      <w:r w:rsidRPr="00114806">
        <w:rPr>
          <w:rFonts w:ascii="Arial" w:hAnsi="Arial" w:cs="Arial"/>
        </w:rPr>
        <w:t xml:space="preserve">Set T 104 in line with P-102- F-102- </w:t>
      </w:r>
      <w:del w:id="60" w:author="Rahul R Menon" w:date="2022-03-24T12:24:00Z">
        <w:r w:rsidRPr="00114806" w:rsidDel="00F55E70">
          <w:rPr>
            <w:rFonts w:ascii="Arial" w:hAnsi="Arial" w:cs="Arial"/>
          </w:rPr>
          <w:delText>FQI</w:delText>
        </w:r>
      </w:del>
      <w:ins w:id="61" w:author="Rahul R Menon" w:date="2022-03-24T12:24:00Z">
        <w:r w:rsidR="00F55E70">
          <w:rPr>
            <w:rFonts w:ascii="Arial" w:hAnsi="Arial" w:cs="Arial"/>
          </w:rPr>
          <w:t>FI</w:t>
        </w:r>
      </w:ins>
      <w:r w:rsidRPr="00114806">
        <w:rPr>
          <w:rFonts w:ascii="Arial" w:hAnsi="Arial" w:cs="Arial"/>
        </w:rPr>
        <w:t xml:space="preserve"> 1303- P 101 A/S-V 201.</w:t>
      </w:r>
    </w:p>
    <w:p w14:paraId="091D7B7B" w14:textId="77777777" w:rsidR="00114806" w:rsidRPr="00114806" w:rsidRDefault="00114806" w:rsidP="00BA49DC">
      <w:pPr>
        <w:ind w:left="426" w:hanging="426"/>
        <w:rPr>
          <w:rFonts w:ascii="Arial" w:hAnsi="Arial" w:cs="Arial"/>
        </w:rPr>
      </w:pPr>
    </w:p>
    <w:p w14:paraId="4B16C432" w14:textId="77777777" w:rsidR="00114806" w:rsidRPr="00114806" w:rsidRDefault="00114806" w:rsidP="00BA49DC">
      <w:pPr>
        <w:ind w:left="426" w:hanging="426"/>
        <w:rPr>
          <w:rFonts w:ascii="Arial" w:hAnsi="Arial" w:cs="Arial"/>
        </w:rPr>
      </w:pPr>
      <w:r w:rsidRPr="00114806">
        <w:rPr>
          <w:rFonts w:ascii="Arial" w:hAnsi="Arial" w:cs="Arial"/>
        </w:rPr>
        <w:t>Start P 102 and P 101 A/S.</w:t>
      </w:r>
    </w:p>
    <w:p w14:paraId="437199F1" w14:textId="77777777" w:rsidR="00114806" w:rsidRPr="00114806" w:rsidRDefault="00114806" w:rsidP="00BA49DC">
      <w:pPr>
        <w:ind w:left="426" w:hanging="426"/>
        <w:rPr>
          <w:rFonts w:ascii="Arial" w:hAnsi="Arial" w:cs="Arial"/>
        </w:rPr>
      </w:pPr>
    </w:p>
    <w:p w14:paraId="782B7BFA" w14:textId="77777777" w:rsidR="00114806" w:rsidRPr="00114806" w:rsidRDefault="00114806" w:rsidP="00BA49DC">
      <w:pPr>
        <w:ind w:left="426" w:hanging="426"/>
        <w:rPr>
          <w:rFonts w:ascii="Arial" w:hAnsi="Arial" w:cs="Arial"/>
        </w:rPr>
      </w:pPr>
      <w:r w:rsidRPr="00114806">
        <w:rPr>
          <w:rFonts w:ascii="Arial" w:hAnsi="Arial" w:cs="Arial"/>
        </w:rPr>
        <w:t>When the discharge line of P 101 A/S is at approx 40 kg/cm2, open the manual valve immediately before V 201 and wash it with abundant oil.</w:t>
      </w:r>
    </w:p>
    <w:p w14:paraId="37402653" w14:textId="77777777" w:rsidR="00114806" w:rsidRPr="00114806" w:rsidRDefault="00114806" w:rsidP="00BA49DC">
      <w:pPr>
        <w:ind w:left="426" w:hanging="426"/>
        <w:rPr>
          <w:rFonts w:ascii="Arial" w:hAnsi="Arial" w:cs="Arial"/>
        </w:rPr>
      </w:pPr>
    </w:p>
    <w:p w14:paraId="330B0569" w14:textId="77777777" w:rsidR="00114806" w:rsidRPr="00BA49DC" w:rsidRDefault="00114806" w:rsidP="00BA49DC">
      <w:pPr>
        <w:ind w:left="426" w:hanging="426"/>
        <w:rPr>
          <w:rFonts w:ascii="Arial" w:hAnsi="Arial" w:cs="Arial"/>
        </w:rPr>
      </w:pPr>
      <w:r w:rsidRPr="00BA49DC">
        <w:rPr>
          <w:rFonts w:ascii="Arial" w:hAnsi="Arial" w:cs="Arial"/>
        </w:rPr>
        <w:t xml:space="preserve">The teal lines and pumps are thus  scrubbed from drain in V 101 to V 201 </w:t>
      </w:r>
    </w:p>
    <w:p w14:paraId="48DB5D05" w14:textId="77777777" w:rsidR="00114806" w:rsidRPr="00114806" w:rsidRDefault="00114806" w:rsidP="00BA49DC">
      <w:pPr>
        <w:ind w:left="426" w:hanging="426"/>
        <w:rPr>
          <w:rFonts w:ascii="Arial" w:hAnsi="Arial" w:cs="Arial"/>
        </w:rPr>
      </w:pPr>
    </w:p>
    <w:p w14:paraId="228C546C" w14:textId="77777777" w:rsidR="00114806" w:rsidRPr="00114806" w:rsidRDefault="00114806" w:rsidP="00BA49DC">
      <w:pPr>
        <w:ind w:left="426" w:hanging="426"/>
        <w:rPr>
          <w:rFonts w:ascii="Arial" w:hAnsi="Arial" w:cs="Arial"/>
        </w:rPr>
      </w:pPr>
      <w:r w:rsidRPr="00114806">
        <w:rPr>
          <w:rFonts w:ascii="Arial" w:hAnsi="Arial" w:cs="Arial"/>
        </w:rPr>
        <w:t>Manually cut-off before H 1703 A/S.</w:t>
      </w:r>
    </w:p>
    <w:p w14:paraId="7C8F7146" w14:textId="77777777" w:rsidR="00114806" w:rsidRPr="00114806" w:rsidRDefault="00114806" w:rsidP="00BA49DC">
      <w:pPr>
        <w:ind w:left="426" w:hanging="426"/>
        <w:rPr>
          <w:rFonts w:ascii="Arial" w:hAnsi="Arial" w:cs="Arial"/>
        </w:rPr>
      </w:pPr>
    </w:p>
    <w:p w14:paraId="25F9738E" w14:textId="77777777" w:rsidR="00114806" w:rsidRPr="00114806" w:rsidRDefault="00114806" w:rsidP="00BA49DC">
      <w:pPr>
        <w:ind w:left="426" w:hanging="426"/>
        <w:rPr>
          <w:rFonts w:ascii="Arial" w:hAnsi="Arial" w:cs="Arial"/>
        </w:rPr>
      </w:pPr>
      <w:r w:rsidRPr="00114806">
        <w:rPr>
          <w:rFonts w:ascii="Arial" w:hAnsi="Arial" w:cs="Arial"/>
        </w:rPr>
        <w:t>Stop pump P 102 and then P 101 A/S.</w:t>
      </w:r>
    </w:p>
    <w:p w14:paraId="6DD2E26E" w14:textId="77777777" w:rsidR="00114806" w:rsidRPr="00114806" w:rsidRDefault="00114806" w:rsidP="00BA49DC">
      <w:pPr>
        <w:ind w:left="426" w:hanging="426"/>
        <w:rPr>
          <w:rFonts w:ascii="Arial" w:hAnsi="Arial" w:cs="Arial"/>
        </w:rPr>
      </w:pPr>
    </w:p>
    <w:p w14:paraId="4E45799D" w14:textId="77777777" w:rsidR="00114806" w:rsidRPr="00114806" w:rsidRDefault="00114806" w:rsidP="00BA49DC">
      <w:pPr>
        <w:ind w:left="426" w:hanging="426"/>
        <w:rPr>
          <w:rFonts w:ascii="Arial" w:hAnsi="Arial" w:cs="Arial"/>
        </w:rPr>
      </w:pPr>
      <w:r w:rsidRPr="00114806">
        <w:rPr>
          <w:rFonts w:ascii="Arial" w:hAnsi="Arial" w:cs="Arial"/>
        </w:rPr>
        <w:t>Depressurize all lines and connect V 201 to T 103.</w:t>
      </w:r>
    </w:p>
    <w:p w14:paraId="5A576C5A" w14:textId="77777777" w:rsidR="00114806" w:rsidRPr="00114806" w:rsidRDefault="00114806" w:rsidP="00BA49DC">
      <w:pPr>
        <w:ind w:left="426" w:hanging="426"/>
        <w:rPr>
          <w:rFonts w:ascii="Arial" w:hAnsi="Arial" w:cs="Arial"/>
        </w:rPr>
      </w:pPr>
    </w:p>
    <w:p w14:paraId="66E49D3F" w14:textId="77777777" w:rsidR="00114806" w:rsidRPr="00114806" w:rsidRDefault="00114806" w:rsidP="00BA49DC">
      <w:pPr>
        <w:ind w:left="426" w:hanging="426"/>
        <w:rPr>
          <w:rFonts w:ascii="Arial" w:hAnsi="Arial" w:cs="Arial"/>
        </w:rPr>
      </w:pPr>
      <w:r w:rsidRPr="00114806">
        <w:rPr>
          <w:rFonts w:ascii="Arial" w:hAnsi="Arial" w:cs="Arial"/>
        </w:rPr>
        <w:t>Drain and purge with nitrogen according to the ruling safety standards.</w:t>
      </w:r>
    </w:p>
    <w:p w14:paraId="6B7170F2" w14:textId="77777777" w:rsidR="00114806" w:rsidRPr="00114806" w:rsidRDefault="00114806" w:rsidP="00BA49DC">
      <w:pPr>
        <w:ind w:left="426" w:hanging="426"/>
        <w:rPr>
          <w:rFonts w:ascii="Arial" w:hAnsi="Arial" w:cs="Arial"/>
        </w:rPr>
      </w:pPr>
    </w:p>
    <w:p w14:paraId="7A06E5CD" w14:textId="77777777" w:rsidR="00114806" w:rsidRPr="00114806" w:rsidRDefault="00114806" w:rsidP="00BA49DC">
      <w:pPr>
        <w:ind w:left="426" w:hanging="426"/>
        <w:rPr>
          <w:rFonts w:ascii="Arial" w:hAnsi="Arial" w:cs="Arial"/>
        </w:rPr>
      </w:pPr>
      <w:r w:rsidRPr="00114806">
        <w:rPr>
          <w:rFonts w:ascii="Arial" w:hAnsi="Arial" w:cs="Arial"/>
        </w:rPr>
        <w:t>For safety reasons keep V-101 separate from the rest of the plant and close valve      HV 1303.</w:t>
      </w:r>
    </w:p>
    <w:p w14:paraId="75AAED45" w14:textId="77777777" w:rsidR="00114806" w:rsidRPr="00114806" w:rsidRDefault="00114806" w:rsidP="00BA49DC">
      <w:pPr>
        <w:ind w:left="426" w:hanging="426"/>
        <w:rPr>
          <w:rFonts w:ascii="Arial" w:hAnsi="Arial" w:cs="Arial"/>
        </w:rPr>
      </w:pPr>
    </w:p>
    <w:p w14:paraId="395D5D63" w14:textId="7585DB3F" w:rsidR="00114806" w:rsidRPr="00BA49DC" w:rsidRDefault="00114806" w:rsidP="00BA49DC">
      <w:pPr>
        <w:ind w:left="426" w:hanging="426"/>
        <w:rPr>
          <w:rFonts w:ascii="Arial" w:hAnsi="Arial" w:cs="Arial"/>
          <w:u w:val="single"/>
        </w:rPr>
      </w:pPr>
      <w:r w:rsidRPr="00BA49DC">
        <w:rPr>
          <w:rFonts w:ascii="Arial" w:hAnsi="Arial" w:cs="Arial"/>
          <w:u w:val="single"/>
        </w:rPr>
        <w:t>DONOR</w:t>
      </w:r>
    </w:p>
    <w:p w14:paraId="4DD47967" w14:textId="77777777" w:rsidR="00114806" w:rsidRPr="00114806" w:rsidRDefault="00114806" w:rsidP="00BA49DC">
      <w:pPr>
        <w:ind w:left="426" w:hanging="426"/>
        <w:rPr>
          <w:rFonts w:ascii="Arial" w:hAnsi="Arial" w:cs="Arial"/>
        </w:rPr>
      </w:pPr>
    </w:p>
    <w:p w14:paraId="6B424779" w14:textId="77777777" w:rsidR="00114806" w:rsidRPr="00114806" w:rsidRDefault="00114806" w:rsidP="00BA49DC">
      <w:pPr>
        <w:ind w:left="426" w:hanging="426"/>
        <w:rPr>
          <w:rFonts w:ascii="Arial" w:hAnsi="Arial" w:cs="Arial"/>
        </w:rPr>
      </w:pPr>
      <w:r w:rsidRPr="00114806">
        <w:rPr>
          <w:rFonts w:ascii="Arial" w:hAnsi="Arial" w:cs="Arial"/>
        </w:rPr>
        <w:t>After cutting off the Donor line to V 201 and stopping pump P 104 A/S (see point b).</w:t>
      </w:r>
    </w:p>
    <w:p w14:paraId="68BCCBBD" w14:textId="77777777" w:rsidR="00114806" w:rsidRPr="00114806" w:rsidRDefault="00114806" w:rsidP="00BA49DC">
      <w:pPr>
        <w:ind w:left="426" w:hanging="426"/>
        <w:rPr>
          <w:rFonts w:ascii="Arial" w:hAnsi="Arial" w:cs="Arial"/>
        </w:rPr>
      </w:pPr>
    </w:p>
    <w:p w14:paraId="2DE10952" w14:textId="77777777" w:rsidR="00114806" w:rsidRPr="00114806" w:rsidRDefault="00114806" w:rsidP="00BA49DC">
      <w:pPr>
        <w:ind w:left="426" w:hanging="426"/>
        <w:rPr>
          <w:rFonts w:ascii="Arial" w:hAnsi="Arial" w:cs="Arial"/>
        </w:rPr>
      </w:pPr>
      <w:r w:rsidRPr="00114806">
        <w:rPr>
          <w:rFonts w:ascii="Arial" w:hAnsi="Arial" w:cs="Arial"/>
        </w:rPr>
        <w:t>Depressurize the entire line and set P 104A/S in line with V-201 and T 103.  Manual  cut-off before H 1703 A/S has been already executed.</w:t>
      </w:r>
    </w:p>
    <w:p w14:paraId="2D2F6BB4" w14:textId="77777777" w:rsidR="00114806" w:rsidRPr="00114806" w:rsidRDefault="00114806" w:rsidP="00BA49DC">
      <w:pPr>
        <w:ind w:left="426" w:hanging="426"/>
        <w:rPr>
          <w:rFonts w:ascii="Arial" w:hAnsi="Arial" w:cs="Arial"/>
        </w:rPr>
      </w:pPr>
    </w:p>
    <w:p w14:paraId="0F4394DC" w14:textId="77777777" w:rsidR="00114806" w:rsidRPr="00114806" w:rsidRDefault="00114806" w:rsidP="00BA49DC">
      <w:pPr>
        <w:ind w:left="426" w:hanging="426"/>
        <w:rPr>
          <w:rFonts w:ascii="Arial" w:hAnsi="Arial" w:cs="Arial"/>
        </w:rPr>
      </w:pPr>
      <w:r w:rsidRPr="00114806">
        <w:rPr>
          <w:rFonts w:ascii="Arial" w:hAnsi="Arial" w:cs="Arial"/>
        </w:rPr>
        <w:t>Transfer Donor contained in tanks T-101 A/B into drums under nitrogen blanketing.</w:t>
      </w:r>
    </w:p>
    <w:p w14:paraId="2EB285CD" w14:textId="77777777" w:rsidR="00114806" w:rsidRPr="00114806" w:rsidRDefault="00114806" w:rsidP="00BA49DC">
      <w:pPr>
        <w:ind w:left="426" w:hanging="426"/>
        <w:rPr>
          <w:rFonts w:ascii="Arial" w:hAnsi="Arial" w:cs="Arial"/>
        </w:rPr>
      </w:pPr>
    </w:p>
    <w:p w14:paraId="11C3E710" w14:textId="77777777" w:rsidR="00114806" w:rsidRPr="00114806" w:rsidRDefault="00114806" w:rsidP="00BA49DC">
      <w:pPr>
        <w:ind w:left="426" w:hanging="426"/>
        <w:rPr>
          <w:rFonts w:ascii="Arial" w:hAnsi="Arial" w:cs="Arial"/>
        </w:rPr>
      </w:pPr>
      <w:r w:rsidRPr="00114806">
        <w:rPr>
          <w:rFonts w:ascii="Arial" w:hAnsi="Arial" w:cs="Arial"/>
        </w:rPr>
        <w:t>Drain and purge with nitrogen according to the ruling safety standards.</w:t>
      </w:r>
    </w:p>
    <w:p w14:paraId="2383FF45" w14:textId="77777777" w:rsidR="00114806" w:rsidRPr="00114806" w:rsidRDefault="00114806" w:rsidP="00BA49DC">
      <w:pPr>
        <w:ind w:left="426" w:hanging="426"/>
        <w:rPr>
          <w:rFonts w:ascii="Arial" w:hAnsi="Arial" w:cs="Arial"/>
        </w:rPr>
      </w:pPr>
    </w:p>
    <w:p w14:paraId="19E4C539" w14:textId="645E3D87" w:rsidR="00114806" w:rsidRPr="00BA49DC" w:rsidRDefault="00114806" w:rsidP="00C023BD">
      <w:pPr>
        <w:pStyle w:val="Heading1"/>
        <w:numPr>
          <w:ilvl w:val="2"/>
          <w:numId w:val="2"/>
        </w:numPr>
        <w:jc w:val="left"/>
        <w:rPr>
          <w:rFonts w:ascii="Arial" w:hAnsi="Arial" w:cs="Arial"/>
        </w:rPr>
      </w:pPr>
      <w:bookmarkStart w:id="62" w:name="_Toc94797323"/>
      <w:r w:rsidRPr="00ED089E">
        <w:rPr>
          <w:rFonts w:ascii="Arial" w:hAnsi="Arial" w:cs="Arial"/>
        </w:rPr>
        <w:t>LIST OF ALARMS IN THE CO-CATALYST AND CATALYTIC PASTE STORAGE AND METERING UNIT.</w:t>
      </w:r>
      <w:bookmarkEnd w:id="62"/>
    </w:p>
    <w:p w14:paraId="786ED64C" w14:textId="77777777" w:rsidR="00114806" w:rsidRPr="00114806" w:rsidRDefault="00114806" w:rsidP="00BA49DC">
      <w:pPr>
        <w:ind w:left="426" w:hanging="426"/>
        <w:rPr>
          <w:rFonts w:ascii="Arial" w:hAnsi="Arial" w:cs="Arial"/>
        </w:rPr>
      </w:pPr>
    </w:p>
    <w:p w14:paraId="4F202376" w14:textId="2F8C1681" w:rsidR="00114806" w:rsidRPr="00BA49DC" w:rsidRDefault="00114806" w:rsidP="00BA49DC">
      <w:pPr>
        <w:ind w:left="426" w:hanging="426"/>
        <w:rPr>
          <w:rFonts w:ascii="Arial" w:hAnsi="Arial" w:cs="Arial"/>
        </w:rPr>
      </w:pPr>
      <w:r w:rsidRPr="00BA49DC">
        <w:rPr>
          <w:rFonts w:ascii="Arial" w:hAnsi="Arial" w:cs="Arial"/>
          <w:u w:val="single"/>
        </w:rPr>
        <w:t>Teal Storage and Metering</w:t>
      </w:r>
      <w:r w:rsidRPr="00BA49DC">
        <w:rPr>
          <w:rFonts w:ascii="Arial" w:hAnsi="Arial" w:cs="Arial"/>
        </w:rPr>
        <w:t>.</w:t>
      </w:r>
    </w:p>
    <w:p w14:paraId="1EFD3777" w14:textId="77777777" w:rsidR="00114806" w:rsidRPr="00114806" w:rsidRDefault="00114806" w:rsidP="00BA49DC">
      <w:pPr>
        <w:ind w:left="426" w:hanging="426"/>
        <w:rPr>
          <w:rFonts w:ascii="Arial" w:hAnsi="Arial" w:cs="Arial"/>
        </w:rPr>
      </w:pPr>
    </w:p>
    <w:p w14:paraId="7345A2A6" w14:textId="2BDB8544" w:rsidR="00114806" w:rsidRPr="00BA49DC" w:rsidRDefault="00114806" w:rsidP="00BA49DC">
      <w:pPr>
        <w:ind w:left="426" w:hanging="426"/>
        <w:rPr>
          <w:rFonts w:ascii="Arial" w:hAnsi="Arial" w:cs="Arial"/>
        </w:rPr>
      </w:pPr>
      <w:r w:rsidRPr="00BA49DC">
        <w:rPr>
          <w:rFonts w:ascii="Arial" w:hAnsi="Arial" w:cs="Arial"/>
        </w:rPr>
        <w:t>BSAH 1201/1202</w:t>
      </w:r>
      <w:r w:rsidRPr="00BA49DC">
        <w:rPr>
          <w:rFonts w:ascii="Arial" w:hAnsi="Arial" w:cs="Arial"/>
        </w:rPr>
        <w:tab/>
      </w:r>
      <w:r w:rsidRPr="00BA49DC">
        <w:rPr>
          <w:rFonts w:ascii="Arial" w:hAnsi="Arial" w:cs="Arial"/>
        </w:rPr>
        <w:tab/>
        <w:t xml:space="preserve">Flame around Teal cylinder in line – It actuates </w:t>
      </w:r>
    </w:p>
    <w:p w14:paraId="517DB303" w14:textId="23C1C924" w:rsidR="00114806" w:rsidRPr="00BA49DC" w:rsidRDefault="00114806" w:rsidP="00BA49DC">
      <w:pPr>
        <w:ind w:left="426" w:hanging="426"/>
        <w:rPr>
          <w:rFonts w:ascii="Arial" w:hAnsi="Arial" w:cs="Arial"/>
        </w:rPr>
      </w:pPr>
      <w:r w:rsidRPr="00BA49DC">
        <w:rPr>
          <w:rFonts w:ascii="Arial" w:hAnsi="Arial" w:cs="Arial"/>
        </w:rPr>
        <w:t>Interlocks I 1201/1202.</w:t>
      </w:r>
    </w:p>
    <w:p w14:paraId="5E496BE8" w14:textId="77777777" w:rsidR="00114806" w:rsidRPr="00114806" w:rsidRDefault="00114806" w:rsidP="00BA49DC">
      <w:pPr>
        <w:ind w:left="426" w:hanging="426"/>
        <w:rPr>
          <w:rFonts w:ascii="Arial" w:hAnsi="Arial" w:cs="Arial"/>
        </w:rPr>
      </w:pPr>
    </w:p>
    <w:p w14:paraId="41BD79C0" w14:textId="441CB890" w:rsidR="00114806" w:rsidRPr="00BA49DC" w:rsidRDefault="00114806" w:rsidP="00BA49DC">
      <w:pPr>
        <w:ind w:left="426" w:hanging="426"/>
        <w:rPr>
          <w:rFonts w:ascii="Arial" w:hAnsi="Arial" w:cs="Arial"/>
        </w:rPr>
      </w:pPr>
      <w:r w:rsidRPr="00BA49DC">
        <w:rPr>
          <w:rFonts w:ascii="Arial" w:hAnsi="Arial" w:cs="Arial"/>
        </w:rPr>
        <w:t>LSAH 1301</w:t>
      </w:r>
      <w:r w:rsidRPr="00BA49DC">
        <w:rPr>
          <w:rFonts w:ascii="Arial" w:hAnsi="Arial" w:cs="Arial"/>
        </w:rPr>
        <w:tab/>
      </w:r>
      <w:r w:rsidRPr="00BA49DC">
        <w:rPr>
          <w:rFonts w:ascii="Arial" w:hAnsi="Arial" w:cs="Arial"/>
        </w:rPr>
        <w:tab/>
      </w:r>
      <w:r w:rsidRPr="00BA49DC">
        <w:rPr>
          <w:rFonts w:ascii="Arial" w:hAnsi="Arial" w:cs="Arial"/>
        </w:rPr>
        <w:tab/>
        <w:t>Level in V-101 at 80% - It actuates interlock I 1301.</w:t>
      </w:r>
    </w:p>
    <w:p w14:paraId="1CF485C1" w14:textId="77777777" w:rsidR="00114806" w:rsidRPr="00114806" w:rsidRDefault="00114806" w:rsidP="00BA49DC">
      <w:pPr>
        <w:ind w:left="426" w:hanging="426"/>
        <w:rPr>
          <w:rFonts w:ascii="Arial" w:hAnsi="Arial" w:cs="Arial"/>
        </w:rPr>
      </w:pPr>
    </w:p>
    <w:p w14:paraId="6BBC1022" w14:textId="14FC5437" w:rsidR="00114806" w:rsidRPr="00BA49DC" w:rsidRDefault="00114806" w:rsidP="00BA49DC">
      <w:pPr>
        <w:ind w:left="426" w:hanging="426"/>
        <w:rPr>
          <w:rFonts w:ascii="Arial" w:hAnsi="Arial" w:cs="Arial"/>
        </w:rPr>
      </w:pPr>
      <w:r w:rsidRPr="00BA49DC">
        <w:rPr>
          <w:rFonts w:ascii="Arial" w:hAnsi="Arial" w:cs="Arial"/>
        </w:rPr>
        <w:t>LAH 1302</w:t>
      </w:r>
      <w:r w:rsidRPr="00BA49DC">
        <w:rPr>
          <w:rFonts w:ascii="Arial" w:hAnsi="Arial" w:cs="Arial"/>
        </w:rPr>
        <w:tab/>
      </w:r>
      <w:r w:rsidRPr="00BA49DC">
        <w:rPr>
          <w:rFonts w:ascii="Arial" w:hAnsi="Arial" w:cs="Arial"/>
        </w:rPr>
        <w:tab/>
      </w:r>
      <w:r w:rsidRPr="00BA49DC">
        <w:rPr>
          <w:rFonts w:ascii="Arial" w:hAnsi="Arial" w:cs="Arial"/>
        </w:rPr>
        <w:tab/>
        <w:t>Level in V 101 at 75% - It actuates interlock I 1301.</w:t>
      </w:r>
    </w:p>
    <w:p w14:paraId="28C3CC15" w14:textId="77777777" w:rsidR="00114806" w:rsidRPr="00114806" w:rsidRDefault="00114806" w:rsidP="00BA49DC">
      <w:pPr>
        <w:ind w:left="426" w:hanging="426"/>
        <w:rPr>
          <w:rFonts w:ascii="Arial" w:hAnsi="Arial" w:cs="Arial"/>
        </w:rPr>
      </w:pPr>
    </w:p>
    <w:p w14:paraId="7A791279" w14:textId="4192AC7B" w:rsidR="00114806" w:rsidRPr="00BA49DC" w:rsidRDefault="00114806" w:rsidP="00BA49DC">
      <w:pPr>
        <w:ind w:left="426" w:hanging="426"/>
        <w:rPr>
          <w:rFonts w:ascii="Arial" w:hAnsi="Arial" w:cs="Arial"/>
        </w:rPr>
      </w:pPr>
      <w:r w:rsidRPr="00BA49DC">
        <w:rPr>
          <w:rFonts w:ascii="Arial" w:hAnsi="Arial" w:cs="Arial"/>
        </w:rPr>
        <w:t>LAH 1303</w:t>
      </w:r>
      <w:r w:rsidRPr="00BA49DC">
        <w:rPr>
          <w:rFonts w:ascii="Arial" w:hAnsi="Arial" w:cs="Arial"/>
        </w:rPr>
        <w:tab/>
      </w:r>
      <w:r w:rsidRPr="00BA49DC">
        <w:rPr>
          <w:rFonts w:ascii="Arial" w:hAnsi="Arial" w:cs="Arial"/>
        </w:rPr>
        <w:tab/>
      </w:r>
      <w:r w:rsidRPr="00BA49DC">
        <w:rPr>
          <w:rFonts w:ascii="Arial" w:hAnsi="Arial" w:cs="Arial"/>
        </w:rPr>
        <w:tab/>
        <w:t>Level in T 103 at 80%</w:t>
      </w:r>
    </w:p>
    <w:p w14:paraId="11C6ABCA" w14:textId="77777777" w:rsidR="00114806" w:rsidRPr="00114806" w:rsidRDefault="00114806" w:rsidP="00BA49DC">
      <w:pPr>
        <w:ind w:left="426" w:hanging="426"/>
        <w:rPr>
          <w:rFonts w:ascii="Arial" w:hAnsi="Arial" w:cs="Arial"/>
        </w:rPr>
      </w:pPr>
    </w:p>
    <w:p w14:paraId="0DB9135E" w14:textId="5C14E7F9" w:rsidR="00114806" w:rsidRPr="00BA49DC" w:rsidRDefault="00114806" w:rsidP="00BA49DC">
      <w:pPr>
        <w:ind w:left="426" w:hanging="426"/>
        <w:rPr>
          <w:rFonts w:ascii="Arial" w:hAnsi="Arial" w:cs="Arial"/>
        </w:rPr>
      </w:pPr>
      <w:r w:rsidRPr="00BA49DC">
        <w:rPr>
          <w:rFonts w:ascii="Arial" w:hAnsi="Arial" w:cs="Arial"/>
        </w:rPr>
        <w:t>LSAH 1304</w:t>
      </w:r>
      <w:r w:rsidRPr="00BA49DC">
        <w:rPr>
          <w:rFonts w:ascii="Arial" w:hAnsi="Arial" w:cs="Arial"/>
        </w:rPr>
        <w:tab/>
      </w:r>
      <w:r w:rsidRPr="00BA49DC">
        <w:rPr>
          <w:rFonts w:ascii="Arial" w:hAnsi="Arial" w:cs="Arial"/>
        </w:rPr>
        <w:tab/>
      </w:r>
      <w:r w:rsidRPr="00BA49DC">
        <w:rPr>
          <w:rFonts w:ascii="Arial" w:hAnsi="Arial" w:cs="Arial"/>
        </w:rPr>
        <w:tab/>
        <w:t>Liquid in V-102 – It actuates interlocks I 1201/1202.</w:t>
      </w:r>
    </w:p>
    <w:p w14:paraId="1028AC5B" w14:textId="77777777" w:rsidR="00114806" w:rsidRPr="00114806" w:rsidRDefault="00114806" w:rsidP="00BA49DC">
      <w:pPr>
        <w:ind w:left="426" w:hanging="426"/>
        <w:rPr>
          <w:rFonts w:ascii="Arial" w:hAnsi="Arial" w:cs="Arial"/>
        </w:rPr>
      </w:pPr>
    </w:p>
    <w:p w14:paraId="0368E32C" w14:textId="38E06FB5" w:rsidR="00114806" w:rsidRPr="00BA49DC" w:rsidRDefault="00114806" w:rsidP="00BA49DC">
      <w:pPr>
        <w:ind w:left="426" w:hanging="426"/>
        <w:rPr>
          <w:rFonts w:ascii="Arial" w:hAnsi="Arial" w:cs="Arial"/>
        </w:rPr>
      </w:pPr>
      <w:r w:rsidRPr="00BA49DC">
        <w:rPr>
          <w:rFonts w:ascii="Arial" w:hAnsi="Arial" w:cs="Arial"/>
        </w:rPr>
        <w:t>LAL 1305</w:t>
      </w:r>
      <w:r w:rsidRPr="00BA49DC">
        <w:rPr>
          <w:rFonts w:ascii="Arial" w:hAnsi="Arial" w:cs="Arial"/>
        </w:rPr>
        <w:tab/>
      </w:r>
      <w:r w:rsidRPr="00BA49DC">
        <w:rPr>
          <w:rFonts w:ascii="Arial" w:hAnsi="Arial" w:cs="Arial"/>
        </w:rPr>
        <w:tab/>
      </w:r>
      <w:r w:rsidRPr="00BA49DC">
        <w:rPr>
          <w:rFonts w:ascii="Arial" w:hAnsi="Arial" w:cs="Arial"/>
        </w:rPr>
        <w:tab/>
        <w:t>Level in T 102 at 50%.</w:t>
      </w:r>
    </w:p>
    <w:p w14:paraId="69DFC6BB" w14:textId="77777777" w:rsidR="00114806" w:rsidRPr="00114806" w:rsidRDefault="00114806" w:rsidP="00BA49DC">
      <w:pPr>
        <w:ind w:left="426" w:hanging="426"/>
        <w:rPr>
          <w:rFonts w:ascii="Arial" w:hAnsi="Arial" w:cs="Arial"/>
        </w:rPr>
      </w:pPr>
    </w:p>
    <w:p w14:paraId="48D7D32B" w14:textId="77777777" w:rsidR="00114806" w:rsidRPr="00BA49DC" w:rsidRDefault="00114806" w:rsidP="00BA49DC">
      <w:pPr>
        <w:ind w:left="426" w:hanging="426"/>
        <w:rPr>
          <w:rFonts w:ascii="Arial" w:hAnsi="Arial" w:cs="Arial"/>
        </w:rPr>
      </w:pPr>
      <w:r w:rsidRPr="00BA49DC">
        <w:rPr>
          <w:rFonts w:ascii="Arial" w:hAnsi="Arial" w:cs="Arial"/>
        </w:rPr>
        <w:t>FDA 1302</w:t>
      </w:r>
      <w:r w:rsidRPr="00BA49DC">
        <w:rPr>
          <w:rFonts w:ascii="Arial" w:hAnsi="Arial" w:cs="Arial"/>
        </w:rPr>
        <w:tab/>
      </w:r>
      <w:r w:rsidRPr="00BA49DC">
        <w:rPr>
          <w:rFonts w:ascii="Arial" w:hAnsi="Arial" w:cs="Arial"/>
        </w:rPr>
        <w:tab/>
      </w:r>
      <w:r w:rsidRPr="00BA49DC">
        <w:rPr>
          <w:rFonts w:ascii="Arial" w:hAnsi="Arial" w:cs="Arial"/>
        </w:rPr>
        <w:tab/>
        <w:t xml:space="preserve">Teal flow-rate to the reaction unit + 5% of the set </w:t>
      </w:r>
    </w:p>
    <w:p w14:paraId="1ACCED4B" w14:textId="5C33CE9D" w:rsidR="00114806" w:rsidRPr="00BA49DC" w:rsidRDefault="00114806" w:rsidP="00BA49DC">
      <w:pPr>
        <w:ind w:left="426" w:hanging="426"/>
        <w:rPr>
          <w:rFonts w:ascii="Arial" w:hAnsi="Arial" w:cs="Arial"/>
        </w:rPr>
      </w:pPr>
      <w:r w:rsidRPr="00BA49DC">
        <w:rPr>
          <w:rFonts w:ascii="Arial" w:hAnsi="Arial" w:cs="Arial"/>
        </w:rPr>
        <w:t>Point.</w:t>
      </w:r>
    </w:p>
    <w:p w14:paraId="42B81376" w14:textId="77777777" w:rsidR="00114806" w:rsidRPr="00114806" w:rsidRDefault="00114806" w:rsidP="00BA49DC">
      <w:pPr>
        <w:ind w:left="426" w:hanging="426"/>
        <w:rPr>
          <w:rFonts w:ascii="Arial" w:hAnsi="Arial" w:cs="Arial"/>
        </w:rPr>
      </w:pPr>
    </w:p>
    <w:p w14:paraId="2ACF7F11" w14:textId="77777777" w:rsidR="00114806" w:rsidRPr="00BA49DC" w:rsidRDefault="00114806" w:rsidP="00BA49DC">
      <w:pPr>
        <w:ind w:left="426" w:hanging="426"/>
        <w:rPr>
          <w:rFonts w:ascii="Arial" w:hAnsi="Arial" w:cs="Arial"/>
        </w:rPr>
      </w:pPr>
      <w:r w:rsidRPr="00BA49DC">
        <w:rPr>
          <w:rFonts w:ascii="Arial" w:hAnsi="Arial" w:cs="Arial"/>
        </w:rPr>
        <w:t>PAH 1301 A/S</w:t>
      </w:r>
      <w:r w:rsidRPr="00BA49DC">
        <w:rPr>
          <w:rFonts w:ascii="Arial" w:hAnsi="Arial" w:cs="Arial"/>
        </w:rPr>
        <w:tab/>
      </w:r>
      <w:r w:rsidRPr="00BA49DC">
        <w:rPr>
          <w:rFonts w:ascii="Arial" w:hAnsi="Arial" w:cs="Arial"/>
        </w:rPr>
        <w:tab/>
        <w:t>Breakage of P 101 A/S diaphragms.</w:t>
      </w:r>
    </w:p>
    <w:p w14:paraId="754A89E9" w14:textId="77777777" w:rsidR="00114806" w:rsidRPr="00114806" w:rsidRDefault="00114806" w:rsidP="00BA49DC">
      <w:pPr>
        <w:ind w:left="426" w:hanging="426"/>
        <w:rPr>
          <w:rFonts w:ascii="Arial" w:hAnsi="Arial" w:cs="Arial"/>
        </w:rPr>
      </w:pPr>
    </w:p>
    <w:p w14:paraId="4799AE93" w14:textId="77777777" w:rsidR="00114806" w:rsidRPr="00BA49DC" w:rsidRDefault="00114806" w:rsidP="00BA49DC">
      <w:pPr>
        <w:ind w:left="426" w:hanging="426"/>
        <w:rPr>
          <w:rFonts w:ascii="Arial" w:hAnsi="Arial" w:cs="Arial"/>
        </w:rPr>
      </w:pPr>
      <w:r w:rsidRPr="00BA49DC">
        <w:rPr>
          <w:rFonts w:ascii="Arial" w:hAnsi="Arial" w:cs="Arial"/>
        </w:rPr>
        <w:t>XAL 1301</w:t>
      </w:r>
      <w:r w:rsidRPr="00BA49DC">
        <w:rPr>
          <w:rFonts w:ascii="Arial" w:hAnsi="Arial" w:cs="Arial"/>
        </w:rPr>
        <w:tab/>
      </w:r>
      <w:r w:rsidRPr="00BA49DC">
        <w:rPr>
          <w:rFonts w:ascii="Arial" w:hAnsi="Arial" w:cs="Arial"/>
        </w:rPr>
        <w:tab/>
      </w:r>
      <w:r w:rsidRPr="00BA49DC">
        <w:rPr>
          <w:rFonts w:ascii="Arial" w:hAnsi="Arial" w:cs="Arial"/>
        </w:rPr>
        <w:tab/>
        <w:t>Stoppage of P 101 A/S motor.</w:t>
      </w:r>
    </w:p>
    <w:p w14:paraId="6DCB0BDA" w14:textId="77777777" w:rsidR="00114806" w:rsidRPr="00114806" w:rsidRDefault="00114806" w:rsidP="00BA49DC">
      <w:pPr>
        <w:ind w:left="426" w:hanging="426"/>
        <w:rPr>
          <w:rFonts w:ascii="Arial" w:hAnsi="Arial" w:cs="Arial"/>
        </w:rPr>
      </w:pPr>
    </w:p>
    <w:p w14:paraId="21928ADB" w14:textId="77777777" w:rsidR="00114806" w:rsidRPr="00114806" w:rsidRDefault="00114806" w:rsidP="00BA49DC">
      <w:pPr>
        <w:ind w:left="426" w:hanging="426"/>
        <w:rPr>
          <w:rFonts w:ascii="Arial" w:hAnsi="Arial" w:cs="Arial"/>
        </w:rPr>
      </w:pPr>
    </w:p>
    <w:p w14:paraId="0DE5B353" w14:textId="71984C42" w:rsidR="00114806" w:rsidRPr="00BA49DC" w:rsidRDefault="00114806" w:rsidP="00BA49DC">
      <w:pPr>
        <w:ind w:left="426" w:hanging="426"/>
        <w:rPr>
          <w:rFonts w:ascii="Arial" w:hAnsi="Arial" w:cs="Arial"/>
        </w:rPr>
      </w:pPr>
      <w:r w:rsidRPr="00BA49DC">
        <w:rPr>
          <w:rFonts w:ascii="Arial" w:hAnsi="Arial" w:cs="Arial"/>
          <w:u w:val="single"/>
        </w:rPr>
        <w:t>DONOR Storage and Metering</w:t>
      </w:r>
    </w:p>
    <w:p w14:paraId="401D40BB" w14:textId="77777777" w:rsidR="00114806" w:rsidRPr="00114806" w:rsidRDefault="00114806" w:rsidP="00BA49DC">
      <w:pPr>
        <w:ind w:left="426" w:hanging="426"/>
        <w:rPr>
          <w:rFonts w:ascii="Arial" w:hAnsi="Arial" w:cs="Arial"/>
        </w:rPr>
      </w:pPr>
    </w:p>
    <w:p w14:paraId="3D492E02" w14:textId="303AC6DA" w:rsidR="00114806" w:rsidRPr="00BA49DC" w:rsidRDefault="00114806" w:rsidP="00BA49DC">
      <w:pPr>
        <w:ind w:left="426" w:hanging="426"/>
        <w:rPr>
          <w:rFonts w:ascii="Arial" w:hAnsi="Arial" w:cs="Arial"/>
        </w:rPr>
      </w:pPr>
      <w:r w:rsidRPr="00BA49DC">
        <w:rPr>
          <w:rFonts w:ascii="Arial" w:hAnsi="Arial" w:cs="Arial"/>
        </w:rPr>
        <w:t>LAL 1403 A/B</w:t>
      </w:r>
      <w:r w:rsidRPr="00BA49DC">
        <w:rPr>
          <w:rFonts w:ascii="Arial" w:hAnsi="Arial" w:cs="Arial"/>
        </w:rPr>
        <w:tab/>
      </w:r>
      <w:r w:rsidRPr="00BA49DC">
        <w:rPr>
          <w:rFonts w:ascii="Arial" w:hAnsi="Arial" w:cs="Arial"/>
        </w:rPr>
        <w:tab/>
      </w:r>
      <w:r w:rsidRPr="00BA49DC">
        <w:rPr>
          <w:rFonts w:ascii="Arial" w:hAnsi="Arial" w:cs="Arial"/>
        </w:rPr>
        <w:tab/>
        <w:t>Level in T 101 A/B at 15%.</w:t>
      </w:r>
    </w:p>
    <w:p w14:paraId="3B76E808" w14:textId="77777777" w:rsidR="00114806" w:rsidRPr="00114806" w:rsidRDefault="00114806" w:rsidP="00BA49DC">
      <w:pPr>
        <w:ind w:left="426" w:hanging="426"/>
        <w:rPr>
          <w:rFonts w:ascii="Arial" w:hAnsi="Arial" w:cs="Arial"/>
        </w:rPr>
      </w:pPr>
    </w:p>
    <w:p w14:paraId="5BB0448F" w14:textId="544CB32C" w:rsidR="00114806" w:rsidRPr="00BA49DC" w:rsidRDefault="00114806" w:rsidP="00BA49DC">
      <w:pPr>
        <w:ind w:left="426" w:hanging="426"/>
        <w:rPr>
          <w:rFonts w:ascii="Arial" w:hAnsi="Arial" w:cs="Arial"/>
        </w:rPr>
      </w:pPr>
      <w:r w:rsidRPr="00BA49DC">
        <w:rPr>
          <w:rFonts w:ascii="Arial" w:hAnsi="Arial" w:cs="Arial"/>
        </w:rPr>
        <w:t>LAH 1403 A/B</w:t>
      </w:r>
      <w:r w:rsidRPr="00BA49DC">
        <w:rPr>
          <w:rFonts w:ascii="Arial" w:hAnsi="Arial" w:cs="Arial"/>
        </w:rPr>
        <w:tab/>
      </w:r>
      <w:r w:rsidRPr="00BA49DC">
        <w:rPr>
          <w:rFonts w:ascii="Arial" w:hAnsi="Arial" w:cs="Arial"/>
        </w:rPr>
        <w:tab/>
        <w:t>Level in T 101 A/B at 80%.</w:t>
      </w:r>
    </w:p>
    <w:p w14:paraId="144310FF" w14:textId="77777777" w:rsidR="00114806" w:rsidRPr="00114806" w:rsidRDefault="00114806" w:rsidP="00BA49DC">
      <w:pPr>
        <w:ind w:left="426" w:hanging="426"/>
        <w:rPr>
          <w:rFonts w:ascii="Arial" w:hAnsi="Arial" w:cs="Arial"/>
        </w:rPr>
      </w:pPr>
    </w:p>
    <w:p w14:paraId="6BEFC174" w14:textId="67105B8D" w:rsidR="00114806" w:rsidRPr="00BA49DC" w:rsidRDefault="00114806" w:rsidP="00BA49DC">
      <w:pPr>
        <w:ind w:left="426" w:hanging="426"/>
        <w:rPr>
          <w:rFonts w:ascii="Arial" w:hAnsi="Arial" w:cs="Arial"/>
        </w:rPr>
      </w:pPr>
      <w:r w:rsidRPr="00BA49DC">
        <w:rPr>
          <w:rFonts w:ascii="Arial" w:hAnsi="Arial" w:cs="Arial"/>
        </w:rPr>
        <w:t>FDA 1401</w:t>
      </w:r>
      <w:r w:rsidRPr="00BA49DC">
        <w:rPr>
          <w:rFonts w:ascii="Arial" w:hAnsi="Arial" w:cs="Arial"/>
        </w:rPr>
        <w:tab/>
      </w:r>
      <w:r w:rsidRPr="00BA49DC">
        <w:rPr>
          <w:rFonts w:ascii="Arial" w:hAnsi="Arial" w:cs="Arial"/>
        </w:rPr>
        <w:tab/>
      </w:r>
      <w:r w:rsidRPr="00BA49DC">
        <w:rPr>
          <w:rFonts w:ascii="Arial" w:hAnsi="Arial" w:cs="Arial"/>
        </w:rPr>
        <w:tab/>
        <w:t>Donor flow-rate to the reaction unit - + 5% of the</w:t>
      </w:r>
    </w:p>
    <w:p w14:paraId="67DD6F88" w14:textId="291FC198" w:rsidR="00114806" w:rsidRPr="00BA49DC" w:rsidRDefault="00114806" w:rsidP="00BA49DC">
      <w:pPr>
        <w:ind w:left="426" w:hanging="426"/>
        <w:rPr>
          <w:rFonts w:ascii="Arial" w:hAnsi="Arial" w:cs="Arial"/>
        </w:rPr>
      </w:pPr>
      <w:r w:rsidRPr="00BA49DC">
        <w:rPr>
          <w:rFonts w:ascii="Arial" w:hAnsi="Arial" w:cs="Arial"/>
        </w:rPr>
        <w:t>set point.</w:t>
      </w:r>
    </w:p>
    <w:p w14:paraId="350C9FEE" w14:textId="77777777" w:rsidR="00114806" w:rsidRPr="00114806" w:rsidRDefault="00114806" w:rsidP="00BA49DC">
      <w:pPr>
        <w:ind w:left="426" w:hanging="426"/>
        <w:rPr>
          <w:rFonts w:ascii="Arial" w:hAnsi="Arial" w:cs="Arial"/>
        </w:rPr>
      </w:pPr>
    </w:p>
    <w:p w14:paraId="40603A0A" w14:textId="6135FBD4" w:rsidR="00114806" w:rsidRPr="00BA49DC" w:rsidRDefault="00114806" w:rsidP="00BA49DC">
      <w:pPr>
        <w:ind w:left="426" w:hanging="426"/>
        <w:rPr>
          <w:rFonts w:ascii="Arial" w:hAnsi="Arial" w:cs="Arial"/>
        </w:rPr>
      </w:pPr>
      <w:r w:rsidRPr="00BA49DC">
        <w:rPr>
          <w:rFonts w:ascii="Arial" w:hAnsi="Arial" w:cs="Arial"/>
        </w:rPr>
        <w:t>PAH 1404</w:t>
      </w:r>
      <w:r w:rsidRPr="00BA49DC">
        <w:rPr>
          <w:rFonts w:ascii="Arial" w:hAnsi="Arial" w:cs="Arial"/>
        </w:rPr>
        <w:tab/>
      </w:r>
      <w:r w:rsidRPr="00BA49DC">
        <w:rPr>
          <w:rFonts w:ascii="Arial" w:hAnsi="Arial" w:cs="Arial"/>
        </w:rPr>
        <w:tab/>
      </w:r>
      <w:r w:rsidRPr="00BA49DC">
        <w:rPr>
          <w:rFonts w:ascii="Arial" w:hAnsi="Arial" w:cs="Arial"/>
        </w:rPr>
        <w:tab/>
        <w:t>Breakage of P 104 A/S diaphragms.</w:t>
      </w:r>
    </w:p>
    <w:p w14:paraId="469F5D89" w14:textId="77777777" w:rsidR="00114806" w:rsidRPr="00114806" w:rsidRDefault="00114806" w:rsidP="00BA49DC">
      <w:pPr>
        <w:ind w:left="426" w:hanging="426"/>
        <w:rPr>
          <w:rFonts w:ascii="Arial" w:hAnsi="Arial" w:cs="Arial"/>
        </w:rPr>
      </w:pPr>
    </w:p>
    <w:p w14:paraId="6AD42AAE" w14:textId="246F3473" w:rsidR="00114806" w:rsidRPr="00BA49DC" w:rsidRDefault="00114806" w:rsidP="00BA49DC">
      <w:pPr>
        <w:ind w:left="426" w:hanging="426"/>
        <w:rPr>
          <w:rFonts w:ascii="Arial" w:hAnsi="Arial" w:cs="Arial"/>
        </w:rPr>
      </w:pPr>
      <w:r w:rsidRPr="00BA49DC">
        <w:rPr>
          <w:rFonts w:ascii="Arial" w:hAnsi="Arial" w:cs="Arial"/>
        </w:rPr>
        <w:t>XAL 1401</w:t>
      </w:r>
      <w:r w:rsidRPr="00BA49DC">
        <w:rPr>
          <w:rFonts w:ascii="Arial" w:hAnsi="Arial" w:cs="Arial"/>
        </w:rPr>
        <w:tab/>
      </w:r>
      <w:r w:rsidRPr="00BA49DC">
        <w:rPr>
          <w:rFonts w:ascii="Arial" w:hAnsi="Arial" w:cs="Arial"/>
        </w:rPr>
        <w:tab/>
      </w:r>
      <w:r w:rsidRPr="00BA49DC">
        <w:rPr>
          <w:rFonts w:ascii="Arial" w:hAnsi="Arial" w:cs="Arial"/>
        </w:rPr>
        <w:tab/>
        <w:t>Stoppage of P 104 A/S motor.</w:t>
      </w:r>
    </w:p>
    <w:p w14:paraId="68765436" w14:textId="77777777" w:rsidR="00114806" w:rsidRPr="00114806" w:rsidRDefault="00114806" w:rsidP="00BA49DC">
      <w:pPr>
        <w:ind w:left="426" w:hanging="426"/>
        <w:rPr>
          <w:rFonts w:ascii="Arial" w:hAnsi="Arial" w:cs="Arial"/>
        </w:rPr>
      </w:pPr>
    </w:p>
    <w:p w14:paraId="1E899753" w14:textId="51514FE6" w:rsidR="00114806" w:rsidRPr="00BA49DC" w:rsidRDefault="00114806" w:rsidP="00BA49DC">
      <w:pPr>
        <w:ind w:left="426" w:hanging="426"/>
        <w:rPr>
          <w:rFonts w:ascii="Arial" w:hAnsi="Arial" w:cs="Arial"/>
          <w:u w:val="single"/>
        </w:rPr>
      </w:pPr>
      <w:r w:rsidRPr="00BA49DC">
        <w:rPr>
          <w:rFonts w:ascii="Arial" w:hAnsi="Arial" w:cs="Arial"/>
          <w:u w:val="single"/>
        </w:rPr>
        <w:t>Catalyst  Paste Preparation and Metering.</w:t>
      </w:r>
    </w:p>
    <w:p w14:paraId="1F7F20B9" w14:textId="77777777" w:rsidR="00114806" w:rsidRPr="00114806" w:rsidRDefault="00114806" w:rsidP="00BA49DC">
      <w:pPr>
        <w:ind w:left="426" w:hanging="426"/>
        <w:rPr>
          <w:rFonts w:ascii="Arial" w:hAnsi="Arial" w:cs="Arial"/>
          <w:u w:val="single"/>
        </w:rPr>
      </w:pPr>
    </w:p>
    <w:p w14:paraId="6B171D51" w14:textId="7B4B7DDB" w:rsidR="00114806" w:rsidRPr="00BA49DC" w:rsidRDefault="00114806" w:rsidP="00BA49DC">
      <w:pPr>
        <w:ind w:left="426" w:hanging="426"/>
        <w:rPr>
          <w:rFonts w:ascii="Arial" w:hAnsi="Arial" w:cs="Arial"/>
        </w:rPr>
      </w:pPr>
      <w:r w:rsidRPr="00BA49DC">
        <w:rPr>
          <w:rFonts w:ascii="Arial" w:hAnsi="Arial" w:cs="Arial"/>
        </w:rPr>
        <w:t>TAH 1502</w:t>
      </w:r>
      <w:r w:rsidRPr="00BA49DC">
        <w:rPr>
          <w:rFonts w:ascii="Arial" w:hAnsi="Arial" w:cs="Arial"/>
        </w:rPr>
        <w:tab/>
      </w:r>
      <w:r w:rsidRPr="00BA49DC">
        <w:rPr>
          <w:rFonts w:ascii="Arial" w:hAnsi="Arial" w:cs="Arial"/>
        </w:rPr>
        <w:tab/>
      </w:r>
      <w:r w:rsidRPr="00BA49DC">
        <w:rPr>
          <w:rFonts w:ascii="Arial" w:hAnsi="Arial" w:cs="Arial"/>
        </w:rPr>
        <w:tab/>
        <w:t xml:space="preserve">Temperature of oil-grease in T 105 at 110 </w:t>
      </w:r>
      <w:r w:rsidRPr="00BA49DC">
        <w:rPr>
          <w:rFonts w:ascii="Arial" w:hAnsi="Arial" w:cs="Arial"/>
          <w:b/>
          <w:bCs/>
          <w:vertAlign w:val="superscript"/>
        </w:rPr>
        <w:t>o</w:t>
      </w:r>
      <w:r w:rsidRPr="00BA49DC">
        <w:rPr>
          <w:rFonts w:ascii="Arial" w:hAnsi="Arial" w:cs="Arial"/>
        </w:rPr>
        <w:t>C.</w:t>
      </w:r>
    </w:p>
    <w:p w14:paraId="70CC8A88" w14:textId="77777777" w:rsidR="00114806" w:rsidRPr="00114806" w:rsidRDefault="00114806" w:rsidP="00BA49DC">
      <w:pPr>
        <w:ind w:left="426" w:hanging="426"/>
        <w:rPr>
          <w:rFonts w:ascii="Arial" w:hAnsi="Arial" w:cs="Arial"/>
        </w:rPr>
      </w:pPr>
    </w:p>
    <w:p w14:paraId="71EB8900" w14:textId="6122A71C" w:rsidR="00114806" w:rsidRPr="00BA49DC" w:rsidRDefault="00114806" w:rsidP="00BA49DC">
      <w:pPr>
        <w:ind w:left="426" w:hanging="426"/>
        <w:rPr>
          <w:rFonts w:ascii="Arial" w:hAnsi="Arial" w:cs="Arial"/>
        </w:rPr>
      </w:pPr>
      <w:r w:rsidRPr="00BA49DC">
        <w:rPr>
          <w:rFonts w:ascii="Arial" w:hAnsi="Arial" w:cs="Arial"/>
        </w:rPr>
        <w:t>FQSA 1501</w:t>
      </w:r>
      <w:r w:rsidRPr="00BA49DC">
        <w:rPr>
          <w:rFonts w:ascii="Arial" w:hAnsi="Arial" w:cs="Arial"/>
        </w:rPr>
        <w:tab/>
      </w:r>
      <w:r w:rsidRPr="00BA49DC">
        <w:rPr>
          <w:rFonts w:ascii="Arial" w:hAnsi="Arial" w:cs="Arial"/>
        </w:rPr>
        <w:tab/>
      </w:r>
      <w:r w:rsidRPr="00BA49DC">
        <w:rPr>
          <w:rFonts w:ascii="Arial" w:hAnsi="Arial" w:cs="Arial"/>
        </w:rPr>
        <w:tab/>
        <w:t xml:space="preserve">Total amount of oil-grease to V 103. It closes FV1501 </w:t>
      </w:r>
    </w:p>
    <w:p w14:paraId="73F3C01B" w14:textId="6FE3F704" w:rsidR="00114806" w:rsidRPr="00114806" w:rsidRDefault="00114806" w:rsidP="00BA49DC">
      <w:pPr>
        <w:ind w:left="426" w:hanging="426"/>
        <w:rPr>
          <w:rFonts w:ascii="Arial" w:hAnsi="Arial" w:cs="Arial"/>
        </w:rPr>
      </w:pPr>
    </w:p>
    <w:p w14:paraId="691DB66E" w14:textId="17885230" w:rsidR="00114806" w:rsidRPr="00BA49DC" w:rsidRDefault="00114806" w:rsidP="00BA49DC">
      <w:pPr>
        <w:ind w:left="426" w:hanging="426"/>
        <w:rPr>
          <w:rFonts w:ascii="Arial" w:hAnsi="Arial" w:cs="Arial"/>
        </w:rPr>
      </w:pPr>
      <w:r w:rsidRPr="00BA49DC">
        <w:rPr>
          <w:rFonts w:ascii="Arial" w:hAnsi="Arial" w:cs="Arial"/>
        </w:rPr>
        <w:t>LAL 1501</w:t>
      </w:r>
      <w:r w:rsidRPr="00BA49DC">
        <w:rPr>
          <w:rFonts w:ascii="Arial" w:hAnsi="Arial" w:cs="Arial"/>
        </w:rPr>
        <w:tab/>
      </w:r>
      <w:r w:rsidRPr="00BA49DC">
        <w:rPr>
          <w:rFonts w:ascii="Arial" w:hAnsi="Arial" w:cs="Arial"/>
        </w:rPr>
        <w:tab/>
      </w:r>
      <w:r w:rsidRPr="00BA49DC">
        <w:rPr>
          <w:rFonts w:ascii="Arial" w:hAnsi="Arial" w:cs="Arial"/>
        </w:rPr>
        <w:tab/>
        <w:t>Level in V 103 at 15% of the volume.</w:t>
      </w:r>
    </w:p>
    <w:p w14:paraId="33EC8615" w14:textId="77777777" w:rsidR="00114806" w:rsidRPr="00114806" w:rsidRDefault="00114806" w:rsidP="00BA49DC">
      <w:pPr>
        <w:ind w:left="426" w:hanging="426"/>
        <w:rPr>
          <w:rFonts w:ascii="Arial" w:hAnsi="Arial" w:cs="Arial"/>
        </w:rPr>
      </w:pPr>
    </w:p>
    <w:p w14:paraId="13E0B198" w14:textId="4B538D5E" w:rsidR="00114806" w:rsidRPr="00BA49DC" w:rsidRDefault="00114806" w:rsidP="00BA49DC">
      <w:pPr>
        <w:ind w:left="426" w:hanging="426"/>
        <w:rPr>
          <w:rFonts w:ascii="Arial" w:hAnsi="Arial" w:cs="Arial"/>
        </w:rPr>
      </w:pPr>
      <w:r w:rsidRPr="00BA49DC">
        <w:rPr>
          <w:rFonts w:ascii="Arial" w:hAnsi="Arial" w:cs="Arial"/>
        </w:rPr>
        <w:t>LAL 1504</w:t>
      </w:r>
      <w:r w:rsidRPr="00BA49DC">
        <w:rPr>
          <w:rFonts w:ascii="Arial" w:hAnsi="Arial" w:cs="Arial"/>
        </w:rPr>
        <w:tab/>
      </w:r>
      <w:r w:rsidRPr="00BA49DC">
        <w:rPr>
          <w:rFonts w:ascii="Arial" w:hAnsi="Arial" w:cs="Arial"/>
        </w:rPr>
        <w:tab/>
      </w:r>
      <w:r w:rsidRPr="00BA49DC">
        <w:rPr>
          <w:rFonts w:ascii="Arial" w:hAnsi="Arial" w:cs="Arial"/>
        </w:rPr>
        <w:tab/>
        <w:t>Level in V 106</w:t>
      </w:r>
    </w:p>
    <w:p w14:paraId="2E09BF27" w14:textId="77777777" w:rsidR="00114806" w:rsidRPr="00114806" w:rsidRDefault="00114806" w:rsidP="00BA49DC">
      <w:pPr>
        <w:ind w:left="426" w:hanging="426"/>
        <w:rPr>
          <w:rFonts w:ascii="Arial" w:hAnsi="Arial" w:cs="Arial"/>
        </w:rPr>
      </w:pPr>
    </w:p>
    <w:p w14:paraId="46F71814" w14:textId="4B113A11" w:rsidR="00114806" w:rsidRPr="00BA49DC" w:rsidRDefault="00114806" w:rsidP="00BA49DC">
      <w:pPr>
        <w:ind w:left="426" w:hanging="426"/>
        <w:rPr>
          <w:rFonts w:ascii="Arial" w:hAnsi="Arial" w:cs="Arial"/>
        </w:rPr>
      </w:pPr>
      <w:r w:rsidRPr="00BA49DC">
        <w:rPr>
          <w:rFonts w:ascii="Arial" w:hAnsi="Arial" w:cs="Arial"/>
        </w:rPr>
        <w:t>PSL 1507</w:t>
      </w:r>
      <w:r w:rsidRPr="00BA49DC">
        <w:rPr>
          <w:rFonts w:ascii="Arial" w:hAnsi="Arial" w:cs="Arial"/>
        </w:rPr>
        <w:tab/>
      </w:r>
      <w:r w:rsidRPr="00BA49DC">
        <w:rPr>
          <w:rFonts w:ascii="Arial" w:hAnsi="Arial" w:cs="Arial"/>
        </w:rPr>
        <w:tab/>
      </w:r>
      <w:r w:rsidRPr="00BA49DC">
        <w:rPr>
          <w:rFonts w:ascii="Arial" w:hAnsi="Arial" w:cs="Arial"/>
        </w:rPr>
        <w:tab/>
        <w:t>Pressure in V 103 at 20 mm water Actuates I  1501</w:t>
      </w:r>
    </w:p>
    <w:p w14:paraId="10639A19" w14:textId="4889209B" w:rsidR="00114806" w:rsidRPr="00114806" w:rsidRDefault="00114806" w:rsidP="00BA49DC">
      <w:pPr>
        <w:ind w:left="426" w:hanging="426"/>
        <w:rPr>
          <w:rFonts w:ascii="Arial" w:hAnsi="Arial" w:cs="Arial"/>
        </w:rPr>
      </w:pPr>
    </w:p>
    <w:p w14:paraId="581B7AF6" w14:textId="4FB4B13A" w:rsidR="00114806" w:rsidRPr="00BA49DC" w:rsidRDefault="00114806" w:rsidP="00BA49DC">
      <w:pPr>
        <w:ind w:left="426" w:hanging="426"/>
        <w:rPr>
          <w:rFonts w:ascii="Arial" w:hAnsi="Arial" w:cs="Arial"/>
        </w:rPr>
      </w:pPr>
      <w:r w:rsidRPr="00BA49DC">
        <w:rPr>
          <w:rFonts w:ascii="Arial" w:hAnsi="Arial" w:cs="Arial"/>
        </w:rPr>
        <w:t>PSH 1507</w:t>
      </w:r>
      <w:r w:rsidRPr="00BA49DC">
        <w:rPr>
          <w:rFonts w:ascii="Arial" w:hAnsi="Arial" w:cs="Arial"/>
        </w:rPr>
        <w:tab/>
      </w:r>
      <w:r w:rsidRPr="00BA49DC">
        <w:rPr>
          <w:rFonts w:ascii="Arial" w:hAnsi="Arial" w:cs="Arial"/>
        </w:rPr>
        <w:tab/>
      </w:r>
      <w:r w:rsidRPr="00BA49DC">
        <w:rPr>
          <w:rFonts w:ascii="Arial" w:hAnsi="Arial" w:cs="Arial"/>
        </w:rPr>
        <w:tab/>
        <w:t>Pressure in V 103 at 500 mm water Actuates I 1501</w:t>
      </w:r>
    </w:p>
    <w:p w14:paraId="31490CF4" w14:textId="666C39EE" w:rsidR="00114806" w:rsidRPr="00114806" w:rsidRDefault="00114806" w:rsidP="00BA49DC">
      <w:pPr>
        <w:ind w:left="426" w:hanging="426"/>
        <w:rPr>
          <w:rFonts w:ascii="Arial" w:hAnsi="Arial" w:cs="Arial"/>
        </w:rPr>
      </w:pPr>
    </w:p>
    <w:p w14:paraId="5A82C175" w14:textId="60F756AC" w:rsidR="00114806" w:rsidRPr="00BA49DC" w:rsidRDefault="00114806" w:rsidP="00BA49DC">
      <w:pPr>
        <w:ind w:left="426" w:hanging="426"/>
        <w:rPr>
          <w:rFonts w:ascii="Arial" w:hAnsi="Arial" w:cs="Arial"/>
        </w:rPr>
      </w:pPr>
      <w:r w:rsidRPr="00BA49DC">
        <w:rPr>
          <w:rFonts w:ascii="Arial" w:hAnsi="Arial" w:cs="Arial"/>
        </w:rPr>
        <w:t>IAH 1502</w:t>
      </w:r>
      <w:r w:rsidRPr="00BA49DC">
        <w:rPr>
          <w:rFonts w:ascii="Arial" w:hAnsi="Arial" w:cs="Arial"/>
        </w:rPr>
        <w:tab/>
      </w:r>
      <w:r w:rsidRPr="00BA49DC">
        <w:rPr>
          <w:rFonts w:ascii="Arial" w:hAnsi="Arial" w:cs="Arial"/>
        </w:rPr>
        <w:tab/>
      </w:r>
      <w:r w:rsidRPr="00BA49DC">
        <w:rPr>
          <w:rFonts w:ascii="Arial" w:hAnsi="Arial" w:cs="Arial"/>
        </w:rPr>
        <w:tab/>
        <w:t>Amperage in A 103 at 80% of the range.</w:t>
      </w:r>
    </w:p>
    <w:p w14:paraId="65449705" w14:textId="77777777" w:rsidR="00114806" w:rsidRPr="00114806" w:rsidRDefault="00114806" w:rsidP="00BA49DC">
      <w:pPr>
        <w:ind w:left="426" w:hanging="426"/>
        <w:rPr>
          <w:rFonts w:ascii="Arial" w:hAnsi="Arial" w:cs="Arial"/>
        </w:rPr>
      </w:pPr>
    </w:p>
    <w:p w14:paraId="13627BC7" w14:textId="1B4D6D77" w:rsidR="00114806" w:rsidRPr="00BA49DC" w:rsidRDefault="00114806" w:rsidP="00BA49DC">
      <w:pPr>
        <w:ind w:left="426" w:hanging="426"/>
        <w:rPr>
          <w:rFonts w:ascii="Arial" w:hAnsi="Arial" w:cs="Arial"/>
        </w:rPr>
      </w:pPr>
      <w:r w:rsidRPr="00BA49DC">
        <w:rPr>
          <w:rFonts w:ascii="Arial" w:hAnsi="Arial" w:cs="Arial"/>
        </w:rPr>
        <w:t>LAL 1603</w:t>
      </w:r>
      <w:r w:rsidRPr="00BA49DC">
        <w:rPr>
          <w:rFonts w:ascii="Arial" w:hAnsi="Arial" w:cs="Arial"/>
        </w:rPr>
        <w:tab/>
      </w:r>
      <w:r w:rsidRPr="00BA49DC">
        <w:rPr>
          <w:rFonts w:ascii="Arial" w:hAnsi="Arial" w:cs="Arial"/>
        </w:rPr>
        <w:tab/>
      </w:r>
      <w:r w:rsidRPr="00BA49DC">
        <w:rPr>
          <w:rFonts w:ascii="Arial" w:hAnsi="Arial" w:cs="Arial"/>
        </w:rPr>
        <w:tab/>
        <w:t>Level in T 106 at 25% of the volume.</w:t>
      </w:r>
    </w:p>
    <w:p w14:paraId="4433366B" w14:textId="77777777" w:rsidR="00114806" w:rsidRPr="00114806" w:rsidRDefault="00114806" w:rsidP="00BA49DC">
      <w:pPr>
        <w:ind w:left="426" w:hanging="426"/>
        <w:rPr>
          <w:rFonts w:ascii="Arial" w:hAnsi="Arial" w:cs="Arial"/>
        </w:rPr>
      </w:pPr>
    </w:p>
    <w:p w14:paraId="7BBB7864" w14:textId="4F159838" w:rsidR="00114806" w:rsidRPr="00BA49DC" w:rsidRDefault="00114806" w:rsidP="00BA49DC">
      <w:pPr>
        <w:ind w:left="426" w:hanging="426"/>
        <w:rPr>
          <w:rFonts w:ascii="Arial" w:hAnsi="Arial" w:cs="Arial"/>
        </w:rPr>
      </w:pPr>
      <w:r w:rsidRPr="00BA49DC">
        <w:rPr>
          <w:rFonts w:ascii="Arial" w:hAnsi="Arial" w:cs="Arial"/>
        </w:rPr>
        <w:t>LAL 1604</w:t>
      </w:r>
      <w:r w:rsidRPr="00BA49DC">
        <w:rPr>
          <w:rFonts w:ascii="Arial" w:hAnsi="Arial" w:cs="Arial"/>
        </w:rPr>
        <w:tab/>
      </w:r>
      <w:r w:rsidRPr="00BA49DC">
        <w:rPr>
          <w:rFonts w:ascii="Arial" w:hAnsi="Arial" w:cs="Arial"/>
        </w:rPr>
        <w:tab/>
      </w:r>
      <w:r w:rsidRPr="00BA49DC">
        <w:rPr>
          <w:rFonts w:ascii="Arial" w:hAnsi="Arial" w:cs="Arial"/>
        </w:rPr>
        <w:tab/>
        <w:t>Level in T 107 at 25% of the volume.</w:t>
      </w:r>
    </w:p>
    <w:p w14:paraId="62068624" w14:textId="77777777" w:rsidR="00114806" w:rsidRPr="00114806" w:rsidRDefault="00114806" w:rsidP="00BA49DC">
      <w:pPr>
        <w:ind w:left="426" w:hanging="426"/>
        <w:rPr>
          <w:rFonts w:ascii="Arial" w:hAnsi="Arial" w:cs="Arial"/>
        </w:rPr>
      </w:pPr>
    </w:p>
    <w:p w14:paraId="2F550FFC" w14:textId="28D04E26" w:rsidR="00114806" w:rsidRPr="00BA49DC" w:rsidRDefault="00114806" w:rsidP="00BA49DC">
      <w:pPr>
        <w:ind w:left="426" w:hanging="426"/>
        <w:rPr>
          <w:rFonts w:ascii="Arial" w:hAnsi="Arial" w:cs="Arial"/>
        </w:rPr>
      </w:pPr>
      <w:r w:rsidRPr="00BA49DC">
        <w:rPr>
          <w:rFonts w:ascii="Arial" w:hAnsi="Arial" w:cs="Arial"/>
        </w:rPr>
        <w:lastRenderedPageBreak/>
        <w:t>ZSAL 1602 A/B</w:t>
      </w:r>
      <w:r w:rsidRPr="00BA49DC">
        <w:rPr>
          <w:rFonts w:ascii="Arial" w:hAnsi="Arial" w:cs="Arial"/>
        </w:rPr>
        <w:tab/>
      </w:r>
      <w:r w:rsidRPr="00BA49DC">
        <w:rPr>
          <w:rFonts w:ascii="Arial" w:hAnsi="Arial" w:cs="Arial"/>
        </w:rPr>
        <w:tab/>
        <w:t>Emptying of V 104 A/B actuates interlock</w:t>
      </w:r>
    </w:p>
    <w:p w14:paraId="6D530884" w14:textId="084DB615" w:rsidR="00114806" w:rsidRPr="00BA49DC" w:rsidRDefault="00114806" w:rsidP="00BA49DC">
      <w:pPr>
        <w:ind w:left="426" w:hanging="426"/>
        <w:rPr>
          <w:rFonts w:ascii="Arial" w:hAnsi="Arial" w:cs="Arial"/>
        </w:rPr>
      </w:pPr>
      <w:r w:rsidRPr="00BA49DC">
        <w:rPr>
          <w:rFonts w:ascii="Arial" w:hAnsi="Arial" w:cs="Arial"/>
        </w:rPr>
        <w:t>I-1 in package PK 101.</w:t>
      </w:r>
    </w:p>
    <w:p w14:paraId="257AA538" w14:textId="77777777" w:rsidR="00114806" w:rsidRPr="00114806" w:rsidRDefault="00114806" w:rsidP="00BA49DC">
      <w:pPr>
        <w:ind w:left="426" w:hanging="426"/>
        <w:rPr>
          <w:rFonts w:ascii="Arial" w:hAnsi="Arial" w:cs="Arial"/>
        </w:rPr>
      </w:pPr>
    </w:p>
    <w:p w14:paraId="6D211328" w14:textId="2A610873" w:rsidR="00114806" w:rsidRPr="00BA49DC" w:rsidRDefault="00114806" w:rsidP="00BA49DC">
      <w:pPr>
        <w:ind w:left="426" w:hanging="426"/>
        <w:rPr>
          <w:rFonts w:ascii="Arial" w:hAnsi="Arial" w:cs="Arial"/>
        </w:rPr>
      </w:pPr>
      <w:r w:rsidRPr="00BA49DC">
        <w:rPr>
          <w:rFonts w:ascii="Arial" w:hAnsi="Arial" w:cs="Arial"/>
        </w:rPr>
        <w:t>ZSAH 1602 A/B</w:t>
      </w:r>
      <w:r w:rsidRPr="00BA49DC">
        <w:rPr>
          <w:rFonts w:ascii="Arial" w:hAnsi="Arial" w:cs="Arial"/>
        </w:rPr>
        <w:tab/>
      </w:r>
      <w:r w:rsidRPr="00BA49DC">
        <w:rPr>
          <w:rFonts w:ascii="Arial" w:hAnsi="Arial" w:cs="Arial"/>
        </w:rPr>
        <w:tab/>
        <w:t>Filling of V 104 A/B. Actuates I-1 in package</w:t>
      </w:r>
    </w:p>
    <w:p w14:paraId="28E8E01E" w14:textId="22092EFF" w:rsidR="00114806" w:rsidRPr="00BA49DC" w:rsidRDefault="00114806" w:rsidP="00BA49DC">
      <w:pPr>
        <w:ind w:left="426" w:hanging="426"/>
        <w:rPr>
          <w:rFonts w:ascii="Arial" w:hAnsi="Arial" w:cs="Arial"/>
        </w:rPr>
      </w:pPr>
      <w:r w:rsidRPr="00BA49DC">
        <w:rPr>
          <w:rFonts w:ascii="Arial" w:hAnsi="Arial" w:cs="Arial"/>
        </w:rPr>
        <w:t>PK 101</w:t>
      </w:r>
    </w:p>
    <w:p w14:paraId="08EA98AC" w14:textId="77777777" w:rsidR="00114806" w:rsidRPr="00114806" w:rsidRDefault="00114806" w:rsidP="00BA49DC">
      <w:pPr>
        <w:ind w:left="426" w:hanging="426"/>
        <w:rPr>
          <w:rFonts w:ascii="Arial" w:hAnsi="Arial" w:cs="Arial"/>
        </w:rPr>
      </w:pPr>
    </w:p>
    <w:p w14:paraId="2AEFB3AF" w14:textId="736DE6A1" w:rsidR="00114806" w:rsidRPr="00BA49DC" w:rsidRDefault="00114806" w:rsidP="00BA49DC">
      <w:pPr>
        <w:ind w:left="426" w:hanging="426"/>
        <w:rPr>
          <w:rFonts w:ascii="Arial" w:hAnsi="Arial" w:cs="Arial"/>
        </w:rPr>
      </w:pPr>
      <w:r w:rsidRPr="00BA49DC">
        <w:rPr>
          <w:rFonts w:ascii="Arial" w:hAnsi="Arial" w:cs="Arial"/>
        </w:rPr>
        <w:t>XAL 1602</w:t>
      </w:r>
      <w:r w:rsidRPr="00BA49DC">
        <w:rPr>
          <w:rFonts w:ascii="Arial" w:hAnsi="Arial" w:cs="Arial"/>
        </w:rPr>
        <w:tab/>
      </w:r>
      <w:r w:rsidRPr="00BA49DC">
        <w:rPr>
          <w:rFonts w:ascii="Arial" w:hAnsi="Arial" w:cs="Arial"/>
        </w:rPr>
        <w:tab/>
      </w:r>
      <w:r w:rsidRPr="00BA49DC">
        <w:rPr>
          <w:rFonts w:ascii="Arial" w:hAnsi="Arial" w:cs="Arial"/>
        </w:rPr>
        <w:tab/>
        <w:t>Stoppage of P 108 A/S motor.</w:t>
      </w:r>
    </w:p>
    <w:p w14:paraId="48CD1910" w14:textId="77777777" w:rsidR="00114806" w:rsidRPr="00114806" w:rsidRDefault="00114806" w:rsidP="00BA49DC">
      <w:pPr>
        <w:ind w:left="426" w:hanging="426"/>
        <w:rPr>
          <w:rFonts w:ascii="Arial" w:hAnsi="Arial" w:cs="Arial"/>
        </w:rPr>
      </w:pPr>
    </w:p>
    <w:p w14:paraId="7F476881" w14:textId="7976A804" w:rsidR="00114806" w:rsidRPr="00BA49DC" w:rsidRDefault="00114806" w:rsidP="00BA49DC">
      <w:pPr>
        <w:ind w:left="426" w:hanging="426"/>
        <w:rPr>
          <w:rFonts w:ascii="Arial" w:hAnsi="Arial" w:cs="Arial"/>
        </w:rPr>
      </w:pPr>
      <w:r w:rsidRPr="00BA49DC">
        <w:rPr>
          <w:rFonts w:ascii="Arial" w:hAnsi="Arial" w:cs="Arial"/>
        </w:rPr>
        <w:t>PAL 1604</w:t>
      </w:r>
      <w:r w:rsidRPr="00BA49DC">
        <w:rPr>
          <w:rFonts w:ascii="Arial" w:hAnsi="Arial" w:cs="Arial"/>
        </w:rPr>
        <w:tab/>
      </w:r>
      <w:r w:rsidRPr="00BA49DC">
        <w:rPr>
          <w:rFonts w:ascii="Arial" w:hAnsi="Arial" w:cs="Arial"/>
        </w:rPr>
        <w:tab/>
      </w:r>
      <w:r w:rsidRPr="00BA49DC">
        <w:rPr>
          <w:rFonts w:ascii="Arial" w:hAnsi="Arial" w:cs="Arial"/>
        </w:rPr>
        <w:tab/>
        <w:t>Pressure of catalyst to V 201 at 35 kg/cm2g.</w:t>
      </w:r>
    </w:p>
    <w:p w14:paraId="71811A11" w14:textId="77777777" w:rsidR="00114806" w:rsidRPr="00114806" w:rsidRDefault="00114806" w:rsidP="00BA49DC">
      <w:pPr>
        <w:ind w:left="426" w:hanging="426"/>
        <w:rPr>
          <w:rFonts w:ascii="Arial" w:hAnsi="Arial" w:cs="Arial"/>
        </w:rPr>
      </w:pPr>
    </w:p>
    <w:p w14:paraId="00D1EC1A" w14:textId="5CB7A63E" w:rsidR="00114806" w:rsidRPr="00BA49DC" w:rsidRDefault="00114806" w:rsidP="00BA49DC">
      <w:pPr>
        <w:ind w:left="426" w:hanging="426"/>
        <w:rPr>
          <w:rFonts w:ascii="Arial" w:hAnsi="Arial" w:cs="Arial"/>
        </w:rPr>
      </w:pPr>
      <w:r w:rsidRPr="00BA49DC">
        <w:rPr>
          <w:rFonts w:ascii="Arial" w:hAnsi="Arial" w:cs="Arial"/>
        </w:rPr>
        <w:t>PAH 1604</w:t>
      </w:r>
      <w:r w:rsidRPr="00BA49DC">
        <w:rPr>
          <w:rFonts w:ascii="Arial" w:hAnsi="Arial" w:cs="Arial"/>
        </w:rPr>
        <w:tab/>
      </w:r>
      <w:r w:rsidRPr="00BA49DC">
        <w:rPr>
          <w:rFonts w:ascii="Arial" w:hAnsi="Arial" w:cs="Arial"/>
        </w:rPr>
        <w:tab/>
      </w:r>
      <w:r w:rsidRPr="00BA49DC">
        <w:rPr>
          <w:rFonts w:ascii="Arial" w:hAnsi="Arial" w:cs="Arial"/>
        </w:rPr>
        <w:tab/>
        <w:t>Pressure of catalyst to V 201 at 40 kg/cm2g.</w:t>
      </w:r>
    </w:p>
    <w:p w14:paraId="105B408B" w14:textId="77777777" w:rsidR="00114806" w:rsidRPr="00114806" w:rsidRDefault="00114806" w:rsidP="00BA49DC">
      <w:pPr>
        <w:ind w:left="426" w:hanging="426"/>
        <w:rPr>
          <w:rFonts w:ascii="Arial" w:hAnsi="Arial" w:cs="Arial"/>
        </w:rPr>
      </w:pPr>
    </w:p>
    <w:p w14:paraId="17C7D696" w14:textId="22508A4C" w:rsidR="00114806" w:rsidRPr="00BA49DC" w:rsidRDefault="00114806" w:rsidP="00BA49DC">
      <w:pPr>
        <w:ind w:left="426" w:hanging="426"/>
        <w:rPr>
          <w:rFonts w:ascii="Arial" w:hAnsi="Arial" w:cs="Arial"/>
        </w:rPr>
      </w:pPr>
      <w:r w:rsidRPr="00BA49DC">
        <w:rPr>
          <w:rFonts w:ascii="Arial" w:hAnsi="Arial" w:cs="Arial"/>
        </w:rPr>
        <w:t>XAL 1601</w:t>
      </w:r>
      <w:r w:rsidRPr="00BA49DC">
        <w:rPr>
          <w:rFonts w:ascii="Arial" w:hAnsi="Arial" w:cs="Arial"/>
        </w:rPr>
        <w:tab/>
      </w:r>
      <w:r w:rsidRPr="00BA49DC">
        <w:rPr>
          <w:rFonts w:ascii="Arial" w:hAnsi="Arial" w:cs="Arial"/>
        </w:rPr>
        <w:tab/>
      </w:r>
      <w:r w:rsidRPr="00BA49DC">
        <w:rPr>
          <w:rFonts w:ascii="Arial" w:hAnsi="Arial" w:cs="Arial"/>
        </w:rPr>
        <w:tab/>
        <w:t>Stoppage of P 107 A/S motor.</w:t>
      </w:r>
    </w:p>
    <w:p w14:paraId="687FFF69" w14:textId="77777777" w:rsidR="00114806" w:rsidRPr="00114806" w:rsidRDefault="00114806" w:rsidP="00BA49DC">
      <w:pPr>
        <w:ind w:left="426" w:hanging="426"/>
        <w:rPr>
          <w:rFonts w:ascii="Arial" w:hAnsi="Arial" w:cs="Arial"/>
        </w:rPr>
      </w:pPr>
    </w:p>
    <w:p w14:paraId="11764935" w14:textId="58227654" w:rsidR="00114806" w:rsidRPr="00BA49DC" w:rsidRDefault="00114806" w:rsidP="00BA49DC">
      <w:pPr>
        <w:ind w:left="426" w:hanging="426"/>
        <w:rPr>
          <w:rFonts w:ascii="Arial" w:hAnsi="Arial" w:cs="Arial"/>
        </w:rPr>
      </w:pPr>
      <w:r w:rsidRPr="00BA49DC">
        <w:rPr>
          <w:rFonts w:ascii="Arial" w:hAnsi="Arial" w:cs="Arial"/>
        </w:rPr>
        <w:t>PALL 1605</w:t>
      </w:r>
      <w:r w:rsidRPr="00BA49DC">
        <w:rPr>
          <w:rFonts w:ascii="Arial" w:hAnsi="Arial" w:cs="Arial"/>
        </w:rPr>
        <w:tab/>
      </w:r>
      <w:r w:rsidRPr="00BA49DC">
        <w:rPr>
          <w:rFonts w:ascii="Arial" w:hAnsi="Arial" w:cs="Arial"/>
        </w:rPr>
        <w:tab/>
      </w:r>
      <w:r w:rsidRPr="00BA49DC">
        <w:rPr>
          <w:rFonts w:ascii="Arial" w:hAnsi="Arial" w:cs="Arial"/>
        </w:rPr>
        <w:tab/>
        <w:t>Pressure in P 107 A/S discharge line at 48 kg/cm2.</w:t>
      </w:r>
    </w:p>
    <w:p w14:paraId="01E34130" w14:textId="77777777" w:rsidR="00114806" w:rsidRPr="00114806" w:rsidRDefault="00114806" w:rsidP="00BA49DC">
      <w:pPr>
        <w:ind w:left="426" w:hanging="426"/>
        <w:rPr>
          <w:rFonts w:ascii="Arial" w:hAnsi="Arial" w:cs="Arial"/>
        </w:rPr>
      </w:pPr>
    </w:p>
    <w:p w14:paraId="06487421" w14:textId="65920FA5" w:rsidR="00114806" w:rsidRPr="00BA49DC" w:rsidRDefault="00114806" w:rsidP="00BA49DC">
      <w:pPr>
        <w:ind w:left="426" w:hanging="426"/>
        <w:rPr>
          <w:rFonts w:ascii="Arial" w:hAnsi="Arial" w:cs="Arial"/>
        </w:rPr>
      </w:pPr>
      <w:r w:rsidRPr="00BA49DC">
        <w:rPr>
          <w:rFonts w:ascii="Arial" w:hAnsi="Arial" w:cs="Arial"/>
        </w:rPr>
        <w:t>PAHH 1606</w:t>
      </w:r>
      <w:r w:rsidRPr="00BA49DC">
        <w:rPr>
          <w:rFonts w:ascii="Arial" w:hAnsi="Arial" w:cs="Arial"/>
        </w:rPr>
        <w:tab/>
      </w:r>
      <w:r w:rsidRPr="00BA49DC">
        <w:rPr>
          <w:rFonts w:ascii="Arial" w:hAnsi="Arial" w:cs="Arial"/>
        </w:rPr>
        <w:tab/>
      </w:r>
      <w:r w:rsidRPr="00BA49DC">
        <w:rPr>
          <w:rFonts w:ascii="Arial" w:hAnsi="Arial" w:cs="Arial"/>
        </w:rPr>
        <w:tab/>
        <w:t>Pressure in P 107 A/S discharge line at 62 kg/cm2g.</w:t>
      </w:r>
    </w:p>
    <w:p w14:paraId="249BD77B" w14:textId="77777777" w:rsidR="00114806" w:rsidRPr="00114806" w:rsidRDefault="00114806" w:rsidP="00BA49DC">
      <w:pPr>
        <w:ind w:left="426" w:hanging="426"/>
        <w:rPr>
          <w:rFonts w:ascii="Arial" w:hAnsi="Arial" w:cs="Arial"/>
        </w:rPr>
      </w:pPr>
    </w:p>
    <w:p w14:paraId="09A64AB7" w14:textId="614181F1" w:rsidR="00114806" w:rsidRPr="00BA49DC" w:rsidRDefault="00114806" w:rsidP="00BA49DC">
      <w:pPr>
        <w:ind w:left="426" w:hanging="426"/>
        <w:rPr>
          <w:rFonts w:ascii="Arial" w:hAnsi="Arial" w:cs="Arial"/>
        </w:rPr>
      </w:pPr>
      <w:r w:rsidRPr="00BA49DC">
        <w:rPr>
          <w:rFonts w:ascii="Arial" w:hAnsi="Arial" w:cs="Arial"/>
        </w:rPr>
        <w:t>PSL 1609</w:t>
      </w:r>
      <w:r w:rsidRPr="00BA49DC">
        <w:rPr>
          <w:rFonts w:ascii="Arial" w:hAnsi="Arial" w:cs="Arial"/>
        </w:rPr>
        <w:tab/>
      </w:r>
      <w:r w:rsidRPr="00BA49DC">
        <w:rPr>
          <w:rFonts w:ascii="Arial" w:hAnsi="Arial" w:cs="Arial"/>
        </w:rPr>
        <w:tab/>
      </w:r>
      <w:r w:rsidRPr="00BA49DC">
        <w:rPr>
          <w:rFonts w:ascii="Arial" w:hAnsi="Arial" w:cs="Arial"/>
        </w:rPr>
        <w:tab/>
        <w:t>P107 A/S discharge Press:50 kg/cm2g Starts P107A/S</w:t>
      </w:r>
    </w:p>
    <w:p w14:paraId="4B8D0C2F" w14:textId="45EB8788" w:rsidR="00114806" w:rsidRPr="00114806" w:rsidRDefault="00114806" w:rsidP="00BA49DC">
      <w:pPr>
        <w:ind w:left="426" w:hanging="426"/>
        <w:rPr>
          <w:rFonts w:ascii="Arial" w:hAnsi="Arial" w:cs="Arial"/>
        </w:rPr>
      </w:pPr>
    </w:p>
    <w:p w14:paraId="7D194405" w14:textId="77BB4678" w:rsidR="00114806" w:rsidRPr="00BA49DC" w:rsidRDefault="00114806" w:rsidP="00BA49DC">
      <w:pPr>
        <w:ind w:left="426" w:hanging="426"/>
        <w:rPr>
          <w:rFonts w:ascii="Arial" w:hAnsi="Arial" w:cs="Arial"/>
        </w:rPr>
      </w:pPr>
      <w:r w:rsidRPr="00BA49DC">
        <w:rPr>
          <w:rFonts w:ascii="Arial" w:hAnsi="Arial" w:cs="Arial"/>
        </w:rPr>
        <w:t>PSH 1610</w:t>
      </w:r>
      <w:r w:rsidRPr="00BA49DC">
        <w:rPr>
          <w:rFonts w:ascii="Arial" w:hAnsi="Arial" w:cs="Arial"/>
        </w:rPr>
        <w:tab/>
      </w:r>
      <w:r w:rsidRPr="00BA49DC">
        <w:rPr>
          <w:rFonts w:ascii="Arial" w:hAnsi="Arial" w:cs="Arial"/>
        </w:rPr>
        <w:tab/>
      </w:r>
      <w:r w:rsidRPr="00BA49DC">
        <w:rPr>
          <w:rFonts w:ascii="Arial" w:hAnsi="Arial" w:cs="Arial"/>
        </w:rPr>
        <w:tab/>
        <w:t>P107 A/S discharge Press:60 kg/cm2g Stops P107 A/S</w:t>
      </w:r>
    </w:p>
    <w:p w14:paraId="4D536D5A" w14:textId="30CA2C3B" w:rsidR="00114806" w:rsidRPr="00114806" w:rsidRDefault="00114806" w:rsidP="00BA49DC">
      <w:pPr>
        <w:ind w:left="426" w:hanging="426"/>
        <w:rPr>
          <w:rFonts w:ascii="Arial" w:hAnsi="Arial" w:cs="Arial"/>
        </w:rPr>
      </w:pPr>
    </w:p>
    <w:p w14:paraId="1496E127" w14:textId="570FAB40" w:rsidR="00114806" w:rsidRPr="00BA49DC" w:rsidRDefault="00114806" w:rsidP="00BA49DC">
      <w:pPr>
        <w:ind w:left="426" w:hanging="426"/>
        <w:rPr>
          <w:rFonts w:ascii="Arial" w:hAnsi="Arial" w:cs="Arial"/>
        </w:rPr>
      </w:pPr>
      <w:r w:rsidRPr="00BA49DC">
        <w:rPr>
          <w:rFonts w:ascii="Arial" w:hAnsi="Arial" w:cs="Arial"/>
        </w:rPr>
        <w:t>QA 1601</w:t>
      </w:r>
      <w:r w:rsidRPr="00BA49DC">
        <w:rPr>
          <w:rFonts w:ascii="Arial" w:hAnsi="Arial" w:cs="Arial"/>
        </w:rPr>
        <w:tab/>
      </w:r>
      <w:r w:rsidRPr="00BA49DC">
        <w:rPr>
          <w:rFonts w:ascii="Arial" w:hAnsi="Arial" w:cs="Arial"/>
        </w:rPr>
        <w:tab/>
      </w:r>
      <w:r w:rsidRPr="00BA49DC">
        <w:rPr>
          <w:rFonts w:ascii="Arial" w:hAnsi="Arial" w:cs="Arial"/>
        </w:rPr>
        <w:tab/>
        <w:t>Monitoring of failure in PK 101 package sequence.</w:t>
      </w:r>
    </w:p>
    <w:p w14:paraId="7B484545" w14:textId="77777777" w:rsidR="00114806" w:rsidRPr="00114806" w:rsidRDefault="00114806" w:rsidP="00BA49DC">
      <w:pPr>
        <w:ind w:left="426" w:hanging="426"/>
        <w:rPr>
          <w:rFonts w:ascii="Arial" w:hAnsi="Arial" w:cs="Arial"/>
        </w:rPr>
      </w:pPr>
    </w:p>
    <w:p w14:paraId="1E96596F" w14:textId="77777777" w:rsidR="00114806" w:rsidRPr="00114806" w:rsidRDefault="00114806" w:rsidP="00BA49DC">
      <w:pPr>
        <w:ind w:left="426" w:hanging="426"/>
        <w:rPr>
          <w:rFonts w:ascii="Arial" w:hAnsi="Arial" w:cs="Arial"/>
        </w:rPr>
      </w:pPr>
    </w:p>
    <w:p w14:paraId="08F1CA6C" w14:textId="77777777" w:rsidR="00114806" w:rsidRPr="00114806" w:rsidRDefault="00114806" w:rsidP="00BA49DC">
      <w:pPr>
        <w:ind w:left="426" w:hanging="426"/>
        <w:rPr>
          <w:rFonts w:ascii="Arial" w:hAnsi="Arial" w:cs="Arial"/>
        </w:rPr>
      </w:pPr>
    </w:p>
    <w:p w14:paraId="3EEF5592"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47328" behindDoc="0" locked="0" layoutInCell="1" allowOverlap="1" wp14:anchorId="6CAA2A11" wp14:editId="571CAFA8">
                <wp:simplePos x="0" y="0"/>
                <wp:positionH relativeFrom="column">
                  <wp:posOffset>2857500</wp:posOffset>
                </wp:positionH>
                <wp:positionV relativeFrom="paragraph">
                  <wp:posOffset>46355</wp:posOffset>
                </wp:positionV>
                <wp:extent cx="1200150" cy="914400"/>
                <wp:effectExtent l="38100" t="12700" r="38100" b="6350"/>
                <wp:wrapNone/>
                <wp:docPr id="1197" name="Group 1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198" name="AutoShape 912"/>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199" name="Text Box 913"/>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7FE7D9AB"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7C9679E4" w14:textId="77777777" w:rsidR="006B0921" w:rsidRDefault="006B0921" w:rsidP="00114806">
                              <w:pPr>
                                <w:jc w:val="center"/>
                                <w:rPr>
                                  <w:rStyle w:val="Hyperlink"/>
                                  <w:b/>
                                  <w:bCs/>
                                  <w:sz w:val="16"/>
                                </w:rPr>
                              </w:pPr>
                              <w:r>
                                <w:rPr>
                                  <w:rStyle w:val="Hyperlink"/>
                                  <w:b/>
                                  <w:bCs/>
                                  <w:sz w:val="16"/>
                                </w:rPr>
                                <w:t>TO</w:t>
                              </w:r>
                            </w:p>
                            <w:p w14:paraId="33CF1AF0"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A2A11" id="Group 1197" o:spid="_x0000_s1029" style="position:absolute;left:0;text-align:left;margin-left:225pt;margin-top:3.65pt;width:94.5pt;height:1in;z-index:251747328"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">
                <v:shape id="AutoShape 912" o:spid="_x0000_s1030"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" fillcolor="aqua" strokecolor="aqua"/>
                <v:shape id="Text Box 913" o:spid="_x0000_s1031"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" fillcolor="aqua" strokecolor="aqua">
                  <v:textbox>
                    <w:txbxContent>
                      <w:p w14:paraId="7FE7D9AB"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7C9679E4" w14:textId="77777777" w:rsidR="006B0921" w:rsidRDefault="006B0921" w:rsidP="00114806">
                        <w:pPr>
                          <w:jc w:val="center"/>
                          <w:rPr>
                            <w:rStyle w:val="Hyperlink"/>
                            <w:b/>
                            <w:bCs/>
                            <w:sz w:val="16"/>
                          </w:rPr>
                        </w:pPr>
                        <w:r>
                          <w:rPr>
                            <w:rStyle w:val="Hyperlink"/>
                            <w:b/>
                            <w:bCs/>
                            <w:sz w:val="16"/>
                          </w:rPr>
                          <w:t>TO</w:t>
                        </w:r>
                      </w:p>
                      <w:p w14:paraId="33CF1AF0"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7EB28EB0" w14:textId="77777777" w:rsidR="00114806" w:rsidRPr="00114806" w:rsidRDefault="00114806" w:rsidP="00BA49DC">
      <w:pPr>
        <w:ind w:left="426" w:hanging="426"/>
        <w:rPr>
          <w:rFonts w:ascii="Arial" w:hAnsi="Arial" w:cs="Arial"/>
        </w:rPr>
      </w:pPr>
    </w:p>
    <w:p w14:paraId="2318EF2C" w14:textId="77777777" w:rsidR="00114806" w:rsidRPr="00114806" w:rsidRDefault="00114806" w:rsidP="00BA49DC">
      <w:pPr>
        <w:ind w:left="426" w:hanging="426"/>
        <w:rPr>
          <w:rFonts w:ascii="Arial" w:hAnsi="Arial" w:cs="Arial"/>
        </w:rPr>
      </w:pPr>
    </w:p>
    <w:p w14:paraId="0E9C40EE" w14:textId="77777777" w:rsidR="00114806" w:rsidRPr="00114806" w:rsidRDefault="00114806" w:rsidP="00BA49DC">
      <w:pPr>
        <w:ind w:left="426" w:hanging="426"/>
        <w:rPr>
          <w:rFonts w:ascii="Arial" w:hAnsi="Arial" w:cs="Arial"/>
        </w:rPr>
      </w:pPr>
    </w:p>
    <w:p w14:paraId="1B73AB0D" w14:textId="77777777" w:rsidR="00114806" w:rsidRPr="00114806" w:rsidRDefault="00114806" w:rsidP="00BA49DC">
      <w:pPr>
        <w:ind w:left="426" w:hanging="426"/>
        <w:rPr>
          <w:rFonts w:ascii="Arial" w:hAnsi="Arial" w:cs="Arial"/>
        </w:rPr>
      </w:pPr>
    </w:p>
    <w:p w14:paraId="3F75DB3A" w14:textId="77777777" w:rsidR="00114806" w:rsidRPr="00114806" w:rsidRDefault="00114806" w:rsidP="00BA49DC">
      <w:pPr>
        <w:ind w:left="426" w:hanging="426"/>
        <w:rPr>
          <w:rFonts w:ascii="Arial" w:hAnsi="Arial" w:cs="Arial"/>
        </w:rPr>
      </w:pPr>
    </w:p>
    <w:p w14:paraId="2768212E" w14:textId="77777777" w:rsidR="00114806" w:rsidRPr="00114806" w:rsidRDefault="00114806" w:rsidP="00BA49DC">
      <w:pPr>
        <w:pStyle w:val="Heading5"/>
        <w:numPr>
          <w:ilvl w:val="0"/>
          <w:numId w:val="0"/>
        </w:numPr>
        <w:ind w:left="426" w:hanging="426"/>
        <w:jc w:val="left"/>
        <w:rPr>
          <w:rFonts w:ascii="Arial" w:hAnsi="Arial" w:cs="Arial"/>
          <w:b/>
          <w:bCs/>
        </w:rPr>
      </w:pPr>
    </w:p>
    <w:p w14:paraId="60CDA4C5" w14:textId="77777777" w:rsidR="00114806" w:rsidRPr="00114806" w:rsidRDefault="00114806" w:rsidP="00BA49DC">
      <w:pPr>
        <w:pStyle w:val="Heading5"/>
        <w:numPr>
          <w:ilvl w:val="0"/>
          <w:numId w:val="0"/>
        </w:numPr>
        <w:ind w:left="426" w:hanging="426"/>
        <w:jc w:val="left"/>
        <w:rPr>
          <w:rFonts w:ascii="Arial" w:hAnsi="Arial" w:cs="Arial"/>
          <w:b/>
          <w:bCs/>
        </w:rPr>
      </w:pPr>
    </w:p>
    <w:p w14:paraId="4C370936" w14:textId="77777777" w:rsidR="00114806" w:rsidRPr="00114806" w:rsidRDefault="00114806" w:rsidP="00BA49DC">
      <w:pPr>
        <w:pStyle w:val="Heading5"/>
        <w:numPr>
          <w:ilvl w:val="0"/>
          <w:numId w:val="0"/>
        </w:numPr>
        <w:ind w:left="426" w:hanging="426"/>
        <w:jc w:val="left"/>
        <w:rPr>
          <w:rFonts w:ascii="Arial" w:hAnsi="Arial" w:cs="Arial"/>
          <w:b/>
          <w:bCs/>
        </w:rPr>
      </w:pPr>
    </w:p>
    <w:p w14:paraId="766928D1" w14:textId="77777777" w:rsidR="00114806" w:rsidRPr="00114806" w:rsidRDefault="00114806" w:rsidP="00BA49DC">
      <w:pPr>
        <w:pStyle w:val="Heading5"/>
        <w:numPr>
          <w:ilvl w:val="0"/>
          <w:numId w:val="0"/>
        </w:numPr>
        <w:ind w:left="426" w:hanging="426"/>
        <w:jc w:val="left"/>
        <w:rPr>
          <w:rFonts w:ascii="Arial" w:hAnsi="Arial" w:cs="Arial"/>
          <w:b/>
          <w:bCs/>
        </w:rPr>
      </w:pPr>
    </w:p>
    <w:p w14:paraId="3B4FCFB7" w14:textId="77777777" w:rsidR="00114806" w:rsidRPr="00114806" w:rsidRDefault="00114806" w:rsidP="00BA49DC">
      <w:pPr>
        <w:pStyle w:val="Heading5"/>
        <w:numPr>
          <w:ilvl w:val="0"/>
          <w:numId w:val="0"/>
        </w:numPr>
        <w:ind w:left="426" w:hanging="426"/>
        <w:jc w:val="left"/>
        <w:rPr>
          <w:rFonts w:ascii="Arial" w:hAnsi="Arial" w:cs="Arial"/>
          <w:b/>
          <w:bCs/>
        </w:rPr>
      </w:pPr>
    </w:p>
    <w:p w14:paraId="5EF4AEFB" w14:textId="77777777" w:rsidR="00114806" w:rsidRPr="00114806" w:rsidRDefault="00114806" w:rsidP="00BA49DC">
      <w:pPr>
        <w:pStyle w:val="Heading5"/>
        <w:numPr>
          <w:ilvl w:val="0"/>
          <w:numId w:val="0"/>
        </w:numPr>
        <w:ind w:left="426" w:hanging="426"/>
        <w:jc w:val="left"/>
        <w:rPr>
          <w:rFonts w:ascii="Arial" w:hAnsi="Arial" w:cs="Arial"/>
          <w:b/>
          <w:bCs/>
          <w:u w:val="none"/>
        </w:rPr>
      </w:pPr>
    </w:p>
    <w:p w14:paraId="6BE9BA35" w14:textId="77777777" w:rsidR="00114806" w:rsidRPr="00114806" w:rsidRDefault="00114806" w:rsidP="00BA49DC">
      <w:pPr>
        <w:pStyle w:val="Heading5"/>
        <w:numPr>
          <w:ilvl w:val="0"/>
          <w:numId w:val="0"/>
        </w:numPr>
        <w:ind w:left="426" w:hanging="426"/>
        <w:jc w:val="left"/>
        <w:rPr>
          <w:rFonts w:ascii="Arial" w:hAnsi="Arial" w:cs="Arial"/>
          <w:b/>
          <w:bCs/>
          <w:u w:val="none"/>
        </w:rPr>
      </w:pPr>
      <w:r w:rsidRPr="00114806">
        <w:rPr>
          <w:rFonts w:ascii="Arial" w:hAnsi="Arial" w:cs="Arial"/>
          <w:b/>
          <w:bCs/>
          <w:u w:val="none"/>
        </w:rPr>
        <w:t>B.</w:t>
      </w:r>
      <w:r w:rsidRPr="00114806">
        <w:rPr>
          <w:rFonts w:ascii="Arial" w:hAnsi="Arial" w:cs="Arial"/>
          <w:b/>
          <w:bCs/>
          <w:u w:val="none"/>
        </w:rPr>
        <w:tab/>
        <w:t>POLYMERISATION UNIT</w:t>
      </w:r>
    </w:p>
    <w:p w14:paraId="00997A18" w14:textId="77777777" w:rsidR="00114806" w:rsidRPr="00114806" w:rsidRDefault="006B0921" w:rsidP="00BA49DC">
      <w:pPr>
        <w:ind w:left="426" w:hanging="426"/>
        <w:rPr>
          <w:rFonts w:ascii="Arial" w:hAnsi="Arial" w:cs="Arial"/>
        </w:rPr>
      </w:pPr>
      <w:hyperlink w:anchor="REATORPROCESS" w:history="1">
        <w:r w:rsidR="00114806" w:rsidRPr="00114806">
          <w:rPr>
            <w:rStyle w:val="Hyperlink"/>
            <w:rFonts w:ascii="Arial" w:hAnsi="Arial" w:cs="Arial"/>
          </w:rPr>
          <w:t>PROCESS DESCRIPTION</w:t>
        </w:r>
      </w:hyperlink>
    </w:p>
    <w:p w14:paraId="1AEDA17E" w14:textId="77777777" w:rsidR="00114806" w:rsidRPr="00114806" w:rsidRDefault="006B0921" w:rsidP="00BA49DC">
      <w:pPr>
        <w:ind w:left="426" w:hanging="426"/>
        <w:rPr>
          <w:rFonts w:ascii="Arial" w:hAnsi="Arial" w:cs="Arial"/>
        </w:rPr>
      </w:pPr>
      <w:hyperlink w:anchor="POLYSTARTUP" w:history="1">
        <w:r w:rsidR="00114806" w:rsidRPr="00114806">
          <w:rPr>
            <w:rStyle w:val="Hyperlink"/>
            <w:rFonts w:ascii="Arial" w:hAnsi="Arial" w:cs="Arial"/>
          </w:rPr>
          <w:t>START UP AND OPERATION</w:t>
        </w:r>
      </w:hyperlink>
    </w:p>
    <w:p w14:paraId="29593026" w14:textId="77777777" w:rsidR="00114806" w:rsidRPr="00114806" w:rsidRDefault="006B0921" w:rsidP="00BA49DC">
      <w:pPr>
        <w:ind w:left="426" w:hanging="426"/>
        <w:rPr>
          <w:rFonts w:ascii="Arial" w:hAnsi="Arial" w:cs="Arial"/>
        </w:rPr>
      </w:pPr>
      <w:hyperlink w:anchor="POLYSHUTDOWN" w:history="1">
        <w:r w:rsidR="00114806" w:rsidRPr="00114806">
          <w:rPr>
            <w:rStyle w:val="Hyperlink"/>
            <w:rFonts w:ascii="Arial" w:hAnsi="Arial" w:cs="Arial"/>
          </w:rPr>
          <w:t>SHUTDOWN PROCEDURE</w:t>
        </w:r>
      </w:hyperlink>
    </w:p>
    <w:p w14:paraId="5D98EAD2" w14:textId="77777777" w:rsidR="00114806" w:rsidRPr="00114806" w:rsidRDefault="006B0921" w:rsidP="00BA49DC">
      <w:pPr>
        <w:ind w:left="426" w:hanging="426"/>
        <w:rPr>
          <w:rFonts w:ascii="Arial" w:hAnsi="Arial" w:cs="Arial"/>
        </w:rPr>
      </w:pPr>
      <w:hyperlink w:anchor="ALARMPOLY" w:history="1">
        <w:r w:rsidR="00114806" w:rsidRPr="00114806">
          <w:rPr>
            <w:rStyle w:val="Hyperlink"/>
            <w:rFonts w:ascii="Arial" w:hAnsi="Arial" w:cs="Arial"/>
          </w:rPr>
          <w:t>LIST OF ALARMS</w:t>
        </w:r>
      </w:hyperlink>
    </w:p>
    <w:p w14:paraId="4E7567A5" w14:textId="3B518FE9" w:rsidR="00114806" w:rsidRPr="00114806" w:rsidRDefault="00114806" w:rsidP="00BA49DC">
      <w:pPr>
        <w:pStyle w:val="Heading5"/>
        <w:numPr>
          <w:ilvl w:val="0"/>
          <w:numId w:val="0"/>
        </w:numPr>
        <w:ind w:left="426" w:hanging="426"/>
        <w:jc w:val="left"/>
        <w:rPr>
          <w:rFonts w:ascii="Arial" w:hAnsi="Arial" w:cs="Arial"/>
          <w:b/>
          <w:bCs/>
        </w:rPr>
      </w:pPr>
      <w:r w:rsidRPr="00114806">
        <w:rPr>
          <w:rFonts w:ascii="Arial" w:hAnsi="Arial" w:cs="Arial"/>
          <w:b/>
          <w:bCs/>
          <w:u w:val="none"/>
        </w:rPr>
        <w:lastRenderedPageBreak/>
        <w:t>C.</w:t>
      </w:r>
      <w:r w:rsidRPr="00114806">
        <w:rPr>
          <w:rFonts w:ascii="Arial" w:hAnsi="Arial" w:cs="Arial"/>
          <w:b/>
          <w:bCs/>
          <w:u w:val="none"/>
        </w:rPr>
        <w:tab/>
      </w:r>
      <w:hyperlink w:anchor="DEGASS" w:history="1">
        <w:r w:rsidRPr="00114806">
          <w:rPr>
            <w:rFonts w:ascii="Arial" w:hAnsi="Arial" w:cs="Arial"/>
            <w:u w:val="none"/>
          </w:rPr>
          <w:t>DEGASSING AND FEED DRUM</w:t>
        </w:r>
      </w:hyperlink>
    </w:p>
    <w:p w14:paraId="091615F0" w14:textId="77777777" w:rsidR="00114806" w:rsidRPr="00114806" w:rsidRDefault="006B0921" w:rsidP="00BA49DC">
      <w:pPr>
        <w:ind w:left="426" w:hanging="426"/>
        <w:rPr>
          <w:rFonts w:ascii="Arial" w:hAnsi="Arial" w:cs="Arial"/>
        </w:rPr>
      </w:pPr>
      <w:hyperlink w:anchor="DEAGASSPROCESS" w:history="1">
        <w:r w:rsidR="00114806" w:rsidRPr="00114806">
          <w:rPr>
            <w:rStyle w:val="Hyperlink"/>
            <w:rFonts w:ascii="Arial" w:hAnsi="Arial" w:cs="Arial"/>
          </w:rPr>
          <w:t>PROCESS DESCRIPTION</w:t>
        </w:r>
      </w:hyperlink>
    </w:p>
    <w:p w14:paraId="2F54485E" w14:textId="77777777" w:rsidR="00114806" w:rsidRPr="00114806" w:rsidRDefault="006B0921" w:rsidP="00BA49DC">
      <w:pPr>
        <w:ind w:left="426" w:hanging="426"/>
        <w:rPr>
          <w:rFonts w:ascii="Arial" w:hAnsi="Arial" w:cs="Arial"/>
        </w:rPr>
      </w:pPr>
      <w:hyperlink w:anchor="DEAGSSSTARTUP" w:history="1">
        <w:r w:rsidR="00114806" w:rsidRPr="00114806">
          <w:rPr>
            <w:rStyle w:val="Hyperlink"/>
            <w:rFonts w:ascii="Arial" w:hAnsi="Arial" w:cs="Arial"/>
          </w:rPr>
          <w:t>START UP AND OPERATION</w:t>
        </w:r>
      </w:hyperlink>
    </w:p>
    <w:p w14:paraId="4F69101F" w14:textId="77777777" w:rsidR="00114806" w:rsidRPr="00114806" w:rsidRDefault="006B0921" w:rsidP="00BA49DC">
      <w:pPr>
        <w:ind w:left="426" w:hanging="426"/>
        <w:rPr>
          <w:rFonts w:ascii="Arial" w:hAnsi="Arial" w:cs="Arial"/>
        </w:rPr>
      </w:pPr>
      <w:hyperlink w:anchor="DEGASSSHUTDOWN" w:history="1">
        <w:r w:rsidR="00114806" w:rsidRPr="00114806">
          <w:rPr>
            <w:rStyle w:val="Hyperlink"/>
            <w:rFonts w:ascii="Arial" w:hAnsi="Arial" w:cs="Arial"/>
          </w:rPr>
          <w:t>SHUTDOWN PROCEDURE</w:t>
        </w:r>
      </w:hyperlink>
    </w:p>
    <w:p w14:paraId="0C9C442A" w14:textId="77777777" w:rsidR="00114806" w:rsidRPr="00114806" w:rsidRDefault="006B0921" w:rsidP="00BA49DC">
      <w:pPr>
        <w:ind w:left="426" w:hanging="426"/>
        <w:rPr>
          <w:rFonts w:ascii="Arial" w:hAnsi="Arial" w:cs="Arial"/>
        </w:rPr>
      </w:pPr>
      <w:hyperlink w:anchor="ALARMDEGASS" w:history="1">
        <w:r w:rsidR="00114806" w:rsidRPr="00114806">
          <w:rPr>
            <w:rStyle w:val="Hyperlink"/>
            <w:rFonts w:ascii="Arial" w:hAnsi="Arial" w:cs="Arial"/>
          </w:rPr>
          <w:t>LIST OF ALARMS</w:t>
        </w:r>
      </w:hyperlink>
    </w:p>
    <w:p w14:paraId="61EFBCFF" w14:textId="77777777" w:rsidR="00114806" w:rsidRPr="00114806" w:rsidRDefault="00114806" w:rsidP="00BA49DC">
      <w:pPr>
        <w:ind w:left="426" w:hanging="426"/>
        <w:rPr>
          <w:rFonts w:ascii="Arial" w:hAnsi="Arial" w:cs="Arial"/>
        </w:rPr>
      </w:pPr>
    </w:p>
    <w:p w14:paraId="45327640" w14:textId="77777777" w:rsidR="00114806" w:rsidRPr="00114806" w:rsidRDefault="00114806" w:rsidP="00BA49DC">
      <w:pPr>
        <w:ind w:left="426" w:hanging="426"/>
        <w:rPr>
          <w:rFonts w:ascii="Arial" w:hAnsi="Arial" w:cs="Arial"/>
        </w:rPr>
      </w:pPr>
    </w:p>
    <w:p w14:paraId="3BEF5981" w14:textId="77777777" w:rsidR="00114806" w:rsidRPr="00114806" w:rsidRDefault="00114806" w:rsidP="00BA49DC">
      <w:pPr>
        <w:ind w:left="426" w:hanging="426"/>
        <w:rPr>
          <w:rFonts w:ascii="Arial" w:hAnsi="Arial" w:cs="Arial"/>
        </w:rPr>
      </w:pPr>
    </w:p>
    <w:p w14:paraId="6849850D" w14:textId="430AC139" w:rsidR="00114806" w:rsidRPr="00114806" w:rsidRDefault="00114806" w:rsidP="00BA49DC">
      <w:pPr>
        <w:tabs>
          <w:tab w:val="left" w:pos="3735"/>
        </w:tabs>
        <w:ind w:left="426" w:hanging="426"/>
        <w:rPr>
          <w:rFonts w:ascii="Arial" w:hAnsi="Arial" w:cs="Arial"/>
        </w:rPr>
      </w:pPr>
    </w:p>
    <w:p w14:paraId="67821FBC" w14:textId="77777777" w:rsidR="00114806" w:rsidRPr="00114806" w:rsidRDefault="00114806" w:rsidP="00BA49DC">
      <w:pPr>
        <w:pStyle w:val="Heading5"/>
        <w:numPr>
          <w:ilvl w:val="0"/>
          <w:numId w:val="0"/>
        </w:numPr>
        <w:ind w:left="426" w:hanging="426"/>
        <w:jc w:val="left"/>
        <w:rPr>
          <w:rFonts w:ascii="Arial" w:hAnsi="Arial" w:cs="Arial"/>
          <w:b/>
          <w:bCs/>
          <w:u w:val="none"/>
        </w:rPr>
      </w:pPr>
    </w:p>
    <w:p w14:paraId="06084B3D" w14:textId="77777777" w:rsidR="00114806" w:rsidRPr="00114806" w:rsidRDefault="00114806" w:rsidP="00BA49DC">
      <w:pPr>
        <w:pStyle w:val="Heading5"/>
        <w:numPr>
          <w:ilvl w:val="0"/>
          <w:numId w:val="0"/>
        </w:numPr>
        <w:ind w:left="426" w:hanging="426"/>
        <w:jc w:val="left"/>
        <w:rPr>
          <w:rFonts w:ascii="Arial" w:hAnsi="Arial" w:cs="Arial"/>
          <w:b/>
          <w:bCs/>
          <w:u w:val="none"/>
        </w:rPr>
      </w:pPr>
    </w:p>
    <w:p w14:paraId="073B11C5" w14:textId="77777777" w:rsidR="00114806" w:rsidRPr="00114806" w:rsidRDefault="00114806" w:rsidP="00BA49DC">
      <w:pPr>
        <w:pStyle w:val="Heading5"/>
        <w:numPr>
          <w:ilvl w:val="0"/>
          <w:numId w:val="0"/>
        </w:numPr>
        <w:ind w:left="426" w:hanging="426"/>
        <w:jc w:val="left"/>
        <w:rPr>
          <w:rFonts w:ascii="Arial" w:hAnsi="Arial" w:cs="Arial"/>
          <w:b/>
          <w:bCs/>
          <w:u w:val="none"/>
        </w:rPr>
      </w:pPr>
    </w:p>
    <w:p w14:paraId="4575FC2F" w14:textId="77777777" w:rsidR="00677C6E" w:rsidRDefault="00677C6E">
      <w:pPr>
        <w:spacing w:after="160" w:line="259" w:lineRule="auto"/>
        <w:rPr>
          <w:rFonts w:ascii="Arial" w:hAnsi="Arial" w:cs="Arial"/>
          <w:b/>
          <w:bCs/>
        </w:rPr>
      </w:pPr>
      <w:r>
        <w:rPr>
          <w:rFonts w:ascii="Arial" w:hAnsi="Arial" w:cs="Arial"/>
        </w:rPr>
        <w:br w:type="page"/>
      </w:r>
    </w:p>
    <w:p w14:paraId="0025654C" w14:textId="48ECF4BE" w:rsidR="00114806" w:rsidRPr="00677C6E" w:rsidRDefault="00114806" w:rsidP="00C023BD">
      <w:pPr>
        <w:pStyle w:val="Heading1"/>
        <w:numPr>
          <w:ilvl w:val="1"/>
          <w:numId w:val="2"/>
        </w:numPr>
        <w:jc w:val="left"/>
        <w:rPr>
          <w:rFonts w:ascii="Arial" w:hAnsi="Arial" w:cs="Arial"/>
        </w:rPr>
      </w:pPr>
      <w:bookmarkStart w:id="63" w:name="_Toc94797324"/>
      <w:r w:rsidRPr="00114806">
        <w:rPr>
          <w:rFonts w:ascii="Arial" w:hAnsi="Arial" w:cs="Arial"/>
        </w:rPr>
        <w:lastRenderedPageBreak/>
        <w:t>POLYMERISATION UNIT</w:t>
      </w:r>
      <w:bookmarkEnd w:id="63"/>
    </w:p>
    <w:p w14:paraId="35ABC6F6" w14:textId="77777777" w:rsidR="00114806" w:rsidRPr="00114806" w:rsidRDefault="00114806" w:rsidP="00BA49DC">
      <w:pPr>
        <w:ind w:left="426" w:hanging="426"/>
        <w:rPr>
          <w:rFonts w:ascii="Arial" w:hAnsi="Arial" w:cs="Arial"/>
        </w:rPr>
      </w:pPr>
    </w:p>
    <w:p w14:paraId="19FCA79C" w14:textId="0EA390E9" w:rsidR="00114806" w:rsidRPr="00BA49DC" w:rsidRDefault="00114806" w:rsidP="00C023BD">
      <w:pPr>
        <w:pStyle w:val="Heading1"/>
        <w:numPr>
          <w:ilvl w:val="2"/>
          <w:numId w:val="2"/>
        </w:numPr>
        <w:jc w:val="left"/>
        <w:rPr>
          <w:rFonts w:ascii="Arial" w:hAnsi="Arial" w:cs="Arial"/>
        </w:rPr>
      </w:pPr>
      <w:bookmarkStart w:id="64" w:name="REATORPROCESS"/>
      <w:bookmarkStart w:id="65" w:name="_Toc94797325"/>
      <w:bookmarkEnd w:id="64"/>
      <w:r w:rsidRPr="00BA49DC">
        <w:rPr>
          <w:rFonts w:ascii="Arial" w:hAnsi="Arial" w:cs="Arial"/>
          <w:u w:val="single"/>
        </w:rPr>
        <w:t xml:space="preserve">PROCESS </w:t>
      </w:r>
      <w:r w:rsidRPr="0061252E">
        <w:rPr>
          <w:rFonts w:ascii="Arial" w:hAnsi="Arial" w:cs="Arial"/>
        </w:rPr>
        <w:t>DESCRIPTION</w:t>
      </w:r>
      <w:r w:rsidRPr="00BA49DC">
        <w:rPr>
          <w:rFonts w:ascii="Arial" w:hAnsi="Arial" w:cs="Arial"/>
        </w:rPr>
        <w:t>.</w:t>
      </w:r>
      <w:bookmarkEnd w:id="65"/>
    </w:p>
    <w:p w14:paraId="0CB6BE2D" w14:textId="77777777" w:rsidR="00114806" w:rsidRPr="00114806" w:rsidRDefault="00114806" w:rsidP="00BA49DC">
      <w:pPr>
        <w:ind w:left="426" w:hanging="426"/>
        <w:rPr>
          <w:rFonts w:ascii="Arial" w:hAnsi="Arial" w:cs="Arial"/>
        </w:rPr>
      </w:pPr>
    </w:p>
    <w:p w14:paraId="59AA8828" w14:textId="60664E94" w:rsidR="00114806" w:rsidRPr="00BA49DC" w:rsidRDefault="00114806" w:rsidP="00BA49DC">
      <w:pPr>
        <w:ind w:left="426" w:hanging="426"/>
        <w:rPr>
          <w:rFonts w:ascii="Arial" w:hAnsi="Arial" w:cs="Arial"/>
          <w:u w:val="single"/>
        </w:rPr>
      </w:pPr>
      <w:r w:rsidRPr="00BA49DC">
        <w:rPr>
          <w:rFonts w:ascii="Arial" w:hAnsi="Arial" w:cs="Arial"/>
          <w:u w:val="single"/>
        </w:rPr>
        <w:t>Prepolymerization:</w:t>
      </w:r>
    </w:p>
    <w:p w14:paraId="7E364F21" w14:textId="77777777" w:rsidR="00114806" w:rsidRPr="00114806" w:rsidRDefault="00114806" w:rsidP="00BA49DC">
      <w:pPr>
        <w:ind w:left="426" w:hanging="426"/>
        <w:rPr>
          <w:rFonts w:ascii="Arial" w:hAnsi="Arial" w:cs="Arial"/>
        </w:rPr>
      </w:pPr>
    </w:p>
    <w:p w14:paraId="048694B6" w14:textId="397A6AB7" w:rsidR="00114806" w:rsidRPr="00BA49DC" w:rsidRDefault="00114806" w:rsidP="00BA49DC">
      <w:pPr>
        <w:ind w:left="426" w:hanging="426"/>
        <w:rPr>
          <w:rFonts w:ascii="Arial" w:hAnsi="Arial" w:cs="Arial"/>
        </w:rPr>
      </w:pPr>
      <w:r w:rsidRPr="00BA49DC">
        <w:rPr>
          <w:rFonts w:ascii="Arial" w:hAnsi="Arial" w:cs="Arial"/>
        </w:rPr>
        <w:t>This unit includes:</w:t>
      </w:r>
    </w:p>
    <w:p w14:paraId="3A03B700" w14:textId="77777777" w:rsidR="00114806" w:rsidRPr="00114806" w:rsidRDefault="00114806" w:rsidP="00BA49DC">
      <w:pPr>
        <w:ind w:left="426" w:hanging="426"/>
        <w:rPr>
          <w:rFonts w:ascii="Arial" w:hAnsi="Arial" w:cs="Arial"/>
        </w:rPr>
      </w:pPr>
    </w:p>
    <w:p w14:paraId="3B904D46" w14:textId="77777777" w:rsidR="00114806" w:rsidRPr="00114806" w:rsidRDefault="00114806" w:rsidP="00BA49DC">
      <w:pPr>
        <w:ind w:left="426" w:hanging="426"/>
        <w:rPr>
          <w:rFonts w:ascii="Arial" w:hAnsi="Arial" w:cs="Arial"/>
        </w:rPr>
      </w:pPr>
      <w:r w:rsidRPr="00114806">
        <w:rPr>
          <w:rFonts w:ascii="Arial" w:hAnsi="Arial" w:cs="Arial"/>
        </w:rPr>
        <w:t>Propylene filter F 201 A/S.</w:t>
      </w:r>
    </w:p>
    <w:p w14:paraId="29F13AD7" w14:textId="77777777" w:rsidR="00114806" w:rsidRPr="00114806" w:rsidRDefault="00114806" w:rsidP="00BA49DC">
      <w:pPr>
        <w:ind w:left="426" w:hanging="426"/>
        <w:rPr>
          <w:rFonts w:ascii="Arial" w:hAnsi="Arial" w:cs="Arial"/>
        </w:rPr>
      </w:pPr>
      <w:r w:rsidRPr="00114806">
        <w:rPr>
          <w:rFonts w:ascii="Arial" w:hAnsi="Arial" w:cs="Arial"/>
        </w:rPr>
        <w:t>Hydrogen filters F 202 A/S</w:t>
      </w:r>
    </w:p>
    <w:p w14:paraId="266B1DBA" w14:textId="77777777" w:rsidR="00114806" w:rsidRPr="00114806" w:rsidRDefault="00114806" w:rsidP="00BA49DC">
      <w:pPr>
        <w:ind w:left="426" w:hanging="426"/>
        <w:rPr>
          <w:rFonts w:ascii="Arial" w:hAnsi="Arial" w:cs="Arial"/>
        </w:rPr>
      </w:pPr>
      <w:r w:rsidRPr="00114806">
        <w:rPr>
          <w:rFonts w:ascii="Arial" w:hAnsi="Arial" w:cs="Arial"/>
        </w:rPr>
        <w:t>Prepoly feed cooler E 201.</w:t>
      </w:r>
    </w:p>
    <w:p w14:paraId="76603751" w14:textId="77777777" w:rsidR="00114806" w:rsidRPr="00114806" w:rsidRDefault="00114806" w:rsidP="00BA49DC">
      <w:pPr>
        <w:ind w:left="426" w:hanging="426"/>
        <w:rPr>
          <w:rFonts w:ascii="Arial" w:hAnsi="Arial" w:cs="Arial"/>
        </w:rPr>
      </w:pPr>
      <w:r w:rsidRPr="00114806">
        <w:rPr>
          <w:rFonts w:ascii="Arial" w:hAnsi="Arial" w:cs="Arial"/>
        </w:rPr>
        <w:t>Precontacting pot V 201 with its agitator A 201.</w:t>
      </w:r>
    </w:p>
    <w:p w14:paraId="64371AF4" w14:textId="77777777" w:rsidR="00114806" w:rsidRPr="00114806" w:rsidRDefault="00114806" w:rsidP="00BA49DC">
      <w:pPr>
        <w:ind w:left="426" w:hanging="426"/>
        <w:rPr>
          <w:rFonts w:ascii="Arial" w:hAnsi="Arial" w:cs="Arial"/>
        </w:rPr>
      </w:pPr>
      <w:r w:rsidRPr="00114806">
        <w:rPr>
          <w:rFonts w:ascii="Arial" w:hAnsi="Arial" w:cs="Arial"/>
        </w:rPr>
        <w:t>V 201 jacket circulation pump P 206</w:t>
      </w:r>
    </w:p>
    <w:p w14:paraId="3111FEA6" w14:textId="77777777" w:rsidR="00114806" w:rsidRPr="00114806" w:rsidRDefault="00114806" w:rsidP="00BA49DC">
      <w:pPr>
        <w:ind w:left="426" w:hanging="426"/>
        <w:rPr>
          <w:rFonts w:ascii="Arial" w:hAnsi="Arial" w:cs="Arial"/>
        </w:rPr>
      </w:pPr>
      <w:r w:rsidRPr="00114806">
        <w:rPr>
          <w:rFonts w:ascii="Arial" w:hAnsi="Arial" w:cs="Arial"/>
        </w:rPr>
        <w:t>Catalyst injectors H 1703 A/S.</w:t>
      </w:r>
    </w:p>
    <w:p w14:paraId="1A62F163" w14:textId="77777777" w:rsidR="00114806" w:rsidRPr="00114806" w:rsidRDefault="00114806" w:rsidP="00BA49DC">
      <w:pPr>
        <w:ind w:left="426" w:hanging="426"/>
        <w:rPr>
          <w:rFonts w:ascii="Arial" w:hAnsi="Arial" w:cs="Arial"/>
        </w:rPr>
      </w:pPr>
      <w:r w:rsidRPr="00114806">
        <w:rPr>
          <w:rFonts w:ascii="Arial" w:hAnsi="Arial" w:cs="Arial"/>
        </w:rPr>
        <w:t>Prepoly reactor R 201.</w:t>
      </w:r>
    </w:p>
    <w:p w14:paraId="60D31697" w14:textId="77777777" w:rsidR="00114806" w:rsidRPr="00114806" w:rsidRDefault="00114806" w:rsidP="00BA49DC">
      <w:pPr>
        <w:ind w:left="426" w:hanging="426"/>
        <w:rPr>
          <w:rFonts w:ascii="Arial" w:hAnsi="Arial" w:cs="Arial"/>
        </w:rPr>
      </w:pPr>
      <w:r w:rsidRPr="00114806">
        <w:rPr>
          <w:rFonts w:ascii="Arial" w:hAnsi="Arial" w:cs="Arial"/>
        </w:rPr>
        <w:t>R 201 circulation pump P 201.</w:t>
      </w:r>
    </w:p>
    <w:p w14:paraId="1D167E77" w14:textId="77777777" w:rsidR="00114806" w:rsidRPr="00114806" w:rsidRDefault="00114806" w:rsidP="00BA49DC">
      <w:pPr>
        <w:ind w:left="426" w:hanging="426"/>
        <w:rPr>
          <w:rFonts w:ascii="Arial" w:hAnsi="Arial" w:cs="Arial"/>
        </w:rPr>
      </w:pPr>
    </w:p>
    <w:p w14:paraId="02FE6C62" w14:textId="497B34B4" w:rsidR="00114806" w:rsidRPr="00BA49DC" w:rsidRDefault="00114806" w:rsidP="00BA49DC">
      <w:pPr>
        <w:ind w:left="426" w:hanging="426"/>
        <w:rPr>
          <w:rFonts w:ascii="Arial" w:hAnsi="Arial" w:cs="Arial"/>
        </w:rPr>
      </w:pPr>
      <w:r w:rsidRPr="00BA49DC">
        <w:rPr>
          <w:rFonts w:ascii="Arial" w:hAnsi="Arial" w:cs="Arial"/>
        </w:rPr>
        <w:t>The propylene fed to the reaction by pumps P 301A/S is filtered in the cartridge filters</w:t>
      </w:r>
      <w:r w:rsidR="0061252E">
        <w:rPr>
          <w:rFonts w:ascii="Arial" w:hAnsi="Arial" w:cs="Arial"/>
        </w:rPr>
        <w:t xml:space="preserve"> </w:t>
      </w:r>
      <w:r w:rsidRPr="00BA49DC">
        <w:rPr>
          <w:rFonts w:ascii="Arial" w:hAnsi="Arial" w:cs="Arial"/>
        </w:rPr>
        <w:t>F 201A/S (25 microns filtering degree) to retain the rust or other solid particles present in it.  The filters are protected by safety valves against the thermal expansion as well as by automatic depressurization valves towards the flare in case of fire (XV 1702 A/S).</w:t>
      </w:r>
    </w:p>
    <w:p w14:paraId="75909436" w14:textId="77777777" w:rsidR="00114806" w:rsidRPr="00114806" w:rsidRDefault="00114806" w:rsidP="00BA49DC">
      <w:pPr>
        <w:ind w:left="426" w:hanging="426"/>
        <w:rPr>
          <w:rFonts w:ascii="Arial" w:hAnsi="Arial" w:cs="Arial"/>
        </w:rPr>
      </w:pPr>
    </w:p>
    <w:p w14:paraId="4692C6B1" w14:textId="7D352A51" w:rsidR="00114806" w:rsidRPr="00BA49DC" w:rsidRDefault="00114806" w:rsidP="00BA49DC">
      <w:pPr>
        <w:ind w:left="426" w:hanging="426"/>
        <w:rPr>
          <w:rFonts w:ascii="Arial" w:hAnsi="Arial" w:cs="Arial"/>
        </w:rPr>
      </w:pPr>
      <w:r w:rsidRPr="00BA49DC">
        <w:rPr>
          <w:rFonts w:ascii="Arial" w:hAnsi="Arial" w:cs="Arial"/>
        </w:rPr>
        <w:t xml:space="preserve">The hydrogen from the Battery Limits is </w:t>
      </w:r>
      <w:r w:rsidR="0061252E" w:rsidRPr="00BA49DC">
        <w:rPr>
          <w:rFonts w:ascii="Arial" w:hAnsi="Arial" w:cs="Arial"/>
        </w:rPr>
        <w:t>in turn</w:t>
      </w:r>
      <w:r w:rsidRPr="00BA49DC">
        <w:rPr>
          <w:rFonts w:ascii="Arial" w:hAnsi="Arial" w:cs="Arial"/>
        </w:rPr>
        <w:t xml:space="preserve"> fil</w:t>
      </w:r>
      <w:r w:rsidR="0061252E">
        <w:rPr>
          <w:rFonts w:ascii="Arial" w:hAnsi="Arial" w:cs="Arial"/>
        </w:rPr>
        <w:t xml:space="preserve">tered in the cartridge filters </w:t>
      </w:r>
      <w:r w:rsidRPr="00BA49DC">
        <w:rPr>
          <w:rFonts w:ascii="Arial" w:hAnsi="Arial" w:cs="Arial"/>
        </w:rPr>
        <w:t>F 202 A/S</w:t>
      </w:r>
      <w:r w:rsidR="0061252E">
        <w:rPr>
          <w:rFonts w:ascii="Arial" w:hAnsi="Arial" w:cs="Arial"/>
        </w:rPr>
        <w:t xml:space="preserve"> </w:t>
      </w:r>
      <w:r w:rsidRPr="00BA49DC">
        <w:rPr>
          <w:rFonts w:ascii="Arial" w:hAnsi="Arial" w:cs="Arial"/>
        </w:rPr>
        <w:t>(10 microns filtering degree) and sent under flow rate control to premixing with the total stream of propylene to the reaction.</w:t>
      </w:r>
    </w:p>
    <w:p w14:paraId="07DD5470" w14:textId="77777777" w:rsidR="00114806" w:rsidRPr="00114806" w:rsidRDefault="00114806" w:rsidP="00BA49DC">
      <w:pPr>
        <w:ind w:left="426" w:hanging="426"/>
        <w:rPr>
          <w:rFonts w:ascii="Arial" w:hAnsi="Arial" w:cs="Arial"/>
        </w:rPr>
      </w:pPr>
    </w:p>
    <w:p w14:paraId="50FD01E3" w14:textId="77777777" w:rsidR="00114806" w:rsidRPr="00BA49DC" w:rsidRDefault="00114806" w:rsidP="00BA49DC">
      <w:pPr>
        <w:ind w:left="426" w:hanging="426"/>
        <w:rPr>
          <w:rFonts w:ascii="Arial" w:hAnsi="Arial" w:cs="Arial"/>
        </w:rPr>
      </w:pPr>
      <w:r w:rsidRPr="00BA49DC">
        <w:rPr>
          <w:rFonts w:ascii="Arial" w:hAnsi="Arial" w:cs="Arial"/>
        </w:rPr>
        <w:t xml:space="preserve">According to the polymer to be produced the hydrogen quantity to be fed may slightly vary, for which the flow rate controller FIC 1701 can be inserted on the one or the other of the two transmitters provided to cover the whole range of the flow rate. </w:t>
      </w:r>
    </w:p>
    <w:p w14:paraId="153E39F5" w14:textId="77777777" w:rsidR="00114806" w:rsidRPr="00114806" w:rsidRDefault="00114806" w:rsidP="00BA49DC">
      <w:pPr>
        <w:ind w:left="426" w:hanging="426"/>
        <w:rPr>
          <w:rFonts w:ascii="Arial" w:hAnsi="Arial" w:cs="Arial"/>
        </w:rPr>
      </w:pPr>
    </w:p>
    <w:p w14:paraId="0F423357" w14:textId="77777777" w:rsidR="00114806" w:rsidRPr="00BA49DC" w:rsidRDefault="00114806" w:rsidP="00BA49DC">
      <w:pPr>
        <w:ind w:left="426" w:hanging="426"/>
        <w:rPr>
          <w:rFonts w:ascii="Arial" w:hAnsi="Arial" w:cs="Arial"/>
        </w:rPr>
      </w:pPr>
      <w:r w:rsidRPr="00BA49DC">
        <w:rPr>
          <w:rFonts w:ascii="Arial" w:hAnsi="Arial" w:cs="Arial"/>
        </w:rPr>
        <w:t>The FIC 1701 is adjusted by the signal from the gas chromatograph ARC 1701 which analyzes the content of hydrogen in the propylene stream sent to the reaction.</w:t>
      </w:r>
    </w:p>
    <w:p w14:paraId="79B84115" w14:textId="77777777" w:rsidR="00114806" w:rsidRPr="00114806" w:rsidRDefault="00114806" w:rsidP="00BA49DC">
      <w:pPr>
        <w:ind w:left="426" w:hanging="426"/>
        <w:rPr>
          <w:rFonts w:ascii="Arial" w:hAnsi="Arial" w:cs="Arial"/>
        </w:rPr>
      </w:pPr>
    </w:p>
    <w:p w14:paraId="2CA5B07A" w14:textId="77777777" w:rsidR="00114806" w:rsidRPr="00BA49DC" w:rsidRDefault="00114806" w:rsidP="00BA49DC">
      <w:pPr>
        <w:ind w:left="426" w:hanging="426"/>
        <w:rPr>
          <w:rFonts w:ascii="Arial" w:hAnsi="Arial" w:cs="Arial"/>
        </w:rPr>
      </w:pPr>
      <w:r w:rsidRPr="00BA49DC">
        <w:rPr>
          <w:rFonts w:ascii="Arial" w:hAnsi="Arial" w:cs="Arial"/>
        </w:rPr>
        <w:t>The hydrogen flow rate is corrected with temperature and pressure and is utilized for material balance measurement.</w:t>
      </w:r>
    </w:p>
    <w:p w14:paraId="6B6FF6E2" w14:textId="77777777" w:rsidR="00114806" w:rsidRPr="00114806" w:rsidRDefault="00114806" w:rsidP="00BA49DC">
      <w:pPr>
        <w:ind w:left="426" w:hanging="426"/>
        <w:rPr>
          <w:rFonts w:ascii="Arial" w:hAnsi="Arial" w:cs="Arial"/>
        </w:rPr>
      </w:pPr>
    </w:p>
    <w:p w14:paraId="415F2FA4" w14:textId="3C2C6EDF" w:rsidR="00114806" w:rsidRPr="00BA49DC" w:rsidRDefault="00114806" w:rsidP="00BA49DC">
      <w:pPr>
        <w:ind w:left="426" w:hanging="426"/>
        <w:rPr>
          <w:rFonts w:ascii="Arial" w:hAnsi="Arial" w:cs="Arial"/>
        </w:rPr>
      </w:pPr>
      <w:r w:rsidRPr="00BA49DC">
        <w:rPr>
          <w:rFonts w:ascii="Arial" w:hAnsi="Arial" w:cs="Arial"/>
        </w:rPr>
        <w:t xml:space="preserve">The total propylene flow rate is measured by FT1702: a portion of it, which quantity is rigidly kept constant also when the load of the plant has been reduced, is fed under flow rate control by </w:t>
      </w:r>
      <w:del w:id="66" w:author="Rahul R Menon" w:date="2022-03-24T12:07:00Z">
        <w:r w:rsidRPr="00BA49DC" w:rsidDel="00CE1295">
          <w:rPr>
            <w:rFonts w:ascii="Arial" w:hAnsi="Arial" w:cs="Arial"/>
          </w:rPr>
          <w:delText>FRC</w:delText>
        </w:r>
      </w:del>
      <w:ins w:id="67" w:author="Rahul R Menon" w:date="2022-03-24T12:07:00Z">
        <w:r w:rsidR="00CE1295">
          <w:rPr>
            <w:rFonts w:ascii="Arial" w:hAnsi="Arial" w:cs="Arial"/>
          </w:rPr>
          <w:t>FIC</w:t>
        </w:r>
      </w:ins>
      <w:r w:rsidRPr="00BA49DC">
        <w:rPr>
          <w:rFonts w:ascii="Arial" w:hAnsi="Arial" w:cs="Arial"/>
        </w:rPr>
        <w:t xml:space="preserve"> 1703 towards the prepolymerizer R 201.</w:t>
      </w:r>
    </w:p>
    <w:p w14:paraId="7BB38403" w14:textId="77777777" w:rsidR="00114806" w:rsidRPr="00114806" w:rsidRDefault="00114806" w:rsidP="00BA49DC">
      <w:pPr>
        <w:ind w:left="426" w:hanging="426"/>
        <w:rPr>
          <w:rFonts w:ascii="Arial" w:hAnsi="Arial" w:cs="Arial"/>
        </w:rPr>
      </w:pPr>
    </w:p>
    <w:p w14:paraId="30DC5456" w14:textId="77777777" w:rsidR="00114806" w:rsidRPr="00BA49DC" w:rsidRDefault="00114806" w:rsidP="00BA49DC">
      <w:pPr>
        <w:ind w:left="426" w:hanging="426"/>
        <w:rPr>
          <w:rFonts w:ascii="Arial" w:hAnsi="Arial" w:cs="Arial"/>
        </w:rPr>
      </w:pPr>
      <w:r w:rsidRPr="00BA49DC">
        <w:rPr>
          <w:rFonts w:ascii="Arial" w:hAnsi="Arial" w:cs="Arial"/>
        </w:rPr>
        <w:t xml:space="preserve">In order to reduce the reaction speed, this propylene is cooled upto 10 </w:t>
      </w:r>
      <w:r w:rsidRPr="00BA49DC">
        <w:rPr>
          <w:rFonts w:ascii="Arial" w:hAnsi="Arial" w:cs="Arial"/>
          <w:b/>
          <w:bCs/>
          <w:vertAlign w:val="superscript"/>
        </w:rPr>
        <w:t>o</w:t>
      </w:r>
      <w:r w:rsidRPr="00BA49DC">
        <w:rPr>
          <w:rFonts w:ascii="Arial" w:hAnsi="Arial" w:cs="Arial"/>
        </w:rPr>
        <w:t>C in the chilled water cooler E 201.</w:t>
      </w:r>
    </w:p>
    <w:p w14:paraId="0F9C3ACA" w14:textId="77777777" w:rsidR="00114806" w:rsidRPr="00114806" w:rsidRDefault="00114806" w:rsidP="00BA49DC">
      <w:pPr>
        <w:ind w:left="426" w:hanging="426"/>
        <w:rPr>
          <w:rFonts w:ascii="Arial" w:hAnsi="Arial" w:cs="Arial"/>
        </w:rPr>
      </w:pPr>
    </w:p>
    <w:p w14:paraId="77881F29" w14:textId="77777777" w:rsidR="00114806" w:rsidRPr="00BA49DC" w:rsidRDefault="00114806" w:rsidP="00BA49DC">
      <w:pPr>
        <w:ind w:left="426" w:hanging="426"/>
        <w:rPr>
          <w:rFonts w:ascii="Arial" w:hAnsi="Arial" w:cs="Arial"/>
        </w:rPr>
      </w:pPr>
      <w:r w:rsidRPr="00BA49DC">
        <w:rPr>
          <w:rFonts w:ascii="Arial" w:hAnsi="Arial" w:cs="Arial"/>
        </w:rPr>
        <w:lastRenderedPageBreak/>
        <w:t>The outlet temperature is controlled by TRC 1702, regulating the flow rate of the chilled water to the heat exchanger.</w:t>
      </w:r>
    </w:p>
    <w:p w14:paraId="3C20688C" w14:textId="77777777" w:rsidR="00114806" w:rsidRPr="00114806" w:rsidRDefault="00114806" w:rsidP="00BA49DC">
      <w:pPr>
        <w:ind w:left="426" w:hanging="426"/>
        <w:rPr>
          <w:rFonts w:ascii="Arial" w:hAnsi="Arial" w:cs="Arial"/>
        </w:rPr>
      </w:pPr>
    </w:p>
    <w:p w14:paraId="4257980E" w14:textId="77777777" w:rsidR="00114806" w:rsidRPr="00BA49DC" w:rsidRDefault="00114806" w:rsidP="00BA49DC">
      <w:pPr>
        <w:ind w:left="426" w:hanging="426"/>
        <w:rPr>
          <w:rFonts w:ascii="Arial" w:hAnsi="Arial" w:cs="Arial"/>
        </w:rPr>
      </w:pPr>
      <w:r w:rsidRPr="00BA49DC">
        <w:rPr>
          <w:rFonts w:ascii="Arial" w:hAnsi="Arial" w:cs="Arial"/>
        </w:rPr>
        <w:t xml:space="preserve">Catalyst paste, TEAL and Donor, proportioned by their respective pumps, are put in pre-contact pot,a small agitated vessel V 201, of about 1 litre volume, to activate the catalyst.  The precontacting pot is kept cool at about 10 </w:t>
      </w:r>
      <w:r w:rsidRPr="00BA49DC">
        <w:rPr>
          <w:rFonts w:ascii="Arial" w:hAnsi="Arial" w:cs="Arial"/>
          <w:b/>
          <w:bCs/>
          <w:vertAlign w:val="superscript"/>
        </w:rPr>
        <w:t>o</w:t>
      </w:r>
      <w:r w:rsidRPr="00BA49DC">
        <w:rPr>
          <w:rFonts w:ascii="Arial" w:hAnsi="Arial" w:cs="Arial"/>
        </w:rPr>
        <w:t>C, putting into circulation cold water in its jacket with the centrifugal pump P 206.  The feeds are sent in from the top through dip pipes and the mixture is made to overflow to prevent gas pockets.   The pot agitator A 201 has an outer tandem type double mechanical seal and a inner grafoil stuffing box seal.  The space in between is kept under pressure by barrier and flushing oil.  In case of deterioration of the inner seal, the flushing oil flow is limited to 200-300 cm3/h by a restricted orifice.</w:t>
      </w:r>
    </w:p>
    <w:p w14:paraId="357118B8" w14:textId="77777777" w:rsidR="00114806" w:rsidRPr="00114806" w:rsidRDefault="00114806" w:rsidP="00BA49DC">
      <w:pPr>
        <w:ind w:left="426" w:hanging="426"/>
        <w:rPr>
          <w:rFonts w:ascii="Arial" w:hAnsi="Arial" w:cs="Arial"/>
        </w:rPr>
      </w:pPr>
    </w:p>
    <w:p w14:paraId="4ECE1732" w14:textId="77777777" w:rsidR="00114806" w:rsidRPr="00BA49DC" w:rsidRDefault="00114806" w:rsidP="00BA49DC">
      <w:pPr>
        <w:ind w:left="426" w:hanging="426"/>
        <w:rPr>
          <w:rFonts w:ascii="Arial" w:hAnsi="Arial" w:cs="Arial"/>
        </w:rPr>
      </w:pPr>
      <w:r w:rsidRPr="00BA49DC">
        <w:rPr>
          <w:rFonts w:ascii="Arial" w:hAnsi="Arial" w:cs="Arial"/>
        </w:rPr>
        <w:t>The temperature control of V 201 is made by TIC 1701, placed on the pump delivery, which calls the necessary quantity of chilled water in the circuit.</w:t>
      </w:r>
    </w:p>
    <w:p w14:paraId="535CB686" w14:textId="77777777" w:rsidR="00114806" w:rsidRPr="00114806" w:rsidRDefault="00114806" w:rsidP="00BA49DC">
      <w:pPr>
        <w:ind w:left="426" w:hanging="426"/>
        <w:rPr>
          <w:rFonts w:ascii="Arial" w:hAnsi="Arial" w:cs="Arial"/>
        </w:rPr>
      </w:pPr>
    </w:p>
    <w:p w14:paraId="26D318F5" w14:textId="77777777" w:rsidR="00114806" w:rsidRPr="00BA49DC" w:rsidRDefault="00114806" w:rsidP="00BA49DC">
      <w:pPr>
        <w:ind w:left="426" w:hanging="426"/>
        <w:rPr>
          <w:rFonts w:ascii="Arial" w:hAnsi="Arial" w:cs="Arial"/>
        </w:rPr>
      </w:pPr>
      <w:r w:rsidRPr="00BA49DC">
        <w:rPr>
          <w:rFonts w:ascii="Arial" w:hAnsi="Arial" w:cs="Arial"/>
        </w:rPr>
        <w:t>The precontacted catalysts are injected into the cold propylene in H 1703 A/S; the propylene flowing to the injectors – which will determine the catalyst residence time in the prepolymerizer – must never be less than 1600 kg/h to prevent plugging of the prepolymerizer feeding and discharge line.</w:t>
      </w:r>
    </w:p>
    <w:p w14:paraId="0B714686" w14:textId="77777777" w:rsidR="00114806" w:rsidRPr="00114806" w:rsidRDefault="00114806" w:rsidP="00BA49DC">
      <w:pPr>
        <w:ind w:left="426" w:hanging="426"/>
        <w:rPr>
          <w:rFonts w:ascii="Arial" w:hAnsi="Arial" w:cs="Arial"/>
        </w:rPr>
      </w:pPr>
    </w:p>
    <w:p w14:paraId="13AB3C27" w14:textId="77777777" w:rsidR="00114806" w:rsidRPr="00BA49DC" w:rsidRDefault="00114806" w:rsidP="00BA49DC">
      <w:pPr>
        <w:ind w:left="426" w:hanging="426"/>
        <w:rPr>
          <w:rFonts w:ascii="Arial" w:hAnsi="Arial" w:cs="Arial"/>
        </w:rPr>
      </w:pPr>
      <w:r w:rsidRPr="00BA49DC">
        <w:rPr>
          <w:rFonts w:ascii="Arial" w:hAnsi="Arial" w:cs="Arial"/>
        </w:rPr>
        <w:t>Then the mixture flows to the prepolymerizer R 201.</w:t>
      </w:r>
    </w:p>
    <w:p w14:paraId="2B2F63DC" w14:textId="77777777" w:rsidR="00114806" w:rsidRPr="00114806" w:rsidRDefault="00114806" w:rsidP="00BA49DC">
      <w:pPr>
        <w:ind w:left="426" w:hanging="426"/>
        <w:rPr>
          <w:rFonts w:ascii="Arial" w:hAnsi="Arial" w:cs="Arial"/>
        </w:rPr>
      </w:pPr>
    </w:p>
    <w:p w14:paraId="5416B188" w14:textId="77777777" w:rsidR="00114806" w:rsidRPr="00BA49DC" w:rsidRDefault="00114806" w:rsidP="00BA49DC">
      <w:pPr>
        <w:ind w:left="426" w:hanging="426"/>
        <w:rPr>
          <w:rFonts w:ascii="Arial" w:hAnsi="Arial" w:cs="Arial"/>
        </w:rPr>
      </w:pPr>
      <w:r w:rsidRPr="00BA49DC">
        <w:rPr>
          <w:rFonts w:ascii="Arial" w:hAnsi="Arial" w:cs="Arial"/>
        </w:rPr>
        <w:t>This consists of a small loop reactor (0.44 m</w:t>
      </w:r>
      <w:r w:rsidRPr="00BA49DC">
        <w:rPr>
          <w:rFonts w:ascii="Arial" w:hAnsi="Arial" w:cs="Arial"/>
          <w:b/>
          <w:bCs/>
          <w:vertAlign w:val="superscript"/>
        </w:rPr>
        <w:t>3</w:t>
      </w:r>
      <w:r w:rsidRPr="00BA49DC">
        <w:rPr>
          <w:rFonts w:ascii="Arial" w:hAnsi="Arial" w:cs="Arial"/>
        </w:rPr>
        <w:t xml:space="preserve"> volume) with the two vertical legs jacketed and the circulating pump of the slurry (P-201) inserted in the lower curve.</w:t>
      </w:r>
    </w:p>
    <w:p w14:paraId="05A59A9B" w14:textId="77777777" w:rsidR="00114806" w:rsidRPr="00114806" w:rsidRDefault="00114806" w:rsidP="00BA49DC">
      <w:pPr>
        <w:ind w:left="426" w:hanging="426"/>
        <w:rPr>
          <w:rFonts w:ascii="Arial" w:hAnsi="Arial" w:cs="Arial"/>
        </w:rPr>
      </w:pPr>
    </w:p>
    <w:p w14:paraId="3D28EAE0" w14:textId="77777777" w:rsidR="00114806" w:rsidRPr="00BA49DC" w:rsidRDefault="00114806" w:rsidP="00BA49DC">
      <w:pPr>
        <w:ind w:left="426" w:hanging="426"/>
        <w:rPr>
          <w:rFonts w:ascii="Arial" w:hAnsi="Arial" w:cs="Arial"/>
        </w:rPr>
      </w:pPr>
      <w:r w:rsidRPr="00BA49DC">
        <w:rPr>
          <w:rFonts w:ascii="Arial" w:hAnsi="Arial" w:cs="Arial"/>
        </w:rPr>
        <w:t xml:space="preserve">The low reaction temperature ( 20 </w:t>
      </w:r>
      <w:r w:rsidRPr="00BA49DC">
        <w:rPr>
          <w:rFonts w:ascii="Arial" w:hAnsi="Arial" w:cs="Arial"/>
          <w:b/>
          <w:bCs/>
          <w:vertAlign w:val="superscript"/>
        </w:rPr>
        <w:t>o</w:t>
      </w:r>
      <w:r w:rsidRPr="00BA49DC">
        <w:rPr>
          <w:rFonts w:ascii="Arial" w:hAnsi="Arial" w:cs="Arial"/>
        </w:rPr>
        <w:t>C) and the reduced residence time operate in such a way as to get only a very reduced (i.e. about 2% lot) polymerization of the propylene around the particle sizes of the catalyst.</w:t>
      </w:r>
    </w:p>
    <w:p w14:paraId="65C7608D" w14:textId="77777777" w:rsidR="00114806" w:rsidRPr="00114806" w:rsidRDefault="00114806" w:rsidP="00BA49DC">
      <w:pPr>
        <w:ind w:left="426" w:hanging="426"/>
        <w:rPr>
          <w:rFonts w:ascii="Arial" w:hAnsi="Arial" w:cs="Arial"/>
        </w:rPr>
      </w:pPr>
    </w:p>
    <w:p w14:paraId="2CCFDE83" w14:textId="77777777" w:rsidR="00114806" w:rsidRPr="00BA49DC" w:rsidRDefault="00114806" w:rsidP="00BA49DC">
      <w:pPr>
        <w:ind w:left="426" w:hanging="426"/>
        <w:rPr>
          <w:rFonts w:ascii="Arial" w:hAnsi="Arial" w:cs="Arial"/>
        </w:rPr>
      </w:pPr>
      <w:r w:rsidRPr="00BA49DC">
        <w:rPr>
          <w:rFonts w:ascii="Arial" w:hAnsi="Arial" w:cs="Arial"/>
        </w:rPr>
        <w:t>Temperature recorders are provided on both curves of the reactor (TR 1804 –  TR 1806).</w:t>
      </w:r>
    </w:p>
    <w:p w14:paraId="3D980089" w14:textId="77777777" w:rsidR="00114806" w:rsidRPr="00114806" w:rsidRDefault="00114806" w:rsidP="00BA49DC">
      <w:pPr>
        <w:ind w:left="426" w:hanging="426"/>
        <w:rPr>
          <w:rFonts w:ascii="Arial" w:hAnsi="Arial" w:cs="Arial"/>
        </w:rPr>
      </w:pPr>
    </w:p>
    <w:p w14:paraId="0B596369" w14:textId="77777777" w:rsidR="00114806" w:rsidRPr="00BA49DC" w:rsidRDefault="00114806" w:rsidP="00BA49DC">
      <w:pPr>
        <w:ind w:left="426" w:hanging="426"/>
        <w:rPr>
          <w:rFonts w:ascii="Arial" w:hAnsi="Arial" w:cs="Arial"/>
        </w:rPr>
      </w:pPr>
      <w:r w:rsidRPr="00BA49DC">
        <w:rPr>
          <w:rFonts w:ascii="Arial" w:hAnsi="Arial" w:cs="Arial"/>
        </w:rPr>
        <w:t>The polymerization heat is removed letting the chilled water circulate in the jacket using the pump P 203A.  The temperature in the prepolymerization is kept constant by TRC 1801, which acts in cascade on the set of the TRC 1802 regulating the flow rate of chilled water from the circuit.</w:t>
      </w:r>
    </w:p>
    <w:p w14:paraId="7F476C3D" w14:textId="77777777" w:rsidR="00114806" w:rsidRPr="00114806" w:rsidRDefault="00114806" w:rsidP="00BA49DC">
      <w:pPr>
        <w:ind w:left="426" w:hanging="426"/>
        <w:rPr>
          <w:rFonts w:ascii="Arial" w:hAnsi="Arial" w:cs="Arial"/>
        </w:rPr>
      </w:pPr>
    </w:p>
    <w:p w14:paraId="721049BB" w14:textId="77777777" w:rsidR="00114806" w:rsidRPr="00BA49DC" w:rsidRDefault="00114806" w:rsidP="00BA49DC">
      <w:pPr>
        <w:ind w:left="426" w:hanging="426"/>
        <w:rPr>
          <w:rFonts w:ascii="Arial" w:hAnsi="Arial" w:cs="Arial"/>
        </w:rPr>
      </w:pPr>
      <w:r w:rsidRPr="00BA49DC">
        <w:rPr>
          <w:rFonts w:ascii="Arial" w:hAnsi="Arial" w:cs="Arial"/>
        </w:rPr>
        <w:t>The chilled water flow rate value entering the circuit (FR 1802), multiplied by its inlet and outlet temperature difference (DTR 1805), allows to verify the quantity of the polymerized propylene.</w:t>
      </w:r>
    </w:p>
    <w:p w14:paraId="75E98896" w14:textId="77777777" w:rsidR="00114806" w:rsidRPr="00114806" w:rsidRDefault="00114806" w:rsidP="00BA49DC">
      <w:pPr>
        <w:ind w:left="426" w:hanging="426"/>
        <w:rPr>
          <w:rFonts w:ascii="Arial" w:hAnsi="Arial" w:cs="Arial"/>
        </w:rPr>
      </w:pPr>
    </w:p>
    <w:p w14:paraId="1B29D3DC" w14:textId="0FA63E4D" w:rsidR="00114806" w:rsidRPr="00BA49DC" w:rsidRDefault="00114806" w:rsidP="00BA49DC">
      <w:pPr>
        <w:ind w:left="426" w:hanging="426"/>
        <w:rPr>
          <w:rFonts w:ascii="Arial" w:hAnsi="Arial" w:cs="Arial"/>
        </w:rPr>
      </w:pPr>
      <w:r w:rsidRPr="00BA49DC">
        <w:rPr>
          <w:rFonts w:ascii="Arial" w:hAnsi="Arial" w:cs="Arial"/>
        </w:rPr>
        <w:t xml:space="preserve">A continuous flow of propylene (400 kg/h) must be fed as flushing to the circulation pump      P 201, in order to keep the sealing surface cleaned.  Such a flow rate is controlled by         </w:t>
      </w:r>
      <w:del w:id="68" w:author="Rahul R Menon" w:date="2022-03-24T12:07:00Z">
        <w:r w:rsidRPr="00BA49DC" w:rsidDel="00CE1295">
          <w:rPr>
            <w:rFonts w:ascii="Arial" w:hAnsi="Arial" w:cs="Arial"/>
          </w:rPr>
          <w:delText>FRC</w:delText>
        </w:r>
      </w:del>
      <w:ins w:id="69" w:author="Rahul R Menon" w:date="2022-03-24T12:07:00Z">
        <w:r w:rsidR="00CE1295">
          <w:rPr>
            <w:rFonts w:ascii="Arial" w:hAnsi="Arial" w:cs="Arial"/>
          </w:rPr>
          <w:t>FIC</w:t>
        </w:r>
      </w:ins>
      <w:r w:rsidRPr="00BA49DC">
        <w:rPr>
          <w:rFonts w:ascii="Arial" w:hAnsi="Arial" w:cs="Arial"/>
        </w:rPr>
        <w:t xml:space="preserve"> 1801.</w:t>
      </w:r>
    </w:p>
    <w:p w14:paraId="2EB17205" w14:textId="77777777" w:rsidR="00114806" w:rsidRPr="00114806" w:rsidRDefault="00114806" w:rsidP="00BA49DC">
      <w:pPr>
        <w:ind w:left="426" w:hanging="426"/>
        <w:rPr>
          <w:rFonts w:ascii="Arial" w:hAnsi="Arial" w:cs="Arial"/>
        </w:rPr>
      </w:pPr>
    </w:p>
    <w:p w14:paraId="686FEE26" w14:textId="77777777" w:rsidR="00114806" w:rsidRPr="00BA49DC" w:rsidRDefault="00114806" w:rsidP="00BA49DC">
      <w:pPr>
        <w:ind w:left="426" w:hanging="426"/>
        <w:rPr>
          <w:rFonts w:ascii="Arial" w:hAnsi="Arial" w:cs="Arial"/>
        </w:rPr>
      </w:pPr>
      <w:r w:rsidRPr="00BA49DC">
        <w:rPr>
          <w:rFonts w:ascii="Arial" w:hAnsi="Arial" w:cs="Arial"/>
        </w:rPr>
        <w:lastRenderedPageBreak/>
        <w:t>The P 201 is equipped with the double back-to-back mechanical seal lubricated with Vaseline oil at a pressure a little higher than that of the prepolymerization by means of the piston intensifer WP 201.</w:t>
      </w:r>
    </w:p>
    <w:p w14:paraId="29101AD2" w14:textId="77777777" w:rsidR="00114806" w:rsidRPr="00114806" w:rsidRDefault="00114806" w:rsidP="00BA49DC">
      <w:pPr>
        <w:ind w:left="426" w:hanging="426"/>
        <w:rPr>
          <w:rFonts w:ascii="Arial" w:hAnsi="Arial" w:cs="Arial"/>
        </w:rPr>
      </w:pPr>
    </w:p>
    <w:p w14:paraId="69E1BD28" w14:textId="77777777" w:rsidR="00114806" w:rsidRPr="00BA49DC" w:rsidRDefault="00114806" w:rsidP="00BA49DC">
      <w:pPr>
        <w:ind w:left="426" w:hanging="426"/>
        <w:rPr>
          <w:rFonts w:ascii="Arial" w:hAnsi="Arial" w:cs="Arial"/>
        </w:rPr>
      </w:pPr>
      <w:r w:rsidRPr="00BA49DC">
        <w:rPr>
          <w:rFonts w:ascii="Arial" w:hAnsi="Arial" w:cs="Arial"/>
        </w:rPr>
        <w:t>The prepolymerizer works full with liquid at a pressure a little higher than that of the main reactor (it is kept constant by the pressure controller installed on the surge drum V 202: all the inlet flowrate is freely discharged through the bottom vee-ball HV 1803.</w:t>
      </w:r>
    </w:p>
    <w:p w14:paraId="1422A3B1" w14:textId="77777777" w:rsidR="00114806" w:rsidRPr="00114806" w:rsidRDefault="00114806" w:rsidP="00BA49DC">
      <w:pPr>
        <w:ind w:left="426" w:hanging="426"/>
        <w:rPr>
          <w:rFonts w:ascii="Arial" w:hAnsi="Arial" w:cs="Arial"/>
        </w:rPr>
      </w:pPr>
    </w:p>
    <w:p w14:paraId="0FEE6FF5" w14:textId="77777777" w:rsidR="00114806" w:rsidRPr="00BA49DC" w:rsidRDefault="00114806" w:rsidP="00BA49DC">
      <w:pPr>
        <w:ind w:left="426" w:hanging="426"/>
        <w:rPr>
          <w:rFonts w:ascii="Arial" w:hAnsi="Arial" w:cs="Arial"/>
        </w:rPr>
      </w:pPr>
      <w:r w:rsidRPr="00BA49DC">
        <w:rPr>
          <w:rFonts w:ascii="Arial" w:hAnsi="Arial" w:cs="Arial"/>
        </w:rPr>
        <w:t>The bottom piston valve HV 1804 permits the execution of a rapid drainage towards the blow down of the prepolymerizer and of the lines and equipment connected to it in emergency case (shut down of P 201,clogging of the discharge line,propylene lack, etc).</w:t>
      </w:r>
    </w:p>
    <w:p w14:paraId="4949B563" w14:textId="77777777" w:rsidR="00114806" w:rsidRPr="00114806" w:rsidRDefault="00114806" w:rsidP="00BA49DC">
      <w:pPr>
        <w:ind w:left="426" w:hanging="426"/>
        <w:rPr>
          <w:rFonts w:ascii="Arial" w:hAnsi="Arial" w:cs="Arial"/>
        </w:rPr>
      </w:pPr>
    </w:p>
    <w:p w14:paraId="2BC07753" w14:textId="77777777" w:rsidR="00114806" w:rsidRPr="00BA49DC" w:rsidRDefault="00114806" w:rsidP="00BA49DC">
      <w:pPr>
        <w:ind w:left="426" w:hanging="426"/>
        <w:rPr>
          <w:rFonts w:ascii="Arial" w:hAnsi="Arial" w:cs="Arial"/>
          <w:u w:val="single"/>
        </w:rPr>
      </w:pPr>
      <w:r w:rsidRPr="00BA49DC">
        <w:rPr>
          <w:rFonts w:ascii="Arial" w:hAnsi="Arial" w:cs="Arial"/>
        </w:rPr>
        <w:t>b.</w:t>
      </w:r>
      <w:r w:rsidRPr="00BA49DC">
        <w:rPr>
          <w:rFonts w:ascii="Arial" w:hAnsi="Arial" w:cs="Arial"/>
        </w:rPr>
        <w:tab/>
      </w:r>
      <w:r w:rsidRPr="00BA49DC">
        <w:rPr>
          <w:rFonts w:ascii="Arial" w:hAnsi="Arial" w:cs="Arial"/>
          <w:u w:val="single"/>
        </w:rPr>
        <w:t>Polymerization:</w:t>
      </w:r>
    </w:p>
    <w:p w14:paraId="11AE7542" w14:textId="77777777" w:rsidR="00114806" w:rsidRPr="00114806" w:rsidRDefault="00114806" w:rsidP="00BA49DC">
      <w:pPr>
        <w:ind w:left="426" w:hanging="426"/>
        <w:rPr>
          <w:rFonts w:ascii="Arial" w:hAnsi="Arial" w:cs="Arial"/>
        </w:rPr>
      </w:pPr>
    </w:p>
    <w:p w14:paraId="6CD5311A" w14:textId="7B5AFD4D" w:rsidR="00114806" w:rsidRPr="00BA49DC" w:rsidRDefault="00114806" w:rsidP="00BA49DC">
      <w:pPr>
        <w:ind w:left="426" w:hanging="426"/>
        <w:rPr>
          <w:rFonts w:ascii="Arial" w:hAnsi="Arial" w:cs="Arial"/>
        </w:rPr>
      </w:pPr>
      <w:r w:rsidRPr="00BA49DC">
        <w:rPr>
          <w:rFonts w:ascii="Arial" w:hAnsi="Arial" w:cs="Arial"/>
        </w:rPr>
        <w:t>The unit includes:</w:t>
      </w:r>
    </w:p>
    <w:p w14:paraId="49C9A144" w14:textId="77777777" w:rsidR="00114806" w:rsidRPr="00114806" w:rsidRDefault="00114806" w:rsidP="00BA49DC">
      <w:pPr>
        <w:ind w:left="426" w:hanging="426"/>
        <w:rPr>
          <w:rFonts w:ascii="Arial" w:hAnsi="Arial" w:cs="Arial"/>
        </w:rPr>
      </w:pPr>
    </w:p>
    <w:p w14:paraId="573C7A0E" w14:textId="77777777" w:rsidR="00114806" w:rsidRPr="00114806" w:rsidRDefault="00114806" w:rsidP="00BA49DC">
      <w:pPr>
        <w:ind w:left="426" w:hanging="426"/>
        <w:rPr>
          <w:rFonts w:ascii="Arial" w:hAnsi="Arial" w:cs="Arial"/>
        </w:rPr>
      </w:pPr>
      <w:r w:rsidRPr="00114806">
        <w:rPr>
          <w:rFonts w:ascii="Arial" w:hAnsi="Arial" w:cs="Arial"/>
        </w:rPr>
        <w:t>Polymerization Reactor R 202.</w:t>
      </w:r>
    </w:p>
    <w:p w14:paraId="46234872" w14:textId="77777777" w:rsidR="00114806" w:rsidRPr="00114806" w:rsidRDefault="00114806" w:rsidP="00BA49DC">
      <w:pPr>
        <w:ind w:left="426" w:hanging="426"/>
        <w:rPr>
          <w:rFonts w:ascii="Arial" w:hAnsi="Arial" w:cs="Arial"/>
        </w:rPr>
      </w:pPr>
      <w:r w:rsidRPr="00114806">
        <w:rPr>
          <w:rFonts w:ascii="Arial" w:hAnsi="Arial" w:cs="Arial"/>
        </w:rPr>
        <w:t>R-202 circulation pump P 202.</w:t>
      </w:r>
    </w:p>
    <w:p w14:paraId="529F23B1" w14:textId="77777777" w:rsidR="00114806" w:rsidRPr="00114806" w:rsidRDefault="00114806" w:rsidP="00BA49DC">
      <w:pPr>
        <w:ind w:left="426" w:hanging="426"/>
        <w:rPr>
          <w:rFonts w:ascii="Arial" w:hAnsi="Arial" w:cs="Arial"/>
        </w:rPr>
      </w:pPr>
      <w:r w:rsidRPr="00114806">
        <w:rPr>
          <w:rFonts w:ascii="Arial" w:hAnsi="Arial" w:cs="Arial"/>
        </w:rPr>
        <w:t>P 202 flush propylene filters F 204A/S</w:t>
      </w:r>
    </w:p>
    <w:p w14:paraId="3E2914D1" w14:textId="77777777" w:rsidR="00114806" w:rsidRPr="00114806" w:rsidRDefault="00114806" w:rsidP="00BA49DC">
      <w:pPr>
        <w:ind w:left="426" w:hanging="426"/>
        <w:rPr>
          <w:rFonts w:ascii="Arial" w:hAnsi="Arial" w:cs="Arial"/>
        </w:rPr>
      </w:pPr>
      <w:r w:rsidRPr="00114806">
        <w:rPr>
          <w:rFonts w:ascii="Arial" w:hAnsi="Arial" w:cs="Arial"/>
        </w:rPr>
        <w:t>Ethylene filters F 203.</w:t>
      </w:r>
    </w:p>
    <w:p w14:paraId="491075C2" w14:textId="77777777" w:rsidR="00114806" w:rsidRPr="00114806" w:rsidRDefault="00114806" w:rsidP="00BA49DC">
      <w:pPr>
        <w:ind w:left="426" w:hanging="426"/>
        <w:rPr>
          <w:rFonts w:ascii="Arial" w:hAnsi="Arial" w:cs="Arial"/>
        </w:rPr>
      </w:pPr>
      <w:r w:rsidRPr="00114806">
        <w:rPr>
          <w:rFonts w:ascii="Arial" w:hAnsi="Arial" w:cs="Arial"/>
        </w:rPr>
        <w:t>Reactor surge drum V 202.</w:t>
      </w:r>
    </w:p>
    <w:p w14:paraId="17827988" w14:textId="77777777" w:rsidR="00114806" w:rsidRPr="00114806" w:rsidRDefault="00114806" w:rsidP="00BA49DC">
      <w:pPr>
        <w:ind w:left="426" w:hanging="426"/>
        <w:rPr>
          <w:rFonts w:ascii="Arial" w:hAnsi="Arial" w:cs="Arial"/>
        </w:rPr>
      </w:pPr>
      <w:r w:rsidRPr="00114806">
        <w:rPr>
          <w:rFonts w:ascii="Arial" w:hAnsi="Arial" w:cs="Arial"/>
        </w:rPr>
        <w:t>Propylene vaporizer E 203.</w:t>
      </w:r>
    </w:p>
    <w:p w14:paraId="037D1906" w14:textId="77777777" w:rsidR="00114806" w:rsidRPr="00114806" w:rsidRDefault="00114806" w:rsidP="00BA49DC">
      <w:pPr>
        <w:ind w:left="426" w:hanging="426"/>
        <w:rPr>
          <w:rFonts w:ascii="Arial" w:hAnsi="Arial" w:cs="Arial"/>
        </w:rPr>
      </w:pPr>
      <w:r w:rsidRPr="00114806">
        <w:rPr>
          <w:rFonts w:ascii="Arial" w:hAnsi="Arial" w:cs="Arial"/>
        </w:rPr>
        <w:t>Jacket water expansion drum T 201.</w:t>
      </w:r>
    </w:p>
    <w:p w14:paraId="71359AA6" w14:textId="77777777" w:rsidR="00114806" w:rsidRPr="00114806" w:rsidRDefault="00114806" w:rsidP="00BA49DC">
      <w:pPr>
        <w:ind w:left="426" w:hanging="426"/>
        <w:rPr>
          <w:rFonts w:ascii="Arial" w:hAnsi="Arial" w:cs="Arial"/>
        </w:rPr>
      </w:pPr>
      <w:r w:rsidRPr="00114806">
        <w:rPr>
          <w:rFonts w:ascii="Arial" w:hAnsi="Arial" w:cs="Arial"/>
        </w:rPr>
        <w:t>Jacket water Heater J 201.</w:t>
      </w:r>
    </w:p>
    <w:p w14:paraId="307AB73C" w14:textId="77777777" w:rsidR="00114806" w:rsidRPr="00114806" w:rsidRDefault="00114806" w:rsidP="00BA49DC">
      <w:pPr>
        <w:ind w:left="426" w:hanging="426"/>
        <w:rPr>
          <w:rFonts w:ascii="Arial" w:hAnsi="Arial" w:cs="Arial"/>
        </w:rPr>
      </w:pPr>
      <w:r w:rsidRPr="00114806">
        <w:rPr>
          <w:rFonts w:ascii="Arial" w:hAnsi="Arial" w:cs="Arial"/>
        </w:rPr>
        <w:t>Demi water booster pump P 205.</w:t>
      </w:r>
    </w:p>
    <w:p w14:paraId="6ED4460C" w14:textId="77777777" w:rsidR="00114806" w:rsidRPr="00114806" w:rsidRDefault="00114806" w:rsidP="00BA49DC">
      <w:pPr>
        <w:ind w:left="426" w:hanging="426"/>
        <w:rPr>
          <w:rFonts w:ascii="Arial" w:hAnsi="Arial" w:cs="Arial"/>
        </w:rPr>
      </w:pPr>
      <w:r w:rsidRPr="00114806">
        <w:rPr>
          <w:rFonts w:ascii="Arial" w:hAnsi="Arial" w:cs="Arial"/>
        </w:rPr>
        <w:t>Cooling water circulating pumps P 204A/S.</w:t>
      </w:r>
    </w:p>
    <w:p w14:paraId="60901E9D" w14:textId="77777777" w:rsidR="00114806" w:rsidRPr="00114806" w:rsidRDefault="00114806" w:rsidP="00BA49DC">
      <w:pPr>
        <w:ind w:left="426" w:hanging="426"/>
        <w:rPr>
          <w:rFonts w:ascii="Arial" w:hAnsi="Arial" w:cs="Arial"/>
        </w:rPr>
      </w:pPr>
      <w:r w:rsidRPr="00114806">
        <w:rPr>
          <w:rFonts w:ascii="Arial" w:hAnsi="Arial" w:cs="Arial"/>
        </w:rPr>
        <w:t>Jacket water cooler E 202.</w:t>
      </w:r>
    </w:p>
    <w:p w14:paraId="13F34860" w14:textId="77777777" w:rsidR="00114806" w:rsidRPr="00114806" w:rsidRDefault="00114806" w:rsidP="00BA49DC">
      <w:pPr>
        <w:ind w:left="426" w:hanging="426"/>
        <w:rPr>
          <w:rFonts w:ascii="Arial" w:hAnsi="Arial" w:cs="Arial"/>
        </w:rPr>
      </w:pPr>
      <w:r w:rsidRPr="00114806">
        <w:rPr>
          <w:rFonts w:ascii="Arial" w:hAnsi="Arial" w:cs="Arial"/>
        </w:rPr>
        <w:t>Additive pot V 204.</w:t>
      </w:r>
    </w:p>
    <w:p w14:paraId="772C4E75" w14:textId="77777777" w:rsidR="00114806" w:rsidRPr="00114806" w:rsidRDefault="00114806" w:rsidP="00BA49DC">
      <w:pPr>
        <w:ind w:left="426" w:hanging="426"/>
        <w:rPr>
          <w:rFonts w:ascii="Arial" w:hAnsi="Arial" w:cs="Arial"/>
        </w:rPr>
      </w:pPr>
    </w:p>
    <w:p w14:paraId="79CAD88F" w14:textId="77777777" w:rsidR="00114806" w:rsidRPr="00BA49DC" w:rsidRDefault="00114806" w:rsidP="00BA49DC">
      <w:pPr>
        <w:ind w:left="426" w:hanging="426"/>
        <w:rPr>
          <w:rFonts w:ascii="Arial" w:hAnsi="Arial" w:cs="Arial"/>
        </w:rPr>
      </w:pPr>
      <w:r w:rsidRPr="00BA49DC">
        <w:rPr>
          <w:rFonts w:ascii="Arial" w:hAnsi="Arial" w:cs="Arial"/>
        </w:rPr>
        <w:t>The polymerization reaction takes place in a tubular reactor, 53.5 m</w:t>
      </w:r>
      <w:r w:rsidRPr="00BA49DC">
        <w:rPr>
          <w:rFonts w:ascii="Arial" w:hAnsi="Arial" w:cs="Arial"/>
          <w:b/>
          <w:bCs/>
          <w:vertAlign w:val="superscript"/>
        </w:rPr>
        <w:t>3</w:t>
      </w:r>
      <w:r w:rsidRPr="00BA49DC">
        <w:rPr>
          <w:rFonts w:ascii="Arial" w:hAnsi="Arial" w:cs="Arial"/>
        </w:rPr>
        <w:t xml:space="preserve"> volume, constituted by   6 vertical legs, 27 m high, connected between them in series by six 180</w:t>
      </w:r>
      <w:r w:rsidRPr="00BA49DC">
        <w:rPr>
          <w:rFonts w:ascii="Arial" w:hAnsi="Arial" w:cs="Arial"/>
          <w:b/>
          <w:bCs/>
          <w:vertAlign w:val="superscript"/>
        </w:rPr>
        <w:t>o</w:t>
      </w:r>
      <w:r w:rsidRPr="00BA49DC">
        <w:rPr>
          <w:rFonts w:ascii="Arial" w:hAnsi="Arial" w:cs="Arial"/>
        </w:rPr>
        <w:t xml:space="preserve"> curves, three in the top and three in bottom.  The slurry circulation pump (P 202, 7,000 m3/h flow rate) is installed on one of the bottom curves.  The legs are provided with cooling jacket.</w:t>
      </w:r>
    </w:p>
    <w:p w14:paraId="75E2E21A" w14:textId="77777777" w:rsidR="00114806" w:rsidRPr="00114806" w:rsidRDefault="00114806" w:rsidP="00BA49DC">
      <w:pPr>
        <w:ind w:left="426" w:hanging="426"/>
        <w:rPr>
          <w:rFonts w:ascii="Arial" w:hAnsi="Arial" w:cs="Arial"/>
        </w:rPr>
      </w:pPr>
    </w:p>
    <w:p w14:paraId="1C08FEE7" w14:textId="5418BB02" w:rsidR="00114806" w:rsidRPr="00BA49DC" w:rsidRDefault="00114806" w:rsidP="00BA49DC">
      <w:pPr>
        <w:ind w:left="426" w:hanging="426"/>
        <w:rPr>
          <w:rFonts w:ascii="Arial" w:hAnsi="Arial" w:cs="Arial"/>
        </w:rPr>
      </w:pPr>
      <w:r w:rsidRPr="00BA49DC">
        <w:rPr>
          <w:rFonts w:ascii="Arial" w:hAnsi="Arial" w:cs="Arial"/>
        </w:rPr>
        <w:t xml:space="preserve">The prepolymerized catalyst is directly fed on the suction line of the axial pump, while the major quantity of the propylene, already added with the hydrogen, is fed to the balancing line between V 202 and R 202 (adjusted by the </w:t>
      </w:r>
      <w:del w:id="70" w:author="Rahul R Menon" w:date="2022-03-24T12:07:00Z">
        <w:r w:rsidRPr="00BA49DC" w:rsidDel="00CE1295">
          <w:rPr>
            <w:rFonts w:ascii="Arial" w:hAnsi="Arial" w:cs="Arial"/>
          </w:rPr>
          <w:delText>FRC</w:delText>
        </w:r>
      </w:del>
      <w:ins w:id="71" w:author="Rahul R Menon" w:date="2022-03-24T12:07:00Z">
        <w:r w:rsidR="00CE1295">
          <w:rPr>
            <w:rFonts w:ascii="Arial" w:hAnsi="Arial" w:cs="Arial"/>
          </w:rPr>
          <w:t>FIC</w:t>
        </w:r>
      </w:ins>
      <w:r w:rsidRPr="00BA49DC">
        <w:rPr>
          <w:rFonts w:ascii="Arial" w:hAnsi="Arial" w:cs="Arial"/>
        </w:rPr>
        <w:t xml:space="preserve"> 1702) and a lower quantity as flushing to the pump P 202 (measured by </w:t>
      </w:r>
      <w:del w:id="72" w:author="Rahul R Menon" w:date="2022-03-24T12:07:00Z">
        <w:r w:rsidRPr="00BA49DC" w:rsidDel="00CE1295">
          <w:rPr>
            <w:rFonts w:ascii="Arial" w:hAnsi="Arial" w:cs="Arial"/>
          </w:rPr>
          <w:delText>FRC</w:delText>
        </w:r>
      </w:del>
      <w:ins w:id="73" w:author="Rahul R Menon" w:date="2022-03-24T12:07:00Z">
        <w:r w:rsidR="00CE1295">
          <w:rPr>
            <w:rFonts w:ascii="Arial" w:hAnsi="Arial" w:cs="Arial"/>
          </w:rPr>
          <w:t>FIC</w:t>
        </w:r>
      </w:ins>
      <w:r w:rsidRPr="00BA49DC">
        <w:rPr>
          <w:rFonts w:ascii="Arial" w:hAnsi="Arial" w:cs="Arial"/>
        </w:rPr>
        <w:t xml:space="preserve"> 1901) and a small portion in vapour phase to the top of the    V 202 to keep constant pressure in the system.</w:t>
      </w:r>
    </w:p>
    <w:p w14:paraId="20279659" w14:textId="77777777" w:rsidR="00114806" w:rsidRPr="00114806" w:rsidRDefault="00114806" w:rsidP="00BA49DC">
      <w:pPr>
        <w:ind w:left="426" w:hanging="426"/>
        <w:rPr>
          <w:rFonts w:ascii="Arial" w:hAnsi="Arial" w:cs="Arial"/>
        </w:rPr>
      </w:pPr>
    </w:p>
    <w:p w14:paraId="29BF912D" w14:textId="77777777" w:rsidR="00114806" w:rsidRPr="00BA49DC" w:rsidRDefault="00114806" w:rsidP="00BA49DC">
      <w:pPr>
        <w:ind w:left="426" w:hanging="426"/>
        <w:rPr>
          <w:rFonts w:ascii="Arial" w:hAnsi="Arial" w:cs="Arial"/>
        </w:rPr>
      </w:pPr>
      <w:r w:rsidRPr="00BA49DC">
        <w:rPr>
          <w:rFonts w:ascii="Arial" w:hAnsi="Arial" w:cs="Arial"/>
        </w:rPr>
        <w:t>The flushing propylene to the pump (1200 kg/h) must be always kept constant to maintain the sealing surface cleaned.</w:t>
      </w:r>
    </w:p>
    <w:p w14:paraId="353131B5" w14:textId="77777777" w:rsidR="00114806" w:rsidRPr="00114806" w:rsidRDefault="00114806" w:rsidP="00BA49DC">
      <w:pPr>
        <w:ind w:left="426" w:hanging="426"/>
        <w:rPr>
          <w:rFonts w:ascii="Arial" w:hAnsi="Arial" w:cs="Arial"/>
        </w:rPr>
      </w:pPr>
    </w:p>
    <w:p w14:paraId="3B4CB5BC" w14:textId="77777777" w:rsidR="00114806" w:rsidRPr="00BA49DC" w:rsidRDefault="00114806" w:rsidP="00BA49DC">
      <w:pPr>
        <w:ind w:left="426" w:hanging="426"/>
        <w:rPr>
          <w:rFonts w:ascii="Arial" w:hAnsi="Arial" w:cs="Arial"/>
        </w:rPr>
      </w:pPr>
      <w:r w:rsidRPr="00BA49DC">
        <w:rPr>
          <w:rFonts w:ascii="Arial" w:hAnsi="Arial" w:cs="Arial"/>
        </w:rPr>
        <w:lastRenderedPageBreak/>
        <w:t>Since, it is necessary to eliminate as much as possible the presence of solid particle which limit the life of the internal support of the impeller i.e. bush, this propylene is previously filtered in the cartridge filters F 204A/S with 2 microns filtering degree.</w:t>
      </w:r>
    </w:p>
    <w:p w14:paraId="08E4C3FE" w14:textId="77777777" w:rsidR="00114806" w:rsidRPr="00114806" w:rsidRDefault="00114806" w:rsidP="00BA49DC">
      <w:pPr>
        <w:ind w:left="426" w:hanging="426"/>
        <w:rPr>
          <w:rFonts w:ascii="Arial" w:hAnsi="Arial" w:cs="Arial"/>
        </w:rPr>
      </w:pPr>
    </w:p>
    <w:p w14:paraId="4B3FA0D1" w14:textId="77777777" w:rsidR="00114806" w:rsidRPr="00BA49DC" w:rsidRDefault="00114806" w:rsidP="00BA49DC">
      <w:pPr>
        <w:ind w:left="426" w:hanging="426"/>
        <w:rPr>
          <w:rFonts w:ascii="Arial" w:hAnsi="Arial" w:cs="Arial"/>
        </w:rPr>
      </w:pPr>
      <w:r w:rsidRPr="00BA49DC">
        <w:rPr>
          <w:rFonts w:ascii="Arial" w:hAnsi="Arial" w:cs="Arial"/>
        </w:rPr>
        <w:t>The ethylene is used only during the production of the random copolymers and then is fed to the balancing line between V 202 and R 202 after filteration in the  cartridge filters F 203 A/S (25 microns).</w:t>
      </w:r>
    </w:p>
    <w:p w14:paraId="63095EF2" w14:textId="77777777" w:rsidR="00114806" w:rsidRPr="00114806" w:rsidRDefault="00114806" w:rsidP="00BA49DC">
      <w:pPr>
        <w:ind w:left="426" w:hanging="426"/>
        <w:rPr>
          <w:rFonts w:ascii="Arial" w:hAnsi="Arial" w:cs="Arial"/>
        </w:rPr>
      </w:pPr>
    </w:p>
    <w:p w14:paraId="798C4EC4" w14:textId="31E1A385" w:rsidR="00114806" w:rsidRPr="00BA49DC" w:rsidRDefault="00114806" w:rsidP="00BA49DC">
      <w:pPr>
        <w:ind w:left="426" w:hanging="426"/>
        <w:rPr>
          <w:rFonts w:ascii="Arial" w:hAnsi="Arial" w:cs="Arial"/>
        </w:rPr>
      </w:pPr>
      <w:r w:rsidRPr="00BA49DC">
        <w:rPr>
          <w:rFonts w:ascii="Arial" w:hAnsi="Arial" w:cs="Arial"/>
        </w:rPr>
        <w:t xml:space="preserve">Its flowrate ,variable according to the random copolymers types – is adjusted by </w:t>
      </w:r>
      <w:del w:id="74" w:author="Rahul R Menon" w:date="2022-03-24T12:07:00Z">
        <w:r w:rsidRPr="00BA49DC" w:rsidDel="00CE1295">
          <w:rPr>
            <w:rFonts w:ascii="Arial" w:hAnsi="Arial" w:cs="Arial"/>
          </w:rPr>
          <w:delText>FRC</w:delText>
        </w:r>
      </w:del>
      <w:ins w:id="75" w:author="Rahul R Menon" w:date="2022-03-24T12:07:00Z">
        <w:r w:rsidR="00CE1295">
          <w:rPr>
            <w:rFonts w:ascii="Arial" w:hAnsi="Arial" w:cs="Arial"/>
          </w:rPr>
          <w:t>FIC</w:t>
        </w:r>
      </w:ins>
      <w:r w:rsidRPr="00BA49DC">
        <w:rPr>
          <w:rFonts w:ascii="Arial" w:hAnsi="Arial" w:cs="Arial"/>
        </w:rPr>
        <w:t xml:space="preserve"> 18004, which is set ratioed to the total flowrate of the propylene fed to the reaction (measured by </w:t>
      </w:r>
      <w:del w:id="76" w:author="Rahul R Menon" w:date="2022-03-24T12:07:00Z">
        <w:r w:rsidRPr="00BA49DC" w:rsidDel="00CE1295">
          <w:rPr>
            <w:rFonts w:ascii="Arial" w:hAnsi="Arial" w:cs="Arial"/>
          </w:rPr>
          <w:delText>FRC</w:delText>
        </w:r>
      </w:del>
      <w:ins w:id="77" w:author="Rahul R Menon" w:date="2022-03-24T12:07:00Z">
        <w:r w:rsidR="00CE1295">
          <w:rPr>
            <w:rFonts w:ascii="Arial" w:hAnsi="Arial" w:cs="Arial"/>
          </w:rPr>
          <w:t>FIC</w:t>
        </w:r>
      </w:ins>
      <w:r w:rsidRPr="00BA49DC">
        <w:rPr>
          <w:rFonts w:ascii="Arial" w:hAnsi="Arial" w:cs="Arial"/>
        </w:rPr>
        <w:t xml:space="preserve"> 1702).</w:t>
      </w:r>
    </w:p>
    <w:p w14:paraId="16B6A1C7" w14:textId="77777777" w:rsidR="00114806" w:rsidRPr="00114806" w:rsidRDefault="00114806" w:rsidP="00BA49DC">
      <w:pPr>
        <w:ind w:left="426" w:hanging="426"/>
        <w:rPr>
          <w:rFonts w:ascii="Arial" w:hAnsi="Arial" w:cs="Arial"/>
        </w:rPr>
      </w:pPr>
    </w:p>
    <w:p w14:paraId="77690A69" w14:textId="384AF86A" w:rsidR="00114806" w:rsidRPr="00BA49DC" w:rsidRDefault="00114806" w:rsidP="00BA49DC">
      <w:pPr>
        <w:ind w:left="426" w:hanging="426"/>
        <w:rPr>
          <w:rFonts w:ascii="Arial" w:hAnsi="Arial" w:cs="Arial"/>
        </w:rPr>
      </w:pPr>
      <w:r w:rsidRPr="00BA49DC">
        <w:rPr>
          <w:rFonts w:ascii="Arial" w:hAnsi="Arial" w:cs="Arial"/>
        </w:rPr>
        <w:t xml:space="preserve">The concentration of the polymer in the reactor is maintained by the density controller       DIC 1901 which regulates the propylene flowrate fed to the reactor by acting on the set of </w:t>
      </w:r>
      <w:del w:id="78" w:author="Rahul R Menon" w:date="2022-03-24T12:07:00Z">
        <w:r w:rsidRPr="00BA49DC" w:rsidDel="00CE1295">
          <w:rPr>
            <w:rFonts w:ascii="Arial" w:hAnsi="Arial" w:cs="Arial"/>
          </w:rPr>
          <w:delText>FRC</w:delText>
        </w:r>
      </w:del>
      <w:ins w:id="79" w:author="Rahul R Menon" w:date="2022-03-24T12:07:00Z">
        <w:r w:rsidR="00CE1295">
          <w:rPr>
            <w:rFonts w:ascii="Arial" w:hAnsi="Arial" w:cs="Arial"/>
          </w:rPr>
          <w:t>FIC</w:t>
        </w:r>
      </w:ins>
      <w:r w:rsidRPr="00BA49DC">
        <w:rPr>
          <w:rFonts w:ascii="Arial" w:hAnsi="Arial" w:cs="Arial"/>
        </w:rPr>
        <w:t xml:space="preserve"> 1702.  During the standard operation the polymer shall be about 50% by weight.</w:t>
      </w:r>
    </w:p>
    <w:p w14:paraId="13C1440D" w14:textId="77777777" w:rsidR="00114806" w:rsidRPr="00114806" w:rsidRDefault="00114806" w:rsidP="00BA49DC">
      <w:pPr>
        <w:ind w:left="426" w:hanging="426"/>
        <w:rPr>
          <w:rFonts w:ascii="Arial" w:hAnsi="Arial" w:cs="Arial"/>
        </w:rPr>
      </w:pPr>
    </w:p>
    <w:p w14:paraId="785C5B65" w14:textId="77777777" w:rsidR="00114806" w:rsidRPr="00BA49DC" w:rsidRDefault="00114806" w:rsidP="00BA49DC">
      <w:pPr>
        <w:ind w:left="426" w:hanging="426"/>
        <w:rPr>
          <w:rFonts w:ascii="Arial" w:hAnsi="Arial" w:cs="Arial"/>
        </w:rPr>
      </w:pPr>
      <w:r w:rsidRPr="00BA49DC">
        <w:rPr>
          <w:rFonts w:ascii="Arial" w:hAnsi="Arial" w:cs="Arial"/>
        </w:rPr>
        <w:t>The pressure in the reactor is kept constant by the PIC 1802.1 which is installed on the top of the surge drum V 202 which is connected to the reactor through a balancing line: it calls propylene vaporized in E 203.</w:t>
      </w:r>
    </w:p>
    <w:p w14:paraId="0A2B2622" w14:textId="77777777" w:rsidR="00114806" w:rsidRPr="00114806" w:rsidRDefault="00114806" w:rsidP="00BA49DC">
      <w:pPr>
        <w:ind w:left="426" w:hanging="426"/>
        <w:rPr>
          <w:rFonts w:ascii="Arial" w:hAnsi="Arial" w:cs="Arial"/>
        </w:rPr>
      </w:pPr>
    </w:p>
    <w:p w14:paraId="3462A451" w14:textId="35125E2F" w:rsidR="00114806" w:rsidRPr="00BA49DC" w:rsidRDefault="00114806" w:rsidP="00BA49DC">
      <w:pPr>
        <w:ind w:left="426" w:hanging="426"/>
        <w:rPr>
          <w:rFonts w:ascii="Arial" w:hAnsi="Arial" w:cs="Arial"/>
        </w:rPr>
      </w:pPr>
      <w:r w:rsidRPr="00BA49DC">
        <w:rPr>
          <w:rFonts w:ascii="Arial" w:hAnsi="Arial" w:cs="Arial"/>
        </w:rPr>
        <w:t xml:space="preserve">The flow rate discharge from the reactor is regulated by the level controller    </w:t>
      </w:r>
      <w:del w:id="80" w:author="Rahul R Menon" w:date="2022-03-24T12:07:00Z">
        <w:r w:rsidRPr="00BA49DC" w:rsidDel="00CE1295">
          <w:rPr>
            <w:rFonts w:ascii="Arial" w:hAnsi="Arial" w:cs="Arial"/>
          </w:rPr>
          <w:delText>LRC</w:delText>
        </w:r>
      </w:del>
      <w:ins w:id="81" w:author="Rahul R Menon" w:date="2022-03-24T12:07:00Z">
        <w:r w:rsidR="00CE1295">
          <w:rPr>
            <w:rFonts w:ascii="Arial" w:hAnsi="Arial" w:cs="Arial"/>
          </w:rPr>
          <w:t>LIC</w:t>
        </w:r>
      </w:ins>
      <w:r w:rsidRPr="00BA49DC">
        <w:rPr>
          <w:rFonts w:ascii="Arial" w:hAnsi="Arial" w:cs="Arial"/>
        </w:rPr>
        <w:t xml:space="preserve"> 1801, installed on the same surge drum and controlling the bottom vee ball of the reactor (LV 1801).</w:t>
      </w:r>
    </w:p>
    <w:p w14:paraId="47469995" w14:textId="77777777" w:rsidR="00114806" w:rsidRPr="00114806" w:rsidRDefault="00114806" w:rsidP="00BA49DC">
      <w:pPr>
        <w:ind w:left="426" w:hanging="426"/>
        <w:rPr>
          <w:rFonts w:ascii="Arial" w:hAnsi="Arial" w:cs="Arial"/>
        </w:rPr>
      </w:pPr>
    </w:p>
    <w:p w14:paraId="7A7EC104" w14:textId="77777777" w:rsidR="00114806" w:rsidRPr="00BA49DC" w:rsidRDefault="00114806" w:rsidP="00BA49DC">
      <w:pPr>
        <w:ind w:left="426" w:hanging="426"/>
        <w:rPr>
          <w:rFonts w:ascii="Arial" w:hAnsi="Arial" w:cs="Arial"/>
        </w:rPr>
      </w:pPr>
      <w:r w:rsidRPr="00BA49DC">
        <w:rPr>
          <w:rFonts w:ascii="Arial" w:hAnsi="Arial" w:cs="Arial"/>
        </w:rPr>
        <w:t>The polymerization heat is removed from demi-water circulating in the jacket, pumped by the pumps P 204 A/S and cooled into the heat exchanger E 202.  The temperature is controlled on the bottom of the reactor by the TRC 1901 fixing the set of the TRC 2001 (D.M. water to the jacket) and regulating the distribution of the water between E 202 and its bypass.</w:t>
      </w:r>
    </w:p>
    <w:p w14:paraId="6BBFB920" w14:textId="77777777" w:rsidR="00114806" w:rsidRPr="00114806" w:rsidRDefault="00114806" w:rsidP="00BA49DC">
      <w:pPr>
        <w:ind w:left="426" w:hanging="426"/>
        <w:rPr>
          <w:rFonts w:ascii="Arial" w:hAnsi="Arial" w:cs="Arial"/>
        </w:rPr>
      </w:pPr>
    </w:p>
    <w:p w14:paraId="352DF870" w14:textId="77777777" w:rsidR="00114806" w:rsidRPr="00BA49DC" w:rsidRDefault="00114806" w:rsidP="00BA49DC">
      <w:pPr>
        <w:ind w:left="426" w:hanging="426"/>
        <w:rPr>
          <w:rFonts w:ascii="Arial" w:hAnsi="Arial" w:cs="Arial"/>
        </w:rPr>
      </w:pPr>
      <w:r w:rsidRPr="00BA49DC">
        <w:rPr>
          <w:rFonts w:ascii="Arial" w:hAnsi="Arial" w:cs="Arial"/>
        </w:rPr>
        <w:t xml:space="preserve">The checking of the exchanged heat (polymerization heat plus pumping heat, minus sensible heat of the feeds to the reactor ) may be effected by measuring the circulating demi-water flow rate (FR 2001) and by </w:t>
      </w:r>
      <w:r w:rsidRPr="00BA49DC">
        <w:rPr>
          <w:rFonts w:ascii="Arial" w:hAnsi="Arial" w:cs="Arial"/>
        </w:rPr>
        <w:t>T between the inlet and out let water of the reactor (dTR 2003).</w:t>
      </w:r>
    </w:p>
    <w:p w14:paraId="3FA0A53F" w14:textId="77777777" w:rsidR="00114806" w:rsidRPr="00114806" w:rsidRDefault="00114806" w:rsidP="00BA49DC">
      <w:pPr>
        <w:ind w:left="426" w:hanging="426"/>
        <w:rPr>
          <w:rFonts w:ascii="Arial" w:hAnsi="Arial" w:cs="Arial"/>
        </w:rPr>
      </w:pPr>
    </w:p>
    <w:p w14:paraId="10F04372" w14:textId="77777777" w:rsidR="00114806" w:rsidRPr="00BA49DC" w:rsidRDefault="00114806" w:rsidP="00BA49DC">
      <w:pPr>
        <w:ind w:left="426" w:hanging="426"/>
        <w:rPr>
          <w:rFonts w:ascii="Arial" w:hAnsi="Arial" w:cs="Arial"/>
        </w:rPr>
      </w:pPr>
      <w:r w:rsidRPr="00BA49DC">
        <w:rPr>
          <w:rFonts w:ascii="Arial" w:hAnsi="Arial" w:cs="Arial"/>
        </w:rPr>
        <w:t>The expansion tank T 201, placed above the highest point of the jackets  ensures the total filling of the thermostating circuit; its level is maintained by the level switches LSL 1903 and LSH 1902: the first starts the pump P 205, making up demi-water in case of low level, the second stops the pump when the level has been restored.  The tank is continuously flushed with nitrogen through the FICV 1902 to avoid any air inlets in the demi water circuit which could cause corrosions.  For the same reason, a small pot where anticorrosives are loaded is installed on the suction line of the pumps P 204A/S.</w:t>
      </w:r>
    </w:p>
    <w:p w14:paraId="6C5832EB" w14:textId="77777777" w:rsidR="00114806" w:rsidRPr="00114806" w:rsidRDefault="00114806" w:rsidP="00BA49DC">
      <w:pPr>
        <w:ind w:left="426" w:hanging="426"/>
        <w:rPr>
          <w:rFonts w:ascii="Arial" w:hAnsi="Arial" w:cs="Arial"/>
        </w:rPr>
      </w:pPr>
    </w:p>
    <w:p w14:paraId="0EA65EA8" w14:textId="77777777" w:rsidR="00114806" w:rsidRPr="00BA49DC" w:rsidRDefault="00114806" w:rsidP="00BA49DC">
      <w:pPr>
        <w:ind w:left="426" w:hanging="426"/>
        <w:rPr>
          <w:rFonts w:ascii="Arial" w:hAnsi="Arial" w:cs="Arial"/>
        </w:rPr>
      </w:pPr>
      <w:r w:rsidRPr="00BA49DC">
        <w:rPr>
          <w:rFonts w:ascii="Arial" w:hAnsi="Arial" w:cs="Arial"/>
        </w:rPr>
        <w:t>A by-pass line has been provided between the jackets of two legs at the top of the reactor in order to heat, using the steam ejector J 201, the circuit water during the starting phase.  The steam feeding valve is controlled by control room using HIC 1903.</w:t>
      </w:r>
    </w:p>
    <w:p w14:paraId="1F89FB1F" w14:textId="77777777" w:rsidR="00114806" w:rsidRPr="00114806" w:rsidRDefault="00114806" w:rsidP="00BA49DC">
      <w:pPr>
        <w:ind w:left="426" w:hanging="426"/>
        <w:rPr>
          <w:rFonts w:ascii="Arial" w:hAnsi="Arial" w:cs="Arial"/>
        </w:rPr>
      </w:pPr>
    </w:p>
    <w:p w14:paraId="0B738E8F" w14:textId="77777777" w:rsidR="00114806" w:rsidRPr="00BA49DC" w:rsidRDefault="00114806" w:rsidP="00BA49DC">
      <w:pPr>
        <w:ind w:left="426" w:hanging="426"/>
        <w:rPr>
          <w:rFonts w:ascii="Arial" w:hAnsi="Arial" w:cs="Arial"/>
        </w:rPr>
      </w:pPr>
      <w:r w:rsidRPr="00BA49DC">
        <w:rPr>
          <w:rFonts w:ascii="Arial" w:hAnsi="Arial" w:cs="Arial"/>
        </w:rPr>
        <w:lastRenderedPageBreak/>
        <w:t>The two bottom curves without pump are equipped with pressure recorders: one of the two transmitters is connected to two pressure switches (PSH 1901 – PSHH 1901), which depressurize the reactor to the blowdown when the pressure in the reactor reaches dangerous levels, opening the three piston valves HV 1905.1/2/3 on bottom curves.</w:t>
      </w:r>
    </w:p>
    <w:p w14:paraId="6B30C390" w14:textId="77777777" w:rsidR="00114806" w:rsidRPr="00114806" w:rsidRDefault="00114806" w:rsidP="00BA49DC">
      <w:pPr>
        <w:ind w:left="426" w:hanging="426"/>
        <w:rPr>
          <w:rFonts w:ascii="Arial" w:hAnsi="Arial" w:cs="Arial"/>
        </w:rPr>
      </w:pPr>
    </w:p>
    <w:p w14:paraId="48CB4D52" w14:textId="77777777" w:rsidR="00114806" w:rsidRPr="00BA49DC" w:rsidRDefault="00114806" w:rsidP="00BA49DC">
      <w:pPr>
        <w:ind w:left="426" w:hanging="426"/>
        <w:rPr>
          <w:rFonts w:ascii="Arial" w:hAnsi="Arial" w:cs="Arial"/>
        </w:rPr>
      </w:pPr>
      <w:r w:rsidRPr="00BA49DC">
        <w:rPr>
          <w:rFonts w:ascii="Arial" w:hAnsi="Arial" w:cs="Arial"/>
        </w:rPr>
        <w:t>Each single top curve is  moreover fitted with valves controlled by the control room (HV 1906, HV 1907, HV 1908), in order to eliminate the gases present in the reactor during the filling phase purging them to the blowdown.</w:t>
      </w:r>
    </w:p>
    <w:p w14:paraId="3A620CBE" w14:textId="77777777" w:rsidR="00114806" w:rsidRPr="00114806" w:rsidRDefault="00114806" w:rsidP="00BA49DC">
      <w:pPr>
        <w:ind w:left="426" w:hanging="426"/>
        <w:rPr>
          <w:rFonts w:ascii="Arial" w:hAnsi="Arial" w:cs="Arial"/>
        </w:rPr>
      </w:pPr>
    </w:p>
    <w:p w14:paraId="5E8FB993" w14:textId="77777777" w:rsidR="00114806" w:rsidRPr="00BA49DC" w:rsidRDefault="00114806" w:rsidP="00BA49DC">
      <w:pPr>
        <w:ind w:left="426" w:hanging="426"/>
        <w:rPr>
          <w:rFonts w:ascii="Arial" w:hAnsi="Arial" w:cs="Arial"/>
        </w:rPr>
      </w:pPr>
      <w:r w:rsidRPr="00BA49DC">
        <w:rPr>
          <w:rFonts w:ascii="Arial" w:hAnsi="Arial" w:cs="Arial"/>
        </w:rPr>
        <w:t>The bottom curves are, equipped with piston valves operated by the common push button   HS 1905A/S to drain the reactor to blowdown if the circulating pump stops (thickening consequently the polymer on the bottom).</w:t>
      </w:r>
    </w:p>
    <w:p w14:paraId="4ACF3377" w14:textId="77777777" w:rsidR="00114806" w:rsidRPr="00114806" w:rsidRDefault="00114806" w:rsidP="00BA49DC">
      <w:pPr>
        <w:ind w:left="426" w:hanging="426"/>
        <w:rPr>
          <w:rFonts w:ascii="Arial" w:hAnsi="Arial" w:cs="Arial"/>
        </w:rPr>
      </w:pPr>
    </w:p>
    <w:p w14:paraId="09F627C3" w14:textId="77777777" w:rsidR="00114806" w:rsidRPr="00BA49DC" w:rsidRDefault="00114806" w:rsidP="00BA49DC">
      <w:pPr>
        <w:ind w:left="426" w:hanging="426"/>
        <w:rPr>
          <w:rFonts w:ascii="Arial" w:hAnsi="Arial" w:cs="Arial"/>
        </w:rPr>
      </w:pPr>
      <w:r w:rsidRPr="00BA49DC">
        <w:rPr>
          <w:rFonts w:ascii="Arial" w:hAnsi="Arial" w:cs="Arial"/>
        </w:rPr>
        <w:t>The two vee-balls, in addition to that controlled by the level controller, is provided for the other two bottom curves to drain the reactor to the flash line (HV 1909 – HV 1910).</w:t>
      </w:r>
    </w:p>
    <w:p w14:paraId="43601AEA" w14:textId="77777777" w:rsidR="00114806" w:rsidRPr="00114806" w:rsidRDefault="00114806" w:rsidP="00BA49DC">
      <w:pPr>
        <w:ind w:left="426" w:hanging="426"/>
        <w:rPr>
          <w:rFonts w:ascii="Arial" w:hAnsi="Arial" w:cs="Arial"/>
        </w:rPr>
      </w:pPr>
    </w:p>
    <w:p w14:paraId="58F549E4" w14:textId="77777777" w:rsidR="00114806" w:rsidRPr="00BA49DC" w:rsidRDefault="00114806" w:rsidP="00BA49DC">
      <w:pPr>
        <w:ind w:left="426" w:hanging="426"/>
        <w:rPr>
          <w:rFonts w:ascii="Arial" w:hAnsi="Arial" w:cs="Arial"/>
        </w:rPr>
      </w:pPr>
      <w:r w:rsidRPr="00BA49DC">
        <w:rPr>
          <w:rFonts w:ascii="Arial" w:hAnsi="Arial" w:cs="Arial"/>
        </w:rPr>
        <w:t>Each reactor leg is complete with thermometers to signal, in case of emergency shut down due to the pump stopping, the effective action of the killer on all legs of the reactor.</w:t>
      </w:r>
    </w:p>
    <w:p w14:paraId="55208339" w14:textId="77777777" w:rsidR="00114806" w:rsidRPr="00114806" w:rsidRDefault="00114806" w:rsidP="00BA49DC">
      <w:pPr>
        <w:ind w:left="426" w:hanging="426"/>
        <w:rPr>
          <w:rFonts w:ascii="Arial" w:hAnsi="Arial" w:cs="Arial"/>
        </w:rPr>
      </w:pPr>
    </w:p>
    <w:p w14:paraId="5B5701EA" w14:textId="77777777" w:rsidR="00114806" w:rsidRPr="00BA49DC" w:rsidRDefault="00114806" w:rsidP="00BA49DC">
      <w:pPr>
        <w:ind w:left="426" w:hanging="426"/>
        <w:rPr>
          <w:rFonts w:ascii="Arial" w:hAnsi="Arial" w:cs="Arial"/>
        </w:rPr>
      </w:pPr>
      <w:r w:rsidRPr="00BA49DC">
        <w:rPr>
          <w:rFonts w:ascii="Arial" w:hAnsi="Arial" w:cs="Arial"/>
        </w:rPr>
        <w:t>In case of emergency on the reactor (huge propylene leakage, failure of the slurry circulation pump, etc) it can be automatically shut off from the rest of the plant.</w:t>
      </w:r>
    </w:p>
    <w:p w14:paraId="33F1508A" w14:textId="77777777" w:rsidR="00114806" w:rsidRPr="00114806" w:rsidRDefault="00114806" w:rsidP="00BA49DC">
      <w:pPr>
        <w:ind w:left="426" w:hanging="426"/>
        <w:rPr>
          <w:rFonts w:ascii="Arial" w:hAnsi="Arial" w:cs="Arial"/>
        </w:rPr>
      </w:pPr>
    </w:p>
    <w:p w14:paraId="4BAB9280" w14:textId="77777777" w:rsidR="00114806" w:rsidRPr="00BA49DC" w:rsidRDefault="00114806" w:rsidP="00BA49DC">
      <w:pPr>
        <w:ind w:left="426" w:hanging="426"/>
        <w:rPr>
          <w:rFonts w:ascii="Arial" w:hAnsi="Arial" w:cs="Arial"/>
        </w:rPr>
      </w:pPr>
      <w:r w:rsidRPr="00BA49DC">
        <w:rPr>
          <w:rFonts w:ascii="Arial" w:hAnsi="Arial" w:cs="Arial"/>
        </w:rPr>
        <w:t>Following steps are provided to protect the reactor:</w:t>
      </w:r>
    </w:p>
    <w:p w14:paraId="10202693" w14:textId="77777777" w:rsidR="00114806" w:rsidRPr="00114806" w:rsidRDefault="00114806" w:rsidP="00BA49DC">
      <w:pPr>
        <w:ind w:left="426" w:hanging="426"/>
        <w:rPr>
          <w:rFonts w:ascii="Arial" w:hAnsi="Arial" w:cs="Arial"/>
        </w:rPr>
      </w:pPr>
    </w:p>
    <w:p w14:paraId="3C74825C" w14:textId="77777777" w:rsidR="00114806" w:rsidRPr="00114806" w:rsidRDefault="00114806" w:rsidP="00BA49DC">
      <w:pPr>
        <w:ind w:left="426" w:hanging="426"/>
        <w:rPr>
          <w:rFonts w:ascii="Arial" w:hAnsi="Arial" w:cs="Arial"/>
        </w:rPr>
      </w:pPr>
      <w:r w:rsidRPr="00114806">
        <w:rPr>
          <w:rFonts w:ascii="Arial" w:hAnsi="Arial" w:cs="Arial"/>
          <w:u w:val="single"/>
        </w:rPr>
        <w:t>Emergency killing</w:t>
      </w:r>
      <w:r w:rsidRPr="00114806">
        <w:rPr>
          <w:rFonts w:ascii="Arial" w:hAnsi="Arial" w:cs="Arial"/>
        </w:rPr>
        <w:t>: whenever it is necessary to stop the reaction quickly, a mixture of nitrogen and 1% carbon monoxide can be injected into the reactor.</w:t>
      </w:r>
    </w:p>
    <w:p w14:paraId="5CB9DCA9" w14:textId="77777777" w:rsidR="00114806" w:rsidRPr="00114806" w:rsidRDefault="00114806" w:rsidP="00BA49DC">
      <w:pPr>
        <w:ind w:left="426" w:hanging="426"/>
        <w:rPr>
          <w:rFonts w:ascii="Arial" w:hAnsi="Arial" w:cs="Arial"/>
        </w:rPr>
      </w:pPr>
    </w:p>
    <w:p w14:paraId="6153260B" w14:textId="77777777" w:rsidR="00114806" w:rsidRPr="00114806" w:rsidRDefault="00114806" w:rsidP="00BA49DC">
      <w:pPr>
        <w:ind w:left="426" w:hanging="426"/>
        <w:rPr>
          <w:rFonts w:ascii="Arial" w:hAnsi="Arial" w:cs="Arial"/>
        </w:rPr>
      </w:pPr>
      <w:r w:rsidRPr="00114806">
        <w:rPr>
          <w:rFonts w:ascii="Arial" w:hAnsi="Arial" w:cs="Arial"/>
          <w:u w:val="single"/>
        </w:rPr>
        <w:t>Polymer discharge from the bottom</w:t>
      </w:r>
      <w:r w:rsidRPr="00114806">
        <w:rPr>
          <w:rFonts w:ascii="Arial" w:hAnsi="Arial" w:cs="Arial"/>
        </w:rPr>
        <w:t>: in case of failure of the slurry circulation pump and ineffective killings, the thickened solid phase can be discharged to the high pressure blowdown vessel V 801, where the reaction will be stopped by the low temperature.</w:t>
      </w:r>
    </w:p>
    <w:p w14:paraId="4DE76E5A" w14:textId="77777777" w:rsidR="00114806" w:rsidRPr="00114806" w:rsidRDefault="00114806" w:rsidP="00BA49DC">
      <w:pPr>
        <w:ind w:left="426" w:hanging="426"/>
        <w:rPr>
          <w:rFonts w:ascii="Arial" w:hAnsi="Arial" w:cs="Arial"/>
        </w:rPr>
      </w:pPr>
    </w:p>
    <w:p w14:paraId="42816449" w14:textId="77777777" w:rsidR="00114806" w:rsidRPr="00BA49DC" w:rsidRDefault="00114806" w:rsidP="00BA49DC">
      <w:pPr>
        <w:ind w:left="426" w:hanging="426"/>
        <w:rPr>
          <w:rFonts w:ascii="Arial" w:hAnsi="Arial" w:cs="Arial"/>
        </w:rPr>
      </w:pPr>
      <w:r w:rsidRPr="00BA49DC">
        <w:rPr>
          <w:rFonts w:ascii="Arial" w:hAnsi="Arial" w:cs="Arial"/>
        </w:rPr>
        <w:t>The discharge must be performed stepwise and stopped as soon as the reactor pressure declines, to avoid transferring too much material to the blowdown vessel.</w:t>
      </w:r>
    </w:p>
    <w:p w14:paraId="78F12C71" w14:textId="77777777" w:rsidR="00114806" w:rsidRPr="00114806" w:rsidRDefault="00114806" w:rsidP="00BA49DC">
      <w:pPr>
        <w:ind w:left="426" w:hanging="426"/>
        <w:rPr>
          <w:rFonts w:ascii="Arial" w:hAnsi="Arial" w:cs="Arial"/>
        </w:rPr>
      </w:pPr>
    </w:p>
    <w:p w14:paraId="5742E8C8" w14:textId="77777777" w:rsidR="00114806" w:rsidRPr="00114806" w:rsidRDefault="00114806" w:rsidP="00BA49DC">
      <w:pPr>
        <w:ind w:left="426" w:hanging="426"/>
        <w:rPr>
          <w:rFonts w:ascii="Arial" w:hAnsi="Arial" w:cs="Arial"/>
        </w:rPr>
      </w:pPr>
      <w:r w:rsidRPr="00114806">
        <w:rPr>
          <w:rFonts w:ascii="Arial" w:hAnsi="Arial" w:cs="Arial"/>
        </w:rPr>
        <w:t xml:space="preserve"> As ultimate solution, the reactor is protected by safety valves on the upper elbows that vent to the high pressure blowdown.  Each of them is capable of venting 1/3 of the maximum flowrate to be discharged under the emergency conditions.</w:t>
      </w:r>
    </w:p>
    <w:p w14:paraId="3CE912B4" w14:textId="77777777" w:rsidR="00114806" w:rsidRPr="00114806" w:rsidRDefault="00114806" w:rsidP="00BA49DC">
      <w:pPr>
        <w:ind w:left="426" w:hanging="426"/>
        <w:rPr>
          <w:rFonts w:ascii="Arial" w:hAnsi="Arial" w:cs="Arial"/>
        </w:rPr>
      </w:pPr>
    </w:p>
    <w:p w14:paraId="547F5942" w14:textId="77777777" w:rsidR="00114806" w:rsidRPr="00BA49DC" w:rsidRDefault="00114806" w:rsidP="00BA49DC">
      <w:pPr>
        <w:ind w:left="426" w:hanging="426"/>
        <w:rPr>
          <w:rFonts w:ascii="Arial" w:hAnsi="Arial" w:cs="Arial"/>
        </w:rPr>
      </w:pPr>
      <w:r w:rsidRPr="00BA49DC">
        <w:rPr>
          <w:rFonts w:ascii="Arial" w:hAnsi="Arial" w:cs="Arial"/>
          <w:u w:val="single"/>
        </w:rPr>
        <w:t>Reactor Killings</w:t>
      </w:r>
      <w:r w:rsidRPr="00BA49DC">
        <w:rPr>
          <w:rFonts w:ascii="Arial" w:hAnsi="Arial" w:cs="Arial"/>
        </w:rPr>
        <w:t>:</w:t>
      </w:r>
    </w:p>
    <w:p w14:paraId="349018F6" w14:textId="77777777" w:rsidR="00114806" w:rsidRPr="00114806" w:rsidRDefault="00114806" w:rsidP="00BA49DC">
      <w:pPr>
        <w:ind w:left="426" w:hanging="426"/>
        <w:rPr>
          <w:rFonts w:ascii="Arial" w:hAnsi="Arial" w:cs="Arial"/>
        </w:rPr>
      </w:pPr>
    </w:p>
    <w:p w14:paraId="171A62FF" w14:textId="77777777" w:rsidR="00114806" w:rsidRPr="00BA49DC" w:rsidRDefault="00114806" w:rsidP="00BA49DC">
      <w:pPr>
        <w:ind w:left="426" w:hanging="426"/>
        <w:rPr>
          <w:rFonts w:ascii="Arial" w:hAnsi="Arial" w:cs="Arial"/>
        </w:rPr>
      </w:pPr>
      <w:r w:rsidRPr="00BA49DC">
        <w:rPr>
          <w:rFonts w:ascii="Arial" w:hAnsi="Arial" w:cs="Arial"/>
        </w:rPr>
        <w:t>The killing system of the reaction is used whenever it is necessary to stop quickly the reaction in case of emergency.  In such a case, from the control room it is possible to introduce a 1% of CO in nitrogen mixture to poison the catalyst depressing in this way its activity, on each single leg of the main reactor.</w:t>
      </w:r>
    </w:p>
    <w:p w14:paraId="6A548B01" w14:textId="77777777" w:rsidR="00114806" w:rsidRPr="00114806" w:rsidRDefault="00114806" w:rsidP="00BA49DC">
      <w:pPr>
        <w:ind w:left="426" w:hanging="426"/>
        <w:rPr>
          <w:rFonts w:ascii="Arial" w:hAnsi="Arial" w:cs="Arial"/>
        </w:rPr>
      </w:pPr>
    </w:p>
    <w:p w14:paraId="4865924F"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The CO-nitrogen mixture is stored into four cylinders of 47 litres each at a pressure of 120-150 kg/cm2g.</w:t>
      </w:r>
    </w:p>
    <w:p w14:paraId="7BAABE95" w14:textId="77777777" w:rsidR="00114806" w:rsidRPr="00114806" w:rsidRDefault="00114806" w:rsidP="00BA49DC">
      <w:pPr>
        <w:ind w:left="426" w:hanging="426"/>
        <w:rPr>
          <w:rFonts w:ascii="Arial" w:hAnsi="Arial" w:cs="Arial"/>
        </w:rPr>
      </w:pPr>
    </w:p>
    <w:p w14:paraId="605E4AD2" w14:textId="77777777" w:rsidR="00114806" w:rsidRPr="00BA49DC" w:rsidRDefault="00114806" w:rsidP="00BA49DC">
      <w:pPr>
        <w:ind w:left="426" w:hanging="426"/>
        <w:rPr>
          <w:rFonts w:ascii="Arial" w:hAnsi="Arial" w:cs="Arial"/>
        </w:rPr>
      </w:pPr>
      <w:r w:rsidRPr="00BA49DC">
        <w:rPr>
          <w:rFonts w:ascii="Arial" w:hAnsi="Arial" w:cs="Arial"/>
          <w:u w:val="single"/>
        </w:rPr>
        <w:t>Seal Pressurizatation System</w:t>
      </w:r>
      <w:r w:rsidRPr="00BA49DC">
        <w:rPr>
          <w:rFonts w:ascii="Arial" w:hAnsi="Arial" w:cs="Arial"/>
        </w:rPr>
        <w:t>:</w:t>
      </w:r>
    </w:p>
    <w:p w14:paraId="1C693B53" w14:textId="77777777" w:rsidR="00114806" w:rsidRPr="00114806" w:rsidRDefault="00114806" w:rsidP="00BA49DC">
      <w:pPr>
        <w:ind w:left="426" w:hanging="426"/>
        <w:rPr>
          <w:rFonts w:ascii="Arial" w:hAnsi="Arial" w:cs="Arial"/>
        </w:rPr>
      </w:pPr>
    </w:p>
    <w:p w14:paraId="0C159B40" w14:textId="77777777" w:rsidR="00114806" w:rsidRPr="00BA49DC" w:rsidRDefault="00114806" w:rsidP="00BA49DC">
      <w:pPr>
        <w:ind w:left="426" w:hanging="426"/>
        <w:rPr>
          <w:rFonts w:ascii="Arial" w:hAnsi="Arial" w:cs="Arial"/>
        </w:rPr>
      </w:pPr>
      <w:r w:rsidRPr="00BA49DC">
        <w:rPr>
          <w:rFonts w:ascii="Arial" w:hAnsi="Arial" w:cs="Arial"/>
        </w:rPr>
        <w:t>The slurry circulation pump P 201 on the prepoly is equipped with a double back to back mechanical seal, lubricated with Vaseline oil (thermosiphon circulation) and kept a pressure of about 10% higher than that compared with the prepoly and this is due to the piston hydraulic intensifier WP 201.</w:t>
      </w:r>
    </w:p>
    <w:p w14:paraId="33F18D4A" w14:textId="77777777" w:rsidR="00114806" w:rsidRPr="00114806" w:rsidRDefault="00114806" w:rsidP="00BA49DC">
      <w:pPr>
        <w:ind w:left="426" w:hanging="426"/>
        <w:rPr>
          <w:rFonts w:ascii="Arial" w:hAnsi="Arial" w:cs="Arial"/>
        </w:rPr>
      </w:pPr>
    </w:p>
    <w:p w14:paraId="54C61BB6" w14:textId="77777777" w:rsidR="00114806" w:rsidRPr="00BA49DC" w:rsidRDefault="00114806" w:rsidP="00BA49DC">
      <w:pPr>
        <w:ind w:left="426" w:hanging="426"/>
        <w:rPr>
          <w:rFonts w:ascii="Arial" w:hAnsi="Arial" w:cs="Arial"/>
        </w:rPr>
      </w:pPr>
      <w:r w:rsidRPr="00BA49DC">
        <w:rPr>
          <w:rFonts w:ascii="Arial" w:hAnsi="Arial" w:cs="Arial"/>
        </w:rPr>
        <w:t>It consists of a syringe with piston, generally full with oil for the 90% of the stroke.  The pressure of the prepoly acts on the lower surface of the piston, i.e. on an area higher than that in contact with the oil owing to the presence of the piston rod.</w:t>
      </w:r>
    </w:p>
    <w:p w14:paraId="4F21E810" w14:textId="77777777" w:rsidR="00114806" w:rsidRPr="00114806" w:rsidRDefault="00114806" w:rsidP="00BA49DC">
      <w:pPr>
        <w:ind w:left="426" w:hanging="426"/>
        <w:rPr>
          <w:rFonts w:ascii="Arial" w:hAnsi="Arial" w:cs="Arial"/>
        </w:rPr>
      </w:pPr>
    </w:p>
    <w:p w14:paraId="62D08A92" w14:textId="77777777" w:rsidR="00114806" w:rsidRPr="00114806" w:rsidRDefault="00114806" w:rsidP="00BA49DC">
      <w:pPr>
        <w:ind w:left="426" w:hanging="426"/>
        <w:rPr>
          <w:rFonts w:ascii="Arial" w:hAnsi="Arial" w:cs="Arial"/>
        </w:rPr>
      </w:pPr>
    </w:p>
    <w:p w14:paraId="7560FE4B" w14:textId="77777777" w:rsidR="00114806" w:rsidRPr="00BA49DC" w:rsidRDefault="00114806" w:rsidP="00BA49DC">
      <w:pPr>
        <w:ind w:left="426" w:hanging="426"/>
        <w:rPr>
          <w:rFonts w:ascii="Arial" w:hAnsi="Arial" w:cs="Arial"/>
        </w:rPr>
      </w:pPr>
      <w:r w:rsidRPr="00BA49DC">
        <w:rPr>
          <w:rFonts w:ascii="Arial" w:hAnsi="Arial" w:cs="Arial"/>
        </w:rPr>
        <w:t>The oil is in this way brought to a pressure higher than that present in the prepolymerizer according to the ratio of the areas.</w:t>
      </w:r>
    </w:p>
    <w:p w14:paraId="25087BBC" w14:textId="77777777" w:rsidR="00114806" w:rsidRPr="00114806" w:rsidRDefault="00114806" w:rsidP="00BA49DC">
      <w:pPr>
        <w:ind w:left="426" w:hanging="426"/>
        <w:rPr>
          <w:rFonts w:ascii="Arial" w:hAnsi="Arial" w:cs="Arial"/>
        </w:rPr>
      </w:pPr>
    </w:p>
    <w:p w14:paraId="517F91C5" w14:textId="77777777" w:rsidR="00114806" w:rsidRPr="00BA49DC" w:rsidRDefault="00114806" w:rsidP="00BA49DC">
      <w:pPr>
        <w:ind w:left="426" w:hanging="426"/>
        <w:rPr>
          <w:rFonts w:ascii="Arial" w:hAnsi="Arial" w:cs="Arial"/>
        </w:rPr>
      </w:pPr>
      <w:r w:rsidRPr="00BA49DC">
        <w:rPr>
          <w:rFonts w:ascii="Arial" w:hAnsi="Arial" w:cs="Arial"/>
        </w:rPr>
        <w:t>The position alarm ZAH 2102 on the rod indicates oil losses through the intensifier or the mechanical seal.</w:t>
      </w:r>
    </w:p>
    <w:p w14:paraId="26080E6E" w14:textId="77777777" w:rsidR="00114806" w:rsidRPr="00114806" w:rsidRDefault="00114806" w:rsidP="00BA49DC">
      <w:pPr>
        <w:ind w:left="426" w:hanging="426"/>
        <w:rPr>
          <w:rFonts w:ascii="Arial" w:hAnsi="Arial" w:cs="Arial"/>
        </w:rPr>
      </w:pPr>
    </w:p>
    <w:p w14:paraId="1E1E5FF7" w14:textId="77777777" w:rsidR="00114806" w:rsidRPr="00BA49DC" w:rsidRDefault="00114806" w:rsidP="00BA49DC">
      <w:pPr>
        <w:ind w:left="426" w:hanging="426"/>
        <w:rPr>
          <w:rFonts w:ascii="Arial" w:hAnsi="Arial" w:cs="Arial"/>
        </w:rPr>
      </w:pPr>
      <w:r w:rsidRPr="00BA49DC">
        <w:rPr>
          <w:rFonts w:ascii="Arial" w:hAnsi="Arial" w:cs="Arial"/>
        </w:rPr>
        <w:t>The pump P 202 for the circulation of the slurry in the reactor has the same system as for      P 201 for the back to back internal seal (WP 202).  Furthermore, it is equipped with a third external seal (in tandem) operating at low pressure and lubricated with Vaseline oil(thermosiphon circulating through the drum V 205).  The purpose of the third seal is to increase the safety of the pump from the propylene discharging risks to the atmosphere.</w:t>
      </w:r>
    </w:p>
    <w:p w14:paraId="0E543D95" w14:textId="77777777" w:rsidR="00114806" w:rsidRPr="00114806" w:rsidRDefault="00114806" w:rsidP="00BA49DC">
      <w:pPr>
        <w:ind w:left="426" w:hanging="426"/>
        <w:rPr>
          <w:rFonts w:ascii="Arial" w:hAnsi="Arial" w:cs="Arial"/>
        </w:rPr>
      </w:pPr>
    </w:p>
    <w:p w14:paraId="50CB2F1B" w14:textId="77777777" w:rsidR="00114806" w:rsidRPr="00BA49DC" w:rsidRDefault="00114806" w:rsidP="00BA49DC">
      <w:pPr>
        <w:ind w:left="426" w:hanging="426"/>
        <w:rPr>
          <w:rFonts w:ascii="Arial" w:hAnsi="Arial" w:cs="Arial"/>
        </w:rPr>
      </w:pPr>
      <w:r w:rsidRPr="00BA49DC">
        <w:rPr>
          <w:rFonts w:ascii="Arial" w:hAnsi="Arial" w:cs="Arial"/>
        </w:rPr>
        <w:t>The package system PK 201 is provided for the lubrication of the external bearing supporting the shaft of the pump P 202.  Splash lubrication type at atmospheric pressure in oil pumped by P1 A/S shall be used and returned, by gravity, to the collection basin T1.</w:t>
      </w:r>
    </w:p>
    <w:p w14:paraId="1DDAFE92" w14:textId="77777777" w:rsidR="00114806" w:rsidRPr="00114806" w:rsidRDefault="00114806" w:rsidP="00BA49DC">
      <w:pPr>
        <w:ind w:left="426" w:hanging="426"/>
        <w:rPr>
          <w:rFonts w:ascii="Arial" w:hAnsi="Arial" w:cs="Arial"/>
        </w:rPr>
      </w:pPr>
    </w:p>
    <w:p w14:paraId="7564DFC2" w14:textId="2E059D84" w:rsidR="00114806" w:rsidRPr="00BA49DC" w:rsidRDefault="00114806" w:rsidP="00BA49DC">
      <w:pPr>
        <w:ind w:left="426" w:hanging="426"/>
        <w:rPr>
          <w:rFonts w:ascii="Arial" w:hAnsi="Arial" w:cs="Arial"/>
        </w:rPr>
      </w:pPr>
      <w:r w:rsidRPr="00BA49DC">
        <w:rPr>
          <w:rFonts w:ascii="Arial" w:hAnsi="Arial" w:cs="Arial"/>
          <w:u w:val="single"/>
        </w:rPr>
        <w:t>Operating Parameters and flow rates</w:t>
      </w:r>
      <w:r w:rsidRPr="00BA49DC">
        <w:rPr>
          <w:rFonts w:ascii="Arial" w:hAnsi="Arial" w:cs="Arial"/>
        </w:rPr>
        <w:t>.</w:t>
      </w:r>
    </w:p>
    <w:p w14:paraId="39E90293" w14:textId="77777777" w:rsidR="00114806" w:rsidRPr="00114806" w:rsidRDefault="00114806" w:rsidP="00BA49DC">
      <w:pPr>
        <w:ind w:left="426" w:hanging="426"/>
        <w:rPr>
          <w:rFonts w:ascii="Arial" w:hAnsi="Arial" w:cs="Arial"/>
        </w:rPr>
      </w:pPr>
    </w:p>
    <w:p w14:paraId="3B1486DD" w14:textId="15916A50" w:rsidR="00114806" w:rsidRPr="00BA49DC" w:rsidRDefault="00114806" w:rsidP="00BA49DC">
      <w:pPr>
        <w:ind w:left="426" w:hanging="426"/>
        <w:rPr>
          <w:rFonts w:ascii="Arial" w:hAnsi="Arial" w:cs="Arial"/>
          <w:u w:val="single"/>
        </w:rPr>
      </w:pPr>
      <w:r w:rsidRPr="00BA49DC">
        <w:rPr>
          <w:rFonts w:ascii="Arial" w:hAnsi="Arial" w:cs="Arial"/>
          <w:u w:val="single"/>
        </w:rPr>
        <w:t>Propylene to pre-polymerizer R 201</w:t>
      </w:r>
    </w:p>
    <w:p w14:paraId="1D868E60" w14:textId="77777777" w:rsidR="00114806" w:rsidRPr="00114806" w:rsidRDefault="00114806" w:rsidP="00BA49DC">
      <w:pPr>
        <w:ind w:left="426" w:hanging="426"/>
        <w:rPr>
          <w:rFonts w:ascii="Arial" w:hAnsi="Arial" w:cs="Arial"/>
        </w:rPr>
      </w:pPr>
    </w:p>
    <w:p w14:paraId="4E10B44B" w14:textId="77777777" w:rsidR="00114806" w:rsidRPr="00BA49DC" w:rsidRDefault="00114806" w:rsidP="00BA49DC">
      <w:pPr>
        <w:ind w:left="426" w:hanging="426"/>
        <w:rPr>
          <w:rFonts w:ascii="Arial" w:hAnsi="Arial" w:cs="Arial"/>
        </w:rPr>
      </w:pPr>
      <w:r w:rsidRPr="00BA49DC">
        <w:rPr>
          <w:rFonts w:ascii="Arial" w:hAnsi="Arial" w:cs="Arial"/>
        </w:rPr>
        <w:t>The propylene flow rate to be fed shall be kept constant to prevent the residence time in the prepolymerizer from varying.</w:t>
      </w:r>
    </w:p>
    <w:p w14:paraId="71E17CA8" w14:textId="77777777" w:rsidR="00114806" w:rsidRPr="00114806" w:rsidRDefault="00114806" w:rsidP="00BA49DC">
      <w:pPr>
        <w:ind w:left="426" w:hanging="426"/>
        <w:rPr>
          <w:rFonts w:ascii="Arial" w:hAnsi="Arial" w:cs="Arial"/>
        </w:rPr>
      </w:pPr>
    </w:p>
    <w:p w14:paraId="727829F2" w14:textId="2F28BED8" w:rsidR="00114806" w:rsidRPr="00BA49DC" w:rsidRDefault="00114806" w:rsidP="00BA49DC">
      <w:pPr>
        <w:ind w:left="426" w:hanging="426"/>
        <w:rPr>
          <w:rFonts w:ascii="Arial" w:hAnsi="Arial" w:cs="Arial"/>
        </w:rPr>
      </w:pPr>
      <w:r w:rsidRPr="00BA49DC">
        <w:rPr>
          <w:rFonts w:ascii="Arial" w:hAnsi="Arial" w:cs="Arial"/>
        </w:rPr>
        <w:t xml:space="preserve">The flushing flow rate to the pump is controlled by </w:t>
      </w:r>
      <w:del w:id="82" w:author="Rahul R Menon" w:date="2022-03-24T12:07:00Z">
        <w:r w:rsidRPr="00BA49DC" w:rsidDel="00CE1295">
          <w:rPr>
            <w:rFonts w:ascii="Arial" w:hAnsi="Arial" w:cs="Arial"/>
          </w:rPr>
          <w:delText>FRC</w:delText>
        </w:r>
      </w:del>
      <w:ins w:id="83" w:author="Rahul R Menon" w:date="2022-03-24T12:07:00Z">
        <w:r w:rsidR="00CE1295">
          <w:rPr>
            <w:rFonts w:ascii="Arial" w:hAnsi="Arial" w:cs="Arial"/>
          </w:rPr>
          <w:t>FIC</w:t>
        </w:r>
      </w:ins>
      <w:r w:rsidRPr="00BA49DC">
        <w:rPr>
          <w:rFonts w:ascii="Arial" w:hAnsi="Arial" w:cs="Arial"/>
        </w:rPr>
        <w:t xml:space="preserve"> 1801 which se is adjusted to 400 kg/hr.</w:t>
      </w:r>
    </w:p>
    <w:p w14:paraId="06EE1EEE" w14:textId="77777777" w:rsidR="00114806" w:rsidRPr="00114806" w:rsidRDefault="00114806" w:rsidP="00BA49DC">
      <w:pPr>
        <w:ind w:left="426" w:hanging="426"/>
        <w:rPr>
          <w:rFonts w:ascii="Arial" w:hAnsi="Arial" w:cs="Arial"/>
        </w:rPr>
      </w:pPr>
    </w:p>
    <w:p w14:paraId="7825473B" w14:textId="492E311F" w:rsidR="00114806" w:rsidRPr="00BA49DC" w:rsidRDefault="00114806" w:rsidP="00BA49DC">
      <w:pPr>
        <w:ind w:left="426" w:hanging="426"/>
        <w:rPr>
          <w:rFonts w:ascii="Arial" w:hAnsi="Arial" w:cs="Arial"/>
        </w:rPr>
      </w:pPr>
      <w:r w:rsidRPr="00BA49DC">
        <w:rPr>
          <w:rFonts w:ascii="Arial" w:hAnsi="Arial" w:cs="Arial"/>
        </w:rPr>
        <w:t xml:space="preserve">The flow rate mixed with the catalyst after precontacting is controlled by </w:t>
      </w:r>
      <w:del w:id="84" w:author="Rahul R Menon" w:date="2022-03-24T12:07:00Z">
        <w:r w:rsidRPr="00BA49DC" w:rsidDel="00CE1295">
          <w:rPr>
            <w:rFonts w:ascii="Arial" w:hAnsi="Arial" w:cs="Arial"/>
          </w:rPr>
          <w:delText>FRC</w:delText>
        </w:r>
      </w:del>
      <w:ins w:id="85" w:author="Rahul R Menon" w:date="2022-03-24T12:07:00Z">
        <w:r w:rsidR="00CE1295">
          <w:rPr>
            <w:rFonts w:ascii="Arial" w:hAnsi="Arial" w:cs="Arial"/>
          </w:rPr>
          <w:t>FIC</w:t>
        </w:r>
      </w:ins>
      <w:r w:rsidRPr="00BA49DC">
        <w:rPr>
          <w:rFonts w:ascii="Arial" w:hAnsi="Arial" w:cs="Arial"/>
        </w:rPr>
        <w:t xml:space="preserve"> 1703 which is set at 2000 kg/hr ( and never less than 1600 kg/hr)</w:t>
      </w:r>
    </w:p>
    <w:p w14:paraId="492A9A2B" w14:textId="77777777" w:rsidR="00114806" w:rsidRPr="00114806" w:rsidRDefault="00114806" w:rsidP="00BA49DC">
      <w:pPr>
        <w:ind w:left="426" w:hanging="426"/>
        <w:rPr>
          <w:rFonts w:ascii="Arial" w:hAnsi="Arial" w:cs="Arial"/>
        </w:rPr>
      </w:pPr>
    </w:p>
    <w:p w14:paraId="026947A8" w14:textId="77777777" w:rsidR="00114806" w:rsidRPr="00BA49DC" w:rsidRDefault="00114806" w:rsidP="00BA49DC">
      <w:pPr>
        <w:ind w:left="426" w:hanging="426"/>
        <w:rPr>
          <w:rFonts w:ascii="Arial" w:hAnsi="Arial" w:cs="Arial"/>
        </w:rPr>
      </w:pPr>
      <w:r w:rsidRPr="00BA49DC">
        <w:rPr>
          <w:rFonts w:ascii="Arial" w:hAnsi="Arial" w:cs="Arial"/>
        </w:rPr>
        <w:lastRenderedPageBreak/>
        <w:t>The temperature of this stream is maintained at 10</w:t>
      </w:r>
      <w:r w:rsidRPr="00BA49DC">
        <w:rPr>
          <w:rFonts w:ascii="Arial" w:hAnsi="Arial" w:cs="Arial"/>
          <w:b/>
          <w:bCs/>
          <w:vertAlign w:val="superscript"/>
        </w:rPr>
        <w:t>o</w:t>
      </w:r>
      <w:r w:rsidRPr="00BA49DC">
        <w:rPr>
          <w:rFonts w:ascii="Arial" w:hAnsi="Arial" w:cs="Arial"/>
        </w:rPr>
        <w:t>C by TRC 1702, which controls the flow rate of the chilled water to E 201 to reduce kinetics of the polymerization:</w:t>
      </w:r>
    </w:p>
    <w:p w14:paraId="1BEE97F4" w14:textId="77777777" w:rsidR="00114806" w:rsidRPr="00114806" w:rsidRDefault="00114806" w:rsidP="00BA49DC">
      <w:pPr>
        <w:ind w:left="426" w:hanging="426"/>
        <w:rPr>
          <w:rFonts w:ascii="Arial" w:hAnsi="Arial" w:cs="Arial"/>
        </w:rPr>
      </w:pPr>
    </w:p>
    <w:p w14:paraId="2B482DA8" w14:textId="77777777" w:rsidR="00114806" w:rsidRPr="00BA49DC" w:rsidRDefault="00114806" w:rsidP="00BA49DC">
      <w:pPr>
        <w:ind w:left="426" w:hanging="426"/>
        <w:rPr>
          <w:rFonts w:ascii="Arial" w:hAnsi="Arial" w:cs="Arial"/>
        </w:rPr>
      </w:pPr>
      <w:r w:rsidRPr="00BA49DC">
        <w:rPr>
          <w:rFonts w:ascii="Arial" w:hAnsi="Arial" w:cs="Arial"/>
          <w:u w:val="single"/>
        </w:rPr>
        <w:t>Prepolymerizer R 201</w:t>
      </w:r>
      <w:r w:rsidRPr="00BA49DC">
        <w:rPr>
          <w:rFonts w:ascii="Arial" w:hAnsi="Arial" w:cs="Arial"/>
        </w:rPr>
        <w:t>:</w:t>
      </w:r>
    </w:p>
    <w:p w14:paraId="0B0C517D" w14:textId="77777777" w:rsidR="00114806" w:rsidRPr="00114806" w:rsidRDefault="00114806" w:rsidP="00BA49DC">
      <w:pPr>
        <w:ind w:left="426" w:hanging="426"/>
        <w:rPr>
          <w:rFonts w:ascii="Arial" w:hAnsi="Arial" w:cs="Arial"/>
        </w:rPr>
      </w:pPr>
    </w:p>
    <w:p w14:paraId="729ED883" w14:textId="77777777" w:rsidR="00114806" w:rsidRPr="00BA49DC" w:rsidRDefault="00114806" w:rsidP="00BA49DC">
      <w:pPr>
        <w:ind w:left="426" w:hanging="426"/>
        <w:rPr>
          <w:rFonts w:ascii="Arial" w:hAnsi="Arial" w:cs="Arial"/>
        </w:rPr>
      </w:pPr>
      <w:r w:rsidRPr="00BA49DC">
        <w:rPr>
          <w:rFonts w:ascii="Arial" w:hAnsi="Arial" w:cs="Arial"/>
        </w:rPr>
        <w:t xml:space="preserve">Temperature (TRC 1801) : 20 </w:t>
      </w:r>
      <w:r w:rsidRPr="00BA49DC">
        <w:rPr>
          <w:rFonts w:ascii="Arial" w:hAnsi="Arial" w:cs="Arial"/>
          <w:b/>
          <w:bCs/>
          <w:vertAlign w:val="superscript"/>
        </w:rPr>
        <w:t>o</w:t>
      </w:r>
      <w:r w:rsidRPr="00BA49DC">
        <w:rPr>
          <w:rFonts w:ascii="Arial" w:hAnsi="Arial" w:cs="Arial"/>
        </w:rPr>
        <w:t>C</w:t>
      </w:r>
    </w:p>
    <w:p w14:paraId="52E50AF5" w14:textId="77777777" w:rsidR="00114806" w:rsidRPr="00BA49DC" w:rsidRDefault="00114806" w:rsidP="00BA49DC">
      <w:pPr>
        <w:ind w:left="426" w:hanging="426"/>
        <w:rPr>
          <w:rFonts w:ascii="Arial" w:hAnsi="Arial" w:cs="Arial"/>
        </w:rPr>
      </w:pPr>
      <w:r w:rsidRPr="00BA49DC">
        <w:rPr>
          <w:rFonts w:ascii="Arial" w:hAnsi="Arial" w:cs="Arial"/>
        </w:rPr>
        <w:t>Pressure (PR 1801)         : 33.5 kg/cm2</w:t>
      </w:r>
    </w:p>
    <w:p w14:paraId="37E22C1A" w14:textId="77777777" w:rsidR="00114806" w:rsidRPr="00114806" w:rsidRDefault="00114806" w:rsidP="00BA49DC">
      <w:pPr>
        <w:ind w:left="426" w:hanging="426"/>
        <w:rPr>
          <w:rFonts w:ascii="Arial" w:hAnsi="Arial" w:cs="Arial"/>
        </w:rPr>
      </w:pPr>
    </w:p>
    <w:p w14:paraId="7AC2A5C7" w14:textId="77777777" w:rsidR="00114806" w:rsidRPr="00BA49DC" w:rsidRDefault="00114806" w:rsidP="00BA49DC">
      <w:pPr>
        <w:ind w:left="426" w:hanging="426"/>
        <w:rPr>
          <w:rFonts w:ascii="Arial" w:hAnsi="Arial" w:cs="Arial"/>
        </w:rPr>
      </w:pPr>
      <w:r w:rsidRPr="00BA49DC">
        <w:rPr>
          <w:rFonts w:ascii="Arial" w:hAnsi="Arial" w:cs="Arial"/>
          <w:u w:val="single"/>
        </w:rPr>
        <w:t>Propylene to R 202</w:t>
      </w:r>
      <w:r w:rsidRPr="00BA49DC">
        <w:rPr>
          <w:rFonts w:ascii="Arial" w:hAnsi="Arial" w:cs="Arial"/>
        </w:rPr>
        <w:t>:</w:t>
      </w:r>
    </w:p>
    <w:p w14:paraId="185EB650" w14:textId="77777777" w:rsidR="00114806" w:rsidRPr="00114806" w:rsidRDefault="00114806" w:rsidP="00BA49DC">
      <w:pPr>
        <w:ind w:left="426" w:hanging="426"/>
        <w:rPr>
          <w:rFonts w:ascii="Arial" w:hAnsi="Arial" w:cs="Arial"/>
        </w:rPr>
      </w:pPr>
    </w:p>
    <w:p w14:paraId="0484C7A6" w14:textId="0C1F4523" w:rsidR="00114806" w:rsidRPr="00BA49DC" w:rsidRDefault="00114806" w:rsidP="00BA49DC">
      <w:pPr>
        <w:ind w:left="426" w:hanging="426"/>
        <w:rPr>
          <w:rFonts w:ascii="Arial" w:hAnsi="Arial" w:cs="Arial"/>
        </w:rPr>
      </w:pPr>
      <w:r w:rsidRPr="00BA49DC">
        <w:rPr>
          <w:rFonts w:ascii="Arial" w:hAnsi="Arial" w:cs="Arial"/>
        </w:rPr>
        <w:t xml:space="preserve">Once the concentration to be maintained in Reactor is fixed, about 50% by weight of polymer is suspended in liquid – corresponding to a density read in   DIC 1901 to 560 kg/m3 – The total flow rate of propylene to be fed to reactor under operating conditions is about 14000 kg/hr.  This flow rate, shown by    </w:t>
      </w:r>
      <w:del w:id="86" w:author="Rahul R Menon" w:date="2022-03-24T12:07:00Z">
        <w:r w:rsidRPr="00BA49DC" w:rsidDel="00CE1295">
          <w:rPr>
            <w:rFonts w:ascii="Arial" w:hAnsi="Arial" w:cs="Arial"/>
          </w:rPr>
          <w:delText>FRC</w:delText>
        </w:r>
      </w:del>
      <w:ins w:id="87" w:author="Rahul R Menon" w:date="2022-03-24T12:07:00Z">
        <w:r w:rsidR="00CE1295">
          <w:rPr>
            <w:rFonts w:ascii="Arial" w:hAnsi="Arial" w:cs="Arial"/>
          </w:rPr>
          <w:t>FIC</w:t>
        </w:r>
      </w:ins>
      <w:r w:rsidRPr="00BA49DC">
        <w:rPr>
          <w:rFonts w:ascii="Arial" w:hAnsi="Arial" w:cs="Arial"/>
        </w:rPr>
        <w:t xml:space="preserve"> 1702, will be subdivided as follows:</w:t>
      </w:r>
    </w:p>
    <w:p w14:paraId="74EBE1B3" w14:textId="77777777" w:rsidR="00114806" w:rsidRPr="00114806" w:rsidRDefault="00114806" w:rsidP="00BA49DC">
      <w:pPr>
        <w:ind w:left="426" w:hanging="426"/>
        <w:rPr>
          <w:rFonts w:ascii="Arial" w:hAnsi="Arial" w:cs="Arial"/>
        </w:rPr>
      </w:pPr>
    </w:p>
    <w:p w14:paraId="183E8B4A" w14:textId="77777777" w:rsidR="00114806" w:rsidRPr="00114806" w:rsidRDefault="00114806" w:rsidP="00BA49DC">
      <w:pPr>
        <w:ind w:left="426" w:hanging="426"/>
        <w:rPr>
          <w:rFonts w:ascii="Arial" w:hAnsi="Arial" w:cs="Arial"/>
        </w:rPr>
      </w:pPr>
      <w:r w:rsidRPr="00114806">
        <w:rPr>
          <w:rFonts w:ascii="Arial" w:hAnsi="Arial" w:cs="Arial"/>
        </w:rPr>
        <w:t>400 kg/hr sent to P 201.</w:t>
      </w:r>
    </w:p>
    <w:p w14:paraId="327241B8" w14:textId="77777777" w:rsidR="00114806" w:rsidRPr="00114806" w:rsidRDefault="00114806" w:rsidP="00BA49DC">
      <w:pPr>
        <w:ind w:left="426" w:hanging="426"/>
        <w:rPr>
          <w:rFonts w:ascii="Arial" w:hAnsi="Arial" w:cs="Arial"/>
        </w:rPr>
      </w:pPr>
      <w:r w:rsidRPr="00114806">
        <w:rPr>
          <w:rFonts w:ascii="Arial" w:hAnsi="Arial" w:cs="Arial"/>
        </w:rPr>
        <w:t>2000 kg/hr sent to R 201.</w:t>
      </w:r>
    </w:p>
    <w:p w14:paraId="644FED48" w14:textId="26ABFF25" w:rsidR="00114806" w:rsidRPr="00114806" w:rsidRDefault="00114806" w:rsidP="00BA49DC">
      <w:pPr>
        <w:ind w:left="426" w:hanging="426"/>
        <w:rPr>
          <w:rFonts w:ascii="Arial" w:hAnsi="Arial" w:cs="Arial"/>
        </w:rPr>
      </w:pPr>
      <w:r w:rsidRPr="00114806">
        <w:rPr>
          <w:rFonts w:ascii="Arial" w:hAnsi="Arial" w:cs="Arial"/>
        </w:rPr>
        <w:t xml:space="preserve">1200 kg/hr sent as flushing to the pump P 202 controlled by </w:t>
      </w:r>
      <w:del w:id="88" w:author="Rahul R Menon" w:date="2022-03-24T12:07:00Z">
        <w:r w:rsidRPr="00114806" w:rsidDel="00CE1295">
          <w:rPr>
            <w:rFonts w:ascii="Arial" w:hAnsi="Arial" w:cs="Arial"/>
          </w:rPr>
          <w:delText>FRC</w:delText>
        </w:r>
      </w:del>
      <w:ins w:id="89" w:author="Rahul R Menon" w:date="2022-03-24T12:07:00Z">
        <w:r w:rsidR="00CE1295">
          <w:rPr>
            <w:rFonts w:ascii="Arial" w:hAnsi="Arial" w:cs="Arial"/>
          </w:rPr>
          <w:t>FIC</w:t>
        </w:r>
      </w:ins>
      <w:r w:rsidRPr="00114806">
        <w:rPr>
          <w:rFonts w:ascii="Arial" w:hAnsi="Arial" w:cs="Arial"/>
        </w:rPr>
        <w:t xml:space="preserve"> 1901.</w:t>
      </w:r>
    </w:p>
    <w:p w14:paraId="694EE142" w14:textId="76884DC1" w:rsidR="00114806" w:rsidRPr="00114806" w:rsidRDefault="00114806" w:rsidP="00BA49DC">
      <w:pPr>
        <w:ind w:left="426" w:hanging="426"/>
        <w:rPr>
          <w:rFonts w:ascii="Arial" w:hAnsi="Arial" w:cs="Arial"/>
        </w:rPr>
      </w:pPr>
      <w:r w:rsidRPr="00114806">
        <w:rPr>
          <w:rFonts w:ascii="Arial" w:hAnsi="Arial" w:cs="Arial"/>
        </w:rPr>
        <w:t xml:space="preserve">10400 kg/hr  subdivided between the small stream fed to the evaporator E 203, called by the pressure controller </w:t>
      </w:r>
      <w:del w:id="90" w:author="Rahul R Menon" w:date="2022-03-24T12:09:00Z">
        <w:r w:rsidRPr="00114806" w:rsidDel="00CE1295">
          <w:rPr>
            <w:rFonts w:ascii="Arial" w:hAnsi="Arial" w:cs="Arial"/>
          </w:rPr>
          <w:delText>PRC</w:delText>
        </w:r>
      </w:del>
      <w:ins w:id="91" w:author="Rahul R Menon" w:date="2022-03-24T12:09:00Z">
        <w:r w:rsidR="00CE1295">
          <w:rPr>
            <w:rFonts w:ascii="Arial" w:hAnsi="Arial" w:cs="Arial"/>
          </w:rPr>
          <w:t>PIC</w:t>
        </w:r>
      </w:ins>
      <w:r w:rsidRPr="00114806">
        <w:rPr>
          <w:rFonts w:ascii="Arial" w:hAnsi="Arial" w:cs="Arial"/>
        </w:rPr>
        <w:t xml:space="preserve"> 1802.1 and the difference sent on the balancing line between V 202 and R 202, controlled by FV 1702.</w:t>
      </w:r>
    </w:p>
    <w:p w14:paraId="122495B8" w14:textId="77777777" w:rsidR="00114806" w:rsidRPr="00114806" w:rsidRDefault="00114806" w:rsidP="00BA49DC">
      <w:pPr>
        <w:ind w:left="426" w:hanging="426"/>
        <w:rPr>
          <w:rFonts w:ascii="Arial" w:hAnsi="Arial" w:cs="Arial"/>
        </w:rPr>
      </w:pPr>
    </w:p>
    <w:p w14:paraId="2090672C" w14:textId="77777777" w:rsidR="00114806" w:rsidRPr="00BA49DC" w:rsidRDefault="00114806" w:rsidP="00BA49DC">
      <w:pPr>
        <w:ind w:left="426" w:hanging="426"/>
        <w:rPr>
          <w:rFonts w:ascii="Arial" w:hAnsi="Arial" w:cs="Arial"/>
        </w:rPr>
      </w:pPr>
      <w:r w:rsidRPr="00BA49DC">
        <w:rPr>
          <w:rFonts w:ascii="Arial" w:hAnsi="Arial" w:cs="Arial"/>
        </w:rPr>
        <w:t>The over all flow rate is fixed by DIC 1901.</w:t>
      </w:r>
    </w:p>
    <w:p w14:paraId="5ED2C6B8" w14:textId="77777777" w:rsidR="00114806" w:rsidRPr="00114806" w:rsidRDefault="00114806" w:rsidP="00BA49DC">
      <w:pPr>
        <w:ind w:left="426" w:hanging="426"/>
        <w:rPr>
          <w:rFonts w:ascii="Arial" w:hAnsi="Arial" w:cs="Arial"/>
        </w:rPr>
      </w:pPr>
    </w:p>
    <w:p w14:paraId="571E6279" w14:textId="77777777" w:rsidR="00114806" w:rsidRPr="00114806" w:rsidRDefault="00114806" w:rsidP="00BA49DC">
      <w:pPr>
        <w:pStyle w:val="Heading3"/>
        <w:ind w:left="426" w:hanging="426"/>
        <w:jc w:val="left"/>
        <w:rPr>
          <w:rFonts w:ascii="Arial" w:hAnsi="Arial" w:cs="Arial"/>
        </w:rPr>
      </w:pPr>
      <w:bookmarkStart w:id="92" w:name="_Toc94797326"/>
      <w:r w:rsidRPr="00114806">
        <w:rPr>
          <w:rFonts w:ascii="Arial" w:hAnsi="Arial" w:cs="Arial"/>
        </w:rPr>
        <w:t>Hydrogen to reaction</w:t>
      </w:r>
      <w:bookmarkEnd w:id="92"/>
    </w:p>
    <w:p w14:paraId="43B4AFCC" w14:textId="77777777" w:rsidR="00114806" w:rsidRPr="00114806" w:rsidRDefault="00114806" w:rsidP="00BA49DC">
      <w:pPr>
        <w:ind w:left="426" w:hanging="426"/>
        <w:rPr>
          <w:rFonts w:ascii="Arial" w:hAnsi="Arial" w:cs="Arial"/>
        </w:rPr>
      </w:pPr>
    </w:p>
    <w:p w14:paraId="05C8F7E9" w14:textId="77777777" w:rsidR="00114806" w:rsidRPr="00BA49DC" w:rsidRDefault="00114806" w:rsidP="00BA49DC">
      <w:pPr>
        <w:ind w:left="426" w:hanging="426"/>
        <w:rPr>
          <w:rFonts w:ascii="Arial" w:hAnsi="Arial" w:cs="Arial"/>
        </w:rPr>
      </w:pPr>
      <w:r w:rsidRPr="00BA49DC">
        <w:rPr>
          <w:rFonts w:ascii="Arial" w:hAnsi="Arial" w:cs="Arial"/>
        </w:rPr>
        <w:t>It is according to the polymer to be produced.  Its flow rate varies remarkably for products with low M.F.I. and high M.F.I.  Under operating conditions, the flow rate varies from 0.07 NM</w:t>
      </w:r>
      <w:r w:rsidRPr="00BA49DC">
        <w:rPr>
          <w:rFonts w:ascii="Arial" w:hAnsi="Arial" w:cs="Arial"/>
          <w:vertAlign w:val="superscript"/>
        </w:rPr>
        <w:t>3</w:t>
      </w:r>
      <w:r w:rsidRPr="00BA49DC">
        <w:rPr>
          <w:rFonts w:ascii="Arial" w:hAnsi="Arial" w:cs="Arial"/>
        </w:rPr>
        <w:t>h to 7 NM</w:t>
      </w:r>
      <w:r w:rsidRPr="00BA49DC">
        <w:rPr>
          <w:rFonts w:ascii="Arial" w:hAnsi="Arial" w:cs="Arial"/>
          <w:vertAlign w:val="superscript"/>
        </w:rPr>
        <w:t>3</w:t>
      </w:r>
      <w:r w:rsidRPr="00BA49DC">
        <w:rPr>
          <w:rFonts w:ascii="Arial" w:hAnsi="Arial" w:cs="Arial"/>
        </w:rPr>
        <w:t>/h.</w:t>
      </w:r>
    </w:p>
    <w:p w14:paraId="09DB4E1C" w14:textId="77777777" w:rsidR="00114806" w:rsidRPr="00114806" w:rsidRDefault="00114806" w:rsidP="00BA49DC">
      <w:pPr>
        <w:ind w:left="426" w:hanging="426"/>
        <w:rPr>
          <w:rFonts w:ascii="Arial" w:hAnsi="Arial" w:cs="Arial"/>
        </w:rPr>
      </w:pPr>
    </w:p>
    <w:p w14:paraId="3D503EF2" w14:textId="77777777" w:rsidR="00114806" w:rsidRPr="00BA49DC" w:rsidRDefault="00114806" w:rsidP="00BA49DC">
      <w:pPr>
        <w:ind w:left="426" w:hanging="426"/>
        <w:rPr>
          <w:rFonts w:ascii="Arial" w:hAnsi="Arial" w:cs="Arial"/>
        </w:rPr>
      </w:pPr>
      <w:r w:rsidRPr="00BA49DC">
        <w:rPr>
          <w:rFonts w:ascii="Arial" w:hAnsi="Arial" w:cs="Arial"/>
        </w:rPr>
        <w:t>The flow rate value is fixed on FIC 1701 by the composition controller ARC 1701, a gas chromatographic analyzer which analyzes the hydrogen contained into the total stream of the propylene to the reaction, determining consequently, the set to be maintained.</w:t>
      </w:r>
    </w:p>
    <w:p w14:paraId="4A8B9B49" w14:textId="77777777" w:rsidR="00114806" w:rsidRPr="00114806" w:rsidRDefault="00114806" w:rsidP="00BA49DC">
      <w:pPr>
        <w:ind w:left="426" w:hanging="426"/>
        <w:rPr>
          <w:rFonts w:ascii="Arial" w:hAnsi="Arial" w:cs="Arial"/>
        </w:rPr>
      </w:pPr>
    </w:p>
    <w:p w14:paraId="68D12366" w14:textId="77777777" w:rsidR="00114806" w:rsidRPr="00BA49DC" w:rsidRDefault="00114806" w:rsidP="00BA49DC">
      <w:pPr>
        <w:ind w:left="426" w:hanging="426"/>
        <w:rPr>
          <w:rFonts w:ascii="Arial" w:hAnsi="Arial" w:cs="Arial"/>
        </w:rPr>
      </w:pPr>
      <w:r w:rsidRPr="00BA49DC">
        <w:rPr>
          <w:rFonts w:ascii="Arial" w:hAnsi="Arial" w:cs="Arial"/>
        </w:rPr>
        <w:t>The absolute values of the hydrogen percentage to be kept in the analyzed stream in order to get the various M.F.I. are to be experimentally determined during the running of the plant.</w:t>
      </w:r>
    </w:p>
    <w:p w14:paraId="3A47DEC4" w14:textId="77777777" w:rsidR="00114806" w:rsidRPr="00114806" w:rsidRDefault="00114806" w:rsidP="00BA49DC">
      <w:pPr>
        <w:ind w:left="426" w:hanging="426"/>
        <w:rPr>
          <w:rFonts w:ascii="Arial" w:hAnsi="Arial" w:cs="Arial"/>
        </w:rPr>
      </w:pPr>
    </w:p>
    <w:p w14:paraId="7239CF74" w14:textId="77777777" w:rsidR="00114806" w:rsidRPr="00BA49DC" w:rsidRDefault="00114806" w:rsidP="00BA49DC">
      <w:pPr>
        <w:ind w:left="426" w:hanging="426"/>
        <w:rPr>
          <w:rFonts w:ascii="Arial" w:hAnsi="Arial" w:cs="Arial"/>
        </w:rPr>
      </w:pPr>
      <w:r w:rsidRPr="00BA49DC">
        <w:rPr>
          <w:rFonts w:ascii="Arial" w:hAnsi="Arial" w:cs="Arial"/>
        </w:rPr>
        <w:t>The interventions made on the flow rate to correct the M.F.I. are effected on the ground of the analysis results of the products.</w:t>
      </w:r>
    </w:p>
    <w:p w14:paraId="2ED89592" w14:textId="77777777" w:rsidR="00114806" w:rsidRPr="00114806" w:rsidRDefault="00114806" w:rsidP="00BA49DC">
      <w:pPr>
        <w:ind w:left="426" w:hanging="426"/>
        <w:rPr>
          <w:rFonts w:ascii="Arial" w:hAnsi="Arial" w:cs="Arial"/>
        </w:rPr>
      </w:pPr>
    </w:p>
    <w:p w14:paraId="45EEC267" w14:textId="77777777" w:rsidR="00114806" w:rsidRPr="00BA49DC" w:rsidRDefault="00114806" w:rsidP="00BA49DC">
      <w:pPr>
        <w:ind w:left="426" w:hanging="426"/>
        <w:rPr>
          <w:rFonts w:ascii="Arial" w:hAnsi="Arial" w:cs="Arial"/>
        </w:rPr>
      </w:pPr>
      <w:r w:rsidRPr="00BA49DC">
        <w:rPr>
          <w:rFonts w:ascii="Arial" w:hAnsi="Arial" w:cs="Arial"/>
        </w:rPr>
        <w:t>In case of flow rate variations, remember that they must be carried out gradually.</w:t>
      </w:r>
    </w:p>
    <w:p w14:paraId="73A4C461" w14:textId="77777777" w:rsidR="00114806" w:rsidRPr="00114806" w:rsidRDefault="00114806" w:rsidP="00BA49DC">
      <w:pPr>
        <w:ind w:left="426" w:hanging="426"/>
        <w:rPr>
          <w:rFonts w:ascii="Arial" w:hAnsi="Arial" w:cs="Arial"/>
        </w:rPr>
      </w:pPr>
    </w:p>
    <w:p w14:paraId="130EAAB6" w14:textId="77777777" w:rsidR="00114806" w:rsidRPr="00BA49DC" w:rsidRDefault="00114806" w:rsidP="00BA49DC">
      <w:pPr>
        <w:ind w:left="426" w:hanging="426"/>
        <w:rPr>
          <w:rFonts w:ascii="Arial" w:hAnsi="Arial" w:cs="Arial"/>
        </w:rPr>
      </w:pPr>
      <w:r w:rsidRPr="00BA49DC">
        <w:rPr>
          <w:rFonts w:ascii="Arial" w:hAnsi="Arial" w:cs="Arial"/>
          <w:u w:val="single"/>
        </w:rPr>
        <w:t>Ethylene to reaction</w:t>
      </w:r>
      <w:r w:rsidRPr="00BA49DC">
        <w:rPr>
          <w:rFonts w:ascii="Arial" w:hAnsi="Arial" w:cs="Arial"/>
        </w:rPr>
        <w:t>:</w:t>
      </w:r>
    </w:p>
    <w:p w14:paraId="34B7CA21" w14:textId="77777777" w:rsidR="00114806" w:rsidRPr="00114806" w:rsidRDefault="00114806" w:rsidP="00BA49DC">
      <w:pPr>
        <w:ind w:left="426" w:hanging="426"/>
        <w:rPr>
          <w:rFonts w:ascii="Arial" w:hAnsi="Arial" w:cs="Arial"/>
        </w:rPr>
      </w:pPr>
    </w:p>
    <w:p w14:paraId="09D22ECE" w14:textId="77777777" w:rsidR="00114806" w:rsidRPr="00BA49DC" w:rsidRDefault="00114806" w:rsidP="00BA49DC">
      <w:pPr>
        <w:ind w:left="426" w:hanging="426"/>
        <w:rPr>
          <w:rFonts w:ascii="Arial" w:hAnsi="Arial" w:cs="Arial"/>
        </w:rPr>
      </w:pPr>
      <w:r w:rsidRPr="00BA49DC">
        <w:rPr>
          <w:rFonts w:ascii="Arial" w:hAnsi="Arial" w:cs="Arial"/>
        </w:rPr>
        <w:lastRenderedPageBreak/>
        <w:t>Its flow rates is determined according to the propylene load to the reaction and with the percentage of bond ethylene desired in the final product.  Since the ethylene reacts almost completely at the reaction conditions, it is easy to determine the flow rate for the various types of random copolymers.  The bond ethylene content various for the random copolymers for 1% to 4% approximately by weight.</w:t>
      </w:r>
    </w:p>
    <w:p w14:paraId="5F5A4E01" w14:textId="77777777" w:rsidR="00114806" w:rsidRPr="00114806" w:rsidRDefault="00114806" w:rsidP="00BA49DC">
      <w:pPr>
        <w:ind w:left="426" w:hanging="426"/>
        <w:rPr>
          <w:rFonts w:ascii="Arial" w:hAnsi="Arial" w:cs="Arial"/>
        </w:rPr>
      </w:pPr>
    </w:p>
    <w:p w14:paraId="266F6CE8" w14:textId="2F680775" w:rsidR="00114806" w:rsidRPr="00BA49DC" w:rsidRDefault="00114806" w:rsidP="00BA49DC">
      <w:pPr>
        <w:ind w:left="426" w:hanging="426"/>
        <w:rPr>
          <w:rFonts w:ascii="Arial" w:hAnsi="Arial" w:cs="Arial"/>
        </w:rPr>
      </w:pPr>
      <w:r w:rsidRPr="00BA49DC">
        <w:rPr>
          <w:rFonts w:ascii="Arial" w:hAnsi="Arial" w:cs="Arial"/>
        </w:rPr>
        <w:t xml:space="preserve">Therefore, the flow rate range to be set on the </w:t>
      </w:r>
      <w:del w:id="93" w:author="Rahul R Menon" w:date="2022-03-24T12:07:00Z">
        <w:r w:rsidRPr="00BA49DC" w:rsidDel="00CE1295">
          <w:rPr>
            <w:rFonts w:ascii="Arial" w:hAnsi="Arial" w:cs="Arial"/>
          </w:rPr>
          <w:delText>FRC</w:delText>
        </w:r>
      </w:del>
      <w:ins w:id="94" w:author="Rahul R Menon" w:date="2022-03-24T12:07:00Z">
        <w:r w:rsidR="00CE1295">
          <w:rPr>
            <w:rFonts w:ascii="Arial" w:hAnsi="Arial" w:cs="Arial"/>
          </w:rPr>
          <w:t>FIC</w:t>
        </w:r>
      </w:ins>
      <w:r w:rsidRPr="00BA49DC">
        <w:rPr>
          <w:rFonts w:ascii="Arial" w:hAnsi="Arial" w:cs="Arial"/>
        </w:rPr>
        <w:t xml:space="preserve"> 1804, varies from 80 to 320 kg/h under the operating conditions.  The suitable variations of the ethylene quantities is carried out according to the analytical checking of the bond ethylene in the final product.</w:t>
      </w:r>
    </w:p>
    <w:p w14:paraId="1BB1D361" w14:textId="77777777" w:rsidR="00114806" w:rsidRPr="00114806" w:rsidRDefault="00114806" w:rsidP="00BA49DC">
      <w:pPr>
        <w:ind w:left="426" w:hanging="426"/>
        <w:rPr>
          <w:rFonts w:ascii="Arial" w:hAnsi="Arial" w:cs="Arial"/>
        </w:rPr>
      </w:pPr>
    </w:p>
    <w:p w14:paraId="1006F493" w14:textId="77777777" w:rsidR="00114806" w:rsidRPr="00BA49DC" w:rsidRDefault="00114806" w:rsidP="00BA49DC">
      <w:pPr>
        <w:ind w:left="426" w:hanging="426"/>
        <w:rPr>
          <w:rFonts w:ascii="Arial" w:hAnsi="Arial" w:cs="Arial"/>
        </w:rPr>
      </w:pPr>
      <w:r w:rsidRPr="00BA49DC">
        <w:rPr>
          <w:rFonts w:ascii="Arial" w:hAnsi="Arial" w:cs="Arial"/>
          <w:u w:val="single"/>
        </w:rPr>
        <w:t>Polymerization Reactor</w:t>
      </w:r>
      <w:r w:rsidRPr="00BA49DC">
        <w:rPr>
          <w:rFonts w:ascii="Arial" w:hAnsi="Arial" w:cs="Arial"/>
        </w:rPr>
        <w:t>:</w:t>
      </w:r>
    </w:p>
    <w:p w14:paraId="75E1780D" w14:textId="77777777" w:rsidR="00114806" w:rsidRPr="00114806" w:rsidRDefault="00114806" w:rsidP="00BA49DC">
      <w:pPr>
        <w:ind w:left="426" w:hanging="426"/>
        <w:rPr>
          <w:rFonts w:ascii="Arial" w:hAnsi="Arial" w:cs="Arial"/>
        </w:rPr>
      </w:pPr>
    </w:p>
    <w:p w14:paraId="65C783F4" w14:textId="77777777" w:rsidR="00114806" w:rsidRPr="00114806" w:rsidRDefault="00114806" w:rsidP="00BA49DC">
      <w:pPr>
        <w:ind w:left="426" w:hanging="426"/>
        <w:rPr>
          <w:rFonts w:ascii="Arial" w:hAnsi="Arial" w:cs="Arial"/>
        </w:rPr>
      </w:pPr>
      <w:r w:rsidRPr="00114806">
        <w:rPr>
          <w:rFonts w:ascii="Arial" w:hAnsi="Arial" w:cs="Arial"/>
        </w:rPr>
        <w:t xml:space="preserve">Temperature (TRC 1901 – TI 1902 to 1906) : 70 </w:t>
      </w:r>
      <w:r w:rsidRPr="00114806">
        <w:rPr>
          <w:rFonts w:ascii="Arial" w:hAnsi="Arial" w:cs="Arial"/>
          <w:b/>
          <w:bCs/>
          <w:vertAlign w:val="superscript"/>
        </w:rPr>
        <w:t>o</w:t>
      </w:r>
      <w:r w:rsidRPr="00114806">
        <w:rPr>
          <w:rFonts w:ascii="Arial" w:hAnsi="Arial" w:cs="Arial"/>
        </w:rPr>
        <w:t>C</w:t>
      </w:r>
    </w:p>
    <w:p w14:paraId="321E23F3" w14:textId="77777777" w:rsidR="00114806" w:rsidRPr="00114806" w:rsidRDefault="00114806" w:rsidP="00BA49DC">
      <w:pPr>
        <w:ind w:left="426" w:hanging="426"/>
        <w:rPr>
          <w:rFonts w:ascii="Arial" w:hAnsi="Arial" w:cs="Arial"/>
        </w:rPr>
      </w:pPr>
      <w:r w:rsidRPr="00114806">
        <w:rPr>
          <w:rFonts w:ascii="Arial" w:hAnsi="Arial" w:cs="Arial"/>
        </w:rPr>
        <w:t>Pressure (PR 1901 and PC1904)                  : about 33 kg /cm2g.</w:t>
      </w:r>
    </w:p>
    <w:p w14:paraId="4955E1DE" w14:textId="77777777" w:rsidR="00114806" w:rsidRPr="00114806" w:rsidRDefault="00114806" w:rsidP="00BA49DC">
      <w:pPr>
        <w:ind w:left="426" w:hanging="426"/>
        <w:rPr>
          <w:rFonts w:ascii="Arial" w:hAnsi="Arial" w:cs="Arial"/>
        </w:rPr>
      </w:pPr>
      <w:r w:rsidRPr="00114806">
        <w:rPr>
          <w:rFonts w:ascii="Arial" w:hAnsi="Arial" w:cs="Arial"/>
        </w:rPr>
        <w:t>Density of slurry (DIC 1901)                       : 560-570 kg/m3</w:t>
      </w:r>
    </w:p>
    <w:p w14:paraId="7EC6CB26" w14:textId="77777777" w:rsidR="00114806" w:rsidRPr="00114806" w:rsidRDefault="00114806" w:rsidP="00BA49DC">
      <w:pPr>
        <w:ind w:left="426" w:hanging="426"/>
        <w:rPr>
          <w:rFonts w:ascii="Arial" w:hAnsi="Arial" w:cs="Arial"/>
        </w:rPr>
      </w:pPr>
    </w:p>
    <w:p w14:paraId="2B6C7847" w14:textId="77777777" w:rsidR="00114806" w:rsidRPr="00114806" w:rsidRDefault="00114806" w:rsidP="00BA49DC">
      <w:pPr>
        <w:pStyle w:val="Heading3"/>
        <w:ind w:left="426" w:hanging="426"/>
        <w:jc w:val="left"/>
        <w:rPr>
          <w:rFonts w:ascii="Arial" w:hAnsi="Arial" w:cs="Arial"/>
        </w:rPr>
      </w:pPr>
      <w:bookmarkStart w:id="95" w:name="_Toc94797327"/>
      <w:r w:rsidRPr="00114806">
        <w:rPr>
          <w:rFonts w:ascii="Arial" w:hAnsi="Arial" w:cs="Arial"/>
        </w:rPr>
        <w:t>Surge drum V 202</w:t>
      </w:r>
      <w:bookmarkEnd w:id="95"/>
    </w:p>
    <w:p w14:paraId="7B4EFEDA" w14:textId="77777777" w:rsidR="00114806" w:rsidRPr="00114806" w:rsidRDefault="00114806" w:rsidP="00BA49DC">
      <w:pPr>
        <w:ind w:left="426" w:hanging="426"/>
        <w:rPr>
          <w:rFonts w:ascii="Arial" w:hAnsi="Arial" w:cs="Arial"/>
        </w:rPr>
      </w:pPr>
    </w:p>
    <w:p w14:paraId="2093E0D7" w14:textId="661BDA99" w:rsidR="00114806" w:rsidRPr="00114806" w:rsidRDefault="00114806" w:rsidP="00BA49DC">
      <w:pPr>
        <w:ind w:left="426" w:hanging="426"/>
        <w:rPr>
          <w:rFonts w:ascii="Arial" w:hAnsi="Arial" w:cs="Arial"/>
        </w:rPr>
      </w:pPr>
      <w:r w:rsidRPr="00114806">
        <w:rPr>
          <w:rFonts w:ascii="Arial" w:hAnsi="Arial" w:cs="Arial"/>
        </w:rPr>
        <w:t>Pressure (</w:t>
      </w:r>
      <w:del w:id="96" w:author="Rahul R Menon" w:date="2022-03-24T12:09:00Z">
        <w:r w:rsidRPr="00114806" w:rsidDel="00CE1295">
          <w:rPr>
            <w:rFonts w:ascii="Arial" w:hAnsi="Arial" w:cs="Arial"/>
          </w:rPr>
          <w:delText>PRC</w:delText>
        </w:r>
      </w:del>
      <w:ins w:id="97" w:author="Rahul R Menon" w:date="2022-03-24T12:09:00Z">
        <w:r w:rsidR="00CE1295">
          <w:rPr>
            <w:rFonts w:ascii="Arial" w:hAnsi="Arial" w:cs="Arial"/>
          </w:rPr>
          <w:t>PIC</w:t>
        </w:r>
      </w:ins>
      <w:r w:rsidRPr="00114806">
        <w:rPr>
          <w:rFonts w:ascii="Arial" w:hAnsi="Arial" w:cs="Arial"/>
        </w:rPr>
        <w:t xml:space="preserve"> 1802.1): 33 kg/cm</w:t>
      </w:r>
      <w:r w:rsidRPr="00114806">
        <w:rPr>
          <w:rFonts w:ascii="Arial" w:hAnsi="Arial" w:cs="Arial"/>
          <w:b/>
          <w:bCs/>
          <w:vertAlign w:val="superscript"/>
        </w:rPr>
        <w:t xml:space="preserve">2 </w:t>
      </w:r>
      <w:r w:rsidRPr="00114806">
        <w:rPr>
          <w:rFonts w:ascii="Arial" w:hAnsi="Arial" w:cs="Arial"/>
        </w:rPr>
        <w:t>g.</w:t>
      </w:r>
    </w:p>
    <w:p w14:paraId="64256475" w14:textId="1CB40393" w:rsidR="00114806" w:rsidRPr="00114806" w:rsidRDefault="00114806" w:rsidP="00BA49DC">
      <w:pPr>
        <w:ind w:left="426" w:hanging="426"/>
        <w:rPr>
          <w:rFonts w:ascii="Arial" w:hAnsi="Arial" w:cs="Arial"/>
        </w:rPr>
      </w:pPr>
      <w:r w:rsidRPr="00114806">
        <w:rPr>
          <w:rFonts w:ascii="Arial" w:hAnsi="Arial" w:cs="Arial"/>
        </w:rPr>
        <w:t>Level (</w:t>
      </w:r>
      <w:del w:id="98" w:author="Rahul R Menon" w:date="2022-03-24T12:07:00Z">
        <w:r w:rsidRPr="00114806" w:rsidDel="00CE1295">
          <w:rPr>
            <w:rFonts w:ascii="Arial" w:hAnsi="Arial" w:cs="Arial"/>
          </w:rPr>
          <w:delText>LRC</w:delText>
        </w:r>
      </w:del>
      <w:ins w:id="99" w:author="Rahul R Menon" w:date="2022-03-24T12:07:00Z">
        <w:r w:rsidR="00CE1295">
          <w:rPr>
            <w:rFonts w:ascii="Arial" w:hAnsi="Arial" w:cs="Arial"/>
          </w:rPr>
          <w:t>LIC</w:t>
        </w:r>
      </w:ins>
      <w:r w:rsidRPr="00114806">
        <w:rPr>
          <w:rFonts w:ascii="Arial" w:hAnsi="Arial" w:cs="Arial"/>
        </w:rPr>
        <w:t xml:space="preserve"> 1801. A - LR 1801.B : 40% of the volume.</w:t>
      </w:r>
    </w:p>
    <w:p w14:paraId="098BB9DE" w14:textId="77777777" w:rsidR="00114806" w:rsidRPr="00114806" w:rsidRDefault="00114806" w:rsidP="00BA49DC">
      <w:pPr>
        <w:ind w:left="426" w:hanging="426"/>
        <w:rPr>
          <w:rFonts w:ascii="Arial" w:hAnsi="Arial" w:cs="Arial"/>
        </w:rPr>
      </w:pPr>
    </w:p>
    <w:p w14:paraId="50663990" w14:textId="77777777" w:rsidR="00114806" w:rsidRPr="00BA49DC" w:rsidRDefault="00114806" w:rsidP="00BA49DC">
      <w:pPr>
        <w:ind w:left="426" w:hanging="426"/>
        <w:rPr>
          <w:rFonts w:ascii="Arial" w:hAnsi="Arial" w:cs="Arial"/>
        </w:rPr>
      </w:pPr>
      <w:r w:rsidRPr="00BA49DC">
        <w:rPr>
          <w:rFonts w:ascii="Arial" w:hAnsi="Arial" w:cs="Arial"/>
          <w:u w:val="single"/>
        </w:rPr>
        <w:t>Jacket water expansion drum T 201</w:t>
      </w:r>
      <w:r w:rsidRPr="00BA49DC">
        <w:rPr>
          <w:rFonts w:ascii="Arial" w:hAnsi="Arial" w:cs="Arial"/>
        </w:rPr>
        <w:t>.</w:t>
      </w:r>
    </w:p>
    <w:p w14:paraId="7CBB20D3" w14:textId="77777777" w:rsidR="00114806" w:rsidRPr="00114806" w:rsidRDefault="00114806" w:rsidP="00BA49DC">
      <w:pPr>
        <w:ind w:left="426" w:hanging="426"/>
        <w:rPr>
          <w:rFonts w:ascii="Arial" w:hAnsi="Arial" w:cs="Arial"/>
        </w:rPr>
      </w:pPr>
    </w:p>
    <w:p w14:paraId="31E744DA" w14:textId="77777777" w:rsidR="00114806" w:rsidRPr="00114806" w:rsidRDefault="00114806" w:rsidP="00BA49DC">
      <w:pPr>
        <w:ind w:left="426" w:hanging="426"/>
        <w:rPr>
          <w:rFonts w:ascii="Arial" w:hAnsi="Arial" w:cs="Arial"/>
        </w:rPr>
      </w:pPr>
      <w:r w:rsidRPr="00114806">
        <w:rPr>
          <w:rFonts w:ascii="Arial" w:hAnsi="Arial" w:cs="Arial"/>
        </w:rPr>
        <w:t>Pressure : Atmospheric</w:t>
      </w:r>
    </w:p>
    <w:p w14:paraId="10491EF6" w14:textId="77777777" w:rsidR="00114806" w:rsidRPr="00114806" w:rsidRDefault="00114806" w:rsidP="00BA49DC">
      <w:pPr>
        <w:ind w:left="426" w:hanging="426"/>
        <w:rPr>
          <w:rFonts w:ascii="Arial" w:hAnsi="Arial" w:cs="Arial"/>
        </w:rPr>
      </w:pPr>
      <w:r w:rsidRPr="00114806">
        <w:rPr>
          <w:rFonts w:ascii="Arial" w:hAnsi="Arial" w:cs="Arial"/>
        </w:rPr>
        <w:t>Level (LG 1901): Min 25% of the volume.</w:t>
      </w:r>
    </w:p>
    <w:p w14:paraId="60358CF2" w14:textId="06DF206A" w:rsidR="00114806" w:rsidRPr="00BA49DC" w:rsidRDefault="00114806" w:rsidP="00BA49DC">
      <w:pPr>
        <w:ind w:left="426" w:hanging="426"/>
        <w:rPr>
          <w:rFonts w:ascii="Arial" w:hAnsi="Arial" w:cs="Arial"/>
        </w:rPr>
      </w:pPr>
      <w:r w:rsidRPr="00BA49DC">
        <w:rPr>
          <w:rFonts w:ascii="Arial" w:hAnsi="Arial" w:cs="Arial"/>
        </w:rPr>
        <w:t>Max 70% of the volume</w:t>
      </w:r>
    </w:p>
    <w:p w14:paraId="016D07FE" w14:textId="77777777" w:rsidR="00114806" w:rsidRPr="00114806" w:rsidRDefault="00114806" w:rsidP="00BA49DC">
      <w:pPr>
        <w:ind w:left="426" w:hanging="426"/>
        <w:rPr>
          <w:rFonts w:ascii="Arial" w:hAnsi="Arial" w:cs="Arial"/>
        </w:rPr>
      </w:pPr>
    </w:p>
    <w:p w14:paraId="4ED85A36" w14:textId="56B8B600" w:rsidR="00114806" w:rsidRPr="00BA49DC" w:rsidRDefault="00114806" w:rsidP="00BA49DC">
      <w:pPr>
        <w:ind w:left="426" w:hanging="426"/>
        <w:rPr>
          <w:rFonts w:ascii="Arial" w:hAnsi="Arial" w:cs="Arial"/>
        </w:rPr>
      </w:pPr>
      <w:bookmarkStart w:id="100" w:name="POLYSTARTUP"/>
      <w:bookmarkEnd w:id="100"/>
      <w:r w:rsidRPr="00BA49DC">
        <w:rPr>
          <w:rFonts w:ascii="Arial" w:hAnsi="Arial" w:cs="Arial"/>
          <w:b/>
          <w:bCs/>
          <w:u w:val="single"/>
        </w:rPr>
        <w:t>START UP AND OPERATION OF THE POLYMERIZATION UNIT</w:t>
      </w:r>
      <w:r w:rsidRPr="00BA49DC">
        <w:rPr>
          <w:rFonts w:ascii="Arial" w:hAnsi="Arial" w:cs="Arial"/>
        </w:rPr>
        <w:t>:</w:t>
      </w:r>
    </w:p>
    <w:p w14:paraId="5D09B9A2" w14:textId="77777777" w:rsidR="00114806" w:rsidRPr="00114806" w:rsidRDefault="00114806" w:rsidP="00BA49DC">
      <w:pPr>
        <w:ind w:left="426" w:hanging="426"/>
        <w:rPr>
          <w:rFonts w:ascii="Arial" w:hAnsi="Arial" w:cs="Arial"/>
        </w:rPr>
      </w:pPr>
    </w:p>
    <w:p w14:paraId="5923765C" w14:textId="2423C2C6" w:rsidR="00114806" w:rsidRPr="00BA49DC" w:rsidRDefault="00114806" w:rsidP="00BA49DC">
      <w:pPr>
        <w:ind w:left="426" w:hanging="426"/>
        <w:rPr>
          <w:rFonts w:ascii="Arial" w:hAnsi="Arial" w:cs="Arial"/>
        </w:rPr>
      </w:pPr>
      <w:r w:rsidRPr="00BA49DC">
        <w:rPr>
          <w:rFonts w:ascii="Arial" w:hAnsi="Arial" w:cs="Arial"/>
          <w:u w:val="single"/>
        </w:rPr>
        <w:t>Starting of Seal Pressurization System</w:t>
      </w:r>
      <w:r w:rsidRPr="00BA49DC">
        <w:rPr>
          <w:rFonts w:ascii="Arial" w:hAnsi="Arial" w:cs="Arial"/>
        </w:rPr>
        <w:t>:</w:t>
      </w:r>
    </w:p>
    <w:p w14:paraId="40808096" w14:textId="77777777" w:rsidR="00114806" w:rsidRPr="00114806" w:rsidRDefault="00114806" w:rsidP="00BA49DC">
      <w:pPr>
        <w:ind w:left="426" w:hanging="426"/>
        <w:rPr>
          <w:rFonts w:ascii="Arial" w:hAnsi="Arial" w:cs="Arial"/>
        </w:rPr>
      </w:pPr>
    </w:p>
    <w:p w14:paraId="1CD1DA2E" w14:textId="77777777" w:rsidR="00114806" w:rsidRPr="00BA49DC" w:rsidRDefault="00114806" w:rsidP="00BA49DC">
      <w:pPr>
        <w:ind w:left="426" w:hanging="426"/>
        <w:rPr>
          <w:rFonts w:ascii="Arial" w:hAnsi="Arial" w:cs="Arial"/>
        </w:rPr>
      </w:pPr>
      <w:r w:rsidRPr="00BA49DC">
        <w:rPr>
          <w:rFonts w:ascii="Arial" w:hAnsi="Arial" w:cs="Arial"/>
        </w:rPr>
        <w:t>Before starting with the pressurization of the system it is necessary to check for the efficiency of the pressurization system of the mechanical seals of the pumps P 201, P 202.</w:t>
      </w:r>
    </w:p>
    <w:p w14:paraId="39ABC877" w14:textId="77777777" w:rsidR="00114806" w:rsidRPr="00114806" w:rsidRDefault="00114806" w:rsidP="00BA49DC">
      <w:pPr>
        <w:ind w:left="426" w:hanging="426"/>
        <w:rPr>
          <w:rFonts w:ascii="Arial" w:hAnsi="Arial" w:cs="Arial"/>
        </w:rPr>
      </w:pPr>
    </w:p>
    <w:p w14:paraId="0E364816" w14:textId="0BC76597" w:rsidR="00114806" w:rsidRPr="00BA49DC" w:rsidRDefault="00114806" w:rsidP="00BA49DC">
      <w:pPr>
        <w:ind w:left="426" w:hanging="426"/>
        <w:rPr>
          <w:rFonts w:ascii="Arial" w:hAnsi="Arial" w:cs="Arial"/>
        </w:rPr>
      </w:pPr>
      <w:r w:rsidRPr="00BA49DC">
        <w:rPr>
          <w:rFonts w:ascii="Arial" w:hAnsi="Arial" w:cs="Arial"/>
        </w:rPr>
        <w:t>The circuits must be already filled with oil.</w:t>
      </w:r>
    </w:p>
    <w:p w14:paraId="53783913" w14:textId="77777777" w:rsidR="00114806" w:rsidRPr="00114806" w:rsidRDefault="00114806" w:rsidP="00BA49DC">
      <w:pPr>
        <w:ind w:left="426" w:hanging="426"/>
        <w:rPr>
          <w:rFonts w:ascii="Arial" w:hAnsi="Arial" w:cs="Arial"/>
        </w:rPr>
      </w:pPr>
    </w:p>
    <w:p w14:paraId="463279E0" w14:textId="77777777" w:rsidR="00114806" w:rsidRPr="00114806" w:rsidRDefault="00114806" w:rsidP="00BA49DC">
      <w:pPr>
        <w:ind w:left="426" w:hanging="426"/>
        <w:rPr>
          <w:rFonts w:ascii="Arial" w:hAnsi="Arial" w:cs="Arial"/>
        </w:rPr>
      </w:pPr>
      <w:r w:rsidRPr="00114806">
        <w:rPr>
          <w:rFonts w:ascii="Arial" w:hAnsi="Arial" w:cs="Arial"/>
        </w:rPr>
        <w:t>Cut of the manual valves on the lines connecting the lower part of the pistons to the process.</w:t>
      </w:r>
    </w:p>
    <w:p w14:paraId="197A5667" w14:textId="77777777" w:rsidR="00114806" w:rsidRPr="00114806" w:rsidRDefault="00114806" w:rsidP="00BA49DC">
      <w:pPr>
        <w:ind w:left="426" w:hanging="426"/>
        <w:rPr>
          <w:rFonts w:ascii="Arial" w:hAnsi="Arial" w:cs="Arial"/>
        </w:rPr>
      </w:pPr>
    </w:p>
    <w:p w14:paraId="05516099" w14:textId="77777777" w:rsidR="00114806" w:rsidRPr="00114806" w:rsidRDefault="00114806" w:rsidP="00BA49DC">
      <w:pPr>
        <w:ind w:left="426" w:hanging="426"/>
        <w:rPr>
          <w:rFonts w:ascii="Arial" w:hAnsi="Arial" w:cs="Arial"/>
        </w:rPr>
      </w:pPr>
      <w:r w:rsidRPr="00114806">
        <w:rPr>
          <w:rFonts w:ascii="Arial" w:hAnsi="Arial" w:cs="Arial"/>
        </w:rPr>
        <w:t>Pressurize the lower part of the pistons with the nitrogen at 10 kg/cm2 by discharging  at the same time  gas and oil from the manual vents installed on the highest part of the oil circuits by lifting almost completely the piston rods (empty the oil pistons almost completely).</w:t>
      </w:r>
    </w:p>
    <w:p w14:paraId="1DF38362" w14:textId="77777777" w:rsidR="00114806" w:rsidRPr="00114806" w:rsidRDefault="00114806" w:rsidP="00BA49DC">
      <w:pPr>
        <w:ind w:left="426" w:hanging="426"/>
        <w:rPr>
          <w:rFonts w:ascii="Arial" w:hAnsi="Arial" w:cs="Arial"/>
        </w:rPr>
      </w:pPr>
    </w:p>
    <w:p w14:paraId="22040A1D" w14:textId="77777777" w:rsidR="00114806" w:rsidRPr="00114806" w:rsidRDefault="00114806" w:rsidP="00BA49DC">
      <w:pPr>
        <w:ind w:left="426" w:hanging="426"/>
        <w:rPr>
          <w:rFonts w:ascii="Arial" w:hAnsi="Arial" w:cs="Arial"/>
        </w:rPr>
      </w:pPr>
      <w:r w:rsidRPr="00114806">
        <w:rPr>
          <w:rFonts w:ascii="Arial" w:hAnsi="Arial" w:cs="Arial"/>
        </w:rPr>
        <w:t>Intercept the nitrogen to the lower part of the pistons by keeping the pressure at       10 kg/cm2.</w:t>
      </w:r>
    </w:p>
    <w:p w14:paraId="1004C744" w14:textId="77777777" w:rsidR="00114806" w:rsidRPr="00114806" w:rsidRDefault="00114806" w:rsidP="00BA49DC">
      <w:pPr>
        <w:ind w:left="426" w:hanging="426"/>
        <w:rPr>
          <w:rFonts w:ascii="Arial" w:hAnsi="Arial" w:cs="Arial"/>
        </w:rPr>
      </w:pPr>
    </w:p>
    <w:p w14:paraId="225D2F2E" w14:textId="77777777" w:rsidR="00114806" w:rsidRPr="00114806" w:rsidRDefault="00114806" w:rsidP="00BA49DC">
      <w:pPr>
        <w:ind w:left="426" w:hanging="426"/>
        <w:rPr>
          <w:rFonts w:ascii="Arial" w:hAnsi="Arial" w:cs="Arial"/>
        </w:rPr>
      </w:pPr>
      <w:r w:rsidRPr="00114806">
        <w:rPr>
          <w:rFonts w:ascii="Arial" w:hAnsi="Arial" w:cs="Arial"/>
        </w:rPr>
        <w:lastRenderedPageBreak/>
        <w:t>Now fill the pistons with oil by the pumps P 107A/S bringing the pressure to about     20 kg/cm2.  Check that the pressure remains constant and check that no oil leakage is present in the circuit.</w:t>
      </w:r>
    </w:p>
    <w:p w14:paraId="6BE7C961" w14:textId="77777777" w:rsidR="00114806" w:rsidRPr="00114806" w:rsidRDefault="00114806" w:rsidP="00BA49DC">
      <w:pPr>
        <w:ind w:left="426" w:hanging="426"/>
        <w:rPr>
          <w:rFonts w:ascii="Arial" w:hAnsi="Arial" w:cs="Arial"/>
        </w:rPr>
      </w:pPr>
    </w:p>
    <w:p w14:paraId="36258DFE" w14:textId="77777777" w:rsidR="00114806" w:rsidRPr="00114806" w:rsidRDefault="00114806" w:rsidP="00BA49DC">
      <w:pPr>
        <w:ind w:left="426" w:hanging="426"/>
        <w:rPr>
          <w:rFonts w:ascii="Arial" w:hAnsi="Arial" w:cs="Arial"/>
        </w:rPr>
      </w:pPr>
      <w:r w:rsidRPr="00114806">
        <w:rPr>
          <w:rFonts w:ascii="Arial" w:hAnsi="Arial" w:cs="Arial"/>
        </w:rPr>
        <w:t>When the pressure is higher than 15 kg/cm2 in the equipment, the valves connecting the lower part of the pistons to the process can be opened.</w:t>
      </w:r>
    </w:p>
    <w:p w14:paraId="59C51792" w14:textId="77777777" w:rsidR="00114806" w:rsidRPr="00114806" w:rsidRDefault="00114806" w:rsidP="00BA49DC">
      <w:pPr>
        <w:ind w:left="426" w:hanging="426"/>
        <w:rPr>
          <w:rFonts w:ascii="Arial" w:hAnsi="Arial" w:cs="Arial"/>
        </w:rPr>
      </w:pPr>
    </w:p>
    <w:p w14:paraId="7926351F"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r>
      <w:r w:rsidRPr="00BA49DC">
        <w:rPr>
          <w:rFonts w:ascii="Arial" w:hAnsi="Arial" w:cs="Arial"/>
          <w:u w:val="single"/>
        </w:rPr>
        <w:t>Filling of Reactors with Vapour Propylene</w:t>
      </w:r>
      <w:r w:rsidRPr="00BA49DC">
        <w:rPr>
          <w:rFonts w:ascii="Arial" w:hAnsi="Arial" w:cs="Arial"/>
        </w:rPr>
        <w:t>:</w:t>
      </w:r>
    </w:p>
    <w:p w14:paraId="49D0D47B" w14:textId="77777777" w:rsidR="00114806" w:rsidRPr="00114806" w:rsidRDefault="00114806" w:rsidP="00BA49DC">
      <w:pPr>
        <w:ind w:left="426" w:hanging="426"/>
        <w:rPr>
          <w:rFonts w:ascii="Arial" w:hAnsi="Arial" w:cs="Arial"/>
        </w:rPr>
      </w:pPr>
    </w:p>
    <w:p w14:paraId="6B745403" w14:textId="77777777" w:rsidR="00114806" w:rsidRPr="00114806" w:rsidRDefault="00114806" w:rsidP="00BA49DC">
      <w:pPr>
        <w:ind w:left="426" w:hanging="426"/>
        <w:rPr>
          <w:rFonts w:ascii="Arial" w:hAnsi="Arial" w:cs="Arial"/>
        </w:rPr>
      </w:pPr>
      <w:r w:rsidRPr="00114806">
        <w:rPr>
          <w:rFonts w:ascii="Arial" w:hAnsi="Arial" w:cs="Arial"/>
        </w:rPr>
        <w:t xml:space="preserve">Let the water circulate in the jacket of the reactor R 202 keeping it at 50/53 </w:t>
      </w:r>
      <w:r w:rsidRPr="00114806">
        <w:rPr>
          <w:rFonts w:ascii="Arial" w:hAnsi="Arial" w:cs="Arial"/>
          <w:b/>
          <w:bCs/>
          <w:vertAlign w:val="superscript"/>
        </w:rPr>
        <w:t>o</w:t>
      </w:r>
      <w:r w:rsidRPr="00114806">
        <w:rPr>
          <w:rFonts w:ascii="Arial" w:hAnsi="Arial" w:cs="Arial"/>
        </w:rPr>
        <w:t>C.  The chilled water circuit to R 201 must be completely empty.</w:t>
      </w:r>
    </w:p>
    <w:p w14:paraId="68C7F56B" w14:textId="77777777" w:rsidR="00114806" w:rsidRPr="00114806" w:rsidRDefault="00114806" w:rsidP="00BA49DC">
      <w:pPr>
        <w:ind w:left="426" w:hanging="426"/>
        <w:rPr>
          <w:rFonts w:ascii="Arial" w:hAnsi="Arial" w:cs="Arial"/>
        </w:rPr>
      </w:pPr>
    </w:p>
    <w:p w14:paraId="5A1EED4D" w14:textId="77777777" w:rsidR="00114806" w:rsidRPr="00114806" w:rsidRDefault="00114806" w:rsidP="00BA49DC">
      <w:pPr>
        <w:ind w:left="426" w:hanging="426"/>
        <w:rPr>
          <w:rFonts w:ascii="Arial" w:hAnsi="Arial" w:cs="Arial"/>
        </w:rPr>
      </w:pPr>
      <w:r w:rsidRPr="00114806">
        <w:rPr>
          <w:rFonts w:ascii="Arial" w:hAnsi="Arial" w:cs="Arial"/>
        </w:rPr>
        <w:t>Open the tracing steam of the compensation branches of the transmitters LT 1801.1,  LT 1801.2.</w:t>
      </w:r>
    </w:p>
    <w:p w14:paraId="6F827E3C" w14:textId="77777777" w:rsidR="00114806" w:rsidRPr="00114806" w:rsidRDefault="00114806" w:rsidP="00BA49DC">
      <w:pPr>
        <w:ind w:left="426" w:hanging="426"/>
        <w:rPr>
          <w:rFonts w:ascii="Arial" w:hAnsi="Arial" w:cs="Arial"/>
        </w:rPr>
      </w:pPr>
    </w:p>
    <w:p w14:paraId="7C31A6C6" w14:textId="77777777" w:rsidR="00114806" w:rsidRPr="00114806" w:rsidRDefault="00114806" w:rsidP="00BA49DC">
      <w:pPr>
        <w:ind w:left="426" w:hanging="426"/>
        <w:rPr>
          <w:rFonts w:ascii="Arial" w:hAnsi="Arial" w:cs="Arial"/>
        </w:rPr>
      </w:pPr>
      <w:r w:rsidRPr="00114806">
        <w:rPr>
          <w:rFonts w:ascii="Arial" w:hAnsi="Arial" w:cs="Arial"/>
        </w:rPr>
        <w:t>With the gas phase of V 304 pressurize with propylene R 201, R 202 and V 202 at      18 kg/cm2g approximately by connecting them and check for the seal.</w:t>
      </w:r>
    </w:p>
    <w:p w14:paraId="17D7F830" w14:textId="77777777" w:rsidR="00114806" w:rsidRPr="00114806" w:rsidRDefault="00114806" w:rsidP="00BA49DC">
      <w:pPr>
        <w:ind w:left="426" w:hanging="426"/>
        <w:rPr>
          <w:rFonts w:ascii="Arial" w:hAnsi="Arial" w:cs="Arial"/>
        </w:rPr>
      </w:pPr>
    </w:p>
    <w:p w14:paraId="5358FF76" w14:textId="77777777" w:rsidR="00114806" w:rsidRPr="00BA49DC" w:rsidRDefault="00114806" w:rsidP="00BA49DC">
      <w:pPr>
        <w:ind w:left="426" w:hanging="426"/>
        <w:rPr>
          <w:rFonts w:ascii="Arial" w:hAnsi="Arial" w:cs="Arial"/>
        </w:rPr>
      </w:pPr>
      <w:r w:rsidRPr="00BA49DC">
        <w:rPr>
          <w:rFonts w:ascii="Arial" w:hAnsi="Arial" w:cs="Arial"/>
        </w:rPr>
        <w:t>For this purpose, operate as follows – close hand operated cut-off valves of the         HV 1906, HV 1907 and HV 1908 (top of the reactor) and open the manual valves on the line connecting V 202 with the reactor top.</w:t>
      </w:r>
    </w:p>
    <w:p w14:paraId="184D2A49" w14:textId="77777777" w:rsidR="00114806" w:rsidRPr="00114806" w:rsidRDefault="00114806" w:rsidP="00BA49DC">
      <w:pPr>
        <w:ind w:left="426" w:hanging="426"/>
        <w:rPr>
          <w:rFonts w:ascii="Arial" w:hAnsi="Arial" w:cs="Arial"/>
        </w:rPr>
      </w:pPr>
    </w:p>
    <w:p w14:paraId="635BF2E2" w14:textId="77777777" w:rsidR="00114806" w:rsidRPr="00114806" w:rsidRDefault="00114806" w:rsidP="00BA49DC">
      <w:pPr>
        <w:ind w:left="426" w:hanging="426"/>
        <w:rPr>
          <w:rFonts w:ascii="Arial" w:hAnsi="Arial" w:cs="Arial"/>
        </w:rPr>
      </w:pPr>
      <w:r w:rsidRPr="00114806">
        <w:rPr>
          <w:rFonts w:ascii="Arial" w:hAnsi="Arial" w:cs="Arial"/>
        </w:rPr>
        <w:t>Open the manual valves on the line connecting E 302 with the top of V 202, operating gradually, so that the pressure in V 304 is not reduced below 18 kg/cm2g.</w:t>
      </w:r>
    </w:p>
    <w:p w14:paraId="5981A310" w14:textId="77777777" w:rsidR="00114806" w:rsidRPr="00114806" w:rsidRDefault="00114806" w:rsidP="00BA49DC">
      <w:pPr>
        <w:ind w:left="426" w:hanging="426"/>
        <w:rPr>
          <w:rFonts w:ascii="Arial" w:hAnsi="Arial" w:cs="Arial"/>
        </w:rPr>
      </w:pPr>
    </w:p>
    <w:p w14:paraId="5D598A48" w14:textId="77777777" w:rsidR="00114806" w:rsidRPr="00114806" w:rsidRDefault="00114806" w:rsidP="00BA49DC">
      <w:pPr>
        <w:ind w:left="426" w:hanging="426"/>
        <w:rPr>
          <w:rFonts w:ascii="Arial" w:hAnsi="Arial" w:cs="Arial"/>
        </w:rPr>
      </w:pPr>
      <w:r w:rsidRPr="00114806">
        <w:rPr>
          <w:rFonts w:ascii="Arial" w:hAnsi="Arial" w:cs="Arial"/>
        </w:rPr>
        <w:t>When the pressure of the system has reached the required value, verifiable by the pressure recorders (PR 1801 – PR 1802.1 – PR 1904), check for any leakages in the lines and in the safety valves.</w:t>
      </w:r>
    </w:p>
    <w:p w14:paraId="4F1AD475" w14:textId="77777777" w:rsidR="00114806" w:rsidRPr="00114806" w:rsidRDefault="00114806" w:rsidP="00BA49DC">
      <w:pPr>
        <w:ind w:left="426" w:hanging="426"/>
        <w:rPr>
          <w:rFonts w:ascii="Arial" w:hAnsi="Arial" w:cs="Arial"/>
        </w:rPr>
      </w:pPr>
    </w:p>
    <w:p w14:paraId="53556059" w14:textId="77777777" w:rsidR="00114806" w:rsidRPr="00114806" w:rsidRDefault="00114806" w:rsidP="00BA49DC">
      <w:pPr>
        <w:ind w:left="426" w:hanging="426"/>
        <w:rPr>
          <w:rFonts w:ascii="Arial" w:hAnsi="Arial" w:cs="Arial"/>
        </w:rPr>
      </w:pPr>
      <w:r w:rsidRPr="00114806">
        <w:rPr>
          <w:rFonts w:ascii="Arial" w:hAnsi="Arial" w:cs="Arial"/>
        </w:rPr>
        <w:t>Once the leaks of the reactor system has been verified, through LV 1801 (reactor bottom) connect the reactor with V 301 isolating it completely.  By maintaining always the pressure at 18 kg/cm2g, connecting the lines both of the primary and the secondary flash.</w:t>
      </w:r>
    </w:p>
    <w:p w14:paraId="0D5E19FD" w14:textId="77777777" w:rsidR="00114806" w:rsidRPr="00114806" w:rsidRDefault="00114806" w:rsidP="00BA49DC">
      <w:pPr>
        <w:ind w:left="426" w:hanging="426"/>
        <w:rPr>
          <w:rFonts w:ascii="Arial" w:hAnsi="Arial" w:cs="Arial"/>
        </w:rPr>
      </w:pPr>
    </w:p>
    <w:p w14:paraId="6E17C8B6" w14:textId="559E1897" w:rsidR="00114806" w:rsidRPr="00114806" w:rsidRDefault="00114806" w:rsidP="00BA49DC">
      <w:pPr>
        <w:ind w:left="426" w:hanging="426"/>
        <w:rPr>
          <w:rFonts w:ascii="Arial" w:hAnsi="Arial" w:cs="Arial"/>
        </w:rPr>
      </w:pPr>
      <w:r w:rsidRPr="00114806">
        <w:rPr>
          <w:rFonts w:ascii="Arial" w:hAnsi="Arial" w:cs="Arial"/>
        </w:rPr>
        <w:t xml:space="preserve">Open the steam to the jackets of the primary and secondary flash by adjusting the   </w:t>
      </w:r>
      <w:del w:id="101" w:author="Rahul R Menon" w:date="2022-03-24T12:09:00Z">
        <w:r w:rsidRPr="00114806" w:rsidDel="00CE1295">
          <w:rPr>
            <w:rFonts w:ascii="Arial" w:hAnsi="Arial" w:cs="Arial"/>
          </w:rPr>
          <w:delText>PRC</w:delText>
        </w:r>
      </w:del>
      <w:ins w:id="102" w:author="Rahul R Menon" w:date="2022-03-24T12:09:00Z">
        <w:r w:rsidR="00CE1295">
          <w:rPr>
            <w:rFonts w:ascii="Arial" w:hAnsi="Arial" w:cs="Arial"/>
          </w:rPr>
          <w:t>PIC</w:t>
        </w:r>
      </w:ins>
      <w:r w:rsidRPr="00114806">
        <w:rPr>
          <w:rFonts w:ascii="Arial" w:hAnsi="Arial" w:cs="Arial"/>
        </w:rPr>
        <w:t xml:space="preserve"> 2201 at 0.3 kg/cm</w:t>
      </w:r>
      <w:r w:rsidRPr="00114806">
        <w:rPr>
          <w:rFonts w:ascii="Arial" w:hAnsi="Arial" w:cs="Arial"/>
          <w:b/>
          <w:bCs/>
          <w:vertAlign w:val="superscript"/>
        </w:rPr>
        <w:t>2</w:t>
      </w:r>
      <w:r w:rsidRPr="00114806">
        <w:rPr>
          <w:rFonts w:ascii="Arial" w:hAnsi="Arial" w:cs="Arial"/>
        </w:rPr>
        <w:t>g.</w:t>
      </w:r>
    </w:p>
    <w:p w14:paraId="217BEB1A" w14:textId="77777777" w:rsidR="00114806" w:rsidRPr="00114806" w:rsidRDefault="00114806" w:rsidP="00BA49DC">
      <w:pPr>
        <w:ind w:left="426" w:hanging="426"/>
        <w:rPr>
          <w:rFonts w:ascii="Arial" w:hAnsi="Arial" w:cs="Arial"/>
        </w:rPr>
      </w:pPr>
    </w:p>
    <w:p w14:paraId="29F6F706" w14:textId="77777777" w:rsidR="00114806" w:rsidRPr="00114806" w:rsidRDefault="00114806" w:rsidP="00BA49DC">
      <w:pPr>
        <w:ind w:left="426" w:hanging="426"/>
        <w:rPr>
          <w:rFonts w:ascii="Arial" w:hAnsi="Arial" w:cs="Arial"/>
        </w:rPr>
      </w:pPr>
      <w:r w:rsidRPr="00114806">
        <w:rPr>
          <w:rFonts w:ascii="Arial" w:hAnsi="Arial" w:cs="Arial"/>
        </w:rPr>
        <w:t>Then connect V 301 with the scrubber C 301, isolated from the rest of the plant, and check for the leak at 18 kg/cm2g.</w:t>
      </w:r>
    </w:p>
    <w:p w14:paraId="026F6BF6" w14:textId="77777777" w:rsidR="00114806" w:rsidRPr="00114806" w:rsidRDefault="00114806" w:rsidP="00BA49DC">
      <w:pPr>
        <w:ind w:left="426" w:hanging="426"/>
        <w:rPr>
          <w:rFonts w:ascii="Arial" w:hAnsi="Arial" w:cs="Arial"/>
        </w:rPr>
      </w:pPr>
    </w:p>
    <w:p w14:paraId="078D7A7D" w14:textId="77777777" w:rsidR="00114806" w:rsidRPr="00114806" w:rsidRDefault="00114806" w:rsidP="00BA49DC">
      <w:pPr>
        <w:ind w:left="426" w:hanging="426"/>
        <w:rPr>
          <w:rFonts w:ascii="Arial" w:hAnsi="Arial" w:cs="Arial"/>
        </w:rPr>
      </w:pPr>
      <w:r w:rsidRPr="00114806">
        <w:rPr>
          <w:rFonts w:ascii="Arial" w:hAnsi="Arial" w:cs="Arial"/>
        </w:rPr>
        <w:t>In this way and proceeding step by step, check for the leak of the plant, it is full with gas propylene only.</w:t>
      </w:r>
    </w:p>
    <w:p w14:paraId="59A0B0C7" w14:textId="77777777" w:rsidR="00114806" w:rsidRPr="00114806" w:rsidRDefault="00114806" w:rsidP="00BA49DC">
      <w:pPr>
        <w:ind w:left="426" w:hanging="426"/>
        <w:rPr>
          <w:rFonts w:ascii="Arial" w:hAnsi="Arial" w:cs="Arial"/>
        </w:rPr>
      </w:pPr>
    </w:p>
    <w:p w14:paraId="04AAA8F0"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r>
      <w:r w:rsidRPr="00BA49DC">
        <w:rPr>
          <w:rFonts w:ascii="Arial" w:hAnsi="Arial" w:cs="Arial"/>
          <w:u w:val="single"/>
        </w:rPr>
        <w:t>Filling of the Reactors with Liquid Propylene</w:t>
      </w:r>
      <w:r w:rsidRPr="00BA49DC">
        <w:rPr>
          <w:rFonts w:ascii="Arial" w:hAnsi="Arial" w:cs="Arial"/>
        </w:rPr>
        <w:t>:</w:t>
      </w:r>
    </w:p>
    <w:p w14:paraId="221FC3E6" w14:textId="77777777" w:rsidR="00114806" w:rsidRPr="00114806" w:rsidRDefault="00114806" w:rsidP="00BA49DC">
      <w:pPr>
        <w:ind w:left="426" w:hanging="426"/>
        <w:rPr>
          <w:rFonts w:ascii="Arial" w:hAnsi="Arial" w:cs="Arial"/>
        </w:rPr>
      </w:pPr>
    </w:p>
    <w:p w14:paraId="37AB17AF"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lastRenderedPageBreak/>
        <w:t>Before sending liquid propylene to the reaction, it is necessary to arrange for the downstream sections i.e. V 301 / C 301 stabilized through feed from FV 2201 for the collection of the fed propylene.</w:t>
      </w:r>
    </w:p>
    <w:p w14:paraId="39B87934" w14:textId="77777777" w:rsidR="00114806" w:rsidRPr="00114806" w:rsidRDefault="00114806" w:rsidP="00BA49DC">
      <w:pPr>
        <w:ind w:left="426" w:hanging="426"/>
        <w:rPr>
          <w:rFonts w:ascii="Arial" w:hAnsi="Arial" w:cs="Arial"/>
        </w:rPr>
      </w:pPr>
    </w:p>
    <w:p w14:paraId="750E978E" w14:textId="76E4083F" w:rsidR="00114806" w:rsidRPr="00BA49DC" w:rsidRDefault="00114806" w:rsidP="00BA49DC">
      <w:pPr>
        <w:ind w:left="426" w:hanging="426"/>
        <w:rPr>
          <w:rFonts w:ascii="Arial" w:hAnsi="Arial" w:cs="Arial"/>
        </w:rPr>
      </w:pPr>
      <w:r w:rsidRPr="00BA49DC">
        <w:rPr>
          <w:rFonts w:ascii="Arial" w:hAnsi="Arial" w:cs="Arial"/>
        </w:rPr>
        <w:t>The reactors contain vapour propylene at 18 kg /cm2g.</w:t>
      </w:r>
    </w:p>
    <w:p w14:paraId="4BD9105B" w14:textId="77777777" w:rsidR="00114806" w:rsidRPr="00114806" w:rsidRDefault="00114806" w:rsidP="00BA49DC">
      <w:pPr>
        <w:ind w:left="426" w:hanging="426"/>
        <w:rPr>
          <w:rFonts w:ascii="Arial" w:hAnsi="Arial" w:cs="Arial"/>
        </w:rPr>
      </w:pPr>
    </w:p>
    <w:p w14:paraId="615550F1" w14:textId="77777777" w:rsidR="00114806" w:rsidRPr="00BA49DC" w:rsidRDefault="00114806" w:rsidP="00BA49DC">
      <w:pPr>
        <w:ind w:left="426" w:hanging="426"/>
        <w:rPr>
          <w:rFonts w:ascii="Arial" w:hAnsi="Arial" w:cs="Arial"/>
        </w:rPr>
      </w:pPr>
      <w:r w:rsidRPr="00BA49DC">
        <w:rPr>
          <w:rFonts w:ascii="Arial" w:hAnsi="Arial" w:cs="Arial"/>
        </w:rPr>
        <w:t>Close the top HIC (HIC 1906 – 1907 –1908).  Close the hand operated valves on the lines connecting V 202 – R 201 and R 202, and those on the line between    V 202 and  E 302 and open the manual cut-off valves of the discharge of the top HIC of the reactors.</w:t>
      </w:r>
    </w:p>
    <w:p w14:paraId="210F1E3F" w14:textId="77777777" w:rsidR="00114806" w:rsidRPr="00114806" w:rsidRDefault="00114806" w:rsidP="00BA49DC">
      <w:pPr>
        <w:ind w:left="426" w:hanging="426"/>
        <w:rPr>
          <w:rFonts w:ascii="Arial" w:hAnsi="Arial" w:cs="Arial"/>
        </w:rPr>
      </w:pPr>
    </w:p>
    <w:p w14:paraId="5C08118E" w14:textId="4B6E531C" w:rsidR="00114806" w:rsidRPr="00BA49DC" w:rsidRDefault="00114806" w:rsidP="00BA49DC">
      <w:pPr>
        <w:ind w:left="426" w:hanging="426"/>
        <w:rPr>
          <w:rFonts w:ascii="Arial" w:hAnsi="Arial" w:cs="Arial"/>
        </w:rPr>
      </w:pPr>
      <w:r w:rsidRPr="00BA49DC">
        <w:rPr>
          <w:rFonts w:ascii="Arial" w:hAnsi="Arial" w:cs="Arial"/>
        </w:rPr>
        <w:t>Open the manual valve on the line connecting V 202 bottom and R 202.</w:t>
      </w:r>
    </w:p>
    <w:p w14:paraId="3C96570B" w14:textId="77777777" w:rsidR="00114806" w:rsidRPr="00114806" w:rsidRDefault="00114806" w:rsidP="00BA49DC">
      <w:pPr>
        <w:ind w:left="426" w:hanging="426"/>
        <w:rPr>
          <w:rFonts w:ascii="Arial" w:hAnsi="Arial" w:cs="Arial"/>
        </w:rPr>
      </w:pPr>
    </w:p>
    <w:p w14:paraId="6E960E65" w14:textId="164F57A0" w:rsidR="00114806" w:rsidRPr="00BA49DC" w:rsidRDefault="00114806" w:rsidP="00BA49DC">
      <w:pPr>
        <w:ind w:left="426" w:hanging="426"/>
        <w:rPr>
          <w:rFonts w:ascii="Arial" w:hAnsi="Arial" w:cs="Arial"/>
        </w:rPr>
      </w:pPr>
      <w:r w:rsidRPr="00BA49DC">
        <w:rPr>
          <w:rFonts w:ascii="Arial" w:hAnsi="Arial" w:cs="Arial"/>
        </w:rPr>
        <w:t>Start with the filling of the reactor by sending the following flow rates.</w:t>
      </w:r>
    </w:p>
    <w:p w14:paraId="0DB32AE3" w14:textId="77777777" w:rsidR="00114806" w:rsidRPr="00114806" w:rsidRDefault="00114806" w:rsidP="00BA49DC">
      <w:pPr>
        <w:ind w:left="426" w:hanging="426"/>
        <w:rPr>
          <w:rFonts w:ascii="Arial" w:hAnsi="Arial" w:cs="Arial"/>
        </w:rPr>
      </w:pPr>
    </w:p>
    <w:p w14:paraId="2D80F30C" w14:textId="44F2E540" w:rsidR="00114806" w:rsidRPr="00BA49DC" w:rsidRDefault="00114806" w:rsidP="00BA49DC">
      <w:pPr>
        <w:ind w:left="426" w:hanging="426"/>
        <w:rPr>
          <w:rFonts w:ascii="Arial" w:hAnsi="Arial" w:cs="Arial"/>
        </w:rPr>
      </w:pPr>
      <w:del w:id="103" w:author="Rahul R Menon" w:date="2022-03-24T12:07:00Z">
        <w:r w:rsidRPr="00BA49DC" w:rsidDel="00CE1295">
          <w:rPr>
            <w:rFonts w:ascii="Arial" w:hAnsi="Arial" w:cs="Arial"/>
          </w:rPr>
          <w:delText>FRC</w:delText>
        </w:r>
      </w:del>
      <w:ins w:id="104" w:author="Rahul R Menon" w:date="2022-03-24T12:07:00Z">
        <w:r w:rsidR="00CE1295">
          <w:rPr>
            <w:rFonts w:ascii="Arial" w:hAnsi="Arial" w:cs="Arial"/>
          </w:rPr>
          <w:t>FIC</w:t>
        </w:r>
      </w:ins>
      <w:r w:rsidRPr="00BA49DC">
        <w:rPr>
          <w:rFonts w:ascii="Arial" w:hAnsi="Arial" w:cs="Arial"/>
        </w:rPr>
        <w:t xml:space="preserve"> 1801:</w:t>
      </w:r>
      <w:r w:rsidRPr="00BA49DC">
        <w:rPr>
          <w:rFonts w:ascii="Arial" w:hAnsi="Arial" w:cs="Arial"/>
        </w:rPr>
        <w:tab/>
        <w:t>400 kg/h ( to flushing P 201)</w:t>
      </w:r>
    </w:p>
    <w:p w14:paraId="46F8F01F" w14:textId="3551A89C" w:rsidR="00114806" w:rsidRPr="00BA49DC" w:rsidRDefault="00114806" w:rsidP="00BA49DC">
      <w:pPr>
        <w:ind w:left="426" w:hanging="426"/>
        <w:rPr>
          <w:rFonts w:ascii="Arial" w:hAnsi="Arial" w:cs="Arial"/>
        </w:rPr>
      </w:pPr>
      <w:del w:id="105" w:author="Rahul R Menon" w:date="2022-03-24T12:07:00Z">
        <w:r w:rsidRPr="00BA49DC" w:rsidDel="00CE1295">
          <w:rPr>
            <w:rFonts w:ascii="Arial" w:hAnsi="Arial" w:cs="Arial"/>
          </w:rPr>
          <w:delText>FRC</w:delText>
        </w:r>
      </w:del>
      <w:ins w:id="106" w:author="Rahul R Menon" w:date="2022-03-24T12:07:00Z">
        <w:r w:rsidR="00CE1295">
          <w:rPr>
            <w:rFonts w:ascii="Arial" w:hAnsi="Arial" w:cs="Arial"/>
          </w:rPr>
          <w:t>FIC</w:t>
        </w:r>
      </w:ins>
      <w:r w:rsidRPr="00BA49DC">
        <w:rPr>
          <w:rFonts w:ascii="Arial" w:hAnsi="Arial" w:cs="Arial"/>
        </w:rPr>
        <w:t xml:space="preserve"> 1702:</w:t>
      </w:r>
      <w:r w:rsidRPr="00BA49DC">
        <w:rPr>
          <w:rFonts w:ascii="Arial" w:hAnsi="Arial" w:cs="Arial"/>
        </w:rPr>
        <w:tab/>
        <w:t>abt. 10,000 kg/h (total to R 202)</w:t>
      </w:r>
    </w:p>
    <w:p w14:paraId="5720AA28" w14:textId="18BE32C7" w:rsidR="00114806" w:rsidRPr="00BA49DC" w:rsidRDefault="00114806" w:rsidP="00BA49DC">
      <w:pPr>
        <w:ind w:left="426" w:hanging="426"/>
        <w:rPr>
          <w:rFonts w:ascii="Arial" w:hAnsi="Arial" w:cs="Arial"/>
        </w:rPr>
      </w:pPr>
      <w:del w:id="107" w:author="Rahul R Menon" w:date="2022-03-24T12:07:00Z">
        <w:r w:rsidRPr="00BA49DC" w:rsidDel="00CE1295">
          <w:rPr>
            <w:rFonts w:ascii="Arial" w:hAnsi="Arial" w:cs="Arial"/>
          </w:rPr>
          <w:delText>FRC</w:delText>
        </w:r>
      </w:del>
      <w:ins w:id="108" w:author="Rahul R Menon" w:date="2022-03-24T12:07:00Z">
        <w:r w:rsidR="00CE1295">
          <w:rPr>
            <w:rFonts w:ascii="Arial" w:hAnsi="Arial" w:cs="Arial"/>
          </w:rPr>
          <w:t>FIC</w:t>
        </w:r>
      </w:ins>
      <w:r w:rsidRPr="00BA49DC">
        <w:rPr>
          <w:rFonts w:ascii="Arial" w:hAnsi="Arial" w:cs="Arial"/>
        </w:rPr>
        <w:t xml:space="preserve"> 1901:</w:t>
      </w:r>
      <w:r w:rsidRPr="00BA49DC">
        <w:rPr>
          <w:rFonts w:ascii="Arial" w:hAnsi="Arial" w:cs="Arial"/>
        </w:rPr>
        <w:tab/>
        <w:t>1,200 kg/h (to flushing P 202)</w:t>
      </w:r>
    </w:p>
    <w:p w14:paraId="1B2C92A8" w14:textId="77777777" w:rsidR="00114806" w:rsidRPr="00114806" w:rsidRDefault="00114806" w:rsidP="00BA49DC">
      <w:pPr>
        <w:ind w:left="426" w:hanging="426"/>
        <w:rPr>
          <w:rFonts w:ascii="Arial" w:hAnsi="Arial" w:cs="Arial"/>
        </w:rPr>
      </w:pPr>
    </w:p>
    <w:p w14:paraId="1802ED82" w14:textId="40F9D15B" w:rsidR="00114806" w:rsidRPr="00BA49DC" w:rsidRDefault="00114806" w:rsidP="00BA49DC">
      <w:pPr>
        <w:ind w:left="426" w:hanging="426"/>
        <w:rPr>
          <w:rFonts w:ascii="Arial" w:hAnsi="Arial" w:cs="Arial"/>
        </w:rPr>
      </w:pPr>
      <w:r w:rsidRPr="00BA49DC">
        <w:rPr>
          <w:rFonts w:ascii="Arial" w:hAnsi="Arial" w:cs="Arial"/>
        </w:rPr>
        <w:t xml:space="preserve">Keep in manual the level </w:t>
      </w:r>
      <w:del w:id="109" w:author="Rahul R Menon" w:date="2022-03-24T12:07:00Z">
        <w:r w:rsidRPr="00BA49DC" w:rsidDel="00CE1295">
          <w:rPr>
            <w:rFonts w:ascii="Arial" w:hAnsi="Arial" w:cs="Arial"/>
          </w:rPr>
          <w:delText>LRC</w:delText>
        </w:r>
      </w:del>
      <w:ins w:id="110" w:author="Rahul R Menon" w:date="2022-03-24T12:07:00Z">
        <w:r w:rsidR="00CE1295">
          <w:rPr>
            <w:rFonts w:ascii="Arial" w:hAnsi="Arial" w:cs="Arial"/>
          </w:rPr>
          <w:t>LIC</w:t>
        </w:r>
      </w:ins>
      <w:r w:rsidRPr="00BA49DC">
        <w:rPr>
          <w:rFonts w:ascii="Arial" w:hAnsi="Arial" w:cs="Arial"/>
        </w:rPr>
        <w:t xml:space="preserve"> 1801.A of the V 202 (valve off).</w:t>
      </w:r>
    </w:p>
    <w:p w14:paraId="435E49BA" w14:textId="7E0CC944" w:rsidR="00114806" w:rsidRPr="00BA49DC" w:rsidRDefault="00114806" w:rsidP="00BA49DC">
      <w:pPr>
        <w:ind w:left="426" w:hanging="426"/>
        <w:rPr>
          <w:rFonts w:ascii="Arial" w:hAnsi="Arial" w:cs="Arial"/>
        </w:rPr>
      </w:pPr>
      <w:r w:rsidRPr="00BA49DC">
        <w:rPr>
          <w:rFonts w:ascii="Arial" w:hAnsi="Arial" w:cs="Arial"/>
        </w:rPr>
        <w:t>Open the steam to E 203.</w:t>
      </w:r>
    </w:p>
    <w:p w14:paraId="133F3293" w14:textId="4F4B88E1" w:rsidR="00114806" w:rsidRPr="00BA49DC" w:rsidRDefault="00114806" w:rsidP="00BA49DC">
      <w:pPr>
        <w:ind w:left="426" w:hanging="426"/>
        <w:rPr>
          <w:rFonts w:ascii="Arial" w:hAnsi="Arial" w:cs="Arial"/>
        </w:rPr>
      </w:pPr>
      <w:r w:rsidRPr="00BA49DC">
        <w:rPr>
          <w:rFonts w:ascii="Arial" w:hAnsi="Arial" w:cs="Arial"/>
        </w:rPr>
        <w:t>Set on automatic PIC 1802.2 at 34.5 kg/cm2g.</w:t>
      </w:r>
    </w:p>
    <w:p w14:paraId="7A83E83F" w14:textId="77777777" w:rsidR="00114806" w:rsidRPr="00114806" w:rsidRDefault="00114806" w:rsidP="00BA49DC">
      <w:pPr>
        <w:ind w:left="426" w:hanging="426"/>
        <w:rPr>
          <w:rFonts w:ascii="Arial" w:hAnsi="Arial" w:cs="Arial"/>
        </w:rPr>
      </w:pPr>
    </w:p>
    <w:p w14:paraId="3171B797" w14:textId="16023131" w:rsidR="00114806" w:rsidRPr="00BA49DC" w:rsidRDefault="00114806" w:rsidP="00BA49DC">
      <w:pPr>
        <w:ind w:left="426" w:hanging="426"/>
        <w:rPr>
          <w:rFonts w:ascii="Arial" w:hAnsi="Arial" w:cs="Arial"/>
        </w:rPr>
      </w:pPr>
      <w:r w:rsidRPr="00BA49DC">
        <w:rPr>
          <w:rFonts w:ascii="Arial" w:hAnsi="Arial" w:cs="Arial"/>
        </w:rPr>
        <w:t xml:space="preserve">When </w:t>
      </w:r>
      <w:del w:id="111" w:author="Rahul R Menon" w:date="2022-03-24T12:07:00Z">
        <w:r w:rsidRPr="00BA49DC" w:rsidDel="00CE1295">
          <w:rPr>
            <w:rFonts w:ascii="Arial" w:hAnsi="Arial" w:cs="Arial"/>
          </w:rPr>
          <w:delText>LRC</w:delText>
        </w:r>
      </w:del>
      <w:ins w:id="112" w:author="Rahul R Menon" w:date="2022-03-24T12:07:00Z">
        <w:r w:rsidR="00CE1295">
          <w:rPr>
            <w:rFonts w:ascii="Arial" w:hAnsi="Arial" w:cs="Arial"/>
          </w:rPr>
          <w:t>LIC</w:t>
        </w:r>
      </w:ins>
      <w:r w:rsidRPr="00BA49DC">
        <w:rPr>
          <w:rFonts w:ascii="Arial" w:hAnsi="Arial" w:cs="Arial"/>
        </w:rPr>
        <w:t xml:space="preserve"> 1801.A indicates 10% connect the pressure regulation in V 202 by means of      </w:t>
      </w:r>
      <w:del w:id="113" w:author="Rahul R Menon" w:date="2022-03-24T12:09:00Z">
        <w:r w:rsidRPr="00BA49DC" w:rsidDel="00CE1295">
          <w:rPr>
            <w:rFonts w:ascii="Arial" w:hAnsi="Arial" w:cs="Arial"/>
          </w:rPr>
          <w:delText>PRC</w:delText>
        </w:r>
      </w:del>
      <w:ins w:id="114" w:author="Rahul R Menon" w:date="2022-03-24T12:09:00Z">
        <w:r w:rsidR="00CE1295">
          <w:rPr>
            <w:rFonts w:ascii="Arial" w:hAnsi="Arial" w:cs="Arial"/>
          </w:rPr>
          <w:t>PIC</w:t>
        </w:r>
      </w:ins>
      <w:r w:rsidRPr="00BA49DC">
        <w:rPr>
          <w:rFonts w:ascii="Arial" w:hAnsi="Arial" w:cs="Arial"/>
        </w:rPr>
        <w:t xml:space="preserve"> 1802.1, gradually increasing the set of </w:t>
      </w:r>
      <w:del w:id="115" w:author="Rahul R Menon" w:date="2022-03-24T12:09:00Z">
        <w:r w:rsidRPr="00BA49DC" w:rsidDel="00CE1295">
          <w:rPr>
            <w:rFonts w:ascii="Arial" w:hAnsi="Arial" w:cs="Arial"/>
          </w:rPr>
          <w:delText>PRC</w:delText>
        </w:r>
      </w:del>
      <w:ins w:id="116" w:author="Rahul R Menon" w:date="2022-03-24T12:09:00Z">
        <w:r w:rsidR="00CE1295">
          <w:rPr>
            <w:rFonts w:ascii="Arial" w:hAnsi="Arial" w:cs="Arial"/>
          </w:rPr>
          <w:t>PIC</w:t>
        </w:r>
      </w:ins>
      <w:r w:rsidRPr="00BA49DC">
        <w:rPr>
          <w:rFonts w:ascii="Arial" w:hAnsi="Arial" w:cs="Arial"/>
        </w:rPr>
        <w:t xml:space="preserve"> so that the level is always visible.</w:t>
      </w:r>
    </w:p>
    <w:p w14:paraId="729CFBB0" w14:textId="77777777" w:rsidR="00114806" w:rsidRPr="00114806" w:rsidRDefault="00114806" w:rsidP="00BA49DC">
      <w:pPr>
        <w:ind w:left="426" w:hanging="426"/>
        <w:rPr>
          <w:rFonts w:ascii="Arial" w:hAnsi="Arial" w:cs="Arial"/>
        </w:rPr>
      </w:pPr>
    </w:p>
    <w:p w14:paraId="0B7074FE" w14:textId="77777777" w:rsidR="00114806" w:rsidRPr="00BA49DC" w:rsidRDefault="00114806" w:rsidP="00BA49DC">
      <w:pPr>
        <w:ind w:left="426" w:hanging="426"/>
        <w:rPr>
          <w:rFonts w:ascii="Arial" w:hAnsi="Arial" w:cs="Arial"/>
        </w:rPr>
      </w:pPr>
      <w:r w:rsidRPr="00BA49DC">
        <w:rPr>
          <w:rFonts w:ascii="Arial" w:hAnsi="Arial" w:cs="Arial"/>
        </w:rPr>
        <w:t>When the pressure in the reactors reaches 30 kg/cm2g, open the top HIC (15 to 20% opening) for the venting of the inerts.</w:t>
      </w:r>
    </w:p>
    <w:p w14:paraId="7444F708" w14:textId="77777777" w:rsidR="00114806" w:rsidRPr="00114806" w:rsidRDefault="00114806" w:rsidP="00BA49DC">
      <w:pPr>
        <w:ind w:left="426" w:hanging="426"/>
        <w:rPr>
          <w:rFonts w:ascii="Arial" w:hAnsi="Arial" w:cs="Arial"/>
        </w:rPr>
      </w:pPr>
    </w:p>
    <w:p w14:paraId="14C5E80B" w14:textId="77777777" w:rsidR="00114806" w:rsidRPr="00BA49DC" w:rsidRDefault="00114806" w:rsidP="00BA49DC">
      <w:pPr>
        <w:ind w:left="426" w:hanging="426"/>
        <w:rPr>
          <w:rFonts w:ascii="Arial" w:hAnsi="Arial" w:cs="Arial"/>
        </w:rPr>
      </w:pPr>
      <w:r w:rsidRPr="00BA49DC">
        <w:rPr>
          <w:rFonts w:ascii="Arial" w:hAnsi="Arial" w:cs="Arial"/>
        </w:rPr>
        <w:t>When the reactors are full and the liquid propylene start to flow, the TI’s installed on the discharge of the HIC to the blowdown V 802 (TAL 1803 – 1907 –1908 – 1909) signal the minimum temperature alarm.</w:t>
      </w:r>
    </w:p>
    <w:p w14:paraId="0763A479" w14:textId="77777777" w:rsidR="00114806" w:rsidRPr="00114806" w:rsidRDefault="00114806" w:rsidP="00BA49DC">
      <w:pPr>
        <w:ind w:left="426" w:hanging="426"/>
        <w:rPr>
          <w:rFonts w:ascii="Arial" w:hAnsi="Arial" w:cs="Arial"/>
        </w:rPr>
      </w:pPr>
    </w:p>
    <w:p w14:paraId="14A96B75" w14:textId="6D25CF0F" w:rsidR="00114806" w:rsidRPr="00BA49DC" w:rsidRDefault="00114806" w:rsidP="00BA49DC">
      <w:pPr>
        <w:ind w:left="426" w:hanging="426"/>
        <w:rPr>
          <w:rFonts w:ascii="Arial" w:hAnsi="Arial" w:cs="Arial"/>
        </w:rPr>
      </w:pPr>
      <w:r w:rsidRPr="00BA49DC">
        <w:rPr>
          <w:rFonts w:ascii="Arial" w:hAnsi="Arial" w:cs="Arial"/>
        </w:rPr>
        <w:t xml:space="preserve">At this point the reactors are full and it is necessary to connect </w:t>
      </w:r>
      <w:del w:id="117" w:author="Rahul R Menon" w:date="2022-03-24T12:07:00Z">
        <w:r w:rsidRPr="00BA49DC" w:rsidDel="00CE1295">
          <w:rPr>
            <w:rFonts w:ascii="Arial" w:hAnsi="Arial" w:cs="Arial"/>
          </w:rPr>
          <w:delText>LRC</w:delText>
        </w:r>
      </w:del>
      <w:ins w:id="118" w:author="Rahul R Menon" w:date="2022-03-24T12:07:00Z">
        <w:r w:rsidR="00CE1295">
          <w:rPr>
            <w:rFonts w:ascii="Arial" w:hAnsi="Arial" w:cs="Arial"/>
          </w:rPr>
          <w:t>LIC</w:t>
        </w:r>
      </w:ins>
      <w:r w:rsidRPr="00BA49DC">
        <w:rPr>
          <w:rFonts w:ascii="Arial" w:hAnsi="Arial" w:cs="Arial"/>
        </w:rPr>
        <w:t xml:space="preserve"> 1801.A in automatic at 40% and </w:t>
      </w:r>
      <w:del w:id="119" w:author="Rahul R Menon" w:date="2022-03-24T12:09:00Z">
        <w:r w:rsidRPr="00BA49DC" w:rsidDel="00CE1295">
          <w:rPr>
            <w:rFonts w:ascii="Arial" w:hAnsi="Arial" w:cs="Arial"/>
          </w:rPr>
          <w:delText>PRC</w:delText>
        </w:r>
      </w:del>
      <w:ins w:id="120" w:author="Rahul R Menon" w:date="2022-03-24T12:09:00Z">
        <w:r w:rsidR="00CE1295">
          <w:rPr>
            <w:rFonts w:ascii="Arial" w:hAnsi="Arial" w:cs="Arial"/>
          </w:rPr>
          <w:t>PIC</w:t>
        </w:r>
      </w:ins>
      <w:r w:rsidRPr="00BA49DC">
        <w:rPr>
          <w:rFonts w:ascii="Arial" w:hAnsi="Arial" w:cs="Arial"/>
        </w:rPr>
        <w:t xml:space="preserve"> 1802.1 at 33 kg/cm2g simultaneously closing FV 2201.  Since downstream the whole system is already aligned, the propylene fed to the reactors goes back to V 304 via      V 301 – C 301 system.</w:t>
      </w:r>
    </w:p>
    <w:p w14:paraId="428C3581" w14:textId="77777777" w:rsidR="00114806" w:rsidRPr="00114806" w:rsidRDefault="00114806" w:rsidP="00BA49DC">
      <w:pPr>
        <w:ind w:left="426" w:hanging="426"/>
        <w:rPr>
          <w:rFonts w:ascii="Arial" w:hAnsi="Arial" w:cs="Arial"/>
        </w:rPr>
      </w:pPr>
    </w:p>
    <w:p w14:paraId="17ED7314" w14:textId="17F36D2C" w:rsidR="00114806" w:rsidRPr="00BA49DC" w:rsidRDefault="00114806" w:rsidP="00BA49DC">
      <w:pPr>
        <w:ind w:left="426" w:hanging="426"/>
        <w:rPr>
          <w:rFonts w:ascii="Arial" w:hAnsi="Arial" w:cs="Arial"/>
        </w:rPr>
      </w:pPr>
      <w:r w:rsidRPr="00BA49DC">
        <w:rPr>
          <w:rFonts w:ascii="Arial" w:hAnsi="Arial" w:cs="Arial"/>
          <w:u w:val="single"/>
        </w:rPr>
        <w:t>Establishing of Cold Run</w:t>
      </w:r>
      <w:r w:rsidRPr="00BA49DC">
        <w:rPr>
          <w:rFonts w:ascii="Arial" w:hAnsi="Arial" w:cs="Arial"/>
        </w:rPr>
        <w:t>:</w:t>
      </w:r>
    </w:p>
    <w:p w14:paraId="0B64783F" w14:textId="77777777" w:rsidR="00114806" w:rsidRPr="00114806" w:rsidRDefault="00114806" w:rsidP="00BA49DC">
      <w:pPr>
        <w:ind w:left="426" w:hanging="426"/>
        <w:rPr>
          <w:rFonts w:ascii="Arial" w:hAnsi="Arial" w:cs="Arial"/>
        </w:rPr>
      </w:pPr>
    </w:p>
    <w:p w14:paraId="2865C249" w14:textId="40FE5F82" w:rsidR="00114806" w:rsidRPr="00BA49DC" w:rsidRDefault="00114806" w:rsidP="00BA49DC">
      <w:pPr>
        <w:ind w:left="426" w:hanging="426"/>
        <w:rPr>
          <w:rFonts w:ascii="Arial" w:hAnsi="Arial" w:cs="Arial"/>
        </w:rPr>
      </w:pPr>
      <w:r w:rsidRPr="00BA49DC">
        <w:rPr>
          <w:rFonts w:ascii="Arial" w:hAnsi="Arial" w:cs="Arial"/>
        </w:rPr>
        <w:t>Once the above stated operations have been carried out, proceed as follows:</w:t>
      </w:r>
    </w:p>
    <w:p w14:paraId="62DB233D" w14:textId="77777777" w:rsidR="00114806" w:rsidRPr="00114806" w:rsidRDefault="00114806" w:rsidP="00BA49DC">
      <w:pPr>
        <w:ind w:left="426" w:hanging="426"/>
        <w:rPr>
          <w:rFonts w:ascii="Arial" w:hAnsi="Arial" w:cs="Arial"/>
        </w:rPr>
      </w:pPr>
    </w:p>
    <w:p w14:paraId="0BE3C842" w14:textId="77777777" w:rsidR="00114806" w:rsidRPr="00114806" w:rsidRDefault="00114806" w:rsidP="00BA49DC">
      <w:pPr>
        <w:ind w:left="426" w:hanging="426"/>
        <w:rPr>
          <w:rFonts w:ascii="Arial" w:hAnsi="Arial" w:cs="Arial"/>
        </w:rPr>
      </w:pPr>
      <w:r w:rsidRPr="00114806">
        <w:rPr>
          <w:rFonts w:ascii="Arial" w:hAnsi="Arial" w:cs="Arial"/>
        </w:rPr>
        <w:t xml:space="preserve">Full the jacket of R 201 with chilled water and adjust the temperature at 20 </w:t>
      </w:r>
      <w:r w:rsidRPr="00114806">
        <w:rPr>
          <w:rFonts w:ascii="Arial" w:hAnsi="Arial" w:cs="Arial"/>
          <w:b/>
          <w:bCs/>
          <w:vertAlign w:val="superscript"/>
        </w:rPr>
        <w:t>o</w:t>
      </w:r>
      <w:r w:rsidRPr="00114806">
        <w:rPr>
          <w:rFonts w:ascii="Arial" w:hAnsi="Arial" w:cs="Arial"/>
        </w:rPr>
        <w:t>C using TRC 1801.</w:t>
      </w:r>
    </w:p>
    <w:p w14:paraId="3C865170" w14:textId="77777777" w:rsidR="00114806" w:rsidRPr="00114806" w:rsidRDefault="00114806" w:rsidP="00BA49DC">
      <w:pPr>
        <w:ind w:left="426" w:hanging="426"/>
        <w:rPr>
          <w:rFonts w:ascii="Arial" w:hAnsi="Arial" w:cs="Arial"/>
        </w:rPr>
      </w:pPr>
    </w:p>
    <w:p w14:paraId="07EEF7C7" w14:textId="77777777" w:rsidR="00114806" w:rsidRPr="00114806" w:rsidRDefault="00114806" w:rsidP="00BA49DC">
      <w:pPr>
        <w:ind w:left="426" w:hanging="426"/>
        <w:rPr>
          <w:rFonts w:ascii="Arial" w:hAnsi="Arial" w:cs="Arial"/>
        </w:rPr>
      </w:pPr>
      <w:r w:rsidRPr="00114806">
        <w:rPr>
          <w:rFonts w:ascii="Arial" w:hAnsi="Arial" w:cs="Arial"/>
        </w:rPr>
        <w:t>Start  P 201 and then P 202.</w:t>
      </w:r>
    </w:p>
    <w:p w14:paraId="75A448B5" w14:textId="77777777" w:rsidR="00114806" w:rsidRPr="00114806" w:rsidRDefault="00114806" w:rsidP="00BA49DC">
      <w:pPr>
        <w:ind w:left="426" w:hanging="426"/>
        <w:rPr>
          <w:rFonts w:ascii="Arial" w:hAnsi="Arial" w:cs="Arial"/>
        </w:rPr>
      </w:pPr>
    </w:p>
    <w:p w14:paraId="3A864988" w14:textId="77777777" w:rsidR="00114806" w:rsidRPr="00114806" w:rsidRDefault="00114806" w:rsidP="00BA49DC">
      <w:pPr>
        <w:ind w:left="426" w:hanging="426"/>
        <w:rPr>
          <w:rFonts w:ascii="Arial" w:hAnsi="Arial" w:cs="Arial"/>
        </w:rPr>
      </w:pPr>
      <w:r w:rsidRPr="00114806">
        <w:rPr>
          <w:rFonts w:ascii="Arial" w:hAnsi="Arial" w:cs="Arial"/>
        </w:rPr>
        <w:t xml:space="preserve">Set TIC 2001 in automatic at 70 </w:t>
      </w:r>
      <w:r w:rsidRPr="00114806">
        <w:rPr>
          <w:rFonts w:ascii="Arial" w:hAnsi="Arial" w:cs="Arial"/>
          <w:b/>
          <w:bCs/>
          <w:vertAlign w:val="superscript"/>
        </w:rPr>
        <w:t>o</w:t>
      </w:r>
      <w:r w:rsidRPr="00114806">
        <w:rPr>
          <w:rFonts w:ascii="Arial" w:hAnsi="Arial" w:cs="Arial"/>
        </w:rPr>
        <w:t>C.</w:t>
      </w:r>
    </w:p>
    <w:p w14:paraId="4CBFB0F6" w14:textId="77777777" w:rsidR="00114806" w:rsidRPr="00114806" w:rsidRDefault="00114806" w:rsidP="00BA49DC">
      <w:pPr>
        <w:ind w:left="426" w:hanging="426"/>
        <w:rPr>
          <w:rFonts w:ascii="Arial" w:hAnsi="Arial" w:cs="Arial"/>
        </w:rPr>
      </w:pPr>
    </w:p>
    <w:p w14:paraId="70F49CF0" w14:textId="77777777" w:rsidR="00114806" w:rsidRPr="00114806" w:rsidRDefault="00114806" w:rsidP="00BA49DC">
      <w:pPr>
        <w:ind w:left="426" w:hanging="426"/>
        <w:rPr>
          <w:rFonts w:ascii="Arial" w:hAnsi="Arial" w:cs="Arial"/>
        </w:rPr>
      </w:pPr>
      <w:r w:rsidRPr="00114806">
        <w:rPr>
          <w:rFonts w:ascii="Arial" w:hAnsi="Arial" w:cs="Arial"/>
        </w:rPr>
        <w:t xml:space="preserve">Bring the reactor R 202 to the standard operating temperature (70 </w:t>
      </w:r>
      <w:r w:rsidRPr="00114806">
        <w:rPr>
          <w:rFonts w:ascii="Arial" w:hAnsi="Arial" w:cs="Arial"/>
          <w:b/>
          <w:bCs/>
          <w:vertAlign w:val="superscript"/>
        </w:rPr>
        <w:t>o</w:t>
      </w:r>
      <w:r w:rsidRPr="00114806">
        <w:rPr>
          <w:rFonts w:ascii="Arial" w:hAnsi="Arial" w:cs="Arial"/>
        </w:rPr>
        <w:t xml:space="preserve">C) by opening the steam to J 201 and adjusting HIC 1903 so that the temperature increase is 3 to 4 </w:t>
      </w:r>
      <w:r w:rsidRPr="00114806">
        <w:rPr>
          <w:rFonts w:ascii="Arial" w:hAnsi="Arial" w:cs="Arial"/>
          <w:b/>
          <w:bCs/>
          <w:vertAlign w:val="superscript"/>
        </w:rPr>
        <w:t>o</w:t>
      </w:r>
      <w:r w:rsidRPr="00114806">
        <w:rPr>
          <w:rFonts w:ascii="Arial" w:hAnsi="Arial" w:cs="Arial"/>
        </w:rPr>
        <w:t>C every 15 minutes.</w:t>
      </w:r>
    </w:p>
    <w:p w14:paraId="73359FA4" w14:textId="77777777" w:rsidR="00114806" w:rsidRPr="00114806" w:rsidRDefault="00114806" w:rsidP="00BA49DC">
      <w:pPr>
        <w:ind w:left="426" w:hanging="426"/>
        <w:rPr>
          <w:rFonts w:ascii="Arial" w:hAnsi="Arial" w:cs="Arial"/>
        </w:rPr>
      </w:pPr>
    </w:p>
    <w:p w14:paraId="6B3A4B8A" w14:textId="77777777" w:rsidR="00114806" w:rsidRPr="00114806" w:rsidRDefault="00114806" w:rsidP="00BA49DC">
      <w:pPr>
        <w:ind w:left="426" w:hanging="426"/>
        <w:rPr>
          <w:rFonts w:ascii="Arial" w:hAnsi="Arial" w:cs="Arial"/>
        </w:rPr>
      </w:pPr>
      <w:r w:rsidRPr="00114806">
        <w:rPr>
          <w:rFonts w:ascii="Arial" w:hAnsi="Arial" w:cs="Arial"/>
        </w:rPr>
        <w:t xml:space="preserve">When 70 </w:t>
      </w:r>
      <w:r w:rsidRPr="00114806">
        <w:rPr>
          <w:rFonts w:ascii="Arial" w:hAnsi="Arial" w:cs="Arial"/>
          <w:b/>
          <w:bCs/>
          <w:vertAlign w:val="superscript"/>
        </w:rPr>
        <w:t>o</w:t>
      </w:r>
      <w:r w:rsidRPr="00114806">
        <w:rPr>
          <w:rFonts w:ascii="Arial" w:hAnsi="Arial" w:cs="Arial"/>
        </w:rPr>
        <w:t>C is reached, act on HIC 1903 in such a way as to get TIC 2001 regulated at 10 to 20 % output.</w:t>
      </w:r>
    </w:p>
    <w:p w14:paraId="3670DBCE" w14:textId="77777777" w:rsidR="00114806" w:rsidRPr="00114806" w:rsidRDefault="00114806" w:rsidP="00BA49DC">
      <w:pPr>
        <w:ind w:left="426" w:hanging="426"/>
        <w:rPr>
          <w:rFonts w:ascii="Arial" w:hAnsi="Arial" w:cs="Arial"/>
        </w:rPr>
      </w:pPr>
    </w:p>
    <w:p w14:paraId="22AD2C41" w14:textId="77777777" w:rsidR="00114806" w:rsidRPr="00BA49DC" w:rsidRDefault="00114806" w:rsidP="00BA49DC">
      <w:pPr>
        <w:ind w:left="426" w:hanging="426"/>
        <w:rPr>
          <w:rFonts w:ascii="Arial" w:hAnsi="Arial" w:cs="Arial"/>
        </w:rPr>
      </w:pPr>
      <w:r w:rsidRPr="00BA49DC">
        <w:rPr>
          <w:rFonts w:ascii="Arial" w:hAnsi="Arial" w:cs="Arial"/>
        </w:rPr>
        <w:t>N.B.</w:t>
      </w:r>
      <w:r w:rsidRPr="00BA49DC">
        <w:rPr>
          <w:rFonts w:ascii="Arial" w:hAnsi="Arial" w:cs="Arial"/>
        </w:rPr>
        <w:tab/>
        <w:t>During the cold-filling and during the heating phases propylene leakages from the flanged couplings can occur and they must immediately be eliminated</w:t>
      </w:r>
    </w:p>
    <w:p w14:paraId="688778DA" w14:textId="77777777" w:rsidR="00114806" w:rsidRPr="00114806" w:rsidRDefault="00114806" w:rsidP="00BA49DC">
      <w:pPr>
        <w:ind w:left="426" w:hanging="426"/>
        <w:rPr>
          <w:rFonts w:ascii="Arial" w:hAnsi="Arial" w:cs="Arial"/>
        </w:rPr>
      </w:pPr>
    </w:p>
    <w:p w14:paraId="303428B9" w14:textId="0A1CE27C" w:rsidR="00114806" w:rsidRPr="00BA49DC" w:rsidRDefault="00114806" w:rsidP="00BA49DC">
      <w:pPr>
        <w:ind w:left="426" w:hanging="426"/>
        <w:rPr>
          <w:rFonts w:ascii="Arial" w:hAnsi="Arial" w:cs="Arial"/>
        </w:rPr>
      </w:pPr>
      <w:r w:rsidRPr="00BA49DC">
        <w:rPr>
          <w:rFonts w:ascii="Arial" w:hAnsi="Arial" w:cs="Arial"/>
          <w:u w:val="single"/>
        </w:rPr>
        <w:t>Feeding of Catalyst to the Reaction</w:t>
      </w:r>
      <w:r w:rsidRPr="00BA49DC">
        <w:rPr>
          <w:rFonts w:ascii="Arial" w:hAnsi="Arial" w:cs="Arial"/>
        </w:rPr>
        <w:t>:</w:t>
      </w:r>
    </w:p>
    <w:p w14:paraId="5C0B1FC4" w14:textId="77777777" w:rsidR="00114806" w:rsidRPr="00114806" w:rsidRDefault="00114806" w:rsidP="00BA49DC">
      <w:pPr>
        <w:ind w:left="426" w:hanging="426"/>
        <w:rPr>
          <w:rFonts w:ascii="Arial" w:hAnsi="Arial" w:cs="Arial"/>
        </w:rPr>
      </w:pPr>
    </w:p>
    <w:p w14:paraId="31CE84E3" w14:textId="77777777" w:rsidR="00114806" w:rsidRPr="00114806" w:rsidRDefault="00114806" w:rsidP="00BA49DC">
      <w:pPr>
        <w:ind w:left="426" w:hanging="426"/>
        <w:rPr>
          <w:rFonts w:ascii="Arial" w:hAnsi="Arial" w:cs="Arial"/>
        </w:rPr>
      </w:pPr>
      <w:r w:rsidRPr="00114806">
        <w:rPr>
          <w:rFonts w:ascii="Arial" w:hAnsi="Arial" w:cs="Arial"/>
        </w:rPr>
        <w:t>(Detailed start-up procedure for Catalyst/Teal/Donor is given in   Chapter II A-2).</w:t>
      </w:r>
    </w:p>
    <w:p w14:paraId="5ACCB468" w14:textId="77777777" w:rsidR="00114806" w:rsidRPr="00114806" w:rsidRDefault="00114806" w:rsidP="00BA49DC">
      <w:pPr>
        <w:ind w:left="426" w:hanging="426"/>
        <w:rPr>
          <w:rFonts w:ascii="Arial" w:hAnsi="Arial" w:cs="Arial"/>
        </w:rPr>
      </w:pPr>
    </w:p>
    <w:p w14:paraId="7A31DF9B" w14:textId="77777777" w:rsidR="00114806" w:rsidRPr="00114806" w:rsidRDefault="00114806" w:rsidP="00BA49DC">
      <w:pPr>
        <w:ind w:left="426" w:hanging="426"/>
        <w:rPr>
          <w:rFonts w:ascii="Arial" w:hAnsi="Arial" w:cs="Arial"/>
        </w:rPr>
      </w:pPr>
      <w:r w:rsidRPr="00114806">
        <w:rPr>
          <w:rFonts w:ascii="Arial" w:hAnsi="Arial" w:cs="Arial"/>
        </w:rPr>
        <w:t>Open the flushing oil to A-201 (V-201) seal and check for the aligned of  V-203.</w:t>
      </w:r>
    </w:p>
    <w:p w14:paraId="665C37BD" w14:textId="77777777" w:rsidR="00114806" w:rsidRPr="00114806" w:rsidRDefault="00114806" w:rsidP="00BA49DC">
      <w:pPr>
        <w:ind w:left="426" w:hanging="426"/>
        <w:rPr>
          <w:rFonts w:ascii="Arial" w:hAnsi="Arial" w:cs="Arial"/>
        </w:rPr>
      </w:pPr>
    </w:p>
    <w:p w14:paraId="7AD3465E" w14:textId="77777777" w:rsidR="00114806" w:rsidRPr="00114806" w:rsidRDefault="00114806" w:rsidP="00BA49DC">
      <w:pPr>
        <w:ind w:left="426" w:hanging="426"/>
        <w:rPr>
          <w:rFonts w:ascii="Arial" w:hAnsi="Arial" w:cs="Arial"/>
        </w:rPr>
      </w:pPr>
      <w:r w:rsidRPr="00114806">
        <w:rPr>
          <w:rFonts w:ascii="Arial" w:hAnsi="Arial" w:cs="Arial"/>
        </w:rPr>
        <w:t>Start – A 201.</w:t>
      </w:r>
    </w:p>
    <w:p w14:paraId="163F75E4" w14:textId="77777777" w:rsidR="00114806" w:rsidRPr="00114806" w:rsidRDefault="00114806" w:rsidP="00BA49DC">
      <w:pPr>
        <w:ind w:left="426" w:hanging="426"/>
        <w:rPr>
          <w:rFonts w:ascii="Arial" w:hAnsi="Arial" w:cs="Arial"/>
        </w:rPr>
      </w:pPr>
    </w:p>
    <w:p w14:paraId="1B9A7B7B" w14:textId="77777777" w:rsidR="00114806" w:rsidRPr="00114806" w:rsidRDefault="00114806" w:rsidP="00BA49DC">
      <w:pPr>
        <w:ind w:left="426" w:hanging="426"/>
        <w:rPr>
          <w:rFonts w:ascii="Arial" w:hAnsi="Arial" w:cs="Arial"/>
        </w:rPr>
      </w:pPr>
      <w:r w:rsidRPr="00114806">
        <w:rPr>
          <w:rFonts w:ascii="Arial" w:hAnsi="Arial" w:cs="Arial"/>
        </w:rPr>
        <w:t>Fill V 201 with oil checking it with FI 1704.  Keeping Vaseline oil opened maintain V 201 pressure at 45 kg/cm2 and close Vaseline oil valve.</w:t>
      </w:r>
    </w:p>
    <w:p w14:paraId="107FD462" w14:textId="77777777" w:rsidR="00114806" w:rsidRPr="00114806" w:rsidRDefault="00114806" w:rsidP="00BA49DC">
      <w:pPr>
        <w:ind w:left="426" w:hanging="426"/>
        <w:rPr>
          <w:rFonts w:ascii="Arial" w:hAnsi="Arial" w:cs="Arial"/>
        </w:rPr>
      </w:pPr>
    </w:p>
    <w:p w14:paraId="13037E02" w14:textId="53AEC86B" w:rsidR="00114806" w:rsidRPr="00114806" w:rsidRDefault="00114806" w:rsidP="00BA49DC">
      <w:pPr>
        <w:ind w:left="426" w:hanging="426"/>
        <w:rPr>
          <w:rFonts w:ascii="Arial" w:hAnsi="Arial" w:cs="Arial"/>
        </w:rPr>
      </w:pPr>
      <w:r w:rsidRPr="00114806">
        <w:rPr>
          <w:rFonts w:ascii="Arial" w:hAnsi="Arial" w:cs="Arial"/>
        </w:rPr>
        <w:t xml:space="preserve">Start the pump of Donor with </w:t>
      </w:r>
      <w:del w:id="121" w:author="Rahul R Menon" w:date="2022-03-24T12:07:00Z">
        <w:r w:rsidRPr="00114806" w:rsidDel="00CE1295">
          <w:rPr>
            <w:rFonts w:ascii="Arial" w:hAnsi="Arial" w:cs="Arial"/>
          </w:rPr>
          <w:delText>FRC</w:delText>
        </w:r>
      </w:del>
      <w:ins w:id="122" w:author="Rahul R Menon" w:date="2022-03-24T12:07:00Z">
        <w:r w:rsidR="00CE1295">
          <w:rPr>
            <w:rFonts w:ascii="Arial" w:hAnsi="Arial" w:cs="Arial"/>
          </w:rPr>
          <w:t>FIC</w:t>
        </w:r>
      </w:ins>
      <w:r w:rsidRPr="00114806">
        <w:rPr>
          <w:rFonts w:ascii="Arial" w:hAnsi="Arial" w:cs="Arial"/>
        </w:rPr>
        <w:t>A 1401 in automatic at 1.5 kg/hr, when the pressure on the delivery of the pump reaches 50 kg/cm2g, open the manual valves to introduce the Donor into V 201.</w:t>
      </w:r>
    </w:p>
    <w:p w14:paraId="0805D45E" w14:textId="77777777" w:rsidR="00114806" w:rsidRPr="00114806" w:rsidRDefault="00114806" w:rsidP="00BA49DC">
      <w:pPr>
        <w:ind w:left="426" w:hanging="426"/>
        <w:rPr>
          <w:rFonts w:ascii="Arial" w:hAnsi="Arial" w:cs="Arial"/>
        </w:rPr>
      </w:pPr>
    </w:p>
    <w:p w14:paraId="62B0D21E" w14:textId="77777777" w:rsidR="00114806" w:rsidRPr="00114806" w:rsidRDefault="00114806" w:rsidP="00BA49DC">
      <w:pPr>
        <w:ind w:left="426" w:hanging="426"/>
        <w:rPr>
          <w:rFonts w:ascii="Arial" w:hAnsi="Arial" w:cs="Arial"/>
        </w:rPr>
      </w:pPr>
      <w:r w:rsidRPr="00114806">
        <w:rPr>
          <w:rFonts w:ascii="Arial" w:hAnsi="Arial" w:cs="Arial"/>
        </w:rPr>
        <w:t>Open, immediately after, the discharge from V 201 aligning it with H 1703 under operation.</w:t>
      </w:r>
    </w:p>
    <w:p w14:paraId="3479BD0A" w14:textId="77777777" w:rsidR="00114806" w:rsidRPr="00114806" w:rsidRDefault="00114806" w:rsidP="00BA49DC">
      <w:pPr>
        <w:ind w:left="426" w:hanging="426"/>
        <w:rPr>
          <w:rFonts w:ascii="Arial" w:hAnsi="Arial" w:cs="Arial"/>
        </w:rPr>
      </w:pPr>
    </w:p>
    <w:p w14:paraId="3D55F0F0" w14:textId="77777777" w:rsidR="00114806" w:rsidRPr="00114806" w:rsidRDefault="00114806" w:rsidP="00BA49DC">
      <w:pPr>
        <w:ind w:left="426" w:hanging="426"/>
        <w:rPr>
          <w:rFonts w:ascii="Arial" w:hAnsi="Arial" w:cs="Arial"/>
        </w:rPr>
      </w:pPr>
      <w:r w:rsidRPr="00114806">
        <w:rPr>
          <w:rFonts w:ascii="Arial" w:hAnsi="Arial" w:cs="Arial"/>
        </w:rPr>
        <w:t>Check for the Donor flow rate.</w:t>
      </w:r>
    </w:p>
    <w:p w14:paraId="25090BE5" w14:textId="77777777" w:rsidR="00114806" w:rsidRPr="00114806" w:rsidRDefault="00114806" w:rsidP="00BA49DC">
      <w:pPr>
        <w:ind w:left="426" w:hanging="426"/>
        <w:rPr>
          <w:rFonts w:ascii="Arial" w:hAnsi="Arial" w:cs="Arial"/>
        </w:rPr>
      </w:pPr>
    </w:p>
    <w:p w14:paraId="671A0876" w14:textId="734B9FB0" w:rsidR="00114806" w:rsidRPr="00114806" w:rsidRDefault="00114806" w:rsidP="00BA49DC">
      <w:pPr>
        <w:ind w:left="426" w:hanging="426"/>
        <w:rPr>
          <w:rFonts w:ascii="Arial" w:hAnsi="Arial" w:cs="Arial"/>
        </w:rPr>
      </w:pPr>
      <w:r w:rsidRPr="00114806">
        <w:rPr>
          <w:rFonts w:ascii="Arial" w:hAnsi="Arial" w:cs="Arial"/>
        </w:rPr>
        <w:t xml:space="preserve">Start Teal pump with </w:t>
      </w:r>
      <w:del w:id="123" w:author="Rahul R Menon" w:date="2022-03-24T12:07:00Z">
        <w:r w:rsidRPr="00114806" w:rsidDel="00CE1295">
          <w:rPr>
            <w:rFonts w:ascii="Arial" w:hAnsi="Arial" w:cs="Arial"/>
          </w:rPr>
          <w:delText>FRC</w:delText>
        </w:r>
      </w:del>
      <w:ins w:id="124" w:author="Rahul R Menon" w:date="2022-03-24T12:07:00Z">
        <w:r w:rsidR="00CE1295">
          <w:rPr>
            <w:rFonts w:ascii="Arial" w:hAnsi="Arial" w:cs="Arial"/>
          </w:rPr>
          <w:t>FIC</w:t>
        </w:r>
      </w:ins>
      <w:r w:rsidRPr="00114806">
        <w:rPr>
          <w:rFonts w:ascii="Arial" w:hAnsi="Arial" w:cs="Arial"/>
        </w:rPr>
        <w:t>A in automatic mode at 3 kg/hr when the pressure on the delivery of the pump reaches 50 kg/cm2g, open the manual valve to introduce the Teal into V 201, check for flow rate.</w:t>
      </w:r>
    </w:p>
    <w:p w14:paraId="6CC38083" w14:textId="77777777" w:rsidR="00114806" w:rsidRPr="00114806" w:rsidRDefault="00114806" w:rsidP="00BA49DC">
      <w:pPr>
        <w:ind w:left="426" w:hanging="426"/>
        <w:rPr>
          <w:rFonts w:ascii="Arial" w:hAnsi="Arial" w:cs="Arial"/>
        </w:rPr>
      </w:pPr>
    </w:p>
    <w:p w14:paraId="23262624" w14:textId="128499AD" w:rsidR="00114806" w:rsidRPr="00114806" w:rsidRDefault="00114806" w:rsidP="00BA49DC">
      <w:pPr>
        <w:ind w:left="426" w:hanging="426"/>
        <w:rPr>
          <w:rFonts w:ascii="Arial" w:hAnsi="Arial" w:cs="Arial"/>
        </w:rPr>
      </w:pPr>
      <w:r w:rsidRPr="00114806">
        <w:rPr>
          <w:rFonts w:ascii="Arial" w:hAnsi="Arial" w:cs="Arial"/>
        </w:rPr>
        <w:t xml:space="preserve">Set </w:t>
      </w:r>
      <w:del w:id="125" w:author="Rahul R Menon" w:date="2022-03-24T12:07:00Z">
        <w:r w:rsidRPr="00114806" w:rsidDel="00CE1295">
          <w:rPr>
            <w:rFonts w:ascii="Arial" w:hAnsi="Arial" w:cs="Arial"/>
          </w:rPr>
          <w:delText>FRC</w:delText>
        </w:r>
      </w:del>
      <w:ins w:id="126" w:author="Rahul R Menon" w:date="2022-03-24T12:07:00Z">
        <w:r w:rsidR="00CE1295">
          <w:rPr>
            <w:rFonts w:ascii="Arial" w:hAnsi="Arial" w:cs="Arial"/>
          </w:rPr>
          <w:t>FIC</w:t>
        </w:r>
      </w:ins>
      <w:r w:rsidRPr="00114806">
        <w:rPr>
          <w:rFonts w:ascii="Arial" w:hAnsi="Arial" w:cs="Arial"/>
        </w:rPr>
        <w:t xml:space="preserve"> 1401 and </w:t>
      </w:r>
      <w:del w:id="127" w:author="Rahul R Menon" w:date="2022-03-24T12:07:00Z">
        <w:r w:rsidRPr="00114806" w:rsidDel="00CE1295">
          <w:rPr>
            <w:rFonts w:ascii="Arial" w:hAnsi="Arial" w:cs="Arial"/>
          </w:rPr>
          <w:delText>FRC</w:delText>
        </w:r>
      </w:del>
      <w:ins w:id="128" w:author="Rahul R Menon" w:date="2022-03-24T12:07:00Z">
        <w:r w:rsidR="00CE1295">
          <w:rPr>
            <w:rFonts w:ascii="Arial" w:hAnsi="Arial" w:cs="Arial"/>
          </w:rPr>
          <w:t>FIC</w:t>
        </w:r>
      </w:ins>
      <w:r w:rsidRPr="00114806">
        <w:rPr>
          <w:rFonts w:ascii="Arial" w:hAnsi="Arial" w:cs="Arial"/>
        </w:rPr>
        <w:t xml:space="preserve"> 1302 in cascade with </w:t>
      </w:r>
      <w:del w:id="129" w:author="Rahul R Menon" w:date="2022-03-24T12:07:00Z">
        <w:r w:rsidRPr="00114806" w:rsidDel="00CE1295">
          <w:rPr>
            <w:rFonts w:ascii="Arial" w:hAnsi="Arial" w:cs="Arial"/>
          </w:rPr>
          <w:delText>FRC</w:delText>
        </w:r>
      </w:del>
      <w:ins w:id="130" w:author="Rahul R Menon" w:date="2022-03-24T12:07:00Z">
        <w:r w:rsidR="00CE1295">
          <w:rPr>
            <w:rFonts w:ascii="Arial" w:hAnsi="Arial" w:cs="Arial"/>
          </w:rPr>
          <w:t>FIC</w:t>
        </w:r>
      </w:ins>
      <w:r w:rsidRPr="00114806">
        <w:rPr>
          <w:rFonts w:ascii="Arial" w:hAnsi="Arial" w:cs="Arial"/>
        </w:rPr>
        <w:t xml:space="preserve"> 1702 at specification ratio.</w:t>
      </w:r>
    </w:p>
    <w:p w14:paraId="0991F2FF" w14:textId="77777777" w:rsidR="00114806" w:rsidRPr="00114806" w:rsidRDefault="00114806" w:rsidP="00BA49DC">
      <w:pPr>
        <w:ind w:left="426" w:hanging="426"/>
        <w:rPr>
          <w:rFonts w:ascii="Arial" w:hAnsi="Arial" w:cs="Arial"/>
        </w:rPr>
      </w:pPr>
    </w:p>
    <w:p w14:paraId="3F23D1CA" w14:textId="77777777" w:rsidR="00114806" w:rsidRPr="00114806" w:rsidRDefault="00114806" w:rsidP="00BA49DC">
      <w:pPr>
        <w:ind w:left="426" w:hanging="426"/>
        <w:rPr>
          <w:rFonts w:ascii="Arial" w:hAnsi="Arial" w:cs="Arial"/>
        </w:rPr>
      </w:pPr>
      <w:r w:rsidRPr="00114806">
        <w:rPr>
          <w:rFonts w:ascii="Arial" w:hAnsi="Arial" w:cs="Arial"/>
        </w:rPr>
        <w:t>Keep this condition for two hours.</w:t>
      </w:r>
    </w:p>
    <w:p w14:paraId="5C341237" w14:textId="77777777" w:rsidR="00114806" w:rsidRPr="00114806" w:rsidRDefault="00114806" w:rsidP="00BA49DC">
      <w:pPr>
        <w:ind w:left="426" w:hanging="426"/>
        <w:rPr>
          <w:rFonts w:ascii="Arial" w:hAnsi="Arial" w:cs="Arial"/>
        </w:rPr>
      </w:pPr>
    </w:p>
    <w:p w14:paraId="54ABAE08" w14:textId="77777777" w:rsidR="00114806" w:rsidRPr="00114806" w:rsidRDefault="00114806" w:rsidP="00BA49DC">
      <w:pPr>
        <w:ind w:left="426" w:hanging="426"/>
        <w:rPr>
          <w:rFonts w:ascii="Arial" w:hAnsi="Arial" w:cs="Arial"/>
        </w:rPr>
      </w:pPr>
      <w:r w:rsidRPr="00114806">
        <w:rPr>
          <w:rFonts w:ascii="Arial" w:hAnsi="Arial" w:cs="Arial"/>
        </w:rPr>
        <w:t>When the concentration of TEAL and Donor is reached feed Hydrogen to propylene (after about 1.5 hrs of Teal/Donor injection) and try to bring the required hydrogen concentration in 0.5 hrs and keep FIC 1701 in auto.</w:t>
      </w:r>
    </w:p>
    <w:p w14:paraId="594051E1" w14:textId="77777777" w:rsidR="00114806" w:rsidRPr="00114806" w:rsidRDefault="00114806" w:rsidP="00BA49DC">
      <w:pPr>
        <w:ind w:left="426" w:hanging="426"/>
        <w:rPr>
          <w:rFonts w:ascii="Arial" w:hAnsi="Arial" w:cs="Arial"/>
        </w:rPr>
      </w:pPr>
    </w:p>
    <w:p w14:paraId="139210F0" w14:textId="77777777" w:rsidR="00114806" w:rsidRPr="00114806" w:rsidRDefault="00114806" w:rsidP="00BA49DC">
      <w:pPr>
        <w:ind w:left="426" w:hanging="426"/>
        <w:rPr>
          <w:rFonts w:ascii="Arial" w:hAnsi="Arial" w:cs="Arial"/>
        </w:rPr>
      </w:pPr>
      <w:r w:rsidRPr="00114806">
        <w:rPr>
          <w:rFonts w:ascii="Arial" w:hAnsi="Arial" w:cs="Arial"/>
        </w:rPr>
        <w:t>Start P 108 A/S with 20% output.</w:t>
      </w:r>
    </w:p>
    <w:p w14:paraId="65A085C0" w14:textId="77777777" w:rsidR="00114806" w:rsidRPr="00114806" w:rsidRDefault="00114806" w:rsidP="00BA49DC">
      <w:pPr>
        <w:ind w:left="426" w:hanging="426"/>
        <w:rPr>
          <w:rFonts w:ascii="Arial" w:hAnsi="Arial" w:cs="Arial"/>
        </w:rPr>
      </w:pPr>
    </w:p>
    <w:p w14:paraId="5A380A4A" w14:textId="77777777" w:rsidR="00114806" w:rsidRPr="00114806" w:rsidRDefault="00114806" w:rsidP="00BA49DC">
      <w:pPr>
        <w:ind w:left="426" w:hanging="426"/>
        <w:rPr>
          <w:rFonts w:ascii="Arial" w:hAnsi="Arial" w:cs="Arial"/>
        </w:rPr>
      </w:pPr>
      <w:r w:rsidRPr="00114806">
        <w:rPr>
          <w:rFonts w:ascii="Arial" w:hAnsi="Arial" w:cs="Arial"/>
        </w:rPr>
        <w:t>By means of HS 1601 select the syringe already pressurized for feeding the reaction.</w:t>
      </w:r>
    </w:p>
    <w:p w14:paraId="32EF962B" w14:textId="77777777" w:rsidR="00114806" w:rsidRPr="00114806" w:rsidRDefault="00114806" w:rsidP="00BA49DC">
      <w:pPr>
        <w:ind w:left="426" w:hanging="426"/>
        <w:rPr>
          <w:rFonts w:ascii="Arial" w:hAnsi="Arial" w:cs="Arial"/>
        </w:rPr>
      </w:pPr>
    </w:p>
    <w:p w14:paraId="2C60CEEE" w14:textId="77777777" w:rsidR="00114806" w:rsidRPr="00114806" w:rsidRDefault="00114806" w:rsidP="00BA49DC">
      <w:pPr>
        <w:ind w:left="426" w:hanging="426"/>
        <w:rPr>
          <w:rFonts w:ascii="Arial" w:hAnsi="Arial" w:cs="Arial"/>
        </w:rPr>
      </w:pPr>
      <w:r w:rsidRPr="00114806">
        <w:rPr>
          <w:rFonts w:ascii="Arial" w:hAnsi="Arial" w:cs="Arial"/>
        </w:rPr>
        <w:t>When the pressure read on the PG 1602 and PI 1604 (paste from V 104 A/B) reaches 50 kg/cm2g, open the manual valve which introduces the catalystic paste into V 201.</w:t>
      </w:r>
    </w:p>
    <w:p w14:paraId="18EF5C1A" w14:textId="1EA11F21" w:rsidR="00114806" w:rsidRPr="00114806" w:rsidRDefault="00114806" w:rsidP="00BA49DC">
      <w:pPr>
        <w:ind w:left="426" w:hanging="426"/>
        <w:rPr>
          <w:rFonts w:ascii="Arial" w:hAnsi="Arial" w:cs="Arial"/>
        </w:rPr>
      </w:pPr>
    </w:p>
    <w:p w14:paraId="31AD0A8B" w14:textId="2634022B" w:rsidR="00114806" w:rsidRPr="00BA49DC" w:rsidRDefault="00114806" w:rsidP="00BA49DC">
      <w:pPr>
        <w:ind w:left="426" w:hanging="426"/>
        <w:rPr>
          <w:rFonts w:ascii="Arial" w:hAnsi="Arial" w:cs="Arial"/>
        </w:rPr>
      </w:pPr>
      <w:r w:rsidRPr="00BA49DC">
        <w:rPr>
          <w:rFonts w:ascii="Arial" w:hAnsi="Arial" w:cs="Arial"/>
          <w:u w:val="single"/>
        </w:rPr>
        <w:t>Catalyst Delivery pressure</w:t>
      </w:r>
      <w:r w:rsidRPr="00BA49DC">
        <w:rPr>
          <w:rFonts w:ascii="Arial" w:hAnsi="Arial" w:cs="Arial"/>
        </w:rPr>
        <w:t>:</w:t>
      </w:r>
    </w:p>
    <w:p w14:paraId="567A39B5" w14:textId="77777777" w:rsidR="00114806" w:rsidRPr="00114806" w:rsidRDefault="00114806" w:rsidP="00BA49DC">
      <w:pPr>
        <w:ind w:left="426" w:hanging="426"/>
        <w:rPr>
          <w:rFonts w:ascii="Arial" w:hAnsi="Arial" w:cs="Arial"/>
        </w:rPr>
      </w:pPr>
    </w:p>
    <w:p w14:paraId="2A04ABF9" w14:textId="77777777" w:rsidR="00114806" w:rsidRPr="00BA49DC" w:rsidRDefault="00114806" w:rsidP="00BA49DC">
      <w:pPr>
        <w:ind w:left="426" w:hanging="426"/>
        <w:rPr>
          <w:rFonts w:ascii="Arial" w:hAnsi="Arial" w:cs="Arial"/>
        </w:rPr>
      </w:pPr>
      <w:r w:rsidRPr="00BA49DC">
        <w:rPr>
          <w:rFonts w:ascii="Arial" w:hAnsi="Arial" w:cs="Arial"/>
        </w:rPr>
        <w:t>an anomalous pressure increase on the feeding line of the catalystic paste to the reaction, warned by PASH 1604 and loss of flow of Teal/Donor will detect a partial or total clogging of the injector H 1703 A/S (inline mixer)under operation.</w:t>
      </w:r>
    </w:p>
    <w:p w14:paraId="1046336C" w14:textId="1A508560" w:rsidR="00114806" w:rsidRPr="00114806" w:rsidRDefault="00114806" w:rsidP="00BA49DC">
      <w:pPr>
        <w:ind w:left="426" w:hanging="426"/>
        <w:rPr>
          <w:rFonts w:ascii="Arial" w:hAnsi="Arial" w:cs="Arial"/>
        </w:rPr>
      </w:pPr>
    </w:p>
    <w:p w14:paraId="702F600B" w14:textId="77777777" w:rsidR="00114806" w:rsidRPr="00BA49DC" w:rsidRDefault="00114806" w:rsidP="00BA49DC">
      <w:pPr>
        <w:ind w:left="426" w:hanging="426"/>
        <w:rPr>
          <w:rFonts w:ascii="Arial" w:hAnsi="Arial" w:cs="Arial"/>
        </w:rPr>
      </w:pPr>
      <w:r w:rsidRPr="00BA49DC">
        <w:rPr>
          <w:rFonts w:ascii="Arial" w:hAnsi="Arial" w:cs="Arial"/>
        </w:rPr>
        <w:t>Should it be impossible to unclog the injector and should the pressure alarm signal persist, it is necessary to stop immediately the catalyst pumps.  The precontacting pot V 201 shall be excluded, cutting of the inlet and outlet valves.</w:t>
      </w:r>
    </w:p>
    <w:p w14:paraId="64846D78" w14:textId="77777777" w:rsidR="00114806" w:rsidRPr="00114806" w:rsidRDefault="00114806" w:rsidP="00BA49DC">
      <w:pPr>
        <w:ind w:left="426" w:hanging="426"/>
        <w:rPr>
          <w:rFonts w:ascii="Arial" w:hAnsi="Arial" w:cs="Arial"/>
        </w:rPr>
      </w:pPr>
    </w:p>
    <w:p w14:paraId="47688EF4" w14:textId="77777777" w:rsidR="00114806" w:rsidRPr="00BA49DC" w:rsidRDefault="00114806" w:rsidP="00BA49DC">
      <w:pPr>
        <w:ind w:left="426" w:hanging="426"/>
        <w:rPr>
          <w:rFonts w:ascii="Arial" w:hAnsi="Arial" w:cs="Arial"/>
        </w:rPr>
      </w:pPr>
      <w:r w:rsidRPr="00BA49DC">
        <w:rPr>
          <w:rFonts w:ascii="Arial" w:hAnsi="Arial" w:cs="Arial"/>
        </w:rPr>
        <w:t>Connect the stand-by injector and feed it with propylene.  Feed again Teal and Donor to the pre-contacting pot and when the pressure in it rises to 50 kg/cm2, align it to the new injector.  Start again with the proportioning of the catalyst going back, gradually, to the normal conditions.  In-line mixer change over procedure is given hereunder.</w:t>
      </w:r>
    </w:p>
    <w:p w14:paraId="1140F1DF" w14:textId="77777777" w:rsidR="00114806" w:rsidRPr="00114806" w:rsidRDefault="00114806" w:rsidP="00BA49DC">
      <w:pPr>
        <w:ind w:left="426" w:hanging="426"/>
        <w:rPr>
          <w:rFonts w:ascii="Arial" w:hAnsi="Arial" w:cs="Arial"/>
        </w:rPr>
      </w:pPr>
    </w:p>
    <w:p w14:paraId="038BB994" w14:textId="77777777" w:rsidR="00114806" w:rsidRPr="00BA49DC" w:rsidRDefault="00114806" w:rsidP="00BA49DC">
      <w:pPr>
        <w:ind w:left="426" w:hanging="426"/>
        <w:rPr>
          <w:rFonts w:ascii="Arial" w:hAnsi="Arial" w:cs="Arial"/>
          <w:b/>
          <w:bCs/>
          <w:u w:val="single"/>
        </w:rPr>
      </w:pPr>
      <w:r w:rsidRPr="00BA49DC">
        <w:rPr>
          <w:rFonts w:ascii="Arial" w:hAnsi="Arial" w:cs="Arial"/>
          <w:b/>
          <w:bCs/>
          <w:u w:val="single"/>
        </w:rPr>
        <w:t>Inline mixer change over procedure.</w:t>
      </w:r>
    </w:p>
    <w:p w14:paraId="225B13C5" w14:textId="77777777" w:rsidR="00114806" w:rsidRPr="00114806" w:rsidRDefault="00114806" w:rsidP="00BA49DC">
      <w:pPr>
        <w:ind w:left="426" w:hanging="426"/>
        <w:rPr>
          <w:rFonts w:ascii="Arial" w:hAnsi="Arial" w:cs="Arial"/>
          <w:b/>
          <w:bCs/>
          <w:u w:val="single"/>
        </w:rPr>
      </w:pPr>
    </w:p>
    <w:p w14:paraId="1B123E77" w14:textId="77777777" w:rsidR="00114806" w:rsidRPr="00114806" w:rsidRDefault="00114806" w:rsidP="00BA49DC">
      <w:pPr>
        <w:pStyle w:val="BodyText"/>
        <w:ind w:left="426" w:hanging="426"/>
        <w:jc w:val="left"/>
        <w:rPr>
          <w:rFonts w:ascii="Arial" w:hAnsi="Arial" w:cs="Arial"/>
        </w:rPr>
      </w:pPr>
      <w:r w:rsidRPr="00114806">
        <w:rPr>
          <w:rFonts w:ascii="Arial" w:hAnsi="Arial" w:cs="Arial"/>
        </w:rPr>
        <w:t>Let us assume that in-line mixer ‘A’ is plugged and ‘S’ has to be taken in-line.  The steps for changing over of in-line mixer are as follows:</w:t>
      </w:r>
    </w:p>
    <w:p w14:paraId="25F3232A" w14:textId="10E98822" w:rsidR="00114806" w:rsidRPr="00114806" w:rsidRDefault="00114806" w:rsidP="00BA49DC">
      <w:pPr>
        <w:ind w:left="426" w:hanging="426"/>
        <w:rPr>
          <w:rFonts w:ascii="Arial" w:hAnsi="Arial" w:cs="Arial"/>
        </w:rPr>
      </w:pPr>
    </w:p>
    <w:p w14:paraId="7B98C41E" w14:textId="6A182D28" w:rsidR="00114806" w:rsidRPr="00BA49DC" w:rsidRDefault="00114806" w:rsidP="00BA49DC">
      <w:pPr>
        <w:ind w:left="426" w:hanging="426"/>
        <w:rPr>
          <w:rFonts w:ascii="Arial" w:hAnsi="Arial" w:cs="Arial"/>
        </w:rPr>
      </w:pPr>
      <w:r w:rsidRPr="00BA49DC">
        <w:rPr>
          <w:rFonts w:ascii="Arial" w:hAnsi="Arial" w:cs="Arial"/>
        </w:rPr>
        <w:t>Reduce TEAL, Donor and Catalyst pump strokes to 5% manually.</w:t>
      </w:r>
    </w:p>
    <w:p w14:paraId="2EA8A624" w14:textId="77777777" w:rsidR="00114806" w:rsidRPr="00114806" w:rsidRDefault="00114806" w:rsidP="00BA49DC">
      <w:pPr>
        <w:ind w:left="426" w:hanging="426"/>
        <w:rPr>
          <w:rFonts w:ascii="Arial" w:hAnsi="Arial" w:cs="Arial"/>
        </w:rPr>
      </w:pPr>
    </w:p>
    <w:p w14:paraId="16FA74A5" w14:textId="337FF43E" w:rsidR="00114806" w:rsidRPr="00BA49DC" w:rsidRDefault="00114806" w:rsidP="00BA49DC">
      <w:pPr>
        <w:ind w:left="426" w:hanging="426"/>
        <w:rPr>
          <w:rFonts w:ascii="Arial" w:hAnsi="Arial" w:cs="Arial"/>
        </w:rPr>
      </w:pPr>
      <w:r w:rsidRPr="00BA49DC">
        <w:rPr>
          <w:rFonts w:ascii="Arial" w:hAnsi="Arial" w:cs="Arial"/>
        </w:rPr>
        <w:t>Open flush oil inlet valve (10) to in line mixer ‘S’.</w:t>
      </w:r>
    </w:p>
    <w:p w14:paraId="21598EF2" w14:textId="77777777" w:rsidR="00114806" w:rsidRPr="00114806" w:rsidRDefault="00114806" w:rsidP="00BA49DC">
      <w:pPr>
        <w:ind w:left="426" w:hanging="426"/>
        <w:rPr>
          <w:rFonts w:ascii="Arial" w:hAnsi="Arial" w:cs="Arial"/>
        </w:rPr>
      </w:pPr>
    </w:p>
    <w:p w14:paraId="03CDABD1" w14:textId="72B4DBF2" w:rsidR="00114806" w:rsidRPr="00BA49DC" w:rsidRDefault="00114806" w:rsidP="00BA49DC">
      <w:pPr>
        <w:ind w:left="426" w:hanging="426"/>
        <w:rPr>
          <w:rFonts w:ascii="Arial" w:hAnsi="Arial" w:cs="Arial"/>
        </w:rPr>
      </w:pPr>
      <w:r w:rsidRPr="00BA49DC">
        <w:rPr>
          <w:rFonts w:ascii="Arial" w:hAnsi="Arial" w:cs="Arial"/>
        </w:rPr>
        <w:t>Close catalyst co-catalyst mixture inlet valve to in-line mixer ‘A’ (1).</w:t>
      </w:r>
    </w:p>
    <w:p w14:paraId="0445127F" w14:textId="77777777" w:rsidR="00114806" w:rsidRPr="00114806" w:rsidRDefault="00114806" w:rsidP="00BA49DC">
      <w:pPr>
        <w:ind w:left="426" w:hanging="426"/>
        <w:rPr>
          <w:rFonts w:ascii="Arial" w:hAnsi="Arial" w:cs="Arial"/>
        </w:rPr>
      </w:pPr>
    </w:p>
    <w:p w14:paraId="68E353FF" w14:textId="098FCCBB" w:rsidR="00114806" w:rsidRPr="00BA49DC" w:rsidRDefault="00114806" w:rsidP="00BA49DC">
      <w:pPr>
        <w:ind w:left="426" w:hanging="426"/>
        <w:rPr>
          <w:rFonts w:ascii="Arial" w:hAnsi="Arial" w:cs="Arial"/>
        </w:rPr>
      </w:pPr>
      <w:r w:rsidRPr="00BA49DC">
        <w:rPr>
          <w:rFonts w:ascii="Arial" w:hAnsi="Arial" w:cs="Arial"/>
        </w:rPr>
        <w:t>Open propylene inlet valves (7) and (8) to in-line mixer ‘S”.</w:t>
      </w:r>
    </w:p>
    <w:p w14:paraId="741A50E0" w14:textId="77777777" w:rsidR="00114806" w:rsidRPr="00114806" w:rsidRDefault="00114806" w:rsidP="00BA49DC">
      <w:pPr>
        <w:ind w:left="426" w:hanging="426"/>
        <w:rPr>
          <w:rFonts w:ascii="Arial" w:hAnsi="Arial" w:cs="Arial"/>
          <w:b/>
          <w:bCs/>
          <w:u w:val="single"/>
        </w:rPr>
      </w:pPr>
    </w:p>
    <w:p w14:paraId="309D8927" w14:textId="4D117073" w:rsidR="00114806" w:rsidRPr="00114806" w:rsidRDefault="00114806" w:rsidP="00BA49DC">
      <w:pPr>
        <w:ind w:left="426" w:hanging="426"/>
        <w:rPr>
          <w:rFonts w:ascii="Arial" w:hAnsi="Arial" w:cs="Arial"/>
        </w:rPr>
      </w:pPr>
    </w:p>
    <w:p w14:paraId="26A366AD"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78720" behindDoc="0" locked="0" layoutInCell="1" allowOverlap="1" wp14:anchorId="56FA0241" wp14:editId="50354CCE">
                <wp:simplePos x="0" y="0"/>
                <wp:positionH relativeFrom="column">
                  <wp:posOffset>4114800</wp:posOffset>
                </wp:positionH>
                <wp:positionV relativeFrom="paragraph">
                  <wp:posOffset>164465</wp:posOffset>
                </wp:positionV>
                <wp:extent cx="0" cy="114300"/>
                <wp:effectExtent l="9525" t="8255" r="9525" b="10795"/>
                <wp:wrapNone/>
                <wp:docPr id="1193" name="Straight Connector 1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C480E" id="Straight Connector 119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"/>
            </w:pict>
          </mc:Fallback>
        </mc:AlternateContent>
      </w:r>
    </w:p>
    <w:p w14:paraId="65A6B597" w14:textId="77777777" w:rsidR="00114806" w:rsidRPr="00BA49DC" w:rsidRDefault="00114806" w:rsidP="00BA49DC">
      <w:pPr>
        <w:tabs>
          <w:tab w:val="left" w:pos="1200"/>
          <w:tab w:val="left" w:pos="1440"/>
          <w:tab w:val="left" w:pos="2250"/>
          <w:tab w:val="left" w:pos="6615"/>
        </w:tabs>
        <w:ind w:left="426" w:hanging="426"/>
        <w:rPr>
          <w:rFonts w:ascii="Arial" w:hAnsi="Arial" w:cs="Arial"/>
        </w:rPr>
      </w:pPr>
      <w:r w:rsidRPr="00114806">
        <w:rPr>
          <w:noProof/>
        </w:rPr>
        <mc:AlternateContent>
          <mc:Choice Requires="wpg">
            <w:drawing>
              <wp:anchor distT="0" distB="0" distL="114300" distR="114300" simplePos="0" relativeHeight="251677696" behindDoc="0" locked="0" layoutInCell="1" allowOverlap="1" wp14:anchorId="27D068D5" wp14:editId="01527FBC">
                <wp:simplePos x="0" y="0"/>
                <wp:positionH relativeFrom="column">
                  <wp:posOffset>514350</wp:posOffset>
                </wp:positionH>
                <wp:positionV relativeFrom="paragraph">
                  <wp:posOffset>59055</wp:posOffset>
                </wp:positionV>
                <wp:extent cx="5056505" cy="1565910"/>
                <wp:effectExtent l="9525" t="10160" r="10795" b="14605"/>
                <wp:wrapNone/>
                <wp:docPr id="1111" name="Group 1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6505" cy="1565910"/>
                          <a:chOff x="2250" y="4140"/>
                          <a:chExt cx="7963" cy="2466"/>
                        </a:xfrm>
                      </wpg:grpSpPr>
                      <wpg:grpSp>
                        <wpg:cNvPr id="1112" name="Group 95"/>
                        <wpg:cNvGrpSpPr>
                          <a:grpSpLocks/>
                        </wpg:cNvGrpSpPr>
                        <wpg:grpSpPr bwMode="auto">
                          <a:xfrm>
                            <a:off x="2250" y="4140"/>
                            <a:ext cx="3240" cy="1491"/>
                            <a:chOff x="2880" y="4500"/>
                            <a:chExt cx="3240" cy="1491"/>
                          </a:xfrm>
                        </wpg:grpSpPr>
                        <wpg:grpSp>
                          <wpg:cNvPr id="1113" name="Group 96"/>
                          <wpg:cNvGrpSpPr>
                            <a:grpSpLocks/>
                          </wpg:cNvGrpSpPr>
                          <wpg:grpSpPr bwMode="auto">
                            <a:xfrm>
                              <a:off x="2880" y="4680"/>
                              <a:ext cx="1609" cy="187"/>
                              <a:chOff x="2880" y="4680"/>
                              <a:chExt cx="1609" cy="187"/>
                            </a:xfrm>
                          </wpg:grpSpPr>
                          <wps:wsp>
                            <wps:cNvPr id="1114" name="AutoShape 97"/>
                            <wps:cNvSpPr>
                              <a:spLocks noChangeArrowheads="1"/>
                            </wps:cNvSpPr>
                            <wps:spPr bwMode="auto">
                              <a:xfrm rot="-5400000">
                                <a:off x="3222" y="468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5" name="AutoShape 98"/>
                            <wps:cNvSpPr>
                              <a:spLocks noChangeArrowheads="1"/>
                            </wps:cNvSpPr>
                            <wps:spPr bwMode="auto">
                              <a:xfrm rot="-5400000">
                                <a:off x="4302" y="468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6" name="Line 99"/>
                            <wps:cNvCnPr>
                              <a:cxnSpLocks noChangeShapeType="1"/>
                            </wps:cNvCnPr>
                            <wps:spPr bwMode="auto">
                              <a:xfrm>
                                <a:off x="2880" y="4771"/>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7" name="Line 100"/>
                            <wps:cNvCnPr>
                              <a:cxnSpLocks noChangeShapeType="1"/>
                            </wps:cNvCnPr>
                            <wps:spPr bwMode="auto">
                              <a:xfrm>
                                <a:off x="3402" y="4771"/>
                                <a:ext cx="8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18" name="Group 101"/>
                          <wpg:cNvGrpSpPr>
                            <a:grpSpLocks/>
                          </wpg:cNvGrpSpPr>
                          <wpg:grpSpPr bwMode="auto">
                            <a:xfrm>
                              <a:off x="3510" y="4771"/>
                              <a:ext cx="187" cy="1220"/>
                              <a:chOff x="3510" y="4771"/>
                              <a:chExt cx="187" cy="1220"/>
                            </a:xfrm>
                          </wpg:grpSpPr>
                          <wps:wsp>
                            <wps:cNvPr id="1119" name="AutoShape 102"/>
                            <wps:cNvSpPr>
                              <a:spLocks noChangeArrowheads="1"/>
                            </wps:cNvSpPr>
                            <wps:spPr bwMode="auto">
                              <a:xfrm>
                                <a:off x="3510" y="5278"/>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0" name="Line 103"/>
                            <wps:cNvCnPr>
                              <a:cxnSpLocks noChangeShapeType="1"/>
                            </wps:cNvCnPr>
                            <wps:spPr bwMode="auto">
                              <a:xfrm>
                                <a:off x="3582" y="4771"/>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1" name="Line 104"/>
                            <wps:cNvCnPr>
                              <a:cxnSpLocks noChangeShapeType="1"/>
                            </wps:cNvCnPr>
                            <wps:spPr bwMode="auto">
                              <a:xfrm flipV="1">
                                <a:off x="3600" y="54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22" name="Group 105"/>
                          <wpg:cNvGrpSpPr>
                            <a:grpSpLocks/>
                          </wpg:cNvGrpSpPr>
                          <wpg:grpSpPr bwMode="auto">
                            <a:xfrm>
                              <a:off x="3870" y="4771"/>
                              <a:ext cx="187" cy="1220"/>
                              <a:chOff x="3510" y="4771"/>
                              <a:chExt cx="187" cy="1220"/>
                            </a:xfrm>
                          </wpg:grpSpPr>
                          <wps:wsp>
                            <wps:cNvPr id="1123" name="AutoShape 106"/>
                            <wps:cNvSpPr>
                              <a:spLocks noChangeArrowheads="1"/>
                            </wps:cNvSpPr>
                            <wps:spPr bwMode="auto">
                              <a:xfrm>
                                <a:off x="3510" y="5278"/>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4" name="Line 107"/>
                            <wps:cNvCnPr>
                              <a:cxnSpLocks noChangeShapeType="1"/>
                            </wps:cNvCnPr>
                            <wps:spPr bwMode="auto">
                              <a:xfrm>
                                <a:off x="3582" y="4771"/>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5" name="Line 108"/>
                            <wps:cNvCnPr>
                              <a:cxnSpLocks noChangeShapeType="1"/>
                            </wps:cNvCnPr>
                            <wps:spPr bwMode="auto">
                              <a:xfrm flipV="1">
                                <a:off x="3600" y="5451"/>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26" name="Group 109"/>
                          <wpg:cNvGrpSpPr>
                            <a:grpSpLocks/>
                          </wpg:cNvGrpSpPr>
                          <wpg:grpSpPr bwMode="auto">
                            <a:xfrm>
                              <a:off x="4500" y="4500"/>
                              <a:ext cx="1620" cy="1260"/>
                              <a:chOff x="4500" y="4500"/>
                              <a:chExt cx="1620" cy="1260"/>
                            </a:xfrm>
                          </wpg:grpSpPr>
                          <wps:wsp>
                            <wps:cNvPr id="1127" name="Line 110"/>
                            <wps:cNvCnPr>
                              <a:cxnSpLocks noChangeShapeType="1"/>
                            </wps:cNvCnPr>
                            <wps:spPr bwMode="auto">
                              <a:xfrm>
                                <a:off x="4500" y="4771"/>
                                <a:ext cx="2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8" name="Rectangle 111"/>
                            <wps:cNvSpPr>
                              <a:spLocks noChangeArrowheads="1"/>
                            </wps:cNvSpPr>
                            <wps:spPr bwMode="auto">
                              <a:xfrm>
                                <a:off x="4770" y="4680"/>
                                <a:ext cx="135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9" name="Rectangle 112"/>
                            <wps:cNvSpPr>
                              <a:spLocks noChangeArrowheads="1"/>
                            </wps:cNvSpPr>
                            <wps:spPr bwMode="auto">
                              <a:xfrm>
                                <a:off x="4950" y="4860"/>
                                <a:ext cx="99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30" name="Group 113"/>
                            <wpg:cNvGrpSpPr>
                              <a:grpSpLocks/>
                            </wpg:cNvGrpSpPr>
                            <wpg:grpSpPr bwMode="auto">
                              <a:xfrm>
                                <a:off x="5130" y="4500"/>
                                <a:ext cx="565" cy="730"/>
                                <a:chOff x="8370" y="4680"/>
                                <a:chExt cx="565" cy="730"/>
                              </a:xfrm>
                            </wpg:grpSpPr>
                            <wps:wsp>
                              <wps:cNvPr id="1131" name="Freeform 114"/>
                              <wps:cNvSpPr>
                                <a:spLocks/>
                              </wps:cNvSpPr>
                              <wps:spPr bwMode="auto">
                                <a:xfrm>
                                  <a:off x="8370" y="5174"/>
                                  <a:ext cx="559" cy="77"/>
                                </a:xfrm>
                                <a:custGeom>
                                  <a:avLst/>
                                  <a:gdLst>
                                    <a:gd name="T0" fmla="*/ 520 w 925"/>
                                    <a:gd name="T1" fmla="*/ 91 h 190"/>
                                    <a:gd name="T2" fmla="*/ 412 w 925"/>
                                    <a:gd name="T3" fmla="*/ 7 h 190"/>
                                    <a:gd name="T4" fmla="*/ 16 w 925"/>
                                    <a:gd name="T5" fmla="*/ 19 h 190"/>
                                    <a:gd name="T6" fmla="*/ 4 w 925"/>
                                    <a:gd name="T7" fmla="*/ 67 h 190"/>
                                    <a:gd name="T8" fmla="*/ 100 w 925"/>
                                    <a:gd name="T9" fmla="*/ 187 h 190"/>
                                    <a:gd name="T10" fmla="*/ 340 w 925"/>
                                    <a:gd name="T11" fmla="*/ 175 h 190"/>
                                    <a:gd name="T12" fmla="*/ 484 w 925"/>
                                    <a:gd name="T13" fmla="*/ 55 h 190"/>
                                    <a:gd name="T14" fmla="*/ 640 w 925"/>
                                    <a:gd name="T15" fmla="*/ 7 h 190"/>
                                    <a:gd name="T16" fmla="*/ 892 w 925"/>
                                    <a:gd name="T17" fmla="*/ 19 h 190"/>
                                    <a:gd name="T18" fmla="*/ 904 w 925"/>
                                    <a:gd name="T19" fmla="*/ 55 h 190"/>
                                    <a:gd name="T20" fmla="*/ 844 w 925"/>
                                    <a:gd name="T21" fmla="*/ 187 h 190"/>
                                    <a:gd name="T22" fmla="*/ 592 w 925"/>
                                    <a:gd name="T23" fmla="*/ 175 h 190"/>
                                    <a:gd name="T24" fmla="*/ 532 w 925"/>
                                    <a:gd name="T25" fmla="*/ 103 h 190"/>
                                    <a:gd name="T26" fmla="*/ 496 w 925"/>
                                    <a:gd name="T27" fmla="*/ 67 h 190"/>
                                    <a:gd name="T28" fmla="*/ 520 w 925"/>
                                    <a:gd name="T29" fmla="*/ 91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25" h="190">
                                      <a:moveTo>
                                        <a:pt x="520" y="91"/>
                                      </a:moveTo>
                                      <a:cubicBezTo>
                                        <a:pt x="491" y="47"/>
                                        <a:pt x="462" y="24"/>
                                        <a:pt x="412" y="7"/>
                                      </a:cubicBezTo>
                                      <a:cubicBezTo>
                                        <a:pt x="280" y="11"/>
                                        <a:pt x="147" y="0"/>
                                        <a:pt x="16" y="19"/>
                                      </a:cubicBezTo>
                                      <a:cubicBezTo>
                                        <a:pt x="0" y="21"/>
                                        <a:pt x="4" y="51"/>
                                        <a:pt x="4" y="67"/>
                                      </a:cubicBezTo>
                                      <a:cubicBezTo>
                                        <a:pt x="4" y="139"/>
                                        <a:pt x="49" y="149"/>
                                        <a:pt x="100" y="187"/>
                                      </a:cubicBezTo>
                                      <a:cubicBezTo>
                                        <a:pt x="180" y="183"/>
                                        <a:pt x="261" y="190"/>
                                        <a:pt x="340" y="175"/>
                                      </a:cubicBezTo>
                                      <a:cubicBezTo>
                                        <a:pt x="474" y="149"/>
                                        <a:pt x="352" y="99"/>
                                        <a:pt x="484" y="55"/>
                                      </a:cubicBezTo>
                                      <a:cubicBezTo>
                                        <a:pt x="536" y="38"/>
                                        <a:pt x="588" y="24"/>
                                        <a:pt x="640" y="7"/>
                                      </a:cubicBezTo>
                                      <a:cubicBezTo>
                                        <a:pt x="724" y="11"/>
                                        <a:pt x="809" y="4"/>
                                        <a:pt x="892" y="19"/>
                                      </a:cubicBezTo>
                                      <a:cubicBezTo>
                                        <a:pt x="904" y="21"/>
                                        <a:pt x="904" y="42"/>
                                        <a:pt x="904" y="55"/>
                                      </a:cubicBezTo>
                                      <a:cubicBezTo>
                                        <a:pt x="904" y="188"/>
                                        <a:pt x="925" y="167"/>
                                        <a:pt x="844" y="187"/>
                                      </a:cubicBezTo>
                                      <a:cubicBezTo>
                                        <a:pt x="760" y="183"/>
                                        <a:pt x="675" y="185"/>
                                        <a:pt x="592" y="175"/>
                                      </a:cubicBezTo>
                                      <a:cubicBezTo>
                                        <a:pt x="551" y="170"/>
                                        <a:pt x="550" y="128"/>
                                        <a:pt x="532" y="103"/>
                                      </a:cubicBezTo>
                                      <a:cubicBezTo>
                                        <a:pt x="522" y="89"/>
                                        <a:pt x="508" y="79"/>
                                        <a:pt x="496" y="67"/>
                                      </a:cubicBezTo>
                                      <a:cubicBezTo>
                                        <a:pt x="488" y="59"/>
                                        <a:pt x="512" y="83"/>
                                        <a:pt x="520" y="91"/>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2" name="Freeform 115"/>
                              <wps:cNvSpPr>
                                <a:spLocks/>
                              </wps:cNvSpPr>
                              <wps:spPr bwMode="auto">
                                <a:xfrm>
                                  <a:off x="8376" y="5333"/>
                                  <a:ext cx="559" cy="77"/>
                                </a:xfrm>
                                <a:custGeom>
                                  <a:avLst/>
                                  <a:gdLst>
                                    <a:gd name="T0" fmla="*/ 520 w 925"/>
                                    <a:gd name="T1" fmla="*/ 91 h 190"/>
                                    <a:gd name="T2" fmla="*/ 412 w 925"/>
                                    <a:gd name="T3" fmla="*/ 7 h 190"/>
                                    <a:gd name="T4" fmla="*/ 16 w 925"/>
                                    <a:gd name="T5" fmla="*/ 19 h 190"/>
                                    <a:gd name="T6" fmla="*/ 4 w 925"/>
                                    <a:gd name="T7" fmla="*/ 67 h 190"/>
                                    <a:gd name="T8" fmla="*/ 100 w 925"/>
                                    <a:gd name="T9" fmla="*/ 187 h 190"/>
                                    <a:gd name="T10" fmla="*/ 340 w 925"/>
                                    <a:gd name="T11" fmla="*/ 175 h 190"/>
                                    <a:gd name="T12" fmla="*/ 484 w 925"/>
                                    <a:gd name="T13" fmla="*/ 55 h 190"/>
                                    <a:gd name="T14" fmla="*/ 640 w 925"/>
                                    <a:gd name="T15" fmla="*/ 7 h 190"/>
                                    <a:gd name="T16" fmla="*/ 892 w 925"/>
                                    <a:gd name="T17" fmla="*/ 19 h 190"/>
                                    <a:gd name="T18" fmla="*/ 904 w 925"/>
                                    <a:gd name="T19" fmla="*/ 55 h 190"/>
                                    <a:gd name="T20" fmla="*/ 844 w 925"/>
                                    <a:gd name="T21" fmla="*/ 187 h 190"/>
                                    <a:gd name="T22" fmla="*/ 592 w 925"/>
                                    <a:gd name="T23" fmla="*/ 175 h 190"/>
                                    <a:gd name="T24" fmla="*/ 532 w 925"/>
                                    <a:gd name="T25" fmla="*/ 103 h 190"/>
                                    <a:gd name="T26" fmla="*/ 496 w 925"/>
                                    <a:gd name="T27" fmla="*/ 67 h 190"/>
                                    <a:gd name="T28" fmla="*/ 520 w 925"/>
                                    <a:gd name="T29" fmla="*/ 91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25" h="190">
                                      <a:moveTo>
                                        <a:pt x="520" y="91"/>
                                      </a:moveTo>
                                      <a:cubicBezTo>
                                        <a:pt x="491" y="47"/>
                                        <a:pt x="462" y="24"/>
                                        <a:pt x="412" y="7"/>
                                      </a:cubicBezTo>
                                      <a:cubicBezTo>
                                        <a:pt x="280" y="11"/>
                                        <a:pt x="147" y="0"/>
                                        <a:pt x="16" y="19"/>
                                      </a:cubicBezTo>
                                      <a:cubicBezTo>
                                        <a:pt x="0" y="21"/>
                                        <a:pt x="4" y="51"/>
                                        <a:pt x="4" y="67"/>
                                      </a:cubicBezTo>
                                      <a:cubicBezTo>
                                        <a:pt x="4" y="139"/>
                                        <a:pt x="49" y="149"/>
                                        <a:pt x="100" y="187"/>
                                      </a:cubicBezTo>
                                      <a:cubicBezTo>
                                        <a:pt x="180" y="183"/>
                                        <a:pt x="261" y="190"/>
                                        <a:pt x="340" y="175"/>
                                      </a:cubicBezTo>
                                      <a:cubicBezTo>
                                        <a:pt x="474" y="149"/>
                                        <a:pt x="352" y="99"/>
                                        <a:pt x="484" y="55"/>
                                      </a:cubicBezTo>
                                      <a:cubicBezTo>
                                        <a:pt x="536" y="38"/>
                                        <a:pt x="588" y="24"/>
                                        <a:pt x="640" y="7"/>
                                      </a:cubicBezTo>
                                      <a:cubicBezTo>
                                        <a:pt x="724" y="11"/>
                                        <a:pt x="809" y="4"/>
                                        <a:pt x="892" y="19"/>
                                      </a:cubicBezTo>
                                      <a:cubicBezTo>
                                        <a:pt x="904" y="21"/>
                                        <a:pt x="904" y="42"/>
                                        <a:pt x="904" y="55"/>
                                      </a:cubicBezTo>
                                      <a:cubicBezTo>
                                        <a:pt x="904" y="188"/>
                                        <a:pt x="925" y="167"/>
                                        <a:pt x="844" y="187"/>
                                      </a:cubicBezTo>
                                      <a:cubicBezTo>
                                        <a:pt x="760" y="183"/>
                                        <a:pt x="675" y="185"/>
                                        <a:pt x="592" y="175"/>
                                      </a:cubicBezTo>
                                      <a:cubicBezTo>
                                        <a:pt x="551" y="170"/>
                                        <a:pt x="550" y="128"/>
                                        <a:pt x="532" y="103"/>
                                      </a:cubicBezTo>
                                      <a:cubicBezTo>
                                        <a:pt x="522" y="89"/>
                                        <a:pt x="508" y="79"/>
                                        <a:pt x="496" y="67"/>
                                      </a:cubicBezTo>
                                      <a:cubicBezTo>
                                        <a:pt x="488" y="59"/>
                                        <a:pt x="512" y="83"/>
                                        <a:pt x="520" y="91"/>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3" name="Line 116"/>
                              <wps:cNvCnPr>
                                <a:cxnSpLocks noChangeShapeType="1"/>
                              </wps:cNvCnPr>
                              <wps:spPr bwMode="auto">
                                <a:xfrm>
                                  <a:off x="8640" y="4680"/>
                                  <a:ext cx="30" cy="6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1134" name="Group 117"/>
                        <wpg:cNvGrpSpPr>
                          <a:grpSpLocks/>
                        </wpg:cNvGrpSpPr>
                        <wpg:grpSpPr bwMode="auto">
                          <a:xfrm>
                            <a:off x="5490" y="4320"/>
                            <a:ext cx="4723" cy="1555"/>
                            <a:chOff x="6570" y="3960"/>
                            <a:chExt cx="4860" cy="1980"/>
                          </a:xfrm>
                        </wpg:grpSpPr>
                        <wpg:grpSp>
                          <wpg:cNvPr id="1135" name="Group 118"/>
                          <wpg:cNvGrpSpPr>
                            <a:grpSpLocks/>
                          </wpg:cNvGrpSpPr>
                          <wpg:grpSpPr bwMode="auto">
                            <a:xfrm>
                              <a:off x="6570" y="4140"/>
                              <a:ext cx="2610" cy="1800"/>
                              <a:chOff x="6570" y="4140"/>
                              <a:chExt cx="2610" cy="1800"/>
                            </a:xfrm>
                          </wpg:grpSpPr>
                          <wps:wsp>
                            <wps:cNvPr id="1136" name="AutoShape 119"/>
                            <wps:cNvSpPr>
                              <a:spLocks noChangeArrowheads="1"/>
                            </wps:cNvSpPr>
                            <wps:spPr bwMode="auto">
                              <a:xfrm>
                                <a:off x="8179" y="450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37" name="Group 120"/>
                            <wpg:cNvGrpSpPr>
                              <a:grpSpLocks/>
                            </wpg:cNvGrpSpPr>
                            <wpg:grpSpPr bwMode="auto">
                              <a:xfrm>
                                <a:off x="6570" y="4140"/>
                                <a:ext cx="2610" cy="1800"/>
                                <a:chOff x="6570" y="4140"/>
                                <a:chExt cx="2610" cy="1800"/>
                              </a:xfrm>
                            </wpg:grpSpPr>
                            <wpg:grpSp>
                              <wpg:cNvPr id="1138" name="Group 121"/>
                              <wpg:cNvGrpSpPr>
                                <a:grpSpLocks/>
                              </wpg:cNvGrpSpPr>
                              <wpg:grpSpPr bwMode="auto">
                                <a:xfrm>
                                  <a:off x="6840" y="4500"/>
                                  <a:ext cx="2340" cy="1440"/>
                                  <a:chOff x="6840" y="4500"/>
                                  <a:chExt cx="2340" cy="1440"/>
                                </a:xfrm>
                              </wpg:grpSpPr>
                              <wps:wsp>
                                <wps:cNvPr id="1139" name="AutoShape 122"/>
                                <wps:cNvSpPr>
                                  <a:spLocks noChangeArrowheads="1"/>
                                </wps:cNvSpPr>
                                <wps:spPr bwMode="auto">
                                  <a:xfrm rot="-5400000">
                                    <a:off x="8640" y="5134"/>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40" name="Group 123"/>
                                <wpg:cNvGrpSpPr>
                                  <a:grpSpLocks/>
                                </wpg:cNvGrpSpPr>
                                <wpg:grpSpPr bwMode="auto">
                                  <a:xfrm>
                                    <a:off x="6840" y="4500"/>
                                    <a:ext cx="1530" cy="1440"/>
                                    <a:chOff x="6840" y="4500"/>
                                    <a:chExt cx="1530" cy="1440"/>
                                  </a:xfrm>
                                </wpg:grpSpPr>
                                <wps:wsp>
                                  <wps:cNvPr id="1141" name="Rectangle 124"/>
                                  <wps:cNvSpPr>
                                    <a:spLocks noChangeArrowheads="1"/>
                                  </wps:cNvSpPr>
                                  <wps:spPr bwMode="auto">
                                    <a:xfrm>
                                      <a:off x="8190" y="5040"/>
                                      <a:ext cx="18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42" name="Group 125"/>
                                  <wpg:cNvGrpSpPr>
                                    <a:grpSpLocks/>
                                  </wpg:cNvGrpSpPr>
                                  <wpg:grpSpPr bwMode="auto">
                                    <a:xfrm>
                                      <a:off x="6840" y="4500"/>
                                      <a:ext cx="1350" cy="828"/>
                                      <a:chOff x="10080" y="3859"/>
                                      <a:chExt cx="1350" cy="828"/>
                                    </a:xfrm>
                                  </wpg:grpSpPr>
                                  <wps:wsp>
                                    <wps:cNvPr id="1143" name="AutoShape 126"/>
                                    <wps:cNvSpPr>
                                      <a:spLocks noChangeArrowheads="1"/>
                                    </wps:cNvSpPr>
                                    <wps:spPr bwMode="auto">
                                      <a:xfrm rot="-5400000">
                                        <a:off x="10710" y="450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4" name="AutoShape 127"/>
                                    <wps:cNvSpPr>
                                      <a:spLocks noChangeArrowheads="1"/>
                                    </wps:cNvSpPr>
                                    <wps:spPr bwMode="auto">
                                      <a:xfrm>
                                        <a:off x="10973" y="4047"/>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5" name="AutoShape 128"/>
                                    <wps:cNvSpPr>
                                      <a:spLocks noChangeArrowheads="1"/>
                                    </wps:cNvSpPr>
                                    <wps:spPr bwMode="auto">
                                      <a:xfrm rot="-5400000">
                                        <a:off x="10260" y="450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46" name="Group 129"/>
                                    <wpg:cNvGrpSpPr>
                                      <a:grpSpLocks/>
                                    </wpg:cNvGrpSpPr>
                                    <wpg:grpSpPr bwMode="auto">
                                      <a:xfrm>
                                        <a:off x="10080" y="4234"/>
                                        <a:ext cx="1350" cy="360"/>
                                        <a:chOff x="10080" y="4320"/>
                                        <a:chExt cx="1350" cy="360"/>
                                      </a:xfrm>
                                    </wpg:grpSpPr>
                                    <wps:wsp>
                                      <wps:cNvPr id="1147" name="Line 130"/>
                                      <wps:cNvCnPr>
                                        <a:cxnSpLocks noChangeShapeType="1"/>
                                      </wps:cNvCnPr>
                                      <wps:spPr bwMode="auto">
                                        <a:xfrm>
                                          <a:off x="10080" y="46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8" name="Line 131"/>
                                      <wps:cNvCnPr>
                                        <a:cxnSpLocks noChangeShapeType="1"/>
                                      </wps:cNvCnPr>
                                      <wps:spPr bwMode="auto">
                                        <a:xfrm>
                                          <a:off x="10440" y="468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9" name="Line 132"/>
                                      <wps:cNvCnPr>
                                        <a:cxnSpLocks noChangeShapeType="1"/>
                                      </wps:cNvCnPr>
                                      <wps:spPr bwMode="auto">
                                        <a:xfrm>
                                          <a:off x="10890" y="46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0" name="Line 133"/>
                                      <wps:cNvCnPr>
                                        <a:cxnSpLocks noChangeShapeType="1"/>
                                      </wps:cNvCnPr>
                                      <wps:spPr bwMode="auto">
                                        <a:xfrm>
                                          <a:off x="11070" y="43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51" name="Group 134"/>
                                    <wpg:cNvGrpSpPr>
                                      <a:grpSpLocks/>
                                    </wpg:cNvGrpSpPr>
                                    <wpg:grpSpPr bwMode="auto">
                                      <a:xfrm>
                                        <a:off x="10440" y="3859"/>
                                        <a:ext cx="630" cy="180"/>
                                        <a:chOff x="10440" y="3960"/>
                                        <a:chExt cx="630" cy="180"/>
                                      </a:xfrm>
                                    </wpg:grpSpPr>
                                    <wps:wsp>
                                      <wps:cNvPr id="1152" name="Line 135"/>
                                      <wps:cNvCnPr>
                                        <a:cxnSpLocks noChangeShapeType="1"/>
                                      </wps:cNvCnPr>
                                      <wps:spPr bwMode="auto">
                                        <a:xfrm flipV="1">
                                          <a:off x="11070" y="39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3" name="Line 136"/>
                                      <wps:cNvCnPr>
                                        <a:cxnSpLocks noChangeShapeType="1"/>
                                      </wps:cNvCnPr>
                                      <wps:spPr bwMode="auto">
                                        <a:xfrm flipH="1">
                                          <a:off x="10440" y="3960"/>
                                          <a:ext cx="6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1154" name="Line 137"/>
                                <wps:cNvCnPr>
                                  <a:cxnSpLocks noChangeShapeType="1"/>
                                </wps:cNvCnPr>
                                <wps:spPr bwMode="auto">
                                  <a:xfrm>
                                    <a:off x="8370" y="522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5" name="Line 138"/>
                                <wps:cNvCnPr>
                                  <a:cxnSpLocks noChangeShapeType="1"/>
                                </wps:cNvCnPr>
                                <wps:spPr bwMode="auto">
                                  <a:xfrm>
                                    <a:off x="8820" y="52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56" name="Line 139"/>
                              <wps:cNvCnPr>
                                <a:cxnSpLocks noChangeShapeType="1"/>
                              </wps:cNvCnPr>
                              <wps:spPr bwMode="auto">
                                <a:xfrm flipV="1">
                                  <a:off x="8280" y="46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7" name="Line 140"/>
                              <wps:cNvCnPr>
                                <a:cxnSpLocks noChangeShapeType="1"/>
                              </wps:cNvCnPr>
                              <wps:spPr bwMode="auto">
                                <a:xfrm flipV="1">
                                  <a:off x="828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8" name="Line 141"/>
                              <wps:cNvCnPr>
                                <a:cxnSpLocks noChangeShapeType="1"/>
                              </wps:cNvCnPr>
                              <wps:spPr bwMode="auto">
                                <a:xfrm flipH="1">
                                  <a:off x="6570" y="4140"/>
                                  <a:ext cx="1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59" name="Group 142"/>
                          <wpg:cNvGrpSpPr>
                            <a:grpSpLocks/>
                          </wpg:cNvGrpSpPr>
                          <wpg:grpSpPr bwMode="auto">
                            <a:xfrm>
                              <a:off x="9090" y="4140"/>
                              <a:ext cx="2340" cy="1800"/>
                              <a:chOff x="9090" y="4320"/>
                              <a:chExt cx="2340" cy="1800"/>
                            </a:xfrm>
                          </wpg:grpSpPr>
                          <wps:wsp>
                            <wps:cNvPr id="1160" name="AutoShape 143"/>
                            <wps:cNvSpPr>
                              <a:spLocks noChangeArrowheads="1"/>
                            </wps:cNvSpPr>
                            <wps:spPr bwMode="auto">
                              <a:xfrm flipH="1">
                                <a:off x="9904" y="468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61" name="Group 144"/>
                            <wpg:cNvGrpSpPr>
                              <a:grpSpLocks/>
                            </wpg:cNvGrpSpPr>
                            <wpg:grpSpPr bwMode="auto">
                              <a:xfrm flipH="1">
                                <a:off x="9090" y="4680"/>
                                <a:ext cx="2340" cy="1440"/>
                                <a:chOff x="6840" y="4500"/>
                                <a:chExt cx="2340" cy="1440"/>
                              </a:xfrm>
                            </wpg:grpSpPr>
                            <wps:wsp>
                              <wps:cNvPr id="1162" name="AutoShape 145"/>
                              <wps:cNvSpPr>
                                <a:spLocks noChangeArrowheads="1"/>
                              </wps:cNvSpPr>
                              <wps:spPr bwMode="auto">
                                <a:xfrm rot="-5400000">
                                  <a:off x="8640" y="5134"/>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63" name="Group 146"/>
                              <wpg:cNvGrpSpPr>
                                <a:grpSpLocks/>
                              </wpg:cNvGrpSpPr>
                              <wpg:grpSpPr bwMode="auto">
                                <a:xfrm>
                                  <a:off x="6840" y="4500"/>
                                  <a:ext cx="1530" cy="1440"/>
                                  <a:chOff x="6840" y="4500"/>
                                  <a:chExt cx="1530" cy="1440"/>
                                </a:xfrm>
                              </wpg:grpSpPr>
                              <wps:wsp>
                                <wps:cNvPr id="1164" name="Rectangle 147"/>
                                <wps:cNvSpPr>
                                  <a:spLocks noChangeArrowheads="1"/>
                                </wps:cNvSpPr>
                                <wps:spPr bwMode="auto">
                                  <a:xfrm>
                                    <a:off x="8190" y="5040"/>
                                    <a:ext cx="18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65" name="Group 148"/>
                                <wpg:cNvGrpSpPr>
                                  <a:grpSpLocks/>
                                </wpg:cNvGrpSpPr>
                                <wpg:grpSpPr bwMode="auto">
                                  <a:xfrm>
                                    <a:off x="6840" y="4500"/>
                                    <a:ext cx="1350" cy="828"/>
                                    <a:chOff x="10080" y="3859"/>
                                    <a:chExt cx="1350" cy="828"/>
                                  </a:xfrm>
                                </wpg:grpSpPr>
                                <wps:wsp>
                                  <wps:cNvPr id="1166" name="AutoShape 149"/>
                                  <wps:cNvSpPr>
                                    <a:spLocks noChangeArrowheads="1"/>
                                  </wps:cNvSpPr>
                                  <wps:spPr bwMode="auto">
                                    <a:xfrm rot="-5400000">
                                      <a:off x="10710" y="450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7" name="AutoShape 150"/>
                                  <wps:cNvSpPr>
                                    <a:spLocks noChangeArrowheads="1"/>
                                  </wps:cNvSpPr>
                                  <wps:spPr bwMode="auto">
                                    <a:xfrm>
                                      <a:off x="10973" y="4047"/>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8" name="AutoShape 151"/>
                                  <wps:cNvSpPr>
                                    <a:spLocks noChangeArrowheads="1"/>
                                  </wps:cNvSpPr>
                                  <wps:spPr bwMode="auto">
                                    <a:xfrm rot="-5400000">
                                      <a:off x="10260" y="450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69" name="Group 152"/>
                                  <wpg:cNvGrpSpPr>
                                    <a:grpSpLocks/>
                                  </wpg:cNvGrpSpPr>
                                  <wpg:grpSpPr bwMode="auto">
                                    <a:xfrm>
                                      <a:off x="10080" y="4234"/>
                                      <a:ext cx="1350" cy="360"/>
                                      <a:chOff x="10080" y="4320"/>
                                      <a:chExt cx="1350" cy="360"/>
                                    </a:xfrm>
                                  </wpg:grpSpPr>
                                  <wps:wsp>
                                    <wps:cNvPr id="1170" name="Line 153"/>
                                    <wps:cNvCnPr>
                                      <a:cxnSpLocks noChangeShapeType="1"/>
                                    </wps:cNvCnPr>
                                    <wps:spPr bwMode="auto">
                                      <a:xfrm>
                                        <a:off x="10080" y="46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1" name="Line 154"/>
                                    <wps:cNvCnPr>
                                      <a:cxnSpLocks noChangeShapeType="1"/>
                                    </wps:cNvCnPr>
                                    <wps:spPr bwMode="auto">
                                      <a:xfrm>
                                        <a:off x="10440" y="468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55"/>
                                    <wps:cNvCnPr>
                                      <a:cxnSpLocks noChangeShapeType="1"/>
                                    </wps:cNvCnPr>
                                    <wps:spPr bwMode="auto">
                                      <a:xfrm>
                                        <a:off x="10890" y="468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3" name="Line 156"/>
                                    <wps:cNvCnPr>
                                      <a:cxnSpLocks noChangeShapeType="1"/>
                                    </wps:cNvCnPr>
                                    <wps:spPr bwMode="auto">
                                      <a:xfrm>
                                        <a:off x="11070" y="43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74" name="Group 157"/>
                                  <wpg:cNvGrpSpPr>
                                    <a:grpSpLocks/>
                                  </wpg:cNvGrpSpPr>
                                  <wpg:grpSpPr bwMode="auto">
                                    <a:xfrm>
                                      <a:off x="10440" y="3859"/>
                                      <a:ext cx="630" cy="180"/>
                                      <a:chOff x="10440" y="3960"/>
                                      <a:chExt cx="630" cy="180"/>
                                    </a:xfrm>
                                  </wpg:grpSpPr>
                                  <wps:wsp>
                                    <wps:cNvPr id="1175" name="Line 158"/>
                                    <wps:cNvCnPr>
                                      <a:cxnSpLocks noChangeShapeType="1"/>
                                    </wps:cNvCnPr>
                                    <wps:spPr bwMode="auto">
                                      <a:xfrm flipV="1">
                                        <a:off x="11070" y="39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6" name="Line 159"/>
                                    <wps:cNvCnPr>
                                      <a:cxnSpLocks noChangeShapeType="1"/>
                                    </wps:cNvCnPr>
                                    <wps:spPr bwMode="auto">
                                      <a:xfrm flipH="1">
                                        <a:off x="10440" y="3960"/>
                                        <a:ext cx="6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s:wsp>
                              <wps:cNvPr id="1177" name="Line 160"/>
                              <wps:cNvCnPr>
                                <a:cxnSpLocks noChangeShapeType="1"/>
                              </wps:cNvCnPr>
                              <wps:spPr bwMode="auto">
                                <a:xfrm>
                                  <a:off x="8370" y="522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61"/>
                              <wps:cNvCnPr>
                                <a:cxnSpLocks noChangeShapeType="1"/>
                              </wps:cNvCnPr>
                              <wps:spPr bwMode="auto">
                                <a:xfrm>
                                  <a:off x="8820" y="52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9" name="Line 162"/>
                            <wps:cNvCnPr>
                              <a:cxnSpLocks noChangeShapeType="1"/>
                            </wps:cNvCnPr>
                            <wps:spPr bwMode="auto">
                              <a:xfrm flipH="1" flipV="1">
                                <a:off x="9990" y="48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63"/>
                            <wps:cNvCnPr>
                              <a:cxnSpLocks noChangeShapeType="1"/>
                            </wps:cNvCnPr>
                            <wps:spPr bwMode="auto">
                              <a:xfrm flipH="1" flipV="1">
                                <a:off x="9990" y="43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81" name="Line 164"/>
                          <wps:cNvCnPr>
                            <a:cxnSpLocks noChangeShapeType="1"/>
                          </wps:cNvCnPr>
                          <wps:spPr bwMode="auto">
                            <a:xfrm>
                              <a:off x="6570" y="3960"/>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65"/>
                          <wps:cNvCnPr>
                            <a:cxnSpLocks noChangeShapeType="1"/>
                          </wps:cNvCnPr>
                          <wps:spPr bwMode="auto">
                            <a:xfrm>
                              <a:off x="9990" y="39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83" name="Group 166"/>
                        <wpg:cNvGrpSpPr>
                          <a:grpSpLocks/>
                        </wpg:cNvGrpSpPr>
                        <wpg:grpSpPr bwMode="auto">
                          <a:xfrm>
                            <a:off x="7042" y="5886"/>
                            <a:ext cx="187" cy="720"/>
                            <a:chOff x="10260" y="7200"/>
                            <a:chExt cx="187" cy="720"/>
                          </a:xfrm>
                        </wpg:grpSpPr>
                        <wps:wsp>
                          <wps:cNvPr id="1184" name="AutoShape 167"/>
                          <wps:cNvSpPr>
                            <a:spLocks noChangeArrowheads="1"/>
                          </wps:cNvSpPr>
                          <wps:spPr bwMode="auto">
                            <a:xfrm>
                              <a:off x="10260" y="738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85" name="Group 168"/>
                          <wpg:cNvGrpSpPr>
                            <a:grpSpLocks/>
                          </wpg:cNvGrpSpPr>
                          <wpg:grpSpPr bwMode="auto">
                            <a:xfrm>
                              <a:off x="10368" y="7200"/>
                              <a:ext cx="0" cy="720"/>
                              <a:chOff x="10440" y="7200"/>
                              <a:chExt cx="0" cy="720"/>
                            </a:xfrm>
                          </wpg:grpSpPr>
                          <wps:wsp>
                            <wps:cNvPr id="1186" name="Line 169"/>
                            <wps:cNvCnPr>
                              <a:cxnSpLocks noChangeShapeType="1"/>
                            </wps:cNvCnPr>
                            <wps:spPr bwMode="auto">
                              <a:xfrm>
                                <a:off x="10440" y="72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 name="Line 170"/>
                            <wps:cNvCnPr>
                              <a:cxnSpLocks noChangeShapeType="1"/>
                            </wps:cNvCnPr>
                            <wps:spPr bwMode="auto">
                              <a:xfrm>
                                <a:off x="10440" y="75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188" name="Group 171"/>
                        <wpg:cNvGrpSpPr>
                          <a:grpSpLocks/>
                        </wpg:cNvGrpSpPr>
                        <wpg:grpSpPr bwMode="auto">
                          <a:xfrm>
                            <a:off x="8698" y="5886"/>
                            <a:ext cx="187" cy="720"/>
                            <a:chOff x="10260" y="7200"/>
                            <a:chExt cx="187" cy="720"/>
                          </a:xfrm>
                        </wpg:grpSpPr>
                        <wps:wsp>
                          <wps:cNvPr id="1189" name="AutoShape 172"/>
                          <wps:cNvSpPr>
                            <a:spLocks noChangeArrowheads="1"/>
                          </wps:cNvSpPr>
                          <wps:spPr bwMode="auto">
                            <a:xfrm>
                              <a:off x="10260" y="7380"/>
                              <a:ext cx="187" cy="187"/>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90" name="Group 173"/>
                          <wpg:cNvGrpSpPr>
                            <a:grpSpLocks/>
                          </wpg:cNvGrpSpPr>
                          <wpg:grpSpPr bwMode="auto">
                            <a:xfrm>
                              <a:off x="10368" y="7200"/>
                              <a:ext cx="0" cy="720"/>
                              <a:chOff x="10440" y="7200"/>
                              <a:chExt cx="0" cy="720"/>
                            </a:xfrm>
                          </wpg:grpSpPr>
                          <wps:wsp>
                            <wps:cNvPr id="1191" name="Line 174"/>
                            <wps:cNvCnPr>
                              <a:cxnSpLocks noChangeShapeType="1"/>
                            </wps:cNvCnPr>
                            <wps:spPr bwMode="auto">
                              <a:xfrm>
                                <a:off x="10440" y="72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2" name="Line 175"/>
                            <wps:cNvCnPr>
                              <a:cxnSpLocks noChangeShapeType="1"/>
                            </wps:cNvCnPr>
                            <wps:spPr bwMode="auto">
                              <a:xfrm>
                                <a:off x="10440" y="75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DAABFB3" id="Group 1111" o:spid="_x0000_s1026" style="position:absolute;margin-left:40.5pt;margin-top:4.65pt;width:398.15pt;height:123.3pt;z-index:251677696" coordorigin="2250,4140" coordsize="7963,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">
                <v:group id="Group 95" o:spid="_x0000_s1027" style="position:absolute;left:2250;top:4140;width:3240;height:1491" coordorigin="2880,4500" coordsize="3240,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">
                  <v:group id="Group 96" o:spid="_x0000_s1028" style="position:absolute;left:2880;top:4680;width:1609;height:187" coordorigin="2880,4680" coordsize="160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">
                    <v:shapetype id="_x0000_t125" coordsize="21600,21600" o:spt="125" path="m21600,21600l,21600,21600,,,xe">
                      <v:stroke joinstyle="miter"/>
                      <v:path o:extrusionok="f" gradientshapeok="t" o:connecttype="custom" o:connectlocs="10800,0;10800,10800;10800,21600" textboxrect="5400,5400,16200,16200"/>
                    </v:shapetype>
                    <v:shape id="AutoShape 97" o:spid="_x0000_s1029" type="#_x0000_t125" style="position:absolute;left:3222;top:4680;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"/>
                    <v:shape id="AutoShape 98" o:spid="_x0000_s1030" type="#_x0000_t125" style="position:absolute;left:4302;top:4680;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"/>
                    <v:line id="Line 99" o:spid="_x0000_s1031" style="position:absolute;visibility:visible;mso-wrap-style:square" from="2880,4771" to="324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"/>
                    <v:line id="Line 100" o:spid="_x0000_s1032" style="position:absolute;visibility:visible;mso-wrap-style:square" from="3402,4771" to="428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"/>
                  </v:group>
                  <v:group id="Group 101" o:spid="_x0000_s1033" style="position:absolute;left:3510;top:4771;width:187;height:1220" coordorigin="3510,4771" coordsize="18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">
                    <v:shape id="AutoShape 102" o:spid="_x0000_s1034" type="#_x0000_t125" style="position:absolute;left:3510;top:5278;width:18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"/>
                    <v:line id="Line 103" o:spid="_x0000_s1035" style="position:absolute;visibility:visible;mso-wrap-style:square" from="3582,4771" to="3582,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"/>
                    <v:line id="Line 104" o:spid="_x0000_s1036" style="position:absolute;flip:y;visibility:visible;mso-wrap-style:square" from="3600,5451" to="3600,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">
                      <v:stroke endarrow="block"/>
                    </v:line>
                  </v:group>
                  <v:group id="Group 105" o:spid="_x0000_s1037" style="position:absolute;left:3870;top:4771;width:187;height:1220" coordorigin="3510,4771" coordsize="18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">
                    <v:shape id="AutoShape 106" o:spid="_x0000_s1038" type="#_x0000_t125" style="position:absolute;left:3510;top:5278;width:18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"/>
                    <v:line id="Line 107" o:spid="_x0000_s1039" style="position:absolute;visibility:visible;mso-wrap-style:square" from="3582,4771" to="3582,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"/>
                    <v:line id="Line 108" o:spid="_x0000_s1040" style="position:absolute;flip:y;visibility:visible;mso-wrap-style:square" from="3600,5451" to="3600,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">
                      <v:stroke endarrow="block"/>
                    </v:line>
                  </v:group>
                  <v:group id="Group 109" o:spid="_x0000_s1041" style="position:absolute;left:4500;top:4500;width:1620;height:1260" coordorigin="4500,4500" coordsize="16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">
                    <v:line id="Line 110" o:spid="_x0000_s1042" style="position:absolute;visibility:visible;mso-wrap-style:square" from="4500,4771" to="477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">
                      <v:stroke endarrow="block"/>
                    </v:line>
                    <v:rect id="Rectangle 111" o:spid="_x0000_s1043" style="position:absolute;left:4770;top:4680;width:135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"/>
                    <v:rect id="Rectangle 112" o:spid="_x0000_s1044" style="position:absolute;left:4950;top:4860;width:99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"/>
                    <v:group id="Group 113" o:spid="_x0000_s1045" style="position:absolute;left:5130;top:4500;width:565;height:730" coordorigin="8370,4680" coordsize="56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xD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fDLNzKC3vwDAAD//wMAUEsBAi0AFAAGAAgAAAAhANvh9svuAAAAhQEAABMAAAAAAAAA&#10;AAAAAAAAAAAAAFtDb250ZW50X1R5cGVzXS54bWxQSwECLQAUAAYACAAAACEAWvQsW78AAAAVAQAA&#10;CwAAAAAAAAAAAAAAAAAfAQAAX3JlbHMvLnJlbHNQSwECLQAUAAYACAAAACEA1xesQ8YAAADdAAAA&#10;DwAAAAAAAAAAAAAAAAAHAgAAZHJzL2Rvd25yZXYueG1sUEsFBgAAAAADAAMAtwAAAPoCAAAAAA==&#10;">
                      <v:shape id="Freeform 114" o:spid="_x0000_s1046" style="position:absolute;left:8370;top:5174;width:559;height:77;visibility:visible;mso-wrap-style:square;v-text-anchor:top" coordsize="92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" path="m520,91c491,47,462,24,412,7,280,11,147,,16,19,,21,4,51,4,67v,72,45,82,96,120c180,183,261,190,340,175,474,149,352,99,484,55,536,38,588,24,640,7v84,4,169,-3,252,12c904,21,904,42,904,55v,133,21,112,-60,132c760,183,675,185,592,175v-41,-5,-42,-47,-60,-72c522,89,508,79,496,67v-8,-8,16,16,24,24xe">
                        <v:path arrowok="t" o:connecttype="custom" o:connectlocs="314,37;249,3;10,8;2,27;60,76;205,71;292,22;387,3;539,8;546,22;510,76;358,71;322,42;300,27;314,37" o:connectangles="0,0,0,0,0,0,0,0,0,0,0,0,0,0,0"/>
                      </v:shape>
                      <v:shape id="Freeform 115" o:spid="_x0000_s1047" style="position:absolute;left:8376;top:5333;width:559;height:77;visibility:visible;mso-wrap-style:square;v-text-anchor:top" coordsize="92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" path="m520,91c491,47,462,24,412,7,280,11,147,,16,19,,21,4,51,4,67v,72,45,82,96,120c180,183,261,190,340,175,474,149,352,99,484,55,536,38,588,24,640,7v84,4,169,-3,252,12c904,21,904,42,904,55v,133,21,112,-60,132c760,183,675,185,592,175v-41,-5,-42,-47,-60,-72c522,89,508,79,496,67v-8,-8,16,16,24,24xe">
                        <v:path arrowok="t" o:connecttype="custom" o:connectlocs="314,37;249,3;10,8;2,27;60,76;205,71;292,22;387,3;539,8;546,22;510,76;358,71;322,42;300,27;314,37" o:connectangles="0,0,0,0,0,0,0,0,0,0,0,0,0,0,0"/>
                      </v:shape>
                      <v:line id="Line 116" o:spid="_x0000_s1048" style="position:absolute;visibility:visible;mso-wrap-style:square" from="8640,4680" to="8670,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"/>
                    </v:group>
                  </v:group>
                </v:group>
                <v:group id="Group 117" o:spid="_x0000_s1049" style="position:absolute;left:5490;top:4320;width:4723;height:1555" coordorigin="6570,3960" coordsize="48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group id="Group 118" o:spid="_x0000_s1050" style="position:absolute;left:6570;top:4140;width:2610;height:1800" coordorigin="6570,4140" coordsize="261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">
                    <v:shape id="AutoShape 119" o:spid="_x0000_s1051" type="#_x0000_t125" style="position:absolute;left:8179;top:4500;width:18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"/>
                    <v:group id="Group 120" o:spid="_x0000_s1052" style="position:absolute;left:6570;top:4140;width:2610;height:1800" coordorigin="6570,4140" coordsize="261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">
                      <v:group id="Group 121" o:spid="_x0000_s1053" style="position:absolute;left:6840;top:4500;width:2340;height:1440" coordorigin="6840,4500" coordsize="23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B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eDKNzKC3vwDAAD//wMAUEsBAi0AFAAGAAgAAAAhANvh9svuAAAAhQEAABMAAAAAAAAA&#10;AAAAAAAAAAAAAFtDb250ZW50X1R5cGVzXS54bWxQSwECLQAUAAYACAAAACEAWvQsW78AAAAVAQAA&#10;CwAAAAAAAAAAAAAAAAAfAQAAX3JlbHMvLnJlbHNQSwECLQAUAAYACAAAACEAKWGgRcYAAADdAAAA&#10;DwAAAAAAAAAAAAAAAAAHAgAAZHJzL2Rvd25yZXYueG1sUEsFBgAAAAADAAMAtwAAAPoCAAAAAA==&#10;">
                        <v:shape id="AutoShape 122" o:spid="_x0000_s1054" type="#_x0000_t125" style="position:absolute;left:8640;top:5134;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"/>
                        <v:group id="Group 123" o:spid="_x0000_s1055" style="position:absolute;left:6840;top:4500;width:1530;height:1440" coordorigin="6840,4500" coordsize="153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rect id="Rectangle 124" o:spid="_x0000_s1056" style="position:absolute;left:8190;top:5040;width:1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"/>
                          <v:group id="Group 125" o:spid="_x0000_s1057" style="position:absolute;left:6840;top:4500;width:1350;height:828" coordorigin="10080,3859" coordsize="135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shape id="AutoShape 126" o:spid="_x0000_s1058" type="#_x0000_t125" style="position:absolute;left:10710;top:4500;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"/>
                            <v:shape id="AutoShape 127" o:spid="_x0000_s1059" type="#_x0000_t125" style="position:absolute;left:10973;top:4047;width:18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"/>
                            <v:shape id="AutoShape 128" o:spid="_x0000_s1060" type="#_x0000_t125" style="position:absolute;left:10260;top:4500;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"/>
                            <v:group id="Group 129" o:spid="_x0000_s1061" style="position:absolute;left:10080;top:4234;width:1350;height:360" coordorigin="10080,4320" coordsize="13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line id="Line 130" o:spid="_x0000_s1062" style="position:absolute;visibility:visible;mso-wrap-style:square" from="10080,4680" to="102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"/>
                              <v:line id="Line 131" o:spid="_x0000_s1063" style="position:absolute;visibility:visible;mso-wrap-style:square" from="10440,4680" to="1071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zPAyAAAAN0AAAAPAAAAZHJzL2Rvd25yZXYueG1sRI9PS8NA&#10;EMXvQr/DMoI3u6lKk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AlUzPAyAAAAN0A&#10;AAAPAAAAAAAAAAAAAAAAAAcCAABkcnMvZG93bnJldi54bWxQSwUGAAAAAAMAAwC3AAAA/AIAAAAA&#10;"/>
                              <v:line id="Line 132" o:spid="_x0000_s1064" style="position:absolute;visibility:visible;mso-wrap-style:square" from="10890,4680" to="1143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">
                                <v:stroke endarrow="block"/>
                              </v:line>
                              <v:line id="Line 133" o:spid="_x0000_s1065" style="position:absolute;visibility:visible;mso-wrap-style:square" from="11070,4320" to="1107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"/>
                            </v:group>
                            <v:group id="Group 134" o:spid="_x0000_s1066" style="position:absolute;left:10440;top:3859;width:630;height:180" coordorigin="10440,3960" coordsize="63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">
                              <v:line id="Line 135" o:spid="_x0000_s1067" style="position:absolute;flip:y;visibility:visible;mso-wrap-style:square" from="11070,3960" to="1107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"/>
                              <v:line id="Line 136" o:spid="_x0000_s1068" style="position:absolute;flip:x;visibility:visible;mso-wrap-style:square" from="10440,3960" to="1107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">
                                <v:stroke endarrow="block"/>
                              </v:line>
                            </v:group>
                          </v:group>
                        </v:group>
                        <v:line id="Line 137" o:spid="_x0000_s1069" style="position:absolute;visibility:visible;mso-wrap-style:square" from="8370,5220" to="864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"/>
                        <v:line id="Line 138" o:spid="_x0000_s1070" style="position:absolute;visibility:visible;mso-wrap-style:square" from="8820,5220" to="91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"/>
                      </v:group>
                      <v:line id="Line 139" o:spid="_x0000_s1071" style="position:absolute;flip:y;visibility:visible;mso-wrap-style:square" from="8280,4680" to="828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"/>
                      <v:line id="Line 140" o:spid="_x0000_s1072" style="position:absolute;flip:y;visibility:visible;mso-wrap-style:square" from="8280,4140" to="828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"/>
                      <v:line id="Line 141" o:spid="_x0000_s1073" style="position:absolute;flip:x;visibility:visible;mso-wrap-style:square" from="6570,4140" to="828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"/>
                    </v:group>
                  </v:group>
                  <v:group id="Group 142" o:spid="_x0000_s1074" style="position:absolute;left:9090;top:4140;width:2340;height:1800" coordorigin="9090,4320" coordsize="234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">
                    <v:shape id="AutoShape 143" o:spid="_x0000_s1075" type="#_x0000_t125" style="position:absolute;left:9904;top:4680;width:187;height:18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"/>
                    <v:group id="Group 144" o:spid="_x0000_s1076" style="position:absolute;left:9090;top:4680;width:2340;height:1440;flip:x" coordorigin="6840,4500" coordsize="23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">
                      <v:shape id="AutoShape 145" o:spid="_x0000_s1077" type="#_x0000_t125" style="position:absolute;left:8640;top:5134;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"/>
                      <v:group id="Group 146" o:spid="_x0000_s1078" style="position:absolute;left:6840;top:4500;width:1530;height:1440" coordorigin="6840,4500" coordsize="153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147" o:spid="_x0000_s1079" style="position:absolute;left:8190;top:5040;width:1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"/>
                        <v:group id="Group 148" o:spid="_x0000_s1080" style="position:absolute;left:6840;top:4500;width:1350;height:828" coordorigin="10080,3859" coordsize="135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">
                          <v:shape id="AutoShape 149" o:spid="_x0000_s1081" type="#_x0000_t125" style="position:absolute;left:10710;top:4500;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"/>
                          <v:shape id="AutoShape 150" o:spid="_x0000_s1082" type="#_x0000_t125" style="position:absolute;left:10973;top:4047;width:18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"/>
                          <v:shape id="AutoShape 151" o:spid="_x0000_s1083" type="#_x0000_t125" style="position:absolute;left:10260;top:4500;width:187;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"/>
                          <v:group id="Group 152" o:spid="_x0000_s1084" style="position:absolute;left:10080;top:4234;width:1350;height:360" coordorigin="10080,4320" coordsize="135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line id="Line 153" o:spid="_x0000_s1085" style="position:absolute;visibility:visible;mso-wrap-style:square" from="10080,4680" to="102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"/>
                            <v:line id="Line 154" o:spid="_x0000_s1086" style="position:absolute;visibility:visible;mso-wrap-style:square" from="10440,4680" to="1071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"/>
                            <v:line id="Line 155" o:spid="_x0000_s1087" style="position:absolute;visibility:visible;mso-wrap-style:square" from="10890,4680" to="1143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">
                              <v:stroke endarrow="block"/>
                            </v:line>
                            <v:line id="Line 156" o:spid="_x0000_s1088" style="position:absolute;visibility:visible;mso-wrap-style:square" from="11070,4320" to="1107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"/>
                          </v:group>
                          <v:group id="Group 157" o:spid="_x0000_s1089" style="position:absolute;left:10440;top:3859;width:630;height:180" coordorigin="10440,3960" coordsize="63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line id="Line 158" o:spid="_x0000_s1090" style="position:absolute;flip:y;visibility:visible;mso-wrap-style:square" from="11070,3960" to="1107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"/>
                            <v:line id="Line 159" o:spid="_x0000_s1091" style="position:absolute;flip:x;visibility:visible;mso-wrap-style:square" from="10440,3960" to="1107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">
                              <v:stroke endarrow="block"/>
                            </v:line>
                          </v:group>
                        </v:group>
                      </v:group>
                      <v:line id="Line 160" o:spid="_x0000_s1092" style="position:absolute;visibility:visible;mso-wrap-style:square" from="8370,5220" to="864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"/>
                      <v:line id="Line 161" o:spid="_x0000_s1093" style="position:absolute;visibility:visible;mso-wrap-style:square" from="8820,5220" to="91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9yAAAAN0AAAAPAAAAZHJzL2Rvd25yZXYueG1sRI9PS8NA&#10;EMXvQr/DMoI3u6lCl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DrP/l9yAAAAN0A&#10;AAAPAAAAAAAAAAAAAAAAAAcCAABkcnMvZG93bnJldi54bWxQSwUGAAAAAAMAAwC3AAAA/AIAAAAA&#10;"/>
                    </v:group>
                    <v:line id="Line 162" o:spid="_x0000_s1094" style="position:absolute;flip:x y;visibility:visible;mso-wrap-style:square" from="9990,4860" to="999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"/>
                    <v:line id="Line 163" o:spid="_x0000_s1095" style="position:absolute;flip:x y;visibility:visible;mso-wrap-style:square" from="9990,4320" to="999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"/>
                  </v:group>
                  <v:line id="Line 164" o:spid="_x0000_s1096" style="position:absolute;visibility:visible;mso-wrap-style:square" from="6570,3960" to="999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"/>
                  <v:line id="Line 165" o:spid="_x0000_s1097" style="position:absolute;visibility:visible;mso-wrap-style:square" from="9990,3960" to="999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"/>
                </v:group>
                <v:group id="Group 166" o:spid="_x0000_s1098" style="position:absolute;left:7042;top:5886;width:187;height:720" coordorigin="10260,7200" coordsize="18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">
                  <v:shape id="AutoShape 167" o:spid="_x0000_s1099" type="#_x0000_t125" style="position:absolute;left:10260;top:7380;width:18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"/>
                  <v:group id="Group 168" o:spid="_x0000_s1100" style="position:absolute;left:10368;top:7200;width:0;height:720" coordorigin="10440,7200" coordsize="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">
                    <v:line id="Line 169" o:spid="_x0000_s1101" style="position:absolute;visibility:visible;mso-wrap-style:square" from="10440,7200" to="1044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"/>
                    <v:line id="Line 170" o:spid="_x0000_s1102" style="position:absolute;visibility:visible;mso-wrap-style:square" from="10440,7560" to="1044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">
                      <v:stroke endarrow="block"/>
                    </v:line>
                  </v:group>
                </v:group>
                <v:group id="Group 171" o:spid="_x0000_s1103" style="position:absolute;left:8698;top:5886;width:187;height:720" coordorigin="10260,7200" coordsize="18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shape id="AutoShape 172" o:spid="_x0000_s1104" type="#_x0000_t125" style="position:absolute;left:10260;top:7380;width:187;height: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"/>
                  <v:group id="Group 173" o:spid="_x0000_s1105" style="position:absolute;left:10368;top:7200;width:0;height:720" coordorigin="10440,7200" coordsize="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line id="Line 174" o:spid="_x0000_s1106" style="position:absolute;visibility:visible;mso-wrap-style:square" from="10440,7200" to="10440,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"/>
                    <v:line id="Line 175" o:spid="_x0000_s1107" style="position:absolute;visibility:visible;mso-wrap-style:square" from="10440,7560" to="1044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">
                      <v:stroke endarrow="block"/>
                    </v:line>
                  </v:group>
                </v:group>
              </v:group>
            </w:pict>
          </mc:Fallback>
        </mc:AlternateContent>
      </w:r>
      <w:r w:rsidRPr="00BA49DC">
        <w:rPr>
          <w:rFonts w:ascii="Arial" w:hAnsi="Arial" w:cs="Arial"/>
        </w:rPr>
        <w:tab/>
        <w:t>11</w:t>
      </w:r>
      <w:r w:rsidRPr="00BA49DC">
        <w:rPr>
          <w:rFonts w:ascii="Arial" w:hAnsi="Arial" w:cs="Arial"/>
        </w:rPr>
        <w:tab/>
      </w:r>
      <w:r w:rsidRPr="00BA49DC">
        <w:rPr>
          <w:rFonts w:ascii="Arial" w:hAnsi="Arial" w:cs="Arial"/>
        </w:rPr>
        <w:tab/>
        <w:t>12</w:t>
      </w:r>
      <w:r w:rsidRPr="00BA49DC">
        <w:rPr>
          <w:rFonts w:ascii="Arial" w:hAnsi="Arial" w:cs="Arial"/>
        </w:rPr>
        <w:tab/>
        <w:t>oil</w:t>
      </w:r>
    </w:p>
    <w:p w14:paraId="47914B48"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79744" behindDoc="0" locked="0" layoutInCell="1" allowOverlap="1" wp14:anchorId="54FB064B" wp14:editId="3D2D5186">
                <wp:simplePos x="0" y="0"/>
                <wp:positionH relativeFrom="column">
                  <wp:posOffset>4114800</wp:posOffset>
                </wp:positionH>
                <wp:positionV relativeFrom="paragraph">
                  <wp:posOffset>91440</wp:posOffset>
                </wp:positionV>
                <wp:extent cx="0" cy="571500"/>
                <wp:effectExtent l="57150" t="5715" r="57150" b="22860"/>
                <wp:wrapNone/>
                <wp:docPr id="1110" name="Straight Connector 1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89080" id="Straight Connector 11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2pt" to="324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">
                <v:stroke endarrow="block"/>
              </v:line>
            </w:pict>
          </mc:Fallback>
        </mc:AlternateContent>
      </w:r>
    </w:p>
    <w:p w14:paraId="2C01D270" w14:textId="2F37ACC1" w:rsidR="00114806" w:rsidRPr="00BA49DC" w:rsidRDefault="00114806" w:rsidP="00BA49DC">
      <w:pPr>
        <w:tabs>
          <w:tab w:val="left" w:pos="4020"/>
          <w:tab w:val="left" w:pos="5835"/>
          <w:tab w:val="left" w:pos="7500"/>
          <w:tab w:val="left" w:pos="8505"/>
        </w:tabs>
        <w:ind w:left="426" w:hanging="426"/>
        <w:rPr>
          <w:rFonts w:ascii="Arial" w:hAnsi="Arial" w:cs="Arial"/>
        </w:rPr>
      </w:pPr>
      <w:r w:rsidRPr="00BA49DC">
        <w:rPr>
          <w:rFonts w:ascii="Arial" w:hAnsi="Arial" w:cs="Arial"/>
        </w:rPr>
        <w:t>V802</w:t>
      </w:r>
      <w:r w:rsidRPr="00BA49DC">
        <w:rPr>
          <w:rFonts w:ascii="Arial" w:hAnsi="Arial" w:cs="Arial"/>
        </w:rPr>
        <w:tab/>
      </w:r>
      <w:r w:rsidRPr="00BA49DC">
        <w:rPr>
          <w:rFonts w:ascii="Arial" w:hAnsi="Arial" w:cs="Arial"/>
        </w:rPr>
        <w:tab/>
      </w:r>
      <w:r w:rsidRPr="00BA49DC">
        <w:rPr>
          <w:rFonts w:ascii="Arial" w:hAnsi="Arial" w:cs="Arial"/>
        </w:rPr>
        <w:tab/>
        <w:t>V802</w:t>
      </w:r>
    </w:p>
    <w:p w14:paraId="5CF2DEE3" w14:textId="52E6CB92" w:rsidR="00114806" w:rsidRPr="00BA49DC" w:rsidRDefault="00114806" w:rsidP="00BA49DC">
      <w:pPr>
        <w:tabs>
          <w:tab w:val="left" w:pos="1260"/>
          <w:tab w:val="left" w:pos="2040"/>
          <w:tab w:val="left" w:pos="5400"/>
          <w:tab w:val="left" w:pos="5835"/>
          <w:tab w:val="left" w:pos="7500"/>
        </w:tabs>
        <w:ind w:left="426" w:hanging="426"/>
        <w:rPr>
          <w:rFonts w:ascii="Arial" w:hAnsi="Arial" w:cs="Arial"/>
          <w:b/>
          <w:bCs/>
          <w:vertAlign w:val="superscript"/>
        </w:rPr>
      </w:pPr>
      <w:r w:rsidRPr="00BA49DC">
        <w:rPr>
          <w:rFonts w:ascii="Arial" w:hAnsi="Arial" w:cs="Arial"/>
          <w:b/>
          <w:bCs/>
          <w:vertAlign w:val="subscript"/>
        </w:rPr>
        <w:t>13</w:t>
      </w:r>
      <w:r w:rsidRPr="00BA49DC">
        <w:rPr>
          <w:rFonts w:ascii="Arial" w:hAnsi="Arial" w:cs="Arial"/>
          <w:vertAlign w:val="subscript"/>
        </w:rPr>
        <w:tab/>
      </w:r>
      <w:r w:rsidRPr="00BA49DC">
        <w:rPr>
          <w:rFonts w:ascii="Arial" w:hAnsi="Arial" w:cs="Arial"/>
          <w:b/>
          <w:bCs/>
          <w:vertAlign w:val="subscript"/>
        </w:rPr>
        <w:t>14</w:t>
      </w:r>
      <w:r w:rsidRPr="00BA49DC">
        <w:rPr>
          <w:rFonts w:ascii="Arial" w:hAnsi="Arial" w:cs="Arial"/>
          <w:vertAlign w:val="subscript"/>
        </w:rPr>
        <w:t xml:space="preserve"> </w:t>
      </w:r>
      <w:r w:rsidRPr="00BA49DC">
        <w:rPr>
          <w:rFonts w:ascii="Arial" w:hAnsi="Arial" w:cs="Arial"/>
          <w:vertAlign w:val="subscript"/>
        </w:rPr>
        <w:tab/>
      </w:r>
      <w:r w:rsidRPr="00BA49DC">
        <w:rPr>
          <w:rFonts w:ascii="Arial" w:hAnsi="Arial" w:cs="Arial"/>
          <w:vertAlign w:val="subscript"/>
        </w:rPr>
        <w:tab/>
      </w:r>
      <w:r w:rsidRPr="00BA49DC">
        <w:rPr>
          <w:rFonts w:ascii="Arial" w:hAnsi="Arial" w:cs="Arial"/>
          <w:b/>
          <w:bCs/>
          <w:vertAlign w:val="superscript"/>
        </w:rPr>
        <w:t>1</w:t>
      </w:r>
      <w:r w:rsidRPr="00BA49DC">
        <w:rPr>
          <w:rFonts w:ascii="Arial" w:hAnsi="Arial" w:cs="Arial"/>
          <w:b/>
          <w:bCs/>
          <w:vertAlign w:val="superscript"/>
        </w:rPr>
        <w:tab/>
        <w:t>6</w:t>
      </w:r>
    </w:p>
    <w:p w14:paraId="6C5DA040" w14:textId="77777777" w:rsidR="00114806" w:rsidRPr="00114806" w:rsidRDefault="00114806" w:rsidP="00BA49DC">
      <w:pPr>
        <w:ind w:left="426" w:hanging="426"/>
        <w:rPr>
          <w:rFonts w:ascii="Arial" w:hAnsi="Arial" w:cs="Arial"/>
        </w:rPr>
      </w:pPr>
    </w:p>
    <w:p w14:paraId="5ED9A5C5" w14:textId="7EAA77BD" w:rsidR="00114806" w:rsidRPr="00BA49DC" w:rsidRDefault="00114806" w:rsidP="00BA49DC">
      <w:pPr>
        <w:tabs>
          <w:tab w:val="left" w:pos="2955"/>
          <w:tab w:val="left" w:pos="4095"/>
          <w:tab w:val="left" w:pos="4320"/>
          <w:tab w:val="left" w:pos="5040"/>
          <w:tab w:val="left" w:pos="5760"/>
          <w:tab w:val="left" w:pos="6915"/>
          <w:tab w:val="left" w:pos="8055"/>
        </w:tabs>
        <w:ind w:left="426" w:hanging="426"/>
        <w:rPr>
          <w:rFonts w:ascii="Arial" w:hAnsi="Arial" w:cs="Arial"/>
          <w:b/>
          <w:bCs/>
          <w:vertAlign w:val="subscript"/>
        </w:rPr>
      </w:pPr>
      <w:r w:rsidRPr="00BA49DC">
        <w:rPr>
          <w:rFonts w:ascii="Arial" w:hAnsi="Arial" w:cs="Arial"/>
          <w:b/>
          <w:bCs/>
          <w:vertAlign w:val="subscript"/>
        </w:rPr>
        <w:t>V201</w:t>
      </w:r>
      <w:r w:rsidRPr="00BA49DC">
        <w:rPr>
          <w:rFonts w:ascii="Arial" w:hAnsi="Arial" w:cs="Arial"/>
        </w:rPr>
        <w:tab/>
        <w:t>C</w:t>
      </w:r>
      <w:r w:rsidRPr="00BA49DC">
        <w:rPr>
          <w:rFonts w:ascii="Arial" w:hAnsi="Arial" w:cs="Arial"/>
          <w:b/>
          <w:bCs/>
          <w:vertAlign w:val="subscript"/>
        </w:rPr>
        <w:t>3      2          3                           5                 10</w:t>
      </w:r>
      <w:r w:rsidRPr="00BA49DC">
        <w:rPr>
          <w:rFonts w:ascii="Arial" w:hAnsi="Arial" w:cs="Arial"/>
          <w:b/>
          <w:bCs/>
          <w:vertAlign w:val="subscript"/>
        </w:rPr>
        <w:tab/>
        <w:t>7         9</w:t>
      </w:r>
    </w:p>
    <w:p w14:paraId="5EB94D68" w14:textId="6097A727" w:rsidR="00114806" w:rsidRPr="00BA49DC" w:rsidRDefault="00114806" w:rsidP="00BA49DC">
      <w:pPr>
        <w:tabs>
          <w:tab w:val="left" w:pos="5760"/>
          <w:tab w:val="left" w:pos="7605"/>
        </w:tabs>
        <w:ind w:left="426" w:hanging="426"/>
        <w:rPr>
          <w:rFonts w:ascii="Arial" w:hAnsi="Arial" w:cs="Arial"/>
          <w:b/>
          <w:bCs/>
        </w:rPr>
      </w:pPr>
      <w:r w:rsidRPr="00BA49DC">
        <w:rPr>
          <w:rFonts w:ascii="Arial" w:hAnsi="Arial" w:cs="Arial"/>
          <w:b/>
          <w:bCs/>
        </w:rPr>
        <w:t>A</w:t>
      </w:r>
      <w:r w:rsidRPr="00BA49DC">
        <w:rPr>
          <w:rFonts w:ascii="Arial" w:hAnsi="Arial" w:cs="Arial"/>
          <w:b/>
          <w:bCs/>
        </w:rPr>
        <w:tab/>
        <w:t>S</w:t>
      </w:r>
    </w:p>
    <w:p w14:paraId="05DB7CA1" w14:textId="229BA952" w:rsidR="00114806" w:rsidRPr="00114806" w:rsidRDefault="00114806" w:rsidP="00BA49DC">
      <w:pPr>
        <w:tabs>
          <w:tab w:val="left" w:pos="5850"/>
        </w:tabs>
        <w:ind w:left="426" w:hanging="426"/>
        <w:rPr>
          <w:rFonts w:ascii="Arial" w:hAnsi="Arial" w:cs="Arial"/>
          <w:vertAlign w:val="subscript"/>
        </w:rPr>
      </w:pPr>
    </w:p>
    <w:p w14:paraId="5048EAE7" w14:textId="48BB7A64" w:rsidR="00114806" w:rsidRPr="00BA49DC" w:rsidRDefault="00114806" w:rsidP="00BA49DC">
      <w:pPr>
        <w:tabs>
          <w:tab w:val="left" w:pos="5850"/>
          <w:tab w:val="left" w:pos="7485"/>
        </w:tabs>
        <w:ind w:left="426" w:hanging="426"/>
        <w:rPr>
          <w:rFonts w:ascii="Arial" w:hAnsi="Arial" w:cs="Arial"/>
          <w:b/>
          <w:bCs/>
          <w:vertAlign w:val="superscript"/>
        </w:rPr>
      </w:pPr>
      <w:r w:rsidRPr="00BA49DC">
        <w:rPr>
          <w:rFonts w:ascii="Arial" w:hAnsi="Arial" w:cs="Arial"/>
          <w:b/>
          <w:bCs/>
          <w:vertAlign w:val="superscript"/>
        </w:rPr>
        <w:lastRenderedPageBreak/>
        <w:t>4</w:t>
      </w:r>
      <w:r w:rsidRPr="00BA49DC">
        <w:rPr>
          <w:rFonts w:ascii="Arial" w:hAnsi="Arial" w:cs="Arial"/>
          <w:vertAlign w:val="superscript"/>
        </w:rPr>
        <w:tab/>
      </w:r>
      <w:r w:rsidRPr="00BA49DC">
        <w:rPr>
          <w:rFonts w:ascii="Arial" w:hAnsi="Arial" w:cs="Arial"/>
          <w:b/>
          <w:bCs/>
          <w:vertAlign w:val="superscript"/>
        </w:rPr>
        <w:t>9</w:t>
      </w:r>
    </w:p>
    <w:p w14:paraId="18688586" w14:textId="77777777" w:rsidR="00114806" w:rsidRPr="00114806" w:rsidRDefault="00114806" w:rsidP="00BA49DC">
      <w:pPr>
        <w:ind w:left="426" w:hanging="426"/>
        <w:rPr>
          <w:rFonts w:ascii="Arial" w:hAnsi="Arial" w:cs="Arial"/>
        </w:rPr>
      </w:pPr>
    </w:p>
    <w:p w14:paraId="7CD724D7" w14:textId="1367727F" w:rsidR="00114806" w:rsidRPr="00BA49DC" w:rsidRDefault="00114806" w:rsidP="00BA49DC">
      <w:pPr>
        <w:tabs>
          <w:tab w:val="left" w:pos="5595"/>
          <w:tab w:val="left" w:pos="5760"/>
          <w:tab w:val="left" w:pos="7260"/>
        </w:tabs>
        <w:ind w:left="426" w:hanging="426"/>
        <w:rPr>
          <w:rFonts w:ascii="Arial" w:hAnsi="Arial" w:cs="Arial"/>
        </w:rPr>
      </w:pPr>
      <w:r w:rsidRPr="00BA49DC">
        <w:rPr>
          <w:rFonts w:ascii="Arial" w:hAnsi="Arial" w:cs="Arial"/>
        </w:rPr>
        <w:t>R201</w:t>
      </w:r>
      <w:r w:rsidRPr="00BA49DC">
        <w:rPr>
          <w:rFonts w:ascii="Arial" w:hAnsi="Arial" w:cs="Arial"/>
        </w:rPr>
        <w:tab/>
        <w:t>R201</w:t>
      </w:r>
    </w:p>
    <w:p w14:paraId="64AD5107" w14:textId="77777777" w:rsidR="00114806" w:rsidRPr="00114806" w:rsidRDefault="00114806" w:rsidP="00BA49DC">
      <w:pPr>
        <w:ind w:left="426" w:hanging="426"/>
        <w:rPr>
          <w:rFonts w:ascii="Arial" w:hAnsi="Arial" w:cs="Arial"/>
        </w:rPr>
      </w:pPr>
    </w:p>
    <w:p w14:paraId="680A5C5F" w14:textId="097C6FD1" w:rsidR="00114806" w:rsidRPr="00BA49DC" w:rsidRDefault="00114806" w:rsidP="00BA49DC">
      <w:pPr>
        <w:ind w:left="426" w:hanging="426"/>
        <w:rPr>
          <w:rFonts w:ascii="Arial" w:hAnsi="Arial" w:cs="Arial"/>
        </w:rPr>
      </w:pPr>
      <w:r w:rsidRPr="00BA49DC">
        <w:rPr>
          <w:rFonts w:ascii="Arial" w:hAnsi="Arial" w:cs="Arial"/>
        </w:rPr>
        <w:t>Open inlet valve of R 201 (9) from in line mixer ‘S’.</w:t>
      </w:r>
    </w:p>
    <w:p w14:paraId="708698C0" w14:textId="77777777" w:rsidR="00114806" w:rsidRPr="00114806" w:rsidRDefault="00114806" w:rsidP="00BA49DC">
      <w:pPr>
        <w:ind w:left="426" w:hanging="426"/>
        <w:rPr>
          <w:rFonts w:ascii="Arial" w:hAnsi="Arial" w:cs="Arial"/>
        </w:rPr>
      </w:pPr>
    </w:p>
    <w:p w14:paraId="769F01B2" w14:textId="3B44F4B5" w:rsidR="00114806" w:rsidRPr="00BA49DC" w:rsidRDefault="00114806" w:rsidP="00BA49DC">
      <w:pPr>
        <w:ind w:left="426" w:hanging="426"/>
        <w:rPr>
          <w:rFonts w:ascii="Arial" w:hAnsi="Arial" w:cs="Arial"/>
        </w:rPr>
      </w:pPr>
      <w:r w:rsidRPr="00BA49DC">
        <w:rPr>
          <w:rFonts w:ascii="Arial" w:hAnsi="Arial" w:cs="Arial"/>
        </w:rPr>
        <w:t>Close inlet valve of R 201 (4) from in line mixer ‘A’.</w:t>
      </w:r>
    </w:p>
    <w:p w14:paraId="4D1104EC" w14:textId="77777777" w:rsidR="00114806" w:rsidRPr="00114806" w:rsidRDefault="00114806" w:rsidP="00BA49DC">
      <w:pPr>
        <w:ind w:left="426" w:hanging="426"/>
        <w:rPr>
          <w:rFonts w:ascii="Arial" w:hAnsi="Arial" w:cs="Arial"/>
        </w:rPr>
      </w:pPr>
    </w:p>
    <w:p w14:paraId="20F6A3EF" w14:textId="63D72694" w:rsidR="00114806" w:rsidRPr="00BA49DC" w:rsidRDefault="00114806" w:rsidP="00BA49DC">
      <w:pPr>
        <w:ind w:left="426" w:hanging="426"/>
        <w:rPr>
          <w:rFonts w:ascii="Arial" w:hAnsi="Arial" w:cs="Arial"/>
        </w:rPr>
      </w:pPr>
      <w:r w:rsidRPr="00BA49DC">
        <w:rPr>
          <w:rFonts w:ascii="Arial" w:hAnsi="Arial" w:cs="Arial"/>
        </w:rPr>
        <w:t>Close propylene inlet valve (2) and (3) to in line mixer ‘A’.</w:t>
      </w:r>
      <w:r w:rsidRPr="00BA49DC">
        <w:rPr>
          <w:rFonts w:ascii="Arial" w:hAnsi="Arial" w:cs="Arial"/>
        </w:rPr>
        <w:tab/>
      </w:r>
    </w:p>
    <w:p w14:paraId="30FBC544" w14:textId="77777777" w:rsidR="00114806" w:rsidRPr="00114806" w:rsidRDefault="00114806" w:rsidP="00BA49DC">
      <w:pPr>
        <w:ind w:left="426" w:hanging="426"/>
        <w:rPr>
          <w:rFonts w:ascii="Arial" w:hAnsi="Arial" w:cs="Arial"/>
        </w:rPr>
      </w:pPr>
    </w:p>
    <w:p w14:paraId="45CB9972" w14:textId="2FB215E0" w:rsidR="00114806" w:rsidRPr="00BA49DC" w:rsidRDefault="00114806" w:rsidP="00BA49DC">
      <w:pPr>
        <w:ind w:left="426" w:hanging="426"/>
        <w:rPr>
          <w:rFonts w:ascii="Arial" w:hAnsi="Arial" w:cs="Arial"/>
        </w:rPr>
      </w:pPr>
      <w:r w:rsidRPr="00BA49DC">
        <w:rPr>
          <w:rFonts w:ascii="Arial" w:hAnsi="Arial" w:cs="Arial"/>
        </w:rPr>
        <w:t>Increase Teal and Donor pumps strokes to their previous values.</w:t>
      </w:r>
    </w:p>
    <w:p w14:paraId="2ECA78CA" w14:textId="77777777" w:rsidR="00114806" w:rsidRPr="00114806" w:rsidRDefault="00114806" w:rsidP="00BA49DC">
      <w:pPr>
        <w:ind w:left="426" w:hanging="426"/>
        <w:rPr>
          <w:rFonts w:ascii="Arial" w:hAnsi="Arial" w:cs="Arial"/>
        </w:rPr>
      </w:pPr>
    </w:p>
    <w:p w14:paraId="2888B713" w14:textId="1C963B8E" w:rsidR="00114806" w:rsidRPr="00BA49DC" w:rsidRDefault="00114806" w:rsidP="00BA49DC">
      <w:pPr>
        <w:ind w:left="426" w:hanging="426"/>
        <w:rPr>
          <w:rFonts w:ascii="Arial" w:hAnsi="Arial" w:cs="Arial"/>
        </w:rPr>
      </w:pPr>
      <w:r w:rsidRPr="00BA49DC">
        <w:rPr>
          <w:rFonts w:ascii="Arial" w:hAnsi="Arial" w:cs="Arial"/>
        </w:rPr>
        <w:t>Open catalyst, co-catalyst mixture over flow valve from V 201 to in-line mixer  ‘S’ (6) and close flush oil in-let to in-line mixer ‘S’ (10).</w:t>
      </w:r>
    </w:p>
    <w:p w14:paraId="1FE417A4" w14:textId="77777777" w:rsidR="00114806" w:rsidRPr="00114806" w:rsidRDefault="00114806" w:rsidP="00BA49DC">
      <w:pPr>
        <w:ind w:left="426" w:hanging="426"/>
        <w:rPr>
          <w:rFonts w:ascii="Arial" w:hAnsi="Arial" w:cs="Arial"/>
        </w:rPr>
      </w:pPr>
    </w:p>
    <w:p w14:paraId="0C6BA9DA" w14:textId="45B98DCF" w:rsidR="00114806" w:rsidRPr="00BA49DC" w:rsidRDefault="00114806" w:rsidP="00BA49DC">
      <w:pPr>
        <w:ind w:left="426" w:hanging="426"/>
        <w:rPr>
          <w:rFonts w:ascii="Arial" w:hAnsi="Arial" w:cs="Arial"/>
        </w:rPr>
      </w:pPr>
      <w:r w:rsidRPr="00BA49DC">
        <w:rPr>
          <w:rFonts w:ascii="Arial" w:hAnsi="Arial" w:cs="Arial"/>
        </w:rPr>
        <w:t xml:space="preserve">Gradually increase catalyst pump stroke to its previous value </w:t>
      </w:r>
    </w:p>
    <w:p w14:paraId="195FB750" w14:textId="77777777" w:rsidR="00114806" w:rsidRPr="00114806" w:rsidRDefault="00114806" w:rsidP="00BA49DC">
      <w:pPr>
        <w:ind w:left="426" w:hanging="426"/>
        <w:rPr>
          <w:rFonts w:ascii="Arial" w:hAnsi="Arial" w:cs="Arial"/>
        </w:rPr>
      </w:pPr>
    </w:p>
    <w:p w14:paraId="08082480" w14:textId="274FC645" w:rsidR="00114806" w:rsidRPr="00BA49DC" w:rsidRDefault="00114806" w:rsidP="00BA49DC">
      <w:pPr>
        <w:ind w:left="426" w:hanging="426"/>
        <w:rPr>
          <w:rFonts w:ascii="Arial" w:hAnsi="Arial" w:cs="Arial"/>
        </w:rPr>
      </w:pPr>
      <w:r w:rsidRPr="00BA49DC">
        <w:rPr>
          <w:rFonts w:ascii="Arial" w:hAnsi="Arial" w:cs="Arial"/>
          <w:u w:val="single"/>
        </w:rPr>
        <w:t>Operating Irregularities in the Prepolymerizer R 201</w:t>
      </w:r>
      <w:r w:rsidRPr="00BA49DC">
        <w:rPr>
          <w:rFonts w:ascii="Arial" w:hAnsi="Arial" w:cs="Arial"/>
        </w:rPr>
        <w:t>.</w:t>
      </w:r>
    </w:p>
    <w:p w14:paraId="3B6CEAF6" w14:textId="39E9A068" w:rsidR="00114806" w:rsidRPr="00114806" w:rsidRDefault="00114806" w:rsidP="00BA49DC">
      <w:pPr>
        <w:ind w:left="426" w:hanging="426"/>
        <w:rPr>
          <w:rFonts w:ascii="Arial" w:hAnsi="Arial" w:cs="Arial"/>
        </w:rPr>
      </w:pPr>
    </w:p>
    <w:p w14:paraId="5C7EBC80" w14:textId="77777777" w:rsidR="00114806" w:rsidRPr="00BA49DC" w:rsidRDefault="00114806" w:rsidP="00BA49DC">
      <w:pPr>
        <w:ind w:left="426" w:hanging="426"/>
        <w:rPr>
          <w:rFonts w:ascii="Arial" w:hAnsi="Arial" w:cs="Arial"/>
        </w:rPr>
      </w:pPr>
      <w:r w:rsidRPr="00BA49DC">
        <w:rPr>
          <w:rFonts w:ascii="Arial" w:hAnsi="Arial" w:cs="Arial"/>
        </w:rPr>
        <w:t>An increase of the temperature in the prepoly warned by TAH 1801 and TAH 1804, will show either a lack of cooling in the jacket or an anomalous polymerization.</w:t>
      </w:r>
    </w:p>
    <w:p w14:paraId="0512723D" w14:textId="77777777" w:rsidR="00114806" w:rsidRPr="00114806" w:rsidRDefault="00114806" w:rsidP="00BA49DC">
      <w:pPr>
        <w:ind w:left="426" w:hanging="426"/>
        <w:rPr>
          <w:rFonts w:ascii="Arial" w:hAnsi="Arial" w:cs="Arial"/>
        </w:rPr>
      </w:pPr>
    </w:p>
    <w:p w14:paraId="2FB54BAD" w14:textId="77777777" w:rsidR="00114806" w:rsidRPr="00BA49DC" w:rsidRDefault="00114806" w:rsidP="00BA49DC">
      <w:pPr>
        <w:ind w:left="426" w:hanging="426"/>
        <w:rPr>
          <w:rFonts w:ascii="Arial" w:hAnsi="Arial" w:cs="Arial"/>
        </w:rPr>
      </w:pPr>
      <w:r w:rsidRPr="00BA49DC">
        <w:rPr>
          <w:rFonts w:ascii="Arial" w:hAnsi="Arial" w:cs="Arial"/>
        </w:rPr>
        <w:t xml:space="preserve">In such a case, it is necessary to check for the passage of the chilled water through the        FR 1802, for the exchanged heat through the flow rate and  </w:t>
      </w:r>
      <w:r w:rsidRPr="00BA49DC">
        <w:rPr>
          <w:rFonts w:ascii="Arial" w:hAnsi="Arial" w:cs="Arial"/>
        </w:rPr>
        <w:t>T of the chilled water itself    (dTR 1805) and for the inlet quantity of the catalyst through the variation of the level in the feed syringe.</w:t>
      </w:r>
    </w:p>
    <w:p w14:paraId="59250A8E" w14:textId="77777777" w:rsidR="00114806" w:rsidRPr="00114806" w:rsidRDefault="00114806" w:rsidP="00BA49DC">
      <w:pPr>
        <w:ind w:left="426" w:hanging="426"/>
        <w:rPr>
          <w:rFonts w:ascii="Arial" w:hAnsi="Arial" w:cs="Arial"/>
        </w:rPr>
      </w:pPr>
    </w:p>
    <w:p w14:paraId="7D12DA33" w14:textId="77777777" w:rsidR="00114806" w:rsidRPr="00BA49DC" w:rsidRDefault="00114806" w:rsidP="00BA49DC">
      <w:pPr>
        <w:ind w:left="426" w:hanging="426"/>
        <w:rPr>
          <w:rFonts w:ascii="Arial" w:hAnsi="Arial" w:cs="Arial"/>
        </w:rPr>
      </w:pPr>
      <w:r w:rsidRPr="00BA49DC">
        <w:rPr>
          <w:rFonts w:ascii="Arial" w:hAnsi="Arial" w:cs="Arial"/>
        </w:rPr>
        <w:t>If necessary, provide for the calibration of the pump P-108 A/S.</w:t>
      </w:r>
    </w:p>
    <w:p w14:paraId="5749D6F4" w14:textId="77777777" w:rsidR="00114806" w:rsidRPr="00114806" w:rsidRDefault="00114806" w:rsidP="00BA49DC">
      <w:pPr>
        <w:ind w:left="426" w:hanging="426"/>
        <w:rPr>
          <w:rFonts w:ascii="Arial" w:hAnsi="Arial" w:cs="Arial"/>
        </w:rPr>
      </w:pPr>
    </w:p>
    <w:p w14:paraId="46C8355E" w14:textId="77777777" w:rsidR="00114806" w:rsidRPr="00BA49DC" w:rsidRDefault="00114806" w:rsidP="00BA49DC">
      <w:pPr>
        <w:ind w:left="426" w:hanging="426"/>
        <w:rPr>
          <w:rFonts w:ascii="Arial" w:hAnsi="Arial" w:cs="Arial"/>
        </w:rPr>
      </w:pPr>
      <w:r w:rsidRPr="00BA49DC">
        <w:rPr>
          <w:rFonts w:ascii="Arial" w:hAnsi="Arial" w:cs="Arial"/>
        </w:rPr>
        <w:t>A pressure increase in the prepoly shown by PAH 1801, without the corresponding increase in the reactor and in the surge drum, will show a clogging in the discharge line to the reactor.</w:t>
      </w:r>
    </w:p>
    <w:p w14:paraId="09B4321D" w14:textId="77777777" w:rsidR="00114806" w:rsidRPr="00114806" w:rsidRDefault="00114806" w:rsidP="00BA49DC">
      <w:pPr>
        <w:ind w:left="426" w:hanging="426"/>
        <w:rPr>
          <w:rFonts w:ascii="Arial" w:hAnsi="Arial" w:cs="Arial"/>
        </w:rPr>
      </w:pPr>
    </w:p>
    <w:p w14:paraId="60F349A4" w14:textId="77777777" w:rsidR="00114806" w:rsidRPr="00BA49DC" w:rsidRDefault="00114806" w:rsidP="00BA49DC">
      <w:pPr>
        <w:ind w:left="426" w:hanging="426"/>
        <w:rPr>
          <w:rFonts w:ascii="Arial" w:hAnsi="Arial" w:cs="Arial"/>
        </w:rPr>
      </w:pPr>
      <w:r w:rsidRPr="00BA49DC">
        <w:rPr>
          <w:rFonts w:ascii="Arial" w:hAnsi="Arial" w:cs="Arial"/>
        </w:rPr>
        <w:t>If it tends to rise continuously, stop all the feeds, intercept the discharge to the reactor and drain the equipment to the blow down.</w:t>
      </w:r>
    </w:p>
    <w:p w14:paraId="705D00E0" w14:textId="77777777" w:rsidR="00114806" w:rsidRPr="00114806" w:rsidRDefault="00114806" w:rsidP="00BA49DC">
      <w:pPr>
        <w:ind w:left="426" w:hanging="426"/>
        <w:rPr>
          <w:rFonts w:ascii="Arial" w:hAnsi="Arial" w:cs="Arial"/>
        </w:rPr>
      </w:pPr>
    </w:p>
    <w:p w14:paraId="3AF78B95" w14:textId="77777777" w:rsidR="00114806" w:rsidRPr="00BA49DC" w:rsidRDefault="00114806" w:rsidP="00BA49DC">
      <w:pPr>
        <w:ind w:left="426" w:hanging="426"/>
        <w:rPr>
          <w:rFonts w:ascii="Arial" w:hAnsi="Arial" w:cs="Arial"/>
        </w:rPr>
      </w:pPr>
      <w:r w:rsidRPr="00BA49DC">
        <w:rPr>
          <w:rFonts w:ascii="Arial" w:hAnsi="Arial" w:cs="Arial"/>
        </w:rPr>
        <w:t>A high absorption of the power by the pump P-201, shown by JRAH 1801, can be due to either clogging problems of the discharge or density increase of  the slurry which is caused by an incorrect entrance of the catalyst.</w:t>
      </w:r>
    </w:p>
    <w:p w14:paraId="45B2B6DC" w14:textId="29222602" w:rsidR="00114806" w:rsidRPr="00114806" w:rsidRDefault="00114806" w:rsidP="00BA49DC">
      <w:pPr>
        <w:ind w:left="426" w:hanging="426"/>
        <w:rPr>
          <w:rFonts w:ascii="Arial" w:hAnsi="Arial" w:cs="Arial"/>
        </w:rPr>
      </w:pPr>
    </w:p>
    <w:p w14:paraId="741DE6B1" w14:textId="1E18D34D" w:rsidR="00114806" w:rsidRPr="00BA49DC" w:rsidRDefault="00114806" w:rsidP="00BA49DC">
      <w:pPr>
        <w:ind w:left="426" w:hanging="426"/>
        <w:rPr>
          <w:rFonts w:ascii="Arial" w:hAnsi="Arial" w:cs="Arial"/>
        </w:rPr>
      </w:pPr>
      <w:r w:rsidRPr="00BA49DC">
        <w:rPr>
          <w:rFonts w:ascii="Arial" w:hAnsi="Arial" w:cs="Arial"/>
          <w:u w:val="single"/>
        </w:rPr>
        <w:t>R-202 Reactor Temperature Control</w:t>
      </w:r>
      <w:r w:rsidRPr="00BA49DC">
        <w:rPr>
          <w:rFonts w:ascii="Arial" w:hAnsi="Arial" w:cs="Arial"/>
        </w:rPr>
        <w:t>:</w:t>
      </w:r>
    </w:p>
    <w:p w14:paraId="3A280D29" w14:textId="77777777" w:rsidR="00114806" w:rsidRPr="00114806" w:rsidRDefault="00114806" w:rsidP="00BA49DC">
      <w:pPr>
        <w:ind w:left="426" w:hanging="426"/>
        <w:rPr>
          <w:rFonts w:ascii="Arial" w:hAnsi="Arial" w:cs="Arial"/>
        </w:rPr>
      </w:pPr>
    </w:p>
    <w:p w14:paraId="2D8DB749" w14:textId="77777777" w:rsidR="00114806" w:rsidRPr="00BA49DC" w:rsidRDefault="00114806" w:rsidP="00BA49DC">
      <w:pPr>
        <w:ind w:left="426" w:hanging="426"/>
        <w:rPr>
          <w:rFonts w:ascii="Arial" w:hAnsi="Arial" w:cs="Arial"/>
        </w:rPr>
      </w:pPr>
      <w:r w:rsidRPr="00BA49DC">
        <w:rPr>
          <w:rFonts w:ascii="Arial" w:hAnsi="Arial" w:cs="Arial"/>
        </w:rPr>
        <w:t>During the polymerization the reactor internal temperature must be frequently controlled.</w:t>
      </w:r>
    </w:p>
    <w:p w14:paraId="30BD39BF" w14:textId="77777777" w:rsidR="00114806" w:rsidRPr="00114806" w:rsidRDefault="00114806" w:rsidP="00BA49DC">
      <w:pPr>
        <w:ind w:left="426" w:hanging="426"/>
        <w:rPr>
          <w:rFonts w:ascii="Arial" w:hAnsi="Arial" w:cs="Arial"/>
        </w:rPr>
      </w:pPr>
    </w:p>
    <w:p w14:paraId="665D2023" w14:textId="77777777" w:rsidR="00114806" w:rsidRPr="00BA49DC" w:rsidRDefault="00114806" w:rsidP="00BA49DC">
      <w:pPr>
        <w:ind w:left="426" w:hanging="426"/>
        <w:rPr>
          <w:rFonts w:ascii="Arial" w:hAnsi="Arial" w:cs="Arial"/>
        </w:rPr>
      </w:pPr>
      <w:r w:rsidRPr="00BA49DC">
        <w:rPr>
          <w:rFonts w:ascii="Arial" w:hAnsi="Arial" w:cs="Arial"/>
        </w:rPr>
        <w:lastRenderedPageBreak/>
        <w:t>Besides the temperature recorded on TRC 1901, also the reactor internal temperature in the other measure points foreseen in each lower part of the legs must be periodically observed   (TI 1902 to 1906).</w:t>
      </w:r>
    </w:p>
    <w:p w14:paraId="1DA6D10F" w14:textId="77777777" w:rsidR="00114806" w:rsidRPr="00114806" w:rsidRDefault="00114806" w:rsidP="00BA49DC">
      <w:pPr>
        <w:ind w:left="426" w:hanging="426"/>
        <w:rPr>
          <w:rFonts w:ascii="Arial" w:hAnsi="Arial" w:cs="Arial"/>
        </w:rPr>
      </w:pPr>
    </w:p>
    <w:p w14:paraId="23AEE6F8" w14:textId="77777777" w:rsidR="00114806" w:rsidRPr="00BA49DC" w:rsidRDefault="00114806" w:rsidP="00BA49DC">
      <w:pPr>
        <w:ind w:left="426" w:hanging="426"/>
        <w:rPr>
          <w:rFonts w:ascii="Arial" w:hAnsi="Arial" w:cs="Arial"/>
        </w:rPr>
      </w:pPr>
      <w:r w:rsidRPr="00BA49DC">
        <w:rPr>
          <w:rFonts w:ascii="Arial" w:hAnsi="Arial" w:cs="Arial"/>
        </w:rPr>
        <w:t xml:space="preserve">If the temperature of a reactor, shown by these instruments, are different from each other, after the necessary instrumental checkings, the set point of the controller must be fixed at a value such as that none of the other instruments shows a temperature above 70 </w:t>
      </w:r>
      <w:r w:rsidRPr="00BA49DC">
        <w:rPr>
          <w:rFonts w:ascii="Arial" w:hAnsi="Arial" w:cs="Arial"/>
          <w:b/>
          <w:bCs/>
          <w:vertAlign w:val="superscript"/>
        </w:rPr>
        <w:t>o</w:t>
      </w:r>
      <w:r w:rsidRPr="00BA49DC">
        <w:rPr>
          <w:rFonts w:ascii="Arial" w:hAnsi="Arial" w:cs="Arial"/>
        </w:rPr>
        <w:t>C.</w:t>
      </w:r>
    </w:p>
    <w:p w14:paraId="07DF8C9E" w14:textId="77777777" w:rsidR="00114806" w:rsidRPr="00114806" w:rsidRDefault="00114806" w:rsidP="00BA49DC">
      <w:pPr>
        <w:ind w:left="426" w:hanging="426"/>
        <w:rPr>
          <w:rFonts w:ascii="Arial" w:hAnsi="Arial" w:cs="Arial"/>
        </w:rPr>
      </w:pPr>
    </w:p>
    <w:p w14:paraId="262238AE" w14:textId="77777777" w:rsidR="00114806" w:rsidRPr="00BA49DC" w:rsidRDefault="00114806" w:rsidP="00BA49DC">
      <w:pPr>
        <w:ind w:left="426" w:hanging="426"/>
        <w:rPr>
          <w:rFonts w:ascii="Arial" w:hAnsi="Arial" w:cs="Arial"/>
        </w:rPr>
      </w:pPr>
      <w:r w:rsidRPr="00BA49DC">
        <w:rPr>
          <w:rFonts w:ascii="Arial" w:hAnsi="Arial" w:cs="Arial"/>
        </w:rPr>
        <w:t>The increase of reactor temperature above the setting value of the controller shows that the thermal exchange capacity of the reactor is insufficient for the elimination of the reactor heat.</w:t>
      </w:r>
    </w:p>
    <w:p w14:paraId="09E5364B" w14:textId="77777777" w:rsidR="00114806" w:rsidRPr="00114806" w:rsidRDefault="00114806" w:rsidP="00BA49DC">
      <w:pPr>
        <w:ind w:left="426" w:hanging="426"/>
        <w:rPr>
          <w:rFonts w:ascii="Arial" w:hAnsi="Arial" w:cs="Arial"/>
        </w:rPr>
      </w:pPr>
    </w:p>
    <w:p w14:paraId="39608EDF" w14:textId="77777777" w:rsidR="00114806" w:rsidRPr="00BA49DC" w:rsidRDefault="00114806" w:rsidP="00BA49DC">
      <w:pPr>
        <w:ind w:left="426" w:hanging="426"/>
        <w:rPr>
          <w:rFonts w:ascii="Arial" w:hAnsi="Arial" w:cs="Arial"/>
        </w:rPr>
      </w:pPr>
      <w:r w:rsidRPr="00BA49DC">
        <w:rPr>
          <w:rFonts w:ascii="Arial" w:hAnsi="Arial" w:cs="Arial"/>
        </w:rPr>
        <w:t>This can be due to different grounds, e.g.</w:t>
      </w:r>
    </w:p>
    <w:p w14:paraId="4855E09F" w14:textId="77777777" w:rsidR="00114806" w:rsidRPr="00114806" w:rsidRDefault="00114806" w:rsidP="00BA49DC">
      <w:pPr>
        <w:ind w:left="426" w:hanging="426"/>
        <w:rPr>
          <w:rFonts w:ascii="Arial" w:hAnsi="Arial" w:cs="Arial"/>
        </w:rPr>
      </w:pPr>
    </w:p>
    <w:p w14:paraId="219704E9" w14:textId="77777777" w:rsidR="00114806" w:rsidRPr="00114806" w:rsidRDefault="00114806" w:rsidP="00BA49DC">
      <w:pPr>
        <w:ind w:left="426" w:hanging="426"/>
        <w:rPr>
          <w:rFonts w:ascii="Arial" w:hAnsi="Arial" w:cs="Arial"/>
        </w:rPr>
      </w:pPr>
      <w:r w:rsidRPr="00114806">
        <w:rPr>
          <w:rFonts w:ascii="Arial" w:hAnsi="Arial" w:cs="Arial"/>
        </w:rPr>
        <w:t>Too high temperature of cooling water.</w:t>
      </w:r>
    </w:p>
    <w:p w14:paraId="39A42D9F" w14:textId="77777777" w:rsidR="00114806" w:rsidRPr="00114806" w:rsidRDefault="00114806" w:rsidP="00BA49DC">
      <w:pPr>
        <w:ind w:left="426" w:hanging="426"/>
        <w:rPr>
          <w:rFonts w:ascii="Arial" w:hAnsi="Arial" w:cs="Arial"/>
        </w:rPr>
      </w:pPr>
      <w:r w:rsidRPr="00114806">
        <w:rPr>
          <w:rFonts w:ascii="Arial" w:hAnsi="Arial" w:cs="Arial"/>
        </w:rPr>
        <w:t>Too high flowrate of catalyst paste.</w:t>
      </w:r>
    </w:p>
    <w:p w14:paraId="6A76F178" w14:textId="77777777" w:rsidR="00114806" w:rsidRPr="00114806" w:rsidRDefault="00114806" w:rsidP="00BA49DC">
      <w:pPr>
        <w:ind w:left="426" w:hanging="426"/>
        <w:rPr>
          <w:rFonts w:ascii="Arial" w:hAnsi="Arial" w:cs="Arial"/>
        </w:rPr>
      </w:pPr>
    </w:p>
    <w:p w14:paraId="701A7816" w14:textId="77777777" w:rsidR="00114806" w:rsidRPr="00BA49DC" w:rsidRDefault="00114806" w:rsidP="00BA49DC">
      <w:pPr>
        <w:ind w:left="426" w:hanging="426"/>
        <w:rPr>
          <w:rFonts w:ascii="Arial" w:hAnsi="Arial" w:cs="Arial"/>
        </w:rPr>
      </w:pPr>
      <w:r w:rsidRPr="00BA49DC">
        <w:rPr>
          <w:rFonts w:ascii="Arial" w:hAnsi="Arial" w:cs="Arial"/>
        </w:rPr>
        <w:t>When a trend to a reactor temperature increase occurs, it is necessary to stem it even before the temperature reaches the limit of activation of the alarm TAH 1902 to 1906.</w:t>
      </w:r>
    </w:p>
    <w:p w14:paraId="427DC89F" w14:textId="77777777" w:rsidR="00114806" w:rsidRPr="00114806" w:rsidRDefault="00114806" w:rsidP="00BA49DC">
      <w:pPr>
        <w:ind w:left="426" w:hanging="426"/>
        <w:rPr>
          <w:rFonts w:ascii="Arial" w:hAnsi="Arial" w:cs="Arial"/>
        </w:rPr>
      </w:pPr>
    </w:p>
    <w:p w14:paraId="6E865380" w14:textId="77777777" w:rsidR="00114806" w:rsidRPr="00BA49DC" w:rsidRDefault="00114806" w:rsidP="00BA49DC">
      <w:pPr>
        <w:ind w:left="426" w:hanging="426"/>
        <w:rPr>
          <w:rFonts w:ascii="Arial" w:hAnsi="Arial" w:cs="Arial"/>
        </w:rPr>
      </w:pPr>
      <w:r w:rsidRPr="00BA49DC">
        <w:rPr>
          <w:rFonts w:ascii="Arial" w:hAnsi="Arial" w:cs="Arial"/>
        </w:rPr>
        <w:t>Thus first thing to do is to drastically reduce the catalyst flow rate to run at low load till the origin of the failure is identified.</w:t>
      </w:r>
    </w:p>
    <w:p w14:paraId="323E4A3D" w14:textId="77777777" w:rsidR="00114806" w:rsidRPr="00114806" w:rsidRDefault="00114806" w:rsidP="00BA49DC">
      <w:pPr>
        <w:ind w:left="426" w:hanging="426"/>
        <w:rPr>
          <w:rFonts w:ascii="Arial" w:hAnsi="Arial" w:cs="Arial"/>
        </w:rPr>
      </w:pPr>
    </w:p>
    <w:p w14:paraId="1AB2E000" w14:textId="77777777" w:rsidR="00114806" w:rsidRPr="00BA49DC" w:rsidRDefault="00114806" w:rsidP="00BA49DC">
      <w:pPr>
        <w:ind w:left="426" w:hanging="426"/>
        <w:rPr>
          <w:rFonts w:ascii="Arial" w:hAnsi="Arial" w:cs="Arial"/>
        </w:rPr>
      </w:pPr>
      <w:r w:rsidRPr="00BA49DC">
        <w:rPr>
          <w:rFonts w:ascii="Arial" w:hAnsi="Arial" w:cs="Arial"/>
        </w:rPr>
        <w:t>Following checks must be carried out:</w:t>
      </w:r>
    </w:p>
    <w:p w14:paraId="5B4831AC" w14:textId="77777777" w:rsidR="00114806" w:rsidRPr="00114806" w:rsidRDefault="00114806" w:rsidP="00BA49DC">
      <w:pPr>
        <w:ind w:left="426" w:hanging="426"/>
        <w:rPr>
          <w:rFonts w:ascii="Arial" w:hAnsi="Arial" w:cs="Arial"/>
        </w:rPr>
      </w:pPr>
    </w:p>
    <w:p w14:paraId="7BA66CDF" w14:textId="77777777" w:rsidR="00114806" w:rsidRPr="00114806" w:rsidRDefault="00114806" w:rsidP="00BA49DC">
      <w:pPr>
        <w:ind w:left="426" w:hanging="426"/>
        <w:rPr>
          <w:rFonts w:ascii="Arial" w:hAnsi="Arial" w:cs="Arial"/>
        </w:rPr>
      </w:pPr>
      <w:r w:rsidRPr="00114806">
        <w:rPr>
          <w:rFonts w:ascii="Arial" w:hAnsi="Arial" w:cs="Arial"/>
        </w:rPr>
        <w:t>Functionality of the instrumentation.</w:t>
      </w:r>
    </w:p>
    <w:p w14:paraId="3AAB9B9A" w14:textId="77777777" w:rsidR="00114806" w:rsidRPr="00114806" w:rsidRDefault="00114806" w:rsidP="00BA49DC">
      <w:pPr>
        <w:ind w:left="426" w:hanging="426"/>
        <w:rPr>
          <w:rFonts w:ascii="Arial" w:hAnsi="Arial" w:cs="Arial"/>
        </w:rPr>
      </w:pPr>
      <w:r w:rsidRPr="00114806">
        <w:rPr>
          <w:rFonts w:ascii="Arial" w:hAnsi="Arial" w:cs="Arial"/>
        </w:rPr>
        <w:t>Calibration of the catalyst pump.</w:t>
      </w:r>
    </w:p>
    <w:p w14:paraId="647D2EB2" w14:textId="77777777" w:rsidR="00114806" w:rsidRPr="00114806" w:rsidRDefault="00114806" w:rsidP="00BA49DC">
      <w:pPr>
        <w:ind w:left="426" w:hanging="426"/>
        <w:rPr>
          <w:rFonts w:ascii="Arial" w:hAnsi="Arial" w:cs="Arial"/>
        </w:rPr>
      </w:pPr>
      <w:r w:rsidRPr="00114806">
        <w:rPr>
          <w:rFonts w:ascii="Arial" w:hAnsi="Arial" w:cs="Arial"/>
        </w:rPr>
        <w:t>Check of the cooling loop.</w:t>
      </w:r>
    </w:p>
    <w:p w14:paraId="31755501" w14:textId="77777777" w:rsidR="00114806" w:rsidRPr="00114806" w:rsidRDefault="00114806" w:rsidP="00BA49DC">
      <w:pPr>
        <w:ind w:left="426" w:hanging="426"/>
        <w:rPr>
          <w:rFonts w:ascii="Arial" w:hAnsi="Arial" w:cs="Arial"/>
        </w:rPr>
      </w:pPr>
      <w:r w:rsidRPr="00114806">
        <w:rPr>
          <w:rFonts w:ascii="Arial" w:hAnsi="Arial" w:cs="Arial"/>
        </w:rPr>
        <w:t>Check of the propylene feeding system.</w:t>
      </w:r>
    </w:p>
    <w:p w14:paraId="7D4AE83E" w14:textId="77777777" w:rsidR="00114806" w:rsidRPr="00114806" w:rsidRDefault="00114806" w:rsidP="00BA49DC">
      <w:pPr>
        <w:ind w:left="426" w:hanging="426"/>
        <w:rPr>
          <w:rFonts w:ascii="Arial" w:hAnsi="Arial" w:cs="Arial"/>
        </w:rPr>
      </w:pPr>
    </w:p>
    <w:p w14:paraId="3DBC8D68" w14:textId="77777777" w:rsidR="00114806" w:rsidRPr="00BA49DC" w:rsidRDefault="00114806" w:rsidP="00BA49DC">
      <w:pPr>
        <w:ind w:left="426" w:hanging="426"/>
        <w:rPr>
          <w:rFonts w:ascii="Arial" w:hAnsi="Arial" w:cs="Arial"/>
        </w:rPr>
      </w:pPr>
      <w:r w:rsidRPr="00BA49DC">
        <w:rPr>
          <w:rFonts w:ascii="Arial" w:hAnsi="Arial" w:cs="Arial"/>
        </w:rPr>
        <w:t>In case of tendency to a quick temperature increase in the reactor, the intervention procedure is as follows:</w:t>
      </w:r>
    </w:p>
    <w:p w14:paraId="0589A46E" w14:textId="77777777" w:rsidR="00114806" w:rsidRPr="00114806" w:rsidRDefault="00114806" w:rsidP="00BA49DC">
      <w:pPr>
        <w:ind w:left="426" w:hanging="426"/>
        <w:rPr>
          <w:rFonts w:ascii="Arial" w:hAnsi="Arial" w:cs="Arial"/>
        </w:rPr>
      </w:pPr>
    </w:p>
    <w:p w14:paraId="0C75B4AE" w14:textId="77777777" w:rsidR="00114806" w:rsidRPr="00114806" w:rsidRDefault="00114806" w:rsidP="00BA49DC">
      <w:pPr>
        <w:ind w:left="426" w:hanging="426"/>
        <w:rPr>
          <w:rFonts w:ascii="Arial" w:hAnsi="Arial" w:cs="Arial"/>
        </w:rPr>
      </w:pPr>
      <w:r w:rsidRPr="00114806">
        <w:rPr>
          <w:rFonts w:ascii="Arial" w:hAnsi="Arial" w:cs="Arial"/>
        </w:rPr>
        <w:t>Increase at the maximum the cooling capacity through the E 202 cooler (by reducing the set of TIC 2001).</w:t>
      </w:r>
    </w:p>
    <w:p w14:paraId="1AA12AD7" w14:textId="77777777" w:rsidR="00114806" w:rsidRPr="00114806" w:rsidRDefault="00114806" w:rsidP="00BA49DC">
      <w:pPr>
        <w:ind w:left="426" w:hanging="426"/>
        <w:rPr>
          <w:rFonts w:ascii="Arial" w:hAnsi="Arial" w:cs="Arial"/>
        </w:rPr>
      </w:pPr>
    </w:p>
    <w:p w14:paraId="33F5335A" w14:textId="04082A63" w:rsidR="00114806" w:rsidRPr="00114806" w:rsidRDefault="00114806" w:rsidP="00BA49DC">
      <w:pPr>
        <w:ind w:left="426" w:hanging="426"/>
        <w:rPr>
          <w:rFonts w:ascii="Arial" w:hAnsi="Arial" w:cs="Arial"/>
        </w:rPr>
      </w:pPr>
      <w:r w:rsidRPr="00114806">
        <w:rPr>
          <w:rFonts w:ascii="Arial" w:hAnsi="Arial" w:cs="Arial"/>
        </w:rPr>
        <w:t xml:space="preserve">Disconnect DIC 1901 – </w:t>
      </w:r>
      <w:del w:id="131" w:author="Rahul R Menon" w:date="2022-03-24T12:07:00Z">
        <w:r w:rsidRPr="00114806" w:rsidDel="00CE1295">
          <w:rPr>
            <w:rFonts w:ascii="Arial" w:hAnsi="Arial" w:cs="Arial"/>
          </w:rPr>
          <w:delText>FRC</w:delText>
        </w:r>
      </w:del>
      <w:ins w:id="132" w:author="Rahul R Menon" w:date="2022-03-24T12:07:00Z">
        <w:r w:rsidR="00CE1295">
          <w:rPr>
            <w:rFonts w:ascii="Arial" w:hAnsi="Arial" w:cs="Arial"/>
          </w:rPr>
          <w:t>FIC</w:t>
        </w:r>
      </w:ins>
      <w:r w:rsidRPr="00114806">
        <w:rPr>
          <w:rFonts w:ascii="Arial" w:hAnsi="Arial" w:cs="Arial"/>
        </w:rPr>
        <w:t xml:space="preserve"> 1702 cascade maintaining normal flow.</w:t>
      </w:r>
    </w:p>
    <w:p w14:paraId="60BFD4D7" w14:textId="77777777" w:rsidR="00114806" w:rsidRPr="00114806" w:rsidRDefault="00114806" w:rsidP="00BA49DC">
      <w:pPr>
        <w:ind w:left="426" w:hanging="426"/>
        <w:rPr>
          <w:rFonts w:ascii="Arial" w:hAnsi="Arial" w:cs="Arial"/>
        </w:rPr>
      </w:pPr>
    </w:p>
    <w:p w14:paraId="3A553172" w14:textId="77777777" w:rsidR="00114806" w:rsidRPr="00114806" w:rsidRDefault="00114806" w:rsidP="00BA49DC">
      <w:pPr>
        <w:ind w:left="426" w:hanging="426"/>
        <w:rPr>
          <w:rFonts w:ascii="Arial" w:hAnsi="Arial" w:cs="Arial"/>
        </w:rPr>
      </w:pPr>
      <w:r w:rsidRPr="00114806">
        <w:rPr>
          <w:rFonts w:ascii="Arial" w:hAnsi="Arial" w:cs="Arial"/>
        </w:rPr>
        <w:t>Set to zero the catalyst flow rate.</w:t>
      </w:r>
    </w:p>
    <w:p w14:paraId="7156A71F" w14:textId="77777777" w:rsidR="00114806" w:rsidRPr="00114806" w:rsidRDefault="00114806" w:rsidP="00BA49DC">
      <w:pPr>
        <w:ind w:left="426" w:hanging="426"/>
        <w:rPr>
          <w:rFonts w:ascii="Arial" w:hAnsi="Arial" w:cs="Arial"/>
        </w:rPr>
      </w:pPr>
    </w:p>
    <w:p w14:paraId="24563FC2" w14:textId="77777777" w:rsidR="00114806" w:rsidRPr="00BA49DC" w:rsidRDefault="00114806" w:rsidP="00BA49DC">
      <w:pPr>
        <w:ind w:left="426" w:hanging="426"/>
        <w:rPr>
          <w:rFonts w:ascii="Arial" w:hAnsi="Arial" w:cs="Arial"/>
        </w:rPr>
      </w:pPr>
      <w:r w:rsidRPr="00BA49DC">
        <w:rPr>
          <w:rFonts w:ascii="Arial" w:hAnsi="Arial" w:cs="Arial"/>
        </w:rPr>
        <w:t>If the temperature stops to rise.</w:t>
      </w:r>
    </w:p>
    <w:p w14:paraId="1BD8B3BF" w14:textId="77777777" w:rsidR="00114806" w:rsidRPr="00114806" w:rsidRDefault="00114806" w:rsidP="00BA49DC">
      <w:pPr>
        <w:ind w:left="426" w:hanging="426"/>
        <w:rPr>
          <w:rFonts w:ascii="Arial" w:hAnsi="Arial" w:cs="Arial"/>
        </w:rPr>
      </w:pPr>
    </w:p>
    <w:p w14:paraId="637457B0" w14:textId="77777777" w:rsidR="00114806" w:rsidRPr="00114806" w:rsidRDefault="00114806" w:rsidP="00BA49DC">
      <w:pPr>
        <w:ind w:left="426" w:hanging="426"/>
        <w:rPr>
          <w:rFonts w:ascii="Arial" w:hAnsi="Arial" w:cs="Arial"/>
        </w:rPr>
      </w:pPr>
      <w:r w:rsidRPr="00114806">
        <w:rPr>
          <w:rFonts w:ascii="Arial" w:hAnsi="Arial" w:cs="Arial"/>
        </w:rPr>
        <w:t xml:space="preserve">Reset the temperature controller on automatic with set at 70 </w:t>
      </w:r>
      <w:r w:rsidRPr="00114806">
        <w:rPr>
          <w:rFonts w:ascii="Arial" w:hAnsi="Arial" w:cs="Arial"/>
          <w:b/>
          <w:bCs/>
          <w:vertAlign w:val="superscript"/>
        </w:rPr>
        <w:t>o</w:t>
      </w:r>
      <w:r w:rsidRPr="00114806">
        <w:rPr>
          <w:rFonts w:ascii="Arial" w:hAnsi="Arial" w:cs="Arial"/>
        </w:rPr>
        <w:t>C.</w:t>
      </w:r>
    </w:p>
    <w:p w14:paraId="0154E8B6" w14:textId="77777777" w:rsidR="00114806" w:rsidRPr="00114806" w:rsidRDefault="00114806" w:rsidP="00BA49DC">
      <w:pPr>
        <w:ind w:left="426" w:hanging="426"/>
        <w:rPr>
          <w:rFonts w:ascii="Arial" w:hAnsi="Arial" w:cs="Arial"/>
        </w:rPr>
      </w:pPr>
    </w:p>
    <w:p w14:paraId="31704591" w14:textId="77777777" w:rsidR="00114806" w:rsidRPr="00114806" w:rsidRDefault="00114806" w:rsidP="00BA49DC">
      <w:pPr>
        <w:ind w:left="426" w:hanging="426"/>
        <w:rPr>
          <w:rFonts w:ascii="Arial" w:hAnsi="Arial" w:cs="Arial"/>
        </w:rPr>
      </w:pPr>
      <w:r w:rsidRPr="00114806">
        <w:rPr>
          <w:rFonts w:ascii="Arial" w:hAnsi="Arial" w:cs="Arial"/>
        </w:rPr>
        <w:lastRenderedPageBreak/>
        <w:t xml:space="preserve">Start again with the sending of the catalyst at a reduced flow rate (about 50% of the old value) and continue with the polymerization at 70 </w:t>
      </w:r>
      <w:r w:rsidRPr="00114806">
        <w:rPr>
          <w:rFonts w:ascii="Arial" w:hAnsi="Arial" w:cs="Arial"/>
          <w:b/>
          <w:bCs/>
          <w:vertAlign w:val="superscript"/>
        </w:rPr>
        <w:t>o</w:t>
      </w:r>
      <w:r w:rsidRPr="00114806">
        <w:rPr>
          <w:rFonts w:ascii="Arial" w:hAnsi="Arial" w:cs="Arial"/>
        </w:rPr>
        <w:t>C and low capacity until the origin of the failure is identified and removed.</w:t>
      </w:r>
    </w:p>
    <w:p w14:paraId="3B298F0A" w14:textId="77777777" w:rsidR="00114806" w:rsidRPr="00114806" w:rsidRDefault="00114806" w:rsidP="00BA49DC">
      <w:pPr>
        <w:ind w:left="426" w:hanging="426"/>
        <w:rPr>
          <w:rFonts w:ascii="Arial" w:hAnsi="Arial" w:cs="Arial"/>
        </w:rPr>
      </w:pPr>
    </w:p>
    <w:p w14:paraId="44613CED" w14:textId="77777777" w:rsidR="00114806" w:rsidRPr="00114806" w:rsidRDefault="00114806" w:rsidP="00BA49DC">
      <w:pPr>
        <w:ind w:left="426" w:hanging="426"/>
        <w:rPr>
          <w:rFonts w:ascii="Arial" w:hAnsi="Arial" w:cs="Arial"/>
        </w:rPr>
      </w:pPr>
      <w:r w:rsidRPr="00114806">
        <w:rPr>
          <w:rFonts w:ascii="Arial" w:hAnsi="Arial" w:cs="Arial"/>
        </w:rPr>
        <w:t>Gradually increase the catalyst flow rate until the standard operating conditions are reached.</w:t>
      </w:r>
    </w:p>
    <w:p w14:paraId="616B1A6D" w14:textId="77777777" w:rsidR="00114806" w:rsidRPr="00114806" w:rsidRDefault="00114806" w:rsidP="00BA49DC">
      <w:pPr>
        <w:ind w:left="426" w:hanging="426"/>
        <w:rPr>
          <w:rFonts w:ascii="Arial" w:hAnsi="Arial" w:cs="Arial"/>
        </w:rPr>
      </w:pPr>
    </w:p>
    <w:p w14:paraId="64E1A8A1" w14:textId="77777777" w:rsidR="00114806" w:rsidRPr="00BA49DC" w:rsidRDefault="00114806" w:rsidP="00BA49DC">
      <w:pPr>
        <w:ind w:left="426" w:hanging="426"/>
        <w:rPr>
          <w:rFonts w:ascii="Arial" w:hAnsi="Arial" w:cs="Arial"/>
        </w:rPr>
      </w:pPr>
      <w:r w:rsidRPr="00BA49DC">
        <w:rPr>
          <w:rFonts w:ascii="Arial" w:hAnsi="Arial" w:cs="Arial"/>
        </w:rPr>
        <w:t>If, on the contrary, it is not possible to get again the temperature control, in that case proceed with the emergency shutdown of the reaction according to the procedures described in the relevant chapter.</w:t>
      </w:r>
    </w:p>
    <w:p w14:paraId="400F0AF2" w14:textId="77777777" w:rsidR="00114806" w:rsidRPr="00114806" w:rsidRDefault="00114806" w:rsidP="00BA49DC">
      <w:pPr>
        <w:ind w:left="426" w:hanging="426"/>
        <w:rPr>
          <w:rFonts w:ascii="Arial" w:hAnsi="Arial" w:cs="Arial"/>
        </w:rPr>
      </w:pPr>
    </w:p>
    <w:p w14:paraId="1C23B351" w14:textId="09CA4928" w:rsidR="00114806" w:rsidRPr="00BA49DC" w:rsidRDefault="00114806" w:rsidP="00BA49DC">
      <w:pPr>
        <w:ind w:left="426" w:hanging="426"/>
        <w:rPr>
          <w:rFonts w:ascii="Arial" w:hAnsi="Arial" w:cs="Arial"/>
        </w:rPr>
      </w:pPr>
      <w:r w:rsidRPr="00BA49DC">
        <w:rPr>
          <w:rFonts w:ascii="Arial" w:hAnsi="Arial" w:cs="Arial"/>
          <w:u w:val="single"/>
        </w:rPr>
        <w:t>R 202 Reactor Pressure Control</w:t>
      </w:r>
      <w:r w:rsidRPr="00BA49DC">
        <w:rPr>
          <w:rFonts w:ascii="Arial" w:hAnsi="Arial" w:cs="Arial"/>
        </w:rPr>
        <w:t>:</w:t>
      </w:r>
    </w:p>
    <w:p w14:paraId="20A2F641" w14:textId="77777777" w:rsidR="00114806" w:rsidRPr="00114806" w:rsidRDefault="00114806" w:rsidP="00BA49DC">
      <w:pPr>
        <w:ind w:left="426" w:hanging="426"/>
        <w:rPr>
          <w:rFonts w:ascii="Arial" w:hAnsi="Arial" w:cs="Arial"/>
        </w:rPr>
      </w:pPr>
    </w:p>
    <w:p w14:paraId="26CDEE90" w14:textId="77777777" w:rsidR="00114806" w:rsidRPr="00BA49DC" w:rsidRDefault="00114806" w:rsidP="00BA49DC">
      <w:pPr>
        <w:ind w:left="426" w:hanging="426"/>
        <w:rPr>
          <w:rFonts w:ascii="Arial" w:hAnsi="Arial" w:cs="Arial"/>
        </w:rPr>
      </w:pPr>
      <w:r w:rsidRPr="00BA49DC">
        <w:rPr>
          <w:rFonts w:ascii="Arial" w:hAnsi="Arial" w:cs="Arial"/>
        </w:rPr>
        <w:t>The pressure in the reactor and in the system connected to it prepolymerizer and precontacting pot is controlled ensuring that the pressure in the surge drum V 202 is constant.</w:t>
      </w:r>
    </w:p>
    <w:p w14:paraId="4545C0B6" w14:textId="77777777" w:rsidR="00114806" w:rsidRPr="00114806" w:rsidRDefault="00114806" w:rsidP="00BA49DC">
      <w:pPr>
        <w:ind w:left="426" w:hanging="426"/>
        <w:rPr>
          <w:rFonts w:ascii="Arial" w:hAnsi="Arial" w:cs="Arial"/>
        </w:rPr>
      </w:pPr>
    </w:p>
    <w:p w14:paraId="1FFEDB03" w14:textId="5E855D5F" w:rsidR="00114806" w:rsidRPr="00BA49DC" w:rsidRDefault="00114806" w:rsidP="00BA49DC">
      <w:pPr>
        <w:ind w:left="426" w:hanging="426"/>
        <w:rPr>
          <w:rFonts w:ascii="Arial" w:hAnsi="Arial" w:cs="Arial"/>
        </w:rPr>
      </w:pPr>
      <w:r w:rsidRPr="00BA49DC">
        <w:rPr>
          <w:rFonts w:ascii="Arial" w:hAnsi="Arial" w:cs="Arial"/>
        </w:rPr>
        <w:t xml:space="preserve">It is necessary to keep under control the </w:t>
      </w:r>
      <w:del w:id="133" w:author="Rahul R Menon" w:date="2022-03-24T12:09:00Z">
        <w:r w:rsidRPr="00BA49DC" w:rsidDel="00CE1295">
          <w:rPr>
            <w:rFonts w:ascii="Arial" w:hAnsi="Arial" w:cs="Arial"/>
          </w:rPr>
          <w:delText>PRC</w:delText>
        </w:r>
      </w:del>
      <w:ins w:id="134" w:author="Rahul R Menon" w:date="2022-03-24T12:09:00Z">
        <w:r w:rsidR="00CE1295">
          <w:rPr>
            <w:rFonts w:ascii="Arial" w:hAnsi="Arial" w:cs="Arial"/>
          </w:rPr>
          <w:t>PIC</w:t>
        </w:r>
      </w:ins>
      <w:r w:rsidRPr="00BA49DC">
        <w:rPr>
          <w:rFonts w:ascii="Arial" w:hAnsi="Arial" w:cs="Arial"/>
        </w:rPr>
        <w:t xml:space="preserve"> 1802.1 installed on the upper part of the surge drum, comparing the value read on it with the two recorders  PR 1901 and PR 1904 on the lower curves of the reactor.</w:t>
      </w:r>
    </w:p>
    <w:p w14:paraId="0F24D437" w14:textId="77777777" w:rsidR="00114806" w:rsidRPr="00114806" w:rsidRDefault="00114806" w:rsidP="00BA49DC">
      <w:pPr>
        <w:ind w:left="426" w:hanging="426"/>
        <w:rPr>
          <w:rFonts w:ascii="Arial" w:hAnsi="Arial" w:cs="Arial"/>
        </w:rPr>
      </w:pPr>
    </w:p>
    <w:p w14:paraId="12EDF875" w14:textId="77777777" w:rsidR="00114806" w:rsidRPr="00BA49DC" w:rsidRDefault="00114806" w:rsidP="00BA49DC">
      <w:pPr>
        <w:ind w:left="426" w:hanging="426"/>
        <w:rPr>
          <w:rFonts w:ascii="Arial" w:hAnsi="Arial" w:cs="Arial"/>
        </w:rPr>
      </w:pPr>
      <w:r w:rsidRPr="00BA49DC">
        <w:rPr>
          <w:rFonts w:ascii="Arial" w:hAnsi="Arial" w:cs="Arial"/>
        </w:rPr>
        <w:t>A lowering of the pressure, warned by PAL 1802.1 can cause cavitation problems to the circulation pump of the slurry P 202 (due to formation of gas inside the reactor.  This cause is to be searched in the inefficiency of the pressurization system, e.g. instrumentation failure, lack of propylene and lack of steam to the evaporator E 203.</w:t>
      </w:r>
    </w:p>
    <w:p w14:paraId="4E615601" w14:textId="77777777" w:rsidR="00114806" w:rsidRPr="00114806" w:rsidRDefault="00114806" w:rsidP="00BA49DC">
      <w:pPr>
        <w:ind w:left="426" w:hanging="426"/>
        <w:rPr>
          <w:rFonts w:ascii="Arial" w:hAnsi="Arial" w:cs="Arial"/>
        </w:rPr>
      </w:pPr>
    </w:p>
    <w:p w14:paraId="072D325E" w14:textId="77777777" w:rsidR="00114806" w:rsidRPr="00BA49DC" w:rsidRDefault="00114806" w:rsidP="00BA49DC">
      <w:pPr>
        <w:ind w:left="426" w:hanging="426"/>
        <w:rPr>
          <w:rFonts w:ascii="Arial" w:hAnsi="Arial" w:cs="Arial"/>
        </w:rPr>
      </w:pPr>
      <w:r w:rsidRPr="00BA49DC">
        <w:rPr>
          <w:rFonts w:ascii="Arial" w:hAnsi="Arial" w:cs="Arial"/>
        </w:rPr>
        <w:t>A pressure increase in the surge drum warned by PAH 1802.1 at 36.5 kg/cm2g will reveal either an anomalous operation of the evaporator or problems on the discharge line of the reactor or on the balancing line between the reactor and the surge drum.</w:t>
      </w:r>
    </w:p>
    <w:p w14:paraId="6BF1F6FE" w14:textId="77777777" w:rsidR="00114806" w:rsidRPr="00114806" w:rsidRDefault="00114806" w:rsidP="00BA49DC">
      <w:pPr>
        <w:ind w:left="426" w:hanging="426"/>
        <w:rPr>
          <w:rFonts w:ascii="Arial" w:hAnsi="Arial" w:cs="Arial"/>
        </w:rPr>
      </w:pPr>
    </w:p>
    <w:p w14:paraId="3C9D6CFA" w14:textId="77777777" w:rsidR="00114806" w:rsidRPr="00BA49DC" w:rsidRDefault="00114806" w:rsidP="00BA49DC">
      <w:pPr>
        <w:ind w:left="426" w:hanging="426"/>
        <w:rPr>
          <w:rFonts w:ascii="Arial" w:hAnsi="Arial" w:cs="Arial"/>
        </w:rPr>
      </w:pPr>
      <w:r w:rsidRPr="00BA49DC">
        <w:rPr>
          <w:rFonts w:ascii="Arial" w:hAnsi="Arial" w:cs="Arial"/>
        </w:rPr>
        <w:t>In this letter case, if the pressure in the reactor is continuously rising (this warned by the alarm PSH 1901), it will be necessary to cut off immediately the reactor by pressing the shut down push button HS 1809/S, which actuates the interlock I 1803 (see interlocks description).</w:t>
      </w:r>
    </w:p>
    <w:p w14:paraId="7E6A92A6" w14:textId="77777777" w:rsidR="00114806" w:rsidRPr="00114806" w:rsidRDefault="00114806" w:rsidP="00BA49DC">
      <w:pPr>
        <w:ind w:left="426" w:hanging="426"/>
        <w:rPr>
          <w:rFonts w:ascii="Arial" w:hAnsi="Arial" w:cs="Arial"/>
        </w:rPr>
      </w:pPr>
    </w:p>
    <w:p w14:paraId="5988F6B8" w14:textId="77777777" w:rsidR="00114806" w:rsidRPr="00BA49DC" w:rsidRDefault="00114806" w:rsidP="00BA49DC">
      <w:pPr>
        <w:ind w:left="426" w:hanging="426"/>
        <w:rPr>
          <w:rFonts w:ascii="Arial" w:hAnsi="Arial" w:cs="Arial"/>
        </w:rPr>
      </w:pPr>
      <w:r w:rsidRPr="00BA49DC">
        <w:rPr>
          <w:rFonts w:ascii="Arial" w:hAnsi="Arial" w:cs="Arial"/>
        </w:rPr>
        <w:t>If, in spite of the block of the feeds, the pressure increase further, it is necessary to stop immediately the reaction before the release of the safety valves.</w:t>
      </w:r>
    </w:p>
    <w:p w14:paraId="766DD9F7" w14:textId="77777777" w:rsidR="00114806" w:rsidRPr="00114806" w:rsidRDefault="00114806" w:rsidP="00BA49DC">
      <w:pPr>
        <w:ind w:left="426" w:hanging="426"/>
        <w:rPr>
          <w:rFonts w:ascii="Arial" w:hAnsi="Arial" w:cs="Arial"/>
        </w:rPr>
      </w:pPr>
    </w:p>
    <w:p w14:paraId="6F4FD2DC" w14:textId="6EB24ACD" w:rsidR="00114806" w:rsidRPr="00BA49DC" w:rsidRDefault="00114806" w:rsidP="00BA49DC">
      <w:pPr>
        <w:ind w:left="426" w:hanging="426"/>
        <w:rPr>
          <w:rFonts w:ascii="Arial" w:hAnsi="Arial" w:cs="Arial"/>
        </w:rPr>
      </w:pPr>
      <w:r w:rsidRPr="00BA49DC">
        <w:rPr>
          <w:rFonts w:ascii="Arial" w:hAnsi="Arial" w:cs="Arial"/>
          <w:u w:val="single"/>
        </w:rPr>
        <w:t>Reactor system level control</w:t>
      </w:r>
      <w:r w:rsidRPr="00BA49DC">
        <w:rPr>
          <w:rFonts w:ascii="Arial" w:hAnsi="Arial" w:cs="Arial"/>
        </w:rPr>
        <w:t>:</w:t>
      </w:r>
    </w:p>
    <w:p w14:paraId="6459451F" w14:textId="77777777" w:rsidR="00114806" w:rsidRPr="00114806" w:rsidRDefault="00114806" w:rsidP="00BA49DC">
      <w:pPr>
        <w:ind w:left="426" w:hanging="426"/>
        <w:rPr>
          <w:rFonts w:ascii="Arial" w:hAnsi="Arial" w:cs="Arial"/>
        </w:rPr>
      </w:pPr>
    </w:p>
    <w:p w14:paraId="4FBD9233" w14:textId="77777777" w:rsidR="00114806" w:rsidRPr="00BA49DC" w:rsidRDefault="00114806" w:rsidP="00BA49DC">
      <w:pPr>
        <w:ind w:left="426" w:hanging="426"/>
        <w:rPr>
          <w:rFonts w:ascii="Arial" w:hAnsi="Arial" w:cs="Arial"/>
        </w:rPr>
      </w:pPr>
      <w:r w:rsidRPr="00BA49DC">
        <w:rPr>
          <w:rFonts w:ascii="Arial" w:hAnsi="Arial" w:cs="Arial"/>
        </w:rPr>
        <w:t>A reduction in the level of the surge drum V 202, warned by LRAL 1801 A/B, under normal running conditions, will reveal an anomalous operation of the discharge valve of the reactor  LV 1801.  In such a case, problems can arise also in the downstream sections (especially flash and degassing).</w:t>
      </w:r>
    </w:p>
    <w:p w14:paraId="369E837F" w14:textId="77777777" w:rsidR="00114806" w:rsidRPr="00114806" w:rsidRDefault="00114806" w:rsidP="00BA49DC">
      <w:pPr>
        <w:ind w:left="426" w:hanging="426"/>
        <w:rPr>
          <w:rFonts w:ascii="Arial" w:hAnsi="Arial" w:cs="Arial"/>
        </w:rPr>
      </w:pPr>
    </w:p>
    <w:p w14:paraId="7A277839" w14:textId="77777777" w:rsidR="00114806" w:rsidRPr="00BA49DC" w:rsidRDefault="00114806" w:rsidP="00BA49DC">
      <w:pPr>
        <w:ind w:left="426" w:hanging="426"/>
        <w:rPr>
          <w:rFonts w:ascii="Arial" w:hAnsi="Arial" w:cs="Arial"/>
        </w:rPr>
      </w:pPr>
      <w:r w:rsidRPr="00BA49DC">
        <w:rPr>
          <w:rFonts w:ascii="Arial" w:hAnsi="Arial" w:cs="Arial"/>
        </w:rPr>
        <w:t>The cause of the failure is to be searched in the instrumentation or in the block in open position of the discharging vee ball valve.</w:t>
      </w:r>
    </w:p>
    <w:p w14:paraId="573C21C9" w14:textId="77777777" w:rsidR="00114806" w:rsidRPr="00114806" w:rsidRDefault="00114806" w:rsidP="00BA49DC">
      <w:pPr>
        <w:ind w:left="426" w:hanging="426"/>
        <w:rPr>
          <w:rFonts w:ascii="Arial" w:hAnsi="Arial" w:cs="Arial"/>
        </w:rPr>
      </w:pPr>
    </w:p>
    <w:p w14:paraId="38E8F842" w14:textId="77777777" w:rsidR="00114806" w:rsidRPr="00BA49DC" w:rsidRDefault="00114806" w:rsidP="00BA49DC">
      <w:pPr>
        <w:ind w:left="426" w:hanging="426"/>
        <w:rPr>
          <w:rFonts w:ascii="Arial" w:hAnsi="Arial" w:cs="Arial"/>
        </w:rPr>
      </w:pPr>
      <w:r w:rsidRPr="00BA49DC">
        <w:rPr>
          <w:rFonts w:ascii="Arial" w:hAnsi="Arial" w:cs="Arial"/>
        </w:rPr>
        <w:t>A level increase is also due to discharging problems from the reactor.</w:t>
      </w:r>
    </w:p>
    <w:p w14:paraId="5C88C674" w14:textId="77777777" w:rsidR="00114806" w:rsidRPr="00114806" w:rsidRDefault="00114806" w:rsidP="00BA49DC">
      <w:pPr>
        <w:ind w:left="426" w:hanging="426"/>
        <w:rPr>
          <w:rFonts w:ascii="Arial" w:hAnsi="Arial" w:cs="Arial"/>
        </w:rPr>
      </w:pPr>
    </w:p>
    <w:p w14:paraId="06323F1D" w14:textId="77777777" w:rsidR="00114806" w:rsidRPr="00BA49DC" w:rsidRDefault="00114806" w:rsidP="00BA49DC">
      <w:pPr>
        <w:ind w:left="426" w:hanging="426"/>
        <w:rPr>
          <w:rFonts w:ascii="Arial" w:hAnsi="Arial" w:cs="Arial"/>
        </w:rPr>
      </w:pPr>
      <w:r w:rsidRPr="00BA49DC">
        <w:rPr>
          <w:rFonts w:ascii="Arial" w:hAnsi="Arial" w:cs="Arial"/>
        </w:rPr>
        <w:t>It is necessary to check for all the flow rates fed to the reactor, verifying also the compliance with the set values through the comparison with the vapours flow rate from V-301.</w:t>
      </w:r>
    </w:p>
    <w:p w14:paraId="50ABEF63" w14:textId="77777777" w:rsidR="00114806" w:rsidRPr="00114806" w:rsidRDefault="00114806" w:rsidP="00BA49DC">
      <w:pPr>
        <w:ind w:left="426" w:hanging="426"/>
        <w:rPr>
          <w:rFonts w:ascii="Arial" w:hAnsi="Arial" w:cs="Arial"/>
        </w:rPr>
      </w:pPr>
    </w:p>
    <w:p w14:paraId="6F0B771D" w14:textId="77777777" w:rsidR="00114806" w:rsidRPr="00BA49DC" w:rsidRDefault="00114806" w:rsidP="00BA49DC">
      <w:pPr>
        <w:ind w:left="426" w:hanging="426"/>
        <w:rPr>
          <w:rFonts w:ascii="Arial" w:hAnsi="Arial" w:cs="Arial"/>
        </w:rPr>
      </w:pPr>
      <w:r w:rsidRPr="00BA49DC">
        <w:rPr>
          <w:rFonts w:ascii="Arial" w:hAnsi="Arial" w:cs="Arial"/>
        </w:rPr>
        <w:t>If the level rises to dangerous values, the intervention of the level switch LSH 1804 will stop all the feeds to the reactor actuating the interlock I 1802 (see interlocks description).</w:t>
      </w:r>
    </w:p>
    <w:p w14:paraId="25E57EAF" w14:textId="77777777" w:rsidR="00114806" w:rsidRPr="00114806" w:rsidRDefault="00114806" w:rsidP="00BA49DC">
      <w:pPr>
        <w:ind w:left="426" w:hanging="426"/>
        <w:rPr>
          <w:rFonts w:ascii="Arial" w:hAnsi="Arial" w:cs="Arial"/>
        </w:rPr>
      </w:pPr>
    </w:p>
    <w:p w14:paraId="7039CFD2" w14:textId="097FC1EE" w:rsidR="00114806" w:rsidRPr="00BA49DC" w:rsidRDefault="00114806" w:rsidP="00BA49DC">
      <w:pPr>
        <w:ind w:left="426" w:hanging="426"/>
        <w:rPr>
          <w:rFonts w:ascii="Arial" w:hAnsi="Arial" w:cs="Arial"/>
        </w:rPr>
      </w:pPr>
      <w:r w:rsidRPr="00BA49DC">
        <w:rPr>
          <w:rFonts w:ascii="Arial" w:hAnsi="Arial" w:cs="Arial"/>
          <w:u w:val="single"/>
        </w:rPr>
        <w:t>Density Control in the Reactor R 202</w:t>
      </w:r>
    </w:p>
    <w:p w14:paraId="74E699BB" w14:textId="77777777" w:rsidR="00114806" w:rsidRPr="00114806" w:rsidRDefault="00114806" w:rsidP="00BA49DC">
      <w:pPr>
        <w:ind w:left="426" w:hanging="426"/>
        <w:rPr>
          <w:rFonts w:ascii="Arial" w:hAnsi="Arial" w:cs="Arial"/>
        </w:rPr>
      </w:pPr>
    </w:p>
    <w:p w14:paraId="4DA4913F" w14:textId="484ED5B5" w:rsidR="00114806" w:rsidRPr="00BA49DC" w:rsidRDefault="00114806" w:rsidP="00BA49DC">
      <w:pPr>
        <w:ind w:left="426" w:hanging="426"/>
        <w:rPr>
          <w:rFonts w:ascii="Arial" w:hAnsi="Arial" w:cs="Arial"/>
        </w:rPr>
      </w:pPr>
      <w:r w:rsidRPr="00BA49DC">
        <w:rPr>
          <w:rFonts w:ascii="Arial" w:hAnsi="Arial" w:cs="Arial"/>
        </w:rPr>
        <w:t>The concentration in the reactor is controlled by the density meter DIC 1901, which maintains the density of the slurry to the optimal running values (about 560-570 kg/m3), operating in cascade on the set of the flow rate controller of the propylene to the reaction (</w:t>
      </w:r>
      <w:del w:id="135" w:author="Rahul R Menon" w:date="2022-03-24T12:07:00Z">
        <w:r w:rsidRPr="00BA49DC" w:rsidDel="00CE1295">
          <w:rPr>
            <w:rFonts w:ascii="Arial" w:hAnsi="Arial" w:cs="Arial"/>
          </w:rPr>
          <w:delText>FRC</w:delText>
        </w:r>
      </w:del>
      <w:ins w:id="136" w:author="Rahul R Menon" w:date="2022-03-24T12:07:00Z">
        <w:r w:rsidR="00CE1295">
          <w:rPr>
            <w:rFonts w:ascii="Arial" w:hAnsi="Arial" w:cs="Arial"/>
          </w:rPr>
          <w:t>FIC</w:t>
        </w:r>
      </w:ins>
      <w:r w:rsidRPr="00BA49DC">
        <w:rPr>
          <w:rFonts w:ascii="Arial" w:hAnsi="Arial" w:cs="Arial"/>
        </w:rPr>
        <w:t xml:space="preserve"> 1702).</w:t>
      </w:r>
    </w:p>
    <w:p w14:paraId="3D64F088" w14:textId="77777777" w:rsidR="00114806" w:rsidRPr="00114806" w:rsidRDefault="00114806" w:rsidP="00BA49DC">
      <w:pPr>
        <w:ind w:left="426" w:hanging="426"/>
        <w:rPr>
          <w:rFonts w:ascii="Arial" w:hAnsi="Arial" w:cs="Arial"/>
        </w:rPr>
      </w:pPr>
    </w:p>
    <w:p w14:paraId="646C78A8"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The highest density values involve remarkable increase of the power absorbed by the motor of the circulation pump P 202, whose operation tends to become unstable.The propylene flow is to be increased to control higher density and if the density still rises,cut off the catalyst.</w:t>
      </w:r>
    </w:p>
    <w:p w14:paraId="305DAA69" w14:textId="77777777" w:rsidR="00114806" w:rsidRPr="00114806" w:rsidRDefault="00114806" w:rsidP="00BA49DC">
      <w:pPr>
        <w:ind w:left="426" w:hanging="426"/>
        <w:rPr>
          <w:rFonts w:ascii="Arial" w:hAnsi="Arial" w:cs="Arial"/>
        </w:rPr>
      </w:pPr>
    </w:p>
    <w:p w14:paraId="145F4EC5" w14:textId="77777777" w:rsidR="00114806" w:rsidRPr="00BA49DC" w:rsidRDefault="00114806" w:rsidP="00BA49DC">
      <w:pPr>
        <w:ind w:left="426" w:hanging="426"/>
        <w:rPr>
          <w:rFonts w:ascii="Arial" w:hAnsi="Arial" w:cs="Arial"/>
        </w:rPr>
      </w:pPr>
      <w:r w:rsidRPr="00BA49DC">
        <w:rPr>
          <w:rFonts w:ascii="Arial" w:hAnsi="Arial" w:cs="Arial"/>
        </w:rPr>
        <w:t>The density controller is, obviously, excluded during  the starting phases and during  the dilutions in the reactor emergency.</w:t>
      </w:r>
    </w:p>
    <w:p w14:paraId="275DA021" w14:textId="77777777" w:rsidR="00114806" w:rsidRPr="00114806" w:rsidRDefault="00114806" w:rsidP="00BA49DC">
      <w:pPr>
        <w:ind w:left="426" w:hanging="426"/>
        <w:rPr>
          <w:rFonts w:ascii="Arial" w:hAnsi="Arial" w:cs="Arial"/>
        </w:rPr>
      </w:pPr>
    </w:p>
    <w:p w14:paraId="4DD4CD2E" w14:textId="610E743B" w:rsidR="00114806" w:rsidRPr="00BA49DC" w:rsidRDefault="00114806" w:rsidP="00BA49DC">
      <w:pPr>
        <w:ind w:left="426" w:hanging="426"/>
        <w:rPr>
          <w:rFonts w:ascii="Arial" w:hAnsi="Arial" w:cs="Arial"/>
        </w:rPr>
      </w:pPr>
      <w:r w:rsidRPr="00BA49DC">
        <w:rPr>
          <w:rFonts w:ascii="Arial" w:hAnsi="Arial" w:cs="Arial"/>
          <w:u w:val="single"/>
        </w:rPr>
        <w:t>Yield and Production Control</w:t>
      </w:r>
      <w:r w:rsidRPr="00BA49DC">
        <w:rPr>
          <w:rFonts w:ascii="Arial" w:hAnsi="Arial" w:cs="Arial"/>
        </w:rPr>
        <w:t>:</w:t>
      </w:r>
    </w:p>
    <w:p w14:paraId="77D04A94" w14:textId="77777777" w:rsidR="00114806" w:rsidRPr="00114806" w:rsidRDefault="00114806" w:rsidP="00BA49DC">
      <w:pPr>
        <w:ind w:left="426" w:hanging="426"/>
        <w:rPr>
          <w:rFonts w:ascii="Arial" w:hAnsi="Arial" w:cs="Arial"/>
        </w:rPr>
      </w:pPr>
    </w:p>
    <w:p w14:paraId="0CCA0D0D" w14:textId="50124DF9" w:rsidR="00114806" w:rsidRPr="00BA49DC" w:rsidRDefault="00114806" w:rsidP="00BA49DC">
      <w:pPr>
        <w:ind w:left="426" w:hanging="426"/>
        <w:rPr>
          <w:rFonts w:ascii="Arial" w:hAnsi="Arial" w:cs="Arial"/>
        </w:rPr>
      </w:pPr>
      <w:r w:rsidRPr="00BA49DC">
        <w:rPr>
          <w:rFonts w:ascii="Arial" w:hAnsi="Arial" w:cs="Arial"/>
        </w:rPr>
        <w:t>They can be calculated as follows:</w:t>
      </w:r>
    </w:p>
    <w:p w14:paraId="3E6353CF" w14:textId="77777777" w:rsidR="00114806" w:rsidRPr="00114806" w:rsidRDefault="00114806" w:rsidP="00BA49DC">
      <w:pPr>
        <w:ind w:left="426" w:hanging="426"/>
        <w:rPr>
          <w:rFonts w:ascii="Arial" w:hAnsi="Arial" w:cs="Arial"/>
        </w:rPr>
      </w:pPr>
    </w:p>
    <w:p w14:paraId="03930CDC" w14:textId="61A45EA6" w:rsidR="00114806" w:rsidRPr="00BA49DC" w:rsidRDefault="00114806" w:rsidP="00BA49DC">
      <w:pPr>
        <w:ind w:left="426" w:hanging="426"/>
        <w:rPr>
          <w:rFonts w:ascii="Arial" w:hAnsi="Arial" w:cs="Arial"/>
        </w:rPr>
      </w:pPr>
      <w:r w:rsidRPr="00BA49DC">
        <w:rPr>
          <w:rFonts w:ascii="Arial" w:hAnsi="Arial" w:cs="Arial"/>
        </w:rPr>
        <w:t>Hourly production calculation.</w:t>
      </w:r>
    </w:p>
    <w:p w14:paraId="3B611389"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682816" behindDoc="0" locked="0" layoutInCell="1" allowOverlap="1" wp14:anchorId="0E9D64AA" wp14:editId="472B7F36">
                <wp:simplePos x="0" y="0"/>
                <wp:positionH relativeFrom="column">
                  <wp:posOffset>5772150</wp:posOffset>
                </wp:positionH>
                <wp:positionV relativeFrom="paragraph">
                  <wp:posOffset>151765</wp:posOffset>
                </wp:positionV>
                <wp:extent cx="114300" cy="571500"/>
                <wp:effectExtent l="9525" t="9525" r="9525" b="9525"/>
                <wp:wrapNone/>
                <wp:docPr id="1106" name="Group 1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571500"/>
                          <a:chOff x="4410" y="10080"/>
                          <a:chExt cx="180" cy="720"/>
                        </a:xfrm>
                      </wpg:grpSpPr>
                      <wps:wsp>
                        <wps:cNvPr id="1107" name="Line 187"/>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Line 188"/>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Line 189"/>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94795A" id="Group 1106" o:spid="_x0000_s1026" style="position:absolute;margin-left:454.5pt;margin-top:11.95pt;width:9pt;height:45pt;flip:x;z-index:251682816"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">
                <v:line id="Line 187"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"/>
                <v:line id="Line 188"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"/>
                <v:line id="Line 189"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"/>
              </v:group>
            </w:pict>
          </mc:Fallback>
        </mc:AlternateContent>
      </w:r>
      <w:r w:rsidRPr="00114806">
        <w:rPr>
          <w:rFonts w:ascii="Arial" w:hAnsi="Arial" w:cs="Arial"/>
          <w:noProof/>
        </w:rPr>
        <mc:AlternateContent>
          <mc:Choice Requires="wpg">
            <w:drawing>
              <wp:anchor distT="0" distB="0" distL="114300" distR="114300" simplePos="0" relativeHeight="251687936" behindDoc="0" locked="0" layoutInCell="1" allowOverlap="1" wp14:anchorId="6ABC0FF5" wp14:editId="4BBD25EF">
                <wp:simplePos x="0" y="0"/>
                <wp:positionH relativeFrom="column">
                  <wp:posOffset>4972050</wp:posOffset>
                </wp:positionH>
                <wp:positionV relativeFrom="paragraph">
                  <wp:posOffset>151765</wp:posOffset>
                </wp:positionV>
                <wp:extent cx="114300" cy="571500"/>
                <wp:effectExtent l="9525" t="9525" r="9525" b="9525"/>
                <wp:wrapNone/>
                <wp:docPr id="1102" name="Group 1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571500"/>
                          <a:chOff x="4410" y="10080"/>
                          <a:chExt cx="180" cy="720"/>
                        </a:xfrm>
                      </wpg:grpSpPr>
                      <wps:wsp>
                        <wps:cNvPr id="1103" name="Line 207"/>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4" name="Line 208"/>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 name="Line 209"/>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678590" id="Group 1102" o:spid="_x0000_s1026" style="position:absolute;margin-left:391.5pt;margin-top:11.95pt;width:9pt;height:45pt;z-index:251687936"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">
                <v:line id="Line 207"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"/>
                <v:line id="Line 208"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AFxQAAAN0AAAAPAAAAZHJzL2Rvd25yZXYueG1sRE9Na8JA&#10;EL0X/A/LFHqrG20J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AydIAFxQAAAN0AAAAP&#10;AAAAAAAAAAAAAAAAAAcCAABkcnMvZG93bnJldi54bWxQSwUGAAAAAAMAAwC3AAAA+QIAAAAA&#10;"/>
                <v:line id="Line 209"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"/>
              </v:group>
            </w:pict>
          </mc:Fallback>
        </mc:AlternateContent>
      </w:r>
      <w:r w:rsidRPr="00114806">
        <w:rPr>
          <w:rFonts w:ascii="Arial" w:hAnsi="Arial" w:cs="Arial"/>
          <w:noProof/>
        </w:rPr>
        <mc:AlternateContent>
          <mc:Choice Requires="wpg">
            <w:drawing>
              <wp:anchor distT="0" distB="0" distL="114300" distR="114300" simplePos="0" relativeHeight="251686912" behindDoc="0" locked="0" layoutInCell="1" allowOverlap="1" wp14:anchorId="32652C4C" wp14:editId="6E613DB8">
                <wp:simplePos x="0" y="0"/>
                <wp:positionH relativeFrom="column">
                  <wp:posOffset>4686300</wp:posOffset>
                </wp:positionH>
                <wp:positionV relativeFrom="paragraph">
                  <wp:posOffset>151765</wp:posOffset>
                </wp:positionV>
                <wp:extent cx="114300" cy="571500"/>
                <wp:effectExtent l="9525" t="9525" r="9525" b="9525"/>
                <wp:wrapNone/>
                <wp:docPr id="1098" name="Group 1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571500"/>
                          <a:chOff x="4410" y="10080"/>
                          <a:chExt cx="180" cy="720"/>
                        </a:xfrm>
                      </wpg:grpSpPr>
                      <wps:wsp>
                        <wps:cNvPr id="1099" name="Line 203"/>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Line 204"/>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1" name="Line 205"/>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EC472B" id="Group 1098" o:spid="_x0000_s1026" style="position:absolute;margin-left:369pt;margin-top:11.95pt;width:9pt;height:45pt;flip:x;z-index:251686912"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">
                <v:line id="Line 203"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"/>
                <v:line id="Line 204"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"/>
                <v:line id="Line 205"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"/>
              </v:group>
            </w:pict>
          </mc:Fallback>
        </mc:AlternateContent>
      </w:r>
      <w:r w:rsidRPr="00114806">
        <w:rPr>
          <w:rFonts w:ascii="Arial" w:hAnsi="Arial" w:cs="Arial"/>
          <w:noProof/>
        </w:rPr>
        <mc:AlternateContent>
          <mc:Choice Requires="wpg">
            <w:drawing>
              <wp:anchor distT="0" distB="0" distL="114300" distR="114300" simplePos="0" relativeHeight="251684864" behindDoc="0" locked="0" layoutInCell="1" allowOverlap="1" wp14:anchorId="23899B14" wp14:editId="710F2302">
                <wp:simplePos x="0" y="0"/>
                <wp:positionH relativeFrom="column">
                  <wp:posOffset>3943350</wp:posOffset>
                </wp:positionH>
                <wp:positionV relativeFrom="paragraph">
                  <wp:posOffset>151765</wp:posOffset>
                </wp:positionV>
                <wp:extent cx="114300" cy="571500"/>
                <wp:effectExtent l="9525" t="9525" r="9525" b="9525"/>
                <wp:wrapNone/>
                <wp:docPr id="1094" name="Group 1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571500"/>
                          <a:chOff x="4410" y="10080"/>
                          <a:chExt cx="180" cy="720"/>
                        </a:xfrm>
                      </wpg:grpSpPr>
                      <wps:wsp>
                        <wps:cNvPr id="1095" name="Line 195"/>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Line 196"/>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Line 197"/>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8AE544" id="Group 1094" o:spid="_x0000_s1026" style="position:absolute;margin-left:310.5pt;margin-top:11.95pt;width:9pt;height:45pt;z-index:251684864"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">
                <v:line id="Line 195"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"/>
                <v:line id="Line 196"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"/>
                <v:line id="Line 197"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"/>
              </v:group>
            </w:pict>
          </mc:Fallback>
        </mc:AlternateContent>
      </w:r>
      <w:r w:rsidRPr="00114806">
        <w:rPr>
          <w:rFonts w:ascii="Arial" w:hAnsi="Arial" w:cs="Arial"/>
          <w:noProof/>
        </w:rPr>
        <mc:AlternateContent>
          <mc:Choice Requires="wpg">
            <w:drawing>
              <wp:anchor distT="0" distB="0" distL="114300" distR="114300" simplePos="0" relativeHeight="251685888" behindDoc="0" locked="0" layoutInCell="1" allowOverlap="1" wp14:anchorId="6CBEEE46" wp14:editId="73C7D8A8">
                <wp:simplePos x="0" y="0"/>
                <wp:positionH relativeFrom="column">
                  <wp:posOffset>3657600</wp:posOffset>
                </wp:positionH>
                <wp:positionV relativeFrom="paragraph">
                  <wp:posOffset>151765</wp:posOffset>
                </wp:positionV>
                <wp:extent cx="114300" cy="571500"/>
                <wp:effectExtent l="9525" t="9525" r="9525" b="9525"/>
                <wp:wrapNone/>
                <wp:docPr id="1090" name="Group 10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571500"/>
                          <a:chOff x="4410" y="10080"/>
                          <a:chExt cx="180" cy="720"/>
                        </a:xfrm>
                      </wpg:grpSpPr>
                      <wps:wsp>
                        <wps:cNvPr id="1091" name="Line 199"/>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2" name="Line 200"/>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3" name="Line 201"/>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6267FF" id="Group 1090" o:spid="_x0000_s1026" style="position:absolute;margin-left:4in;margin-top:11.95pt;width:9pt;height:45pt;flip:x;z-index:251685888"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">
                <v:line id="Line 199"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"/>
                <v:line id="Line 200"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"/>
                <v:line id="Line 201"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"/>
              </v:group>
            </w:pict>
          </mc:Fallback>
        </mc:AlternateContent>
      </w:r>
      <w:r w:rsidRPr="00114806">
        <w:rPr>
          <w:rFonts w:ascii="Arial" w:hAnsi="Arial" w:cs="Arial"/>
          <w:noProof/>
        </w:rPr>
        <mc:AlternateContent>
          <mc:Choice Requires="wpg">
            <w:drawing>
              <wp:anchor distT="0" distB="0" distL="114300" distR="114300" simplePos="0" relativeHeight="251683840" behindDoc="0" locked="0" layoutInCell="1" allowOverlap="1" wp14:anchorId="54CF8E28" wp14:editId="398D6860">
                <wp:simplePos x="0" y="0"/>
                <wp:positionH relativeFrom="column">
                  <wp:posOffset>2743200</wp:posOffset>
                </wp:positionH>
                <wp:positionV relativeFrom="paragraph">
                  <wp:posOffset>151765</wp:posOffset>
                </wp:positionV>
                <wp:extent cx="114300" cy="571500"/>
                <wp:effectExtent l="9525" t="9525" r="9525" b="9525"/>
                <wp:wrapNone/>
                <wp:docPr id="1086" name="Group 10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571500"/>
                          <a:chOff x="4410" y="10080"/>
                          <a:chExt cx="180" cy="720"/>
                        </a:xfrm>
                      </wpg:grpSpPr>
                      <wps:wsp>
                        <wps:cNvPr id="1087" name="Line 191"/>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8" name="Line 192"/>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 name="Line 193"/>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151BD5" id="Group 1086" o:spid="_x0000_s1026" style="position:absolute;margin-left:3in;margin-top:11.95pt;width:9pt;height:45pt;z-index:251683840"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">
                <v:line id="Line 191"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"/>
                <v:line id="Line 192"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bH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"/>
                <v:line id="Line 193"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"/>
              </v:group>
            </w:pict>
          </mc:Fallback>
        </mc:AlternateContent>
      </w:r>
      <w:r w:rsidRPr="00114806">
        <w:rPr>
          <w:rFonts w:ascii="Arial" w:hAnsi="Arial" w:cs="Arial"/>
          <w:noProof/>
        </w:rPr>
        <mc:AlternateContent>
          <mc:Choice Requires="wpg">
            <w:drawing>
              <wp:anchor distT="0" distB="0" distL="114300" distR="114300" simplePos="0" relativeHeight="251681792" behindDoc="0" locked="0" layoutInCell="1" allowOverlap="1" wp14:anchorId="00EA0E89" wp14:editId="2E3C4136">
                <wp:simplePos x="0" y="0"/>
                <wp:positionH relativeFrom="column">
                  <wp:posOffset>2514600</wp:posOffset>
                </wp:positionH>
                <wp:positionV relativeFrom="paragraph">
                  <wp:posOffset>151765</wp:posOffset>
                </wp:positionV>
                <wp:extent cx="114300" cy="571500"/>
                <wp:effectExtent l="9525" t="9525" r="9525" b="9525"/>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571500"/>
                          <a:chOff x="4410" y="10080"/>
                          <a:chExt cx="180" cy="720"/>
                        </a:xfrm>
                      </wpg:grpSpPr>
                      <wps:wsp>
                        <wps:cNvPr id="1083" name="Line 183"/>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84"/>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85"/>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9536DE" id="Group 1082" o:spid="_x0000_s1026" style="position:absolute;margin-left:198pt;margin-top:11.95pt;width:9pt;height:45pt;flip:x;z-index:251681792"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">
                <v:line id="Line 183"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"/>
                <v:line id="Line 184"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"/>
                <v:line id="Line 185"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"/>
              </v:group>
            </w:pict>
          </mc:Fallback>
        </mc:AlternateContent>
      </w:r>
      <w:r w:rsidRPr="00114806">
        <w:rPr>
          <w:rFonts w:ascii="Arial" w:hAnsi="Arial" w:cs="Arial"/>
          <w:noProof/>
        </w:rPr>
        <mc:AlternateContent>
          <mc:Choice Requires="wpg">
            <w:drawing>
              <wp:anchor distT="0" distB="0" distL="114300" distR="114300" simplePos="0" relativeHeight="251680768" behindDoc="0" locked="0" layoutInCell="1" allowOverlap="1" wp14:anchorId="589E8B3C" wp14:editId="5550613D">
                <wp:simplePos x="0" y="0"/>
                <wp:positionH relativeFrom="column">
                  <wp:posOffset>1885950</wp:posOffset>
                </wp:positionH>
                <wp:positionV relativeFrom="paragraph">
                  <wp:posOffset>151765</wp:posOffset>
                </wp:positionV>
                <wp:extent cx="114300" cy="571500"/>
                <wp:effectExtent l="9525" t="9525" r="9525" b="9525"/>
                <wp:wrapNone/>
                <wp:docPr id="1078" name="Group 10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571500"/>
                          <a:chOff x="4410" y="10080"/>
                          <a:chExt cx="180" cy="720"/>
                        </a:xfrm>
                      </wpg:grpSpPr>
                      <wps:wsp>
                        <wps:cNvPr id="1079" name="Line 179"/>
                        <wps:cNvCnPr>
                          <a:cxnSpLocks noChangeShapeType="1"/>
                        </wps:cNvCnPr>
                        <wps:spPr bwMode="auto">
                          <a:xfrm flipH="1">
                            <a:off x="4410" y="100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0" name="Line 180"/>
                        <wps:cNvCnPr>
                          <a:cxnSpLocks noChangeShapeType="1"/>
                        </wps:cNvCnPr>
                        <wps:spPr bwMode="auto">
                          <a:xfrm>
                            <a:off x="4410" y="100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Line 181"/>
                        <wps:cNvCnPr>
                          <a:cxnSpLocks noChangeShapeType="1"/>
                        </wps:cNvCnPr>
                        <wps:spPr bwMode="auto">
                          <a:xfrm>
                            <a:off x="4410" y="108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4F80A2" id="Group 1078" o:spid="_x0000_s1026" style="position:absolute;margin-left:148.5pt;margin-top:11.95pt;width:9pt;height:45pt;z-index:251680768" coordorigin="4410,10080" coordsize="1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">
                <v:line id="Line 179" o:spid="_x0000_s1027" style="position:absolute;flip:x;visibility:visible;mso-wrap-style:square" from="4410,10080" to="45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"/>
                <v:line id="Line 180" o:spid="_x0000_s1028" style="position:absolute;visibility:visible;mso-wrap-style:square" from="4410,10080" to="441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rB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"/>
                <v:line id="Line 181" o:spid="_x0000_s1029" style="position:absolute;visibility:visible;mso-wrap-style:square" from="4410,10800" to="459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"/>
              </v:group>
            </w:pict>
          </mc:Fallback>
        </mc:AlternateContent>
      </w:r>
    </w:p>
    <w:p w14:paraId="163750C7" w14:textId="7823FB36" w:rsidR="00114806" w:rsidRPr="00BA49DC" w:rsidRDefault="00114806" w:rsidP="00BA49DC">
      <w:pPr>
        <w:ind w:left="426" w:hanging="426"/>
        <w:rPr>
          <w:rFonts w:ascii="Arial" w:hAnsi="Arial" w:cs="Arial"/>
        </w:rPr>
      </w:pP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r w:rsidRPr="00BA49DC">
        <w:rPr>
          <w:rFonts w:ascii="Arial" w:hAnsi="Arial" w:cs="Arial"/>
        </w:rPr>
        <w:t></w:t>
      </w:r>
    </w:p>
    <w:p w14:paraId="6322AC3F" w14:textId="350534E1" w:rsidR="00114806" w:rsidRPr="00BA49DC" w:rsidRDefault="00114806" w:rsidP="00BA49DC">
      <w:pPr>
        <w:ind w:left="426" w:hanging="426"/>
        <w:rPr>
          <w:rFonts w:ascii="Arial" w:hAnsi="Arial" w:cs="Arial"/>
          <w:b/>
          <w:bCs/>
        </w:rPr>
      </w:pPr>
      <w:r w:rsidRPr="00BA49DC">
        <w:rPr>
          <w:rFonts w:ascii="Arial" w:hAnsi="Arial" w:cs="Arial"/>
        </w:rPr>
        <w:t>PP Product =   F</w:t>
      </w:r>
      <w:r w:rsidRPr="00BA49DC">
        <w:rPr>
          <w:rFonts w:ascii="Arial" w:hAnsi="Arial" w:cs="Arial"/>
          <w:b/>
          <w:bCs/>
          <w:vertAlign w:val="subscript"/>
        </w:rPr>
        <w:t>H20</w:t>
      </w:r>
      <w:r w:rsidRPr="00BA49DC">
        <w:rPr>
          <w:rFonts w:ascii="Arial" w:hAnsi="Arial" w:cs="Arial"/>
        </w:rPr>
        <w:t>.-----  +  F</w:t>
      </w:r>
      <w:r w:rsidRPr="00BA49DC">
        <w:rPr>
          <w:rFonts w:ascii="Arial" w:hAnsi="Arial" w:cs="Arial"/>
          <w:b/>
          <w:bCs/>
          <w:vertAlign w:val="subscript"/>
        </w:rPr>
        <w:t xml:space="preserve">P </w:t>
      </w:r>
      <w:r w:rsidRPr="00BA49DC">
        <w:rPr>
          <w:rFonts w:ascii="Arial" w:hAnsi="Arial" w:cs="Arial"/>
          <w:b/>
          <w:bCs/>
        </w:rPr>
        <w:t xml:space="preserve">----------- +  </w:t>
      </w:r>
      <w:r w:rsidRPr="00BA49DC">
        <w:rPr>
          <w:rFonts w:ascii="Arial" w:hAnsi="Arial" w:cs="Arial"/>
        </w:rPr>
        <w:t>F</w:t>
      </w:r>
      <w:r w:rsidRPr="00BA49DC">
        <w:rPr>
          <w:rFonts w:ascii="Arial" w:hAnsi="Arial" w:cs="Arial"/>
          <w:b/>
          <w:bCs/>
          <w:vertAlign w:val="subscript"/>
        </w:rPr>
        <w:t>R</w:t>
      </w:r>
      <w:r w:rsidRPr="00BA49DC">
        <w:rPr>
          <w:rFonts w:ascii="Arial" w:hAnsi="Arial" w:cs="Arial"/>
          <w:b/>
          <w:bCs/>
        </w:rPr>
        <w:t xml:space="preserve">---------  -   </w:t>
      </w:r>
      <w:r w:rsidRPr="00BA49DC">
        <w:rPr>
          <w:rFonts w:ascii="Arial" w:hAnsi="Arial" w:cs="Arial"/>
        </w:rPr>
        <w:t>KW</w:t>
      </w:r>
      <w:r w:rsidRPr="00BA49DC">
        <w:rPr>
          <w:rFonts w:ascii="Arial" w:hAnsi="Arial" w:cs="Arial"/>
          <w:b/>
          <w:bCs/>
          <w:vertAlign w:val="subscript"/>
        </w:rPr>
        <w:t>ABS</w:t>
      </w:r>
      <w:r w:rsidRPr="00BA49DC">
        <w:rPr>
          <w:rFonts w:ascii="Arial" w:hAnsi="Arial" w:cs="Arial"/>
          <w:b/>
          <w:bCs/>
        </w:rPr>
        <w:t xml:space="preserve">------ </w:t>
      </w:r>
    </w:p>
    <w:p w14:paraId="4436D171" w14:textId="6C89EBAA" w:rsidR="00114806" w:rsidRPr="00BA49DC" w:rsidRDefault="00114806" w:rsidP="00BA49DC">
      <w:pPr>
        <w:ind w:left="426" w:hanging="426"/>
        <w:rPr>
          <w:rFonts w:ascii="Arial" w:hAnsi="Arial" w:cs="Arial"/>
        </w:rPr>
      </w:pPr>
      <w:r w:rsidRPr="00BA49DC">
        <w:rPr>
          <w:rFonts w:ascii="Arial" w:hAnsi="Arial" w:cs="Arial"/>
        </w:rPr>
        <w:t>470                470                470                    470</w:t>
      </w:r>
    </w:p>
    <w:p w14:paraId="060DACC1" w14:textId="77777777" w:rsidR="00114806" w:rsidRPr="00114806" w:rsidRDefault="00114806" w:rsidP="00BA49DC">
      <w:pPr>
        <w:ind w:left="426" w:hanging="426"/>
        <w:rPr>
          <w:rFonts w:ascii="Arial" w:hAnsi="Arial" w:cs="Arial"/>
        </w:rPr>
      </w:pPr>
    </w:p>
    <w:p w14:paraId="55A90D47" w14:textId="77777777" w:rsidR="00114806" w:rsidRPr="00114806" w:rsidRDefault="00114806" w:rsidP="00BA49DC">
      <w:pPr>
        <w:ind w:left="426" w:hanging="426"/>
        <w:rPr>
          <w:rFonts w:ascii="Arial" w:hAnsi="Arial" w:cs="Arial"/>
        </w:rPr>
      </w:pPr>
    </w:p>
    <w:p w14:paraId="516F3A3A" w14:textId="77777777" w:rsidR="00114806" w:rsidRPr="00114806" w:rsidRDefault="00114806" w:rsidP="00BA49DC">
      <w:pPr>
        <w:ind w:left="426" w:hanging="426"/>
        <w:rPr>
          <w:rFonts w:ascii="Arial" w:hAnsi="Arial" w:cs="Arial"/>
        </w:rPr>
      </w:pPr>
    </w:p>
    <w:p w14:paraId="3319B051" w14:textId="77777777" w:rsidR="00114806" w:rsidRPr="00BA49DC" w:rsidRDefault="00114806" w:rsidP="00BA49DC">
      <w:pPr>
        <w:ind w:left="426" w:hanging="426"/>
        <w:rPr>
          <w:rFonts w:ascii="Arial" w:hAnsi="Arial" w:cs="Arial"/>
        </w:rPr>
      </w:pPr>
      <w:r w:rsidRPr="00BA49DC">
        <w:rPr>
          <w:rFonts w:ascii="Arial" w:hAnsi="Arial" w:cs="Arial"/>
        </w:rPr>
        <w:t>F</w:t>
      </w:r>
      <w:r w:rsidRPr="00BA49DC">
        <w:rPr>
          <w:rFonts w:ascii="Arial" w:hAnsi="Arial" w:cs="Arial"/>
          <w:b/>
          <w:bCs/>
          <w:vertAlign w:val="subscript"/>
        </w:rPr>
        <w:t>H2O</w:t>
      </w:r>
      <w:r w:rsidRPr="00BA49DC">
        <w:rPr>
          <w:rFonts w:ascii="Arial" w:hAnsi="Arial" w:cs="Arial"/>
        </w:rPr>
        <w:t xml:space="preserve"> = Water flow rate circulating in the R 202 jacket expressed in kg/h (read on FR 2001)</w:t>
      </w:r>
    </w:p>
    <w:p w14:paraId="7B8DE6D1" w14:textId="77777777" w:rsidR="00114806" w:rsidRPr="00114806" w:rsidRDefault="00114806" w:rsidP="00BA49DC">
      <w:pPr>
        <w:ind w:left="426" w:hanging="426"/>
        <w:rPr>
          <w:rFonts w:ascii="Arial" w:hAnsi="Arial" w:cs="Arial"/>
        </w:rPr>
      </w:pPr>
    </w:p>
    <w:p w14:paraId="0DDCE680" w14:textId="264ED238" w:rsidR="00114806" w:rsidRPr="00BA49DC" w:rsidRDefault="00114806" w:rsidP="00BA49DC">
      <w:pPr>
        <w:ind w:left="426" w:hanging="426"/>
        <w:rPr>
          <w:rFonts w:ascii="Arial" w:hAnsi="Arial" w:cs="Arial"/>
        </w:rPr>
      </w:pPr>
      <w:r w:rsidRPr="00BA49DC">
        <w:rPr>
          <w:rFonts w:ascii="Arial" w:hAnsi="Arial" w:cs="Arial"/>
        </w:rPr>
        <w:t>T = Value read on dTR 2003.</w:t>
      </w:r>
    </w:p>
    <w:p w14:paraId="6E8378AA" w14:textId="6ED49C63" w:rsidR="00114806" w:rsidRPr="00BA49DC" w:rsidRDefault="00114806" w:rsidP="00BA49DC">
      <w:pPr>
        <w:ind w:left="426" w:hanging="426"/>
        <w:rPr>
          <w:rFonts w:ascii="Arial" w:hAnsi="Arial" w:cs="Arial"/>
        </w:rPr>
      </w:pPr>
      <w:r w:rsidRPr="00BA49DC">
        <w:rPr>
          <w:rFonts w:ascii="Arial" w:hAnsi="Arial" w:cs="Arial"/>
        </w:rPr>
        <w:t>F</w:t>
      </w:r>
      <w:r w:rsidRPr="00BA49DC">
        <w:rPr>
          <w:rFonts w:ascii="Arial" w:hAnsi="Arial" w:cs="Arial"/>
          <w:b/>
          <w:bCs/>
          <w:vertAlign w:val="subscript"/>
        </w:rPr>
        <w:t>P</w:t>
      </w:r>
      <w:r w:rsidRPr="00BA49DC">
        <w:rPr>
          <w:rFonts w:ascii="Arial" w:hAnsi="Arial" w:cs="Arial"/>
        </w:rPr>
        <w:t xml:space="preserve"> = Propylene flow rate to R 201, in kg/h (FR 1703+ FR 1801)</w:t>
      </w:r>
    </w:p>
    <w:p w14:paraId="44B90C7E" w14:textId="0199654A" w:rsidR="00114806" w:rsidRPr="00BA49DC" w:rsidRDefault="00114806" w:rsidP="00BA49DC">
      <w:pPr>
        <w:ind w:left="426" w:hanging="426"/>
        <w:rPr>
          <w:rFonts w:ascii="Arial" w:hAnsi="Arial" w:cs="Arial"/>
        </w:rPr>
      </w:pPr>
      <w:r w:rsidRPr="00BA49DC">
        <w:rPr>
          <w:rFonts w:ascii="Arial" w:hAnsi="Arial" w:cs="Arial"/>
        </w:rPr>
        <w:t>F</w:t>
      </w:r>
      <w:r w:rsidRPr="00BA49DC">
        <w:rPr>
          <w:rFonts w:ascii="Arial" w:hAnsi="Arial" w:cs="Arial"/>
          <w:b/>
          <w:bCs/>
          <w:vertAlign w:val="subscript"/>
        </w:rPr>
        <w:t>R</w:t>
      </w:r>
      <w:r w:rsidRPr="00BA49DC">
        <w:rPr>
          <w:rFonts w:ascii="Arial" w:hAnsi="Arial" w:cs="Arial"/>
        </w:rPr>
        <w:t xml:space="preserve"> = Propylene flow rate to R 202 in kg/h</w:t>
      </w:r>
    </w:p>
    <w:p w14:paraId="0A2105A2" w14:textId="542339F9" w:rsidR="00114806" w:rsidRPr="00BA49DC" w:rsidRDefault="00114806" w:rsidP="00BA49DC">
      <w:pPr>
        <w:ind w:left="426" w:hanging="426"/>
        <w:rPr>
          <w:rFonts w:ascii="Arial" w:hAnsi="Arial" w:cs="Arial"/>
        </w:rPr>
      </w:pPr>
      <w:r w:rsidRPr="00BA49DC">
        <w:rPr>
          <w:rFonts w:ascii="Arial" w:hAnsi="Arial" w:cs="Arial"/>
        </w:rPr>
        <w:t>(FR 1702 – FR 1703 – FR 1801)</w:t>
      </w:r>
    </w:p>
    <w:p w14:paraId="2FE1D2BF" w14:textId="0FD6E9D9" w:rsidR="00114806" w:rsidRPr="00114806" w:rsidRDefault="00114806" w:rsidP="00BA49DC">
      <w:pPr>
        <w:ind w:left="426" w:hanging="426"/>
        <w:rPr>
          <w:rFonts w:ascii="Arial" w:hAnsi="Arial" w:cs="Arial"/>
        </w:rPr>
      </w:pPr>
    </w:p>
    <w:p w14:paraId="055EBA63" w14:textId="42D5DFC8" w:rsidR="00114806" w:rsidRPr="00BA49DC" w:rsidRDefault="00114806" w:rsidP="00BA49DC">
      <w:pPr>
        <w:ind w:left="426" w:hanging="426"/>
        <w:rPr>
          <w:rFonts w:ascii="Arial" w:hAnsi="Arial" w:cs="Arial"/>
        </w:rPr>
      </w:pPr>
      <w:r w:rsidRPr="00BA49DC">
        <w:rPr>
          <w:rFonts w:ascii="Arial" w:hAnsi="Arial" w:cs="Arial"/>
        </w:rPr>
        <w:t xml:space="preserve">KW </w:t>
      </w:r>
      <w:r w:rsidRPr="00BA49DC">
        <w:rPr>
          <w:rFonts w:ascii="Arial" w:hAnsi="Arial" w:cs="Arial"/>
          <w:b/>
          <w:bCs/>
          <w:vertAlign w:val="subscript"/>
        </w:rPr>
        <w:t>ABS</w:t>
      </w:r>
      <w:r w:rsidRPr="00BA49DC">
        <w:rPr>
          <w:rFonts w:ascii="Arial" w:hAnsi="Arial" w:cs="Arial"/>
        </w:rPr>
        <w:t>= Power absorbed by P 202, in KW, read on KWR 1901.</w:t>
      </w:r>
    </w:p>
    <w:p w14:paraId="1E212901" w14:textId="77777777" w:rsidR="00114806" w:rsidRPr="00114806" w:rsidRDefault="00114806" w:rsidP="00BA49DC">
      <w:pPr>
        <w:ind w:left="426" w:hanging="426"/>
        <w:rPr>
          <w:rFonts w:ascii="Arial" w:hAnsi="Arial" w:cs="Arial"/>
        </w:rPr>
      </w:pPr>
    </w:p>
    <w:p w14:paraId="792ED850" w14:textId="423D9A0F" w:rsidR="00114806" w:rsidRPr="00BA49DC" w:rsidRDefault="00114806" w:rsidP="00BA49DC">
      <w:pPr>
        <w:ind w:left="426" w:hanging="426"/>
        <w:rPr>
          <w:rFonts w:ascii="Arial" w:hAnsi="Arial" w:cs="Arial"/>
        </w:rPr>
      </w:pPr>
      <w:r w:rsidRPr="00BA49DC">
        <w:rPr>
          <w:rFonts w:ascii="Arial" w:hAnsi="Arial" w:cs="Arial"/>
        </w:rPr>
        <w:lastRenderedPageBreak/>
        <w:t>470 = kCalories produced in the polymerization of 1 kg of propylene.</w:t>
      </w:r>
    </w:p>
    <w:p w14:paraId="152D63CF" w14:textId="77777777" w:rsidR="00114806" w:rsidRPr="00114806" w:rsidRDefault="00114806" w:rsidP="00BA49DC">
      <w:pPr>
        <w:ind w:left="426" w:hanging="426"/>
        <w:rPr>
          <w:rFonts w:ascii="Arial" w:hAnsi="Arial" w:cs="Arial"/>
        </w:rPr>
      </w:pPr>
    </w:p>
    <w:p w14:paraId="095AC1A9" w14:textId="380C57EA" w:rsidR="00114806" w:rsidRPr="00BA49DC" w:rsidRDefault="00114806" w:rsidP="00BA49DC">
      <w:pPr>
        <w:ind w:left="426" w:hanging="426"/>
        <w:rPr>
          <w:rFonts w:ascii="Arial" w:hAnsi="Arial" w:cs="Arial"/>
        </w:rPr>
      </w:pPr>
      <w:r w:rsidRPr="00BA49DC">
        <w:rPr>
          <w:rFonts w:ascii="Arial" w:hAnsi="Arial" w:cs="Arial"/>
        </w:rPr>
        <w:t xml:space="preserve">The hourly production can also be directly obtained from the difference of         </w:t>
      </w:r>
    </w:p>
    <w:p w14:paraId="79C4327A" w14:textId="77777777" w:rsidR="00114806" w:rsidRPr="00BA49DC" w:rsidRDefault="00114806" w:rsidP="00BA49DC">
      <w:pPr>
        <w:ind w:left="426" w:hanging="426"/>
        <w:rPr>
          <w:rFonts w:ascii="Arial" w:hAnsi="Arial" w:cs="Arial"/>
        </w:rPr>
      </w:pPr>
      <w:r w:rsidRPr="00BA49DC">
        <w:rPr>
          <w:rFonts w:ascii="Arial" w:hAnsi="Arial" w:cs="Arial"/>
        </w:rPr>
        <w:t>propylene receipt minus vents out under steady state.</w:t>
      </w:r>
    </w:p>
    <w:p w14:paraId="76D17A76" w14:textId="77777777" w:rsidR="00114806" w:rsidRPr="00114806" w:rsidRDefault="00114806" w:rsidP="00BA49DC">
      <w:pPr>
        <w:ind w:left="426" w:hanging="426"/>
        <w:rPr>
          <w:rFonts w:ascii="Arial" w:hAnsi="Arial" w:cs="Arial"/>
        </w:rPr>
      </w:pPr>
    </w:p>
    <w:p w14:paraId="5D5402B7" w14:textId="77777777" w:rsidR="00114806" w:rsidRPr="00114806" w:rsidRDefault="00114806" w:rsidP="00BA49DC">
      <w:pPr>
        <w:ind w:left="426" w:hanging="426"/>
        <w:rPr>
          <w:rFonts w:ascii="Arial" w:hAnsi="Arial" w:cs="Arial"/>
        </w:rPr>
      </w:pPr>
    </w:p>
    <w:p w14:paraId="7AF91E70" w14:textId="77777777" w:rsidR="00114806" w:rsidRPr="00114806" w:rsidRDefault="00114806" w:rsidP="00BA49DC">
      <w:pPr>
        <w:ind w:left="426" w:hanging="426"/>
        <w:rPr>
          <w:rFonts w:ascii="Arial" w:hAnsi="Arial" w:cs="Arial"/>
        </w:rPr>
      </w:pPr>
    </w:p>
    <w:p w14:paraId="4211A779" w14:textId="41969718" w:rsidR="00114806" w:rsidRPr="00BA49DC" w:rsidRDefault="00114806" w:rsidP="00BA49DC">
      <w:pPr>
        <w:ind w:left="426" w:hanging="426"/>
        <w:rPr>
          <w:rFonts w:ascii="Arial" w:hAnsi="Arial" w:cs="Arial"/>
        </w:rPr>
      </w:pPr>
      <w:r w:rsidRPr="00BA49DC">
        <w:rPr>
          <w:rFonts w:ascii="Arial" w:hAnsi="Arial" w:cs="Arial"/>
          <w:b/>
          <w:bCs/>
          <w:u w:val="single"/>
        </w:rPr>
        <w:t>Yield calculation</w:t>
      </w:r>
      <w:r w:rsidRPr="00BA49DC">
        <w:rPr>
          <w:rFonts w:ascii="Arial" w:hAnsi="Arial" w:cs="Arial"/>
        </w:rPr>
        <w:t>:</w:t>
      </w:r>
    </w:p>
    <w:p w14:paraId="3A529F4E" w14:textId="77777777" w:rsidR="00114806" w:rsidRPr="00114806" w:rsidRDefault="00114806" w:rsidP="00BA49DC">
      <w:pPr>
        <w:ind w:left="426" w:hanging="426"/>
        <w:rPr>
          <w:rFonts w:ascii="Arial" w:hAnsi="Arial" w:cs="Arial"/>
        </w:rPr>
      </w:pPr>
    </w:p>
    <w:p w14:paraId="0EB63EB8" w14:textId="354C6388" w:rsidR="00114806" w:rsidRPr="00BA49DC" w:rsidRDefault="00114806" w:rsidP="00BA49DC">
      <w:pPr>
        <w:ind w:left="426" w:hanging="426"/>
        <w:rPr>
          <w:rFonts w:ascii="Arial" w:hAnsi="Arial" w:cs="Arial"/>
        </w:rPr>
      </w:pPr>
      <w:r w:rsidRPr="00BA49DC">
        <w:rPr>
          <w:rFonts w:ascii="Arial" w:hAnsi="Arial" w:cs="Arial"/>
        </w:rPr>
        <w:t xml:space="preserve">PP  X 100 </w:t>
      </w:r>
    </w:p>
    <w:p w14:paraId="0090C1FC" w14:textId="00F0F722" w:rsidR="00114806" w:rsidRPr="00BA49DC" w:rsidRDefault="00114806" w:rsidP="00BA49DC">
      <w:pPr>
        <w:ind w:left="426" w:hanging="426"/>
        <w:rPr>
          <w:rFonts w:ascii="Arial" w:hAnsi="Arial" w:cs="Arial"/>
        </w:rPr>
      </w:pPr>
      <w:r w:rsidRPr="00BA49DC">
        <w:rPr>
          <w:rFonts w:ascii="Arial" w:hAnsi="Arial" w:cs="Arial"/>
        </w:rPr>
        <w:t>Yield = --------------</w:t>
      </w:r>
    </w:p>
    <w:p w14:paraId="4C6E894F" w14:textId="00D8652D" w:rsidR="00114806" w:rsidRPr="00BA49DC" w:rsidRDefault="00114806" w:rsidP="00BA49DC">
      <w:pPr>
        <w:ind w:left="426" w:hanging="426"/>
        <w:rPr>
          <w:rFonts w:ascii="Arial" w:hAnsi="Arial" w:cs="Arial"/>
        </w:rPr>
      </w:pPr>
      <w:r w:rsidRPr="00BA49DC">
        <w:rPr>
          <w:rFonts w:ascii="Arial" w:hAnsi="Arial" w:cs="Arial"/>
        </w:rPr>
        <w:t>FC *  C</w:t>
      </w:r>
    </w:p>
    <w:p w14:paraId="47966E59" w14:textId="061D082F" w:rsidR="00114806" w:rsidRPr="00114806" w:rsidRDefault="00114806" w:rsidP="00BA49DC">
      <w:pPr>
        <w:ind w:left="426" w:hanging="426"/>
        <w:rPr>
          <w:rFonts w:ascii="Arial" w:hAnsi="Arial" w:cs="Arial"/>
        </w:rPr>
      </w:pPr>
    </w:p>
    <w:p w14:paraId="711418AE" w14:textId="22CF9CE3" w:rsidR="00114806" w:rsidRPr="00BA49DC" w:rsidRDefault="00114806" w:rsidP="00BA49DC">
      <w:pPr>
        <w:ind w:left="426" w:hanging="426"/>
        <w:rPr>
          <w:rFonts w:ascii="Arial" w:hAnsi="Arial" w:cs="Arial"/>
        </w:rPr>
      </w:pPr>
      <w:r w:rsidRPr="00BA49DC">
        <w:rPr>
          <w:rFonts w:ascii="Arial" w:hAnsi="Arial" w:cs="Arial"/>
        </w:rPr>
        <w:t>Where,</w:t>
      </w:r>
    </w:p>
    <w:p w14:paraId="2B03CEF0" w14:textId="77777777" w:rsidR="00114806" w:rsidRPr="00114806" w:rsidRDefault="00114806" w:rsidP="00BA49DC">
      <w:pPr>
        <w:ind w:left="426" w:hanging="426"/>
        <w:rPr>
          <w:rFonts w:ascii="Arial" w:hAnsi="Arial" w:cs="Arial"/>
        </w:rPr>
      </w:pPr>
    </w:p>
    <w:p w14:paraId="4C268D40" w14:textId="158251DB" w:rsidR="00114806" w:rsidRPr="00BA49DC" w:rsidRDefault="00114806" w:rsidP="00BA49DC">
      <w:pPr>
        <w:ind w:left="426" w:hanging="426"/>
        <w:rPr>
          <w:rFonts w:ascii="Arial" w:hAnsi="Arial" w:cs="Arial"/>
        </w:rPr>
      </w:pPr>
      <w:r w:rsidRPr="00BA49DC">
        <w:rPr>
          <w:rFonts w:ascii="Arial" w:hAnsi="Arial" w:cs="Arial"/>
        </w:rPr>
        <w:t xml:space="preserve">Yield </w:t>
      </w:r>
      <w:r w:rsidRPr="00BA49DC">
        <w:rPr>
          <w:rFonts w:ascii="Arial" w:hAnsi="Arial" w:cs="Arial"/>
        </w:rPr>
        <w:tab/>
        <w:t>=  g PP/g catalyst</w:t>
      </w:r>
    </w:p>
    <w:p w14:paraId="7E05B5B3" w14:textId="77777777" w:rsidR="00114806" w:rsidRPr="00114806" w:rsidRDefault="00114806" w:rsidP="00BA49DC">
      <w:pPr>
        <w:ind w:left="426" w:hanging="426"/>
        <w:rPr>
          <w:rFonts w:ascii="Arial" w:hAnsi="Arial" w:cs="Arial"/>
        </w:rPr>
      </w:pPr>
    </w:p>
    <w:p w14:paraId="3C1891FB" w14:textId="4442FAB9" w:rsidR="00114806" w:rsidRPr="00BA49DC" w:rsidRDefault="00114806" w:rsidP="00BA49DC">
      <w:pPr>
        <w:ind w:left="426" w:hanging="426"/>
        <w:rPr>
          <w:rFonts w:ascii="Arial" w:hAnsi="Arial" w:cs="Arial"/>
        </w:rPr>
      </w:pPr>
      <w:r w:rsidRPr="00BA49DC">
        <w:rPr>
          <w:rFonts w:ascii="Arial" w:hAnsi="Arial" w:cs="Arial"/>
        </w:rPr>
        <w:t>PP</w:t>
      </w:r>
      <w:r w:rsidRPr="00BA49DC">
        <w:rPr>
          <w:rFonts w:ascii="Arial" w:hAnsi="Arial" w:cs="Arial"/>
        </w:rPr>
        <w:tab/>
        <w:t>= hourly production, expressed in g/h</w:t>
      </w:r>
    </w:p>
    <w:p w14:paraId="15A53110" w14:textId="77777777" w:rsidR="00114806" w:rsidRPr="00114806" w:rsidRDefault="00114806" w:rsidP="00BA49DC">
      <w:pPr>
        <w:ind w:left="426" w:hanging="426"/>
        <w:rPr>
          <w:rFonts w:ascii="Arial" w:hAnsi="Arial" w:cs="Arial"/>
        </w:rPr>
      </w:pPr>
    </w:p>
    <w:p w14:paraId="7D57F558" w14:textId="730ABA02" w:rsidR="00114806" w:rsidRPr="00BA49DC" w:rsidRDefault="00114806" w:rsidP="00BA49DC">
      <w:pPr>
        <w:ind w:left="426" w:hanging="426"/>
        <w:rPr>
          <w:rFonts w:ascii="Arial" w:hAnsi="Arial" w:cs="Arial"/>
        </w:rPr>
      </w:pPr>
      <w:r w:rsidRPr="00BA49DC">
        <w:rPr>
          <w:rFonts w:ascii="Arial" w:hAnsi="Arial" w:cs="Arial"/>
        </w:rPr>
        <w:t>FC</w:t>
      </w:r>
      <w:r w:rsidRPr="00BA49DC">
        <w:rPr>
          <w:rFonts w:ascii="Arial" w:hAnsi="Arial" w:cs="Arial"/>
        </w:rPr>
        <w:tab/>
        <w:t>= catalystic paste flow rate, in lit/h</w:t>
      </w:r>
    </w:p>
    <w:p w14:paraId="326C3C90" w14:textId="77777777" w:rsidR="00114806" w:rsidRPr="00114806" w:rsidRDefault="00114806" w:rsidP="00BA49DC">
      <w:pPr>
        <w:ind w:left="426" w:hanging="426"/>
        <w:rPr>
          <w:rFonts w:ascii="Arial" w:hAnsi="Arial" w:cs="Arial"/>
        </w:rPr>
      </w:pPr>
    </w:p>
    <w:p w14:paraId="7D5C2312" w14:textId="6E4A87FE"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t>= catalyst concentration in the catalystic paste, expressed in g/lit</w:t>
      </w:r>
    </w:p>
    <w:p w14:paraId="52BA63AC" w14:textId="77777777" w:rsidR="00114806" w:rsidRPr="00114806" w:rsidRDefault="00114806" w:rsidP="00BA49DC">
      <w:pPr>
        <w:ind w:left="426" w:hanging="426"/>
        <w:rPr>
          <w:rFonts w:ascii="Arial" w:hAnsi="Arial" w:cs="Arial"/>
        </w:rPr>
      </w:pPr>
    </w:p>
    <w:p w14:paraId="538E9A52" w14:textId="77777777" w:rsidR="00114806" w:rsidRPr="00114806" w:rsidRDefault="00114806" w:rsidP="00BA49DC">
      <w:pPr>
        <w:ind w:left="426" w:hanging="426"/>
        <w:rPr>
          <w:rFonts w:ascii="Arial" w:hAnsi="Arial" w:cs="Arial"/>
        </w:rPr>
      </w:pPr>
    </w:p>
    <w:p w14:paraId="20C317A7" w14:textId="3BA402D3" w:rsidR="00114806" w:rsidRPr="00BA49DC" w:rsidRDefault="00114806" w:rsidP="00BA49DC">
      <w:pPr>
        <w:ind w:left="426" w:hanging="426"/>
        <w:rPr>
          <w:rFonts w:ascii="Arial" w:hAnsi="Arial" w:cs="Arial"/>
        </w:rPr>
      </w:pPr>
      <w:bookmarkStart w:id="137" w:name="POLYSHUTDOWN"/>
      <w:bookmarkEnd w:id="137"/>
      <w:r w:rsidRPr="00BA49DC">
        <w:rPr>
          <w:rFonts w:ascii="Arial" w:hAnsi="Arial" w:cs="Arial"/>
          <w:u w:val="single"/>
        </w:rPr>
        <w:t>SHUT DOWN PROCEDURE:</w:t>
      </w:r>
    </w:p>
    <w:p w14:paraId="776F2FAA" w14:textId="77777777" w:rsidR="00114806" w:rsidRPr="00114806" w:rsidRDefault="00114806" w:rsidP="00BA49DC">
      <w:pPr>
        <w:ind w:left="426" w:hanging="426"/>
        <w:rPr>
          <w:rFonts w:ascii="Arial" w:hAnsi="Arial" w:cs="Arial"/>
        </w:rPr>
      </w:pPr>
    </w:p>
    <w:p w14:paraId="7F849054" w14:textId="77777777" w:rsidR="00114806" w:rsidRPr="00BA49DC" w:rsidRDefault="00114806" w:rsidP="00BA49DC">
      <w:pPr>
        <w:ind w:left="426" w:hanging="426"/>
        <w:rPr>
          <w:rFonts w:ascii="Arial" w:hAnsi="Arial" w:cs="Arial"/>
        </w:rPr>
      </w:pPr>
      <w:r w:rsidRPr="00BA49DC">
        <w:rPr>
          <w:rFonts w:ascii="Arial" w:hAnsi="Arial" w:cs="Arial"/>
        </w:rPr>
        <w:t>The procedures herein illustrated refer to the shut down of the polymerization unit starting from the normal operating conditions.</w:t>
      </w:r>
    </w:p>
    <w:p w14:paraId="1BA1E539" w14:textId="77777777" w:rsidR="00114806" w:rsidRPr="00114806" w:rsidRDefault="00114806" w:rsidP="00BA49DC">
      <w:pPr>
        <w:ind w:left="426" w:hanging="426"/>
        <w:rPr>
          <w:rFonts w:ascii="Arial" w:hAnsi="Arial" w:cs="Arial"/>
        </w:rPr>
      </w:pPr>
    </w:p>
    <w:p w14:paraId="2CE3752E" w14:textId="76D2419A" w:rsidR="00114806" w:rsidRPr="00BA49DC" w:rsidRDefault="00114806" w:rsidP="00BA49DC">
      <w:pPr>
        <w:ind w:left="426" w:hanging="426"/>
        <w:rPr>
          <w:rFonts w:ascii="Arial" w:hAnsi="Arial" w:cs="Arial"/>
        </w:rPr>
      </w:pPr>
      <w:r w:rsidRPr="00BA49DC">
        <w:rPr>
          <w:rFonts w:ascii="Arial" w:hAnsi="Arial" w:cs="Arial"/>
        </w:rPr>
        <w:t>Three types of shut down have been considered:</w:t>
      </w:r>
    </w:p>
    <w:p w14:paraId="2D132567" w14:textId="77777777" w:rsidR="00114806" w:rsidRPr="00114806" w:rsidRDefault="00114806" w:rsidP="00BA49DC">
      <w:pPr>
        <w:ind w:left="426" w:hanging="426"/>
        <w:rPr>
          <w:rFonts w:ascii="Arial" w:hAnsi="Arial" w:cs="Arial"/>
        </w:rPr>
      </w:pPr>
    </w:p>
    <w:p w14:paraId="528EA307" w14:textId="77777777" w:rsidR="00114806" w:rsidRPr="00114806" w:rsidRDefault="00114806" w:rsidP="00BA49DC">
      <w:pPr>
        <w:ind w:left="426" w:hanging="426"/>
        <w:rPr>
          <w:rFonts w:ascii="Arial" w:hAnsi="Arial" w:cs="Arial"/>
        </w:rPr>
      </w:pPr>
      <w:r w:rsidRPr="00114806">
        <w:rPr>
          <w:rFonts w:ascii="Arial" w:hAnsi="Arial" w:cs="Arial"/>
        </w:rPr>
        <w:t>Temporary shut down providing for the subsequent restarting, without emptying the equipment.</w:t>
      </w:r>
    </w:p>
    <w:p w14:paraId="45112FBD" w14:textId="77777777" w:rsidR="00114806" w:rsidRPr="00114806" w:rsidRDefault="00114806" w:rsidP="00BA49DC">
      <w:pPr>
        <w:ind w:left="426" w:hanging="426"/>
        <w:rPr>
          <w:rFonts w:ascii="Arial" w:hAnsi="Arial" w:cs="Arial"/>
        </w:rPr>
      </w:pPr>
    </w:p>
    <w:p w14:paraId="3F614A97" w14:textId="77777777" w:rsidR="00114806" w:rsidRPr="00114806" w:rsidRDefault="00114806" w:rsidP="00BA49DC">
      <w:pPr>
        <w:ind w:left="426" w:hanging="426"/>
        <w:rPr>
          <w:rFonts w:ascii="Arial" w:hAnsi="Arial" w:cs="Arial"/>
        </w:rPr>
      </w:pPr>
      <w:r w:rsidRPr="00114806">
        <w:rPr>
          <w:rFonts w:ascii="Arial" w:hAnsi="Arial" w:cs="Arial"/>
        </w:rPr>
        <w:t>General shut down for programmed maintenance including the emptying of the plant.</w:t>
      </w:r>
    </w:p>
    <w:p w14:paraId="12775009" w14:textId="77777777" w:rsidR="00114806" w:rsidRPr="00114806" w:rsidRDefault="00114806" w:rsidP="00BA49DC">
      <w:pPr>
        <w:ind w:left="426" w:hanging="426"/>
        <w:rPr>
          <w:rFonts w:ascii="Arial" w:hAnsi="Arial" w:cs="Arial"/>
        </w:rPr>
      </w:pPr>
    </w:p>
    <w:p w14:paraId="06462032" w14:textId="77777777" w:rsidR="00114806" w:rsidRPr="00114806" w:rsidRDefault="00114806" w:rsidP="00BA49DC">
      <w:pPr>
        <w:ind w:left="426" w:hanging="426"/>
        <w:rPr>
          <w:rFonts w:ascii="Arial" w:hAnsi="Arial" w:cs="Arial"/>
        </w:rPr>
      </w:pPr>
      <w:r w:rsidRPr="00114806">
        <w:rPr>
          <w:rFonts w:ascii="Arial" w:hAnsi="Arial" w:cs="Arial"/>
        </w:rPr>
        <w:t>Emergency shut-down (This is dealt separately).</w:t>
      </w:r>
    </w:p>
    <w:p w14:paraId="4B4DD71C" w14:textId="77777777" w:rsidR="00114806" w:rsidRPr="00114806" w:rsidRDefault="00114806" w:rsidP="00BA49DC">
      <w:pPr>
        <w:ind w:left="426" w:hanging="426"/>
        <w:rPr>
          <w:rFonts w:ascii="Arial" w:hAnsi="Arial" w:cs="Arial"/>
        </w:rPr>
      </w:pPr>
    </w:p>
    <w:p w14:paraId="044228D0" w14:textId="77777777" w:rsidR="00114806" w:rsidRPr="00114806" w:rsidRDefault="00114806" w:rsidP="00BA49DC">
      <w:pPr>
        <w:ind w:left="426" w:hanging="426"/>
        <w:rPr>
          <w:rFonts w:ascii="Arial" w:hAnsi="Arial" w:cs="Arial"/>
        </w:rPr>
      </w:pPr>
    </w:p>
    <w:p w14:paraId="79246CA8" w14:textId="3F5A30E5" w:rsidR="00114806" w:rsidRPr="00BA49DC" w:rsidRDefault="00114806" w:rsidP="00BA49DC">
      <w:pPr>
        <w:ind w:left="426" w:hanging="426"/>
        <w:rPr>
          <w:rFonts w:ascii="Arial" w:hAnsi="Arial" w:cs="Arial"/>
        </w:rPr>
      </w:pPr>
      <w:r w:rsidRPr="00BA49DC">
        <w:rPr>
          <w:rFonts w:ascii="Arial" w:hAnsi="Arial" w:cs="Arial"/>
          <w:u w:val="single"/>
        </w:rPr>
        <w:t>Temporary Shut down</w:t>
      </w:r>
      <w:r w:rsidRPr="00BA49DC">
        <w:rPr>
          <w:rFonts w:ascii="Arial" w:hAnsi="Arial" w:cs="Arial"/>
        </w:rPr>
        <w:t>:</w:t>
      </w:r>
    </w:p>
    <w:p w14:paraId="0569529C" w14:textId="77777777" w:rsidR="00114806" w:rsidRPr="00114806" w:rsidRDefault="00114806" w:rsidP="00BA49DC">
      <w:pPr>
        <w:ind w:left="426" w:hanging="426"/>
        <w:rPr>
          <w:rFonts w:ascii="Arial" w:hAnsi="Arial" w:cs="Arial"/>
        </w:rPr>
      </w:pPr>
    </w:p>
    <w:p w14:paraId="3492DB9A" w14:textId="77777777" w:rsidR="00114806" w:rsidRPr="00BA49DC" w:rsidRDefault="00114806" w:rsidP="00BA49DC">
      <w:pPr>
        <w:ind w:left="426" w:hanging="426"/>
        <w:rPr>
          <w:rFonts w:ascii="Arial" w:hAnsi="Arial" w:cs="Arial"/>
        </w:rPr>
      </w:pPr>
      <w:r w:rsidRPr="00BA49DC">
        <w:rPr>
          <w:rFonts w:ascii="Arial" w:hAnsi="Arial" w:cs="Arial"/>
        </w:rPr>
        <w:t>If a short shut down of the unit is foreseen – e.g. to carry out short maintenance on the downstream section – the reactor can remain full with the circulating slurry, but at a reduced temperature of 45/50</w:t>
      </w:r>
      <w:r w:rsidRPr="00BA49DC">
        <w:rPr>
          <w:rFonts w:ascii="Arial" w:hAnsi="Arial" w:cs="Arial"/>
          <w:b/>
          <w:bCs/>
          <w:vertAlign w:val="superscript"/>
        </w:rPr>
        <w:t>o</w:t>
      </w:r>
      <w:r w:rsidRPr="00BA49DC">
        <w:rPr>
          <w:rFonts w:ascii="Arial" w:hAnsi="Arial" w:cs="Arial"/>
        </w:rPr>
        <w:t>C and reduced polymer concentration.</w:t>
      </w:r>
    </w:p>
    <w:p w14:paraId="00FF6DE1" w14:textId="77777777" w:rsidR="00114806" w:rsidRPr="00114806" w:rsidRDefault="00114806" w:rsidP="00BA49DC">
      <w:pPr>
        <w:ind w:left="426" w:hanging="426"/>
        <w:rPr>
          <w:rFonts w:ascii="Arial" w:hAnsi="Arial" w:cs="Arial"/>
        </w:rPr>
      </w:pPr>
    </w:p>
    <w:p w14:paraId="6226F66D" w14:textId="1A609BE8" w:rsidR="00114806" w:rsidRPr="00BA49DC" w:rsidRDefault="00114806" w:rsidP="00BA49DC">
      <w:pPr>
        <w:ind w:left="426" w:hanging="426"/>
        <w:rPr>
          <w:rFonts w:ascii="Arial" w:hAnsi="Arial" w:cs="Arial"/>
        </w:rPr>
      </w:pPr>
      <w:r w:rsidRPr="00BA49DC">
        <w:rPr>
          <w:rFonts w:ascii="Arial" w:hAnsi="Arial" w:cs="Arial"/>
        </w:rPr>
        <w:lastRenderedPageBreak/>
        <w:t>The operations to be carried out for the shut down are the following:</w:t>
      </w:r>
    </w:p>
    <w:p w14:paraId="0BC89B74" w14:textId="77777777" w:rsidR="00114806" w:rsidRPr="00114806" w:rsidRDefault="00114806" w:rsidP="00BA49DC">
      <w:pPr>
        <w:ind w:left="426" w:hanging="426"/>
        <w:rPr>
          <w:rFonts w:ascii="Arial" w:hAnsi="Arial" w:cs="Arial"/>
        </w:rPr>
      </w:pPr>
    </w:p>
    <w:p w14:paraId="2A0066A4" w14:textId="77777777" w:rsidR="00114806" w:rsidRPr="00114806" w:rsidRDefault="00114806" w:rsidP="00BA49DC">
      <w:pPr>
        <w:ind w:left="426" w:hanging="426"/>
        <w:rPr>
          <w:rFonts w:ascii="Arial" w:hAnsi="Arial" w:cs="Arial"/>
        </w:rPr>
      </w:pPr>
      <w:r w:rsidRPr="00114806">
        <w:rPr>
          <w:rFonts w:ascii="Arial" w:hAnsi="Arial" w:cs="Arial"/>
        </w:rPr>
        <w:t>Bring to zero the catalyst flow rate acting on the panel mounted HIC 1606 which regulates the stroke of the pumps P 108 A/S.</w:t>
      </w:r>
    </w:p>
    <w:p w14:paraId="6C6E6F93" w14:textId="77777777" w:rsidR="00114806" w:rsidRPr="00114806" w:rsidRDefault="00114806" w:rsidP="00BA49DC">
      <w:pPr>
        <w:ind w:left="426" w:hanging="426"/>
        <w:rPr>
          <w:rFonts w:ascii="Arial" w:hAnsi="Arial" w:cs="Arial"/>
        </w:rPr>
      </w:pPr>
    </w:p>
    <w:p w14:paraId="63BB5DF9" w14:textId="13694E02" w:rsidR="00114806" w:rsidRPr="00BA49DC" w:rsidRDefault="00114806" w:rsidP="00BA49DC">
      <w:pPr>
        <w:ind w:left="426" w:hanging="426"/>
        <w:rPr>
          <w:rFonts w:ascii="Arial" w:hAnsi="Arial" w:cs="Arial"/>
        </w:rPr>
      </w:pPr>
      <w:r w:rsidRPr="00BA49DC">
        <w:rPr>
          <w:rFonts w:ascii="Arial" w:hAnsi="Arial" w:cs="Arial"/>
        </w:rPr>
        <w:t xml:space="preserve">Disconnect the cascade DIC 1901 – </w:t>
      </w:r>
      <w:del w:id="138" w:author="Rahul R Menon" w:date="2022-03-24T12:07:00Z">
        <w:r w:rsidRPr="00BA49DC" w:rsidDel="00CE1295">
          <w:rPr>
            <w:rFonts w:ascii="Arial" w:hAnsi="Arial" w:cs="Arial"/>
          </w:rPr>
          <w:delText>FRC</w:delText>
        </w:r>
      </w:del>
      <w:ins w:id="139" w:author="Rahul R Menon" w:date="2022-03-24T12:07:00Z">
        <w:r w:rsidR="00CE1295">
          <w:rPr>
            <w:rFonts w:ascii="Arial" w:hAnsi="Arial" w:cs="Arial"/>
          </w:rPr>
          <w:t>FIC</w:t>
        </w:r>
      </w:ins>
      <w:r w:rsidRPr="00BA49DC">
        <w:rPr>
          <w:rFonts w:ascii="Arial" w:hAnsi="Arial" w:cs="Arial"/>
        </w:rPr>
        <w:t xml:space="preserve"> 1702.</w:t>
      </w:r>
    </w:p>
    <w:p w14:paraId="2611182A" w14:textId="77777777" w:rsidR="00114806" w:rsidRPr="00114806" w:rsidRDefault="00114806" w:rsidP="00BA49DC">
      <w:pPr>
        <w:ind w:left="426" w:hanging="426"/>
        <w:rPr>
          <w:rFonts w:ascii="Arial" w:hAnsi="Arial" w:cs="Arial"/>
        </w:rPr>
      </w:pPr>
    </w:p>
    <w:p w14:paraId="78D8BCA6" w14:textId="77777777" w:rsidR="00114806" w:rsidRPr="00BA49DC" w:rsidRDefault="00114806" w:rsidP="00BA49DC">
      <w:pPr>
        <w:ind w:left="426" w:hanging="426"/>
        <w:rPr>
          <w:rFonts w:ascii="Arial" w:hAnsi="Arial" w:cs="Arial"/>
        </w:rPr>
      </w:pPr>
      <w:r w:rsidRPr="00BA49DC">
        <w:rPr>
          <w:rFonts w:ascii="Arial" w:hAnsi="Arial" w:cs="Arial"/>
        </w:rPr>
        <w:t>Continue propylene and hydrogen, Teal and Donor feeds (proportional to the propylene) until the complete exhaustion of the residual catalyst and therefore of the reaction.</w:t>
      </w:r>
    </w:p>
    <w:p w14:paraId="2DCA31C1" w14:textId="77777777" w:rsidR="00114806" w:rsidRPr="00114806" w:rsidRDefault="00114806" w:rsidP="00BA49DC">
      <w:pPr>
        <w:ind w:left="426" w:hanging="426"/>
        <w:rPr>
          <w:rFonts w:ascii="Arial" w:hAnsi="Arial" w:cs="Arial"/>
        </w:rPr>
      </w:pPr>
    </w:p>
    <w:p w14:paraId="40E37FEC" w14:textId="77777777" w:rsidR="00114806" w:rsidRPr="00114806" w:rsidRDefault="00114806" w:rsidP="00BA49DC">
      <w:pPr>
        <w:ind w:left="426" w:hanging="426"/>
        <w:rPr>
          <w:rFonts w:ascii="Arial" w:hAnsi="Arial" w:cs="Arial"/>
        </w:rPr>
      </w:pPr>
      <w:r w:rsidRPr="00114806">
        <w:rPr>
          <w:rFonts w:ascii="Arial" w:hAnsi="Arial" w:cs="Arial"/>
        </w:rPr>
        <w:t>Continue the feed until the reactor is diluted to 50 g/lit.</w:t>
      </w:r>
    </w:p>
    <w:p w14:paraId="72AF4D29" w14:textId="77777777" w:rsidR="00114806" w:rsidRPr="00114806" w:rsidRDefault="00114806" w:rsidP="00BA49DC">
      <w:pPr>
        <w:ind w:left="426" w:hanging="426"/>
        <w:rPr>
          <w:rFonts w:ascii="Arial" w:hAnsi="Arial" w:cs="Arial"/>
        </w:rPr>
      </w:pPr>
    </w:p>
    <w:p w14:paraId="4A300239" w14:textId="77777777" w:rsidR="00114806" w:rsidRPr="00BA49DC" w:rsidRDefault="00114806" w:rsidP="00BA49DC">
      <w:pPr>
        <w:ind w:left="426" w:hanging="426"/>
        <w:rPr>
          <w:rFonts w:ascii="Arial" w:hAnsi="Arial" w:cs="Arial"/>
        </w:rPr>
      </w:pPr>
      <w:r w:rsidRPr="00BA49DC">
        <w:rPr>
          <w:rFonts w:ascii="Arial" w:hAnsi="Arial" w:cs="Arial"/>
        </w:rPr>
        <w:t>Keeping under running the circulation pumps P 201 and P 202, close the hydrogen and propylene feeds, exception for those sent to the flushing of the pumps and the one necessary to the pressurization of the surge drum V-202: reduce consequently the Teal and Donor flow rates.</w:t>
      </w:r>
    </w:p>
    <w:p w14:paraId="2ED226F0" w14:textId="77777777" w:rsidR="00114806" w:rsidRPr="00114806" w:rsidRDefault="00114806" w:rsidP="00BA49DC">
      <w:pPr>
        <w:ind w:left="426" w:hanging="426"/>
        <w:rPr>
          <w:rFonts w:ascii="Arial" w:hAnsi="Arial" w:cs="Arial"/>
        </w:rPr>
      </w:pPr>
    </w:p>
    <w:p w14:paraId="4F2CA40C" w14:textId="49E2609E" w:rsidR="00114806" w:rsidRPr="00114806" w:rsidRDefault="00114806" w:rsidP="00BA49DC">
      <w:pPr>
        <w:ind w:left="426" w:hanging="426"/>
        <w:rPr>
          <w:rFonts w:ascii="Arial" w:hAnsi="Arial" w:cs="Arial"/>
        </w:rPr>
      </w:pPr>
      <w:r w:rsidRPr="00114806">
        <w:rPr>
          <w:rFonts w:ascii="Arial" w:hAnsi="Arial" w:cs="Arial"/>
        </w:rPr>
        <w:t xml:space="preserve">Since the discharge from the reactor is reduced, the </w:t>
      </w:r>
      <w:del w:id="140" w:author="Rahul R Menon" w:date="2022-03-24T12:07:00Z">
        <w:r w:rsidRPr="00114806" w:rsidDel="00CE1295">
          <w:rPr>
            <w:rFonts w:ascii="Arial" w:hAnsi="Arial" w:cs="Arial"/>
          </w:rPr>
          <w:delText>FRC</w:delText>
        </w:r>
      </w:del>
      <w:ins w:id="141" w:author="Rahul R Menon" w:date="2022-03-24T12:07:00Z">
        <w:r w:rsidR="00CE1295">
          <w:rPr>
            <w:rFonts w:ascii="Arial" w:hAnsi="Arial" w:cs="Arial"/>
          </w:rPr>
          <w:t>FIC</w:t>
        </w:r>
      </w:ins>
      <w:r w:rsidRPr="00114806">
        <w:rPr>
          <w:rFonts w:ascii="Arial" w:hAnsi="Arial" w:cs="Arial"/>
        </w:rPr>
        <w:t xml:space="preserve"> 2201 calls some propylene to flush the primary flash.</w:t>
      </w:r>
    </w:p>
    <w:p w14:paraId="7E9E388C" w14:textId="77777777" w:rsidR="00114806" w:rsidRPr="00114806" w:rsidRDefault="00114806" w:rsidP="00BA49DC">
      <w:pPr>
        <w:ind w:left="426" w:hanging="426"/>
        <w:rPr>
          <w:rFonts w:ascii="Arial" w:hAnsi="Arial" w:cs="Arial"/>
        </w:rPr>
      </w:pPr>
    </w:p>
    <w:p w14:paraId="16EC4B0C" w14:textId="77777777" w:rsidR="00114806" w:rsidRPr="00114806" w:rsidRDefault="00114806" w:rsidP="00BA49DC">
      <w:pPr>
        <w:ind w:left="426" w:hanging="426"/>
        <w:rPr>
          <w:rFonts w:ascii="Arial" w:hAnsi="Arial" w:cs="Arial"/>
        </w:rPr>
      </w:pPr>
      <w:r w:rsidRPr="00114806">
        <w:rPr>
          <w:rFonts w:ascii="Arial" w:hAnsi="Arial" w:cs="Arial"/>
        </w:rPr>
        <w:t>When the reaction is exhausted, lack of the polymerization heat will happen and in this way the trend of the system is to reach, gradually, a temperature a little higher than that of the inlet propylene.</w:t>
      </w:r>
    </w:p>
    <w:p w14:paraId="0207CC54" w14:textId="77777777" w:rsidR="00114806" w:rsidRPr="00114806" w:rsidRDefault="00114806" w:rsidP="00BA49DC">
      <w:pPr>
        <w:ind w:left="426" w:hanging="426"/>
        <w:rPr>
          <w:rFonts w:ascii="Arial" w:hAnsi="Arial" w:cs="Arial"/>
        </w:rPr>
      </w:pPr>
    </w:p>
    <w:p w14:paraId="00365224" w14:textId="77777777" w:rsidR="00114806" w:rsidRPr="00114806" w:rsidRDefault="00114806" w:rsidP="00BA49DC">
      <w:pPr>
        <w:ind w:left="426" w:hanging="426"/>
        <w:rPr>
          <w:rFonts w:ascii="Arial" w:hAnsi="Arial" w:cs="Arial"/>
        </w:rPr>
      </w:pPr>
      <w:r w:rsidRPr="00114806">
        <w:rPr>
          <w:rFonts w:ascii="Arial" w:hAnsi="Arial" w:cs="Arial"/>
        </w:rPr>
        <w:t>If the downstream sections are capable of receiving the reactor discharge, the injected propylene is recovered into the feed drum V 304.</w:t>
      </w:r>
    </w:p>
    <w:p w14:paraId="3EF9D538" w14:textId="77777777" w:rsidR="00114806" w:rsidRPr="00114806" w:rsidRDefault="00114806" w:rsidP="00BA49DC">
      <w:pPr>
        <w:ind w:left="426" w:hanging="426"/>
        <w:rPr>
          <w:rFonts w:ascii="Arial" w:hAnsi="Arial" w:cs="Arial"/>
        </w:rPr>
      </w:pPr>
    </w:p>
    <w:p w14:paraId="1175A147"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t>General Shut down with the emptying of the equipment:</w:t>
      </w:r>
    </w:p>
    <w:p w14:paraId="68B8E580" w14:textId="77777777" w:rsidR="00114806" w:rsidRPr="00114806" w:rsidRDefault="00114806" w:rsidP="00BA49DC">
      <w:pPr>
        <w:ind w:left="426" w:hanging="426"/>
        <w:rPr>
          <w:rFonts w:ascii="Arial" w:hAnsi="Arial" w:cs="Arial"/>
        </w:rPr>
      </w:pPr>
    </w:p>
    <w:p w14:paraId="18494EFF" w14:textId="77777777" w:rsidR="00114806" w:rsidRPr="00BA49DC" w:rsidRDefault="00114806" w:rsidP="00BA49DC">
      <w:pPr>
        <w:ind w:left="426" w:hanging="426"/>
        <w:rPr>
          <w:rFonts w:ascii="Arial" w:hAnsi="Arial" w:cs="Arial"/>
        </w:rPr>
      </w:pPr>
      <w:r w:rsidRPr="00BA49DC">
        <w:rPr>
          <w:rFonts w:ascii="Arial" w:hAnsi="Arial" w:cs="Arial"/>
        </w:rPr>
        <w:t>As already mentioned in the section ‘catalyst shut down’, the filling of the relevant intermediate tanks is programmed in order to exhaust them as much as possible before the programmed maintenance shut down.</w:t>
      </w:r>
    </w:p>
    <w:p w14:paraId="4F684AE7" w14:textId="77777777" w:rsidR="00114806" w:rsidRPr="00114806" w:rsidRDefault="00114806" w:rsidP="00BA49DC">
      <w:pPr>
        <w:ind w:left="426" w:hanging="426"/>
        <w:rPr>
          <w:rFonts w:ascii="Arial" w:hAnsi="Arial" w:cs="Arial"/>
        </w:rPr>
      </w:pPr>
    </w:p>
    <w:p w14:paraId="6F0E5795" w14:textId="33C35895" w:rsidR="00114806" w:rsidRPr="00BA49DC" w:rsidRDefault="00114806" w:rsidP="00BA49DC">
      <w:pPr>
        <w:ind w:left="426" w:hanging="426"/>
        <w:rPr>
          <w:rFonts w:ascii="Arial" w:hAnsi="Arial" w:cs="Arial"/>
        </w:rPr>
      </w:pPr>
      <w:r w:rsidRPr="00BA49DC">
        <w:rPr>
          <w:rFonts w:ascii="Arial" w:hAnsi="Arial" w:cs="Arial"/>
        </w:rPr>
        <w:t>The operations to be carried out for the polymerization shut down are:</w:t>
      </w:r>
    </w:p>
    <w:p w14:paraId="1442DCE7" w14:textId="77777777" w:rsidR="00114806" w:rsidRPr="00114806" w:rsidRDefault="00114806" w:rsidP="00BA49DC">
      <w:pPr>
        <w:ind w:left="426" w:hanging="426"/>
        <w:rPr>
          <w:rFonts w:ascii="Arial" w:hAnsi="Arial" w:cs="Arial"/>
        </w:rPr>
      </w:pPr>
    </w:p>
    <w:p w14:paraId="64214170" w14:textId="77777777" w:rsidR="00114806" w:rsidRPr="00114806" w:rsidRDefault="00114806" w:rsidP="00BA49DC">
      <w:pPr>
        <w:ind w:left="426" w:hanging="426"/>
        <w:rPr>
          <w:rFonts w:ascii="Arial" w:hAnsi="Arial" w:cs="Arial"/>
        </w:rPr>
      </w:pPr>
      <w:r w:rsidRPr="00114806">
        <w:rPr>
          <w:rFonts w:ascii="Arial" w:hAnsi="Arial" w:cs="Arial"/>
        </w:rPr>
        <w:t>Stop the feeding of the catalyst paste.</w:t>
      </w:r>
    </w:p>
    <w:p w14:paraId="6AD85661" w14:textId="77777777" w:rsidR="00114806" w:rsidRPr="00114806" w:rsidRDefault="00114806" w:rsidP="00BA49DC">
      <w:pPr>
        <w:ind w:left="426" w:hanging="426"/>
        <w:rPr>
          <w:rFonts w:ascii="Arial" w:hAnsi="Arial" w:cs="Arial"/>
        </w:rPr>
      </w:pPr>
    </w:p>
    <w:p w14:paraId="0876A846" w14:textId="0CA16897" w:rsidR="00114806" w:rsidRPr="00114806" w:rsidRDefault="00114806" w:rsidP="00BA49DC">
      <w:pPr>
        <w:ind w:left="426" w:hanging="426"/>
        <w:rPr>
          <w:rFonts w:ascii="Arial" w:hAnsi="Arial" w:cs="Arial"/>
        </w:rPr>
      </w:pPr>
      <w:r w:rsidRPr="00114806">
        <w:rPr>
          <w:rFonts w:ascii="Arial" w:hAnsi="Arial" w:cs="Arial"/>
        </w:rPr>
        <w:t xml:space="preserve">Disconnect the cascade between DIC 1901 and </w:t>
      </w:r>
      <w:del w:id="142" w:author="Rahul R Menon" w:date="2022-03-24T12:07:00Z">
        <w:r w:rsidRPr="00114806" w:rsidDel="00CE1295">
          <w:rPr>
            <w:rFonts w:ascii="Arial" w:hAnsi="Arial" w:cs="Arial"/>
          </w:rPr>
          <w:delText>FRC</w:delText>
        </w:r>
      </w:del>
      <w:ins w:id="143" w:author="Rahul R Menon" w:date="2022-03-24T12:07:00Z">
        <w:r w:rsidR="00CE1295">
          <w:rPr>
            <w:rFonts w:ascii="Arial" w:hAnsi="Arial" w:cs="Arial"/>
          </w:rPr>
          <w:t>FIC</w:t>
        </w:r>
      </w:ins>
      <w:r w:rsidRPr="00114806">
        <w:rPr>
          <w:rFonts w:ascii="Arial" w:hAnsi="Arial" w:cs="Arial"/>
        </w:rPr>
        <w:t xml:space="preserve"> 1702.</w:t>
      </w:r>
    </w:p>
    <w:p w14:paraId="4B224199" w14:textId="77777777" w:rsidR="00114806" w:rsidRPr="00114806" w:rsidRDefault="00114806" w:rsidP="00BA49DC">
      <w:pPr>
        <w:ind w:left="426" w:hanging="426"/>
        <w:rPr>
          <w:rFonts w:ascii="Arial" w:hAnsi="Arial" w:cs="Arial"/>
        </w:rPr>
      </w:pPr>
    </w:p>
    <w:p w14:paraId="7C3B5EF3" w14:textId="77777777" w:rsidR="00114806" w:rsidRPr="00114806" w:rsidRDefault="00114806" w:rsidP="00BA49DC">
      <w:pPr>
        <w:ind w:left="426" w:hanging="426"/>
        <w:rPr>
          <w:rFonts w:ascii="Arial" w:hAnsi="Arial" w:cs="Arial"/>
        </w:rPr>
      </w:pPr>
      <w:r w:rsidRPr="00114806">
        <w:rPr>
          <w:rFonts w:ascii="Arial" w:hAnsi="Arial" w:cs="Arial"/>
        </w:rPr>
        <w:t>Continue to feed propylene and hydrogen until the exhaustion of the reaction and the dilution of the slurry to a concentration of 50 g/l.</w:t>
      </w:r>
    </w:p>
    <w:p w14:paraId="0CB67E5A" w14:textId="77777777" w:rsidR="00114806" w:rsidRPr="00114806" w:rsidRDefault="00114806" w:rsidP="00BA49DC">
      <w:pPr>
        <w:ind w:left="426" w:hanging="426"/>
        <w:rPr>
          <w:rFonts w:ascii="Arial" w:hAnsi="Arial" w:cs="Arial"/>
        </w:rPr>
      </w:pPr>
    </w:p>
    <w:p w14:paraId="5019EFBA" w14:textId="77777777" w:rsidR="00114806" w:rsidRPr="00BA49DC" w:rsidRDefault="00114806" w:rsidP="00BA49DC">
      <w:pPr>
        <w:ind w:left="426" w:hanging="426"/>
        <w:rPr>
          <w:rFonts w:ascii="Arial" w:hAnsi="Arial" w:cs="Arial"/>
        </w:rPr>
      </w:pPr>
      <w:r w:rsidRPr="00BA49DC">
        <w:rPr>
          <w:rFonts w:ascii="Arial" w:hAnsi="Arial" w:cs="Arial"/>
        </w:rPr>
        <w:t>During the dilution the reactor temperature will diminish owing to the exhaustion of the reaction.  To maintain the reactor at the standard temperature of reaction, feed, as soon as necessary, steam to the cooling circuit.</w:t>
      </w:r>
    </w:p>
    <w:p w14:paraId="0E0E92C8" w14:textId="77777777" w:rsidR="00114806" w:rsidRPr="00114806" w:rsidRDefault="00114806" w:rsidP="00BA49DC">
      <w:pPr>
        <w:ind w:left="426" w:hanging="426"/>
        <w:rPr>
          <w:rFonts w:ascii="Arial" w:hAnsi="Arial" w:cs="Arial"/>
        </w:rPr>
      </w:pPr>
    </w:p>
    <w:p w14:paraId="6021BED2" w14:textId="77777777" w:rsidR="00114806" w:rsidRPr="00114806" w:rsidRDefault="00114806" w:rsidP="00BA49DC">
      <w:pPr>
        <w:ind w:left="426" w:hanging="426"/>
        <w:rPr>
          <w:rFonts w:ascii="Arial" w:hAnsi="Arial" w:cs="Arial"/>
        </w:rPr>
      </w:pPr>
      <w:r w:rsidRPr="00114806">
        <w:rPr>
          <w:rFonts w:ascii="Arial" w:hAnsi="Arial" w:cs="Arial"/>
        </w:rPr>
        <w:t>Cut off H2 after about 1.5 hrs of catalyst cut.</w:t>
      </w:r>
    </w:p>
    <w:p w14:paraId="09A27906" w14:textId="77777777" w:rsidR="00114806" w:rsidRPr="00114806" w:rsidRDefault="00114806" w:rsidP="00BA49DC">
      <w:pPr>
        <w:ind w:left="426" w:hanging="426"/>
        <w:rPr>
          <w:rFonts w:ascii="Arial" w:hAnsi="Arial" w:cs="Arial"/>
        </w:rPr>
      </w:pPr>
    </w:p>
    <w:p w14:paraId="3909A2E3" w14:textId="77777777" w:rsidR="00114806" w:rsidRPr="00114806" w:rsidRDefault="00114806" w:rsidP="00BA49DC">
      <w:pPr>
        <w:ind w:left="426" w:hanging="426"/>
        <w:rPr>
          <w:rFonts w:ascii="Arial" w:hAnsi="Arial" w:cs="Arial"/>
        </w:rPr>
      </w:pPr>
      <w:r w:rsidRPr="00114806">
        <w:rPr>
          <w:rFonts w:ascii="Arial" w:hAnsi="Arial" w:cs="Arial"/>
        </w:rPr>
        <w:t>Stop the Teal and Donor feeding after about 2 hrs from catalyst cut.</w:t>
      </w:r>
    </w:p>
    <w:p w14:paraId="41BAB1C9" w14:textId="77777777" w:rsidR="00114806" w:rsidRPr="00114806" w:rsidRDefault="00114806" w:rsidP="00BA49DC">
      <w:pPr>
        <w:ind w:left="426" w:hanging="426"/>
        <w:rPr>
          <w:rFonts w:ascii="Arial" w:hAnsi="Arial" w:cs="Arial"/>
        </w:rPr>
      </w:pPr>
    </w:p>
    <w:p w14:paraId="32434543" w14:textId="77777777" w:rsidR="00114806" w:rsidRPr="00114806" w:rsidRDefault="00114806" w:rsidP="00BA49DC">
      <w:pPr>
        <w:ind w:left="426" w:hanging="426"/>
        <w:rPr>
          <w:rFonts w:ascii="Arial" w:hAnsi="Arial" w:cs="Arial"/>
        </w:rPr>
      </w:pPr>
      <w:r w:rsidRPr="00114806">
        <w:rPr>
          <w:rFonts w:ascii="Arial" w:hAnsi="Arial" w:cs="Arial"/>
        </w:rPr>
        <w:t>Disconnect the cascade between TRC 1901 and TRC 2001 adjusting the latter at 70</w:t>
      </w:r>
      <w:r w:rsidRPr="00114806">
        <w:rPr>
          <w:rFonts w:ascii="Arial" w:hAnsi="Arial" w:cs="Arial"/>
          <w:b/>
          <w:bCs/>
          <w:vertAlign w:val="superscript"/>
        </w:rPr>
        <w:t>o</w:t>
      </w:r>
      <w:r w:rsidRPr="00114806">
        <w:rPr>
          <w:rFonts w:ascii="Arial" w:hAnsi="Arial" w:cs="Arial"/>
        </w:rPr>
        <w:t xml:space="preserve"> C.</w:t>
      </w:r>
    </w:p>
    <w:p w14:paraId="59C4DBA1" w14:textId="77777777" w:rsidR="00114806" w:rsidRPr="00114806" w:rsidRDefault="00114806" w:rsidP="00BA49DC">
      <w:pPr>
        <w:ind w:left="426" w:hanging="426"/>
        <w:rPr>
          <w:rFonts w:ascii="Arial" w:hAnsi="Arial" w:cs="Arial"/>
        </w:rPr>
      </w:pPr>
    </w:p>
    <w:p w14:paraId="702A837B" w14:textId="77777777" w:rsidR="00114806" w:rsidRPr="00114806" w:rsidRDefault="00114806" w:rsidP="00BA49DC">
      <w:pPr>
        <w:ind w:left="426" w:hanging="426"/>
        <w:rPr>
          <w:rFonts w:ascii="Arial" w:hAnsi="Arial" w:cs="Arial"/>
        </w:rPr>
      </w:pPr>
      <w:r w:rsidRPr="00114806">
        <w:rPr>
          <w:rFonts w:ascii="Arial" w:hAnsi="Arial" w:cs="Arial"/>
        </w:rPr>
        <w:t>Stop P 201 and P 202.</w:t>
      </w:r>
    </w:p>
    <w:p w14:paraId="2A02F747" w14:textId="77777777" w:rsidR="00114806" w:rsidRPr="00114806" w:rsidRDefault="00114806" w:rsidP="00BA49DC">
      <w:pPr>
        <w:ind w:left="426" w:hanging="426"/>
        <w:rPr>
          <w:rFonts w:ascii="Arial" w:hAnsi="Arial" w:cs="Arial"/>
        </w:rPr>
      </w:pPr>
    </w:p>
    <w:p w14:paraId="4ED5205B" w14:textId="77777777" w:rsidR="00114806" w:rsidRPr="00114806" w:rsidRDefault="00114806" w:rsidP="00BA49DC">
      <w:pPr>
        <w:ind w:left="426" w:hanging="426"/>
        <w:rPr>
          <w:rFonts w:ascii="Arial" w:hAnsi="Arial" w:cs="Arial"/>
        </w:rPr>
      </w:pPr>
      <w:r w:rsidRPr="00114806">
        <w:rPr>
          <w:rFonts w:ascii="Arial" w:hAnsi="Arial" w:cs="Arial"/>
        </w:rPr>
        <w:t>Put on manual TRC 1802 and close the relevant valve.</w:t>
      </w:r>
    </w:p>
    <w:p w14:paraId="61471A6C" w14:textId="77777777" w:rsidR="00114806" w:rsidRPr="00114806" w:rsidRDefault="00114806" w:rsidP="00BA49DC">
      <w:pPr>
        <w:ind w:left="426" w:hanging="426"/>
        <w:rPr>
          <w:rFonts w:ascii="Arial" w:hAnsi="Arial" w:cs="Arial"/>
        </w:rPr>
      </w:pPr>
    </w:p>
    <w:p w14:paraId="7FCD997E" w14:textId="77777777" w:rsidR="00114806" w:rsidRPr="00114806" w:rsidRDefault="00114806" w:rsidP="00BA49DC">
      <w:pPr>
        <w:ind w:left="426" w:hanging="426"/>
        <w:rPr>
          <w:rFonts w:ascii="Arial" w:hAnsi="Arial" w:cs="Arial"/>
        </w:rPr>
      </w:pPr>
      <w:r w:rsidRPr="00114806">
        <w:rPr>
          <w:rFonts w:ascii="Arial" w:hAnsi="Arial" w:cs="Arial"/>
        </w:rPr>
        <w:t>Stop P 203.</w:t>
      </w:r>
    </w:p>
    <w:p w14:paraId="0D866512" w14:textId="77777777" w:rsidR="00114806" w:rsidRPr="00114806" w:rsidRDefault="00114806" w:rsidP="00BA49DC">
      <w:pPr>
        <w:ind w:left="426" w:hanging="426"/>
        <w:rPr>
          <w:rFonts w:ascii="Arial" w:hAnsi="Arial" w:cs="Arial"/>
        </w:rPr>
      </w:pPr>
    </w:p>
    <w:p w14:paraId="77E02566" w14:textId="77777777" w:rsidR="00114806" w:rsidRPr="00114806" w:rsidRDefault="00114806" w:rsidP="00BA49DC">
      <w:pPr>
        <w:ind w:left="426" w:hanging="426"/>
        <w:rPr>
          <w:rFonts w:ascii="Arial" w:hAnsi="Arial" w:cs="Arial"/>
        </w:rPr>
      </w:pPr>
      <w:r w:rsidRPr="00114806">
        <w:rPr>
          <w:rFonts w:ascii="Arial" w:hAnsi="Arial" w:cs="Arial"/>
        </w:rPr>
        <w:t>Cut off the propylene to the reaction except the flow sent to E 203 for the pressurization of the system.</w:t>
      </w:r>
    </w:p>
    <w:p w14:paraId="6D07AD4B" w14:textId="77777777" w:rsidR="00114806" w:rsidRPr="00114806" w:rsidRDefault="00114806" w:rsidP="00BA49DC">
      <w:pPr>
        <w:ind w:left="426" w:hanging="426"/>
        <w:rPr>
          <w:rFonts w:ascii="Arial" w:hAnsi="Arial" w:cs="Arial"/>
        </w:rPr>
      </w:pPr>
    </w:p>
    <w:p w14:paraId="5A8FFE2C" w14:textId="3862EB93" w:rsidR="00114806" w:rsidRPr="00114806" w:rsidRDefault="00114806" w:rsidP="00BA49DC">
      <w:pPr>
        <w:ind w:left="426" w:hanging="426"/>
        <w:rPr>
          <w:rFonts w:ascii="Arial" w:hAnsi="Arial" w:cs="Arial"/>
        </w:rPr>
      </w:pPr>
      <w:r w:rsidRPr="00114806">
        <w:rPr>
          <w:rFonts w:ascii="Arial" w:hAnsi="Arial" w:cs="Arial"/>
        </w:rPr>
        <w:t xml:space="preserve">Start with the emptying of the reactor through the bottom drains HIC 1909, HIC 1910 and </w:t>
      </w:r>
      <w:del w:id="144" w:author="Rahul R Menon" w:date="2022-03-24T12:07:00Z">
        <w:r w:rsidRPr="00114806" w:rsidDel="00CE1295">
          <w:rPr>
            <w:rFonts w:ascii="Arial" w:hAnsi="Arial" w:cs="Arial"/>
          </w:rPr>
          <w:delText>LRC</w:delText>
        </w:r>
      </w:del>
      <w:ins w:id="145" w:author="Rahul R Menon" w:date="2022-03-24T12:07:00Z">
        <w:r w:rsidR="00CE1295">
          <w:rPr>
            <w:rFonts w:ascii="Arial" w:hAnsi="Arial" w:cs="Arial"/>
          </w:rPr>
          <w:t>LIC</w:t>
        </w:r>
      </w:ins>
      <w:r w:rsidRPr="00114806">
        <w:rPr>
          <w:rFonts w:ascii="Arial" w:hAnsi="Arial" w:cs="Arial"/>
        </w:rPr>
        <w:t xml:space="preserve"> 1801.  ‘A’ set on manual and adjusting the valves at  a degree of opening in such a way as to discharge a total flow rate (read on </w:t>
      </w:r>
      <w:del w:id="146" w:author="Rahul R Menon" w:date="2022-03-24T12:07:00Z">
        <w:r w:rsidRPr="00114806" w:rsidDel="00CE1295">
          <w:rPr>
            <w:rFonts w:ascii="Arial" w:hAnsi="Arial" w:cs="Arial"/>
          </w:rPr>
          <w:delText>FRC</w:delText>
        </w:r>
      </w:del>
      <w:ins w:id="147" w:author="Rahul R Menon" w:date="2022-03-24T12:07:00Z">
        <w:r w:rsidR="00CE1295">
          <w:rPr>
            <w:rFonts w:ascii="Arial" w:hAnsi="Arial" w:cs="Arial"/>
          </w:rPr>
          <w:t>FIC</w:t>
        </w:r>
      </w:ins>
      <w:r w:rsidRPr="00114806">
        <w:rPr>
          <w:rFonts w:ascii="Arial" w:hAnsi="Arial" w:cs="Arial"/>
        </w:rPr>
        <w:t xml:space="preserve"> 2201) not higher than         10 T/H.</w:t>
      </w:r>
    </w:p>
    <w:p w14:paraId="6116B56D" w14:textId="77777777" w:rsidR="00114806" w:rsidRPr="00114806" w:rsidRDefault="00114806" w:rsidP="00BA49DC">
      <w:pPr>
        <w:ind w:left="426" w:hanging="426"/>
        <w:rPr>
          <w:rFonts w:ascii="Arial" w:hAnsi="Arial" w:cs="Arial"/>
        </w:rPr>
      </w:pPr>
    </w:p>
    <w:p w14:paraId="3F3AEF77" w14:textId="45F44ACE" w:rsidR="00114806" w:rsidRPr="00114806" w:rsidRDefault="00114806" w:rsidP="00BA49DC">
      <w:pPr>
        <w:ind w:left="426" w:hanging="426"/>
        <w:rPr>
          <w:rFonts w:ascii="Arial" w:hAnsi="Arial" w:cs="Arial"/>
        </w:rPr>
      </w:pPr>
      <w:r w:rsidRPr="00114806">
        <w:rPr>
          <w:rFonts w:ascii="Arial" w:hAnsi="Arial" w:cs="Arial"/>
        </w:rPr>
        <w:t xml:space="preserve">When </w:t>
      </w:r>
      <w:del w:id="148" w:author="Rahul R Menon" w:date="2022-03-24T12:07:00Z">
        <w:r w:rsidRPr="00114806" w:rsidDel="00CE1295">
          <w:rPr>
            <w:rFonts w:ascii="Arial" w:hAnsi="Arial" w:cs="Arial"/>
          </w:rPr>
          <w:delText>LRC</w:delText>
        </w:r>
      </w:del>
      <w:ins w:id="149" w:author="Rahul R Menon" w:date="2022-03-24T12:07:00Z">
        <w:r w:rsidR="00CE1295">
          <w:rPr>
            <w:rFonts w:ascii="Arial" w:hAnsi="Arial" w:cs="Arial"/>
          </w:rPr>
          <w:t>LIC</w:t>
        </w:r>
      </w:ins>
      <w:r w:rsidRPr="00114806">
        <w:rPr>
          <w:rFonts w:ascii="Arial" w:hAnsi="Arial" w:cs="Arial"/>
        </w:rPr>
        <w:t xml:space="preserve"> 1801 shows the total emptying of V 202, close the manual valve placed on the connecting line between the bottom of V 202 and the reactor.</w:t>
      </w:r>
    </w:p>
    <w:p w14:paraId="53016C0A" w14:textId="77777777" w:rsidR="00114806" w:rsidRPr="00114806" w:rsidRDefault="00114806" w:rsidP="00BA49DC">
      <w:pPr>
        <w:ind w:left="426" w:hanging="426"/>
        <w:rPr>
          <w:rFonts w:ascii="Arial" w:hAnsi="Arial" w:cs="Arial"/>
        </w:rPr>
      </w:pPr>
    </w:p>
    <w:p w14:paraId="789AA43B" w14:textId="623D16CC" w:rsidR="00114806" w:rsidRPr="00114806" w:rsidRDefault="00114806" w:rsidP="00BA49DC">
      <w:pPr>
        <w:ind w:left="426" w:hanging="426"/>
        <w:rPr>
          <w:rFonts w:ascii="Arial" w:hAnsi="Arial" w:cs="Arial"/>
        </w:rPr>
      </w:pPr>
      <w:r w:rsidRPr="00114806">
        <w:rPr>
          <w:rFonts w:ascii="Arial" w:hAnsi="Arial" w:cs="Arial"/>
        </w:rPr>
        <w:t xml:space="preserve">Put on manual </w:t>
      </w:r>
      <w:del w:id="150" w:author="Rahul R Menon" w:date="2022-03-24T12:07:00Z">
        <w:r w:rsidRPr="00114806" w:rsidDel="00CE1295">
          <w:rPr>
            <w:rFonts w:ascii="Arial" w:hAnsi="Arial" w:cs="Arial"/>
          </w:rPr>
          <w:delText>FRC</w:delText>
        </w:r>
      </w:del>
      <w:ins w:id="151" w:author="Rahul R Menon" w:date="2022-03-24T12:07:00Z">
        <w:r w:rsidR="00CE1295">
          <w:rPr>
            <w:rFonts w:ascii="Arial" w:hAnsi="Arial" w:cs="Arial"/>
          </w:rPr>
          <w:t>FIC</w:t>
        </w:r>
      </w:ins>
      <w:r w:rsidRPr="00114806">
        <w:rPr>
          <w:rFonts w:ascii="Arial" w:hAnsi="Arial" w:cs="Arial"/>
        </w:rPr>
        <w:t xml:space="preserve"> 2201 and close the relevant valve.</w:t>
      </w:r>
    </w:p>
    <w:p w14:paraId="5F9B5B26" w14:textId="77777777" w:rsidR="00114806" w:rsidRPr="00114806" w:rsidRDefault="00114806" w:rsidP="00BA49DC">
      <w:pPr>
        <w:ind w:left="426" w:hanging="426"/>
        <w:rPr>
          <w:rFonts w:ascii="Arial" w:hAnsi="Arial" w:cs="Arial"/>
        </w:rPr>
      </w:pPr>
    </w:p>
    <w:p w14:paraId="6604BA69" w14:textId="77777777" w:rsidR="00114806" w:rsidRPr="00114806" w:rsidRDefault="00114806" w:rsidP="00BA49DC">
      <w:pPr>
        <w:ind w:left="426" w:hanging="426"/>
        <w:rPr>
          <w:rFonts w:ascii="Arial" w:hAnsi="Arial" w:cs="Arial"/>
        </w:rPr>
      </w:pPr>
      <w:r w:rsidRPr="00114806">
        <w:rPr>
          <w:rFonts w:ascii="Arial" w:hAnsi="Arial" w:cs="Arial"/>
        </w:rPr>
        <w:t>When the flow rate discharged from the reactor shows a sensible reduction (indicating the emptying of the reactor leges) open again the valve on the line connecting the bottom of V 202 with the reactor.</w:t>
      </w:r>
    </w:p>
    <w:p w14:paraId="5E7046C7" w14:textId="77777777" w:rsidR="00114806" w:rsidRPr="00114806" w:rsidRDefault="00114806" w:rsidP="00BA49DC">
      <w:pPr>
        <w:ind w:left="426" w:hanging="426"/>
        <w:rPr>
          <w:rFonts w:ascii="Arial" w:hAnsi="Arial" w:cs="Arial"/>
        </w:rPr>
      </w:pPr>
    </w:p>
    <w:p w14:paraId="14582B12" w14:textId="47E6A9F6" w:rsidR="00114806" w:rsidRPr="00114806" w:rsidRDefault="00114806" w:rsidP="00BA49DC">
      <w:pPr>
        <w:ind w:left="426" w:hanging="426"/>
        <w:rPr>
          <w:rFonts w:ascii="Arial" w:hAnsi="Arial" w:cs="Arial"/>
        </w:rPr>
      </w:pPr>
      <w:r w:rsidRPr="00114806">
        <w:rPr>
          <w:rFonts w:ascii="Arial" w:hAnsi="Arial" w:cs="Arial"/>
        </w:rPr>
        <w:t xml:space="preserve">Close HIC 1909, </w:t>
      </w:r>
      <w:del w:id="152" w:author="Rahul R Menon" w:date="2022-03-24T12:07:00Z">
        <w:r w:rsidRPr="00114806" w:rsidDel="00CE1295">
          <w:rPr>
            <w:rFonts w:ascii="Arial" w:hAnsi="Arial" w:cs="Arial"/>
          </w:rPr>
          <w:delText>LRC</w:delText>
        </w:r>
      </w:del>
      <w:ins w:id="153" w:author="Rahul R Menon" w:date="2022-03-24T12:07:00Z">
        <w:r w:rsidR="00CE1295">
          <w:rPr>
            <w:rFonts w:ascii="Arial" w:hAnsi="Arial" w:cs="Arial"/>
          </w:rPr>
          <w:t>LIC</w:t>
        </w:r>
      </w:ins>
      <w:r w:rsidRPr="00114806">
        <w:rPr>
          <w:rFonts w:ascii="Arial" w:hAnsi="Arial" w:cs="Arial"/>
        </w:rPr>
        <w:t xml:space="preserve"> 1801 and then open them one by one in order to make sure that the legs of the reactor have been drained off completely.</w:t>
      </w:r>
    </w:p>
    <w:p w14:paraId="1578FECC" w14:textId="77777777" w:rsidR="00114806" w:rsidRPr="00114806" w:rsidRDefault="00114806" w:rsidP="00BA49DC">
      <w:pPr>
        <w:ind w:left="426" w:hanging="426"/>
        <w:rPr>
          <w:rFonts w:ascii="Arial" w:hAnsi="Arial" w:cs="Arial"/>
        </w:rPr>
      </w:pPr>
    </w:p>
    <w:p w14:paraId="5DD3A6DC" w14:textId="77131622" w:rsidR="00114806" w:rsidRPr="00114806" w:rsidRDefault="00114806" w:rsidP="00BA49DC">
      <w:pPr>
        <w:ind w:left="426" w:hanging="426"/>
        <w:rPr>
          <w:rFonts w:ascii="Arial" w:hAnsi="Arial" w:cs="Arial"/>
        </w:rPr>
      </w:pPr>
      <w:r w:rsidRPr="00114806">
        <w:rPr>
          <w:rFonts w:ascii="Arial" w:hAnsi="Arial" w:cs="Arial"/>
        </w:rPr>
        <w:t xml:space="preserve">Close the propylene to E 203 and reduce the pressure in the reactor upto                  19-20 kg/cm2g by discharging alternatively gas from </w:t>
      </w:r>
      <w:del w:id="154" w:author="Rahul R Menon" w:date="2022-03-24T12:07:00Z">
        <w:r w:rsidRPr="00114806" w:rsidDel="00CE1295">
          <w:rPr>
            <w:rFonts w:ascii="Arial" w:hAnsi="Arial" w:cs="Arial"/>
          </w:rPr>
          <w:delText>LRC</w:delText>
        </w:r>
      </w:del>
      <w:ins w:id="155" w:author="Rahul R Menon" w:date="2022-03-24T12:07:00Z">
        <w:r w:rsidR="00CE1295">
          <w:rPr>
            <w:rFonts w:ascii="Arial" w:hAnsi="Arial" w:cs="Arial"/>
          </w:rPr>
          <w:t>LIC</w:t>
        </w:r>
      </w:ins>
      <w:r w:rsidRPr="00114806">
        <w:rPr>
          <w:rFonts w:ascii="Arial" w:hAnsi="Arial" w:cs="Arial"/>
        </w:rPr>
        <w:t xml:space="preserve"> 1801, HIC 1909, HIC 1910 always to ascertain that the reactor has been drained off.</w:t>
      </w:r>
    </w:p>
    <w:p w14:paraId="1BB51C18" w14:textId="77777777" w:rsidR="00114806" w:rsidRPr="00114806" w:rsidRDefault="00114806" w:rsidP="00BA49DC">
      <w:pPr>
        <w:ind w:left="426" w:hanging="426"/>
        <w:rPr>
          <w:rFonts w:ascii="Arial" w:hAnsi="Arial" w:cs="Arial"/>
        </w:rPr>
      </w:pPr>
    </w:p>
    <w:p w14:paraId="0E0373DA" w14:textId="32451967" w:rsidR="00114806" w:rsidRPr="00114806" w:rsidRDefault="00114806" w:rsidP="00BA49DC">
      <w:pPr>
        <w:ind w:left="426" w:hanging="426"/>
        <w:rPr>
          <w:rFonts w:ascii="Arial" w:hAnsi="Arial" w:cs="Arial"/>
        </w:rPr>
      </w:pPr>
      <w:r w:rsidRPr="00114806">
        <w:rPr>
          <w:rFonts w:ascii="Arial" w:hAnsi="Arial" w:cs="Arial"/>
        </w:rPr>
        <w:t xml:space="preserve">Open completely the three valves of  HIC 1909, HIC 1910 and </w:t>
      </w:r>
      <w:del w:id="156" w:author="Rahul R Menon" w:date="2022-03-24T12:07:00Z">
        <w:r w:rsidRPr="00114806" w:rsidDel="00CE1295">
          <w:rPr>
            <w:rFonts w:ascii="Arial" w:hAnsi="Arial" w:cs="Arial"/>
          </w:rPr>
          <w:delText>LRC</w:delText>
        </w:r>
      </w:del>
      <w:ins w:id="157" w:author="Rahul R Menon" w:date="2022-03-24T12:07:00Z">
        <w:r w:rsidR="00CE1295">
          <w:rPr>
            <w:rFonts w:ascii="Arial" w:hAnsi="Arial" w:cs="Arial"/>
          </w:rPr>
          <w:t>LIC</w:t>
        </w:r>
      </w:ins>
      <w:r w:rsidRPr="00114806">
        <w:rPr>
          <w:rFonts w:ascii="Arial" w:hAnsi="Arial" w:cs="Arial"/>
        </w:rPr>
        <w:t xml:space="preserve"> 1801.</w:t>
      </w:r>
    </w:p>
    <w:p w14:paraId="35802F56" w14:textId="77777777" w:rsidR="00114806" w:rsidRPr="00114806" w:rsidRDefault="00114806" w:rsidP="00BA49DC">
      <w:pPr>
        <w:ind w:left="426" w:hanging="426"/>
        <w:rPr>
          <w:rFonts w:ascii="Arial" w:hAnsi="Arial" w:cs="Arial"/>
        </w:rPr>
      </w:pPr>
    </w:p>
    <w:p w14:paraId="11A4D87A" w14:textId="77777777" w:rsidR="00114806" w:rsidRPr="00114806" w:rsidRDefault="00114806" w:rsidP="00BA49DC">
      <w:pPr>
        <w:ind w:left="426" w:hanging="426"/>
        <w:rPr>
          <w:rFonts w:ascii="Arial" w:hAnsi="Arial" w:cs="Arial"/>
        </w:rPr>
      </w:pPr>
      <w:r w:rsidRPr="00114806">
        <w:rPr>
          <w:rFonts w:ascii="Arial" w:hAnsi="Arial" w:cs="Arial"/>
        </w:rPr>
        <w:t>Cut-off the manual valve on the V 202 gas outlet.</w:t>
      </w:r>
    </w:p>
    <w:p w14:paraId="7C1178D0" w14:textId="77777777" w:rsidR="00114806" w:rsidRPr="00114806" w:rsidRDefault="00114806" w:rsidP="00BA49DC">
      <w:pPr>
        <w:ind w:left="426" w:hanging="426"/>
        <w:rPr>
          <w:rFonts w:ascii="Arial" w:hAnsi="Arial" w:cs="Arial"/>
        </w:rPr>
      </w:pPr>
    </w:p>
    <w:p w14:paraId="4554C21E" w14:textId="77777777" w:rsidR="00114806" w:rsidRPr="00114806" w:rsidRDefault="00114806" w:rsidP="00BA49DC">
      <w:pPr>
        <w:ind w:left="426" w:hanging="426"/>
        <w:rPr>
          <w:rFonts w:ascii="Arial" w:hAnsi="Arial" w:cs="Arial"/>
        </w:rPr>
      </w:pPr>
      <w:r w:rsidRPr="00114806">
        <w:rPr>
          <w:rFonts w:ascii="Arial" w:hAnsi="Arial" w:cs="Arial"/>
        </w:rPr>
        <w:t xml:space="preserve">Proceed with the final depressurization of the reactors discharging the gas from  the bottom of V 301 and recovering it on the suction of K 301 A/S keeping under control the flow rate through FR 2203 (max flow rate K 301A/S = 1,500 kg/h).  At the completion of the operation, the </w:t>
      </w:r>
      <w:r w:rsidRPr="00114806">
        <w:rPr>
          <w:rFonts w:ascii="Arial" w:hAnsi="Arial" w:cs="Arial"/>
        </w:rPr>
        <w:lastRenderedPageBreak/>
        <w:t>reactors   R 201 and R 202, the surge drum V 202, the evaporator E 203 and the flash drum V 301 will reach a pressure of about           0.3/0.4 kg/cm2g.</w:t>
      </w:r>
    </w:p>
    <w:p w14:paraId="5FA7CACB" w14:textId="77777777" w:rsidR="00114806" w:rsidRPr="00114806" w:rsidRDefault="00114806" w:rsidP="00BA49DC">
      <w:pPr>
        <w:ind w:left="426" w:hanging="426"/>
        <w:rPr>
          <w:rFonts w:ascii="Arial" w:hAnsi="Arial" w:cs="Arial"/>
        </w:rPr>
      </w:pPr>
    </w:p>
    <w:p w14:paraId="431BBC0A" w14:textId="77777777" w:rsidR="00114806" w:rsidRPr="00114806" w:rsidRDefault="00114806" w:rsidP="00BA49DC">
      <w:pPr>
        <w:ind w:left="426" w:hanging="426"/>
        <w:rPr>
          <w:rFonts w:ascii="Arial" w:hAnsi="Arial" w:cs="Arial"/>
        </w:rPr>
      </w:pPr>
      <w:r w:rsidRPr="00114806">
        <w:rPr>
          <w:rFonts w:ascii="Arial" w:hAnsi="Arial" w:cs="Arial"/>
        </w:rPr>
        <w:t>Cut-off each individual equipment and complete depressurization to the flare through the several discharging lines.</w:t>
      </w:r>
    </w:p>
    <w:p w14:paraId="1A09B3DC" w14:textId="77777777" w:rsidR="00114806" w:rsidRPr="00114806" w:rsidRDefault="00114806" w:rsidP="00BA49DC">
      <w:pPr>
        <w:ind w:left="426" w:hanging="426"/>
        <w:rPr>
          <w:rFonts w:ascii="Arial" w:hAnsi="Arial" w:cs="Arial"/>
        </w:rPr>
      </w:pPr>
    </w:p>
    <w:p w14:paraId="0145CBCD" w14:textId="77777777" w:rsidR="00114806" w:rsidRPr="00114806" w:rsidRDefault="00114806" w:rsidP="00BA49DC">
      <w:pPr>
        <w:ind w:left="426" w:hanging="426"/>
        <w:rPr>
          <w:rFonts w:ascii="Arial" w:hAnsi="Arial" w:cs="Arial"/>
        </w:rPr>
      </w:pPr>
      <w:r w:rsidRPr="00114806">
        <w:rPr>
          <w:rFonts w:ascii="Arial" w:hAnsi="Arial" w:cs="Arial"/>
        </w:rPr>
        <w:t>Open the pressurization nitrogen to the reactors and bring them to about 3 kg/cm2g.</w:t>
      </w:r>
    </w:p>
    <w:p w14:paraId="6DA838E2" w14:textId="77777777" w:rsidR="00114806" w:rsidRPr="00114806" w:rsidRDefault="00114806" w:rsidP="00BA49DC">
      <w:pPr>
        <w:ind w:left="426" w:hanging="426"/>
        <w:rPr>
          <w:rFonts w:ascii="Arial" w:hAnsi="Arial" w:cs="Arial"/>
        </w:rPr>
      </w:pPr>
    </w:p>
    <w:p w14:paraId="699B25E5" w14:textId="77777777" w:rsidR="00114806" w:rsidRPr="00114806" w:rsidRDefault="00114806" w:rsidP="00BA49DC">
      <w:pPr>
        <w:ind w:left="426" w:hanging="426"/>
        <w:rPr>
          <w:rFonts w:ascii="Arial" w:hAnsi="Arial" w:cs="Arial"/>
        </w:rPr>
      </w:pPr>
      <w:r w:rsidRPr="00114806">
        <w:rPr>
          <w:rFonts w:ascii="Arial" w:hAnsi="Arial" w:cs="Arial"/>
        </w:rPr>
        <w:t xml:space="preserve">Cool the reactors at about 40 </w:t>
      </w:r>
      <w:r w:rsidRPr="00114806">
        <w:rPr>
          <w:rFonts w:ascii="Arial" w:hAnsi="Arial" w:cs="Arial"/>
          <w:b/>
          <w:bCs/>
          <w:vertAlign w:val="superscript"/>
        </w:rPr>
        <w:t>o</w:t>
      </w:r>
      <w:r w:rsidRPr="00114806">
        <w:rPr>
          <w:rFonts w:ascii="Arial" w:hAnsi="Arial" w:cs="Arial"/>
        </w:rPr>
        <w:t>C and stop the pump P 204 A/S.</w:t>
      </w:r>
    </w:p>
    <w:p w14:paraId="0009A7E0" w14:textId="77777777" w:rsidR="00114806" w:rsidRPr="00114806" w:rsidRDefault="00114806" w:rsidP="00BA49DC">
      <w:pPr>
        <w:ind w:left="426" w:hanging="426"/>
        <w:rPr>
          <w:rFonts w:ascii="Arial" w:hAnsi="Arial" w:cs="Arial"/>
        </w:rPr>
      </w:pPr>
    </w:p>
    <w:p w14:paraId="0D79DC26" w14:textId="77777777" w:rsidR="00114806" w:rsidRPr="00114806" w:rsidRDefault="00114806" w:rsidP="00BA49DC">
      <w:pPr>
        <w:ind w:left="426" w:hanging="426"/>
        <w:rPr>
          <w:rFonts w:ascii="Arial" w:hAnsi="Arial" w:cs="Arial"/>
        </w:rPr>
      </w:pPr>
      <w:r w:rsidRPr="00114806">
        <w:rPr>
          <w:rFonts w:ascii="Arial" w:hAnsi="Arial" w:cs="Arial"/>
        </w:rPr>
        <w:t>Depressurize to the flare from the top HIC and proceed with the nitrogen purging of the reactors and of other equipment according to the ruling standards.</w:t>
      </w:r>
    </w:p>
    <w:p w14:paraId="16FF51E2" w14:textId="77777777" w:rsidR="00114806" w:rsidRPr="00114806" w:rsidRDefault="00114806" w:rsidP="00BA49DC">
      <w:pPr>
        <w:ind w:left="426" w:hanging="426"/>
        <w:rPr>
          <w:rFonts w:ascii="Arial" w:hAnsi="Arial" w:cs="Arial"/>
        </w:rPr>
      </w:pPr>
    </w:p>
    <w:p w14:paraId="5BF51573" w14:textId="640A61C1" w:rsidR="00114806" w:rsidRPr="00BA49DC" w:rsidRDefault="00114806" w:rsidP="00BA49DC">
      <w:pPr>
        <w:ind w:left="426" w:hanging="426"/>
        <w:rPr>
          <w:rFonts w:ascii="Arial" w:hAnsi="Arial" w:cs="Arial"/>
        </w:rPr>
      </w:pPr>
      <w:bookmarkStart w:id="158" w:name="ALARMPOLY"/>
      <w:bookmarkEnd w:id="158"/>
      <w:r w:rsidRPr="00BA49DC">
        <w:rPr>
          <w:rFonts w:ascii="Arial" w:hAnsi="Arial" w:cs="Arial"/>
          <w:u w:val="single"/>
        </w:rPr>
        <w:t>LIST OF ALARMS OF THE PROPOLYMERIZATION AND POLYMERIZATION UNITS</w:t>
      </w:r>
      <w:r w:rsidRPr="00BA49DC">
        <w:rPr>
          <w:rFonts w:ascii="Arial" w:hAnsi="Arial" w:cs="Arial"/>
        </w:rPr>
        <w:t>:</w:t>
      </w:r>
    </w:p>
    <w:p w14:paraId="6444B5F5" w14:textId="77777777" w:rsidR="00114806" w:rsidRPr="00114806" w:rsidRDefault="00114806" w:rsidP="00BA49DC">
      <w:pPr>
        <w:ind w:left="426" w:hanging="426"/>
        <w:rPr>
          <w:rFonts w:ascii="Arial" w:hAnsi="Arial" w:cs="Arial"/>
        </w:rPr>
      </w:pPr>
    </w:p>
    <w:p w14:paraId="3B05762F" w14:textId="74E7FCE4" w:rsidR="00114806" w:rsidRPr="00BA49DC" w:rsidRDefault="00114806" w:rsidP="00BA49DC">
      <w:pPr>
        <w:ind w:left="426" w:hanging="426"/>
        <w:rPr>
          <w:rFonts w:ascii="Arial" w:hAnsi="Arial" w:cs="Arial"/>
        </w:rPr>
      </w:pPr>
      <w:r w:rsidRPr="00BA49DC">
        <w:rPr>
          <w:rFonts w:ascii="Arial" w:hAnsi="Arial" w:cs="Arial"/>
        </w:rPr>
        <w:t>FAHL 1701</w:t>
      </w:r>
      <w:r w:rsidRPr="00BA49DC">
        <w:rPr>
          <w:rFonts w:ascii="Arial" w:hAnsi="Arial" w:cs="Arial"/>
        </w:rPr>
        <w:tab/>
        <w:t>:</w:t>
      </w:r>
      <w:r w:rsidRPr="00BA49DC">
        <w:rPr>
          <w:rFonts w:ascii="Arial" w:hAnsi="Arial" w:cs="Arial"/>
        </w:rPr>
        <w:tab/>
        <w:t>H2 flow rate to the reactor +/- 10% of the set.</w:t>
      </w:r>
    </w:p>
    <w:p w14:paraId="5B93BE6B" w14:textId="3B584690" w:rsidR="00114806" w:rsidRPr="00114806" w:rsidRDefault="00114806" w:rsidP="00BA49DC">
      <w:pPr>
        <w:ind w:left="426" w:hanging="426"/>
        <w:rPr>
          <w:rFonts w:ascii="Arial" w:hAnsi="Arial" w:cs="Arial"/>
        </w:rPr>
      </w:pPr>
    </w:p>
    <w:p w14:paraId="4DFCE470" w14:textId="4497DB1A" w:rsidR="00114806" w:rsidRPr="00BA49DC" w:rsidRDefault="00114806" w:rsidP="00BA49DC">
      <w:pPr>
        <w:ind w:left="426" w:hanging="426"/>
        <w:rPr>
          <w:rFonts w:ascii="Arial" w:hAnsi="Arial" w:cs="Arial"/>
        </w:rPr>
      </w:pPr>
      <w:r w:rsidRPr="00BA49DC">
        <w:rPr>
          <w:rFonts w:ascii="Arial" w:hAnsi="Arial" w:cs="Arial"/>
        </w:rPr>
        <w:t>FDA 1702</w:t>
      </w:r>
      <w:r w:rsidRPr="00BA49DC">
        <w:rPr>
          <w:rFonts w:ascii="Arial" w:hAnsi="Arial" w:cs="Arial"/>
        </w:rPr>
        <w:tab/>
        <w:t>:</w:t>
      </w:r>
      <w:r w:rsidRPr="00BA49DC">
        <w:rPr>
          <w:rFonts w:ascii="Arial" w:hAnsi="Arial" w:cs="Arial"/>
        </w:rPr>
        <w:tab/>
        <w:t>Propylene total flow rate to reaction +/- 10% of the set.</w:t>
      </w:r>
    </w:p>
    <w:p w14:paraId="79D48728" w14:textId="77777777" w:rsidR="00114806" w:rsidRPr="00114806" w:rsidRDefault="00114806" w:rsidP="00BA49DC">
      <w:pPr>
        <w:ind w:left="426" w:hanging="426"/>
        <w:rPr>
          <w:rFonts w:ascii="Arial" w:hAnsi="Arial" w:cs="Arial"/>
        </w:rPr>
      </w:pPr>
    </w:p>
    <w:p w14:paraId="69520E01" w14:textId="77777777" w:rsidR="00114806" w:rsidRPr="00BA49DC" w:rsidRDefault="00114806" w:rsidP="00BA49DC">
      <w:pPr>
        <w:ind w:left="426" w:hanging="426"/>
        <w:rPr>
          <w:rFonts w:ascii="Arial" w:hAnsi="Arial" w:cs="Arial"/>
        </w:rPr>
      </w:pPr>
      <w:r w:rsidRPr="00BA49DC">
        <w:rPr>
          <w:rFonts w:ascii="Arial" w:hAnsi="Arial" w:cs="Arial"/>
        </w:rPr>
        <w:t>FSAHL 1703</w:t>
      </w:r>
      <w:r w:rsidRPr="00BA49DC">
        <w:rPr>
          <w:rFonts w:ascii="Arial" w:hAnsi="Arial" w:cs="Arial"/>
        </w:rPr>
        <w:tab/>
        <w:t>:</w:t>
      </w:r>
      <w:r w:rsidRPr="00BA49DC">
        <w:rPr>
          <w:rFonts w:ascii="Arial" w:hAnsi="Arial" w:cs="Arial"/>
        </w:rPr>
        <w:tab/>
        <w:t xml:space="preserve">Propylene flow rate to E 201: + 10% of the set- it actuates  </w:t>
      </w:r>
    </w:p>
    <w:p w14:paraId="0BF01B9A" w14:textId="77777777" w:rsidR="00114806" w:rsidRPr="00BA49DC" w:rsidRDefault="00114806" w:rsidP="00BA49DC">
      <w:pPr>
        <w:ind w:left="426" w:hanging="426"/>
        <w:rPr>
          <w:rFonts w:ascii="Arial" w:hAnsi="Arial" w:cs="Arial"/>
        </w:rPr>
      </w:pPr>
      <w:r w:rsidRPr="00BA49DC">
        <w:rPr>
          <w:rFonts w:ascii="Arial" w:hAnsi="Arial" w:cs="Arial"/>
        </w:rPr>
        <w:t>the interlock I 1701 at 3 m3/h.   1600 kg/hr.</w:t>
      </w:r>
    </w:p>
    <w:p w14:paraId="155F9141" w14:textId="77777777" w:rsidR="00114806" w:rsidRPr="00114806" w:rsidRDefault="00114806" w:rsidP="00BA49DC">
      <w:pPr>
        <w:ind w:left="426" w:hanging="426"/>
        <w:rPr>
          <w:rFonts w:ascii="Arial" w:hAnsi="Arial" w:cs="Arial"/>
        </w:rPr>
      </w:pPr>
    </w:p>
    <w:p w14:paraId="0E5427D5" w14:textId="748AEF18" w:rsidR="00114806" w:rsidRPr="00BA49DC" w:rsidRDefault="00114806" w:rsidP="00BA49DC">
      <w:pPr>
        <w:ind w:left="426" w:hanging="426"/>
        <w:rPr>
          <w:rFonts w:ascii="Arial" w:hAnsi="Arial" w:cs="Arial"/>
        </w:rPr>
      </w:pPr>
      <w:r w:rsidRPr="00BA49DC">
        <w:rPr>
          <w:rFonts w:ascii="Arial" w:hAnsi="Arial" w:cs="Arial"/>
        </w:rPr>
        <w:t>TAH 1702</w:t>
      </w:r>
      <w:r w:rsidRPr="00BA49DC">
        <w:rPr>
          <w:rFonts w:ascii="Arial" w:hAnsi="Arial" w:cs="Arial"/>
        </w:rPr>
        <w:tab/>
        <w:t>:</w:t>
      </w:r>
      <w:r w:rsidRPr="00BA49DC">
        <w:rPr>
          <w:rFonts w:ascii="Arial" w:hAnsi="Arial" w:cs="Arial"/>
        </w:rPr>
        <w:tab/>
        <w:t>Temperature of Propylene from E 201: + 5% of the set.</w:t>
      </w:r>
    </w:p>
    <w:p w14:paraId="4D88D937" w14:textId="77777777" w:rsidR="00114806" w:rsidRPr="00114806" w:rsidRDefault="00114806" w:rsidP="00BA49DC">
      <w:pPr>
        <w:ind w:left="426" w:hanging="426"/>
        <w:rPr>
          <w:rFonts w:ascii="Arial" w:hAnsi="Arial" w:cs="Arial"/>
        </w:rPr>
      </w:pPr>
    </w:p>
    <w:p w14:paraId="1601EDB9" w14:textId="592CB52D" w:rsidR="00114806" w:rsidRPr="00BA49DC" w:rsidRDefault="00114806" w:rsidP="00BA49DC">
      <w:pPr>
        <w:ind w:left="426" w:hanging="426"/>
        <w:rPr>
          <w:rFonts w:ascii="Arial" w:hAnsi="Arial" w:cs="Arial"/>
        </w:rPr>
      </w:pPr>
      <w:r w:rsidRPr="00BA49DC">
        <w:rPr>
          <w:rFonts w:ascii="Arial" w:hAnsi="Arial" w:cs="Arial"/>
        </w:rPr>
        <w:t>XAL 1701</w:t>
      </w:r>
      <w:r w:rsidRPr="00BA49DC">
        <w:rPr>
          <w:rFonts w:ascii="Arial" w:hAnsi="Arial" w:cs="Arial"/>
        </w:rPr>
        <w:tab/>
        <w:t>:</w:t>
      </w:r>
      <w:r w:rsidRPr="00BA49DC">
        <w:rPr>
          <w:rFonts w:ascii="Arial" w:hAnsi="Arial" w:cs="Arial"/>
        </w:rPr>
        <w:tab/>
        <w:t>A-201 motor shut down.</w:t>
      </w:r>
    </w:p>
    <w:p w14:paraId="63098468" w14:textId="77777777" w:rsidR="00114806" w:rsidRPr="00114806" w:rsidRDefault="00114806" w:rsidP="00BA49DC">
      <w:pPr>
        <w:ind w:left="426" w:hanging="426"/>
        <w:rPr>
          <w:rFonts w:ascii="Arial" w:hAnsi="Arial" w:cs="Arial"/>
        </w:rPr>
      </w:pPr>
    </w:p>
    <w:p w14:paraId="7F297E71" w14:textId="027B75A0" w:rsidR="00114806" w:rsidRPr="00BA49DC" w:rsidRDefault="00114806" w:rsidP="00BA49DC">
      <w:pPr>
        <w:ind w:left="426" w:hanging="426"/>
        <w:rPr>
          <w:rFonts w:ascii="Arial" w:hAnsi="Arial" w:cs="Arial"/>
        </w:rPr>
      </w:pPr>
      <w:r w:rsidRPr="00BA49DC">
        <w:rPr>
          <w:rFonts w:ascii="Arial" w:hAnsi="Arial" w:cs="Arial"/>
        </w:rPr>
        <w:t>LAL 1702</w:t>
      </w:r>
      <w:r w:rsidRPr="00BA49DC">
        <w:rPr>
          <w:rFonts w:ascii="Arial" w:hAnsi="Arial" w:cs="Arial"/>
        </w:rPr>
        <w:tab/>
        <w:t>:</w:t>
      </w:r>
      <w:r w:rsidRPr="00BA49DC">
        <w:rPr>
          <w:rFonts w:ascii="Arial" w:hAnsi="Arial" w:cs="Arial"/>
        </w:rPr>
        <w:tab/>
        <w:t>Level in V 203: 30% of the volume.</w:t>
      </w:r>
    </w:p>
    <w:p w14:paraId="75E4AE22" w14:textId="77777777" w:rsidR="00114806" w:rsidRPr="00114806" w:rsidRDefault="00114806" w:rsidP="00BA49DC">
      <w:pPr>
        <w:ind w:left="426" w:hanging="426"/>
        <w:rPr>
          <w:rFonts w:ascii="Arial" w:hAnsi="Arial" w:cs="Arial"/>
        </w:rPr>
      </w:pPr>
    </w:p>
    <w:p w14:paraId="60F93C92" w14:textId="60B8E2CA" w:rsidR="00114806" w:rsidRPr="00BA49DC" w:rsidRDefault="00114806" w:rsidP="00BA49DC">
      <w:pPr>
        <w:ind w:left="426" w:hanging="426"/>
        <w:rPr>
          <w:rFonts w:ascii="Arial" w:hAnsi="Arial" w:cs="Arial"/>
        </w:rPr>
      </w:pPr>
      <w:r w:rsidRPr="00BA49DC">
        <w:rPr>
          <w:rFonts w:ascii="Arial" w:hAnsi="Arial" w:cs="Arial"/>
        </w:rPr>
        <w:t>PAH 1708</w:t>
      </w:r>
      <w:r w:rsidRPr="00BA49DC">
        <w:rPr>
          <w:rFonts w:ascii="Arial" w:hAnsi="Arial" w:cs="Arial"/>
        </w:rPr>
        <w:tab/>
        <w:t>:</w:t>
      </w:r>
      <w:r w:rsidRPr="00BA49DC">
        <w:rPr>
          <w:rFonts w:ascii="Arial" w:hAnsi="Arial" w:cs="Arial"/>
        </w:rPr>
        <w:tab/>
        <w:t>Pressure in V 203 : 1kg /cm2g.</w:t>
      </w:r>
    </w:p>
    <w:p w14:paraId="54958E5F" w14:textId="77777777" w:rsidR="00114806" w:rsidRPr="00114806" w:rsidRDefault="00114806" w:rsidP="00BA49DC">
      <w:pPr>
        <w:ind w:left="426" w:hanging="426"/>
        <w:rPr>
          <w:rFonts w:ascii="Arial" w:hAnsi="Arial" w:cs="Arial"/>
        </w:rPr>
      </w:pPr>
    </w:p>
    <w:p w14:paraId="0883AA7B" w14:textId="7E1D11C9" w:rsidR="00114806" w:rsidRPr="00BA49DC" w:rsidRDefault="00114806" w:rsidP="00BA49DC">
      <w:pPr>
        <w:ind w:left="426" w:hanging="426"/>
        <w:rPr>
          <w:rFonts w:ascii="Arial" w:hAnsi="Arial" w:cs="Arial"/>
        </w:rPr>
      </w:pPr>
      <w:r w:rsidRPr="00BA49DC">
        <w:rPr>
          <w:rFonts w:ascii="Arial" w:hAnsi="Arial" w:cs="Arial"/>
        </w:rPr>
        <w:t>QA 1701</w:t>
      </w:r>
      <w:r w:rsidRPr="00BA49DC">
        <w:rPr>
          <w:rFonts w:ascii="Arial" w:hAnsi="Arial" w:cs="Arial"/>
        </w:rPr>
        <w:tab/>
        <w:t>:</w:t>
      </w:r>
      <w:r w:rsidRPr="00BA49DC">
        <w:rPr>
          <w:rFonts w:ascii="Arial" w:hAnsi="Arial" w:cs="Arial"/>
        </w:rPr>
        <w:tab/>
        <w:t>Signaling of I 1701 intervention.</w:t>
      </w:r>
    </w:p>
    <w:p w14:paraId="3E2FED9A" w14:textId="77777777" w:rsidR="00114806" w:rsidRPr="00114806" w:rsidRDefault="00114806" w:rsidP="00BA49DC">
      <w:pPr>
        <w:ind w:left="426" w:hanging="426"/>
        <w:rPr>
          <w:rFonts w:ascii="Arial" w:hAnsi="Arial" w:cs="Arial"/>
        </w:rPr>
      </w:pPr>
    </w:p>
    <w:p w14:paraId="4FBAFA45" w14:textId="59919F4F" w:rsidR="00114806" w:rsidRPr="00BA49DC" w:rsidRDefault="00114806" w:rsidP="00BA49DC">
      <w:pPr>
        <w:ind w:left="426" w:hanging="426"/>
        <w:rPr>
          <w:rFonts w:ascii="Arial" w:hAnsi="Arial" w:cs="Arial"/>
        </w:rPr>
      </w:pPr>
      <w:r w:rsidRPr="00BA49DC">
        <w:rPr>
          <w:rFonts w:ascii="Arial" w:hAnsi="Arial" w:cs="Arial"/>
        </w:rPr>
        <w:t>FAHL 1801</w:t>
      </w:r>
      <w:r w:rsidRPr="00BA49DC">
        <w:rPr>
          <w:rFonts w:ascii="Arial" w:hAnsi="Arial" w:cs="Arial"/>
        </w:rPr>
        <w:tab/>
        <w:t>:</w:t>
      </w:r>
      <w:r w:rsidRPr="00BA49DC">
        <w:rPr>
          <w:rFonts w:ascii="Arial" w:hAnsi="Arial" w:cs="Arial"/>
        </w:rPr>
        <w:tab/>
        <w:t>Flushing propylene flowrate to P 201:  +/-10% of the set.</w:t>
      </w:r>
    </w:p>
    <w:p w14:paraId="5320144A" w14:textId="77777777" w:rsidR="00114806" w:rsidRPr="00114806" w:rsidRDefault="00114806" w:rsidP="00BA49DC">
      <w:pPr>
        <w:ind w:left="426" w:hanging="426"/>
        <w:rPr>
          <w:rFonts w:ascii="Arial" w:hAnsi="Arial" w:cs="Arial"/>
        </w:rPr>
      </w:pPr>
    </w:p>
    <w:p w14:paraId="10B731F4" w14:textId="6FE21FF3" w:rsidR="00114806" w:rsidRPr="00BA49DC" w:rsidRDefault="00114806" w:rsidP="00BA49DC">
      <w:pPr>
        <w:ind w:left="426" w:hanging="426"/>
        <w:rPr>
          <w:rFonts w:ascii="Arial" w:hAnsi="Arial" w:cs="Arial"/>
        </w:rPr>
      </w:pPr>
      <w:r w:rsidRPr="00BA49DC">
        <w:rPr>
          <w:rFonts w:ascii="Arial" w:hAnsi="Arial" w:cs="Arial"/>
        </w:rPr>
        <w:t>FAH 1802</w:t>
      </w:r>
      <w:r w:rsidRPr="00BA49DC">
        <w:rPr>
          <w:rFonts w:ascii="Arial" w:hAnsi="Arial" w:cs="Arial"/>
        </w:rPr>
        <w:tab/>
        <w:t>:</w:t>
      </w:r>
      <w:r w:rsidRPr="00BA49DC">
        <w:rPr>
          <w:rFonts w:ascii="Arial" w:hAnsi="Arial" w:cs="Arial"/>
        </w:rPr>
        <w:tab/>
        <w:t>Chilled water flow rate to the R 201 jacket : 1 m3/h.</w:t>
      </w:r>
    </w:p>
    <w:p w14:paraId="5F0413AA" w14:textId="77777777" w:rsidR="00114806" w:rsidRPr="00114806" w:rsidRDefault="00114806" w:rsidP="00BA49DC">
      <w:pPr>
        <w:ind w:left="426" w:hanging="426"/>
        <w:rPr>
          <w:rFonts w:ascii="Arial" w:hAnsi="Arial" w:cs="Arial"/>
        </w:rPr>
      </w:pPr>
    </w:p>
    <w:p w14:paraId="3A73392D" w14:textId="1ADCFB8A" w:rsidR="00114806" w:rsidRPr="00BA49DC" w:rsidRDefault="00114806" w:rsidP="00BA49DC">
      <w:pPr>
        <w:ind w:left="426" w:hanging="426"/>
        <w:rPr>
          <w:rFonts w:ascii="Arial" w:hAnsi="Arial" w:cs="Arial"/>
        </w:rPr>
      </w:pPr>
      <w:r w:rsidRPr="00BA49DC">
        <w:rPr>
          <w:rFonts w:ascii="Arial" w:hAnsi="Arial" w:cs="Arial"/>
        </w:rPr>
        <w:t>FDA 1803</w:t>
      </w:r>
      <w:r w:rsidRPr="00BA49DC">
        <w:rPr>
          <w:rFonts w:ascii="Arial" w:hAnsi="Arial" w:cs="Arial"/>
        </w:rPr>
        <w:tab/>
        <w:t>:</w:t>
      </w:r>
      <w:r w:rsidRPr="00BA49DC">
        <w:rPr>
          <w:rFonts w:ascii="Arial" w:hAnsi="Arial" w:cs="Arial"/>
        </w:rPr>
        <w:tab/>
        <w:t>Flushing propylene flowrate to secondary flush:+ 20%</w:t>
      </w:r>
    </w:p>
    <w:p w14:paraId="716533B5" w14:textId="4260F2E3" w:rsidR="00114806" w:rsidRPr="00BA49DC" w:rsidRDefault="00114806" w:rsidP="00BA49DC">
      <w:pPr>
        <w:ind w:left="426" w:hanging="426"/>
        <w:rPr>
          <w:rFonts w:ascii="Arial" w:hAnsi="Arial" w:cs="Arial"/>
        </w:rPr>
      </w:pPr>
      <w:r w:rsidRPr="00BA49DC">
        <w:rPr>
          <w:rFonts w:ascii="Arial" w:hAnsi="Arial" w:cs="Arial"/>
        </w:rPr>
        <w:t>Of the set.</w:t>
      </w:r>
    </w:p>
    <w:p w14:paraId="527DA814" w14:textId="77777777" w:rsidR="00114806" w:rsidRPr="00114806" w:rsidRDefault="00114806" w:rsidP="00BA49DC">
      <w:pPr>
        <w:ind w:left="426" w:hanging="426"/>
        <w:rPr>
          <w:rFonts w:ascii="Arial" w:hAnsi="Arial" w:cs="Arial"/>
        </w:rPr>
      </w:pPr>
    </w:p>
    <w:p w14:paraId="39A5F4E3" w14:textId="001E1028" w:rsidR="00114806" w:rsidRPr="00BA49DC" w:rsidRDefault="00114806" w:rsidP="00BA49DC">
      <w:pPr>
        <w:ind w:left="426" w:hanging="426"/>
        <w:rPr>
          <w:rFonts w:ascii="Arial" w:hAnsi="Arial" w:cs="Arial"/>
        </w:rPr>
      </w:pPr>
      <w:r w:rsidRPr="00BA49DC">
        <w:rPr>
          <w:rFonts w:ascii="Arial" w:hAnsi="Arial" w:cs="Arial"/>
        </w:rPr>
        <w:t>FDA 1804</w:t>
      </w:r>
      <w:r w:rsidRPr="00BA49DC">
        <w:rPr>
          <w:rFonts w:ascii="Arial" w:hAnsi="Arial" w:cs="Arial"/>
        </w:rPr>
        <w:tab/>
        <w:t>:</w:t>
      </w:r>
      <w:r w:rsidRPr="00BA49DC">
        <w:rPr>
          <w:rFonts w:ascii="Arial" w:hAnsi="Arial" w:cs="Arial"/>
        </w:rPr>
        <w:tab/>
        <w:t>Ethylene flowrate to the reaction + 10% of the set.</w:t>
      </w:r>
    </w:p>
    <w:p w14:paraId="2EB07857" w14:textId="77777777" w:rsidR="00114806" w:rsidRPr="00114806" w:rsidRDefault="00114806" w:rsidP="00BA49DC">
      <w:pPr>
        <w:ind w:left="426" w:hanging="426"/>
        <w:rPr>
          <w:rFonts w:ascii="Arial" w:hAnsi="Arial" w:cs="Arial"/>
        </w:rPr>
      </w:pPr>
    </w:p>
    <w:p w14:paraId="43056D35" w14:textId="30E19446" w:rsidR="00114806" w:rsidRPr="00BA49DC" w:rsidRDefault="00114806" w:rsidP="00BA49DC">
      <w:pPr>
        <w:ind w:left="426" w:hanging="426"/>
        <w:rPr>
          <w:rFonts w:ascii="Arial" w:hAnsi="Arial" w:cs="Arial"/>
        </w:rPr>
      </w:pPr>
      <w:r w:rsidRPr="00BA49DC">
        <w:rPr>
          <w:rFonts w:ascii="Arial" w:hAnsi="Arial" w:cs="Arial"/>
        </w:rPr>
        <w:t>JAH 1801</w:t>
      </w:r>
      <w:r w:rsidRPr="00BA49DC">
        <w:rPr>
          <w:rFonts w:ascii="Arial" w:hAnsi="Arial" w:cs="Arial"/>
        </w:rPr>
        <w:tab/>
        <w:t>:</w:t>
      </w:r>
      <w:r w:rsidRPr="00BA49DC">
        <w:rPr>
          <w:rFonts w:ascii="Arial" w:hAnsi="Arial" w:cs="Arial"/>
        </w:rPr>
        <w:tab/>
        <w:t>Power absorbed by P 201 : 8 KW.</w:t>
      </w:r>
    </w:p>
    <w:p w14:paraId="423B6EA8" w14:textId="77777777" w:rsidR="00114806" w:rsidRPr="00114806" w:rsidRDefault="00114806" w:rsidP="00BA49DC">
      <w:pPr>
        <w:ind w:left="426" w:hanging="426"/>
        <w:rPr>
          <w:rFonts w:ascii="Arial" w:hAnsi="Arial" w:cs="Arial"/>
        </w:rPr>
      </w:pPr>
    </w:p>
    <w:p w14:paraId="7D110C27" w14:textId="14A59A22" w:rsidR="00114806" w:rsidRPr="00BA49DC" w:rsidRDefault="00114806" w:rsidP="00BA49DC">
      <w:pPr>
        <w:ind w:left="426" w:hanging="426"/>
        <w:rPr>
          <w:rFonts w:ascii="Arial" w:hAnsi="Arial" w:cs="Arial"/>
        </w:rPr>
      </w:pPr>
      <w:r w:rsidRPr="00BA49DC">
        <w:rPr>
          <w:rFonts w:ascii="Arial" w:hAnsi="Arial" w:cs="Arial"/>
        </w:rPr>
        <w:t>LAHL 1801A</w:t>
      </w:r>
      <w:r w:rsidRPr="00BA49DC">
        <w:rPr>
          <w:rFonts w:ascii="Arial" w:hAnsi="Arial" w:cs="Arial"/>
        </w:rPr>
        <w:tab/>
        <w:t>:</w:t>
      </w:r>
      <w:r w:rsidRPr="00BA49DC">
        <w:rPr>
          <w:rFonts w:ascii="Arial" w:hAnsi="Arial" w:cs="Arial"/>
        </w:rPr>
        <w:tab/>
        <w:t>Level in V 202 : +/- 10% of the set.</w:t>
      </w:r>
    </w:p>
    <w:p w14:paraId="120C2E4E" w14:textId="77777777" w:rsidR="00114806" w:rsidRPr="00114806" w:rsidRDefault="00114806" w:rsidP="00BA49DC">
      <w:pPr>
        <w:ind w:left="426" w:hanging="426"/>
        <w:rPr>
          <w:rFonts w:ascii="Arial" w:hAnsi="Arial" w:cs="Arial"/>
        </w:rPr>
      </w:pPr>
    </w:p>
    <w:p w14:paraId="78591CCE" w14:textId="10955D9A" w:rsidR="00114806" w:rsidRPr="00BA49DC" w:rsidRDefault="00114806" w:rsidP="00BA49DC">
      <w:pPr>
        <w:ind w:left="426" w:hanging="426"/>
        <w:rPr>
          <w:rFonts w:ascii="Arial" w:hAnsi="Arial" w:cs="Arial"/>
        </w:rPr>
      </w:pPr>
      <w:r w:rsidRPr="00BA49DC">
        <w:rPr>
          <w:rFonts w:ascii="Arial" w:hAnsi="Arial" w:cs="Arial"/>
        </w:rPr>
        <w:t>LAH 1801B</w:t>
      </w:r>
      <w:r w:rsidRPr="00BA49DC">
        <w:rPr>
          <w:rFonts w:ascii="Arial" w:hAnsi="Arial" w:cs="Arial"/>
        </w:rPr>
        <w:tab/>
        <w:t>:</w:t>
      </w:r>
      <w:r w:rsidRPr="00BA49DC">
        <w:rPr>
          <w:rFonts w:ascii="Arial" w:hAnsi="Arial" w:cs="Arial"/>
        </w:rPr>
        <w:tab/>
        <w:t>Level in V 202 : 4800 mm on L.T.L.</w:t>
      </w:r>
    </w:p>
    <w:p w14:paraId="0DB30D11" w14:textId="77777777" w:rsidR="00114806" w:rsidRPr="00114806" w:rsidRDefault="00114806" w:rsidP="00BA49DC">
      <w:pPr>
        <w:ind w:left="426" w:hanging="426"/>
        <w:rPr>
          <w:rFonts w:ascii="Arial" w:hAnsi="Arial" w:cs="Arial"/>
        </w:rPr>
      </w:pPr>
    </w:p>
    <w:p w14:paraId="2908ECF7" w14:textId="4E80E079" w:rsidR="00114806" w:rsidRPr="00BA49DC" w:rsidRDefault="00114806" w:rsidP="00BA49DC">
      <w:pPr>
        <w:ind w:left="426" w:hanging="426"/>
        <w:rPr>
          <w:rFonts w:ascii="Arial" w:hAnsi="Arial" w:cs="Arial"/>
        </w:rPr>
      </w:pPr>
      <w:r w:rsidRPr="00BA49DC">
        <w:rPr>
          <w:rFonts w:ascii="Arial" w:hAnsi="Arial" w:cs="Arial"/>
        </w:rPr>
        <w:t>LAL 1801B</w:t>
      </w:r>
      <w:r w:rsidRPr="00BA49DC">
        <w:rPr>
          <w:rFonts w:ascii="Arial" w:hAnsi="Arial" w:cs="Arial"/>
        </w:rPr>
        <w:tab/>
        <w:t>:</w:t>
      </w:r>
      <w:r w:rsidRPr="00BA49DC">
        <w:rPr>
          <w:rFonts w:ascii="Arial" w:hAnsi="Arial" w:cs="Arial"/>
        </w:rPr>
        <w:tab/>
        <w:t>Level in V 202: 1500 mm on L.T.L.</w:t>
      </w:r>
    </w:p>
    <w:p w14:paraId="56778483" w14:textId="77777777" w:rsidR="00114806" w:rsidRPr="00114806" w:rsidRDefault="00114806" w:rsidP="00BA49DC">
      <w:pPr>
        <w:ind w:left="426" w:hanging="426"/>
        <w:rPr>
          <w:rFonts w:ascii="Arial" w:hAnsi="Arial" w:cs="Arial"/>
        </w:rPr>
      </w:pPr>
    </w:p>
    <w:p w14:paraId="42238C0D" w14:textId="19A5EE7D" w:rsidR="00114806" w:rsidRPr="00BA49DC" w:rsidRDefault="00114806" w:rsidP="00BA49DC">
      <w:pPr>
        <w:ind w:left="426" w:hanging="426"/>
        <w:rPr>
          <w:rFonts w:ascii="Arial" w:hAnsi="Arial" w:cs="Arial"/>
        </w:rPr>
      </w:pPr>
      <w:r w:rsidRPr="00BA49DC">
        <w:rPr>
          <w:rFonts w:ascii="Arial" w:hAnsi="Arial" w:cs="Arial"/>
        </w:rPr>
        <w:t>LSAH 1804</w:t>
      </w:r>
      <w:r w:rsidRPr="00BA49DC">
        <w:rPr>
          <w:rFonts w:ascii="Arial" w:hAnsi="Arial" w:cs="Arial"/>
        </w:rPr>
        <w:tab/>
        <w:t>:</w:t>
      </w:r>
      <w:r w:rsidRPr="00BA49DC">
        <w:rPr>
          <w:rFonts w:ascii="Arial" w:hAnsi="Arial" w:cs="Arial"/>
        </w:rPr>
        <w:tab/>
        <w:t>Level in V 202 : 5400 mm on L.T.L. – it actuates I 1802.</w:t>
      </w:r>
    </w:p>
    <w:p w14:paraId="68C0AF3A" w14:textId="77777777" w:rsidR="00114806" w:rsidRPr="00114806" w:rsidRDefault="00114806" w:rsidP="00BA49DC">
      <w:pPr>
        <w:ind w:left="426" w:hanging="426"/>
        <w:rPr>
          <w:rFonts w:ascii="Arial" w:hAnsi="Arial" w:cs="Arial"/>
        </w:rPr>
      </w:pPr>
    </w:p>
    <w:p w14:paraId="430F4279" w14:textId="5B64CB6F" w:rsidR="00114806" w:rsidRPr="00BA49DC" w:rsidRDefault="00114806" w:rsidP="00BA49DC">
      <w:pPr>
        <w:ind w:left="426" w:hanging="426"/>
        <w:rPr>
          <w:rFonts w:ascii="Arial" w:hAnsi="Arial" w:cs="Arial"/>
        </w:rPr>
      </w:pPr>
      <w:r w:rsidRPr="00BA49DC">
        <w:rPr>
          <w:rFonts w:ascii="Arial" w:hAnsi="Arial" w:cs="Arial"/>
        </w:rPr>
        <w:t>PAH 1801</w:t>
      </w:r>
      <w:r w:rsidRPr="00BA49DC">
        <w:rPr>
          <w:rFonts w:ascii="Arial" w:hAnsi="Arial" w:cs="Arial"/>
        </w:rPr>
        <w:tab/>
        <w:t>:</w:t>
      </w:r>
      <w:r w:rsidRPr="00BA49DC">
        <w:rPr>
          <w:rFonts w:ascii="Arial" w:hAnsi="Arial" w:cs="Arial"/>
        </w:rPr>
        <w:tab/>
        <w:t>High pressure in R 201 : 36.5 kg/cm2g.</w:t>
      </w:r>
    </w:p>
    <w:p w14:paraId="3B760635" w14:textId="77777777" w:rsidR="00114806" w:rsidRPr="00114806" w:rsidRDefault="00114806" w:rsidP="00BA49DC">
      <w:pPr>
        <w:ind w:left="426" w:hanging="426"/>
        <w:rPr>
          <w:rFonts w:ascii="Arial" w:hAnsi="Arial" w:cs="Arial"/>
        </w:rPr>
      </w:pPr>
    </w:p>
    <w:p w14:paraId="39D8E876" w14:textId="7E44A957" w:rsidR="00114806" w:rsidRPr="00BA49DC" w:rsidRDefault="00114806" w:rsidP="00BA49DC">
      <w:pPr>
        <w:ind w:left="426" w:hanging="426"/>
        <w:rPr>
          <w:rFonts w:ascii="Arial" w:hAnsi="Arial" w:cs="Arial"/>
        </w:rPr>
      </w:pPr>
      <w:r w:rsidRPr="00BA49DC">
        <w:rPr>
          <w:rFonts w:ascii="Arial" w:hAnsi="Arial" w:cs="Arial"/>
        </w:rPr>
        <w:t>PSAH 1801</w:t>
      </w:r>
      <w:r w:rsidRPr="00BA49DC">
        <w:rPr>
          <w:rFonts w:ascii="Arial" w:hAnsi="Arial" w:cs="Arial"/>
        </w:rPr>
        <w:tab/>
        <w:t>:</w:t>
      </w:r>
      <w:r w:rsidRPr="00BA49DC">
        <w:rPr>
          <w:rFonts w:ascii="Arial" w:hAnsi="Arial" w:cs="Arial"/>
        </w:rPr>
        <w:tab/>
        <w:t>Very high pressure in R 201 : 38 kg/cm2g, It actuates I1801.</w:t>
      </w:r>
    </w:p>
    <w:p w14:paraId="515ABC1A" w14:textId="77777777" w:rsidR="00114806" w:rsidRPr="00114806" w:rsidRDefault="00114806" w:rsidP="00BA49DC">
      <w:pPr>
        <w:ind w:left="426" w:hanging="426"/>
        <w:rPr>
          <w:rFonts w:ascii="Arial" w:hAnsi="Arial" w:cs="Arial"/>
        </w:rPr>
      </w:pPr>
    </w:p>
    <w:p w14:paraId="20EF04FE" w14:textId="641B2F40" w:rsidR="00114806" w:rsidRPr="00BA49DC" w:rsidRDefault="00114806" w:rsidP="00BA49DC">
      <w:pPr>
        <w:ind w:left="426" w:hanging="426"/>
        <w:rPr>
          <w:rFonts w:ascii="Arial" w:hAnsi="Arial" w:cs="Arial"/>
        </w:rPr>
      </w:pPr>
      <w:r w:rsidRPr="00BA49DC">
        <w:rPr>
          <w:rFonts w:ascii="Arial" w:hAnsi="Arial" w:cs="Arial"/>
        </w:rPr>
        <w:t>PAH 1802.1</w:t>
      </w:r>
      <w:r w:rsidRPr="00BA49DC">
        <w:rPr>
          <w:rFonts w:ascii="Arial" w:hAnsi="Arial" w:cs="Arial"/>
        </w:rPr>
        <w:tab/>
        <w:t>:</w:t>
      </w:r>
      <w:r w:rsidRPr="00BA49DC">
        <w:rPr>
          <w:rFonts w:ascii="Arial" w:hAnsi="Arial" w:cs="Arial"/>
        </w:rPr>
        <w:tab/>
        <w:t>Pressure in V 202: 36.5 kg/cm2g.</w:t>
      </w:r>
    </w:p>
    <w:p w14:paraId="0C9F4C0F" w14:textId="77777777" w:rsidR="00114806" w:rsidRPr="00114806" w:rsidRDefault="00114806" w:rsidP="00BA49DC">
      <w:pPr>
        <w:ind w:left="426" w:hanging="426"/>
        <w:rPr>
          <w:rFonts w:ascii="Arial" w:hAnsi="Arial" w:cs="Arial"/>
        </w:rPr>
      </w:pPr>
    </w:p>
    <w:p w14:paraId="56358F60" w14:textId="52A98222" w:rsidR="00114806" w:rsidRPr="00BA49DC" w:rsidRDefault="00114806" w:rsidP="00BA49DC">
      <w:pPr>
        <w:ind w:left="426" w:hanging="426"/>
        <w:rPr>
          <w:rFonts w:ascii="Arial" w:hAnsi="Arial" w:cs="Arial"/>
        </w:rPr>
      </w:pPr>
      <w:r w:rsidRPr="00BA49DC">
        <w:rPr>
          <w:rFonts w:ascii="Arial" w:hAnsi="Arial" w:cs="Arial"/>
        </w:rPr>
        <w:t>PAL 1802.1</w:t>
      </w:r>
      <w:r w:rsidRPr="00BA49DC">
        <w:rPr>
          <w:rFonts w:ascii="Arial" w:hAnsi="Arial" w:cs="Arial"/>
        </w:rPr>
        <w:tab/>
        <w:t>:</w:t>
      </w:r>
      <w:r w:rsidRPr="00BA49DC">
        <w:rPr>
          <w:rFonts w:ascii="Arial" w:hAnsi="Arial" w:cs="Arial"/>
        </w:rPr>
        <w:tab/>
        <w:t>Pressure in V 202: 32.5 kg/cm2g.</w:t>
      </w:r>
    </w:p>
    <w:p w14:paraId="5FCA2AFE" w14:textId="77777777" w:rsidR="00114806" w:rsidRPr="00114806" w:rsidRDefault="00114806" w:rsidP="00BA49DC">
      <w:pPr>
        <w:ind w:left="426" w:hanging="426"/>
        <w:rPr>
          <w:rFonts w:ascii="Arial" w:hAnsi="Arial" w:cs="Arial"/>
        </w:rPr>
      </w:pPr>
    </w:p>
    <w:p w14:paraId="69E0394C" w14:textId="14988920" w:rsidR="00114806" w:rsidRPr="00BA49DC" w:rsidRDefault="00114806" w:rsidP="00BA49DC">
      <w:pPr>
        <w:ind w:left="426" w:hanging="426"/>
        <w:rPr>
          <w:rFonts w:ascii="Arial" w:hAnsi="Arial" w:cs="Arial"/>
        </w:rPr>
      </w:pPr>
      <w:r w:rsidRPr="00BA49DC">
        <w:rPr>
          <w:rFonts w:ascii="Arial" w:hAnsi="Arial" w:cs="Arial"/>
        </w:rPr>
        <w:t>PSAH 1803</w:t>
      </w:r>
      <w:r w:rsidRPr="00BA49DC">
        <w:rPr>
          <w:rFonts w:ascii="Arial" w:hAnsi="Arial" w:cs="Arial"/>
        </w:rPr>
        <w:tab/>
        <w:t>:</w:t>
      </w:r>
      <w:r w:rsidRPr="00BA49DC">
        <w:rPr>
          <w:rFonts w:ascii="Arial" w:hAnsi="Arial" w:cs="Arial"/>
        </w:rPr>
        <w:tab/>
        <w:t>Pressure in V 202 : 37.5 kg/cm2g.</w:t>
      </w:r>
    </w:p>
    <w:p w14:paraId="5A030F72" w14:textId="77777777" w:rsidR="00114806" w:rsidRPr="00114806" w:rsidRDefault="00114806" w:rsidP="00BA49DC">
      <w:pPr>
        <w:ind w:left="426" w:hanging="426"/>
        <w:rPr>
          <w:rFonts w:ascii="Arial" w:hAnsi="Arial" w:cs="Arial"/>
        </w:rPr>
      </w:pPr>
    </w:p>
    <w:p w14:paraId="42746566" w14:textId="49365F23" w:rsidR="00114806" w:rsidRPr="00BA49DC" w:rsidRDefault="00114806" w:rsidP="00BA49DC">
      <w:pPr>
        <w:ind w:left="426" w:hanging="426"/>
        <w:rPr>
          <w:rFonts w:ascii="Arial" w:hAnsi="Arial" w:cs="Arial"/>
        </w:rPr>
      </w:pPr>
      <w:r w:rsidRPr="00BA49DC">
        <w:rPr>
          <w:rFonts w:ascii="Arial" w:hAnsi="Arial" w:cs="Arial"/>
        </w:rPr>
        <w:t>PSAH 1804</w:t>
      </w:r>
      <w:r w:rsidRPr="00BA49DC">
        <w:rPr>
          <w:rFonts w:ascii="Arial" w:hAnsi="Arial" w:cs="Arial"/>
        </w:rPr>
        <w:tab/>
        <w:t>:</w:t>
      </w:r>
      <w:r w:rsidRPr="00BA49DC">
        <w:rPr>
          <w:rFonts w:ascii="Arial" w:hAnsi="Arial" w:cs="Arial"/>
        </w:rPr>
        <w:tab/>
        <w:t>Steam pressure to E 203: 6 kg/cm2g – it actuates I 1804.</w:t>
      </w:r>
    </w:p>
    <w:p w14:paraId="0662E3DB" w14:textId="77777777" w:rsidR="00114806" w:rsidRPr="00114806" w:rsidRDefault="00114806" w:rsidP="00BA49DC">
      <w:pPr>
        <w:ind w:left="426" w:hanging="426"/>
        <w:rPr>
          <w:rFonts w:ascii="Arial" w:hAnsi="Arial" w:cs="Arial"/>
        </w:rPr>
      </w:pPr>
    </w:p>
    <w:p w14:paraId="1ACC0E52" w14:textId="6D4A64F5" w:rsidR="00114806" w:rsidRPr="00BA49DC" w:rsidRDefault="00114806" w:rsidP="00BA49DC">
      <w:pPr>
        <w:ind w:left="426" w:hanging="426"/>
        <w:rPr>
          <w:rFonts w:ascii="Arial" w:hAnsi="Arial" w:cs="Arial"/>
        </w:rPr>
      </w:pPr>
      <w:r w:rsidRPr="00BA49DC">
        <w:rPr>
          <w:rFonts w:ascii="Arial" w:hAnsi="Arial" w:cs="Arial"/>
        </w:rPr>
        <w:t>TAH 1801</w:t>
      </w:r>
      <w:r w:rsidRPr="00BA49DC">
        <w:rPr>
          <w:rFonts w:ascii="Arial" w:hAnsi="Arial" w:cs="Arial"/>
        </w:rPr>
        <w:tab/>
        <w:t>:</w:t>
      </w:r>
      <w:r w:rsidRPr="00BA49DC">
        <w:rPr>
          <w:rFonts w:ascii="Arial" w:hAnsi="Arial" w:cs="Arial"/>
        </w:rPr>
        <w:tab/>
        <w:t xml:space="preserve">R 201 temperature : 2 </w:t>
      </w:r>
      <w:r w:rsidRPr="00BA49DC">
        <w:rPr>
          <w:rFonts w:ascii="Arial" w:hAnsi="Arial" w:cs="Arial"/>
          <w:b/>
          <w:bCs/>
          <w:vertAlign w:val="superscript"/>
        </w:rPr>
        <w:t>o</w:t>
      </w:r>
      <w:r w:rsidRPr="00BA49DC">
        <w:rPr>
          <w:rFonts w:ascii="Arial" w:hAnsi="Arial" w:cs="Arial"/>
        </w:rPr>
        <w:t>C above the set point.</w:t>
      </w:r>
    </w:p>
    <w:p w14:paraId="214E1763" w14:textId="77777777" w:rsidR="00114806" w:rsidRPr="00114806" w:rsidRDefault="00114806" w:rsidP="00BA49DC">
      <w:pPr>
        <w:ind w:left="426" w:hanging="426"/>
        <w:rPr>
          <w:rFonts w:ascii="Arial" w:hAnsi="Arial" w:cs="Arial"/>
        </w:rPr>
      </w:pPr>
    </w:p>
    <w:p w14:paraId="4BE40243" w14:textId="285254B9" w:rsidR="00114806" w:rsidRPr="00BA49DC" w:rsidRDefault="00114806" w:rsidP="00BA49DC">
      <w:pPr>
        <w:ind w:left="426" w:hanging="426"/>
        <w:rPr>
          <w:rFonts w:ascii="Arial" w:hAnsi="Arial" w:cs="Arial"/>
        </w:rPr>
      </w:pPr>
      <w:r w:rsidRPr="00BA49DC">
        <w:rPr>
          <w:rFonts w:ascii="Arial" w:hAnsi="Arial" w:cs="Arial"/>
        </w:rPr>
        <w:t>TAHH 1801</w:t>
      </w:r>
      <w:r w:rsidRPr="00BA49DC">
        <w:rPr>
          <w:rFonts w:ascii="Arial" w:hAnsi="Arial" w:cs="Arial"/>
        </w:rPr>
        <w:tab/>
        <w:t>:</w:t>
      </w:r>
      <w:r w:rsidRPr="00BA49DC">
        <w:rPr>
          <w:rFonts w:ascii="Arial" w:hAnsi="Arial" w:cs="Arial"/>
        </w:rPr>
        <w:tab/>
        <w:t xml:space="preserve">R 201 very high temperature  28 </w:t>
      </w:r>
      <w:r w:rsidRPr="00BA49DC">
        <w:rPr>
          <w:rFonts w:ascii="Arial" w:hAnsi="Arial" w:cs="Arial"/>
          <w:b/>
          <w:bCs/>
          <w:vertAlign w:val="superscript"/>
        </w:rPr>
        <w:t>o</w:t>
      </w:r>
      <w:r w:rsidRPr="00BA49DC">
        <w:rPr>
          <w:rFonts w:ascii="Arial" w:hAnsi="Arial" w:cs="Arial"/>
        </w:rPr>
        <w:t>C, it actuates I 1801.</w:t>
      </w:r>
    </w:p>
    <w:p w14:paraId="0537A141" w14:textId="77777777" w:rsidR="00114806" w:rsidRPr="00114806" w:rsidRDefault="00114806" w:rsidP="00BA49DC">
      <w:pPr>
        <w:ind w:left="426" w:hanging="426"/>
        <w:rPr>
          <w:rFonts w:ascii="Arial" w:hAnsi="Arial" w:cs="Arial"/>
        </w:rPr>
      </w:pPr>
    </w:p>
    <w:p w14:paraId="4231F715" w14:textId="175A1D41" w:rsidR="00114806" w:rsidRPr="00BA49DC" w:rsidRDefault="00114806" w:rsidP="00BA49DC">
      <w:pPr>
        <w:ind w:left="426" w:hanging="426"/>
        <w:rPr>
          <w:rFonts w:ascii="Arial" w:hAnsi="Arial" w:cs="Arial"/>
        </w:rPr>
      </w:pPr>
      <w:r w:rsidRPr="00BA49DC">
        <w:rPr>
          <w:rFonts w:ascii="Arial" w:hAnsi="Arial" w:cs="Arial"/>
        </w:rPr>
        <w:t>TAH 1802</w:t>
      </w:r>
      <w:r w:rsidRPr="00BA49DC">
        <w:rPr>
          <w:rFonts w:ascii="Arial" w:hAnsi="Arial" w:cs="Arial"/>
        </w:rPr>
        <w:tab/>
        <w:t>:</w:t>
      </w:r>
      <w:r w:rsidRPr="00BA49DC">
        <w:rPr>
          <w:rFonts w:ascii="Arial" w:hAnsi="Arial" w:cs="Arial"/>
        </w:rPr>
        <w:tab/>
        <w:t xml:space="preserve">Chilled water temperature to R 201 jacket : 20 </w:t>
      </w:r>
      <w:r w:rsidRPr="00BA49DC">
        <w:rPr>
          <w:rFonts w:ascii="Arial" w:hAnsi="Arial" w:cs="Arial"/>
          <w:b/>
          <w:bCs/>
          <w:vertAlign w:val="superscript"/>
        </w:rPr>
        <w:t>o</w:t>
      </w:r>
      <w:r w:rsidRPr="00BA49DC">
        <w:rPr>
          <w:rFonts w:ascii="Arial" w:hAnsi="Arial" w:cs="Arial"/>
        </w:rPr>
        <w:t>C.</w:t>
      </w:r>
    </w:p>
    <w:p w14:paraId="11E0AA83" w14:textId="77777777" w:rsidR="00114806" w:rsidRPr="00114806" w:rsidRDefault="00114806" w:rsidP="00BA49DC">
      <w:pPr>
        <w:ind w:left="426" w:hanging="426"/>
        <w:rPr>
          <w:rFonts w:ascii="Arial" w:hAnsi="Arial" w:cs="Arial"/>
        </w:rPr>
      </w:pPr>
    </w:p>
    <w:p w14:paraId="72FA1ACF" w14:textId="751C5A22" w:rsidR="00114806" w:rsidRPr="00BA49DC" w:rsidRDefault="00114806" w:rsidP="00BA49DC">
      <w:pPr>
        <w:ind w:left="426" w:hanging="426"/>
        <w:rPr>
          <w:rFonts w:ascii="Arial" w:hAnsi="Arial" w:cs="Arial"/>
        </w:rPr>
      </w:pPr>
      <w:r w:rsidRPr="00BA49DC">
        <w:rPr>
          <w:rFonts w:ascii="Arial" w:hAnsi="Arial" w:cs="Arial"/>
        </w:rPr>
        <w:t>TAL 1803</w:t>
      </w:r>
      <w:r w:rsidRPr="00BA49DC">
        <w:rPr>
          <w:rFonts w:ascii="Arial" w:hAnsi="Arial" w:cs="Arial"/>
        </w:rPr>
        <w:tab/>
        <w:t>:</w:t>
      </w:r>
      <w:r w:rsidRPr="00BA49DC">
        <w:rPr>
          <w:rFonts w:ascii="Arial" w:hAnsi="Arial" w:cs="Arial"/>
        </w:rPr>
        <w:tab/>
        <w:t xml:space="preserve">R 201 vent temperature : 10 </w:t>
      </w:r>
      <w:r w:rsidRPr="00BA49DC">
        <w:rPr>
          <w:rFonts w:ascii="Arial" w:hAnsi="Arial" w:cs="Arial"/>
          <w:b/>
          <w:bCs/>
          <w:vertAlign w:val="superscript"/>
        </w:rPr>
        <w:t>o</w:t>
      </w:r>
      <w:r w:rsidRPr="00BA49DC">
        <w:rPr>
          <w:rFonts w:ascii="Arial" w:hAnsi="Arial" w:cs="Arial"/>
        </w:rPr>
        <w:t>C</w:t>
      </w:r>
    </w:p>
    <w:p w14:paraId="7FE37261" w14:textId="77777777" w:rsidR="00114806" w:rsidRPr="00114806" w:rsidRDefault="00114806" w:rsidP="00BA49DC">
      <w:pPr>
        <w:ind w:left="426" w:hanging="426"/>
        <w:rPr>
          <w:rFonts w:ascii="Arial" w:hAnsi="Arial" w:cs="Arial"/>
        </w:rPr>
      </w:pPr>
    </w:p>
    <w:p w14:paraId="53A7E4C1" w14:textId="574FE04A" w:rsidR="00114806" w:rsidRPr="00BA49DC" w:rsidRDefault="00114806" w:rsidP="00BA49DC">
      <w:pPr>
        <w:ind w:left="426" w:hanging="426"/>
        <w:rPr>
          <w:rFonts w:ascii="Arial" w:hAnsi="Arial" w:cs="Arial"/>
        </w:rPr>
      </w:pPr>
      <w:r w:rsidRPr="00BA49DC">
        <w:rPr>
          <w:rFonts w:ascii="Arial" w:hAnsi="Arial" w:cs="Arial"/>
        </w:rPr>
        <w:t>TAH 1804</w:t>
      </w:r>
      <w:r w:rsidRPr="00BA49DC">
        <w:rPr>
          <w:rFonts w:ascii="Arial" w:hAnsi="Arial" w:cs="Arial"/>
        </w:rPr>
        <w:tab/>
        <w:t>:</w:t>
      </w:r>
      <w:r w:rsidRPr="00BA49DC">
        <w:rPr>
          <w:rFonts w:ascii="Arial" w:hAnsi="Arial" w:cs="Arial"/>
        </w:rPr>
        <w:tab/>
        <w:t xml:space="preserve">R 201 temperature  25 </w:t>
      </w:r>
      <w:r w:rsidRPr="00BA49DC">
        <w:rPr>
          <w:rFonts w:ascii="Arial" w:hAnsi="Arial" w:cs="Arial"/>
          <w:b/>
          <w:bCs/>
          <w:vertAlign w:val="superscript"/>
        </w:rPr>
        <w:t>o</w:t>
      </w:r>
      <w:r w:rsidRPr="00BA49DC">
        <w:rPr>
          <w:rFonts w:ascii="Arial" w:hAnsi="Arial" w:cs="Arial"/>
        </w:rPr>
        <w:t>C</w:t>
      </w:r>
    </w:p>
    <w:p w14:paraId="6AFFA125" w14:textId="77777777" w:rsidR="00114806" w:rsidRPr="00114806" w:rsidRDefault="00114806" w:rsidP="00BA49DC">
      <w:pPr>
        <w:ind w:left="426" w:hanging="426"/>
        <w:rPr>
          <w:rFonts w:ascii="Arial" w:hAnsi="Arial" w:cs="Arial"/>
        </w:rPr>
      </w:pPr>
    </w:p>
    <w:p w14:paraId="6BD5EAE5" w14:textId="392EDD6C" w:rsidR="00114806" w:rsidRPr="00BA49DC" w:rsidRDefault="00114806" w:rsidP="00BA49DC">
      <w:pPr>
        <w:ind w:left="426" w:hanging="426"/>
        <w:rPr>
          <w:rFonts w:ascii="Arial" w:hAnsi="Arial" w:cs="Arial"/>
        </w:rPr>
      </w:pPr>
      <w:r w:rsidRPr="00BA49DC">
        <w:rPr>
          <w:rFonts w:ascii="Arial" w:hAnsi="Arial" w:cs="Arial"/>
        </w:rPr>
        <w:t>QA 1801</w:t>
      </w:r>
      <w:r w:rsidRPr="00BA49DC">
        <w:rPr>
          <w:rFonts w:ascii="Arial" w:hAnsi="Arial" w:cs="Arial"/>
        </w:rPr>
        <w:tab/>
        <w:t>:</w:t>
      </w:r>
      <w:r w:rsidRPr="00BA49DC">
        <w:rPr>
          <w:rFonts w:ascii="Arial" w:hAnsi="Arial" w:cs="Arial"/>
        </w:rPr>
        <w:tab/>
        <w:t>Signaling of I 1801 intervention.</w:t>
      </w:r>
    </w:p>
    <w:p w14:paraId="08A1471C" w14:textId="77777777" w:rsidR="00114806" w:rsidRPr="00114806" w:rsidRDefault="00114806" w:rsidP="00BA49DC">
      <w:pPr>
        <w:ind w:left="426" w:hanging="426"/>
        <w:rPr>
          <w:rFonts w:ascii="Arial" w:hAnsi="Arial" w:cs="Arial"/>
        </w:rPr>
      </w:pPr>
    </w:p>
    <w:p w14:paraId="2E31B0A6" w14:textId="32D241A2" w:rsidR="00114806" w:rsidRPr="00BA49DC" w:rsidRDefault="00114806" w:rsidP="00BA49DC">
      <w:pPr>
        <w:ind w:left="426" w:hanging="426"/>
        <w:rPr>
          <w:rFonts w:ascii="Arial" w:hAnsi="Arial" w:cs="Arial"/>
        </w:rPr>
      </w:pPr>
      <w:r w:rsidRPr="00BA49DC">
        <w:rPr>
          <w:rFonts w:ascii="Arial" w:hAnsi="Arial" w:cs="Arial"/>
        </w:rPr>
        <w:t>QA 1802</w:t>
      </w:r>
      <w:r w:rsidRPr="00BA49DC">
        <w:rPr>
          <w:rFonts w:ascii="Arial" w:hAnsi="Arial" w:cs="Arial"/>
        </w:rPr>
        <w:tab/>
        <w:t>:</w:t>
      </w:r>
      <w:r w:rsidRPr="00BA49DC">
        <w:rPr>
          <w:rFonts w:ascii="Arial" w:hAnsi="Arial" w:cs="Arial"/>
        </w:rPr>
        <w:tab/>
        <w:t>Signaling of I 1802 intervention.</w:t>
      </w:r>
    </w:p>
    <w:p w14:paraId="4352A1FA" w14:textId="77777777" w:rsidR="00114806" w:rsidRPr="00114806" w:rsidRDefault="00114806" w:rsidP="00BA49DC">
      <w:pPr>
        <w:ind w:left="426" w:hanging="426"/>
        <w:rPr>
          <w:rFonts w:ascii="Arial" w:hAnsi="Arial" w:cs="Arial"/>
        </w:rPr>
      </w:pPr>
    </w:p>
    <w:p w14:paraId="541CCD35" w14:textId="3DF18202" w:rsidR="00114806" w:rsidRPr="00BA49DC" w:rsidRDefault="00114806" w:rsidP="00BA49DC">
      <w:pPr>
        <w:ind w:left="426" w:hanging="426"/>
        <w:rPr>
          <w:rFonts w:ascii="Arial" w:hAnsi="Arial" w:cs="Arial"/>
        </w:rPr>
      </w:pPr>
      <w:r w:rsidRPr="00BA49DC">
        <w:rPr>
          <w:rFonts w:ascii="Arial" w:hAnsi="Arial" w:cs="Arial"/>
        </w:rPr>
        <w:t>QA 1803</w:t>
      </w:r>
      <w:r w:rsidRPr="00BA49DC">
        <w:rPr>
          <w:rFonts w:ascii="Arial" w:hAnsi="Arial" w:cs="Arial"/>
        </w:rPr>
        <w:tab/>
        <w:t>:</w:t>
      </w:r>
      <w:r w:rsidRPr="00BA49DC">
        <w:rPr>
          <w:rFonts w:ascii="Arial" w:hAnsi="Arial" w:cs="Arial"/>
        </w:rPr>
        <w:tab/>
        <w:t>Signaling of I 1803 intervention.</w:t>
      </w:r>
    </w:p>
    <w:p w14:paraId="6FF95ED7" w14:textId="77777777" w:rsidR="00114806" w:rsidRPr="00114806" w:rsidRDefault="00114806" w:rsidP="00BA49DC">
      <w:pPr>
        <w:ind w:left="426" w:hanging="426"/>
        <w:rPr>
          <w:rFonts w:ascii="Arial" w:hAnsi="Arial" w:cs="Arial"/>
        </w:rPr>
      </w:pPr>
    </w:p>
    <w:p w14:paraId="4CB85039" w14:textId="32F0FF96" w:rsidR="00114806" w:rsidRPr="00BA49DC" w:rsidRDefault="00114806" w:rsidP="00BA49DC">
      <w:pPr>
        <w:ind w:left="426" w:hanging="426"/>
        <w:rPr>
          <w:rFonts w:ascii="Arial" w:hAnsi="Arial" w:cs="Arial"/>
        </w:rPr>
      </w:pPr>
      <w:r w:rsidRPr="00BA49DC">
        <w:rPr>
          <w:rFonts w:ascii="Arial" w:hAnsi="Arial" w:cs="Arial"/>
        </w:rPr>
        <w:t>XSAL 1801</w:t>
      </w:r>
      <w:r w:rsidRPr="00BA49DC">
        <w:rPr>
          <w:rFonts w:ascii="Arial" w:hAnsi="Arial" w:cs="Arial"/>
        </w:rPr>
        <w:tab/>
        <w:t>:</w:t>
      </w:r>
      <w:r w:rsidRPr="00BA49DC">
        <w:rPr>
          <w:rFonts w:ascii="Arial" w:hAnsi="Arial" w:cs="Arial"/>
        </w:rPr>
        <w:tab/>
        <w:t>P 201 motor shutdown – it actuates I 1801.</w:t>
      </w:r>
    </w:p>
    <w:p w14:paraId="55EA66C2" w14:textId="77777777" w:rsidR="00114806" w:rsidRPr="00114806" w:rsidRDefault="00114806" w:rsidP="00BA49DC">
      <w:pPr>
        <w:ind w:left="426" w:hanging="426"/>
        <w:rPr>
          <w:rFonts w:ascii="Arial" w:hAnsi="Arial" w:cs="Arial"/>
        </w:rPr>
      </w:pPr>
    </w:p>
    <w:p w14:paraId="1C750854" w14:textId="0CE25BA2" w:rsidR="00114806" w:rsidRPr="00BA49DC" w:rsidRDefault="00114806" w:rsidP="00BA49DC">
      <w:pPr>
        <w:ind w:left="426" w:hanging="426"/>
        <w:rPr>
          <w:rFonts w:ascii="Arial" w:hAnsi="Arial" w:cs="Arial"/>
        </w:rPr>
      </w:pPr>
      <w:r w:rsidRPr="00BA49DC">
        <w:rPr>
          <w:rFonts w:ascii="Arial" w:hAnsi="Arial" w:cs="Arial"/>
        </w:rPr>
        <w:t>FAL 1901</w:t>
      </w:r>
      <w:r w:rsidRPr="00BA49DC">
        <w:rPr>
          <w:rFonts w:ascii="Arial" w:hAnsi="Arial" w:cs="Arial"/>
        </w:rPr>
        <w:tab/>
        <w:t>:</w:t>
      </w:r>
      <w:r w:rsidRPr="00BA49DC">
        <w:rPr>
          <w:rFonts w:ascii="Arial" w:hAnsi="Arial" w:cs="Arial"/>
        </w:rPr>
        <w:tab/>
        <w:t>Flushing propylene flowrate to P 202: -10% of set.</w:t>
      </w:r>
    </w:p>
    <w:p w14:paraId="50CD4EEA" w14:textId="77777777" w:rsidR="00114806" w:rsidRPr="00114806" w:rsidRDefault="00114806" w:rsidP="00BA49DC">
      <w:pPr>
        <w:ind w:left="426" w:hanging="426"/>
        <w:rPr>
          <w:rFonts w:ascii="Arial" w:hAnsi="Arial" w:cs="Arial"/>
        </w:rPr>
      </w:pPr>
    </w:p>
    <w:p w14:paraId="6F593D06" w14:textId="01C3C209" w:rsidR="00114806" w:rsidRPr="00BA49DC" w:rsidRDefault="00114806" w:rsidP="00BA49DC">
      <w:pPr>
        <w:ind w:left="426" w:hanging="426"/>
        <w:rPr>
          <w:rFonts w:ascii="Arial" w:hAnsi="Arial" w:cs="Arial"/>
        </w:rPr>
      </w:pPr>
      <w:r w:rsidRPr="00BA49DC">
        <w:rPr>
          <w:rFonts w:ascii="Arial" w:hAnsi="Arial" w:cs="Arial"/>
        </w:rPr>
        <w:t>LSAH 1902</w:t>
      </w:r>
      <w:r w:rsidRPr="00BA49DC">
        <w:rPr>
          <w:rFonts w:ascii="Arial" w:hAnsi="Arial" w:cs="Arial"/>
        </w:rPr>
        <w:tab/>
        <w:t>:</w:t>
      </w:r>
      <w:r w:rsidRPr="00BA49DC">
        <w:rPr>
          <w:rFonts w:ascii="Arial" w:hAnsi="Arial" w:cs="Arial"/>
        </w:rPr>
        <w:tab/>
        <w:t>Level in T 201: 1500 mm on L.T.L. – it stops P 205.</w:t>
      </w:r>
    </w:p>
    <w:p w14:paraId="4D86FD19" w14:textId="77777777" w:rsidR="00114806" w:rsidRPr="00114806" w:rsidRDefault="00114806" w:rsidP="00BA49DC">
      <w:pPr>
        <w:ind w:left="426" w:hanging="426"/>
        <w:rPr>
          <w:rFonts w:ascii="Arial" w:hAnsi="Arial" w:cs="Arial"/>
        </w:rPr>
      </w:pPr>
    </w:p>
    <w:p w14:paraId="4EA893E7" w14:textId="62EE42AB" w:rsidR="00114806" w:rsidRPr="00BA49DC" w:rsidRDefault="00114806" w:rsidP="00BA49DC">
      <w:pPr>
        <w:ind w:left="426" w:hanging="426"/>
        <w:rPr>
          <w:rFonts w:ascii="Arial" w:hAnsi="Arial" w:cs="Arial"/>
        </w:rPr>
      </w:pPr>
      <w:r w:rsidRPr="00BA49DC">
        <w:rPr>
          <w:rFonts w:ascii="Arial" w:hAnsi="Arial" w:cs="Arial"/>
        </w:rPr>
        <w:t>LSAL 1903</w:t>
      </w:r>
      <w:r w:rsidRPr="00BA49DC">
        <w:rPr>
          <w:rFonts w:ascii="Arial" w:hAnsi="Arial" w:cs="Arial"/>
        </w:rPr>
        <w:tab/>
        <w:t>:</w:t>
      </w:r>
      <w:r w:rsidRPr="00BA49DC">
        <w:rPr>
          <w:rFonts w:ascii="Arial" w:hAnsi="Arial" w:cs="Arial"/>
        </w:rPr>
        <w:tab/>
        <w:t>Level in T 201 : 400 mm on L.T.L. – it starts P 205.</w:t>
      </w:r>
    </w:p>
    <w:p w14:paraId="343EED5E" w14:textId="77777777" w:rsidR="00114806" w:rsidRPr="00114806" w:rsidRDefault="00114806" w:rsidP="00BA49DC">
      <w:pPr>
        <w:ind w:left="426" w:hanging="426"/>
        <w:rPr>
          <w:rFonts w:ascii="Arial" w:hAnsi="Arial" w:cs="Arial"/>
        </w:rPr>
      </w:pPr>
    </w:p>
    <w:p w14:paraId="6D2510ED" w14:textId="788BFACE" w:rsidR="00114806" w:rsidRPr="00BA49DC" w:rsidRDefault="00114806" w:rsidP="00BA49DC">
      <w:pPr>
        <w:ind w:left="426" w:hanging="426"/>
        <w:rPr>
          <w:rFonts w:ascii="Arial" w:hAnsi="Arial" w:cs="Arial"/>
        </w:rPr>
      </w:pPr>
      <w:r w:rsidRPr="00BA49DC">
        <w:rPr>
          <w:rFonts w:ascii="Arial" w:hAnsi="Arial" w:cs="Arial"/>
        </w:rPr>
        <w:t>DDA 1901</w:t>
      </w:r>
      <w:r w:rsidRPr="00BA49DC">
        <w:rPr>
          <w:rFonts w:ascii="Arial" w:hAnsi="Arial" w:cs="Arial"/>
        </w:rPr>
        <w:tab/>
        <w:t>:</w:t>
      </w:r>
      <w:r w:rsidRPr="00BA49DC">
        <w:rPr>
          <w:rFonts w:ascii="Arial" w:hAnsi="Arial" w:cs="Arial"/>
        </w:rPr>
        <w:tab/>
        <w:t>Density in R 202: + 5% of set.</w:t>
      </w:r>
    </w:p>
    <w:p w14:paraId="420755E0" w14:textId="77777777" w:rsidR="00114806" w:rsidRPr="00114806" w:rsidRDefault="00114806" w:rsidP="00BA49DC">
      <w:pPr>
        <w:ind w:left="426" w:hanging="426"/>
        <w:rPr>
          <w:rFonts w:ascii="Arial" w:hAnsi="Arial" w:cs="Arial"/>
        </w:rPr>
      </w:pPr>
    </w:p>
    <w:p w14:paraId="2E763CEE" w14:textId="15A59921" w:rsidR="00114806" w:rsidRPr="00BA49DC" w:rsidRDefault="00114806" w:rsidP="00BA49DC">
      <w:pPr>
        <w:ind w:left="426" w:hanging="426"/>
        <w:rPr>
          <w:rFonts w:ascii="Arial" w:hAnsi="Arial" w:cs="Arial"/>
        </w:rPr>
      </w:pPr>
      <w:r w:rsidRPr="00BA49DC">
        <w:rPr>
          <w:rFonts w:ascii="Arial" w:hAnsi="Arial" w:cs="Arial"/>
        </w:rPr>
        <w:t>PSAH 1901</w:t>
      </w:r>
      <w:r w:rsidRPr="00BA49DC">
        <w:rPr>
          <w:rFonts w:ascii="Arial" w:hAnsi="Arial" w:cs="Arial"/>
        </w:rPr>
        <w:tab/>
        <w:t>:</w:t>
      </w:r>
      <w:r w:rsidRPr="00BA49DC">
        <w:rPr>
          <w:rFonts w:ascii="Arial" w:hAnsi="Arial" w:cs="Arial"/>
        </w:rPr>
        <w:tab/>
        <w:t>Pressure in R 202: 36 kg/cm2g – it actuates I 1902</w:t>
      </w:r>
    </w:p>
    <w:p w14:paraId="090C460A" w14:textId="00E0D1BF" w:rsidR="00114806" w:rsidRPr="00BA49DC" w:rsidRDefault="00114806" w:rsidP="00BA49DC">
      <w:pPr>
        <w:ind w:left="426" w:hanging="426"/>
        <w:rPr>
          <w:rFonts w:ascii="Arial" w:hAnsi="Arial" w:cs="Arial"/>
        </w:rPr>
      </w:pPr>
      <w:r w:rsidRPr="00BA49DC">
        <w:rPr>
          <w:rFonts w:ascii="Arial" w:hAnsi="Arial" w:cs="Arial"/>
        </w:rPr>
        <w:t>(reset HV 1905.1/2/3)</w:t>
      </w:r>
    </w:p>
    <w:p w14:paraId="36E79D5D" w14:textId="77777777" w:rsidR="00114806" w:rsidRPr="00114806" w:rsidRDefault="00114806" w:rsidP="00BA49DC">
      <w:pPr>
        <w:ind w:left="426" w:hanging="426"/>
        <w:rPr>
          <w:rFonts w:ascii="Arial" w:hAnsi="Arial" w:cs="Arial"/>
        </w:rPr>
      </w:pPr>
    </w:p>
    <w:p w14:paraId="6E8CC74F" w14:textId="2D531E95" w:rsidR="00114806" w:rsidRPr="00BA49DC" w:rsidRDefault="00114806" w:rsidP="00BA49DC">
      <w:pPr>
        <w:ind w:left="426" w:hanging="426"/>
        <w:rPr>
          <w:rFonts w:ascii="Arial" w:hAnsi="Arial" w:cs="Arial"/>
        </w:rPr>
      </w:pPr>
      <w:r w:rsidRPr="00BA49DC">
        <w:rPr>
          <w:rFonts w:ascii="Arial" w:hAnsi="Arial" w:cs="Arial"/>
        </w:rPr>
        <w:t>PSAHH 1901:</w:t>
      </w:r>
      <w:r w:rsidRPr="00BA49DC">
        <w:rPr>
          <w:rFonts w:ascii="Arial" w:hAnsi="Arial" w:cs="Arial"/>
        </w:rPr>
        <w:tab/>
      </w:r>
      <w:r w:rsidRPr="00BA49DC">
        <w:rPr>
          <w:rFonts w:ascii="Arial" w:hAnsi="Arial" w:cs="Arial"/>
        </w:rPr>
        <w:tab/>
        <w:t>Pressure in R 202: 38 kg/cm2g – it actuates I 1902</w:t>
      </w:r>
    </w:p>
    <w:p w14:paraId="29C70954" w14:textId="551B82E4" w:rsidR="00114806" w:rsidRPr="00BA49DC" w:rsidRDefault="00114806" w:rsidP="00BA49DC">
      <w:pPr>
        <w:ind w:left="426" w:hanging="426"/>
        <w:rPr>
          <w:rFonts w:ascii="Arial" w:hAnsi="Arial" w:cs="Arial"/>
        </w:rPr>
      </w:pPr>
      <w:r w:rsidRPr="00BA49DC">
        <w:rPr>
          <w:rFonts w:ascii="Arial" w:hAnsi="Arial" w:cs="Arial"/>
        </w:rPr>
        <w:t>(open HV1905.1/2/3)</w:t>
      </w:r>
    </w:p>
    <w:p w14:paraId="53BD9715" w14:textId="77777777" w:rsidR="00114806" w:rsidRPr="00114806" w:rsidRDefault="00114806" w:rsidP="00BA49DC">
      <w:pPr>
        <w:ind w:left="426" w:hanging="426"/>
        <w:rPr>
          <w:rFonts w:ascii="Arial" w:hAnsi="Arial" w:cs="Arial"/>
        </w:rPr>
      </w:pPr>
    </w:p>
    <w:p w14:paraId="2B59E9FB" w14:textId="53023E8C" w:rsidR="00114806" w:rsidRPr="00BA49DC" w:rsidRDefault="00114806" w:rsidP="00BA49DC">
      <w:pPr>
        <w:ind w:left="426" w:hanging="426"/>
        <w:rPr>
          <w:rFonts w:ascii="Arial" w:hAnsi="Arial" w:cs="Arial"/>
        </w:rPr>
      </w:pPr>
      <w:r w:rsidRPr="00BA49DC">
        <w:rPr>
          <w:rFonts w:ascii="Arial" w:hAnsi="Arial" w:cs="Arial"/>
        </w:rPr>
        <w:t>JAH 1901</w:t>
      </w:r>
      <w:r w:rsidRPr="00BA49DC">
        <w:rPr>
          <w:rFonts w:ascii="Arial" w:hAnsi="Arial" w:cs="Arial"/>
        </w:rPr>
        <w:tab/>
        <w:t>:</w:t>
      </w:r>
      <w:r w:rsidRPr="00BA49DC">
        <w:rPr>
          <w:rFonts w:ascii="Arial" w:hAnsi="Arial" w:cs="Arial"/>
        </w:rPr>
        <w:tab/>
        <w:t>Power absorbed by P 202 : 400 KW.</w:t>
      </w:r>
    </w:p>
    <w:p w14:paraId="3372047F" w14:textId="77777777" w:rsidR="00114806" w:rsidRPr="00114806" w:rsidRDefault="00114806" w:rsidP="00BA49DC">
      <w:pPr>
        <w:ind w:left="426" w:hanging="426"/>
        <w:rPr>
          <w:rFonts w:ascii="Arial" w:hAnsi="Arial" w:cs="Arial"/>
        </w:rPr>
      </w:pPr>
    </w:p>
    <w:p w14:paraId="38234C76" w14:textId="34790066" w:rsidR="00114806" w:rsidRPr="00BA49DC" w:rsidRDefault="00114806" w:rsidP="00BA49DC">
      <w:pPr>
        <w:ind w:left="426" w:hanging="426"/>
        <w:rPr>
          <w:rFonts w:ascii="Arial" w:hAnsi="Arial" w:cs="Arial"/>
        </w:rPr>
      </w:pPr>
      <w:r w:rsidRPr="00BA49DC">
        <w:rPr>
          <w:rFonts w:ascii="Arial" w:hAnsi="Arial" w:cs="Arial"/>
        </w:rPr>
        <w:t>TAH 1901</w:t>
      </w:r>
      <w:r w:rsidRPr="00BA49DC">
        <w:rPr>
          <w:rFonts w:ascii="Arial" w:hAnsi="Arial" w:cs="Arial"/>
        </w:rPr>
        <w:tab/>
        <w:t>:</w:t>
      </w:r>
      <w:r w:rsidRPr="00BA49DC">
        <w:rPr>
          <w:rFonts w:ascii="Arial" w:hAnsi="Arial" w:cs="Arial"/>
        </w:rPr>
        <w:tab/>
        <w:t xml:space="preserve">High temperature in R 202: 72 </w:t>
      </w:r>
      <w:r w:rsidRPr="00BA49DC">
        <w:rPr>
          <w:rFonts w:ascii="Arial" w:hAnsi="Arial" w:cs="Arial"/>
          <w:b/>
          <w:bCs/>
          <w:vertAlign w:val="superscript"/>
        </w:rPr>
        <w:t>o</w:t>
      </w:r>
      <w:r w:rsidRPr="00BA49DC">
        <w:rPr>
          <w:rFonts w:ascii="Arial" w:hAnsi="Arial" w:cs="Arial"/>
        </w:rPr>
        <w:t>C.</w:t>
      </w:r>
    </w:p>
    <w:p w14:paraId="3D3919EB" w14:textId="77777777" w:rsidR="00114806" w:rsidRPr="00114806" w:rsidRDefault="00114806" w:rsidP="00BA49DC">
      <w:pPr>
        <w:ind w:left="426" w:hanging="426"/>
        <w:rPr>
          <w:rFonts w:ascii="Arial" w:hAnsi="Arial" w:cs="Arial"/>
        </w:rPr>
      </w:pPr>
    </w:p>
    <w:p w14:paraId="52A4180C" w14:textId="3745B7C3" w:rsidR="00114806" w:rsidRPr="00BA49DC" w:rsidRDefault="00114806" w:rsidP="00BA49DC">
      <w:pPr>
        <w:ind w:left="426" w:hanging="426"/>
        <w:rPr>
          <w:rFonts w:ascii="Arial" w:hAnsi="Arial" w:cs="Arial"/>
        </w:rPr>
      </w:pPr>
      <w:r w:rsidRPr="00BA49DC">
        <w:rPr>
          <w:rFonts w:ascii="Arial" w:hAnsi="Arial" w:cs="Arial"/>
        </w:rPr>
        <w:t>TAL 1901</w:t>
      </w:r>
      <w:r w:rsidRPr="00BA49DC">
        <w:rPr>
          <w:rFonts w:ascii="Arial" w:hAnsi="Arial" w:cs="Arial"/>
        </w:rPr>
        <w:tab/>
        <w:t>:</w:t>
      </w:r>
      <w:r w:rsidRPr="00BA49DC">
        <w:rPr>
          <w:rFonts w:ascii="Arial" w:hAnsi="Arial" w:cs="Arial"/>
        </w:rPr>
        <w:tab/>
        <w:t xml:space="preserve">Low temperature in R 202 : 65 </w:t>
      </w:r>
      <w:r w:rsidRPr="00BA49DC">
        <w:rPr>
          <w:rFonts w:ascii="Arial" w:hAnsi="Arial" w:cs="Arial"/>
          <w:b/>
          <w:bCs/>
          <w:vertAlign w:val="superscript"/>
        </w:rPr>
        <w:t>o</w:t>
      </w:r>
      <w:r w:rsidRPr="00BA49DC">
        <w:rPr>
          <w:rFonts w:ascii="Arial" w:hAnsi="Arial" w:cs="Arial"/>
        </w:rPr>
        <w:t>C.</w:t>
      </w:r>
    </w:p>
    <w:p w14:paraId="7C3B6FBA" w14:textId="77777777" w:rsidR="00114806" w:rsidRPr="00114806" w:rsidRDefault="00114806" w:rsidP="00BA49DC">
      <w:pPr>
        <w:ind w:left="426" w:hanging="426"/>
        <w:rPr>
          <w:rFonts w:ascii="Arial" w:hAnsi="Arial" w:cs="Arial"/>
        </w:rPr>
      </w:pPr>
    </w:p>
    <w:p w14:paraId="0F3A3DF1" w14:textId="715101F3" w:rsidR="00114806" w:rsidRPr="00BA49DC" w:rsidRDefault="00114806" w:rsidP="00BA49DC">
      <w:pPr>
        <w:ind w:left="426" w:hanging="426"/>
        <w:rPr>
          <w:rFonts w:ascii="Arial" w:hAnsi="Arial" w:cs="Arial"/>
        </w:rPr>
      </w:pPr>
      <w:r w:rsidRPr="00BA49DC">
        <w:rPr>
          <w:rFonts w:ascii="Arial" w:hAnsi="Arial" w:cs="Arial"/>
        </w:rPr>
        <w:t>TAH 1902-3-4-5-6:</w:t>
      </w:r>
      <w:r w:rsidRPr="00BA49DC">
        <w:rPr>
          <w:rFonts w:ascii="Arial" w:hAnsi="Arial" w:cs="Arial"/>
        </w:rPr>
        <w:tab/>
        <w:t xml:space="preserve">R 202 temperature : 75 </w:t>
      </w:r>
      <w:r w:rsidRPr="00BA49DC">
        <w:rPr>
          <w:rFonts w:ascii="Arial" w:hAnsi="Arial" w:cs="Arial"/>
          <w:b/>
          <w:bCs/>
          <w:vertAlign w:val="superscript"/>
        </w:rPr>
        <w:t>o</w:t>
      </w:r>
      <w:r w:rsidRPr="00BA49DC">
        <w:rPr>
          <w:rFonts w:ascii="Arial" w:hAnsi="Arial" w:cs="Arial"/>
        </w:rPr>
        <w:t>C</w:t>
      </w:r>
    </w:p>
    <w:p w14:paraId="4866F455" w14:textId="77777777" w:rsidR="00114806" w:rsidRPr="00114806" w:rsidRDefault="00114806" w:rsidP="00BA49DC">
      <w:pPr>
        <w:ind w:left="426" w:hanging="426"/>
        <w:rPr>
          <w:rFonts w:ascii="Arial" w:hAnsi="Arial" w:cs="Arial"/>
        </w:rPr>
      </w:pPr>
    </w:p>
    <w:p w14:paraId="30B83A0B" w14:textId="3470F10E" w:rsidR="00114806" w:rsidRPr="00BA49DC" w:rsidRDefault="00114806" w:rsidP="00BA49DC">
      <w:pPr>
        <w:ind w:left="426" w:hanging="426"/>
        <w:rPr>
          <w:rFonts w:ascii="Arial" w:hAnsi="Arial" w:cs="Arial"/>
        </w:rPr>
      </w:pPr>
      <w:r w:rsidRPr="00BA49DC">
        <w:rPr>
          <w:rFonts w:ascii="Arial" w:hAnsi="Arial" w:cs="Arial"/>
        </w:rPr>
        <w:t>TAL 1907-8-9</w:t>
      </w:r>
      <w:r w:rsidRPr="00BA49DC">
        <w:rPr>
          <w:rFonts w:ascii="Arial" w:hAnsi="Arial" w:cs="Arial"/>
        </w:rPr>
        <w:tab/>
        <w:t>:</w:t>
      </w:r>
      <w:r w:rsidRPr="00BA49DC">
        <w:rPr>
          <w:rFonts w:ascii="Arial" w:hAnsi="Arial" w:cs="Arial"/>
        </w:rPr>
        <w:tab/>
        <w:t xml:space="preserve">R 202 vent temperature :–10 </w:t>
      </w:r>
      <w:r w:rsidRPr="00BA49DC">
        <w:rPr>
          <w:rFonts w:ascii="Arial" w:hAnsi="Arial" w:cs="Arial"/>
          <w:b/>
          <w:bCs/>
          <w:vertAlign w:val="superscript"/>
        </w:rPr>
        <w:t>o</w:t>
      </w:r>
      <w:r w:rsidRPr="00BA49DC">
        <w:rPr>
          <w:rFonts w:ascii="Arial" w:hAnsi="Arial" w:cs="Arial"/>
        </w:rPr>
        <w:t>C</w:t>
      </w:r>
    </w:p>
    <w:p w14:paraId="269797AE" w14:textId="77777777" w:rsidR="00114806" w:rsidRPr="00114806" w:rsidRDefault="00114806" w:rsidP="00BA49DC">
      <w:pPr>
        <w:ind w:left="426" w:hanging="426"/>
        <w:rPr>
          <w:rFonts w:ascii="Arial" w:hAnsi="Arial" w:cs="Arial"/>
        </w:rPr>
      </w:pPr>
    </w:p>
    <w:p w14:paraId="20A2C654" w14:textId="4B02C277" w:rsidR="00114806" w:rsidRPr="00BA49DC" w:rsidRDefault="00114806" w:rsidP="00BA49DC">
      <w:pPr>
        <w:ind w:left="426" w:hanging="426"/>
        <w:rPr>
          <w:rFonts w:ascii="Arial" w:hAnsi="Arial" w:cs="Arial"/>
        </w:rPr>
      </w:pPr>
      <w:r w:rsidRPr="00BA49DC">
        <w:rPr>
          <w:rFonts w:ascii="Arial" w:hAnsi="Arial" w:cs="Arial"/>
        </w:rPr>
        <w:t>QA 1901</w:t>
      </w:r>
      <w:r w:rsidRPr="00BA49DC">
        <w:rPr>
          <w:rFonts w:ascii="Arial" w:hAnsi="Arial" w:cs="Arial"/>
        </w:rPr>
        <w:tab/>
        <w:t>:</w:t>
      </w:r>
      <w:r w:rsidRPr="00BA49DC">
        <w:rPr>
          <w:rFonts w:ascii="Arial" w:hAnsi="Arial" w:cs="Arial"/>
        </w:rPr>
        <w:tab/>
        <w:t>Signaling of I 1901 intervention.</w:t>
      </w:r>
    </w:p>
    <w:p w14:paraId="1F9F4F5F" w14:textId="77777777" w:rsidR="00114806" w:rsidRPr="00114806" w:rsidRDefault="00114806" w:rsidP="00BA49DC">
      <w:pPr>
        <w:ind w:left="426" w:hanging="426"/>
        <w:rPr>
          <w:rFonts w:ascii="Arial" w:hAnsi="Arial" w:cs="Arial"/>
        </w:rPr>
      </w:pPr>
    </w:p>
    <w:p w14:paraId="3DB4B499" w14:textId="0866F275" w:rsidR="00114806" w:rsidRPr="00BA49DC" w:rsidRDefault="00114806" w:rsidP="00BA49DC">
      <w:pPr>
        <w:ind w:left="426" w:hanging="426"/>
        <w:rPr>
          <w:rFonts w:ascii="Arial" w:hAnsi="Arial" w:cs="Arial"/>
        </w:rPr>
      </w:pPr>
      <w:r w:rsidRPr="00BA49DC">
        <w:rPr>
          <w:rFonts w:ascii="Arial" w:hAnsi="Arial" w:cs="Arial"/>
        </w:rPr>
        <w:t>QA 1902</w:t>
      </w:r>
      <w:r w:rsidRPr="00BA49DC">
        <w:rPr>
          <w:rFonts w:ascii="Arial" w:hAnsi="Arial" w:cs="Arial"/>
        </w:rPr>
        <w:tab/>
        <w:t>:</w:t>
      </w:r>
      <w:r w:rsidRPr="00BA49DC">
        <w:rPr>
          <w:rFonts w:ascii="Arial" w:hAnsi="Arial" w:cs="Arial"/>
        </w:rPr>
        <w:tab/>
        <w:t>Signaling of I 1902 intervention.</w:t>
      </w:r>
    </w:p>
    <w:p w14:paraId="58811730" w14:textId="77777777" w:rsidR="00114806" w:rsidRPr="00114806" w:rsidRDefault="00114806" w:rsidP="00BA49DC">
      <w:pPr>
        <w:ind w:left="426" w:hanging="426"/>
        <w:rPr>
          <w:rFonts w:ascii="Arial" w:hAnsi="Arial" w:cs="Arial"/>
        </w:rPr>
      </w:pPr>
    </w:p>
    <w:p w14:paraId="6B6382D2" w14:textId="320C87EC" w:rsidR="00114806" w:rsidRPr="00BA49DC" w:rsidRDefault="00114806" w:rsidP="00BA49DC">
      <w:pPr>
        <w:ind w:left="426" w:hanging="426"/>
        <w:rPr>
          <w:rFonts w:ascii="Arial" w:hAnsi="Arial" w:cs="Arial"/>
        </w:rPr>
      </w:pPr>
      <w:r w:rsidRPr="00BA49DC">
        <w:rPr>
          <w:rFonts w:ascii="Arial" w:hAnsi="Arial" w:cs="Arial"/>
        </w:rPr>
        <w:t>XSAL 1901</w:t>
      </w:r>
      <w:r w:rsidRPr="00BA49DC">
        <w:rPr>
          <w:rFonts w:ascii="Arial" w:hAnsi="Arial" w:cs="Arial"/>
        </w:rPr>
        <w:tab/>
        <w:t>:</w:t>
      </w:r>
      <w:r w:rsidRPr="00BA49DC">
        <w:rPr>
          <w:rFonts w:ascii="Arial" w:hAnsi="Arial" w:cs="Arial"/>
        </w:rPr>
        <w:tab/>
        <w:t>P 202 motor shutdown – it actuates I 1901.</w:t>
      </w:r>
    </w:p>
    <w:p w14:paraId="639EB231" w14:textId="77777777" w:rsidR="00114806" w:rsidRPr="00114806" w:rsidRDefault="00114806" w:rsidP="00BA49DC">
      <w:pPr>
        <w:ind w:left="426" w:hanging="426"/>
        <w:rPr>
          <w:rFonts w:ascii="Arial" w:hAnsi="Arial" w:cs="Arial"/>
        </w:rPr>
      </w:pPr>
    </w:p>
    <w:p w14:paraId="5A26DE09" w14:textId="2181C88A" w:rsidR="00114806" w:rsidRPr="00BA49DC" w:rsidRDefault="00114806" w:rsidP="00BA49DC">
      <w:pPr>
        <w:ind w:left="426" w:hanging="426"/>
        <w:rPr>
          <w:rFonts w:ascii="Arial" w:hAnsi="Arial" w:cs="Arial"/>
        </w:rPr>
      </w:pPr>
      <w:r w:rsidRPr="00BA49DC">
        <w:rPr>
          <w:rFonts w:ascii="Arial" w:hAnsi="Arial" w:cs="Arial"/>
        </w:rPr>
        <w:t>FAL 2001</w:t>
      </w:r>
      <w:r w:rsidRPr="00BA49DC">
        <w:rPr>
          <w:rFonts w:ascii="Arial" w:hAnsi="Arial" w:cs="Arial"/>
        </w:rPr>
        <w:tab/>
        <w:t>:</w:t>
      </w:r>
      <w:r w:rsidRPr="00BA49DC">
        <w:rPr>
          <w:rFonts w:ascii="Arial" w:hAnsi="Arial" w:cs="Arial"/>
        </w:rPr>
        <w:tab/>
        <w:t>Demi-water flowrate to R 202 jacket: 500 m3/h.</w:t>
      </w:r>
    </w:p>
    <w:p w14:paraId="2020F01D" w14:textId="77777777" w:rsidR="00114806" w:rsidRPr="00114806" w:rsidRDefault="00114806" w:rsidP="00BA49DC">
      <w:pPr>
        <w:ind w:left="426" w:hanging="426"/>
        <w:rPr>
          <w:rFonts w:ascii="Arial" w:hAnsi="Arial" w:cs="Arial"/>
        </w:rPr>
      </w:pPr>
    </w:p>
    <w:p w14:paraId="2AA85124" w14:textId="6828AC66" w:rsidR="00114806" w:rsidRPr="00BA49DC" w:rsidRDefault="00114806" w:rsidP="00BA49DC">
      <w:pPr>
        <w:ind w:left="426" w:hanging="426"/>
        <w:rPr>
          <w:rFonts w:ascii="Arial" w:hAnsi="Arial" w:cs="Arial"/>
        </w:rPr>
      </w:pPr>
      <w:r w:rsidRPr="00BA49DC">
        <w:rPr>
          <w:rFonts w:ascii="Arial" w:hAnsi="Arial" w:cs="Arial"/>
        </w:rPr>
        <w:t>TDA 2001</w:t>
      </w:r>
      <w:r w:rsidRPr="00BA49DC">
        <w:rPr>
          <w:rFonts w:ascii="Arial" w:hAnsi="Arial" w:cs="Arial"/>
        </w:rPr>
        <w:tab/>
        <w:t>:</w:t>
      </w:r>
      <w:r w:rsidRPr="00BA49DC">
        <w:rPr>
          <w:rFonts w:ascii="Arial" w:hAnsi="Arial" w:cs="Arial"/>
        </w:rPr>
        <w:tab/>
        <w:t xml:space="preserve">Demi water temp. to R 202 jacket + 1 </w:t>
      </w:r>
      <w:r w:rsidRPr="00BA49DC">
        <w:rPr>
          <w:rFonts w:ascii="Arial" w:hAnsi="Arial" w:cs="Arial"/>
          <w:b/>
          <w:bCs/>
          <w:vertAlign w:val="superscript"/>
        </w:rPr>
        <w:t>o</w:t>
      </w:r>
      <w:r w:rsidRPr="00BA49DC">
        <w:rPr>
          <w:rFonts w:ascii="Arial" w:hAnsi="Arial" w:cs="Arial"/>
        </w:rPr>
        <w:t xml:space="preserve">C as to </w:t>
      </w:r>
      <w:r w:rsidRPr="00BA49DC">
        <w:rPr>
          <w:rFonts w:ascii="Arial" w:hAnsi="Arial" w:cs="Arial"/>
        </w:rPr>
        <w:tab/>
        <w:t>Set.</w:t>
      </w:r>
    </w:p>
    <w:p w14:paraId="163DAC4B" w14:textId="77777777" w:rsidR="00114806" w:rsidRPr="00114806" w:rsidRDefault="00114806" w:rsidP="00BA49DC">
      <w:pPr>
        <w:ind w:left="426" w:hanging="426"/>
        <w:rPr>
          <w:rFonts w:ascii="Arial" w:hAnsi="Arial" w:cs="Arial"/>
        </w:rPr>
      </w:pPr>
    </w:p>
    <w:p w14:paraId="57078765" w14:textId="6195BC19" w:rsidR="00114806" w:rsidRPr="00BA49DC" w:rsidRDefault="00114806" w:rsidP="00BA49DC">
      <w:pPr>
        <w:ind w:left="426" w:hanging="426"/>
        <w:rPr>
          <w:rFonts w:ascii="Arial" w:hAnsi="Arial" w:cs="Arial"/>
        </w:rPr>
      </w:pPr>
      <w:r w:rsidRPr="00BA49DC">
        <w:rPr>
          <w:rFonts w:ascii="Arial" w:hAnsi="Arial" w:cs="Arial"/>
        </w:rPr>
        <w:t>XSAL 2001</w:t>
      </w:r>
      <w:r w:rsidRPr="00BA49DC">
        <w:rPr>
          <w:rFonts w:ascii="Arial" w:hAnsi="Arial" w:cs="Arial"/>
        </w:rPr>
        <w:tab/>
        <w:t>:</w:t>
      </w:r>
      <w:r w:rsidRPr="00BA49DC">
        <w:rPr>
          <w:rFonts w:ascii="Arial" w:hAnsi="Arial" w:cs="Arial"/>
        </w:rPr>
        <w:tab/>
        <w:t>P 204 A/S motor shutdown – it actuates I 2001.</w:t>
      </w:r>
    </w:p>
    <w:p w14:paraId="56E218D6" w14:textId="77777777" w:rsidR="00114806" w:rsidRPr="00114806" w:rsidRDefault="00114806" w:rsidP="00BA49DC">
      <w:pPr>
        <w:ind w:left="426" w:hanging="426"/>
        <w:rPr>
          <w:rFonts w:ascii="Arial" w:hAnsi="Arial" w:cs="Arial"/>
        </w:rPr>
      </w:pPr>
    </w:p>
    <w:p w14:paraId="3ADFC034" w14:textId="438D8D6A" w:rsidR="00114806" w:rsidRPr="00BA49DC" w:rsidRDefault="00114806" w:rsidP="00BA49DC">
      <w:pPr>
        <w:ind w:left="426" w:hanging="426"/>
        <w:rPr>
          <w:rFonts w:ascii="Arial" w:hAnsi="Arial" w:cs="Arial"/>
        </w:rPr>
      </w:pPr>
      <w:r w:rsidRPr="00BA49DC">
        <w:rPr>
          <w:rFonts w:ascii="Arial" w:hAnsi="Arial" w:cs="Arial"/>
        </w:rPr>
        <w:t>PAH 2001</w:t>
      </w:r>
      <w:r w:rsidRPr="00BA49DC">
        <w:rPr>
          <w:rFonts w:ascii="Arial" w:hAnsi="Arial" w:cs="Arial"/>
        </w:rPr>
        <w:tab/>
        <w:t>:</w:t>
      </w:r>
      <w:r w:rsidRPr="00BA49DC">
        <w:rPr>
          <w:rFonts w:ascii="Arial" w:hAnsi="Arial" w:cs="Arial"/>
        </w:rPr>
        <w:tab/>
        <w:t>Killer pressure to reaction : 70 kg/cm2g.</w:t>
      </w:r>
      <w:r w:rsidRPr="00BA49DC">
        <w:rPr>
          <w:rFonts w:ascii="Arial" w:hAnsi="Arial" w:cs="Arial"/>
        </w:rPr>
        <w:tab/>
      </w:r>
    </w:p>
    <w:p w14:paraId="34DD6B66" w14:textId="77777777" w:rsidR="00114806" w:rsidRPr="00114806" w:rsidRDefault="00114806" w:rsidP="00BA49DC">
      <w:pPr>
        <w:ind w:left="426" w:hanging="426"/>
        <w:rPr>
          <w:rFonts w:ascii="Arial" w:hAnsi="Arial" w:cs="Arial"/>
        </w:rPr>
      </w:pPr>
    </w:p>
    <w:p w14:paraId="2D6E0019" w14:textId="72C7BD62" w:rsidR="00114806" w:rsidRPr="00BA49DC" w:rsidRDefault="00114806" w:rsidP="00BA49DC">
      <w:pPr>
        <w:ind w:left="426" w:hanging="426"/>
        <w:rPr>
          <w:rFonts w:ascii="Arial" w:hAnsi="Arial" w:cs="Arial"/>
        </w:rPr>
      </w:pPr>
      <w:r w:rsidRPr="00BA49DC">
        <w:rPr>
          <w:rFonts w:ascii="Arial" w:hAnsi="Arial" w:cs="Arial"/>
        </w:rPr>
        <w:t>PAL 2003</w:t>
      </w:r>
      <w:r w:rsidRPr="00BA49DC">
        <w:rPr>
          <w:rFonts w:ascii="Arial" w:hAnsi="Arial" w:cs="Arial"/>
        </w:rPr>
        <w:tab/>
        <w:t>:</w:t>
      </w:r>
      <w:r w:rsidRPr="00BA49DC">
        <w:rPr>
          <w:rFonts w:ascii="Arial" w:hAnsi="Arial" w:cs="Arial"/>
        </w:rPr>
        <w:tab/>
        <w:t>Killer pressure to reaction : 50 kg/cm2g.</w:t>
      </w:r>
    </w:p>
    <w:p w14:paraId="700682F7" w14:textId="77777777" w:rsidR="00114806" w:rsidRPr="00114806" w:rsidRDefault="00114806" w:rsidP="00BA49DC">
      <w:pPr>
        <w:ind w:left="426" w:hanging="426"/>
        <w:rPr>
          <w:rFonts w:ascii="Arial" w:hAnsi="Arial" w:cs="Arial"/>
        </w:rPr>
      </w:pPr>
    </w:p>
    <w:p w14:paraId="44DB2D4C" w14:textId="72AF4D32" w:rsidR="00114806" w:rsidRPr="00BA49DC" w:rsidRDefault="00114806" w:rsidP="00BA49DC">
      <w:pPr>
        <w:ind w:left="426" w:hanging="426"/>
        <w:rPr>
          <w:rFonts w:ascii="Arial" w:hAnsi="Arial" w:cs="Arial"/>
        </w:rPr>
      </w:pPr>
      <w:r w:rsidRPr="00BA49DC">
        <w:rPr>
          <w:rFonts w:ascii="Arial" w:hAnsi="Arial" w:cs="Arial"/>
        </w:rPr>
        <w:t>FSAL 2101</w:t>
      </w:r>
      <w:r w:rsidRPr="00BA49DC">
        <w:rPr>
          <w:rFonts w:ascii="Arial" w:hAnsi="Arial" w:cs="Arial"/>
        </w:rPr>
        <w:tab/>
        <w:t>:</w:t>
      </w:r>
      <w:r w:rsidRPr="00BA49DC">
        <w:rPr>
          <w:rFonts w:ascii="Arial" w:hAnsi="Arial" w:cs="Arial"/>
        </w:rPr>
        <w:tab/>
        <w:t>Oil flowrate on the PK 201-P1 A/S delivery – it</w:t>
      </w:r>
    </w:p>
    <w:p w14:paraId="2765A848" w14:textId="41E47FE7" w:rsidR="00114806" w:rsidRPr="00BA49DC" w:rsidRDefault="00114806" w:rsidP="00BA49DC">
      <w:pPr>
        <w:ind w:left="426" w:hanging="426"/>
        <w:rPr>
          <w:rFonts w:ascii="Arial" w:hAnsi="Arial" w:cs="Arial"/>
        </w:rPr>
      </w:pPr>
      <w:r w:rsidRPr="00BA49DC">
        <w:rPr>
          <w:rFonts w:ascii="Arial" w:hAnsi="Arial" w:cs="Arial"/>
        </w:rPr>
        <w:t>Actuates I 2101.</w:t>
      </w:r>
    </w:p>
    <w:p w14:paraId="01F5ACAC" w14:textId="77777777" w:rsidR="00114806" w:rsidRPr="00114806" w:rsidRDefault="00114806" w:rsidP="00BA49DC">
      <w:pPr>
        <w:ind w:left="426" w:hanging="426"/>
        <w:rPr>
          <w:rFonts w:ascii="Arial" w:hAnsi="Arial" w:cs="Arial"/>
        </w:rPr>
      </w:pPr>
    </w:p>
    <w:p w14:paraId="48EE0625" w14:textId="098DA651" w:rsidR="00114806" w:rsidRPr="00BA49DC" w:rsidRDefault="00114806" w:rsidP="00BA49DC">
      <w:pPr>
        <w:ind w:left="426" w:hanging="426"/>
        <w:rPr>
          <w:rFonts w:ascii="Arial" w:hAnsi="Arial" w:cs="Arial"/>
        </w:rPr>
      </w:pPr>
      <w:r w:rsidRPr="00BA49DC">
        <w:rPr>
          <w:rFonts w:ascii="Arial" w:hAnsi="Arial" w:cs="Arial"/>
        </w:rPr>
        <w:t>LAL 2104</w:t>
      </w:r>
      <w:r w:rsidRPr="00BA49DC">
        <w:rPr>
          <w:rFonts w:ascii="Arial" w:hAnsi="Arial" w:cs="Arial"/>
        </w:rPr>
        <w:tab/>
        <w:t>:</w:t>
      </w:r>
      <w:r w:rsidRPr="00BA49DC">
        <w:rPr>
          <w:rFonts w:ascii="Arial" w:hAnsi="Arial" w:cs="Arial"/>
        </w:rPr>
        <w:tab/>
        <w:t>Level in PK 201.</w:t>
      </w:r>
    </w:p>
    <w:p w14:paraId="6E6E941B" w14:textId="77777777" w:rsidR="00114806" w:rsidRPr="00114806" w:rsidRDefault="00114806" w:rsidP="00BA49DC">
      <w:pPr>
        <w:ind w:left="426" w:hanging="426"/>
        <w:rPr>
          <w:rFonts w:ascii="Arial" w:hAnsi="Arial" w:cs="Arial"/>
        </w:rPr>
      </w:pPr>
    </w:p>
    <w:p w14:paraId="2334B869" w14:textId="299B7CA4" w:rsidR="00114806" w:rsidRPr="00BA49DC" w:rsidRDefault="00114806" w:rsidP="00BA49DC">
      <w:pPr>
        <w:ind w:left="426" w:hanging="426"/>
        <w:rPr>
          <w:rFonts w:ascii="Arial" w:hAnsi="Arial" w:cs="Arial"/>
        </w:rPr>
      </w:pPr>
      <w:r w:rsidRPr="00BA49DC">
        <w:rPr>
          <w:rFonts w:ascii="Arial" w:hAnsi="Arial" w:cs="Arial"/>
        </w:rPr>
        <w:t>PAH 2105</w:t>
      </w:r>
      <w:r w:rsidRPr="00BA49DC">
        <w:rPr>
          <w:rFonts w:ascii="Arial" w:hAnsi="Arial" w:cs="Arial"/>
        </w:rPr>
        <w:tab/>
        <w:t>:</w:t>
      </w:r>
      <w:r w:rsidRPr="00BA49DC">
        <w:rPr>
          <w:rFonts w:ascii="Arial" w:hAnsi="Arial" w:cs="Arial"/>
        </w:rPr>
        <w:tab/>
        <w:t>Oil pressure on the PK 201 – PI A/S delivery.</w:t>
      </w:r>
    </w:p>
    <w:p w14:paraId="38935D80" w14:textId="77777777" w:rsidR="00114806" w:rsidRPr="00114806" w:rsidRDefault="00114806" w:rsidP="00BA49DC">
      <w:pPr>
        <w:ind w:left="426" w:hanging="426"/>
        <w:rPr>
          <w:rFonts w:ascii="Arial" w:hAnsi="Arial" w:cs="Arial"/>
        </w:rPr>
      </w:pPr>
    </w:p>
    <w:p w14:paraId="0876CAAD" w14:textId="239E6FBA" w:rsidR="00114806" w:rsidRPr="00BA49DC" w:rsidRDefault="00114806" w:rsidP="00BA49DC">
      <w:pPr>
        <w:ind w:left="426" w:hanging="426"/>
        <w:rPr>
          <w:rFonts w:ascii="Arial" w:hAnsi="Arial" w:cs="Arial"/>
        </w:rPr>
      </w:pPr>
      <w:r w:rsidRPr="00BA49DC">
        <w:rPr>
          <w:rFonts w:ascii="Arial" w:hAnsi="Arial" w:cs="Arial"/>
        </w:rPr>
        <w:t>XSAL 2101</w:t>
      </w:r>
      <w:r w:rsidRPr="00BA49DC">
        <w:rPr>
          <w:rFonts w:ascii="Arial" w:hAnsi="Arial" w:cs="Arial"/>
        </w:rPr>
        <w:tab/>
        <w:t>:</w:t>
      </w:r>
      <w:r w:rsidRPr="00BA49DC">
        <w:rPr>
          <w:rFonts w:ascii="Arial" w:hAnsi="Arial" w:cs="Arial"/>
        </w:rPr>
        <w:tab/>
        <w:t>PK 201 – PI A/S motor shutdown – it actuates I 2101</w:t>
      </w:r>
    </w:p>
    <w:p w14:paraId="5049F3C9" w14:textId="77777777" w:rsidR="00114806" w:rsidRPr="00114806" w:rsidRDefault="00114806" w:rsidP="00BA49DC">
      <w:pPr>
        <w:ind w:left="426" w:hanging="426"/>
        <w:rPr>
          <w:rFonts w:ascii="Arial" w:hAnsi="Arial" w:cs="Arial"/>
        </w:rPr>
      </w:pPr>
    </w:p>
    <w:p w14:paraId="401A54EA" w14:textId="69438985" w:rsidR="00114806" w:rsidRPr="00BA49DC" w:rsidRDefault="00114806" w:rsidP="00BA49DC">
      <w:pPr>
        <w:ind w:left="426" w:hanging="426"/>
        <w:rPr>
          <w:rFonts w:ascii="Arial" w:hAnsi="Arial" w:cs="Arial"/>
        </w:rPr>
      </w:pPr>
      <w:r w:rsidRPr="00BA49DC">
        <w:rPr>
          <w:rFonts w:ascii="Arial" w:hAnsi="Arial" w:cs="Arial"/>
        </w:rPr>
        <w:t>LAL 2102</w:t>
      </w:r>
      <w:r w:rsidRPr="00BA49DC">
        <w:rPr>
          <w:rFonts w:ascii="Arial" w:hAnsi="Arial" w:cs="Arial"/>
        </w:rPr>
        <w:tab/>
        <w:t>:</w:t>
      </w:r>
      <w:r w:rsidRPr="00BA49DC">
        <w:rPr>
          <w:rFonts w:ascii="Arial" w:hAnsi="Arial" w:cs="Arial"/>
        </w:rPr>
        <w:tab/>
        <w:t>Level in V 205.</w:t>
      </w:r>
    </w:p>
    <w:p w14:paraId="4D386841" w14:textId="77777777" w:rsidR="00114806" w:rsidRPr="00114806" w:rsidRDefault="00114806" w:rsidP="00BA49DC">
      <w:pPr>
        <w:ind w:left="426" w:hanging="426"/>
        <w:rPr>
          <w:rFonts w:ascii="Arial" w:hAnsi="Arial" w:cs="Arial"/>
        </w:rPr>
      </w:pPr>
    </w:p>
    <w:p w14:paraId="080457E3" w14:textId="7B55AD68" w:rsidR="00114806" w:rsidRPr="00BA49DC" w:rsidRDefault="00114806" w:rsidP="00BA49DC">
      <w:pPr>
        <w:ind w:left="426" w:hanging="426"/>
        <w:rPr>
          <w:rFonts w:ascii="Arial" w:hAnsi="Arial" w:cs="Arial"/>
        </w:rPr>
      </w:pPr>
      <w:r w:rsidRPr="00BA49DC">
        <w:rPr>
          <w:rFonts w:ascii="Arial" w:hAnsi="Arial" w:cs="Arial"/>
        </w:rPr>
        <w:lastRenderedPageBreak/>
        <w:t>PAH 2104</w:t>
      </w:r>
      <w:r w:rsidRPr="00BA49DC">
        <w:rPr>
          <w:rFonts w:ascii="Arial" w:hAnsi="Arial" w:cs="Arial"/>
        </w:rPr>
        <w:tab/>
        <w:t>:</w:t>
      </w:r>
      <w:r w:rsidRPr="00BA49DC">
        <w:rPr>
          <w:rFonts w:ascii="Arial" w:hAnsi="Arial" w:cs="Arial"/>
        </w:rPr>
        <w:tab/>
        <w:t>Pressure in V 205 : 1 kg/cm2g.</w:t>
      </w:r>
    </w:p>
    <w:p w14:paraId="29AC63E0" w14:textId="77777777" w:rsidR="00114806" w:rsidRPr="00114806" w:rsidRDefault="00114806" w:rsidP="00BA49DC">
      <w:pPr>
        <w:ind w:left="426" w:hanging="426"/>
        <w:rPr>
          <w:rFonts w:ascii="Arial" w:hAnsi="Arial" w:cs="Arial"/>
        </w:rPr>
      </w:pPr>
    </w:p>
    <w:p w14:paraId="55805BFE" w14:textId="64FB2534" w:rsidR="00114806" w:rsidRPr="00BA49DC" w:rsidRDefault="00114806" w:rsidP="00BA49DC">
      <w:pPr>
        <w:ind w:left="426" w:hanging="426"/>
        <w:rPr>
          <w:rFonts w:ascii="Arial" w:hAnsi="Arial" w:cs="Arial"/>
        </w:rPr>
      </w:pPr>
      <w:r w:rsidRPr="00BA49DC">
        <w:rPr>
          <w:rFonts w:ascii="Arial" w:hAnsi="Arial" w:cs="Arial"/>
        </w:rPr>
        <w:t>ZAH 2102</w:t>
      </w:r>
      <w:r w:rsidRPr="00BA49DC">
        <w:rPr>
          <w:rFonts w:ascii="Arial" w:hAnsi="Arial" w:cs="Arial"/>
        </w:rPr>
        <w:tab/>
        <w:t>:</w:t>
      </w:r>
      <w:r w:rsidRPr="00BA49DC">
        <w:rPr>
          <w:rFonts w:ascii="Arial" w:hAnsi="Arial" w:cs="Arial"/>
        </w:rPr>
        <w:tab/>
        <w:t>Position of intensifier rod WP 201.</w:t>
      </w:r>
    </w:p>
    <w:p w14:paraId="38561463" w14:textId="77777777" w:rsidR="00114806" w:rsidRPr="00114806" w:rsidRDefault="00114806" w:rsidP="00BA49DC">
      <w:pPr>
        <w:ind w:left="426" w:hanging="426"/>
        <w:rPr>
          <w:rFonts w:ascii="Arial" w:hAnsi="Arial" w:cs="Arial"/>
        </w:rPr>
      </w:pPr>
    </w:p>
    <w:p w14:paraId="5958F022" w14:textId="4D76D170" w:rsidR="00114806" w:rsidRPr="00BA49DC" w:rsidRDefault="00114806" w:rsidP="00BA49DC">
      <w:pPr>
        <w:ind w:left="426" w:hanging="426"/>
        <w:rPr>
          <w:rFonts w:ascii="Arial" w:hAnsi="Arial" w:cs="Arial"/>
        </w:rPr>
      </w:pPr>
      <w:r w:rsidRPr="00BA49DC">
        <w:rPr>
          <w:rFonts w:ascii="Arial" w:hAnsi="Arial" w:cs="Arial"/>
        </w:rPr>
        <w:t>ZAH 2104</w:t>
      </w:r>
      <w:r w:rsidRPr="00BA49DC">
        <w:rPr>
          <w:rFonts w:ascii="Arial" w:hAnsi="Arial" w:cs="Arial"/>
        </w:rPr>
        <w:tab/>
        <w:t>:</w:t>
      </w:r>
      <w:r w:rsidRPr="00BA49DC">
        <w:rPr>
          <w:rFonts w:ascii="Arial" w:hAnsi="Arial" w:cs="Arial"/>
        </w:rPr>
        <w:tab/>
        <w:t>Position of intensifier rod WP 202.</w:t>
      </w:r>
    </w:p>
    <w:p w14:paraId="44011DD8" w14:textId="77777777" w:rsidR="00114806" w:rsidRPr="00114806" w:rsidRDefault="00114806" w:rsidP="00BA49DC">
      <w:pPr>
        <w:ind w:left="426" w:hanging="426"/>
        <w:rPr>
          <w:rFonts w:ascii="Arial" w:hAnsi="Arial" w:cs="Arial"/>
        </w:rPr>
      </w:pPr>
    </w:p>
    <w:p w14:paraId="79E2CAF8" w14:textId="77777777" w:rsidR="00114806" w:rsidRPr="00114806" w:rsidRDefault="00114806" w:rsidP="00BA49DC">
      <w:pPr>
        <w:ind w:left="426" w:hanging="426"/>
        <w:rPr>
          <w:rFonts w:ascii="Arial" w:hAnsi="Arial" w:cs="Arial"/>
        </w:rPr>
      </w:pPr>
    </w:p>
    <w:p w14:paraId="0C9194B1" w14:textId="77777777" w:rsidR="00114806" w:rsidRPr="00114806" w:rsidRDefault="00114806" w:rsidP="00BA49DC">
      <w:pPr>
        <w:ind w:left="426" w:hanging="426"/>
        <w:rPr>
          <w:rFonts w:ascii="Arial" w:hAnsi="Arial" w:cs="Arial"/>
        </w:rPr>
      </w:pPr>
    </w:p>
    <w:p w14:paraId="480202DF" w14:textId="77777777" w:rsidR="00114806" w:rsidRPr="00114806" w:rsidRDefault="00114806" w:rsidP="00BA49DC">
      <w:pPr>
        <w:ind w:left="426" w:hanging="426"/>
        <w:rPr>
          <w:rFonts w:ascii="Arial" w:hAnsi="Arial" w:cs="Arial"/>
        </w:rPr>
      </w:pPr>
    </w:p>
    <w:p w14:paraId="1035042D" w14:textId="77777777" w:rsidR="00114806" w:rsidRPr="00114806" w:rsidRDefault="00114806" w:rsidP="00BA49DC">
      <w:pPr>
        <w:ind w:left="426" w:hanging="426"/>
        <w:rPr>
          <w:rFonts w:ascii="Arial" w:hAnsi="Arial" w:cs="Arial"/>
        </w:rPr>
      </w:pPr>
    </w:p>
    <w:p w14:paraId="5CEDD9AF" w14:textId="77777777" w:rsidR="00114806" w:rsidRPr="00114806" w:rsidRDefault="00114806" w:rsidP="00BA49DC">
      <w:pPr>
        <w:ind w:left="426" w:hanging="426"/>
        <w:rPr>
          <w:rFonts w:ascii="Arial" w:hAnsi="Arial" w:cs="Arial"/>
        </w:rPr>
      </w:pPr>
    </w:p>
    <w:p w14:paraId="2BC4F647" w14:textId="77777777" w:rsidR="00114806" w:rsidRPr="00114806" w:rsidRDefault="00114806" w:rsidP="00BA49DC">
      <w:pPr>
        <w:ind w:left="426" w:hanging="426"/>
        <w:rPr>
          <w:rFonts w:ascii="Arial" w:hAnsi="Arial" w:cs="Arial"/>
        </w:rPr>
      </w:pPr>
    </w:p>
    <w:p w14:paraId="3E28C441"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48352" behindDoc="0" locked="0" layoutInCell="1" allowOverlap="1" wp14:anchorId="07AF3AA1" wp14:editId="6868E151">
                <wp:simplePos x="0" y="0"/>
                <wp:positionH relativeFrom="column">
                  <wp:posOffset>2971800</wp:posOffset>
                </wp:positionH>
                <wp:positionV relativeFrom="paragraph">
                  <wp:posOffset>6985</wp:posOffset>
                </wp:positionV>
                <wp:extent cx="1200150" cy="914400"/>
                <wp:effectExtent l="38100" t="14605" r="38100" b="13970"/>
                <wp:wrapNone/>
                <wp:docPr id="1075" name="Group 1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076" name="AutoShape 915"/>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077" name="Text Box 916"/>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201EE16F"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5BBB1772" w14:textId="77777777" w:rsidR="006B0921" w:rsidRDefault="006B0921" w:rsidP="00114806">
                              <w:pPr>
                                <w:jc w:val="center"/>
                                <w:rPr>
                                  <w:rStyle w:val="Hyperlink"/>
                                  <w:b/>
                                  <w:bCs/>
                                  <w:sz w:val="16"/>
                                </w:rPr>
                              </w:pPr>
                              <w:r>
                                <w:rPr>
                                  <w:rStyle w:val="Hyperlink"/>
                                  <w:b/>
                                  <w:bCs/>
                                  <w:sz w:val="16"/>
                                </w:rPr>
                                <w:t>TO</w:t>
                              </w:r>
                            </w:p>
                            <w:p w14:paraId="337F4C21"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F3AA1" id="Group 1075" o:spid="_x0000_s1032" style="position:absolute;left:0;text-align:left;margin-left:234pt;margin-top:.55pt;width:94.5pt;height:1in;z-index:251748352"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">
                <v:shape id="AutoShape 915" o:spid="_x0000_s1033"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" fillcolor="aqua" strokecolor="aqua"/>
                <v:shape id="Text Box 916" o:spid="_x0000_s1034"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" fillcolor="aqua" strokecolor="aqua">
                  <v:textbox>
                    <w:txbxContent>
                      <w:p w14:paraId="201EE16F"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5BBB1772" w14:textId="77777777" w:rsidR="006B0921" w:rsidRDefault="006B0921" w:rsidP="00114806">
                        <w:pPr>
                          <w:jc w:val="center"/>
                          <w:rPr>
                            <w:rStyle w:val="Hyperlink"/>
                            <w:b/>
                            <w:bCs/>
                            <w:sz w:val="16"/>
                          </w:rPr>
                        </w:pPr>
                        <w:r>
                          <w:rPr>
                            <w:rStyle w:val="Hyperlink"/>
                            <w:b/>
                            <w:bCs/>
                            <w:sz w:val="16"/>
                          </w:rPr>
                          <w:t>TO</w:t>
                        </w:r>
                      </w:p>
                      <w:p w14:paraId="337F4C21"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3CFDCFE0" w14:textId="77777777" w:rsidR="00114806" w:rsidRPr="00114806" w:rsidRDefault="00114806" w:rsidP="00BA49DC">
      <w:pPr>
        <w:ind w:left="426" w:hanging="426"/>
        <w:rPr>
          <w:rFonts w:ascii="Arial" w:hAnsi="Arial" w:cs="Arial"/>
        </w:rPr>
      </w:pPr>
    </w:p>
    <w:p w14:paraId="701C8B2E" w14:textId="77777777" w:rsidR="00114806" w:rsidRPr="00114806" w:rsidRDefault="00114806" w:rsidP="00BA49DC">
      <w:pPr>
        <w:ind w:left="426" w:hanging="426"/>
        <w:rPr>
          <w:rFonts w:ascii="Arial" w:hAnsi="Arial" w:cs="Arial"/>
        </w:rPr>
      </w:pPr>
    </w:p>
    <w:p w14:paraId="12145681" w14:textId="77777777" w:rsidR="00114806" w:rsidRPr="00114806" w:rsidRDefault="00114806" w:rsidP="00BA49DC">
      <w:pPr>
        <w:ind w:left="426" w:hanging="426"/>
        <w:rPr>
          <w:rFonts w:ascii="Arial" w:hAnsi="Arial" w:cs="Arial"/>
        </w:rPr>
      </w:pPr>
    </w:p>
    <w:p w14:paraId="314750D5" w14:textId="77777777" w:rsidR="00114806" w:rsidRPr="00114806" w:rsidRDefault="00114806" w:rsidP="00BA49DC">
      <w:pPr>
        <w:ind w:left="426" w:hanging="426"/>
        <w:rPr>
          <w:rFonts w:ascii="Arial" w:hAnsi="Arial" w:cs="Arial"/>
        </w:rPr>
      </w:pPr>
    </w:p>
    <w:p w14:paraId="17F4B72D" w14:textId="77777777" w:rsidR="00114806" w:rsidRPr="00114806" w:rsidRDefault="00114806" w:rsidP="00BA49DC">
      <w:pPr>
        <w:ind w:left="426" w:hanging="426"/>
        <w:rPr>
          <w:rFonts w:ascii="Arial" w:hAnsi="Arial" w:cs="Arial"/>
        </w:rPr>
      </w:pPr>
    </w:p>
    <w:p w14:paraId="2223EAE1" w14:textId="77777777" w:rsidR="00114806" w:rsidRPr="00114806" w:rsidRDefault="00114806" w:rsidP="00BA49DC">
      <w:pPr>
        <w:ind w:left="426" w:hanging="426"/>
        <w:rPr>
          <w:rFonts w:ascii="Arial" w:hAnsi="Arial" w:cs="Arial"/>
        </w:rPr>
      </w:pPr>
    </w:p>
    <w:p w14:paraId="56F66FB0" w14:textId="77777777" w:rsidR="00114806" w:rsidRPr="00114806" w:rsidRDefault="00114806" w:rsidP="00BA49DC">
      <w:pPr>
        <w:ind w:left="426" w:hanging="426"/>
        <w:rPr>
          <w:rFonts w:ascii="Arial" w:hAnsi="Arial" w:cs="Arial"/>
        </w:rPr>
      </w:pPr>
    </w:p>
    <w:p w14:paraId="47278462" w14:textId="77777777" w:rsidR="00114806" w:rsidRPr="00114806" w:rsidRDefault="00114806" w:rsidP="00BA49DC">
      <w:pPr>
        <w:ind w:left="426" w:hanging="426"/>
        <w:rPr>
          <w:rFonts w:ascii="Arial" w:hAnsi="Arial" w:cs="Arial"/>
        </w:rPr>
      </w:pPr>
    </w:p>
    <w:p w14:paraId="520E8E73" w14:textId="77777777" w:rsidR="00114806" w:rsidRPr="00114806" w:rsidRDefault="00114806" w:rsidP="00BA49DC">
      <w:pPr>
        <w:ind w:left="426" w:hanging="426"/>
        <w:rPr>
          <w:rFonts w:ascii="Arial" w:hAnsi="Arial" w:cs="Arial"/>
        </w:rPr>
      </w:pPr>
    </w:p>
    <w:p w14:paraId="137BAC5E" w14:textId="77777777" w:rsidR="00114806" w:rsidRPr="00114806" w:rsidRDefault="00114806" w:rsidP="00BA49DC">
      <w:pPr>
        <w:ind w:left="426" w:hanging="426"/>
        <w:rPr>
          <w:rFonts w:ascii="Arial" w:hAnsi="Arial" w:cs="Arial"/>
        </w:rPr>
      </w:pPr>
    </w:p>
    <w:p w14:paraId="0A905CC8" w14:textId="77777777" w:rsidR="00114806" w:rsidRPr="00114806" w:rsidRDefault="00114806" w:rsidP="00BA49DC">
      <w:pPr>
        <w:ind w:left="426" w:hanging="426"/>
        <w:rPr>
          <w:rFonts w:ascii="Arial" w:hAnsi="Arial" w:cs="Arial"/>
        </w:rPr>
      </w:pPr>
    </w:p>
    <w:p w14:paraId="5F4414D5" w14:textId="77777777" w:rsidR="00114806" w:rsidRPr="00114806" w:rsidRDefault="00114806" w:rsidP="00BA49DC">
      <w:pPr>
        <w:ind w:left="426" w:hanging="426"/>
        <w:rPr>
          <w:rFonts w:ascii="Arial" w:hAnsi="Arial" w:cs="Arial"/>
        </w:rPr>
      </w:pPr>
    </w:p>
    <w:p w14:paraId="51E027B7" w14:textId="77777777" w:rsidR="00114806" w:rsidRPr="00114806" w:rsidRDefault="00114806" w:rsidP="00BA49DC">
      <w:pPr>
        <w:ind w:left="426" w:hanging="426"/>
        <w:rPr>
          <w:rFonts w:ascii="Arial" w:hAnsi="Arial" w:cs="Arial"/>
        </w:rPr>
      </w:pPr>
    </w:p>
    <w:p w14:paraId="1F606662" w14:textId="77777777" w:rsidR="00114806" w:rsidRPr="00114806" w:rsidRDefault="00114806" w:rsidP="00BA49DC">
      <w:pPr>
        <w:ind w:left="426" w:hanging="426"/>
        <w:rPr>
          <w:rFonts w:ascii="Arial" w:hAnsi="Arial" w:cs="Arial"/>
        </w:rPr>
      </w:pPr>
    </w:p>
    <w:p w14:paraId="50447B58" w14:textId="77777777" w:rsidR="00114806" w:rsidRPr="00114806" w:rsidRDefault="00114806" w:rsidP="00BA49DC">
      <w:pPr>
        <w:ind w:left="426" w:hanging="426"/>
        <w:rPr>
          <w:rFonts w:ascii="Arial" w:hAnsi="Arial" w:cs="Arial"/>
        </w:rPr>
      </w:pPr>
    </w:p>
    <w:p w14:paraId="6E3CAC38" w14:textId="77777777" w:rsidR="00114806" w:rsidRPr="00114806" w:rsidRDefault="00114806" w:rsidP="00BA49DC">
      <w:pPr>
        <w:ind w:left="426" w:hanging="426"/>
        <w:rPr>
          <w:rFonts w:ascii="Arial" w:hAnsi="Arial" w:cs="Arial"/>
        </w:rPr>
      </w:pPr>
    </w:p>
    <w:p w14:paraId="28A7C499" w14:textId="77777777" w:rsidR="00114806" w:rsidRPr="00114806" w:rsidRDefault="00114806" w:rsidP="00BA49DC">
      <w:pPr>
        <w:ind w:left="426" w:hanging="426"/>
        <w:rPr>
          <w:rFonts w:ascii="Arial" w:hAnsi="Arial" w:cs="Arial"/>
        </w:rPr>
      </w:pPr>
    </w:p>
    <w:p w14:paraId="472DFCEB" w14:textId="77777777" w:rsidR="00114806" w:rsidRPr="00114806" w:rsidRDefault="00114806" w:rsidP="00BA49DC">
      <w:pPr>
        <w:ind w:left="426" w:hanging="426"/>
        <w:rPr>
          <w:rFonts w:ascii="Arial" w:hAnsi="Arial" w:cs="Arial"/>
        </w:rPr>
      </w:pPr>
    </w:p>
    <w:p w14:paraId="4A4CAD52" w14:textId="77777777" w:rsidR="00114806" w:rsidRPr="00114806" w:rsidRDefault="00114806" w:rsidP="00BA49DC">
      <w:pPr>
        <w:ind w:left="426" w:hanging="426"/>
        <w:rPr>
          <w:rFonts w:ascii="Arial" w:hAnsi="Arial" w:cs="Arial"/>
        </w:rPr>
      </w:pPr>
    </w:p>
    <w:p w14:paraId="7AA1F67B" w14:textId="77777777" w:rsidR="00114806" w:rsidRPr="00114806" w:rsidRDefault="00114806" w:rsidP="00BA49DC">
      <w:pPr>
        <w:ind w:left="426" w:hanging="426"/>
        <w:rPr>
          <w:rFonts w:ascii="Arial" w:hAnsi="Arial" w:cs="Arial"/>
        </w:rPr>
      </w:pPr>
    </w:p>
    <w:p w14:paraId="3279C8C4" w14:textId="77777777" w:rsidR="00114806" w:rsidRPr="00114806" w:rsidRDefault="00114806" w:rsidP="00BA49DC">
      <w:pPr>
        <w:ind w:left="426" w:hanging="426"/>
        <w:rPr>
          <w:rFonts w:ascii="Arial" w:hAnsi="Arial" w:cs="Arial"/>
        </w:rPr>
      </w:pPr>
    </w:p>
    <w:p w14:paraId="0517D941" w14:textId="77777777" w:rsidR="00114806" w:rsidRPr="00114806" w:rsidRDefault="00114806" w:rsidP="00BA49DC">
      <w:pPr>
        <w:ind w:left="426" w:hanging="426"/>
        <w:rPr>
          <w:rFonts w:ascii="Arial" w:hAnsi="Arial" w:cs="Arial"/>
        </w:rPr>
      </w:pPr>
    </w:p>
    <w:p w14:paraId="7EF6421D" w14:textId="77777777" w:rsidR="00114806" w:rsidRPr="00114806" w:rsidRDefault="00114806" w:rsidP="00BA49DC">
      <w:pPr>
        <w:ind w:left="426" w:hanging="426"/>
        <w:rPr>
          <w:rFonts w:ascii="Arial" w:hAnsi="Arial" w:cs="Arial"/>
        </w:rPr>
      </w:pPr>
    </w:p>
    <w:p w14:paraId="485358E2" w14:textId="77777777" w:rsidR="00114806" w:rsidRPr="00114806" w:rsidRDefault="00114806" w:rsidP="00BA49DC">
      <w:pPr>
        <w:ind w:left="426" w:hanging="426"/>
        <w:rPr>
          <w:rFonts w:ascii="Arial" w:hAnsi="Arial" w:cs="Arial"/>
        </w:rPr>
      </w:pPr>
    </w:p>
    <w:p w14:paraId="4085A3CD" w14:textId="77777777" w:rsidR="00114806" w:rsidRPr="00114806" w:rsidRDefault="00114806" w:rsidP="00BA49DC">
      <w:pPr>
        <w:ind w:left="426" w:hanging="426"/>
        <w:rPr>
          <w:rFonts w:ascii="Arial" w:hAnsi="Arial" w:cs="Arial"/>
        </w:rPr>
      </w:pPr>
    </w:p>
    <w:p w14:paraId="61E9D72C" w14:textId="77777777" w:rsidR="00114806" w:rsidRPr="00114806" w:rsidRDefault="00114806" w:rsidP="00BA49DC">
      <w:pPr>
        <w:ind w:left="426" w:hanging="426"/>
        <w:rPr>
          <w:rFonts w:ascii="Arial" w:hAnsi="Arial" w:cs="Arial"/>
        </w:rPr>
      </w:pPr>
    </w:p>
    <w:p w14:paraId="62F09BCF" w14:textId="77777777" w:rsidR="00114806" w:rsidRPr="00114806" w:rsidRDefault="00114806" w:rsidP="00BA49DC">
      <w:pPr>
        <w:ind w:left="426" w:hanging="426"/>
        <w:rPr>
          <w:rFonts w:ascii="Arial" w:hAnsi="Arial" w:cs="Arial"/>
        </w:rPr>
      </w:pPr>
    </w:p>
    <w:p w14:paraId="43963276" w14:textId="77777777" w:rsidR="00114806" w:rsidRPr="00114806" w:rsidRDefault="00114806" w:rsidP="00BA49DC">
      <w:pPr>
        <w:ind w:left="426" w:hanging="426"/>
        <w:rPr>
          <w:rFonts w:ascii="Arial" w:hAnsi="Arial" w:cs="Arial"/>
        </w:rPr>
      </w:pPr>
    </w:p>
    <w:p w14:paraId="741A9FAC" w14:textId="77777777" w:rsidR="00114806" w:rsidRPr="00114806" w:rsidRDefault="00114806" w:rsidP="00BA49DC">
      <w:pPr>
        <w:ind w:left="426" w:hanging="426"/>
        <w:rPr>
          <w:rFonts w:ascii="Arial" w:hAnsi="Arial" w:cs="Arial"/>
        </w:rPr>
      </w:pPr>
    </w:p>
    <w:p w14:paraId="3C6C7C46" w14:textId="77777777" w:rsidR="00114806" w:rsidRPr="00114806" w:rsidRDefault="00114806" w:rsidP="00BA49DC">
      <w:pPr>
        <w:ind w:left="426" w:hanging="426"/>
        <w:rPr>
          <w:rFonts w:ascii="Arial" w:hAnsi="Arial" w:cs="Arial"/>
        </w:rPr>
      </w:pPr>
    </w:p>
    <w:p w14:paraId="28E86DC3" w14:textId="77777777" w:rsidR="00114806" w:rsidRPr="00114806" w:rsidRDefault="00114806" w:rsidP="00BA49DC">
      <w:pPr>
        <w:ind w:left="426" w:hanging="426"/>
        <w:rPr>
          <w:rFonts w:ascii="Arial" w:hAnsi="Arial" w:cs="Arial"/>
        </w:rPr>
      </w:pPr>
    </w:p>
    <w:p w14:paraId="77C78DA1" w14:textId="77777777" w:rsidR="00114806" w:rsidRPr="00114806" w:rsidRDefault="00114806" w:rsidP="00BA49DC">
      <w:pPr>
        <w:ind w:left="426" w:hanging="426"/>
        <w:rPr>
          <w:rFonts w:ascii="Arial" w:hAnsi="Arial" w:cs="Arial"/>
        </w:rPr>
      </w:pPr>
    </w:p>
    <w:p w14:paraId="3D9157BE" w14:textId="77777777" w:rsidR="00114806" w:rsidRPr="00114806" w:rsidRDefault="00114806" w:rsidP="00BA49DC">
      <w:pPr>
        <w:ind w:left="426" w:hanging="426"/>
        <w:rPr>
          <w:rFonts w:ascii="Arial" w:hAnsi="Arial" w:cs="Arial"/>
        </w:rPr>
      </w:pPr>
    </w:p>
    <w:p w14:paraId="0BDFF06A" w14:textId="77777777" w:rsidR="00114806" w:rsidRPr="00114806" w:rsidRDefault="00114806" w:rsidP="00BA49DC">
      <w:pPr>
        <w:ind w:left="426" w:hanging="426"/>
        <w:rPr>
          <w:rFonts w:ascii="Arial" w:hAnsi="Arial" w:cs="Arial"/>
        </w:rPr>
      </w:pPr>
    </w:p>
    <w:p w14:paraId="2916C490" w14:textId="77777777" w:rsidR="00114806" w:rsidRPr="00114806" w:rsidRDefault="00114806" w:rsidP="00BA49DC">
      <w:pPr>
        <w:ind w:left="426" w:hanging="426"/>
        <w:rPr>
          <w:rFonts w:ascii="Arial" w:hAnsi="Arial" w:cs="Arial"/>
        </w:rPr>
      </w:pPr>
    </w:p>
    <w:p w14:paraId="697F88AC" w14:textId="77777777" w:rsidR="00114806" w:rsidRPr="00114806" w:rsidRDefault="00114806" w:rsidP="00BA49DC">
      <w:pPr>
        <w:ind w:left="426" w:hanging="426"/>
        <w:rPr>
          <w:rFonts w:ascii="Arial" w:hAnsi="Arial" w:cs="Arial"/>
        </w:rPr>
      </w:pPr>
    </w:p>
    <w:p w14:paraId="5CAB2FCF" w14:textId="77777777" w:rsidR="00114806" w:rsidRPr="00114806" w:rsidRDefault="00114806" w:rsidP="00BA49DC">
      <w:pPr>
        <w:ind w:left="426" w:hanging="426"/>
        <w:rPr>
          <w:rFonts w:ascii="Arial" w:hAnsi="Arial" w:cs="Arial"/>
        </w:rPr>
      </w:pPr>
    </w:p>
    <w:p w14:paraId="2E5605AC" w14:textId="77777777" w:rsidR="00114806" w:rsidRPr="00BA49DC" w:rsidRDefault="00114806" w:rsidP="00BA49DC">
      <w:pPr>
        <w:ind w:left="426" w:hanging="426"/>
        <w:rPr>
          <w:rFonts w:ascii="Arial" w:hAnsi="Arial" w:cs="Arial"/>
        </w:rPr>
      </w:pPr>
      <w:bookmarkStart w:id="159" w:name="DEGASS"/>
      <w:bookmarkEnd w:id="159"/>
      <w:r w:rsidRPr="00BA49DC">
        <w:rPr>
          <w:rFonts w:ascii="Arial" w:hAnsi="Arial" w:cs="Arial"/>
          <w:b/>
          <w:bCs/>
        </w:rPr>
        <w:t xml:space="preserve">C. </w:t>
      </w:r>
      <w:r w:rsidRPr="00BA49DC">
        <w:rPr>
          <w:rFonts w:ascii="Arial" w:hAnsi="Arial" w:cs="Arial"/>
          <w:b/>
          <w:bCs/>
        </w:rPr>
        <w:tab/>
        <w:t>DEGASSING AND FEED DRUM AREA</w:t>
      </w:r>
    </w:p>
    <w:p w14:paraId="3524596C" w14:textId="77777777" w:rsidR="00114806" w:rsidRPr="00114806" w:rsidRDefault="00114806" w:rsidP="00BA49DC">
      <w:pPr>
        <w:ind w:left="426" w:hanging="426"/>
        <w:rPr>
          <w:rFonts w:ascii="Arial" w:hAnsi="Arial" w:cs="Arial"/>
        </w:rPr>
      </w:pPr>
    </w:p>
    <w:p w14:paraId="4E875814" w14:textId="77777777" w:rsidR="00114806" w:rsidRPr="00114806" w:rsidRDefault="00114806" w:rsidP="00BA49DC">
      <w:pPr>
        <w:ind w:left="426" w:hanging="426"/>
        <w:rPr>
          <w:rFonts w:ascii="Arial" w:hAnsi="Arial" w:cs="Arial"/>
        </w:rPr>
      </w:pPr>
    </w:p>
    <w:p w14:paraId="394ADAEC" w14:textId="77777777" w:rsidR="00114806" w:rsidRPr="00114806" w:rsidRDefault="00114806" w:rsidP="00BA49DC">
      <w:pPr>
        <w:ind w:left="426" w:hanging="426"/>
        <w:rPr>
          <w:rFonts w:ascii="Arial" w:hAnsi="Arial" w:cs="Arial"/>
        </w:rPr>
      </w:pPr>
    </w:p>
    <w:p w14:paraId="07BD598B" w14:textId="77777777" w:rsidR="00114806" w:rsidRPr="00114806" w:rsidRDefault="00114806" w:rsidP="00BA49DC">
      <w:pPr>
        <w:ind w:left="426" w:hanging="426"/>
        <w:rPr>
          <w:rFonts w:ascii="Arial" w:hAnsi="Arial" w:cs="Arial"/>
        </w:rPr>
      </w:pPr>
    </w:p>
    <w:p w14:paraId="0620D9C1" w14:textId="77777777" w:rsidR="00114806" w:rsidRPr="00114806" w:rsidRDefault="00114806" w:rsidP="00BA49DC">
      <w:pPr>
        <w:ind w:left="426" w:hanging="426"/>
        <w:rPr>
          <w:rFonts w:ascii="Arial" w:hAnsi="Arial" w:cs="Arial"/>
        </w:rPr>
      </w:pPr>
    </w:p>
    <w:p w14:paraId="354E73B1" w14:textId="77777777" w:rsidR="00114806" w:rsidRPr="00114806" w:rsidRDefault="00114806" w:rsidP="00BA49DC">
      <w:pPr>
        <w:ind w:left="426" w:hanging="426"/>
        <w:rPr>
          <w:rFonts w:ascii="Arial" w:hAnsi="Arial" w:cs="Arial"/>
        </w:rPr>
      </w:pPr>
    </w:p>
    <w:p w14:paraId="1DB91815"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51424" behindDoc="0" locked="0" layoutInCell="1" allowOverlap="1" wp14:anchorId="1A98CE6C" wp14:editId="7333D195">
                <wp:simplePos x="0" y="0"/>
                <wp:positionH relativeFrom="column">
                  <wp:posOffset>2686050</wp:posOffset>
                </wp:positionH>
                <wp:positionV relativeFrom="paragraph">
                  <wp:posOffset>137160</wp:posOffset>
                </wp:positionV>
                <wp:extent cx="1200150" cy="914400"/>
                <wp:effectExtent l="38100" t="13970" r="38100" b="5080"/>
                <wp:wrapNone/>
                <wp:docPr id="1072" name="Group 10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073" name="AutoShape 924"/>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074" name="Text Box 925"/>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2EF72E2D"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5BB34BF0" w14:textId="77777777" w:rsidR="006B0921" w:rsidRDefault="006B0921" w:rsidP="00114806">
                              <w:pPr>
                                <w:jc w:val="center"/>
                                <w:rPr>
                                  <w:rStyle w:val="Hyperlink"/>
                                  <w:b/>
                                  <w:bCs/>
                                  <w:sz w:val="16"/>
                                </w:rPr>
                              </w:pPr>
                              <w:r>
                                <w:rPr>
                                  <w:rStyle w:val="Hyperlink"/>
                                  <w:b/>
                                  <w:bCs/>
                                  <w:sz w:val="16"/>
                                </w:rPr>
                                <w:t>TO</w:t>
                              </w:r>
                            </w:p>
                            <w:p w14:paraId="08751CFE"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98CE6C" id="Group 1072" o:spid="_x0000_s1035" style="position:absolute;left:0;text-align:left;margin-left:211.5pt;margin-top:10.8pt;width:94.5pt;height:1in;z-index:251751424"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">
                <v:shape id="AutoShape 924" o:spid="_x0000_s1036"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" fillcolor="aqua" strokecolor="aqua"/>
                <v:shape id="Text Box 925" o:spid="_x0000_s1037"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" fillcolor="aqua" strokecolor="aqua">
                  <v:textbox>
                    <w:txbxContent>
                      <w:p w14:paraId="2EF72E2D"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5BB34BF0" w14:textId="77777777" w:rsidR="006B0921" w:rsidRDefault="006B0921" w:rsidP="00114806">
                        <w:pPr>
                          <w:jc w:val="center"/>
                          <w:rPr>
                            <w:rStyle w:val="Hyperlink"/>
                            <w:b/>
                            <w:bCs/>
                            <w:sz w:val="16"/>
                          </w:rPr>
                        </w:pPr>
                        <w:r>
                          <w:rPr>
                            <w:rStyle w:val="Hyperlink"/>
                            <w:b/>
                            <w:bCs/>
                            <w:sz w:val="16"/>
                          </w:rPr>
                          <w:t>TO</w:t>
                        </w:r>
                      </w:p>
                      <w:p w14:paraId="08751CFE"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60DD9BBE" w14:textId="77777777" w:rsidR="00114806" w:rsidRPr="00114806" w:rsidRDefault="00114806" w:rsidP="00BA49DC">
      <w:pPr>
        <w:ind w:left="426" w:hanging="426"/>
        <w:rPr>
          <w:rFonts w:ascii="Arial" w:hAnsi="Arial" w:cs="Arial"/>
        </w:rPr>
      </w:pPr>
    </w:p>
    <w:p w14:paraId="30ACB81E" w14:textId="77777777" w:rsidR="00114806" w:rsidRPr="00114806" w:rsidRDefault="00114806" w:rsidP="00BA49DC">
      <w:pPr>
        <w:ind w:left="426" w:hanging="426"/>
        <w:rPr>
          <w:rFonts w:ascii="Arial" w:hAnsi="Arial" w:cs="Arial"/>
        </w:rPr>
      </w:pPr>
    </w:p>
    <w:p w14:paraId="6D20268B" w14:textId="77777777" w:rsidR="00114806" w:rsidRPr="00114806" w:rsidRDefault="00114806" w:rsidP="00BA49DC">
      <w:pPr>
        <w:ind w:left="426" w:hanging="426"/>
        <w:rPr>
          <w:rFonts w:ascii="Arial" w:hAnsi="Arial" w:cs="Arial"/>
        </w:rPr>
      </w:pPr>
    </w:p>
    <w:p w14:paraId="0573A5ED" w14:textId="77777777" w:rsidR="00114806" w:rsidRPr="00114806" w:rsidRDefault="00114806" w:rsidP="00BA49DC">
      <w:pPr>
        <w:ind w:left="426" w:hanging="426"/>
        <w:rPr>
          <w:rFonts w:ascii="Arial" w:hAnsi="Arial" w:cs="Arial"/>
        </w:rPr>
      </w:pPr>
    </w:p>
    <w:p w14:paraId="40B1194A" w14:textId="77777777" w:rsidR="00114806" w:rsidRPr="00114806" w:rsidRDefault="00114806" w:rsidP="00BA49DC">
      <w:pPr>
        <w:ind w:left="426" w:hanging="426"/>
        <w:rPr>
          <w:rFonts w:ascii="Arial" w:hAnsi="Arial" w:cs="Arial"/>
        </w:rPr>
      </w:pPr>
    </w:p>
    <w:p w14:paraId="6523FB74" w14:textId="77777777" w:rsidR="00114806" w:rsidRPr="00114806" w:rsidRDefault="00114806" w:rsidP="00BA49DC">
      <w:pPr>
        <w:ind w:left="426" w:hanging="426"/>
        <w:rPr>
          <w:rFonts w:ascii="Arial" w:hAnsi="Arial" w:cs="Arial"/>
        </w:rPr>
      </w:pPr>
    </w:p>
    <w:p w14:paraId="30728D99" w14:textId="77777777" w:rsidR="00114806" w:rsidRPr="00114806" w:rsidRDefault="00114806" w:rsidP="00BA49DC">
      <w:pPr>
        <w:ind w:left="426" w:hanging="426"/>
        <w:rPr>
          <w:rFonts w:ascii="Arial" w:hAnsi="Arial" w:cs="Arial"/>
        </w:rPr>
      </w:pPr>
    </w:p>
    <w:p w14:paraId="35AEF51C" w14:textId="77777777" w:rsidR="00114806" w:rsidRPr="00114806" w:rsidRDefault="00114806" w:rsidP="00BA49DC">
      <w:pPr>
        <w:ind w:left="426" w:hanging="426"/>
        <w:rPr>
          <w:rFonts w:ascii="Arial" w:hAnsi="Arial" w:cs="Arial"/>
        </w:rPr>
      </w:pPr>
    </w:p>
    <w:p w14:paraId="13FDF470" w14:textId="77777777" w:rsidR="00114806" w:rsidRPr="00114806" w:rsidRDefault="00114806" w:rsidP="00BA49DC">
      <w:pPr>
        <w:ind w:left="426" w:hanging="426"/>
        <w:rPr>
          <w:rFonts w:ascii="Arial" w:hAnsi="Arial" w:cs="Arial"/>
        </w:rPr>
      </w:pPr>
    </w:p>
    <w:p w14:paraId="1097282F" w14:textId="77777777" w:rsidR="00114806" w:rsidRPr="00114806" w:rsidRDefault="00114806" w:rsidP="00BA49DC">
      <w:pPr>
        <w:ind w:left="426" w:hanging="426"/>
        <w:rPr>
          <w:rFonts w:ascii="Arial" w:hAnsi="Arial" w:cs="Arial"/>
        </w:rPr>
      </w:pPr>
    </w:p>
    <w:p w14:paraId="11ED4F18" w14:textId="77777777" w:rsidR="00114806" w:rsidRPr="00114806" w:rsidRDefault="00114806" w:rsidP="00BA49DC">
      <w:pPr>
        <w:ind w:left="426" w:hanging="426"/>
        <w:rPr>
          <w:rFonts w:ascii="Arial" w:hAnsi="Arial" w:cs="Arial"/>
        </w:rPr>
      </w:pPr>
    </w:p>
    <w:p w14:paraId="58001226" w14:textId="77777777" w:rsidR="00114806" w:rsidRPr="00114806" w:rsidRDefault="00114806" w:rsidP="00BA49DC">
      <w:pPr>
        <w:ind w:left="426" w:hanging="426"/>
        <w:rPr>
          <w:rFonts w:ascii="Arial" w:hAnsi="Arial" w:cs="Arial"/>
        </w:rPr>
      </w:pPr>
    </w:p>
    <w:p w14:paraId="15C5321F" w14:textId="77777777" w:rsidR="00114806" w:rsidRPr="00114806" w:rsidRDefault="00114806" w:rsidP="00BA49DC">
      <w:pPr>
        <w:ind w:left="426" w:hanging="426"/>
        <w:rPr>
          <w:rFonts w:ascii="Arial" w:hAnsi="Arial" w:cs="Arial"/>
        </w:rPr>
      </w:pPr>
    </w:p>
    <w:p w14:paraId="49207B78" w14:textId="77777777" w:rsidR="00114806" w:rsidRPr="00114806" w:rsidRDefault="00114806" w:rsidP="00BA49DC">
      <w:pPr>
        <w:ind w:left="426" w:hanging="426"/>
        <w:rPr>
          <w:rFonts w:ascii="Arial" w:hAnsi="Arial" w:cs="Arial"/>
        </w:rPr>
      </w:pPr>
    </w:p>
    <w:p w14:paraId="7E2D8AE0" w14:textId="6C642945" w:rsidR="00114806" w:rsidRPr="00114806" w:rsidRDefault="00114806" w:rsidP="00C023BD">
      <w:pPr>
        <w:pStyle w:val="Heading1"/>
        <w:numPr>
          <w:ilvl w:val="1"/>
          <w:numId w:val="2"/>
        </w:numPr>
        <w:jc w:val="left"/>
        <w:rPr>
          <w:rFonts w:ascii="Arial" w:hAnsi="Arial" w:cs="Arial"/>
        </w:rPr>
      </w:pPr>
      <w:bookmarkStart w:id="160" w:name="_Toc94797328"/>
      <w:r w:rsidRPr="00114806">
        <w:rPr>
          <w:rFonts w:ascii="Arial" w:hAnsi="Arial" w:cs="Arial"/>
        </w:rPr>
        <w:t>DEGASSING AND FEED DRUM AREA</w:t>
      </w:r>
      <w:bookmarkEnd w:id="160"/>
    </w:p>
    <w:p w14:paraId="34359CE0" w14:textId="77777777" w:rsidR="00114806" w:rsidRPr="00114806" w:rsidRDefault="00114806" w:rsidP="00BA49DC">
      <w:pPr>
        <w:ind w:left="426" w:hanging="426"/>
        <w:rPr>
          <w:rFonts w:ascii="Arial" w:hAnsi="Arial" w:cs="Arial"/>
        </w:rPr>
      </w:pPr>
    </w:p>
    <w:p w14:paraId="07D00DA1" w14:textId="0E3500F0" w:rsidR="00114806" w:rsidRPr="00BA49DC" w:rsidRDefault="00114806" w:rsidP="00BA49DC">
      <w:pPr>
        <w:ind w:left="426" w:hanging="426"/>
        <w:rPr>
          <w:rFonts w:ascii="Arial" w:hAnsi="Arial" w:cs="Arial"/>
        </w:rPr>
      </w:pPr>
      <w:bookmarkStart w:id="161" w:name="DEAGASSPROCESS"/>
      <w:bookmarkEnd w:id="161"/>
      <w:r w:rsidRPr="00BA49DC">
        <w:rPr>
          <w:rFonts w:ascii="Arial" w:hAnsi="Arial" w:cs="Arial"/>
        </w:rPr>
        <w:t>PROCESS DESCRIPTION:</w:t>
      </w:r>
    </w:p>
    <w:p w14:paraId="53A77B35" w14:textId="77777777" w:rsidR="00114806" w:rsidRPr="00114806" w:rsidRDefault="00114806" w:rsidP="00BA49DC">
      <w:pPr>
        <w:ind w:left="426" w:hanging="426"/>
        <w:rPr>
          <w:rFonts w:ascii="Arial" w:hAnsi="Arial" w:cs="Arial"/>
        </w:rPr>
      </w:pPr>
    </w:p>
    <w:p w14:paraId="5B2E700D" w14:textId="29C0FC27" w:rsidR="00114806" w:rsidRPr="00BA49DC" w:rsidRDefault="00114806" w:rsidP="00BA49DC">
      <w:pPr>
        <w:ind w:left="426" w:hanging="426"/>
        <w:rPr>
          <w:rFonts w:ascii="Arial" w:hAnsi="Arial" w:cs="Arial"/>
        </w:rPr>
      </w:pPr>
      <w:r w:rsidRPr="00BA49DC">
        <w:rPr>
          <w:rFonts w:ascii="Arial" w:hAnsi="Arial" w:cs="Arial"/>
        </w:rPr>
        <w:t>Polymer degassing:</w:t>
      </w:r>
    </w:p>
    <w:p w14:paraId="1F8D8DB9" w14:textId="77777777" w:rsidR="00114806" w:rsidRPr="00114806" w:rsidRDefault="00114806" w:rsidP="00BA49DC">
      <w:pPr>
        <w:ind w:left="426" w:hanging="426"/>
        <w:rPr>
          <w:rFonts w:ascii="Arial" w:hAnsi="Arial" w:cs="Arial"/>
        </w:rPr>
      </w:pPr>
    </w:p>
    <w:p w14:paraId="1482B45F" w14:textId="7DBCC177" w:rsidR="00114806" w:rsidRPr="00BA49DC" w:rsidRDefault="00114806" w:rsidP="00BA49DC">
      <w:pPr>
        <w:ind w:left="426" w:hanging="426"/>
        <w:rPr>
          <w:rFonts w:ascii="Arial" w:hAnsi="Arial" w:cs="Arial"/>
        </w:rPr>
      </w:pPr>
      <w:r w:rsidRPr="00BA49DC">
        <w:rPr>
          <w:rFonts w:ascii="Arial" w:hAnsi="Arial" w:cs="Arial"/>
        </w:rPr>
        <w:t>This unit includes :</w:t>
      </w:r>
    </w:p>
    <w:p w14:paraId="754E62E5" w14:textId="77777777" w:rsidR="00114806" w:rsidRPr="00114806" w:rsidRDefault="00114806" w:rsidP="00BA49DC">
      <w:pPr>
        <w:ind w:left="426" w:hanging="426"/>
        <w:rPr>
          <w:rFonts w:ascii="Arial" w:hAnsi="Arial" w:cs="Arial"/>
        </w:rPr>
      </w:pPr>
    </w:p>
    <w:p w14:paraId="5B34E8D8" w14:textId="77777777" w:rsidR="00114806" w:rsidRPr="00114806" w:rsidRDefault="00114806" w:rsidP="00BA49DC">
      <w:pPr>
        <w:ind w:left="426" w:hanging="426"/>
        <w:rPr>
          <w:rFonts w:ascii="Arial" w:hAnsi="Arial" w:cs="Arial"/>
        </w:rPr>
      </w:pPr>
      <w:r w:rsidRPr="00114806">
        <w:rPr>
          <w:rFonts w:ascii="Arial" w:hAnsi="Arial" w:cs="Arial"/>
        </w:rPr>
        <w:t>Primary flash heater E –306.</w:t>
      </w:r>
    </w:p>
    <w:p w14:paraId="17D597D7" w14:textId="77777777" w:rsidR="00114806" w:rsidRPr="00114806" w:rsidRDefault="00114806" w:rsidP="00BA49DC">
      <w:pPr>
        <w:ind w:left="426" w:hanging="426"/>
        <w:rPr>
          <w:rFonts w:ascii="Arial" w:hAnsi="Arial" w:cs="Arial"/>
        </w:rPr>
      </w:pPr>
      <w:r w:rsidRPr="00114806">
        <w:rPr>
          <w:rFonts w:ascii="Arial" w:hAnsi="Arial" w:cs="Arial"/>
        </w:rPr>
        <w:t>Secondary flash heater.</w:t>
      </w:r>
    </w:p>
    <w:p w14:paraId="782EBFC2" w14:textId="77777777" w:rsidR="00114806" w:rsidRPr="00114806" w:rsidRDefault="00114806" w:rsidP="00BA49DC">
      <w:pPr>
        <w:ind w:left="426" w:hanging="426"/>
        <w:rPr>
          <w:rFonts w:ascii="Arial" w:hAnsi="Arial" w:cs="Arial"/>
        </w:rPr>
      </w:pPr>
      <w:r w:rsidRPr="00114806">
        <w:rPr>
          <w:rFonts w:ascii="Arial" w:hAnsi="Arial" w:cs="Arial"/>
        </w:rPr>
        <w:t>Flash drum V 301 with dynamic seperator A 301.</w:t>
      </w:r>
    </w:p>
    <w:p w14:paraId="347F7F92" w14:textId="77777777" w:rsidR="00114806" w:rsidRPr="00114806" w:rsidRDefault="00114806" w:rsidP="00BA49DC">
      <w:pPr>
        <w:ind w:left="426" w:hanging="426"/>
        <w:rPr>
          <w:rFonts w:ascii="Arial" w:hAnsi="Arial" w:cs="Arial"/>
        </w:rPr>
      </w:pPr>
      <w:r w:rsidRPr="00114806">
        <w:rPr>
          <w:rFonts w:ascii="Arial" w:hAnsi="Arial" w:cs="Arial"/>
        </w:rPr>
        <w:t>Recycle gas filter F 301.</w:t>
      </w:r>
    </w:p>
    <w:p w14:paraId="1A4DD4E4" w14:textId="77777777" w:rsidR="00114806" w:rsidRPr="00114806" w:rsidRDefault="00114806" w:rsidP="00BA49DC">
      <w:pPr>
        <w:ind w:left="426" w:hanging="426"/>
        <w:rPr>
          <w:rFonts w:ascii="Arial" w:hAnsi="Arial" w:cs="Arial"/>
        </w:rPr>
      </w:pPr>
      <w:r w:rsidRPr="00114806">
        <w:rPr>
          <w:rFonts w:ascii="Arial" w:hAnsi="Arial" w:cs="Arial"/>
        </w:rPr>
        <w:t>Recycle gas guard filter F 302.</w:t>
      </w:r>
    </w:p>
    <w:p w14:paraId="36ECE1EE" w14:textId="77777777" w:rsidR="00114806" w:rsidRPr="00114806" w:rsidRDefault="00114806" w:rsidP="00BA49DC">
      <w:pPr>
        <w:ind w:left="426" w:hanging="426"/>
        <w:rPr>
          <w:rFonts w:ascii="Arial" w:hAnsi="Arial" w:cs="Arial"/>
        </w:rPr>
      </w:pPr>
      <w:r w:rsidRPr="00114806">
        <w:rPr>
          <w:rFonts w:ascii="Arial" w:hAnsi="Arial" w:cs="Arial"/>
        </w:rPr>
        <w:t>Blow back gas drum V 302.</w:t>
      </w:r>
    </w:p>
    <w:p w14:paraId="38A43CA8" w14:textId="77777777" w:rsidR="00114806" w:rsidRPr="00114806" w:rsidRDefault="00114806" w:rsidP="00BA49DC">
      <w:pPr>
        <w:ind w:left="426" w:hanging="426"/>
        <w:rPr>
          <w:rFonts w:ascii="Arial" w:hAnsi="Arial" w:cs="Arial"/>
        </w:rPr>
      </w:pPr>
    </w:p>
    <w:p w14:paraId="0FB7C0AA" w14:textId="77777777" w:rsidR="00114806" w:rsidRPr="00BA49DC" w:rsidRDefault="00114806" w:rsidP="00BA49DC">
      <w:pPr>
        <w:ind w:left="426" w:hanging="426"/>
        <w:rPr>
          <w:rFonts w:ascii="Arial" w:hAnsi="Arial" w:cs="Arial"/>
        </w:rPr>
      </w:pPr>
      <w:r w:rsidRPr="00BA49DC">
        <w:rPr>
          <w:rFonts w:ascii="Arial" w:hAnsi="Arial" w:cs="Arial"/>
        </w:rPr>
        <w:lastRenderedPageBreak/>
        <w:t>The polymer slurry, discharged from the reactor under the level control through the vee ball LV 1801, flows by pressure difference in the primary flash jacketed pipe E 306.</w:t>
      </w:r>
    </w:p>
    <w:p w14:paraId="1767061D" w14:textId="77777777" w:rsidR="00114806" w:rsidRPr="00114806" w:rsidRDefault="00114806" w:rsidP="00BA49DC">
      <w:pPr>
        <w:ind w:left="426" w:hanging="426"/>
        <w:rPr>
          <w:rFonts w:ascii="Arial" w:hAnsi="Arial" w:cs="Arial"/>
        </w:rPr>
      </w:pPr>
    </w:p>
    <w:p w14:paraId="66623D88" w14:textId="77777777" w:rsidR="00114806" w:rsidRPr="00BA49DC" w:rsidRDefault="00114806" w:rsidP="00BA49DC">
      <w:pPr>
        <w:ind w:left="426" w:hanging="426"/>
        <w:rPr>
          <w:rFonts w:ascii="Arial" w:hAnsi="Arial" w:cs="Arial"/>
        </w:rPr>
      </w:pPr>
      <w:r w:rsidRPr="00BA49DC">
        <w:rPr>
          <w:rFonts w:ascii="Arial" w:hAnsi="Arial" w:cs="Arial"/>
        </w:rPr>
        <w:t>The 3 way ball valve HV 1904 permits to divert directly from the panel,the discharge on the stand by flash line and then to the blow down in case of problems on the flash drum V 301.</w:t>
      </w:r>
    </w:p>
    <w:p w14:paraId="61DF70AE" w14:textId="77777777" w:rsidR="00114806" w:rsidRPr="00114806" w:rsidRDefault="00114806" w:rsidP="00BA49DC">
      <w:pPr>
        <w:ind w:left="426" w:hanging="426"/>
        <w:rPr>
          <w:rFonts w:ascii="Arial" w:hAnsi="Arial" w:cs="Arial"/>
        </w:rPr>
      </w:pPr>
    </w:p>
    <w:p w14:paraId="53F2C117" w14:textId="5CA08B71" w:rsidR="00114806" w:rsidRPr="00BA49DC" w:rsidRDefault="00114806" w:rsidP="00BA49DC">
      <w:pPr>
        <w:ind w:left="426" w:hanging="426"/>
        <w:rPr>
          <w:rFonts w:ascii="Arial" w:hAnsi="Arial" w:cs="Arial"/>
        </w:rPr>
      </w:pPr>
      <w:r w:rsidRPr="00BA49DC">
        <w:rPr>
          <w:rFonts w:ascii="Arial" w:hAnsi="Arial" w:cs="Arial"/>
        </w:rPr>
        <w:t xml:space="preserve">The stand by line is continuously flushed, in order to keep it clean, with a small gaseous propylene flowrate from the top of the surge drum V 202.  Flow rate is controlled by the     </w:t>
      </w:r>
      <w:del w:id="162" w:author="Rahul R Menon" w:date="2022-03-24T12:07:00Z">
        <w:r w:rsidRPr="00BA49DC" w:rsidDel="00CE1295">
          <w:rPr>
            <w:rFonts w:ascii="Arial" w:hAnsi="Arial" w:cs="Arial"/>
          </w:rPr>
          <w:delText>FRC</w:delText>
        </w:r>
      </w:del>
      <w:ins w:id="163" w:author="Rahul R Menon" w:date="2022-03-24T12:07:00Z">
        <w:r w:rsidR="00CE1295">
          <w:rPr>
            <w:rFonts w:ascii="Arial" w:hAnsi="Arial" w:cs="Arial"/>
          </w:rPr>
          <w:t>FIC</w:t>
        </w:r>
      </w:ins>
      <w:r w:rsidRPr="00BA49DC">
        <w:rPr>
          <w:rFonts w:ascii="Arial" w:hAnsi="Arial" w:cs="Arial"/>
        </w:rPr>
        <w:t xml:space="preserve"> 1803.</w:t>
      </w:r>
    </w:p>
    <w:p w14:paraId="22E66F31" w14:textId="77777777" w:rsidR="00114806" w:rsidRPr="00114806" w:rsidRDefault="00114806" w:rsidP="00BA49DC">
      <w:pPr>
        <w:ind w:left="426" w:hanging="426"/>
        <w:rPr>
          <w:rFonts w:ascii="Arial" w:hAnsi="Arial" w:cs="Arial"/>
        </w:rPr>
      </w:pPr>
    </w:p>
    <w:p w14:paraId="7D446A7D" w14:textId="3D5BE725" w:rsidR="00114806" w:rsidRPr="00BA49DC" w:rsidRDefault="00114806" w:rsidP="00BA49DC">
      <w:pPr>
        <w:ind w:left="426" w:hanging="426"/>
        <w:rPr>
          <w:rFonts w:ascii="Arial" w:hAnsi="Arial" w:cs="Arial"/>
        </w:rPr>
      </w:pPr>
      <w:r w:rsidRPr="00BA49DC">
        <w:rPr>
          <w:rFonts w:ascii="Arial" w:hAnsi="Arial" w:cs="Arial"/>
        </w:rPr>
        <w:t xml:space="preserve">The propylene vaporization heat is supplied by sending steam to the jacket.  Its flow rate is controlled by pressure controller </w:t>
      </w:r>
      <w:del w:id="164" w:author="Rahul R Menon" w:date="2022-03-24T12:09:00Z">
        <w:r w:rsidRPr="00BA49DC" w:rsidDel="00CE1295">
          <w:rPr>
            <w:rFonts w:ascii="Arial" w:hAnsi="Arial" w:cs="Arial"/>
          </w:rPr>
          <w:delText>PRC</w:delText>
        </w:r>
      </w:del>
      <w:ins w:id="165" w:author="Rahul R Menon" w:date="2022-03-24T12:09:00Z">
        <w:r w:rsidR="00CE1295">
          <w:rPr>
            <w:rFonts w:ascii="Arial" w:hAnsi="Arial" w:cs="Arial"/>
          </w:rPr>
          <w:t>PIC</w:t>
        </w:r>
      </w:ins>
      <w:r w:rsidRPr="00BA49DC">
        <w:rPr>
          <w:rFonts w:ascii="Arial" w:hAnsi="Arial" w:cs="Arial"/>
        </w:rPr>
        <w:t xml:space="preserve"> 2201, whose set is slave of the TRC 2201 which maintains constant temperature of the propylene vapours at   70 - 80 </w:t>
      </w:r>
      <w:r w:rsidRPr="00BA49DC">
        <w:rPr>
          <w:rFonts w:ascii="Arial" w:hAnsi="Arial" w:cs="Arial"/>
          <w:b/>
          <w:bCs/>
          <w:vertAlign w:val="superscript"/>
        </w:rPr>
        <w:t>o</w:t>
      </w:r>
      <w:r w:rsidRPr="00BA49DC">
        <w:rPr>
          <w:rFonts w:ascii="Arial" w:hAnsi="Arial" w:cs="Arial"/>
        </w:rPr>
        <w:t>C to the flash drum     V 301.</w:t>
      </w:r>
    </w:p>
    <w:p w14:paraId="44B62662" w14:textId="77777777" w:rsidR="00114806" w:rsidRPr="00114806" w:rsidRDefault="00114806" w:rsidP="00BA49DC">
      <w:pPr>
        <w:ind w:left="426" w:hanging="426"/>
        <w:rPr>
          <w:rFonts w:ascii="Arial" w:hAnsi="Arial" w:cs="Arial"/>
        </w:rPr>
      </w:pPr>
    </w:p>
    <w:p w14:paraId="1AEB69E0" w14:textId="77777777" w:rsidR="00114806" w:rsidRPr="00BA49DC" w:rsidRDefault="00114806" w:rsidP="00BA49DC">
      <w:pPr>
        <w:ind w:left="426" w:hanging="426"/>
        <w:rPr>
          <w:rFonts w:ascii="Arial" w:hAnsi="Arial" w:cs="Arial"/>
        </w:rPr>
      </w:pPr>
      <w:r w:rsidRPr="00BA49DC">
        <w:rPr>
          <w:rFonts w:ascii="Arial" w:hAnsi="Arial" w:cs="Arial"/>
        </w:rPr>
        <w:t>A second 3 way ball valve, HV 2204, permits to send the flow through the secondary flash to the flash drum or to the low pressure blow down V 802.  Said valve is normally diverted towards V 301 and is rotated towards the blowdown when it is necessary to exclude the V 301 from the process line.</w:t>
      </w:r>
    </w:p>
    <w:p w14:paraId="54497BE8" w14:textId="77777777" w:rsidR="00114806" w:rsidRPr="00114806" w:rsidRDefault="00114806" w:rsidP="00BA49DC">
      <w:pPr>
        <w:ind w:left="426" w:hanging="426"/>
        <w:rPr>
          <w:rFonts w:ascii="Arial" w:hAnsi="Arial" w:cs="Arial"/>
        </w:rPr>
      </w:pPr>
    </w:p>
    <w:p w14:paraId="222362B4" w14:textId="09BF43EC" w:rsidR="00114806" w:rsidRPr="00BA49DC" w:rsidRDefault="00114806" w:rsidP="00BA49DC">
      <w:pPr>
        <w:ind w:left="426" w:hanging="426"/>
        <w:rPr>
          <w:rFonts w:ascii="Arial" w:hAnsi="Arial" w:cs="Arial"/>
        </w:rPr>
      </w:pPr>
      <w:r w:rsidRPr="00BA49DC">
        <w:rPr>
          <w:rFonts w:ascii="Arial" w:hAnsi="Arial" w:cs="Arial"/>
        </w:rPr>
        <w:t xml:space="preserve">The polymer is separated from the gas in the cyclone separator V 301 at a working pressure of about 18.0 kg/cm2g, in order to condensate the outlet vapour propylene in C 301.  The press is controlled by </w:t>
      </w:r>
      <w:del w:id="166" w:author="Rahul R Menon" w:date="2022-03-24T12:09:00Z">
        <w:r w:rsidRPr="00BA49DC" w:rsidDel="00CE1295">
          <w:rPr>
            <w:rFonts w:ascii="Arial" w:hAnsi="Arial" w:cs="Arial"/>
          </w:rPr>
          <w:delText>PRC</w:delText>
        </w:r>
      </w:del>
      <w:ins w:id="167" w:author="Rahul R Menon" w:date="2022-03-24T12:09:00Z">
        <w:r w:rsidR="00CE1295">
          <w:rPr>
            <w:rFonts w:ascii="Arial" w:hAnsi="Arial" w:cs="Arial"/>
          </w:rPr>
          <w:t>PIC</w:t>
        </w:r>
      </w:ins>
      <w:r w:rsidRPr="00BA49DC">
        <w:rPr>
          <w:rFonts w:ascii="Arial" w:hAnsi="Arial" w:cs="Arial"/>
        </w:rPr>
        <w:t xml:space="preserve"> 2301, placed on the top of the scrubber C 301.</w:t>
      </w:r>
    </w:p>
    <w:p w14:paraId="428E4AB0" w14:textId="77777777" w:rsidR="00114806" w:rsidRPr="00114806" w:rsidRDefault="00114806" w:rsidP="00BA49DC">
      <w:pPr>
        <w:ind w:left="426" w:hanging="426"/>
        <w:rPr>
          <w:rFonts w:ascii="Arial" w:hAnsi="Arial" w:cs="Arial"/>
        </w:rPr>
      </w:pPr>
    </w:p>
    <w:p w14:paraId="67D41DB9" w14:textId="77777777" w:rsidR="00114806" w:rsidRPr="00BA49DC" w:rsidRDefault="00114806" w:rsidP="00BA49DC">
      <w:pPr>
        <w:ind w:left="426" w:hanging="426"/>
        <w:rPr>
          <w:rFonts w:ascii="Arial" w:hAnsi="Arial" w:cs="Arial"/>
        </w:rPr>
      </w:pPr>
      <w:r w:rsidRPr="00BA49DC">
        <w:rPr>
          <w:rFonts w:ascii="Arial" w:hAnsi="Arial" w:cs="Arial"/>
        </w:rPr>
        <w:t xml:space="preserve">The working temperature of 80 </w:t>
      </w:r>
      <w:r w:rsidRPr="00BA49DC">
        <w:rPr>
          <w:rFonts w:ascii="Arial" w:hAnsi="Arial" w:cs="Arial"/>
          <w:b/>
          <w:bCs/>
          <w:vertAlign w:val="superscript"/>
        </w:rPr>
        <w:t>o</w:t>
      </w:r>
      <w:r w:rsidRPr="00BA49DC">
        <w:rPr>
          <w:rFonts w:ascii="Arial" w:hAnsi="Arial" w:cs="Arial"/>
        </w:rPr>
        <w:t xml:space="preserve">C results of about 35 </w:t>
      </w:r>
      <w:r w:rsidRPr="00BA49DC">
        <w:rPr>
          <w:rFonts w:ascii="Arial" w:hAnsi="Arial" w:cs="Arial"/>
          <w:b/>
          <w:bCs/>
          <w:vertAlign w:val="superscript"/>
        </w:rPr>
        <w:t>o</w:t>
      </w:r>
      <w:r w:rsidRPr="00BA49DC">
        <w:rPr>
          <w:rFonts w:ascii="Arial" w:hAnsi="Arial" w:cs="Arial"/>
        </w:rPr>
        <w:t>C higher than that of the dew point and therefore guarantees the absence of the condensations in the tank.The temperature switch TSAL 2206, warning the lowering of the outlet temperature from V 301 and therefore the presence of the liquid, excludes the cyclone from the process line.</w:t>
      </w:r>
    </w:p>
    <w:p w14:paraId="4F852F9A" w14:textId="77777777" w:rsidR="00114806" w:rsidRPr="00114806" w:rsidRDefault="00114806" w:rsidP="00BA49DC">
      <w:pPr>
        <w:ind w:left="426" w:hanging="426"/>
        <w:rPr>
          <w:rFonts w:ascii="Arial" w:hAnsi="Arial" w:cs="Arial"/>
        </w:rPr>
      </w:pPr>
    </w:p>
    <w:p w14:paraId="43800847" w14:textId="77777777" w:rsidR="00114806" w:rsidRPr="00BA49DC" w:rsidRDefault="00114806" w:rsidP="00BA49DC">
      <w:pPr>
        <w:ind w:left="426" w:hanging="426"/>
        <w:rPr>
          <w:rFonts w:ascii="Arial" w:hAnsi="Arial" w:cs="Arial"/>
        </w:rPr>
      </w:pPr>
      <w:r w:rsidRPr="00BA49DC">
        <w:rPr>
          <w:rFonts w:ascii="Arial" w:hAnsi="Arial" w:cs="Arial"/>
        </w:rPr>
        <w:t>On the top of the cyclone the dynamic separator A 301 will restrict the fine polymer entrained by the superheated vapours flowing out to the scrubber C 301.</w:t>
      </w:r>
    </w:p>
    <w:p w14:paraId="21CA63C3" w14:textId="77777777" w:rsidR="00114806" w:rsidRPr="00114806" w:rsidRDefault="00114806" w:rsidP="00BA49DC">
      <w:pPr>
        <w:ind w:left="426" w:hanging="426"/>
        <w:rPr>
          <w:rFonts w:ascii="Arial" w:hAnsi="Arial" w:cs="Arial"/>
        </w:rPr>
      </w:pPr>
    </w:p>
    <w:p w14:paraId="6C61ECC1" w14:textId="16124725" w:rsidR="00114806" w:rsidRPr="00BA49DC" w:rsidRDefault="00114806" w:rsidP="00BA49DC">
      <w:pPr>
        <w:ind w:left="426" w:hanging="426"/>
        <w:rPr>
          <w:rFonts w:ascii="Arial" w:hAnsi="Arial" w:cs="Arial"/>
        </w:rPr>
      </w:pPr>
      <w:r w:rsidRPr="00BA49DC">
        <w:rPr>
          <w:rFonts w:ascii="Arial" w:hAnsi="Arial" w:cs="Arial"/>
        </w:rPr>
        <w:t xml:space="preserve">The controller </w:t>
      </w:r>
      <w:del w:id="168" w:author="Rahul R Menon" w:date="2022-03-24T12:07:00Z">
        <w:r w:rsidRPr="00BA49DC" w:rsidDel="00CE1295">
          <w:rPr>
            <w:rFonts w:ascii="Arial" w:hAnsi="Arial" w:cs="Arial"/>
          </w:rPr>
          <w:delText>FRC</w:delText>
        </w:r>
      </w:del>
      <w:ins w:id="169" w:author="Rahul R Menon" w:date="2022-03-24T12:07:00Z">
        <w:r w:rsidR="00CE1295">
          <w:rPr>
            <w:rFonts w:ascii="Arial" w:hAnsi="Arial" w:cs="Arial"/>
          </w:rPr>
          <w:t>FIC</w:t>
        </w:r>
      </w:ins>
      <w:r w:rsidRPr="00BA49DC">
        <w:rPr>
          <w:rFonts w:ascii="Arial" w:hAnsi="Arial" w:cs="Arial"/>
        </w:rPr>
        <w:t xml:space="preserve"> 2201 calls fresh propylene to the primary flash pipe, when the flow rate of the vapours flowing from V 301 is reduced to values dangerous for the transfer of the polymer in the flash pipe.</w:t>
      </w:r>
    </w:p>
    <w:p w14:paraId="03C49BCE" w14:textId="77777777" w:rsidR="00114806" w:rsidRPr="00114806" w:rsidRDefault="00114806" w:rsidP="00BA49DC">
      <w:pPr>
        <w:ind w:left="426" w:hanging="426"/>
        <w:rPr>
          <w:rFonts w:ascii="Arial" w:hAnsi="Arial" w:cs="Arial"/>
        </w:rPr>
      </w:pPr>
    </w:p>
    <w:p w14:paraId="2899F2B2" w14:textId="77777777" w:rsidR="00114806" w:rsidRPr="00BA49DC" w:rsidRDefault="00114806" w:rsidP="00BA49DC">
      <w:pPr>
        <w:ind w:left="426" w:hanging="426"/>
        <w:rPr>
          <w:rFonts w:ascii="Arial" w:hAnsi="Arial" w:cs="Arial"/>
        </w:rPr>
      </w:pPr>
      <w:r w:rsidRPr="00BA49DC">
        <w:rPr>
          <w:rFonts w:ascii="Arial" w:hAnsi="Arial" w:cs="Arial"/>
        </w:rPr>
        <w:t>The Vortex flow meter is continuously flushed with vapour propylene.</w:t>
      </w:r>
    </w:p>
    <w:p w14:paraId="35006DBB" w14:textId="77777777" w:rsidR="00114806" w:rsidRPr="00114806" w:rsidRDefault="00114806" w:rsidP="00BA49DC">
      <w:pPr>
        <w:ind w:left="426" w:hanging="426"/>
        <w:rPr>
          <w:rFonts w:ascii="Arial" w:hAnsi="Arial" w:cs="Arial"/>
        </w:rPr>
      </w:pPr>
    </w:p>
    <w:p w14:paraId="6C7E7B51" w14:textId="1FEC526C" w:rsidR="00114806" w:rsidRPr="00BA49DC" w:rsidRDefault="00114806" w:rsidP="00BA49DC">
      <w:pPr>
        <w:ind w:left="426" w:hanging="426"/>
        <w:rPr>
          <w:rFonts w:ascii="Arial" w:hAnsi="Arial" w:cs="Arial"/>
        </w:rPr>
      </w:pPr>
      <w:r w:rsidRPr="00BA49DC">
        <w:rPr>
          <w:rFonts w:ascii="Arial" w:hAnsi="Arial" w:cs="Arial"/>
        </w:rPr>
        <w:t>The polymer is discharged under level control (</w:t>
      </w:r>
      <w:del w:id="170" w:author="Rahul R Menon" w:date="2022-03-24T12:07:00Z">
        <w:r w:rsidRPr="00BA49DC" w:rsidDel="00CE1295">
          <w:rPr>
            <w:rFonts w:ascii="Arial" w:hAnsi="Arial" w:cs="Arial"/>
          </w:rPr>
          <w:delText>LRC</w:delText>
        </w:r>
      </w:del>
      <w:ins w:id="171" w:author="Rahul R Menon" w:date="2022-03-24T12:07:00Z">
        <w:r w:rsidR="00CE1295">
          <w:rPr>
            <w:rFonts w:ascii="Arial" w:hAnsi="Arial" w:cs="Arial"/>
          </w:rPr>
          <w:t>LIC</w:t>
        </w:r>
      </w:ins>
      <w:r w:rsidRPr="00BA49DC">
        <w:rPr>
          <w:rFonts w:ascii="Arial" w:hAnsi="Arial" w:cs="Arial"/>
        </w:rPr>
        <w:t xml:space="preserve"> 2201) through the bottom vee-ball towards the bag filters F 301, operating at low pressure.  The high pressure difference existing between the two equipment permits the transfer.</w:t>
      </w:r>
    </w:p>
    <w:p w14:paraId="4B4DD134" w14:textId="77777777" w:rsidR="00114806" w:rsidRPr="00114806" w:rsidRDefault="00114806" w:rsidP="00BA49DC">
      <w:pPr>
        <w:ind w:left="426" w:hanging="426"/>
        <w:rPr>
          <w:rFonts w:ascii="Arial" w:hAnsi="Arial" w:cs="Arial"/>
        </w:rPr>
      </w:pPr>
    </w:p>
    <w:p w14:paraId="035F9E9F"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The manual valve will be opened on the line between the top and the bottom of the cyclone only in case of running at reduced capacity in order to help the transfer of the polymer.</w:t>
      </w:r>
    </w:p>
    <w:p w14:paraId="0654EE5D" w14:textId="77777777" w:rsidR="00114806" w:rsidRPr="00114806" w:rsidRDefault="00114806" w:rsidP="00BA49DC">
      <w:pPr>
        <w:ind w:left="426" w:hanging="426"/>
        <w:rPr>
          <w:rFonts w:ascii="Arial" w:hAnsi="Arial" w:cs="Arial"/>
        </w:rPr>
      </w:pPr>
    </w:p>
    <w:p w14:paraId="03492CE5" w14:textId="77777777" w:rsidR="00114806" w:rsidRPr="00BA49DC" w:rsidRDefault="00114806" w:rsidP="00BA49DC">
      <w:pPr>
        <w:ind w:left="426" w:hanging="426"/>
        <w:rPr>
          <w:rFonts w:ascii="Arial" w:hAnsi="Arial" w:cs="Arial"/>
        </w:rPr>
      </w:pPr>
      <w:r w:rsidRPr="00BA49DC">
        <w:rPr>
          <w:rFonts w:ascii="Arial" w:hAnsi="Arial" w:cs="Arial"/>
        </w:rPr>
        <w:lastRenderedPageBreak/>
        <w:t>The level switch LSH 2202 intercepts the flow from the reactor towards the flash drum in case of high level of the polymer.</w:t>
      </w:r>
    </w:p>
    <w:p w14:paraId="294C0F21" w14:textId="77777777" w:rsidR="00114806" w:rsidRPr="00114806" w:rsidRDefault="00114806" w:rsidP="00BA49DC">
      <w:pPr>
        <w:ind w:left="426" w:hanging="426"/>
        <w:rPr>
          <w:rFonts w:ascii="Arial" w:hAnsi="Arial" w:cs="Arial"/>
        </w:rPr>
      </w:pPr>
    </w:p>
    <w:p w14:paraId="65ED38D5" w14:textId="77777777" w:rsidR="00114806" w:rsidRPr="00BA49DC" w:rsidRDefault="00114806" w:rsidP="00BA49DC">
      <w:pPr>
        <w:ind w:left="426" w:hanging="426"/>
        <w:rPr>
          <w:rFonts w:ascii="Arial" w:hAnsi="Arial" w:cs="Arial"/>
        </w:rPr>
      </w:pPr>
      <w:r w:rsidRPr="00BA49DC">
        <w:rPr>
          <w:rFonts w:ascii="Arial" w:hAnsi="Arial" w:cs="Arial"/>
        </w:rPr>
        <w:t>The recycle from the bottom of the scrubber C 301 and the feed line of the additive are connected on the line between the cyclone and the bag filter.  Further more, in case of anomalies in the bag filter, a third 3-way ball valve     (HV 2201) is provided therein to direct the polymer stream to the blow down, so permitting to keep the cyclone in operation.</w:t>
      </w:r>
    </w:p>
    <w:p w14:paraId="58AA3E09" w14:textId="77777777" w:rsidR="00114806" w:rsidRPr="00114806" w:rsidRDefault="00114806" w:rsidP="00BA49DC">
      <w:pPr>
        <w:ind w:left="426" w:hanging="426"/>
        <w:rPr>
          <w:rFonts w:ascii="Arial" w:hAnsi="Arial" w:cs="Arial"/>
        </w:rPr>
      </w:pPr>
    </w:p>
    <w:p w14:paraId="161AC660" w14:textId="77777777" w:rsidR="00114806" w:rsidRPr="00BA49DC" w:rsidRDefault="00114806" w:rsidP="00BA49DC">
      <w:pPr>
        <w:ind w:left="426" w:hanging="426"/>
        <w:rPr>
          <w:rFonts w:ascii="Arial" w:hAnsi="Arial" w:cs="Arial"/>
        </w:rPr>
      </w:pPr>
      <w:r w:rsidRPr="00BA49DC">
        <w:rPr>
          <w:rFonts w:ascii="Arial" w:hAnsi="Arial" w:cs="Arial"/>
        </w:rPr>
        <w:t>Another TI with low temperature alarm (TIAL 2203) warns the presence of the liquid propylene, if any, on the line to the filter F 301.</w:t>
      </w:r>
    </w:p>
    <w:p w14:paraId="1C3901F5" w14:textId="77777777" w:rsidR="00114806" w:rsidRPr="00114806" w:rsidRDefault="00114806" w:rsidP="00BA49DC">
      <w:pPr>
        <w:ind w:left="426" w:hanging="426"/>
        <w:rPr>
          <w:rFonts w:ascii="Arial" w:hAnsi="Arial" w:cs="Arial"/>
        </w:rPr>
      </w:pPr>
    </w:p>
    <w:p w14:paraId="520CC681" w14:textId="77777777" w:rsidR="00114806" w:rsidRPr="00BA49DC" w:rsidRDefault="00114806" w:rsidP="00BA49DC">
      <w:pPr>
        <w:ind w:left="426" w:hanging="426"/>
        <w:rPr>
          <w:rFonts w:ascii="Arial" w:hAnsi="Arial" w:cs="Arial"/>
        </w:rPr>
      </w:pPr>
      <w:r w:rsidRPr="00BA49DC">
        <w:rPr>
          <w:rFonts w:ascii="Arial" w:hAnsi="Arial" w:cs="Arial"/>
        </w:rPr>
        <w:t>The polymer going to the bag filter still contains a good quantity of the monomer(with the portion recycled from the scrubber C 301 is about of 20% as to the total quantity discharged from the reactor).  The gas solid separation takes place in a vessel, conical bottom and cylindrical shell type, containing the polypropylene bags acting as filtering means.  The bags are flushed in a cyclical manner by the timer KC 2201 with gaseous propylene taken from the top of the scrubber C 301.</w:t>
      </w:r>
    </w:p>
    <w:p w14:paraId="4F282D09" w14:textId="77777777" w:rsidR="00114806" w:rsidRPr="00114806" w:rsidRDefault="00114806" w:rsidP="00BA49DC">
      <w:pPr>
        <w:ind w:left="426" w:hanging="426"/>
        <w:rPr>
          <w:rFonts w:ascii="Arial" w:hAnsi="Arial" w:cs="Arial"/>
        </w:rPr>
      </w:pPr>
    </w:p>
    <w:p w14:paraId="53549ADE" w14:textId="77777777" w:rsidR="00114806" w:rsidRPr="00BA49DC" w:rsidRDefault="00114806" w:rsidP="00BA49DC">
      <w:pPr>
        <w:ind w:left="426" w:hanging="426"/>
        <w:rPr>
          <w:rFonts w:ascii="Arial" w:hAnsi="Arial" w:cs="Arial"/>
        </w:rPr>
      </w:pPr>
      <w:r w:rsidRPr="00BA49DC">
        <w:rPr>
          <w:rFonts w:ascii="Arial" w:hAnsi="Arial" w:cs="Arial"/>
        </w:rPr>
        <w:t>The self-regulating pressure valve PCV 2204 reduces the pressure to the value desired for the flushing.  The small vessel V 302 acts as intermediate tank to face the short discontinuities in the sending of the flushing.</w:t>
      </w:r>
    </w:p>
    <w:p w14:paraId="6FC6265D" w14:textId="77777777" w:rsidR="00114806" w:rsidRPr="00114806" w:rsidRDefault="00114806" w:rsidP="00BA49DC">
      <w:pPr>
        <w:ind w:left="426" w:hanging="426"/>
        <w:rPr>
          <w:rFonts w:ascii="Arial" w:hAnsi="Arial" w:cs="Arial"/>
        </w:rPr>
      </w:pPr>
    </w:p>
    <w:p w14:paraId="1FBAB752" w14:textId="099D612C" w:rsidR="00114806" w:rsidRPr="00BA49DC" w:rsidRDefault="00114806" w:rsidP="00BA49DC">
      <w:pPr>
        <w:ind w:left="426" w:hanging="426"/>
        <w:rPr>
          <w:rFonts w:ascii="Arial" w:hAnsi="Arial" w:cs="Arial"/>
        </w:rPr>
      </w:pPr>
      <w:r w:rsidRPr="00BA49DC">
        <w:rPr>
          <w:rFonts w:ascii="Arial" w:hAnsi="Arial" w:cs="Arial"/>
        </w:rPr>
        <w:t xml:space="preserve">The working pressure of the bag filter, equal to about 0.5 kg/cm2g, is ensured by the        </w:t>
      </w:r>
      <w:del w:id="172" w:author="Rahul R Menon" w:date="2022-03-24T12:09:00Z">
        <w:r w:rsidRPr="00BA49DC" w:rsidDel="00CE1295">
          <w:rPr>
            <w:rFonts w:ascii="Arial" w:hAnsi="Arial" w:cs="Arial"/>
          </w:rPr>
          <w:delText>PRC</w:delText>
        </w:r>
      </w:del>
      <w:ins w:id="173" w:author="Rahul R Menon" w:date="2022-03-24T12:09:00Z">
        <w:r w:rsidR="00CE1295">
          <w:rPr>
            <w:rFonts w:ascii="Arial" w:hAnsi="Arial" w:cs="Arial"/>
          </w:rPr>
          <w:t>PIC</w:t>
        </w:r>
      </w:ins>
      <w:r w:rsidRPr="00BA49DC">
        <w:rPr>
          <w:rFonts w:ascii="Arial" w:hAnsi="Arial" w:cs="Arial"/>
        </w:rPr>
        <w:t xml:space="preserve"> 2501, which keeps constant the suction pressure of the compressor  K 301A/S.</w:t>
      </w:r>
    </w:p>
    <w:p w14:paraId="5917903E" w14:textId="77777777" w:rsidR="00114806" w:rsidRPr="00114806" w:rsidRDefault="00114806" w:rsidP="00BA49DC">
      <w:pPr>
        <w:ind w:left="426" w:hanging="426"/>
        <w:rPr>
          <w:rFonts w:ascii="Arial" w:hAnsi="Arial" w:cs="Arial"/>
        </w:rPr>
      </w:pPr>
    </w:p>
    <w:p w14:paraId="780570FD" w14:textId="75A57D71" w:rsidR="00114806" w:rsidRPr="00BA49DC" w:rsidRDefault="00114806" w:rsidP="00BA49DC">
      <w:pPr>
        <w:ind w:left="426" w:hanging="426"/>
        <w:rPr>
          <w:rFonts w:ascii="Arial" w:hAnsi="Arial" w:cs="Arial"/>
        </w:rPr>
      </w:pPr>
      <w:r w:rsidRPr="00BA49DC">
        <w:rPr>
          <w:rFonts w:ascii="Arial" w:hAnsi="Arial" w:cs="Arial"/>
        </w:rPr>
        <w:t xml:space="preserve">A second pressure regulator, </w:t>
      </w:r>
      <w:del w:id="174" w:author="Rahul R Menon" w:date="2022-03-24T12:09:00Z">
        <w:r w:rsidRPr="00BA49DC" w:rsidDel="00CE1295">
          <w:rPr>
            <w:rFonts w:ascii="Arial" w:hAnsi="Arial" w:cs="Arial"/>
          </w:rPr>
          <w:delText>PRC</w:delText>
        </w:r>
      </w:del>
      <w:ins w:id="175" w:author="Rahul R Menon" w:date="2022-03-24T12:09:00Z">
        <w:r w:rsidR="00CE1295">
          <w:rPr>
            <w:rFonts w:ascii="Arial" w:hAnsi="Arial" w:cs="Arial"/>
          </w:rPr>
          <w:t>PIC</w:t>
        </w:r>
      </w:ins>
      <w:r w:rsidRPr="00BA49DC">
        <w:rPr>
          <w:rFonts w:ascii="Arial" w:hAnsi="Arial" w:cs="Arial"/>
        </w:rPr>
        <w:t xml:space="preserve"> 2202, will discharge the gaseous propylene coming from the filter to the flare under controlled flow rate, when, in case of anomalies of the down stream section (e.g. compressor shut down, the filter pressure rises over the safety limits.</w:t>
      </w:r>
    </w:p>
    <w:p w14:paraId="03CC8B48" w14:textId="77777777" w:rsidR="00114806" w:rsidRPr="00114806" w:rsidRDefault="00114806" w:rsidP="00BA49DC">
      <w:pPr>
        <w:ind w:left="426" w:hanging="426"/>
        <w:rPr>
          <w:rFonts w:ascii="Arial" w:hAnsi="Arial" w:cs="Arial"/>
        </w:rPr>
      </w:pPr>
    </w:p>
    <w:p w14:paraId="5907F5E3" w14:textId="77777777" w:rsidR="00114806" w:rsidRPr="00BA49DC" w:rsidRDefault="00114806" w:rsidP="00BA49DC">
      <w:pPr>
        <w:ind w:left="426" w:hanging="426"/>
        <w:rPr>
          <w:rFonts w:ascii="Arial" w:hAnsi="Arial" w:cs="Arial"/>
        </w:rPr>
      </w:pPr>
      <w:r w:rsidRPr="00BA49DC">
        <w:rPr>
          <w:rFonts w:ascii="Arial" w:hAnsi="Arial" w:cs="Arial"/>
        </w:rPr>
        <w:t>At last, the pressure switch PSH 2203 stops the feed to the filter when the pressure further rises, to avoid the release of the safety valve.</w:t>
      </w:r>
    </w:p>
    <w:p w14:paraId="2170F02A" w14:textId="77777777" w:rsidR="00114806" w:rsidRPr="00114806" w:rsidRDefault="00114806" w:rsidP="00BA49DC">
      <w:pPr>
        <w:ind w:left="426" w:hanging="426"/>
        <w:rPr>
          <w:rFonts w:ascii="Arial" w:hAnsi="Arial" w:cs="Arial"/>
        </w:rPr>
      </w:pPr>
    </w:p>
    <w:p w14:paraId="04BA47EA" w14:textId="77777777" w:rsidR="00114806" w:rsidRPr="00BA49DC" w:rsidRDefault="00114806" w:rsidP="00BA49DC">
      <w:pPr>
        <w:ind w:left="426" w:hanging="426"/>
        <w:rPr>
          <w:rFonts w:ascii="Arial" w:hAnsi="Arial" w:cs="Arial"/>
        </w:rPr>
      </w:pPr>
      <w:r w:rsidRPr="00BA49DC">
        <w:rPr>
          <w:rFonts w:ascii="Arial" w:hAnsi="Arial" w:cs="Arial"/>
        </w:rPr>
        <w:t>The filter dPR 2205 gives the pressure difference through the bag filter, signaling by the alarm the clogging of the bag.</w:t>
      </w:r>
    </w:p>
    <w:p w14:paraId="79658883" w14:textId="77777777" w:rsidR="00114806" w:rsidRPr="00114806" w:rsidRDefault="00114806" w:rsidP="00BA49DC">
      <w:pPr>
        <w:ind w:left="426" w:hanging="426"/>
        <w:rPr>
          <w:rFonts w:ascii="Arial" w:hAnsi="Arial" w:cs="Arial"/>
        </w:rPr>
      </w:pPr>
    </w:p>
    <w:p w14:paraId="473305BF" w14:textId="77777777" w:rsidR="00114806" w:rsidRPr="00BA49DC" w:rsidRDefault="00114806" w:rsidP="00BA49DC">
      <w:pPr>
        <w:ind w:left="426" w:hanging="426"/>
        <w:rPr>
          <w:rFonts w:ascii="Arial" w:hAnsi="Arial" w:cs="Arial"/>
        </w:rPr>
      </w:pPr>
      <w:r w:rsidRPr="00BA49DC">
        <w:rPr>
          <w:rFonts w:ascii="Arial" w:hAnsi="Arial" w:cs="Arial"/>
        </w:rPr>
        <w:t xml:space="preserve">The dTR 2206 records the pressure difference between F 301 and the steamer FB 501 : it is connected with a switch which closes the discharge vee-ball valve from the filter, in case of low </w:t>
      </w:r>
      <w:r w:rsidRPr="00BA49DC">
        <w:rPr>
          <w:rFonts w:ascii="Arial" w:hAnsi="Arial" w:cs="Arial"/>
        </w:rPr>
        <w:t>P, to prevent the steam from rising from the steamer towards the filter.</w:t>
      </w:r>
    </w:p>
    <w:p w14:paraId="0B70497B" w14:textId="77777777" w:rsidR="00114806" w:rsidRPr="00114806" w:rsidRDefault="00114806" w:rsidP="00BA49DC">
      <w:pPr>
        <w:ind w:left="426" w:hanging="426"/>
        <w:rPr>
          <w:rFonts w:ascii="Arial" w:hAnsi="Arial" w:cs="Arial"/>
        </w:rPr>
      </w:pPr>
    </w:p>
    <w:p w14:paraId="6DBFA608" w14:textId="77777777" w:rsidR="00114806" w:rsidRPr="00BA49DC" w:rsidRDefault="00114806" w:rsidP="00BA49DC">
      <w:pPr>
        <w:ind w:left="426" w:hanging="426"/>
        <w:rPr>
          <w:rFonts w:ascii="Arial" w:hAnsi="Arial" w:cs="Arial"/>
        </w:rPr>
      </w:pPr>
      <w:r w:rsidRPr="00BA49DC">
        <w:rPr>
          <w:rFonts w:ascii="Arial" w:hAnsi="Arial" w:cs="Arial"/>
        </w:rPr>
        <w:t>The cartridge filter F 302 placed on the gas line from F 301, will act as guard in the downstream section against the solid entrainment in case of rupture of the   F 301 bags.</w:t>
      </w:r>
    </w:p>
    <w:p w14:paraId="6C518381" w14:textId="77777777" w:rsidR="00114806" w:rsidRPr="00114806" w:rsidRDefault="00114806" w:rsidP="00BA49DC">
      <w:pPr>
        <w:ind w:left="426" w:hanging="426"/>
        <w:rPr>
          <w:rFonts w:ascii="Arial" w:hAnsi="Arial" w:cs="Arial"/>
        </w:rPr>
      </w:pPr>
    </w:p>
    <w:p w14:paraId="0E2EDCC9" w14:textId="564008CB" w:rsidR="00114806" w:rsidRPr="00BA49DC" w:rsidRDefault="00114806" w:rsidP="00BA49DC">
      <w:pPr>
        <w:ind w:left="426" w:hanging="426"/>
        <w:rPr>
          <w:rFonts w:ascii="Arial" w:hAnsi="Arial" w:cs="Arial"/>
        </w:rPr>
      </w:pPr>
      <w:r w:rsidRPr="00BA49DC">
        <w:rPr>
          <w:rFonts w:ascii="Arial" w:hAnsi="Arial" w:cs="Arial"/>
        </w:rPr>
        <w:t xml:space="preserve">The gas flow rate to the scrubber C 302 and therefore to the compressor K 301 A/S is kept constant by the </w:t>
      </w:r>
      <w:del w:id="176" w:author="Rahul R Menon" w:date="2022-03-24T12:07:00Z">
        <w:r w:rsidRPr="00BA49DC" w:rsidDel="00CE1295">
          <w:rPr>
            <w:rFonts w:ascii="Arial" w:hAnsi="Arial" w:cs="Arial"/>
          </w:rPr>
          <w:delText>FRC</w:delText>
        </w:r>
      </w:del>
      <w:ins w:id="177" w:author="Rahul R Menon" w:date="2022-03-24T12:07:00Z">
        <w:r w:rsidR="00CE1295">
          <w:rPr>
            <w:rFonts w:ascii="Arial" w:hAnsi="Arial" w:cs="Arial"/>
          </w:rPr>
          <w:t>FIC</w:t>
        </w:r>
      </w:ins>
      <w:r w:rsidRPr="00BA49DC">
        <w:rPr>
          <w:rFonts w:ascii="Arial" w:hAnsi="Arial" w:cs="Arial"/>
        </w:rPr>
        <w:t xml:space="preserve"> 2203 which controls the propylene drainage from the C 301 bottom.</w:t>
      </w:r>
    </w:p>
    <w:p w14:paraId="36D8B44E" w14:textId="77777777" w:rsidR="00114806" w:rsidRPr="00114806" w:rsidRDefault="00114806" w:rsidP="00BA49DC">
      <w:pPr>
        <w:ind w:left="426" w:hanging="426"/>
        <w:rPr>
          <w:rFonts w:ascii="Arial" w:hAnsi="Arial" w:cs="Arial"/>
        </w:rPr>
      </w:pPr>
    </w:p>
    <w:p w14:paraId="3289F166" w14:textId="4822B015" w:rsidR="00114806" w:rsidRPr="00BA49DC" w:rsidRDefault="00114806" w:rsidP="00BA49DC">
      <w:pPr>
        <w:ind w:left="426" w:hanging="426"/>
        <w:rPr>
          <w:rFonts w:ascii="Arial" w:hAnsi="Arial" w:cs="Arial"/>
        </w:rPr>
      </w:pPr>
      <w:r w:rsidRPr="00BA49DC">
        <w:rPr>
          <w:rFonts w:ascii="Arial" w:hAnsi="Arial" w:cs="Arial"/>
        </w:rPr>
        <w:t xml:space="preserve">The polymer level in the bag filter is controlled by </w:t>
      </w:r>
      <w:del w:id="178" w:author="Rahul R Menon" w:date="2022-03-24T12:07:00Z">
        <w:r w:rsidRPr="00BA49DC" w:rsidDel="00CE1295">
          <w:rPr>
            <w:rFonts w:ascii="Arial" w:hAnsi="Arial" w:cs="Arial"/>
          </w:rPr>
          <w:delText>LRC</w:delText>
        </w:r>
      </w:del>
      <w:ins w:id="179" w:author="Rahul R Menon" w:date="2022-03-24T12:07:00Z">
        <w:r w:rsidR="00CE1295">
          <w:rPr>
            <w:rFonts w:ascii="Arial" w:hAnsi="Arial" w:cs="Arial"/>
          </w:rPr>
          <w:t>LIC</w:t>
        </w:r>
      </w:ins>
      <w:r w:rsidRPr="00BA49DC">
        <w:rPr>
          <w:rFonts w:ascii="Arial" w:hAnsi="Arial" w:cs="Arial"/>
        </w:rPr>
        <w:t xml:space="preserve"> 2203 acting on the LV discharging to the steamer.  In case of high level, the level switch LSH 2204 will cut off the discharge from the flush drum V 301, in case of low level, the        LSL 2205 will close the discharge towards the steamer to avoid that large quantities of propylene flow to the steamer.  The LV 2203 is also automatically closed by TSL 2207, placed on the bottom of the bag filter to warn the presence of liquid propylene: this, in fact, must not reach the steamer where the rapid vapourization would cause the opening of the safety valve.</w:t>
      </w:r>
    </w:p>
    <w:p w14:paraId="70FEA075" w14:textId="77777777" w:rsidR="00114806" w:rsidRPr="00114806" w:rsidRDefault="00114806" w:rsidP="00BA49DC">
      <w:pPr>
        <w:ind w:left="426" w:hanging="426"/>
        <w:rPr>
          <w:rFonts w:ascii="Arial" w:hAnsi="Arial" w:cs="Arial"/>
        </w:rPr>
      </w:pPr>
    </w:p>
    <w:p w14:paraId="735E9080"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t>High Pressure Propylene Scrubbing:</w:t>
      </w:r>
    </w:p>
    <w:p w14:paraId="0DDA8334" w14:textId="77777777" w:rsidR="00114806" w:rsidRPr="00114806" w:rsidRDefault="00114806" w:rsidP="00BA49DC">
      <w:pPr>
        <w:ind w:left="426" w:hanging="426"/>
        <w:rPr>
          <w:rFonts w:ascii="Arial" w:hAnsi="Arial" w:cs="Arial"/>
        </w:rPr>
      </w:pPr>
    </w:p>
    <w:p w14:paraId="12E80962" w14:textId="7B905C4E" w:rsidR="00114806" w:rsidRPr="00BA49DC" w:rsidRDefault="00114806" w:rsidP="00BA49DC">
      <w:pPr>
        <w:ind w:left="426" w:hanging="426"/>
        <w:rPr>
          <w:rFonts w:ascii="Arial" w:hAnsi="Arial" w:cs="Arial"/>
        </w:rPr>
      </w:pPr>
      <w:r w:rsidRPr="00BA49DC">
        <w:rPr>
          <w:rFonts w:ascii="Arial" w:hAnsi="Arial" w:cs="Arial"/>
        </w:rPr>
        <w:t>The unit includes:</w:t>
      </w:r>
    </w:p>
    <w:p w14:paraId="6ABC9D83" w14:textId="77777777" w:rsidR="00114806" w:rsidRPr="00114806" w:rsidRDefault="00114806" w:rsidP="00BA49DC">
      <w:pPr>
        <w:ind w:left="426" w:hanging="426"/>
        <w:rPr>
          <w:rFonts w:ascii="Arial" w:hAnsi="Arial" w:cs="Arial"/>
        </w:rPr>
      </w:pPr>
      <w:r w:rsidRPr="00114806">
        <w:rPr>
          <w:rFonts w:ascii="Arial" w:hAnsi="Arial" w:cs="Arial"/>
        </w:rPr>
        <w:t>High pressure propylene scrubber C 301:</w:t>
      </w:r>
    </w:p>
    <w:p w14:paraId="60F38B2C" w14:textId="77777777" w:rsidR="00114806" w:rsidRPr="00114806" w:rsidRDefault="00114806" w:rsidP="00BA49DC">
      <w:pPr>
        <w:ind w:left="426" w:hanging="426"/>
        <w:rPr>
          <w:rFonts w:ascii="Arial" w:hAnsi="Arial" w:cs="Arial"/>
        </w:rPr>
      </w:pPr>
      <w:r w:rsidRPr="00114806">
        <w:rPr>
          <w:rFonts w:ascii="Arial" w:hAnsi="Arial" w:cs="Arial"/>
        </w:rPr>
        <w:t>C-301 Reboiler.</w:t>
      </w:r>
    </w:p>
    <w:p w14:paraId="7A2EF5FD" w14:textId="77777777" w:rsidR="00114806" w:rsidRPr="00114806" w:rsidRDefault="00114806" w:rsidP="00BA49DC">
      <w:pPr>
        <w:ind w:left="426" w:hanging="426"/>
        <w:rPr>
          <w:rFonts w:ascii="Arial" w:hAnsi="Arial" w:cs="Arial"/>
        </w:rPr>
      </w:pPr>
      <w:r w:rsidRPr="00114806">
        <w:rPr>
          <w:rFonts w:ascii="Arial" w:hAnsi="Arial" w:cs="Arial"/>
        </w:rPr>
        <w:t>Propylene Condenser E 301.</w:t>
      </w:r>
    </w:p>
    <w:p w14:paraId="769FF766" w14:textId="77777777" w:rsidR="00114806" w:rsidRPr="00114806" w:rsidRDefault="00114806" w:rsidP="00BA49DC">
      <w:pPr>
        <w:ind w:left="426" w:hanging="426"/>
        <w:rPr>
          <w:rFonts w:ascii="Arial" w:hAnsi="Arial" w:cs="Arial"/>
        </w:rPr>
      </w:pPr>
      <w:r w:rsidRPr="00114806">
        <w:rPr>
          <w:rFonts w:ascii="Arial" w:hAnsi="Arial" w:cs="Arial"/>
        </w:rPr>
        <w:t>C-301 reflux pumps P 302 A/S.</w:t>
      </w:r>
    </w:p>
    <w:p w14:paraId="71E2F412" w14:textId="77777777" w:rsidR="00114806" w:rsidRPr="00114806" w:rsidRDefault="00114806" w:rsidP="00BA49DC">
      <w:pPr>
        <w:ind w:left="426" w:hanging="426"/>
        <w:rPr>
          <w:rFonts w:ascii="Arial" w:hAnsi="Arial" w:cs="Arial"/>
        </w:rPr>
      </w:pPr>
    </w:p>
    <w:p w14:paraId="2ABA45A9" w14:textId="77777777" w:rsidR="00114806" w:rsidRPr="00BA49DC" w:rsidRDefault="00114806" w:rsidP="00BA49DC">
      <w:pPr>
        <w:ind w:left="426" w:hanging="426"/>
        <w:rPr>
          <w:rFonts w:ascii="Arial" w:hAnsi="Arial" w:cs="Arial"/>
        </w:rPr>
      </w:pPr>
      <w:r w:rsidRPr="00BA49DC">
        <w:rPr>
          <w:rFonts w:ascii="Arial" w:hAnsi="Arial" w:cs="Arial"/>
        </w:rPr>
        <w:t>The vapour propylene separated at high pressure in the flash drum V 301 and that compressed by the compressor K 301A/S are mixed before entering the tray column C 301.  The five trays on the lower part of the column are segmental-baffle type, while the eight trays on the upper part are sieve type.  The column has no rectifying function, but that of scrubbing to abate fine powder escaping from the flash drum.</w:t>
      </w:r>
    </w:p>
    <w:p w14:paraId="470F2642" w14:textId="77777777" w:rsidR="00114806" w:rsidRPr="00114806" w:rsidRDefault="00114806" w:rsidP="00BA49DC">
      <w:pPr>
        <w:ind w:left="426" w:hanging="426"/>
        <w:rPr>
          <w:rFonts w:ascii="Arial" w:hAnsi="Arial" w:cs="Arial"/>
        </w:rPr>
      </w:pPr>
    </w:p>
    <w:p w14:paraId="2B3B7EDB" w14:textId="68CA5B8C" w:rsidR="00114806" w:rsidRPr="00BA49DC" w:rsidRDefault="00114806" w:rsidP="00BA49DC">
      <w:pPr>
        <w:ind w:left="426" w:hanging="426"/>
        <w:rPr>
          <w:rFonts w:ascii="Arial" w:hAnsi="Arial" w:cs="Arial"/>
        </w:rPr>
      </w:pPr>
      <w:r w:rsidRPr="00BA49DC">
        <w:rPr>
          <w:rFonts w:ascii="Arial" w:hAnsi="Arial" w:cs="Arial"/>
        </w:rPr>
        <w:t xml:space="preserve">The working pressure (18 kg/cm2g) is maintained by the controller </w:t>
      </w:r>
      <w:del w:id="180" w:author="Rahul R Menon" w:date="2022-03-24T12:09:00Z">
        <w:r w:rsidRPr="00BA49DC" w:rsidDel="00CE1295">
          <w:rPr>
            <w:rFonts w:ascii="Arial" w:hAnsi="Arial" w:cs="Arial"/>
          </w:rPr>
          <w:delText>PRC</w:delText>
        </w:r>
      </w:del>
      <w:ins w:id="181" w:author="Rahul R Menon" w:date="2022-03-24T12:09:00Z">
        <w:r w:rsidR="00CE1295">
          <w:rPr>
            <w:rFonts w:ascii="Arial" w:hAnsi="Arial" w:cs="Arial"/>
          </w:rPr>
          <w:t>PIC</w:t>
        </w:r>
      </w:ins>
      <w:r w:rsidRPr="00BA49DC">
        <w:rPr>
          <w:rFonts w:ascii="Arial" w:hAnsi="Arial" w:cs="Arial"/>
        </w:rPr>
        <w:t xml:space="preserve"> 2301 which adjusts the outlet condensate propylene flowrate towards the storage tank V 304.  The regulation is made by flooding the condenser.</w:t>
      </w:r>
    </w:p>
    <w:p w14:paraId="247E58F9" w14:textId="77777777" w:rsidR="00114806" w:rsidRPr="00114806" w:rsidRDefault="00114806" w:rsidP="00BA49DC">
      <w:pPr>
        <w:ind w:left="426" w:hanging="426"/>
        <w:rPr>
          <w:rFonts w:ascii="Arial" w:hAnsi="Arial" w:cs="Arial"/>
        </w:rPr>
      </w:pPr>
    </w:p>
    <w:p w14:paraId="1E2811E4" w14:textId="719E2FFB" w:rsidR="00114806" w:rsidRPr="00114806" w:rsidRDefault="00114806" w:rsidP="00BA49DC">
      <w:pPr>
        <w:pStyle w:val="BodyTextIndent3"/>
        <w:ind w:left="426" w:hanging="426"/>
        <w:jc w:val="left"/>
        <w:rPr>
          <w:rFonts w:ascii="Arial" w:hAnsi="Arial" w:cs="Arial"/>
        </w:rPr>
      </w:pPr>
      <w:r w:rsidRPr="00114806">
        <w:rPr>
          <w:rFonts w:ascii="Arial" w:hAnsi="Arial" w:cs="Arial"/>
        </w:rPr>
        <w:t xml:space="preserve">A small vent is provided on the condenser E 301 top and its flow rate is controlled by the    </w:t>
      </w:r>
      <w:del w:id="182" w:author="Rahul R Menon" w:date="2022-03-24T12:07:00Z">
        <w:r w:rsidRPr="00114806" w:rsidDel="00CE1295">
          <w:rPr>
            <w:rFonts w:ascii="Arial" w:hAnsi="Arial" w:cs="Arial"/>
          </w:rPr>
          <w:delText>FRC</w:delText>
        </w:r>
      </w:del>
      <w:ins w:id="183" w:author="Rahul R Menon" w:date="2022-03-24T12:07:00Z">
        <w:r w:rsidR="00CE1295">
          <w:rPr>
            <w:rFonts w:ascii="Arial" w:hAnsi="Arial" w:cs="Arial"/>
          </w:rPr>
          <w:t>FIC</w:t>
        </w:r>
      </w:ins>
      <w:r w:rsidRPr="00114806">
        <w:rPr>
          <w:rFonts w:ascii="Arial" w:hAnsi="Arial" w:cs="Arial"/>
        </w:rPr>
        <w:t xml:space="preserve"> 2304 to eliminate the inerts which could be accumulated in the system.</w:t>
      </w:r>
    </w:p>
    <w:p w14:paraId="02430B9C" w14:textId="77777777" w:rsidR="00114806" w:rsidRPr="00114806" w:rsidRDefault="00114806" w:rsidP="00BA49DC">
      <w:pPr>
        <w:ind w:left="426" w:hanging="426"/>
        <w:rPr>
          <w:rFonts w:ascii="Arial" w:hAnsi="Arial" w:cs="Arial"/>
        </w:rPr>
      </w:pPr>
    </w:p>
    <w:p w14:paraId="6121007D" w14:textId="75C9EDF7" w:rsidR="00114806" w:rsidRPr="00BA49DC" w:rsidRDefault="00114806" w:rsidP="00BA49DC">
      <w:pPr>
        <w:ind w:left="426" w:hanging="426"/>
        <w:rPr>
          <w:rFonts w:ascii="Arial" w:hAnsi="Arial" w:cs="Arial"/>
        </w:rPr>
      </w:pPr>
      <w:r w:rsidRPr="00BA49DC">
        <w:rPr>
          <w:rFonts w:ascii="Arial" w:hAnsi="Arial" w:cs="Arial"/>
        </w:rPr>
        <w:t xml:space="preserve">In C301 the reflux is controlled by the column level through the </w:t>
      </w:r>
      <w:del w:id="184" w:author="Rahul R Menon" w:date="2022-03-24T12:07:00Z">
        <w:r w:rsidRPr="00BA49DC" w:rsidDel="00CE1295">
          <w:rPr>
            <w:rFonts w:ascii="Arial" w:hAnsi="Arial" w:cs="Arial"/>
          </w:rPr>
          <w:delText>LRC</w:delText>
        </w:r>
      </w:del>
      <w:ins w:id="185" w:author="Rahul R Menon" w:date="2022-03-24T12:07:00Z">
        <w:r w:rsidR="00CE1295">
          <w:rPr>
            <w:rFonts w:ascii="Arial" w:hAnsi="Arial" w:cs="Arial"/>
          </w:rPr>
          <w:t>LIC</w:t>
        </w:r>
      </w:ins>
      <w:r w:rsidRPr="00BA49DC">
        <w:rPr>
          <w:rFonts w:ascii="Arial" w:hAnsi="Arial" w:cs="Arial"/>
        </w:rPr>
        <w:t xml:space="preserve"> 2301 thus deriving that an increase of the level reduces the reflux flowrate.</w:t>
      </w:r>
    </w:p>
    <w:p w14:paraId="4A1CAAAE" w14:textId="77777777" w:rsidR="00114806" w:rsidRPr="00114806" w:rsidRDefault="00114806" w:rsidP="00BA49DC">
      <w:pPr>
        <w:ind w:left="426" w:hanging="426"/>
        <w:rPr>
          <w:rFonts w:ascii="Arial" w:hAnsi="Arial" w:cs="Arial"/>
        </w:rPr>
      </w:pPr>
    </w:p>
    <w:p w14:paraId="48CCBBF0" w14:textId="77777777" w:rsidR="00114806" w:rsidRPr="00BA49DC" w:rsidRDefault="00114806" w:rsidP="00BA49DC">
      <w:pPr>
        <w:ind w:left="426" w:hanging="426"/>
        <w:rPr>
          <w:rFonts w:ascii="Arial" w:hAnsi="Arial" w:cs="Arial"/>
        </w:rPr>
      </w:pPr>
      <w:r w:rsidRPr="00BA49DC">
        <w:rPr>
          <w:rFonts w:ascii="Arial" w:hAnsi="Arial" w:cs="Arial"/>
        </w:rPr>
        <w:t>A thermal recovery is made in the reboiler: the heat is in face supplied by cooling a portion of the condensate circulating in the scrubber C 501 of the steaming section.  Its flow rate is measured by the FI 2302, while the two thermocouples TI 2306 and TI 2307 give the temperature difference between the inlet and the outlet.</w:t>
      </w:r>
    </w:p>
    <w:p w14:paraId="7152C126" w14:textId="77777777" w:rsidR="00114806" w:rsidRPr="00114806" w:rsidRDefault="00114806" w:rsidP="00BA49DC">
      <w:pPr>
        <w:ind w:left="426" w:hanging="426"/>
        <w:rPr>
          <w:rFonts w:ascii="Arial" w:hAnsi="Arial" w:cs="Arial"/>
        </w:rPr>
      </w:pPr>
    </w:p>
    <w:p w14:paraId="0EC8BC47" w14:textId="77777777" w:rsidR="00114806" w:rsidRPr="00BA49DC" w:rsidRDefault="00114806" w:rsidP="00BA49DC">
      <w:pPr>
        <w:ind w:left="426" w:hanging="426"/>
        <w:rPr>
          <w:rFonts w:ascii="Arial" w:hAnsi="Arial" w:cs="Arial"/>
        </w:rPr>
      </w:pPr>
      <w:r w:rsidRPr="00BA49DC">
        <w:rPr>
          <w:rFonts w:ascii="Arial" w:hAnsi="Arial" w:cs="Arial"/>
        </w:rPr>
        <w:t>The temperature of the total column feed stream is indicated by TI 2305; the gases pressure drop in the column is recorded by the dPR 2304.</w:t>
      </w:r>
    </w:p>
    <w:p w14:paraId="45EBB1CE" w14:textId="77777777" w:rsidR="00114806" w:rsidRPr="00114806" w:rsidRDefault="00114806" w:rsidP="00BA49DC">
      <w:pPr>
        <w:ind w:left="426" w:hanging="426"/>
        <w:rPr>
          <w:rFonts w:ascii="Arial" w:hAnsi="Arial" w:cs="Arial"/>
        </w:rPr>
      </w:pPr>
    </w:p>
    <w:p w14:paraId="7E1106A5" w14:textId="5CA3A106" w:rsidR="00114806" w:rsidRPr="00BA49DC" w:rsidRDefault="00114806" w:rsidP="00BA49DC">
      <w:pPr>
        <w:ind w:left="426" w:hanging="426"/>
        <w:rPr>
          <w:rFonts w:ascii="Arial" w:hAnsi="Arial" w:cs="Arial"/>
        </w:rPr>
      </w:pPr>
      <w:r w:rsidRPr="00BA49DC">
        <w:rPr>
          <w:rFonts w:ascii="Arial" w:hAnsi="Arial" w:cs="Arial"/>
        </w:rPr>
        <w:t xml:space="preserve">A small portion of liquid is taken from the column bottom in order to drain any accumulated polymer; its flowrate is controlled by the </w:t>
      </w:r>
      <w:del w:id="186" w:author="Rahul R Menon" w:date="2022-03-24T12:07:00Z">
        <w:r w:rsidRPr="00BA49DC" w:rsidDel="00CE1295">
          <w:rPr>
            <w:rFonts w:ascii="Arial" w:hAnsi="Arial" w:cs="Arial"/>
          </w:rPr>
          <w:delText>FRC</w:delText>
        </w:r>
      </w:del>
      <w:ins w:id="187" w:author="Rahul R Menon" w:date="2022-03-24T12:07:00Z">
        <w:r w:rsidR="00CE1295">
          <w:rPr>
            <w:rFonts w:ascii="Arial" w:hAnsi="Arial" w:cs="Arial"/>
          </w:rPr>
          <w:t>FIC</w:t>
        </w:r>
      </w:ins>
      <w:r w:rsidRPr="00BA49DC">
        <w:rPr>
          <w:rFonts w:ascii="Arial" w:hAnsi="Arial" w:cs="Arial"/>
        </w:rPr>
        <w:t xml:space="preserve"> 2203, which sets the gas flowrate fed to the </w:t>
      </w:r>
      <w:r w:rsidRPr="00BA49DC">
        <w:rPr>
          <w:rFonts w:ascii="Arial" w:hAnsi="Arial" w:cs="Arial"/>
        </w:rPr>
        <w:lastRenderedPageBreak/>
        <w:t>compressor K301 A/S.  A steam jacketed pipe allows to vaporize the liquid propylene which is recycled as polymer carrier gas to the bag filter F 301 inlet.</w:t>
      </w:r>
    </w:p>
    <w:p w14:paraId="6E38EDD6" w14:textId="77777777" w:rsidR="00114806" w:rsidRPr="00114806" w:rsidRDefault="00114806" w:rsidP="00BA49DC">
      <w:pPr>
        <w:ind w:left="426" w:hanging="426"/>
        <w:rPr>
          <w:rFonts w:ascii="Arial" w:hAnsi="Arial" w:cs="Arial"/>
        </w:rPr>
      </w:pPr>
    </w:p>
    <w:p w14:paraId="19091B5D" w14:textId="77777777" w:rsidR="00114806" w:rsidRPr="00BA49DC" w:rsidRDefault="00114806" w:rsidP="00BA49DC">
      <w:pPr>
        <w:ind w:left="426" w:hanging="426"/>
        <w:rPr>
          <w:rFonts w:ascii="Arial" w:hAnsi="Arial" w:cs="Arial"/>
        </w:rPr>
      </w:pPr>
      <w:r w:rsidRPr="00BA49DC">
        <w:rPr>
          <w:rFonts w:ascii="Arial" w:hAnsi="Arial" w:cs="Arial"/>
        </w:rPr>
        <w:t>The desuperheated vapours flowing from the column top are condensed with water in the horizontal heat exchanger E 301: it is fitted with a small bottom boot which ensure a small liquid surge on the suction line of the reflux pumps P 302A/S.</w:t>
      </w:r>
    </w:p>
    <w:p w14:paraId="0D6B7290" w14:textId="77777777" w:rsidR="00114806" w:rsidRPr="00114806" w:rsidRDefault="00114806" w:rsidP="00BA49DC">
      <w:pPr>
        <w:ind w:left="426" w:hanging="426"/>
        <w:rPr>
          <w:rFonts w:ascii="Arial" w:hAnsi="Arial" w:cs="Arial"/>
        </w:rPr>
      </w:pPr>
    </w:p>
    <w:p w14:paraId="6E16C57E" w14:textId="77777777" w:rsidR="00114806" w:rsidRPr="00BA49DC" w:rsidRDefault="00114806" w:rsidP="00BA49DC">
      <w:pPr>
        <w:ind w:left="426" w:hanging="426"/>
        <w:rPr>
          <w:rFonts w:ascii="Arial" w:hAnsi="Arial" w:cs="Arial"/>
        </w:rPr>
      </w:pPr>
      <w:r w:rsidRPr="00BA49DC">
        <w:rPr>
          <w:rFonts w:ascii="Arial" w:hAnsi="Arial" w:cs="Arial"/>
        </w:rPr>
        <w:t>A small portion of vapours is recycled to the F 301 for the flushing of the bags.</w:t>
      </w:r>
    </w:p>
    <w:p w14:paraId="7AA3620A" w14:textId="77777777" w:rsidR="00114806" w:rsidRPr="00114806" w:rsidRDefault="00114806" w:rsidP="00BA49DC">
      <w:pPr>
        <w:ind w:left="426" w:hanging="426"/>
        <w:rPr>
          <w:rFonts w:ascii="Arial" w:hAnsi="Arial" w:cs="Arial"/>
        </w:rPr>
      </w:pPr>
    </w:p>
    <w:p w14:paraId="68F50FCB" w14:textId="77777777" w:rsidR="00114806" w:rsidRPr="00BA49DC" w:rsidRDefault="00114806" w:rsidP="00BA49DC">
      <w:pPr>
        <w:ind w:left="426" w:hanging="426"/>
        <w:rPr>
          <w:rFonts w:ascii="Arial" w:hAnsi="Arial" w:cs="Arial"/>
        </w:rPr>
      </w:pPr>
      <w:r w:rsidRPr="00BA49DC">
        <w:rPr>
          <w:rFonts w:ascii="Arial" w:hAnsi="Arial" w:cs="Arial"/>
        </w:rPr>
        <w:t>The condensed liquid is in part recycled to the column as reflux and in part recovered in the feed drum V 304.</w:t>
      </w:r>
    </w:p>
    <w:p w14:paraId="1C6BC9D2" w14:textId="77777777" w:rsidR="00114806" w:rsidRPr="00114806" w:rsidRDefault="00114806" w:rsidP="00BA49DC">
      <w:pPr>
        <w:ind w:left="426" w:hanging="426"/>
        <w:rPr>
          <w:rFonts w:ascii="Arial" w:hAnsi="Arial" w:cs="Arial"/>
        </w:rPr>
      </w:pPr>
    </w:p>
    <w:p w14:paraId="6E2A466B" w14:textId="77777777" w:rsidR="00114806" w:rsidRPr="00BA49DC" w:rsidRDefault="00114806" w:rsidP="00BA49DC">
      <w:pPr>
        <w:ind w:left="426" w:hanging="426"/>
        <w:rPr>
          <w:rFonts w:ascii="Arial" w:hAnsi="Arial" w:cs="Arial"/>
        </w:rPr>
      </w:pPr>
      <w:r w:rsidRPr="00BA49DC">
        <w:rPr>
          <w:rFonts w:ascii="Arial" w:hAnsi="Arial" w:cs="Arial"/>
        </w:rPr>
        <w:t>A line with a restriction orifice is provided on the pumps delivery for the start up or running at reduced load of the section.</w:t>
      </w:r>
    </w:p>
    <w:p w14:paraId="66DC5B7F" w14:textId="77777777" w:rsidR="00114806" w:rsidRPr="00114806" w:rsidRDefault="00114806" w:rsidP="00BA49DC">
      <w:pPr>
        <w:ind w:left="426" w:hanging="426"/>
        <w:rPr>
          <w:rFonts w:ascii="Arial" w:hAnsi="Arial" w:cs="Arial"/>
        </w:rPr>
      </w:pPr>
    </w:p>
    <w:p w14:paraId="2EAF153E" w14:textId="77777777" w:rsidR="00114806" w:rsidRPr="00BA49DC" w:rsidRDefault="00114806" w:rsidP="00BA49DC">
      <w:pPr>
        <w:ind w:left="426" w:hanging="426"/>
        <w:rPr>
          <w:rFonts w:ascii="Arial" w:hAnsi="Arial" w:cs="Arial"/>
        </w:rPr>
      </w:pPr>
      <w:r w:rsidRPr="00BA49DC">
        <w:rPr>
          <w:rFonts w:ascii="Arial" w:hAnsi="Arial" w:cs="Arial"/>
        </w:rPr>
        <w:t>The extracted flowrate towards the V304 is measured through the orifice place FR 2303.</w:t>
      </w:r>
    </w:p>
    <w:p w14:paraId="0DCEB9E7" w14:textId="77777777" w:rsidR="00114806" w:rsidRPr="00114806" w:rsidRDefault="00114806" w:rsidP="00BA49DC">
      <w:pPr>
        <w:ind w:left="426" w:hanging="426"/>
        <w:rPr>
          <w:rFonts w:ascii="Arial" w:hAnsi="Arial" w:cs="Arial"/>
        </w:rPr>
      </w:pPr>
    </w:p>
    <w:p w14:paraId="4EBE863E"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r>
      <w:r w:rsidRPr="00BA49DC">
        <w:rPr>
          <w:rFonts w:ascii="Arial" w:hAnsi="Arial" w:cs="Arial"/>
          <w:u w:val="single"/>
        </w:rPr>
        <w:t>Reactor Feed Drum</w:t>
      </w:r>
      <w:r w:rsidRPr="00BA49DC">
        <w:rPr>
          <w:rFonts w:ascii="Arial" w:hAnsi="Arial" w:cs="Arial"/>
        </w:rPr>
        <w:t>:</w:t>
      </w:r>
    </w:p>
    <w:p w14:paraId="7E30E29E" w14:textId="77777777" w:rsidR="00114806" w:rsidRPr="00114806" w:rsidRDefault="00114806" w:rsidP="00BA49DC">
      <w:pPr>
        <w:ind w:left="426" w:hanging="426"/>
        <w:rPr>
          <w:rFonts w:ascii="Arial" w:hAnsi="Arial" w:cs="Arial"/>
        </w:rPr>
      </w:pPr>
    </w:p>
    <w:p w14:paraId="3472CF65" w14:textId="4D794690" w:rsidR="00114806" w:rsidRPr="00BA49DC" w:rsidRDefault="00114806" w:rsidP="00BA49DC">
      <w:pPr>
        <w:ind w:left="426" w:hanging="426"/>
        <w:rPr>
          <w:rFonts w:ascii="Arial" w:hAnsi="Arial" w:cs="Arial"/>
        </w:rPr>
      </w:pPr>
      <w:r w:rsidRPr="00BA49DC">
        <w:rPr>
          <w:rFonts w:ascii="Arial" w:hAnsi="Arial" w:cs="Arial"/>
        </w:rPr>
        <w:t>This unit includes:</w:t>
      </w:r>
    </w:p>
    <w:p w14:paraId="338B233E" w14:textId="77777777" w:rsidR="00114806" w:rsidRPr="00114806" w:rsidRDefault="00114806" w:rsidP="00BA49DC">
      <w:pPr>
        <w:ind w:left="426" w:hanging="426"/>
        <w:rPr>
          <w:rFonts w:ascii="Arial" w:hAnsi="Arial" w:cs="Arial"/>
        </w:rPr>
      </w:pPr>
    </w:p>
    <w:p w14:paraId="7BD3DB49" w14:textId="77777777" w:rsidR="00114806" w:rsidRPr="00114806" w:rsidRDefault="00114806" w:rsidP="00BA49DC">
      <w:pPr>
        <w:ind w:left="426" w:hanging="426"/>
        <w:rPr>
          <w:rFonts w:ascii="Arial" w:hAnsi="Arial" w:cs="Arial"/>
        </w:rPr>
      </w:pPr>
      <w:r w:rsidRPr="00114806">
        <w:rPr>
          <w:rFonts w:ascii="Arial" w:hAnsi="Arial" w:cs="Arial"/>
        </w:rPr>
        <w:t>Reactor feed drum V304.</w:t>
      </w:r>
    </w:p>
    <w:p w14:paraId="09907097" w14:textId="77777777" w:rsidR="00114806" w:rsidRPr="00114806" w:rsidRDefault="00114806" w:rsidP="00BA49DC">
      <w:pPr>
        <w:ind w:left="426" w:hanging="426"/>
        <w:rPr>
          <w:rFonts w:ascii="Arial" w:hAnsi="Arial" w:cs="Arial"/>
        </w:rPr>
      </w:pPr>
      <w:r w:rsidRPr="00114806">
        <w:rPr>
          <w:rFonts w:ascii="Arial" w:hAnsi="Arial" w:cs="Arial"/>
        </w:rPr>
        <w:t>Propylene vaporizer E 302</w:t>
      </w:r>
    </w:p>
    <w:p w14:paraId="053C0815" w14:textId="77777777" w:rsidR="00114806" w:rsidRPr="00114806" w:rsidRDefault="00114806" w:rsidP="00BA49DC">
      <w:pPr>
        <w:ind w:left="426" w:hanging="426"/>
        <w:rPr>
          <w:rFonts w:ascii="Arial" w:hAnsi="Arial" w:cs="Arial"/>
        </w:rPr>
      </w:pPr>
      <w:r w:rsidRPr="00114806">
        <w:rPr>
          <w:rFonts w:ascii="Arial" w:hAnsi="Arial" w:cs="Arial"/>
        </w:rPr>
        <w:t>Propylene feed pumps P301A/S</w:t>
      </w:r>
    </w:p>
    <w:p w14:paraId="6B0EBC15" w14:textId="77777777" w:rsidR="00114806" w:rsidRPr="00114806" w:rsidRDefault="00114806" w:rsidP="00BA49DC">
      <w:pPr>
        <w:ind w:left="426" w:hanging="426"/>
        <w:rPr>
          <w:rFonts w:ascii="Arial" w:hAnsi="Arial" w:cs="Arial"/>
        </w:rPr>
      </w:pPr>
      <w:r w:rsidRPr="00114806">
        <w:rPr>
          <w:rFonts w:ascii="Arial" w:hAnsi="Arial" w:cs="Arial"/>
        </w:rPr>
        <w:t>Feed pump cooler E 305</w:t>
      </w:r>
    </w:p>
    <w:p w14:paraId="2F526326" w14:textId="77777777" w:rsidR="00114806" w:rsidRPr="00114806" w:rsidRDefault="00114806" w:rsidP="00BA49DC">
      <w:pPr>
        <w:ind w:left="426" w:hanging="426"/>
        <w:rPr>
          <w:rFonts w:ascii="Arial" w:hAnsi="Arial" w:cs="Arial"/>
        </w:rPr>
      </w:pPr>
    </w:p>
    <w:p w14:paraId="06B2637A" w14:textId="77777777" w:rsidR="00114806" w:rsidRPr="00114806" w:rsidRDefault="00114806" w:rsidP="00BA49DC">
      <w:pPr>
        <w:pStyle w:val="BodyText"/>
        <w:ind w:left="426" w:hanging="426"/>
        <w:jc w:val="left"/>
        <w:rPr>
          <w:rFonts w:ascii="Arial" w:hAnsi="Arial" w:cs="Arial"/>
        </w:rPr>
      </w:pPr>
      <w:r w:rsidRPr="00114806">
        <w:rPr>
          <w:rFonts w:ascii="Arial" w:hAnsi="Arial" w:cs="Arial"/>
        </w:rPr>
        <w:t>The propylene recovered from the plant and the fresh propylene from the B.L. are stored in the tank V304.</w:t>
      </w:r>
    </w:p>
    <w:p w14:paraId="049EFB6B" w14:textId="77777777" w:rsidR="00114806" w:rsidRPr="00114806" w:rsidRDefault="00114806" w:rsidP="00BA49DC">
      <w:pPr>
        <w:ind w:left="426" w:hanging="426"/>
        <w:rPr>
          <w:rFonts w:ascii="Arial" w:hAnsi="Arial" w:cs="Arial"/>
        </w:rPr>
      </w:pPr>
    </w:p>
    <w:p w14:paraId="621FDEE8" w14:textId="77777777" w:rsidR="00114806" w:rsidRPr="00BA49DC" w:rsidRDefault="00114806" w:rsidP="00BA49DC">
      <w:pPr>
        <w:ind w:left="426" w:hanging="426"/>
        <w:rPr>
          <w:rFonts w:ascii="Arial" w:hAnsi="Arial" w:cs="Arial"/>
        </w:rPr>
      </w:pPr>
      <w:r w:rsidRPr="00BA49DC">
        <w:rPr>
          <w:rFonts w:ascii="Arial" w:hAnsi="Arial" w:cs="Arial"/>
        </w:rPr>
        <w:t>It consists of a horizontal cylindrical vessel, 100 m3 volume, located in a separate area of the plant for safety purposes.  This tank is normally operated with a liquid volume equal to 40 m3 in order to have enough propylene to dilute the reactors in case of shut down and, at the same time, to keep available a sufficient volume to drain the plant in case of emptying.</w:t>
      </w:r>
    </w:p>
    <w:p w14:paraId="7BB75C78" w14:textId="77777777" w:rsidR="00114806" w:rsidRPr="00114806" w:rsidRDefault="00114806" w:rsidP="00BA49DC">
      <w:pPr>
        <w:ind w:left="426" w:hanging="426"/>
        <w:rPr>
          <w:rFonts w:ascii="Arial" w:hAnsi="Arial" w:cs="Arial"/>
        </w:rPr>
      </w:pPr>
    </w:p>
    <w:p w14:paraId="446360E7" w14:textId="77777777" w:rsidR="00114806" w:rsidRPr="00BA49DC" w:rsidRDefault="00114806" w:rsidP="00BA49DC">
      <w:pPr>
        <w:ind w:left="426" w:hanging="426"/>
        <w:rPr>
          <w:rFonts w:ascii="Arial" w:hAnsi="Arial" w:cs="Arial"/>
        </w:rPr>
      </w:pPr>
      <w:r w:rsidRPr="00BA49DC">
        <w:rPr>
          <w:rFonts w:ascii="Arial" w:hAnsi="Arial" w:cs="Arial"/>
        </w:rPr>
        <w:t>Moreover, it can also store all the propylene present in the plant if, at the start up after washing the equipment and the lines with water, the propylene results to be wet.  In such a case it will be sent back to the B.L. in liquid or gas phase through the suitable lines provided for this unit.</w:t>
      </w:r>
    </w:p>
    <w:p w14:paraId="33895AC1" w14:textId="77777777" w:rsidR="00114806" w:rsidRPr="00114806" w:rsidRDefault="00114806" w:rsidP="00BA49DC">
      <w:pPr>
        <w:ind w:left="426" w:hanging="426"/>
        <w:rPr>
          <w:rFonts w:ascii="Arial" w:hAnsi="Arial" w:cs="Arial"/>
        </w:rPr>
      </w:pPr>
    </w:p>
    <w:p w14:paraId="376B79FA" w14:textId="5EBB22DA" w:rsidR="00114806" w:rsidRPr="00BA49DC" w:rsidRDefault="00114806" w:rsidP="00BA49DC">
      <w:pPr>
        <w:ind w:left="426" w:hanging="426"/>
        <w:rPr>
          <w:rFonts w:ascii="Arial" w:hAnsi="Arial" w:cs="Arial"/>
        </w:rPr>
      </w:pPr>
      <w:r w:rsidRPr="00BA49DC">
        <w:rPr>
          <w:rFonts w:ascii="Arial" w:hAnsi="Arial" w:cs="Arial"/>
        </w:rPr>
        <w:t xml:space="preserve">The fresh propylene, measured by FQ1101 at B.L., is called into the tank under level control through the </w:t>
      </w:r>
      <w:del w:id="188" w:author="Rahul R Menon" w:date="2022-03-24T12:07:00Z">
        <w:r w:rsidRPr="00BA49DC" w:rsidDel="00CE1295">
          <w:rPr>
            <w:rFonts w:ascii="Arial" w:hAnsi="Arial" w:cs="Arial"/>
          </w:rPr>
          <w:delText>LRC</w:delText>
        </w:r>
      </w:del>
      <w:ins w:id="189" w:author="Rahul R Menon" w:date="2022-03-24T12:07:00Z">
        <w:r w:rsidR="00CE1295">
          <w:rPr>
            <w:rFonts w:ascii="Arial" w:hAnsi="Arial" w:cs="Arial"/>
          </w:rPr>
          <w:t>LIC</w:t>
        </w:r>
      </w:ins>
      <w:r w:rsidRPr="00BA49DC">
        <w:rPr>
          <w:rFonts w:ascii="Arial" w:hAnsi="Arial" w:cs="Arial"/>
        </w:rPr>
        <w:t xml:space="preserve"> 2401.</w:t>
      </w:r>
    </w:p>
    <w:p w14:paraId="313339D2" w14:textId="77777777" w:rsidR="00114806" w:rsidRPr="00114806" w:rsidRDefault="00114806" w:rsidP="00BA49DC">
      <w:pPr>
        <w:ind w:left="426" w:hanging="426"/>
        <w:rPr>
          <w:rFonts w:ascii="Arial" w:hAnsi="Arial" w:cs="Arial"/>
        </w:rPr>
      </w:pPr>
    </w:p>
    <w:p w14:paraId="153E0A81" w14:textId="362701AC" w:rsidR="00114806" w:rsidRPr="00BA49DC" w:rsidRDefault="00114806" w:rsidP="00BA49DC">
      <w:pPr>
        <w:ind w:left="426" w:hanging="426"/>
        <w:rPr>
          <w:rFonts w:ascii="Arial" w:hAnsi="Arial" w:cs="Arial"/>
        </w:rPr>
      </w:pPr>
      <w:r w:rsidRPr="00BA49DC">
        <w:rPr>
          <w:rFonts w:ascii="Arial" w:hAnsi="Arial" w:cs="Arial"/>
        </w:rPr>
        <w:t xml:space="preserve">The feed drum pressure is kept constant by the </w:t>
      </w:r>
      <w:del w:id="190" w:author="Rahul R Menon" w:date="2022-03-24T12:09:00Z">
        <w:r w:rsidRPr="00BA49DC" w:rsidDel="00CE1295">
          <w:rPr>
            <w:rFonts w:ascii="Arial" w:hAnsi="Arial" w:cs="Arial"/>
          </w:rPr>
          <w:delText>PRC</w:delText>
        </w:r>
      </w:del>
      <w:ins w:id="191" w:author="Rahul R Menon" w:date="2022-03-24T12:09:00Z">
        <w:r w:rsidR="00CE1295">
          <w:rPr>
            <w:rFonts w:ascii="Arial" w:hAnsi="Arial" w:cs="Arial"/>
          </w:rPr>
          <w:t>PIC</w:t>
        </w:r>
      </w:ins>
      <w:r w:rsidRPr="00BA49DC">
        <w:rPr>
          <w:rFonts w:ascii="Arial" w:hAnsi="Arial" w:cs="Arial"/>
        </w:rPr>
        <w:t xml:space="preserve"> 2401 which controls the propylene flowrate sent to the evaporator E 302 to pressurize the system.</w:t>
      </w:r>
    </w:p>
    <w:p w14:paraId="0825A8D8" w14:textId="77777777" w:rsidR="00114806" w:rsidRPr="00114806" w:rsidRDefault="00114806" w:rsidP="00BA49DC">
      <w:pPr>
        <w:ind w:left="426" w:hanging="426"/>
        <w:rPr>
          <w:rFonts w:ascii="Arial" w:hAnsi="Arial" w:cs="Arial"/>
        </w:rPr>
      </w:pPr>
    </w:p>
    <w:p w14:paraId="27CB1FDE" w14:textId="77777777" w:rsidR="00114806" w:rsidRPr="00BA49DC" w:rsidRDefault="00114806" w:rsidP="00BA49DC">
      <w:pPr>
        <w:ind w:left="426" w:hanging="426"/>
        <w:rPr>
          <w:rFonts w:ascii="Arial" w:hAnsi="Arial" w:cs="Arial"/>
        </w:rPr>
      </w:pPr>
      <w:r w:rsidRPr="00BA49DC">
        <w:rPr>
          <w:rFonts w:ascii="Arial" w:hAnsi="Arial" w:cs="Arial"/>
        </w:rPr>
        <w:lastRenderedPageBreak/>
        <w:t>The kettle type evaporator is heated with steam.  The pressure switch PSH 2403 on the steam line will cut off the propylene flow to the heat exchanger in case of pipe rupture.</w:t>
      </w:r>
    </w:p>
    <w:p w14:paraId="3692405F" w14:textId="77777777" w:rsidR="00114806" w:rsidRPr="00114806" w:rsidRDefault="00114806" w:rsidP="00BA49DC">
      <w:pPr>
        <w:ind w:left="426" w:hanging="426"/>
        <w:rPr>
          <w:rFonts w:ascii="Arial" w:hAnsi="Arial" w:cs="Arial"/>
        </w:rPr>
      </w:pPr>
    </w:p>
    <w:p w14:paraId="23BC433F" w14:textId="77777777" w:rsidR="00114806" w:rsidRPr="00BA49DC" w:rsidRDefault="00114806" w:rsidP="00BA49DC">
      <w:pPr>
        <w:ind w:left="426" w:hanging="426"/>
        <w:rPr>
          <w:rFonts w:ascii="Arial" w:hAnsi="Arial" w:cs="Arial"/>
        </w:rPr>
      </w:pPr>
      <w:r w:rsidRPr="00BA49DC">
        <w:rPr>
          <w:rFonts w:ascii="Arial" w:hAnsi="Arial" w:cs="Arial"/>
        </w:rPr>
        <w:t>The pumps P 301 A/S delivering to the reaction withdraw the propylene by means of separate lines.  Remote controlled pneumatic valves (HV 2401 A/S) are installed on each single line and they are located immediately beneath the tank.  Low pressure switches (PSL 2404 A/S) are installed down stream to cut off the flow in case of leakages to the atmosphere.</w:t>
      </w:r>
    </w:p>
    <w:p w14:paraId="086C8D59" w14:textId="77777777" w:rsidR="00114806" w:rsidRPr="00114806" w:rsidRDefault="00114806" w:rsidP="00BA49DC">
      <w:pPr>
        <w:ind w:left="426" w:hanging="426"/>
        <w:rPr>
          <w:rFonts w:ascii="Arial" w:hAnsi="Arial" w:cs="Arial"/>
        </w:rPr>
      </w:pPr>
    </w:p>
    <w:p w14:paraId="4777516B" w14:textId="77777777" w:rsidR="00114806" w:rsidRPr="00BA49DC" w:rsidRDefault="00114806" w:rsidP="00BA49DC">
      <w:pPr>
        <w:ind w:left="426" w:hanging="426"/>
        <w:rPr>
          <w:rFonts w:ascii="Arial" w:hAnsi="Arial" w:cs="Arial"/>
        </w:rPr>
      </w:pPr>
      <w:r w:rsidRPr="00BA49DC">
        <w:rPr>
          <w:rFonts w:ascii="Arial" w:hAnsi="Arial" w:cs="Arial"/>
        </w:rPr>
        <w:t>The propylene feed to the reaction is measured as temperature (TI 2402), pressure (PR 2402) and flowrate (FR 2403).</w:t>
      </w:r>
    </w:p>
    <w:p w14:paraId="477B57A7" w14:textId="77777777" w:rsidR="00114806" w:rsidRPr="00114806" w:rsidRDefault="00114806" w:rsidP="00BA49DC">
      <w:pPr>
        <w:ind w:left="426" w:hanging="426"/>
        <w:rPr>
          <w:rFonts w:ascii="Arial" w:hAnsi="Arial" w:cs="Arial"/>
        </w:rPr>
      </w:pPr>
    </w:p>
    <w:p w14:paraId="61DE7D14" w14:textId="0C65524D" w:rsidR="00114806" w:rsidRPr="00BA49DC" w:rsidRDefault="00114806" w:rsidP="00BA49DC">
      <w:pPr>
        <w:ind w:left="426" w:hanging="426"/>
        <w:rPr>
          <w:rFonts w:ascii="Arial" w:hAnsi="Arial" w:cs="Arial"/>
        </w:rPr>
      </w:pPr>
      <w:r w:rsidRPr="00BA49DC">
        <w:rPr>
          <w:rFonts w:ascii="Arial" w:hAnsi="Arial" w:cs="Arial"/>
        </w:rPr>
        <w:t xml:space="preserve">The recycle line to the tank through the water cooler E 305 ensure, by means of the          </w:t>
      </w:r>
      <w:del w:id="192" w:author="Rahul R Menon" w:date="2022-03-24T12:07:00Z">
        <w:r w:rsidRPr="00BA49DC" w:rsidDel="00CE1295">
          <w:rPr>
            <w:rFonts w:ascii="Arial" w:hAnsi="Arial" w:cs="Arial"/>
          </w:rPr>
          <w:delText>FRC</w:delText>
        </w:r>
      </w:del>
      <w:ins w:id="193" w:author="Rahul R Menon" w:date="2022-03-24T12:07:00Z">
        <w:r w:rsidR="00CE1295">
          <w:rPr>
            <w:rFonts w:ascii="Arial" w:hAnsi="Arial" w:cs="Arial"/>
          </w:rPr>
          <w:t>FIC</w:t>
        </w:r>
      </w:ins>
      <w:r w:rsidRPr="00BA49DC">
        <w:rPr>
          <w:rFonts w:ascii="Arial" w:hAnsi="Arial" w:cs="Arial"/>
        </w:rPr>
        <w:t xml:space="preserve"> 2402, a constant propylene flowrate in order to avoid caviation risks in the pumps (minimum flow rate = 70% of the nominal) and keep constant the pressure of the delivery line.</w:t>
      </w:r>
    </w:p>
    <w:p w14:paraId="2F71592F" w14:textId="77777777" w:rsidR="00114806" w:rsidRPr="00114806" w:rsidRDefault="00114806" w:rsidP="00BA49DC">
      <w:pPr>
        <w:ind w:left="426" w:hanging="426"/>
        <w:rPr>
          <w:rFonts w:ascii="Arial" w:hAnsi="Arial" w:cs="Arial"/>
        </w:rPr>
      </w:pPr>
    </w:p>
    <w:p w14:paraId="2A772FA6" w14:textId="77777777" w:rsidR="00114806" w:rsidRPr="00BA49DC" w:rsidRDefault="00114806" w:rsidP="00BA49DC">
      <w:pPr>
        <w:ind w:left="426" w:hanging="426"/>
        <w:rPr>
          <w:rFonts w:ascii="Arial" w:hAnsi="Arial" w:cs="Arial"/>
        </w:rPr>
      </w:pPr>
      <w:r w:rsidRPr="00BA49DC">
        <w:rPr>
          <w:rFonts w:ascii="Arial" w:hAnsi="Arial" w:cs="Arial"/>
        </w:rPr>
        <w:t>As cited above, the tank works at constant level; the level alarms LAHH 2402 and LALL 2403 warn any anomaly.</w:t>
      </w:r>
    </w:p>
    <w:p w14:paraId="396BC966" w14:textId="77777777" w:rsidR="00114806" w:rsidRPr="00114806" w:rsidRDefault="00114806" w:rsidP="00BA49DC">
      <w:pPr>
        <w:ind w:left="426" w:hanging="426"/>
        <w:rPr>
          <w:rFonts w:ascii="Arial" w:hAnsi="Arial" w:cs="Arial"/>
        </w:rPr>
      </w:pPr>
    </w:p>
    <w:p w14:paraId="771A1C94" w14:textId="77777777" w:rsidR="00114806" w:rsidRPr="00BA49DC" w:rsidRDefault="00114806" w:rsidP="00BA49DC">
      <w:pPr>
        <w:ind w:left="426" w:hanging="426"/>
        <w:rPr>
          <w:rFonts w:ascii="Arial" w:hAnsi="Arial" w:cs="Arial"/>
        </w:rPr>
      </w:pPr>
      <w:r w:rsidRPr="00BA49DC">
        <w:rPr>
          <w:rFonts w:ascii="Arial" w:hAnsi="Arial" w:cs="Arial"/>
        </w:rPr>
        <w:t>Since it is absolutely necessary to guarantee the propylene flow to the reaction, the two pump P 301 A/S are equipped with automatic starting device for the standby one, in case the pump under running is off service( I 2401).</w:t>
      </w:r>
    </w:p>
    <w:p w14:paraId="3FC74164" w14:textId="77777777" w:rsidR="00114806" w:rsidRPr="00114806" w:rsidRDefault="00114806" w:rsidP="00BA49DC">
      <w:pPr>
        <w:ind w:left="426" w:hanging="426"/>
        <w:rPr>
          <w:rFonts w:ascii="Arial" w:hAnsi="Arial" w:cs="Arial"/>
        </w:rPr>
      </w:pPr>
    </w:p>
    <w:p w14:paraId="5A247B42" w14:textId="77777777" w:rsidR="00114806" w:rsidRPr="00BA49DC" w:rsidRDefault="00114806" w:rsidP="00BA49DC">
      <w:pPr>
        <w:ind w:left="426" w:hanging="426"/>
        <w:rPr>
          <w:rFonts w:ascii="Arial" w:hAnsi="Arial" w:cs="Arial"/>
        </w:rPr>
      </w:pPr>
      <w:r w:rsidRPr="00BA49DC">
        <w:rPr>
          <w:rFonts w:ascii="Arial" w:hAnsi="Arial" w:cs="Arial"/>
        </w:rPr>
        <w:t>A remote operated vent valve,HC 2402 at V 304 top is provided to vent excess pressure or venting for removal of CO after S/D</w:t>
      </w:r>
    </w:p>
    <w:p w14:paraId="44997C53" w14:textId="77777777" w:rsidR="00114806" w:rsidRPr="00114806" w:rsidRDefault="00114806" w:rsidP="00BA49DC">
      <w:pPr>
        <w:ind w:left="426" w:hanging="426"/>
        <w:rPr>
          <w:rFonts w:ascii="Arial" w:hAnsi="Arial" w:cs="Arial"/>
        </w:rPr>
      </w:pPr>
    </w:p>
    <w:p w14:paraId="4F4364D4" w14:textId="4B74B652" w:rsidR="00114806" w:rsidRPr="00BA49DC" w:rsidRDefault="00114806" w:rsidP="00BA49DC">
      <w:pPr>
        <w:ind w:left="426" w:hanging="426"/>
        <w:rPr>
          <w:rFonts w:ascii="Arial" w:hAnsi="Arial" w:cs="Arial"/>
        </w:rPr>
      </w:pPr>
      <w:r w:rsidRPr="00BA49DC">
        <w:rPr>
          <w:rFonts w:ascii="Arial" w:hAnsi="Arial" w:cs="Arial"/>
          <w:u w:val="single"/>
        </w:rPr>
        <w:t>Low pressure propylene scrubbing and compression</w:t>
      </w:r>
      <w:r w:rsidRPr="00BA49DC">
        <w:rPr>
          <w:rFonts w:ascii="Arial" w:hAnsi="Arial" w:cs="Arial"/>
        </w:rPr>
        <w:t>:</w:t>
      </w:r>
    </w:p>
    <w:p w14:paraId="677FE956" w14:textId="77777777" w:rsidR="00114806" w:rsidRPr="00114806" w:rsidRDefault="00114806" w:rsidP="00BA49DC">
      <w:pPr>
        <w:ind w:left="426" w:hanging="426"/>
        <w:rPr>
          <w:rFonts w:ascii="Arial" w:hAnsi="Arial" w:cs="Arial"/>
        </w:rPr>
      </w:pPr>
    </w:p>
    <w:p w14:paraId="31277DA8" w14:textId="77777777" w:rsidR="00114806" w:rsidRPr="00BA49DC" w:rsidRDefault="00114806" w:rsidP="00BA49DC">
      <w:pPr>
        <w:ind w:left="426" w:hanging="426"/>
        <w:rPr>
          <w:rFonts w:ascii="Arial" w:hAnsi="Arial" w:cs="Arial"/>
        </w:rPr>
      </w:pPr>
      <w:r w:rsidRPr="00BA49DC">
        <w:rPr>
          <w:rFonts w:ascii="Arial" w:hAnsi="Arial" w:cs="Arial"/>
        </w:rPr>
        <w:t>This unit includes:</w:t>
      </w:r>
    </w:p>
    <w:p w14:paraId="530C61B5" w14:textId="77777777" w:rsidR="00114806" w:rsidRPr="00114806" w:rsidRDefault="00114806" w:rsidP="00BA49DC">
      <w:pPr>
        <w:ind w:left="426" w:hanging="426"/>
        <w:rPr>
          <w:rFonts w:ascii="Arial" w:hAnsi="Arial" w:cs="Arial"/>
        </w:rPr>
      </w:pPr>
    </w:p>
    <w:p w14:paraId="1D0D4821" w14:textId="77777777" w:rsidR="00114806" w:rsidRPr="00114806" w:rsidRDefault="00114806" w:rsidP="00BA49DC">
      <w:pPr>
        <w:ind w:left="426" w:hanging="426"/>
        <w:rPr>
          <w:rFonts w:ascii="Arial" w:hAnsi="Arial" w:cs="Arial"/>
        </w:rPr>
      </w:pPr>
      <w:r w:rsidRPr="00114806">
        <w:rPr>
          <w:rFonts w:ascii="Arial" w:hAnsi="Arial" w:cs="Arial"/>
        </w:rPr>
        <w:t>Low pressure propylene scrubber C-302.</w:t>
      </w:r>
    </w:p>
    <w:p w14:paraId="2194D8A1" w14:textId="77777777" w:rsidR="00114806" w:rsidRPr="00114806" w:rsidRDefault="00114806" w:rsidP="00BA49DC">
      <w:pPr>
        <w:ind w:left="426" w:hanging="426"/>
        <w:rPr>
          <w:rFonts w:ascii="Arial" w:hAnsi="Arial" w:cs="Arial"/>
        </w:rPr>
      </w:pPr>
      <w:r w:rsidRPr="00114806">
        <w:rPr>
          <w:rFonts w:ascii="Arial" w:hAnsi="Arial" w:cs="Arial"/>
        </w:rPr>
        <w:t>Recycle gas cooler E 304.</w:t>
      </w:r>
    </w:p>
    <w:p w14:paraId="66476CA1" w14:textId="77777777" w:rsidR="00114806" w:rsidRPr="00114806" w:rsidRDefault="00114806" w:rsidP="00BA49DC">
      <w:pPr>
        <w:ind w:left="426" w:hanging="426"/>
        <w:rPr>
          <w:rFonts w:ascii="Arial" w:hAnsi="Arial" w:cs="Arial"/>
        </w:rPr>
      </w:pPr>
      <w:r w:rsidRPr="00114806">
        <w:rPr>
          <w:rFonts w:ascii="Arial" w:hAnsi="Arial" w:cs="Arial"/>
        </w:rPr>
        <w:t>Oil pump P 303.</w:t>
      </w:r>
    </w:p>
    <w:p w14:paraId="5D1F5C04" w14:textId="77777777" w:rsidR="00114806" w:rsidRPr="00114806" w:rsidRDefault="00114806" w:rsidP="00BA49DC">
      <w:pPr>
        <w:ind w:left="426" w:hanging="426"/>
        <w:rPr>
          <w:rFonts w:ascii="Arial" w:hAnsi="Arial" w:cs="Arial"/>
        </w:rPr>
      </w:pPr>
      <w:r w:rsidRPr="00114806">
        <w:rPr>
          <w:rFonts w:ascii="Arial" w:hAnsi="Arial" w:cs="Arial"/>
        </w:rPr>
        <w:t>Absorption oil pumps P 304A/S.</w:t>
      </w:r>
    </w:p>
    <w:p w14:paraId="1719E524" w14:textId="77777777" w:rsidR="00114806" w:rsidRPr="00114806" w:rsidRDefault="00114806" w:rsidP="00BA49DC">
      <w:pPr>
        <w:ind w:left="426" w:hanging="426"/>
        <w:rPr>
          <w:rFonts w:ascii="Arial" w:hAnsi="Arial" w:cs="Arial"/>
        </w:rPr>
      </w:pPr>
      <w:r w:rsidRPr="00114806">
        <w:rPr>
          <w:rFonts w:ascii="Arial" w:hAnsi="Arial" w:cs="Arial"/>
        </w:rPr>
        <w:t>Compressor K.O. drum V 303.</w:t>
      </w:r>
    </w:p>
    <w:p w14:paraId="577847D4" w14:textId="77777777" w:rsidR="00114806" w:rsidRPr="00114806" w:rsidRDefault="00114806" w:rsidP="00BA49DC">
      <w:pPr>
        <w:ind w:left="426" w:hanging="426"/>
        <w:rPr>
          <w:rFonts w:ascii="Arial" w:hAnsi="Arial" w:cs="Arial"/>
        </w:rPr>
      </w:pPr>
      <w:r w:rsidRPr="00114806">
        <w:rPr>
          <w:rFonts w:ascii="Arial" w:hAnsi="Arial" w:cs="Arial"/>
        </w:rPr>
        <w:t>Recycle gas compressor K 301 A/S.</w:t>
      </w:r>
    </w:p>
    <w:p w14:paraId="3C68813C" w14:textId="77777777" w:rsidR="00114806" w:rsidRPr="00114806" w:rsidRDefault="00114806" w:rsidP="00BA49DC">
      <w:pPr>
        <w:ind w:left="426" w:hanging="426"/>
        <w:rPr>
          <w:rFonts w:ascii="Arial" w:hAnsi="Arial" w:cs="Arial"/>
        </w:rPr>
      </w:pPr>
    </w:p>
    <w:p w14:paraId="10329FE2"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The gaseous propylene separated at low pressure in the bag filter F 301 is washed with Vaseline oil in the sieve tray column C 302, to abate the entrained polymer dust.</w:t>
      </w:r>
    </w:p>
    <w:p w14:paraId="012C66B7" w14:textId="77777777" w:rsidR="00114806" w:rsidRPr="00114806" w:rsidRDefault="00114806" w:rsidP="00BA49DC">
      <w:pPr>
        <w:ind w:left="426" w:hanging="426"/>
        <w:rPr>
          <w:rFonts w:ascii="Arial" w:hAnsi="Arial" w:cs="Arial"/>
        </w:rPr>
      </w:pPr>
    </w:p>
    <w:p w14:paraId="1F6D2425" w14:textId="77777777" w:rsidR="00114806" w:rsidRPr="00BA49DC" w:rsidRDefault="00114806" w:rsidP="00BA49DC">
      <w:pPr>
        <w:ind w:left="426" w:hanging="426"/>
        <w:rPr>
          <w:rFonts w:ascii="Arial" w:hAnsi="Arial" w:cs="Arial"/>
        </w:rPr>
      </w:pPr>
      <w:r w:rsidRPr="00BA49DC">
        <w:rPr>
          <w:rFonts w:ascii="Arial" w:hAnsi="Arial" w:cs="Arial"/>
        </w:rPr>
        <w:t>The oil circulation is carried out by the pumps P 304A/S, flowrate of which is measured by the orifice plate FI 2501.</w:t>
      </w:r>
    </w:p>
    <w:p w14:paraId="3910529F" w14:textId="77777777" w:rsidR="00114806" w:rsidRPr="00114806" w:rsidRDefault="00114806" w:rsidP="00BA49DC">
      <w:pPr>
        <w:ind w:left="426" w:hanging="426"/>
        <w:rPr>
          <w:rFonts w:ascii="Arial" w:hAnsi="Arial" w:cs="Arial"/>
        </w:rPr>
      </w:pPr>
    </w:p>
    <w:p w14:paraId="423E5F10" w14:textId="77777777" w:rsidR="00114806" w:rsidRPr="00BA49DC" w:rsidRDefault="00114806" w:rsidP="00BA49DC">
      <w:pPr>
        <w:ind w:left="426" w:hanging="426"/>
        <w:rPr>
          <w:rFonts w:ascii="Arial" w:hAnsi="Arial" w:cs="Arial"/>
        </w:rPr>
      </w:pPr>
      <w:r w:rsidRPr="00BA49DC">
        <w:rPr>
          <w:rFonts w:ascii="Arial" w:hAnsi="Arial" w:cs="Arial"/>
        </w:rPr>
        <w:t>The column level with remain constant falling any condensation; the low level alarm LAL 2502 warns any anomalous lowering.</w:t>
      </w:r>
    </w:p>
    <w:p w14:paraId="6DD1BAEE" w14:textId="77777777" w:rsidR="00114806" w:rsidRPr="00114806" w:rsidRDefault="00114806" w:rsidP="00BA49DC">
      <w:pPr>
        <w:ind w:left="426" w:hanging="426"/>
        <w:rPr>
          <w:rFonts w:ascii="Arial" w:hAnsi="Arial" w:cs="Arial"/>
        </w:rPr>
      </w:pPr>
    </w:p>
    <w:p w14:paraId="21FD3FAA" w14:textId="77777777" w:rsidR="00114806" w:rsidRPr="00BA49DC" w:rsidRDefault="00114806" w:rsidP="00BA49DC">
      <w:pPr>
        <w:ind w:left="426" w:hanging="426"/>
        <w:rPr>
          <w:rFonts w:ascii="Arial" w:hAnsi="Arial" w:cs="Arial"/>
        </w:rPr>
      </w:pPr>
      <w:r w:rsidRPr="00BA49DC">
        <w:rPr>
          <w:rFonts w:ascii="Arial" w:hAnsi="Arial" w:cs="Arial"/>
        </w:rPr>
        <w:t>Moreover, it is used to stop the partial emptying of the column bottom during the periodical regeneration of the exhaust oil, when the Teal content reaches the safety limit(5 % of TEAL by wt)</w:t>
      </w:r>
    </w:p>
    <w:p w14:paraId="0B801256" w14:textId="77777777" w:rsidR="00114806" w:rsidRPr="00114806" w:rsidRDefault="00114806" w:rsidP="00BA49DC">
      <w:pPr>
        <w:ind w:left="426" w:hanging="426"/>
        <w:rPr>
          <w:rFonts w:ascii="Arial" w:hAnsi="Arial" w:cs="Arial"/>
        </w:rPr>
      </w:pPr>
    </w:p>
    <w:p w14:paraId="4B4C1BD9" w14:textId="77777777" w:rsidR="00114806" w:rsidRPr="00BA49DC" w:rsidRDefault="00114806" w:rsidP="00BA49DC">
      <w:pPr>
        <w:ind w:left="426" w:hanging="426"/>
        <w:rPr>
          <w:rFonts w:ascii="Arial" w:hAnsi="Arial" w:cs="Arial"/>
        </w:rPr>
      </w:pPr>
      <w:r w:rsidRPr="00BA49DC">
        <w:rPr>
          <w:rFonts w:ascii="Arial" w:hAnsi="Arial" w:cs="Arial"/>
        </w:rPr>
        <w:t>For this latter service, the gear pump P 303 will be used, which pumps the oil to be generated to the relevant unit.  The pump P 303 is also used for charging the circuit with the fresh oil taken from the commercial drums and to wash with oil the equipment and the lines before the maintenance.</w:t>
      </w:r>
    </w:p>
    <w:p w14:paraId="41D52CEC" w14:textId="77777777" w:rsidR="00114806" w:rsidRPr="00114806" w:rsidRDefault="00114806" w:rsidP="00BA49DC">
      <w:pPr>
        <w:ind w:left="426" w:hanging="426"/>
        <w:rPr>
          <w:rFonts w:ascii="Arial" w:hAnsi="Arial" w:cs="Arial"/>
        </w:rPr>
      </w:pPr>
    </w:p>
    <w:p w14:paraId="2A293273" w14:textId="77777777" w:rsidR="00114806" w:rsidRPr="00BA49DC" w:rsidRDefault="00114806" w:rsidP="00BA49DC">
      <w:pPr>
        <w:ind w:left="426" w:hanging="426"/>
        <w:rPr>
          <w:rFonts w:ascii="Arial" w:hAnsi="Arial" w:cs="Arial"/>
        </w:rPr>
      </w:pPr>
      <w:r w:rsidRPr="00BA49DC">
        <w:rPr>
          <w:rFonts w:ascii="Arial" w:hAnsi="Arial" w:cs="Arial"/>
        </w:rPr>
        <w:t>The gases from the top of the scrubber are cooled in the water heat exchanger  E 304: the liquid deriving from condensation or entrainment is abated in the K.O. drum V 303 fitted with a suitable demister.</w:t>
      </w:r>
    </w:p>
    <w:p w14:paraId="09814205" w14:textId="77777777" w:rsidR="00114806" w:rsidRPr="00114806" w:rsidRDefault="00114806" w:rsidP="00BA49DC">
      <w:pPr>
        <w:ind w:left="426" w:hanging="426"/>
        <w:rPr>
          <w:rFonts w:ascii="Arial" w:hAnsi="Arial" w:cs="Arial"/>
        </w:rPr>
      </w:pPr>
    </w:p>
    <w:p w14:paraId="3ECE5DEF" w14:textId="77777777" w:rsidR="00114806" w:rsidRPr="00BA49DC" w:rsidRDefault="00114806" w:rsidP="00BA49DC">
      <w:pPr>
        <w:ind w:left="426" w:hanging="426"/>
        <w:rPr>
          <w:rFonts w:ascii="Arial" w:hAnsi="Arial" w:cs="Arial"/>
        </w:rPr>
      </w:pPr>
      <w:r w:rsidRPr="00BA49DC">
        <w:rPr>
          <w:rFonts w:ascii="Arial" w:hAnsi="Arial" w:cs="Arial"/>
        </w:rPr>
        <w:t>On the cooler outlet, the remote –controlled pneumatic valve HV 2501 protects the whole system in case of external fire by discharging the pressure towards the flare.</w:t>
      </w:r>
    </w:p>
    <w:p w14:paraId="0DF6626F" w14:textId="77777777" w:rsidR="00114806" w:rsidRPr="00114806" w:rsidRDefault="00114806" w:rsidP="00BA49DC">
      <w:pPr>
        <w:ind w:left="426" w:hanging="426"/>
        <w:rPr>
          <w:rFonts w:ascii="Arial" w:hAnsi="Arial" w:cs="Arial"/>
        </w:rPr>
      </w:pPr>
    </w:p>
    <w:p w14:paraId="402AF02D" w14:textId="1177E7F9" w:rsidR="00114806" w:rsidRPr="00BA49DC" w:rsidRDefault="00114806" w:rsidP="00BA49DC">
      <w:pPr>
        <w:ind w:left="426" w:hanging="426"/>
        <w:rPr>
          <w:rFonts w:ascii="Arial" w:hAnsi="Arial" w:cs="Arial"/>
        </w:rPr>
      </w:pPr>
      <w:r w:rsidRPr="00BA49DC">
        <w:rPr>
          <w:rFonts w:ascii="Arial" w:hAnsi="Arial" w:cs="Arial"/>
        </w:rPr>
        <w:t xml:space="preserve">The pressure of the whole low pressure degassing unit is maintained constant at                 0.4 – 0.5 kg/cm2g by the </w:t>
      </w:r>
      <w:del w:id="194" w:author="Rahul R Menon" w:date="2022-03-24T12:09:00Z">
        <w:r w:rsidRPr="00BA49DC" w:rsidDel="00CE1295">
          <w:rPr>
            <w:rFonts w:ascii="Arial" w:hAnsi="Arial" w:cs="Arial"/>
          </w:rPr>
          <w:delText>PRC</w:delText>
        </w:r>
      </w:del>
      <w:ins w:id="195" w:author="Rahul R Menon" w:date="2022-03-24T12:09:00Z">
        <w:r w:rsidR="00CE1295">
          <w:rPr>
            <w:rFonts w:ascii="Arial" w:hAnsi="Arial" w:cs="Arial"/>
          </w:rPr>
          <w:t>PIC</w:t>
        </w:r>
      </w:ins>
      <w:r w:rsidRPr="00BA49DC">
        <w:rPr>
          <w:rFonts w:ascii="Arial" w:hAnsi="Arial" w:cs="Arial"/>
        </w:rPr>
        <w:t xml:space="preserve"> 2501 controller, acting on the by pass of the compressor          K 301 A/S.</w:t>
      </w:r>
    </w:p>
    <w:p w14:paraId="4A4CBC7F" w14:textId="77777777" w:rsidR="00114806" w:rsidRPr="00114806" w:rsidRDefault="00114806" w:rsidP="00BA49DC">
      <w:pPr>
        <w:ind w:left="426" w:hanging="426"/>
        <w:rPr>
          <w:rFonts w:ascii="Arial" w:hAnsi="Arial" w:cs="Arial"/>
        </w:rPr>
      </w:pPr>
    </w:p>
    <w:p w14:paraId="7CE83F48" w14:textId="77777777" w:rsidR="00114806" w:rsidRPr="00BA49DC" w:rsidRDefault="00114806" w:rsidP="00BA49DC">
      <w:pPr>
        <w:ind w:left="426" w:hanging="426"/>
        <w:rPr>
          <w:rFonts w:ascii="Arial" w:hAnsi="Arial" w:cs="Arial"/>
        </w:rPr>
      </w:pPr>
      <w:r w:rsidRPr="00BA49DC">
        <w:rPr>
          <w:rFonts w:ascii="Arial" w:hAnsi="Arial" w:cs="Arial"/>
        </w:rPr>
        <w:t>The two stage reciprocating type compressor will compress the gas at about 19 kg/cm2g necessary for the condensation in E 301.</w:t>
      </w:r>
    </w:p>
    <w:p w14:paraId="74D0A39D" w14:textId="77777777" w:rsidR="00114806" w:rsidRPr="00114806" w:rsidRDefault="00114806" w:rsidP="00BA49DC">
      <w:pPr>
        <w:ind w:left="426" w:hanging="426"/>
        <w:rPr>
          <w:rFonts w:ascii="Arial" w:hAnsi="Arial" w:cs="Arial"/>
        </w:rPr>
      </w:pPr>
    </w:p>
    <w:p w14:paraId="0321C4FC" w14:textId="77777777" w:rsidR="00114806" w:rsidRPr="00BA49DC" w:rsidRDefault="00114806" w:rsidP="00BA49DC">
      <w:pPr>
        <w:ind w:left="426" w:hanging="426"/>
        <w:rPr>
          <w:rFonts w:ascii="Arial" w:hAnsi="Arial" w:cs="Arial"/>
        </w:rPr>
      </w:pPr>
      <w:r w:rsidRPr="00BA49DC">
        <w:rPr>
          <w:rFonts w:ascii="Arial" w:hAnsi="Arial" w:cs="Arial"/>
        </w:rPr>
        <w:t>A very high level switch in the K.O. drum (LSHH 2504) and a low pressure one on the suction line (PSL 2502) is provided for the protection of the compressors.</w:t>
      </w:r>
    </w:p>
    <w:p w14:paraId="418EB045" w14:textId="77777777" w:rsidR="00114806" w:rsidRPr="00114806" w:rsidRDefault="00114806" w:rsidP="00BA49DC">
      <w:pPr>
        <w:ind w:left="426" w:hanging="426"/>
        <w:rPr>
          <w:rFonts w:ascii="Arial" w:hAnsi="Arial" w:cs="Arial"/>
        </w:rPr>
      </w:pPr>
    </w:p>
    <w:p w14:paraId="1A0D0DCE" w14:textId="12E1FAFE" w:rsidR="00114806" w:rsidRPr="00BA49DC" w:rsidRDefault="00114806" w:rsidP="00BA49DC">
      <w:pPr>
        <w:ind w:left="426" w:hanging="426"/>
        <w:rPr>
          <w:rFonts w:ascii="Arial" w:hAnsi="Arial" w:cs="Arial"/>
        </w:rPr>
      </w:pPr>
      <w:r w:rsidRPr="00BA49DC">
        <w:rPr>
          <w:rFonts w:ascii="Arial" w:hAnsi="Arial" w:cs="Arial"/>
          <w:u w:val="single"/>
        </w:rPr>
        <w:t>Area 300 – Seal Pressurization System</w:t>
      </w:r>
      <w:r w:rsidRPr="00BA49DC">
        <w:rPr>
          <w:rFonts w:ascii="Arial" w:hAnsi="Arial" w:cs="Arial"/>
        </w:rPr>
        <w:t>:</w:t>
      </w:r>
    </w:p>
    <w:p w14:paraId="01D74DF0" w14:textId="77777777" w:rsidR="00114806" w:rsidRPr="00114806" w:rsidRDefault="00114806" w:rsidP="00BA49DC">
      <w:pPr>
        <w:ind w:left="426" w:hanging="426"/>
        <w:rPr>
          <w:rFonts w:ascii="Arial" w:hAnsi="Arial" w:cs="Arial"/>
        </w:rPr>
      </w:pPr>
    </w:p>
    <w:p w14:paraId="3BD5A935" w14:textId="0ED1629B" w:rsidR="00114806" w:rsidRPr="00BA49DC" w:rsidRDefault="00114806" w:rsidP="00BA49DC">
      <w:pPr>
        <w:ind w:left="426" w:hanging="426"/>
        <w:rPr>
          <w:rFonts w:ascii="Arial" w:hAnsi="Arial" w:cs="Arial"/>
        </w:rPr>
      </w:pPr>
      <w:r w:rsidRPr="00BA49DC">
        <w:rPr>
          <w:rFonts w:ascii="Arial" w:hAnsi="Arial" w:cs="Arial"/>
        </w:rPr>
        <w:t>This unit includes:</w:t>
      </w:r>
    </w:p>
    <w:p w14:paraId="0EC938DD" w14:textId="29601C95" w:rsidR="00114806" w:rsidRPr="00114806" w:rsidRDefault="00114806" w:rsidP="00BA49DC">
      <w:pPr>
        <w:ind w:left="426" w:hanging="426"/>
        <w:rPr>
          <w:rFonts w:ascii="Arial" w:hAnsi="Arial" w:cs="Arial"/>
        </w:rPr>
      </w:pPr>
    </w:p>
    <w:p w14:paraId="58974243" w14:textId="77777777" w:rsidR="00114806" w:rsidRPr="00114806" w:rsidRDefault="00114806" w:rsidP="00BA49DC">
      <w:pPr>
        <w:ind w:left="426" w:hanging="426"/>
        <w:rPr>
          <w:rFonts w:ascii="Arial" w:hAnsi="Arial" w:cs="Arial"/>
        </w:rPr>
      </w:pPr>
      <w:r w:rsidRPr="00114806">
        <w:rPr>
          <w:rFonts w:ascii="Arial" w:hAnsi="Arial" w:cs="Arial"/>
        </w:rPr>
        <w:t>A301 seal pressurization system WA 301.</w:t>
      </w:r>
    </w:p>
    <w:p w14:paraId="3DD5E539" w14:textId="77777777" w:rsidR="00114806" w:rsidRPr="00114806" w:rsidRDefault="00114806" w:rsidP="00BA49DC">
      <w:pPr>
        <w:ind w:left="426" w:hanging="426"/>
        <w:rPr>
          <w:rFonts w:ascii="Arial" w:hAnsi="Arial" w:cs="Arial"/>
        </w:rPr>
      </w:pPr>
      <w:r w:rsidRPr="00114806">
        <w:rPr>
          <w:rFonts w:ascii="Arial" w:hAnsi="Arial" w:cs="Arial"/>
        </w:rPr>
        <w:t>P301 A/S seal oil pots V305A/S</w:t>
      </w:r>
    </w:p>
    <w:p w14:paraId="51C7903A" w14:textId="77777777" w:rsidR="00114806" w:rsidRPr="00114806" w:rsidRDefault="00114806" w:rsidP="00BA49DC">
      <w:pPr>
        <w:ind w:left="426" w:hanging="426"/>
        <w:rPr>
          <w:rFonts w:ascii="Arial" w:hAnsi="Arial" w:cs="Arial"/>
        </w:rPr>
      </w:pPr>
      <w:r w:rsidRPr="00114806">
        <w:rPr>
          <w:rFonts w:ascii="Arial" w:hAnsi="Arial" w:cs="Arial"/>
        </w:rPr>
        <w:t>P302 A/S seal oil pots V306 A/S.</w:t>
      </w:r>
    </w:p>
    <w:p w14:paraId="6FF4D6B6" w14:textId="77777777" w:rsidR="00114806" w:rsidRPr="00114806" w:rsidRDefault="00114806" w:rsidP="00BA49DC">
      <w:pPr>
        <w:ind w:left="426" w:hanging="426"/>
        <w:rPr>
          <w:rFonts w:ascii="Arial" w:hAnsi="Arial" w:cs="Arial"/>
        </w:rPr>
      </w:pPr>
      <w:r w:rsidRPr="00114806">
        <w:rPr>
          <w:rFonts w:ascii="Arial" w:hAnsi="Arial" w:cs="Arial"/>
        </w:rPr>
        <w:t>P304A/S seal oil pot V307 A/S.</w:t>
      </w:r>
    </w:p>
    <w:p w14:paraId="1EDDF590" w14:textId="77777777" w:rsidR="00114806" w:rsidRPr="00114806" w:rsidRDefault="00114806" w:rsidP="00BA49DC">
      <w:pPr>
        <w:ind w:left="426" w:hanging="426"/>
        <w:rPr>
          <w:rFonts w:ascii="Arial" w:hAnsi="Arial" w:cs="Arial"/>
        </w:rPr>
      </w:pPr>
    </w:p>
    <w:p w14:paraId="44224917" w14:textId="77777777" w:rsidR="00114806" w:rsidRPr="00BA49DC" w:rsidRDefault="00114806" w:rsidP="00BA49DC">
      <w:pPr>
        <w:ind w:left="426" w:hanging="426"/>
        <w:rPr>
          <w:rFonts w:ascii="Arial" w:hAnsi="Arial" w:cs="Arial"/>
        </w:rPr>
      </w:pPr>
      <w:r w:rsidRPr="00BA49DC">
        <w:rPr>
          <w:rFonts w:ascii="Arial" w:hAnsi="Arial" w:cs="Arial"/>
        </w:rPr>
        <w:t>The dynamic separator A 301, installed on the top of the flash drum V301, is fitted with balanced double mechanical seal, lubricated with Vaseline oil(thermosiphon ciculation) and kept at a pressure higher than 15% approx as to that of the flash drum operating pressure.</w:t>
      </w:r>
    </w:p>
    <w:p w14:paraId="725ABE89" w14:textId="77777777" w:rsidR="00114806" w:rsidRPr="00114806" w:rsidRDefault="00114806" w:rsidP="00BA49DC">
      <w:pPr>
        <w:ind w:left="426" w:hanging="426"/>
        <w:rPr>
          <w:rFonts w:ascii="Arial" w:hAnsi="Arial" w:cs="Arial"/>
        </w:rPr>
      </w:pPr>
    </w:p>
    <w:p w14:paraId="1E4C7D0A" w14:textId="77777777" w:rsidR="00114806" w:rsidRPr="00BA49DC" w:rsidRDefault="00114806" w:rsidP="00BA49DC">
      <w:pPr>
        <w:ind w:left="426" w:hanging="426"/>
        <w:rPr>
          <w:rFonts w:ascii="Arial" w:hAnsi="Arial" w:cs="Arial"/>
        </w:rPr>
      </w:pPr>
      <w:r w:rsidRPr="00BA49DC">
        <w:rPr>
          <w:rFonts w:ascii="Arial" w:hAnsi="Arial" w:cs="Arial"/>
        </w:rPr>
        <w:t>On the piston rod the pre-alarm ZAH 2602 warns the lack of oil, while the switch ZSHH 2602 stops the agitator in order not to damage the sealing.</w:t>
      </w:r>
    </w:p>
    <w:p w14:paraId="7765B86E" w14:textId="77777777" w:rsidR="00114806" w:rsidRPr="00114806" w:rsidRDefault="00114806" w:rsidP="00BA49DC">
      <w:pPr>
        <w:ind w:left="426" w:hanging="426"/>
        <w:rPr>
          <w:rFonts w:ascii="Arial" w:hAnsi="Arial" w:cs="Arial"/>
        </w:rPr>
      </w:pPr>
    </w:p>
    <w:p w14:paraId="14613EF6" w14:textId="77777777" w:rsidR="00114806" w:rsidRPr="00BA49DC" w:rsidRDefault="00114806" w:rsidP="00BA49DC">
      <w:pPr>
        <w:ind w:left="426" w:hanging="426"/>
        <w:rPr>
          <w:rFonts w:ascii="Arial" w:hAnsi="Arial" w:cs="Arial"/>
        </w:rPr>
      </w:pPr>
      <w:r w:rsidRPr="00BA49DC">
        <w:rPr>
          <w:rFonts w:ascii="Arial" w:hAnsi="Arial" w:cs="Arial"/>
        </w:rPr>
        <w:lastRenderedPageBreak/>
        <w:t>The pumps P 301 A/S are provided with double mechanical seal, tandem type.  The interior seal is self-flushed, the exterior one is flushed with Vaseline oil, thermosiphon circulating through the small pot V305A/S, kept at flare pressure.</w:t>
      </w:r>
    </w:p>
    <w:p w14:paraId="71B92587" w14:textId="77777777" w:rsidR="00114806" w:rsidRPr="00114806" w:rsidRDefault="00114806" w:rsidP="00BA49DC">
      <w:pPr>
        <w:ind w:left="426" w:hanging="426"/>
        <w:rPr>
          <w:rFonts w:ascii="Arial" w:hAnsi="Arial" w:cs="Arial"/>
        </w:rPr>
      </w:pPr>
    </w:p>
    <w:p w14:paraId="66E194CA" w14:textId="77777777" w:rsidR="00114806" w:rsidRPr="00BA49DC" w:rsidRDefault="00114806" w:rsidP="00BA49DC">
      <w:pPr>
        <w:ind w:left="426" w:hanging="426"/>
        <w:rPr>
          <w:rFonts w:ascii="Arial" w:hAnsi="Arial" w:cs="Arial"/>
        </w:rPr>
      </w:pPr>
      <w:r w:rsidRPr="00BA49DC">
        <w:rPr>
          <w:rFonts w:ascii="Arial" w:hAnsi="Arial" w:cs="Arial"/>
        </w:rPr>
        <w:t>Oil low-level and high pressure alarms in the pot signal any seal failure in control room.</w:t>
      </w:r>
    </w:p>
    <w:p w14:paraId="7716072F" w14:textId="77777777" w:rsidR="00114806" w:rsidRPr="00114806" w:rsidRDefault="00114806" w:rsidP="00BA49DC">
      <w:pPr>
        <w:ind w:left="426" w:hanging="426"/>
        <w:rPr>
          <w:rFonts w:ascii="Arial" w:hAnsi="Arial" w:cs="Arial"/>
        </w:rPr>
      </w:pPr>
    </w:p>
    <w:p w14:paraId="231E954E" w14:textId="77777777" w:rsidR="00114806" w:rsidRPr="00BA49DC" w:rsidRDefault="00114806" w:rsidP="00BA49DC">
      <w:pPr>
        <w:ind w:left="426" w:hanging="426"/>
        <w:rPr>
          <w:rFonts w:ascii="Arial" w:hAnsi="Arial" w:cs="Arial"/>
        </w:rPr>
      </w:pPr>
      <w:r w:rsidRPr="00BA49DC">
        <w:rPr>
          <w:rFonts w:ascii="Arial" w:hAnsi="Arial" w:cs="Arial"/>
        </w:rPr>
        <w:t>The pumps P 304A/S have, on the contrary, a double back to back mechanical seal which is lubricated with Vaseline oil, thermosiphon  circulation, kept at 5-6 kg/cm2g pressure with medium-pressure nitrogen and by means of the self regulating valve PCV 2612.</w:t>
      </w:r>
    </w:p>
    <w:p w14:paraId="6752954B" w14:textId="77777777" w:rsidR="00114806" w:rsidRPr="00114806" w:rsidRDefault="00114806" w:rsidP="00BA49DC">
      <w:pPr>
        <w:ind w:left="426" w:hanging="426"/>
        <w:rPr>
          <w:rFonts w:ascii="Arial" w:hAnsi="Arial" w:cs="Arial"/>
        </w:rPr>
      </w:pPr>
    </w:p>
    <w:p w14:paraId="663654C8" w14:textId="77777777" w:rsidR="00114806" w:rsidRPr="00BA49DC" w:rsidRDefault="00114806" w:rsidP="00BA49DC">
      <w:pPr>
        <w:ind w:left="426" w:hanging="426"/>
        <w:rPr>
          <w:rFonts w:ascii="Arial" w:hAnsi="Arial" w:cs="Arial"/>
        </w:rPr>
      </w:pPr>
      <w:r w:rsidRPr="00BA49DC">
        <w:rPr>
          <w:rFonts w:ascii="Arial" w:hAnsi="Arial" w:cs="Arial"/>
        </w:rPr>
        <w:t>The low level alarm LAL 2603 A/S warns in the control room any failure in the seal system</w:t>
      </w:r>
    </w:p>
    <w:p w14:paraId="4D5F6422" w14:textId="77777777" w:rsidR="00114806" w:rsidRPr="00114806" w:rsidRDefault="00114806" w:rsidP="00BA49DC">
      <w:pPr>
        <w:ind w:left="426" w:hanging="426"/>
        <w:rPr>
          <w:rFonts w:ascii="Arial" w:hAnsi="Arial" w:cs="Arial"/>
        </w:rPr>
      </w:pPr>
    </w:p>
    <w:p w14:paraId="5F914045" w14:textId="40B949C0" w:rsidR="00114806" w:rsidRPr="00BA49DC" w:rsidRDefault="00114806" w:rsidP="00BA49DC">
      <w:pPr>
        <w:ind w:left="426" w:hanging="426"/>
        <w:rPr>
          <w:rFonts w:ascii="Arial" w:hAnsi="Arial" w:cs="Arial"/>
        </w:rPr>
      </w:pPr>
      <w:r w:rsidRPr="00BA49DC">
        <w:rPr>
          <w:rFonts w:ascii="Arial" w:hAnsi="Arial" w:cs="Arial"/>
          <w:u w:val="single"/>
        </w:rPr>
        <w:t>Operating Parameters/Flow rates</w:t>
      </w:r>
      <w:r w:rsidRPr="00BA49DC">
        <w:rPr>
          <w:rFonts w:ascii="Arial" w:hAnsi="Arial" w:cs="Arial"/>
        </w:rPr>
        <w:t>:</w:t>
      </w:r>
    </w:p>
    <w:p w14:paraId="625B81B0" w14:textId="77777777" w:rsidR="00114806" w:rsidRPr="00114806" w:rsidRDefault="00114806" w:rsidP="00BA49DC">
      <w:pPr>
        <w:ind w:left="426" w:hanging="426"/>
        <w:rPr>
          <w:rFonts w:ascii="Arial" w:hAnsi="Arial" w:cs="Arial"/>
        </w:rPr>
      </w:pPr>
    </w:p>
    <w:p w14:paraId="6B8B28FB" w14:textId="77777777" w:rsidR="00114806" w:rsidRPr="00114806" w:rsidRDefault="00114806" w:rsidP="00BA49DC">
      <w:pPr>
        <w:ind w:left="426" w:hanging="426"/>
        <w:rPr>
          <w:rFonts w:ascii="Arial" w:hAnsi="Arial" w:cs="Arial"/>
        </w:rPr>
      </w:pPr>
      <w:r w:rsidRPr="00114806">
        <w:rPr>
          <w:rFonts w:ascii="Arial" w:hAnsi="Arial" w:cs="Arial"/>
        </w:rPr>
        <w:t>High pressure degassing (flash drum V 301)</w:t>
      </w:r>
    </w:p>
    <w:p w14:paraId="54B0228A" w14:textId="77777777" w:rsidR="00114806" w:rsidRPr="00114806" w:rsidRDefault="00114806" w:rsidP="00BA49DC">
      <w:pPr>
        <w:ind w:left="426" w:hanging="426"/>
        <w:rPr>
          <w:rFonts w:ascii="Arial" w:hAnsi="Arial" w:cs="Arial"/>
        </w:rPr>
      </w:pPr>
    </w:p>
    <w:p w14:paraId="0429DDA1" w14:textId="77777777" w:rsidR="00114806" w:rsidRPr="00BA49DC" w:rsidRDefault="00114806" w:rsidP="00BA49DC">
      <w:pPr>
        <w:ind w:left="426" w:hanging="426"/>
        <w:rPr>
          <w:rFonts w:ascii="Arial" w:hAnsi="Arial" w:cs="Arial"/>
        </w:rPr>
      </w:pPr>
      <w:r w:rsidRPr="00BA49DC">
        <w:rPr>
          <w:rFonts w:ascii="Arial" w:hAnsi="Arial" w:cs="Arial"/>
        </w:rPr>
        <w:t>Temperature(TRC 2201)</w:t>
      </w:r>
      <w:r w:rsidRPr="00BA49DC">
        <w:rPr>
          <w:rFonts w:ascii="Arial" w:hAnsi="Arial" w:cs="Arial"/>
        </w:rPr>
        <w:tab/>
      </w:r>
      <w:r w:rsidRPr="00BA49DC">
        <w:rPr>
          <w:rFonts w:ascii="Arial" w:hAnsi="Arial" w:cs="Arial"/>
        </w:rPr>
        <w:tab/>
        <w:t xml:space="preserve">80 </w:t>
      </w:r>
      <w:r w:rsidRPr="00BA49DC">
        <w:rPr>
          <w:rFonts w:ascii="Arial" w:hAnsi="Arial" w:cs="Arial"/>
          <w:b/>
          <w:bCs/>
          <w:vertAlign w:val="superscript"/>
        </w:rPr>
        <w:t>o</w:t>
      </w:r>
      <w:r w:rsidRPr="00BA49DC">
        <w:rPr>
          <w:rFonts w:ascii="Arial" w:hAnsi="Arial" w:cs="Arial"/>
        </w:rPr>
        <w:t>C for homopolymer running</w:t>
      </w:r>
    </w:p>
    <w:p w14:paraId="552826A1" w14:textId="79CB4CE9" w:rsidR="00114806" w:rsidRPr="00BA49DC" w:rsidRDefault="00114806" w:rsidP="00BA49DC">
      <w:pPr>
        <w:ind w:left="426" w:hanging="426"/>
        <w:rPr>
          <w:rFonts w:ascii="Arial" w:hAnsi="Arial" w:cs="Arial"/>
        </w:rPr>
      </w:pPr>
      <w:r w:rsidRPr="00BA49DC">
        <w:rPr>
          <w:rFonts w:ascii="Arial" w:hAnsi="Arial" w:cs="Arial"/>
        </w:rPr>
        <w:t xml:space="preserve">70 </w:t>
      </w:r>
      <w:r w:rsidRPr="00BA49DC">
        <w:rPr>
          <w:rFonts w:ascii="Arial" w:hAnsi="Arial" w:cs="Arial"/>
          <w:b/>
          <w:bCs/>
          <w:vertAlign w:val="superscript"/>
        </w:rPr>
        <w:t>o</w:t>
      </w:r>
      <w:r w:rsidRPr="00BA49DC">
        <w:rPr>
          <w:rFonts w:ascii="Arial" w:hAnsi="Arial" w:cs="Arial"/>
        </w:rPr>
        <w:t>C for random copolymer</w:t>
      </w:r>
    </w:p>
    <w:p w14:paraId="005ED0B9" w14:textId="77777777" w:rsidR="00114806" w:rsidRPr="00114806" w:rsidRDefault="00114806" w:rsidP="00BA49DC">
      <w:pPr>
        <w:ind w:left="426" w:hanging="426"/>
        <w:rPr>
          <w:rFonts w:ascii="Arial" w:hAnsi="Arial" w:cs="Arial"/>
        </w:rPr>
      </w:pPr>
    </w:p>
    <w:p w14:paraId="507A01B4" w14:textId="77777777" w:rsidR="00114806" w:rsidRPr="00BA49DC" w:rsidRDefault="00114806" w:rsidP="00BA49DC">
      <w:pPr>
        <w:ind w:left="426" w:hanging="426"/>
        <w:rPr>
          <w:rFonts w:ascii="Arial" w:hAnsi="Arial" w:cs="Arial"/>
        </w:rPr>
      </w:pPr>
      <w:r w:rsidRPr="00BA49DC">
        <w:rPr>
          <w:rFonts w:ascii="Arial" w:hAnsi="Arial" w:cs="Arial"/>
        </w:rPr>
        <w:t>Pressure(PG 2208)</w:t>
      </w:r>
      <w:r w:rsidRPr="00BA49DC">
        <w:rPr>
          <w:rFonts w:ascii="Arial" w:hAnsi="Arial" w:cs="Arial"/>
        </w:rPr>
        <w:tab/>
      </w:r>
      <w:r w:rsidRPr="00BA49DC">
        <w:rPr>
          <w:rFonts w:ascii="Arial" w:hAnsi="Arial" w:cs="Arial"/>
        </w:rPr>
        <w:tab/>
      </w:r>
      <w:r w:rsidRPr="00BA49DC">
        <w:rPr>
          <w:rFonts w:ascii="Arial" w:hAnsi="Arial" w:cs="Arial"/>
        </w:rPr>
        <w:tab/>
        <w:t>18.5 kg/cm2</w:t>
      </w:r>
    </w:p>
    <w:p w14:paraId="73A02E94" w14:textId="77777777" w:rsidR="00114806" w:rsidRPr="00114806" w:rsidRDefault="00114806" w:rsidP="00BA49DC">
      <w:pPr>
        <w:ind w:left="426" w:hanging="426"/>
        <w:rPr>
          <w:rFonts w:ascii="Arial" w:hAnsi="Arial" w:cs="Arial"/>
        </w:rPr>
      </w:pPr>
    </w:p>
    <w:p w14:paraId="6327EA56" w14:textId="4C34E46E" w:rsidR="00114806" w:rsidRPr="00BA49DC" w:rsidRDefault="00114806" w:rsidP="00BA49DC">
      <w:pPr>
        <w:ind w:left="426" w:hanging="426"/>
        <w:rPr>
          <w:rFonts w:ascii="Arial" w:hAnsi="Arial" w:cs="Arial"/>
        </w:rPr>
      </w:pPr>
      <w:r w:rsidRPr="00BA49DC">
        <w:rPr>
          <w:rFonts w:ascii="Arial" w:hAnsi="Arial" w:cs="Arial"/>
        </w:rPr>
        <w:t>Level (</w:t>
      </w:r>
      <w:del w:id="196" w:author="Rahul R Menon" w:date="2022-03-24T12:07:00Z">
        <w:r w:rsidRPr="00BA49DC" w:rsidDel="00CE1295">
          <w:rPr>
            <w:rFonts w:ascii="Arial" w:hAnsi="Arial" w:cs="Arial"/>
          </w:rPr>
          <w:delText>LRC</w:delText>
        </w:r>
      </w:del>
      <w:ins w:id="197" w:author="Rahul R Menon" w:date="2022-03-24T12:07:00Z">
        <w:r w:rsidR="00CE1295">
          <w:rPr>
            <w:rFonts w:ascii="Arial" w:hAnsi="Arial" w:cs="Arial"/>
          </w:rPr>
          <w:t>LIC</w:t>
        </w:r>
      </w:ins>
      <w:r w:rsidRPr="00BA49DC">
        <w:rPr>
          <w:rFonts w:ascii="Arial" w:hAnsi="Arial" w:cs="Arial"/>
        </w:rPr>
        <w:t xml:space="preserve"> 2201)</w:t>
      </w:r>
      <w:r w:rsidRPr="00BA49DC">
        <w:rPr>
          <w:rFonts w:ascii="Arial" w:hAnsi="Arial" w:cs="Arial"/>
        </w:rPr>
        <w:tab/>
      </w:r>
      <w:r w:rsidRPr="00BA49DC">
        <w:rPr>
          <w:rFonts w:ascii="Arial" w:hAnsi="Arial" w:cs="Arial"/>
        </w:rPr>
        <w:tab/>
      </w:r>
      <w:r w:rsidRPr="00BA49DC">
        <w:rPr>
          <w:rFonts w:ascii="Arial" w:hAnsi="Arial" w:cs="Arial"/>
        </w:rPr>
        <w:tab/>
        <w:t>30%</w:t>
      </w:r>
    </w:p>
    <w:p w14:paraId="0D55C7C7" w14:textId="77777777" w:rsidR="00114806" w:rsidRPr="00114806" w:rsidRDefault="00114806" w:rsidP="00BA49DC">
      <w:pPr>
        <w:ind w:left="426" w:hanging="426"/>
        <w:rPr>
          <w:rFonts w:ascii="Arial" w:hAnsi="Arial" w:cs="Arial"/>
        </w:rPr>
      </w:pPr>
    </w:p>
    <w:p w14:paraId="2EDDCB4D" w14:textId="77777777" w:rsidR="00114806" w:rsidRPr="00114806" w:rsidRDefault="00114806" w:rsidP="00BA49DC">
      <w:pPr>
        <w:ind w:left="426" w:hanging="426"/>
        <w:rPr>
          <w:rFonts w:ascii="Arial" w:hAnsi="Arial" w:cs="Arial"/>
        </w:rPr>
      </w:pPr>
      <w:r w:rsidRPr="00114806">
        <w:rPr>
          <w:rFonts w:ascii="Arial" w:hAnsi="Arial" w:cs="Arial"/>
        </w:rPr>
        <w:t>High pressure propylene scrubber C 301</w:t>
      </w:r>
    </w:p>
    <w:p w14:paraId="0DCD10AF" w14:textId="77777777" w:rsidR="00114806" w:rsidRPr="00114806" w:rsidRDefault="00114806" w:rsidP="00BA49DC">
      <w:pPr>
        <w:ind w:left="426" w:hanging="426"/>
        <w:rPr>
          <w:rFonts w:ascii="Arial" w:hAnsi="Arial" w:cs="Arial"/>
        </w:rPr>
      </w:pPr>
    </w:p>
    <w:p w14:paraId="0F05B689" w14:textId="77777777" w:rsidR="00114806" w:rsidRPr="00BA49DC" w:rsidRDefault="00114806" w:rsidP="00BA49DC">
      <w:pPr>
        <w:ind w:left="426" w:hanging="426"/>
        <w:rPr>
          <w:rFonts w:ascii="Arial" w:hAnsi="Arial" w:cs="Arial"/>
        </w:rPr>
      </w:pPr>
      <w:r w:rsidRPr="00BA49DC">
        <w:rPr>
          <w:rFonts w:ascii="Arial" w:hAnsi="Arial" w:cs="Arial"/>
        </w:rPr>
        <w:t>Pressure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18 kg/cm2</w:t>
      </w:r>
    </w:p>
    <w:p w14:paraId="693858A5" w14:textId="77777777" w:rsidR="00114806" w:rsidRPr="00114806" w:rsidRDefault="00114806" w:rsidP="00BA49DC">
      <w:pPr>
        <w:ind w:left="426" w:hanging="426"/>
        <w:rPr>
          <w:rFonts w:ascii="Arial" w:hAnsi="Arial" w:cs="Arial"/>
        </w:rPr>
      </w:pPr>
    </w:p>
    <w:p w14:paraId="31AD9898" w14:textId="77777777" w:rsidR="00114806" w:rsidRPr="00BA49DC" w:rsidRDefault="00114806" w:rsidP="00BA49DC">
      <w:pPr>
        <w:ind w:left="426" w:hanging="426"/>
        <w:rPr>
          <w:rFonts w:ascii="Arial" w:hAnsi="Arial" w:cs="Arial"/>
        </w:rPr>
      </w:pPr>
      <w:r w:rsidRPr="00BA49DC">
        <w:rPr>
          <w:rFonts w:ascii="Arial" w:hAnsi="Arial" w:cs="Arial"/>
        </w:rPr>
        <w:t>Top temperature (TI 2308)</w:t>
      </w:r>
      <w:r w:rsidRPr="00BA49DC">
        <w:rPr>
          <w:rFonts w:ascii="Arial" w:hAnsi="Arial" w:cs="Arial"/>
        </w:rPr>
        <w:tab/>
      </w:r>
      <w:r w:rsidRPr="00BA49DC">
        <w:rPr>
          <w:rFonts w:ascii="Arial" w:hAnsi="Arial" w:cs="Arial"/>
        </w:rPr>
        <w:tab/>
        <w:t>The equilibrium temp at working</w:t>
      </w:r>
    </w:p>
    <w:p w14:paraId="6BC3D336" w14:textId="12CDCA54" w:rsidR="00114806" w:rsidRPr="00BA49DC" w:rsidRDefault="00114806" w:rsidP="00BA49DC">
      <w:pPr>
        <w:ind w:left="426" w:hanging="426"/>
        <w:rPr>
          <w:rFonts w:ascii="Arial" w:hAnsi="Arial" w:cs="Arial"/>
        </w:rPr>
      </w:pPr>
      <w:r w:rsidRPr="00BA49DC">
        <w:rPr>
          <w:rFonts w:ascii="Arial" w:hAnsi="Arial" w:cs="Arial"/>
        </w:rPr>
        <w:t xml:space="preserve">pressure 45 </w:t>
      </w:r>
      <w:r w:rsidRPr="00BA49DC">
        <w:rPr>
          <w:rFonts w:ascii="Arial" w:hAnsi="Arial" w:cs="Arial"/>
          <w:b/>
          <w:bCs/>
          <w:vertAlign w:val="superscript"/>
        </w:rPr>
        <w:t>o</w:t>
      </w:r>
      <w:r w:rsidRPr="00BA49DC">
        <w:rPr>
          <w:rFonts w:ascii="Arial" w:hAnsi="Arial" w:cs="Arial"/>
        </w:rPr>
        <w:t>C.</w:t>
      </w:r>
    </w:p>
    <w:p w14:paraId="528AB035" w14:textId="77777777" w:rsidR="00114806" w:rsidRPr="00114806" w:rsidRDefault="00114806" w:rsidP="00BA49DC">
      <w:pPr>
        <w:ind w:left="426" w:hanging="426"/>
        <w:rPr>
          <w:rFonts w:ascii="Arial" w:hAnsi="Arial" w:cs="Arial"/>
        </w:rPr>
      </w:pPr>
    </w:p>
    <w:p w14:paraId="2D96C92E" w14:textId="242C24A2" w:rsidR="00114806" w:rsidRPr="00BA49DC" w:rsidRDefault="00114806" w:rsidP="00BA49DC">
      <w:pPr>
        <w:ind w:left="426" w:hanging="426"/>
        <w:rPr>
          <w:rFonts w:ascii="Arial" w:hAnsi="Arial" w:cs="Arial"/>
        </w:rPr>
      </w:pPr>
      <w:r w:rsidRPr="00BA49DC">
        <w:rPr>
          <w:rFonts w:ascii="Arial" w:hAnsi="Arial" w:cs="Arial"/>
        </w:rPr>
        <w:t>Level (</w:t>
      </w:r>
      <w:del w:id="198" w:author="Rahul R Menon" w:date="2022-03-24T12:07:00Z">
        <w:r w:rsidRPr="00BA49DC" w:rsidDel="00CE1295">
          <w:rPr>
            <w:rFonts w:ascii="Arial" w:hAnsi="Arial" w:cs="Arial"/>
          </w:rPr>
          <w:delText>LRC</w:delText>
        </w:r>
      </w:del>
      <w:ins w:id="199" w:author="Rahul R Menon" w:date="2022-03-24T12:07:00Z">
        <w:r w:rsidR="00CE1295">
          <w:rPr>
            <w:rFonts w:ascii="Arial" w:hAnsi="Arial" w:cs="Arial"/>
          </w:rPr>
          <w:t>LIC</w:t>
        </w:r>
      </w:ins>
      <w:r w:rsidRPr="00BA49DC">
        <w:rPr>
          <w:rFonts w:ascii="Arial" w:hAnsi="Arial" w:cs="Arial"/>
        </w:rPr>
        <w:t xml:space="preserve"> 2301)</w:t>
      </w:r>
      <w:r w:rsidRPr="00BA49DC">
        <w:rPr>
          <w:rFonts w:ascii="Arial" w:hAnsi="Arial" w:cs="Arial"/>
        </w:rPr>
        <w:tab/>
      </w:r>
      <w:r w:rsidRPr="00BA49DC">
        <w:rPr>
          <w:rFonts w:ascii="Arial" w:hAnsi="Arial" w:cs="Arial"/>
        </w:rPr>
        <w:tab/>
      </w:r>
      <w:r w:rsidRPr="00BA49DC">
        <w:rPr>
          <w:rFonts w:ascii="Arial" w:hAnsi="Arial" w:cs="Arial"/>
        </w:rPr>
        <w:tab/>
        <w:t>50%</w:t>
      </w:r>
    </w:p>
    <w:p w14:paraId="0CB0C115" w14:textId="77777777" w:rsidR="00114806" w:rsidRPr="00114806" w:rsidRDefault="00114806" w:rsidP="00BA49DC">
      <w:pPr>
        <w:ind w:left="426" w:hanging="426"/>
        <w:rPr>
          <w:rFonts w:ascii="Arial" w:hAnsi="Arial" w:cs="Arial"/>
        </w:rPr>
      </w:pPr>
    </w:p>
    <w:p w14:paraId="73EBEE29" w14:textId="77777777" w:rsidR="00114806" w:rsidRPr="00114806" w:rsidRDefault="00114806" w:rsidP="00BA49DC">
      <w:pPr>
        <w:ind w:left="426" w:hanging="426"/>
        <w:rPr>
          <w:rFonts w:ascii="Arial" w:hAnsi="Arial" w:cs="Arial"/>
        </w:rPr>
      </w:pPr>
      <w:r w:rsidRPr="00114806">
        <w:rPr>
          <w:rFonts w:ascii="Arial" w:hAnsi="Arial" w:cs="Arial"/>
        </w:rPr>
        <w:t>Propylene feed drum V 304</w:t>
      </w:r>
    </w:p>
    <w:p w14:paraId="3D1C8931" w14:textId="77777777" w:rsidR="00114806" w:rsidRPr="00114806" w:rsidRDefault="00114806" w:rsidP="00BA49DC">
      <w:pPr>
        <w:ind w:left="426" w:hanging="426"/>
        <w:rPr>
          <w:rFonts w:ascii="Arial" w:hAnsi="Arial" w:cs="Arial"/>
        </w:rPr>
      </w:pPr>
    </w:p>
    <w:p w14:paraId="0AC7DEAB" w14:textId="77777777" w:rsidR="00114806" w:rsidRPr="00BA49DC" w:rsidRDefault="00114806" w:rsidP="00BA49DC">
      <w:pPr>
        <w:ind w:left="426" w:hanging="426"/>
        <w:rPr>
          <w:rFonts w:ascii="Arial" w:hAnsi="Arial" w:cs="Arial"/>
        </w:rPr>
      </w:pPr>
      <w:r w:rsidRPr="00BA49DC">
        <w:rPr>
          <w:rFonts w:ascii="Arial" w:hAnsi="Arial" w:cs="Arial"/>
        </w:rPr>
        <w:t>Volume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100 m3</w:t>
      </w:r>
    </w:p>
    <w:p w14:paraId="30B5ECA3" w14:textId="77777777" w:rsidR="00114806" w:rsidRPr="00114806" w:rsidRDefault="00114806" w:rsidP="00BA49DC">
      <w:pPr>
        <w:ind w:left="426" w:hanging="426"/>
        <w:rPr>
          <w:rFonts w:ascii="Arial" w:hAnsi="Arial" w:cs="Arial"/>
        </w:rPr>
      </w:pPr>
    </w:p>
    <w:p w14:paraId="4E43EAA0" w14:textId="4C861811" w:rsidR="00114806" w:rsidRPr="00BA49DC" w:rsidRDefault="00114806" w:rsidP="00BA49DC">
      <w:pPr>
        <w:ind w:left="426" w:hanging="426"/>
        <w:rPr>
          <w:rFonts w:ascii="Arial" w:hAnsi="Arial" w:cs="Arial"/>
        </w:rPr>
      </w:pPr>
      <w:r w:rsidRPr="00BA49DC">
        <w:rPr>
          <w:rFonts w:ascii="Arial" w:hAnsi="Arial" w:cs="Arial"/>
        </w:rPr>
        <w:t>Standard level (</w:t>
      </w:r>
      <w:del w:id="200" w:author="Rahul R Menon" w:date="2022-03-24T12:07:00Z">
        <w:r w:rsidRPr="00BA49DC" w:rsidDel="00CE1295">
          <w:rPr>
            <w:rFonts w:ascii="Arial" w:hAnsi="Arial" w:cs="Arial"/>
          </w:rPr>
          <w:delText>LRC</w:delText>
        </w:r>
      </w:del>
      <w:ins w:id="201" w:author="Rahul R Menon" w:date="2022-03-24T12:07:00Z">
        <w:r w:rsidR="00CE1295">
          <w:rPr>
            <w:rFonts w:ascii="Arial" w:hAnsi="Arial" w:cs="Arial"/>
          </w:rPr>
          <w:t>LIC</w:t>
        </w:r>
      </w:ins>
      <w:r w:rsidRPr="00BA49DC">
        <w:rPr>
          <w:rFonts w:ascii="Arial" w:hAnsi="Arial" w:cs="Arial"/>
        </w:rPr>
        <w:t xml:space="preserve"> 2401)</w:t>
      </w:r>
      <w:r w:rsidRPr="00BA49DC">
        <w:rPr>
          <w:rFonts w:ascii="Arial" w:hAnsi="Arial" w:cs="Arial"/>
        </w:rPr>
        <w:tab/>
      </w:r>
      <w:r w:rsidRPr="00BA49DC">
        <w:rPr>
          <w:rFonts w:ascii="Arial" w:hAnsi="Arial" w:cs="Arial"/>
        </w:rPr>
        <w:tab/>
        <w:t>50-60%</w:t>
      </w:r>
    </w:p>
    <w:p w14:paraId="1E8CEBEC" w14:textId="77777777" w:rsidR="00114806" w:rsidRPr="00114806" w:rsidRDefault="00114806" w:rsidP="00BA49DC">
      <w:pPr>
        <w:ind w:left="426" w:hanging="426"/>
        <w:rPr>
          <w:rFonts w:ascii="Arial" w:hAnsi="Arial" w:cs="Arial"/>
        </w:rPr>
      </w:pPr>
    </w:p>
    <w:p w14:paraId="1F437083" w14:textId="400AEFAF" w:rsidR="00114806" w:rsidRPr="00BA49DC" w:rsidRDefault="00114806" w:rsidP="00BA49DC">
      <w:pPr>
        <w:ind w:left="426" w:hanging="426"/>
        <w:rPr>
          <w:rFonts w:ascii="Arial" w:hAnsi="Arial" w:cs="Arial"/>
        </w:rPr>
      </w:pPr>
      <w:r w:rsidRPr="00BA49DC">
        <w:rPr>
          <w:rFonts w:ascii="Arial" w:hAnsi="Arial" w:cs="Arial"/>
        </w:rPr>
        <w:t>Pressure (</w:t>
      </w:r>
      <w:del w:id="202" w:author="Rahul R Menon" w:date="2022-03-24T12:09:00Z">
        <w:r w:rsidRPr="00BA49DC" w:rsidDel="00CE1295">
          <w:rPr>
            <w:rFonts w:ascii="Arial" w:hAnsi="Arial" w:cs="Arial"/>
          </w:rPr>
          <w:delText>PRC</w:delText>
        </w:r>
      </w:del>
      <w:ins w:id="203" w:author="Rahul R Menon" w:date="2022-03-24T12:09:00Z">
        <w:r w:rsidR="00CE1295">
          <w:rPr>
            <w:rFonts w:ascii="Arial" w:hAnsi="Arial" w:cs="Arial"/>
          </w:rPr>
          <w:t>PIC</w:t>
        </w:r>
      </w:ins>
      <w:r w:rsidRPr="00BA49DC">
        <w:rPr>
          <w:rFonts w:ascii="Arial" w:hAnsi="Arial" w:cs="Arial"/>
        </w:rPr>
        <w:t xml:space="preserve"> 2401)</w:t>
      </w:r>
      <w:r w:rsidRPr="00BA49DC">
        <w:rPr>
          <w:rFonts w:ascii="Arial" w:hAnsi="Arial" w:cs="Arial"/>
        </w:rPr>
        <w:tab/>
      </w:r>
      <w:r w:rsidRPr="00BA49DC">
        <w:rPr>
          <w:rFonts w:ascii="Arial" w:hAnsi="Arial" w:cs="Arial"/>
        </w:rPr>
        <w:tab/>
        <w:t>18 kg/cm2</w:t>
      </w:r>
    </w:p>
    <w:p w14:paraId="794018C5" w14:textId="77777777" w:rsidR="00114806" w:rsidRPr="00114806" w:rsidRDefault="00114806" w:rsidP="00BA49DC">
      <w:pPr>
        <w:ind w:left="426" w:hanging="426"/>
        <w:rPr>
          <w:rFonts w:ascii="Arial" w:hAnsi="Arial" w:cs="Arial"/>
        </w:rPr>
      </w:pPr>
    </w:p>
    <w:p w14:paraId="2B032CD6" w14:textId="77777777" w:rsidR="00114806" w:rsidRPr="00BA49DC" w:rsidRDefault="00114806" w:rsidP="00BA49DC">
      <w:pPr>
        <w:ind w:left="426" w:hanging="426"/>
        <w:rPr>
          <w:rFonts w:ascii="Arial" w:hAnsi="Arial" w:cs="Arial"/>
        </w:rPr>
      </w:pPr>
      <w:r w:rsidRPr="00BA49DC">
        <w:rPr>
          <w:rFonts w:ascii="Arial" w:hAnsi="Arial" w:cs="Arial"/>
        </w:rPr>
        <w:t>Liquid temp. (TI 2401 A/S)</w:t>
      </w:r>
      <w:r w:rsidRPr="00BA49DC">
        <w:rPr>
          <w:rFonts w:ascii="Arial" w:hAnsi="Arial" w:cs="Arial"/>
        </w:rPr>
        <w:tab/>
      </w:r>
      <w:r w:rsidRPr="00BA49DC">
        <w:rPr>
          <w:rFonts w:ascii="Arial" w:hAnsi="Arial" w:cs="Arial"/>
        </w:rPr>
        <w:tab/>
        <w:t xml:space="preserve">45 </w:t>
      </w:r>
      <w:r w:rsidRPr="00BA49DC">
        <w:rPr>
          <w:rFonts w:ascii="Arial" w:hAnsi="Arial" w:cs="Arial"/>
          <w:b/>
          <w:bCs/>
          <w:vertAlign w:val="superscript"/>
        </w:rPr>
        <w:t>o</w:t>
      </w:r>
      <w:r w:rsidRPr="00BA49DC">
        <w:rPr>
          <w:rFonts w:ascii="Arial" w:hAnsi="Arial" w:cs="Arial"/>
        </w:rPr>
        <w:t>C</w:t>
      </w:r>
    </w:p>
    <w:p w14:paraId="33DBDD8B" w14:textId="77777777" w:rsidR="00114806" w:rsidRPr="00114806" w:rsidRDefault="00114806" w:rsidP="00BA49DC">
      <w:pPr>
        <w:ind w:left="426" w:hanging="426"/>
        <w:rPr>
          <w:rFonts w:ascii="Arial" w:hAnsi="Arial" w:cs="Arial"/>
        </w:rPr>
      </w:pPr>
    </w:p>
    <w:p w14:paraId="14CEE222" w14:textId="77777777" w:rsidR="00114806" w:rsidRPr="00114806" w:rsidRDefault="00114806" w:rsidP="00BA49DC">
      <w:pPr>
        <w:ind w:left="426" w:hanging="426"/>
        <w:rPr>
          <w:rFonts w:ascii="Arial" w:hAnsi="Arial" w:cs="Arial"/>
        </w:rPr>
      </w:pPr>
      <w:r w:rsidRPr="00114806">
        <w:rPr>
          <w:rFonts w:ascii="Arial" w:hAnsi="Arial" w:cs="Arial"/>
        </w:rPr>
        <w:t>Low pressure degassing (F301)</w:t>
      </w:r>
    </w:p>
    <w:p w14:paraId="5FC5F483" w14:textId="77777777" w:rsidR="00114806" w:rsidRPr="00114806" w:rsidRDefault="00114806" w:rsidP="00BA49DC">
      <w:pPr>
        <w:ind w:left="426" w:hanging="426"/>
        <w:rPr>
          <w:rFonts w:ascii="Arial" w:hAnsi="Arial" w:cs="Arial"/>
        </w:rPr>
      </w:pPr>
    </w:p>
    <w:p w14:paraId="48422E57" w14:textId="7E99D733" w:rsidR="00114806" w:rsidRPr="00BA49DC" w:rsidRDefault="00114806" w:rsidP="00BA49DC">
      <w:pPr>
        <w:ind w:left="426" w:hanging="426"/>
        <w:rPr>
          <w:rFonts w:ascii="Arial" w:hAnsi="Arial" w:cs="Arial"/>
        </w:rPr>
      </w:pPr>
      <w:r w:rsidRPr="00BA49DC">
        <w:rPr>
          <w:rFonts w:ascii="Arial" w:hAnsi="Arial" w:cs="Arial"/>
        </w:rPr>
        <w:lastRenderedPageBreak/>
        <w:t>Pressure (PR 2202)</w:t>
      </w:r>
      <w:r w:rsidRPr="00BA49DC">
        <w:rPr>
          <w:rFonts w:ascii="Arial" w:hAnsi="Arial" w:cs="Arial"/>
        </w:rPr>
        <w:tab/>
      </w:r>
      <w:r w:rsidRPr="00BA49DC">
        <w:rPr>
          <w:rFonts w:ascii="Arial" w:hAnsi="Arial" w:cs="Arial"/>
        </w:rPr>
        <w:tab/>
      </w:r>
      <w:r w:rsidRPr="00BA49DC">
        <w:rPr>
          <w:rFonts w:ascii="Arial" w:hAnsi="Arial" w:cs="Arial"/>
        </w:rPr>
        <w:tab/>
        <w:t xml:space="preserve">0.5 kg/cm2 set by </w:t>
      </w:r>
      <w:del w:id="204" w:author="Rahul R Menon" w:date="2022-03-24T12:09:00Z">
        <w:r w:rsidRPr="00BA49DC" w:rsidDel="00CE1295">
          <w:rPr>
            <w:rFonts w:ascii="Arial" w:hAnsi="Arial" w:cs="Arial"/>
          </w:rPr>
          <w:delText>PRC</w:delText>
        </w:r>
      </w:del>
      <w:ins w:id="205" w:author="Rahul R Menon" w:date="2022-03-24T12:09:00Z">
        <w:r w:rsidR="00CE1295">
          <w:rPr>
            <w:rFonts w:ascii="Arial" w:hAnsi="Arial" w:cs="Arial"/>
          </w:rPr>
          <w:t>PIC</w:t>
        </w:r>
      </w:ins>
      <w:r w:rsidRPr="00BA49DC">
        <w:rPr>
          <w:rFonts w:ascii="Arial" w:hAnsi="Arial" w:cs="Arial"/>
        </w:rPr>
        <w:t xml:space="preserve"> 2501on suction </w:t>
      </w:r>
    </w:p>
    <w:p w14:paraId="2DF896E6" w14:textId="77777777" w:rsidR="00114806" w:rsidRPr="00BA49DC" w:rsidRDefault="00114806" w:rsidP="00BA49DC">
      <w:pPr>
        <w:ind w:left="426" w:hanging="426"/>
        <w:rPr>
          <w:rFonts w:ascii="Arial" w:hAnsi="Arial" w:cs="Arial"/>
        </w:rPr>
      </w:pPr>
      <w:r w:rsidRPr="00BA49DC">
        <w:rPr>
          <w:rFonts w:ascii="Arial" w:hAnsi="Arial" w:cs="Arial"/>
        </w:rPr>
        <w:t>of K301 A/S(set at 0.4 kg/cm2).</w:t>
      </w:r>
    </w:p>
    <w:p w14:paraId="34C1C07C" w14:textId="77777777" w:rsidR="00114806" w:rsidRPr="00114806" w:rsidRDefault="00114806" w:rsidP="00BA49DC">
      <w:pPr>
        <w:ind w:left="426" w:hanging="426"/>
        <w:rPr>
          <w:rFonts w:ascii="Arial" w:hAnsi="Arial" w:cs="Arial"/>
        </w:rPr>
      </w:pPr>
    </w:p>
    <w:p w14:paraId="0802211A" w14:textId="77777777" w:rsidR="00114806" w:rsidRPr="00BA49DC" w:rsidRDefault="00114806" w:rsidP="00BA49DC">
      <w:pPr>
        <w:ind w:left="426" w:hanging="426"/>
        <w:rPr>
          <w:rFonts w:ascii="Arial" w:hAnsi="Arial" w:cs="Arial"/>
        </w:rPr>
      </w:pPr>
      <w:r w:rsidRPr="00BA49DC">
        <w:rPr>
          <w:rFonts w:ascii="Arial" w:hAnsi="Arial" w:cs="Arial"/>
        </w:rPr>
        <w:t>Temp(TI 2203 –2204)</w:t>
      </w:r>
      <w:r w:rsidRPr="00BA49DC">
        <w:rPr>
          <w:rFonts w:ascii="Arial" w:hAnsi="Arial" w:cs="Arial"/>
        </w:rPr>
        <w:tab/>
      </w:r>
      <w:r w:rsidRPr="00BA49DC">
        <w:rPr>
          <w:rFonts w:ascii="Arial" w:hAnsi="Arial" w:cs="Arial"/>
        </w:rPr>
        <w:tab/>
        <w:t xml:space="preserve">70 </w:t>
      </w:r>
      <w:r w:rsidRPr="00BA49DC">
        <w:rPr>
          <w:rFonts w:ascii="Arial" w:hAnsi="Arial" w:cs="Arial"/>
          <w:b/>
          <w:bCs/>
          <w:vertAlign w:val="superscript"/>
        </w:rPr>
        <w:t>o</w:t>
      </w:r>
      <w:r w:rsidRPr="00BA49DC">
        <w:rPr>
          <w:rFonts w:ascii="Arial" w:hAnsi="Arial" w:cs="Arial"/>
        </w:rPr>
        <w:t>C</w:t>
      </w:r>
    </w:p>
    <w:p w14:paraId="54BCA3EF" w14:textId="77777777" w:rsidR="00114806" w:rsidRPr="00114806" w:rsidRDefault="00114806" w:rsidP="00BA49DC">
      <w:pPr>
        <w:ind w:left="426" w:hanging="426"/>
        <w:rPr>
          <w:rFonts w:ascii="Arial" w:hAnsi="Arial" w:cs="Arial"/>
        </w:rPr>
      </w:pPr>
    </w:p>
    <w:p w14:paraId="63E9D838" w14:textId="4F562D60" w:rsidR="00114806" w:rsidRPr="00BA49DC" w:rsidRDefault="00114806" w:rsidP="00BA49DC">
      <w:pPr>
        <w:ind w:left="426" w:hanging="426"/>
        <w:rPr>
          <w:rFonts w:ascii="Arial" w:hAnsi="Arial" w:cs="Arial"/>
        </w:rPr>
      </w:pPr>
      <w:r w:rsidRPr="00BA49DC">
        <w:rPr>
          <w:rFonts w:ascii="Arial" w:hAnsi="Arial" w:cs="Arial"/>
        </w:rPr>
        <w:t>Level(</w:t>
      </w:r>
      <w:del w:id="206" w:author="Rahul R Menon" w:date="2022-03-24T12:07:00Z">
        <w:r w:rsidRPr="00BA49DC" w:rsidDel="00CE1295">
          <w:rPr>
            <w:rFonts w:ascii="Arial" w:hAnsi="Arial" w:cs="Arial"/>
          </w:rPr>
          <w:delText>LRC</w:delText>
        </w:r>
      </w:del>
      <w:ins w:id="207" w:author="Rahul R Menon" w:date="2022-03-24T12:07:00Z">
        <w:r w:rsidR="00CE1295">
          <w:rPr>
            <w:rFonts w:ascii="Arial" w:hAnsi="Arial" w:cs="Arial"/>
          </w:rPr>
          <w:t>LIC</w:t>
        </w:r>
      </w:ins>
      <w:r w:rsidRPr="00BA49DC">
        <w:rPr>
          <w:rFonts w:ascii="Arial" w:hAnsi="Arial" w:cs="Arial"/>
        </w:rPr>
        <w:t xml:space="preserve"> 2203)</w:t>
      </w:r>
      <w:r w:rsidRPr="00BA49DC">
        <w:rPr>
          <w:rFonts w:ascii="Arial" w:hAnsi="Arial" w:cs="Arial"/>
        </w:rPr>
        <w:tab/>
      </w:r>
      <w:r w:rsidRPr="00BA49DC">
        <w:rPr>
          <w:rFonts w:ascii="Arial" w:hAnsi="Arial" w:cs="Arial"/>
        </w:rPr>
        <w:tab/>
      </w:r>
      <w:r w:rsidRPr="00BA49DC">
        <w:rPr>
          <w:rFonts w:ascii="Arial" w:hAnsi="Arial" w:cs="Arial"/>
        </w:rPr>
        <w:tab/>
        <w:t>30% - 50%</w:t>
      </w:r>
    </w:p>
    <w:p w14:paraId="1D18D8BA" w14:textId="77777777" w:rsidR="00114806" w:rsidRPr="00114806" w:rsidRDefault="00114806" w:rsidP="00BA49DC">
      <w:pPr>
        <w:ind w:left="426" w:hanging="426"/>
        <w:rPr>
          <w:rFonts w:ascii="Arial" w:hAnsi="Arial" w:cs="Arial"/>
        </w:rPr>
      </w:pPr>
    </w:p>
    <w:p w14:paraId="5D3F1F20" w14:textId="77777777" w:rsidR="00114806" w:rsidRPr="00114806" w:rsidRDefault="00114806" w:rsidP="00BA49DC">
      <w:pPr>
        <w:ind w:left="426" w:hanging="426"/>
        <w:rPr>
          <w:rFonts w:ascii="Arial" w:hAnsi="Arial" w:cs="Arial"/>
        </w:rPr>
      </w:pPr>
    </w:p>
    <w:p w14:paraId="5999FA5F" w14:textId="77777777" w:rsidR="00114806" w:rsidRPr="00114806" w:rsidRDefault="00114806" w:rsidP="00BA49DC">
      <w:pPr>
        <w:ind w:left="426" w:hanging="426"/>
        <w:rPr>
          <w:rFonts w:ascii="Arial" w:hAnsi="Arial" w:cs="Arial"/>
        </w:rPr>
      </w:pPr>
    </w:p>
    <w:p w14:paraId="0326EFFF" w14:textId="0703A4A8" w:rsidR="00114806" w:rsidRPr="00BA49DC" w:rsidRDefault="00114806" w:rsidP="00BA49DC">
      <w:pPr>
        <w:ind w:left="426" w:hanging="426"/>
        <w:rPr>
          <w:rFonts w:ascii="Arial" w:hAnsi="Arial" w:cs="Arial"/>
        </w:rPr>
      </w:pPr>
      <w:bookmarkStart w:id="208" w:name="DEAGSSSTARTUP"/>
      <w:bookmarkEnd w:id="208"/>
      <w:r w:rsidRPr="00BA49DC">
        <w:rPr>
          <w:rFonts w:ascii="Arial" w:hAnsi="Arial" w:cs="Arial"/>
          <w:u w:val="single"/>
        </w:rPr>
        <w:t>START UP AND OPERATION OF DEGASSING/FEED DRUM</w:t>
      </w:r>
      <w:r w:rsidRPr="00BA49DC">
        <w:rPr>
          <w:rFonts w:ascii="Arial" w:hAnsi="Arial" w:cs="Arial"/>
        </w:rPr>
        <w:t>:</w:t>
      </w:r>
    </w:p>
    <w:p w14:paraId="07D1C92E" w14:textId="77777777" w:rsidR="00114806" w:rsidRPr="00114806" w:rsidRDefault="00114806" w:rsidP="00BA49DC">
      <w:pPr>
        <w:ind w:left="426" w:hanging="426"/>
        <w:rPr>
          <w:rFonts w:ascii="Arial" w:hAnsi="Arial" w:cs="Arial"/>
        </w:rPr>
      </w:pPr>
    </w:p>
    <w:p w14:paraId="161F9E64" w14:textId="4B4B9AF8" w:rsidR="00114806" w:rsidRPr="00BA49DC" w:rsidRDefault="00114806" w:rsidP="00BA49DC">
      <w:pPr>
        <w:ind w:left="426" w:hanging="426"/>
        <w:rPr>
          <w:rFonts w:ascii="Arial" w:hAnsi="Arial" w:cs="Arial"/>
        </w:rPr>
      </w:pPr>
      <w:r w:rsidRPr="00BA49DC">
        <w:rPr>
          <w:rFonts w:ascii="Arial" w:hAnsi="Arial" w:cs="Arial"/>
        </w:rPr>
        <w:t>Feed Drum(V304)</w:t>
      </w:r>
    </w:p>
    <w:p w14:paraId="560C2108" w14:textId="77777777" w:rsidR="00114806" w:rsidRPr="00114806" w:rsidRDefault="00114806" w:rsidP="00BA49DC">
      <w:pPr>
        <w:ind w:left="426" w:hanging="426"/>
        <w:rPr>
          <w:rFonts w:ascii="Arial" w:hAnsi="Arial" w:cs="Arial"/>
        </w:rPr>
      </w:pPr>
    </w:p>
    <w:p w14:paraId="2A5C2223" w14:textId="77777777" w:rsidR="00114806" w:rsidRPr="00114806" w:rsidRDefault="00114806" w:rsidP="00BA49DC">
      <w:pPr>
        <w:ind w:left="426" w:hanging="426"/>
        <w:rPr>
          <w:rFonts w:ascii="Arial" w:hAnsi="Arial" w:cs="Arial"/>
        </w:rPr>
      </w:pPr>
      <w:r w:rsidRPr="00114806">
        <w:rPr>
          <w:rFonts w:ascii="Arial" w:hAnsi="Arial" w:cs="Arial"/>
        </w:rPr>
        <w:t>Line up the fresh propylene line to V304 by keeping the LV 2401 close on manual.</w:t>
      </w:r>
    </w:p>
    <w:p w14:paraId="2B965C01" w14:textId="77777777" w:rsidR="00114806" w:rsidRPr="00114806" w:rsidRDefault="00114806" w:rsidP="00BA49DC">
      <w:pPr>
        <w:ind w:left="426" w:hanging="426"/>
        <w:rPr>
          <w:rFonts w:ascii="Arial" w:hAnsi="Arial" w:cs="Arial"/>
        </w:rPr>
      </w:pPr>
    </w:p>
    <w:p w14:paraId="42544A2F" w14:textId="3817969D" w:rsidR="00114806" w:rsidRPr="00114806" w:rsidRDefault="00114806" w:rsidP="00BA49DC">
      <w:pPr>
        <w:ind w:left="426" w:hanging="426"/>
        <w:rPr>
          <w:rFonts w:ascii="Arial" w:hAnsi="Arial" w:cs="Arial"/>
        </w:rPr>
      </w:pPr>
      <w:r w:rsidRPr="00114806">
        <w:rPr>
          <w:rFonts w:ascii="Arial" w:hAnsi="Arial" w:cs="Arial"/>
        </w:rPr>
        <w:t xml:space="preserve">With </w:t>
      </w:r>
      <w:del w:id="209" w:author="Rahul R Menon" w:date="2022-03-24T12:07:00Z">
        <w:r w:rsidRPr="00114806" w:rsidDel="00CE1295">
          <w:rPr>
            <w:rFonts w:ascii="Arial" w:hAnsi="Arial" w:cs="Arial"/>
          </w:rPr>
          <w:delText>LRC</w:delText>
        </w:r>
      </w:del>
      <w:ins w:id="210" w:author="Rahul R Menon" w:date="2022-03-24T12:07:00Z">
        <w:r w:rsidR="00CE1295">
          <w:rPr>
            <w:rFonts w:ascii="Arial" w:hAnsi="Arial" w:cs="Arial"/>
          </w:rPr>
          <w:t>LIC</w:t>
        </w:r>
      </w:ins>
      <w:r w:rsidRPr="00114806">
        <w:rPr>
          <w:rFonts w:ascii="Arial" w:hAnsi="Arial" w:cs="Arial"/>
        </w:rPr>
        <w:t xml:space="preserve"> 2401 in manual, gradually send the propylene to V304 at flowrates increasing little by little, beginning from 500 kg/h.</w:t>
      </w:r>
    </w:p>
    <w:p w14:paraId="36AED347" w14:textId="77777777" w:rsidR="00114806" w:rsidRPr="00114806" w:rsidRDefault="00114806" w:rsidP="00BA49DC">
      <w:pPr>
        <w:ind w:left="426" w:hanging="426"/>
        <w:rPr>
          <w:rFonts w:ascii="Arial" w:hAnsi="Arial" w:cs="Arial"/>
        </w:rPr>
      </w:pPr>
    </w:p>
    <w:p w14:paraId="6BEC1B57" w14:textId="77777777" w:rsidR="00114806" w:rsidRPr="00114806" w:rsidRDefault="00114806" w:rsidP="00BA49DC">
      <w:pPr>
        <w:ind w:left="426" w:hanging="426"/>
        <w:rPr>
          <w:rFonts w:ascii="Arial" w:hAnsi="Arial" w:cs="Arial"/>
        </w:rPr>
      </w:pPr>
      <w:r w:rsidRPr="00114806">
        <w:rPr>
          <w:rFonts w:ascii="Arial" w:hAnsi="Arial" w:cs="Arial"/>
        </w:rPr>
        <w:t>During the loading, carry out short venting to the flare from the by-passing of the safety valve to remove the inerts if at all it is required.</w:t>
      </w:r>
    </w:p>
    <w:p w14:paraId="5BE1BC8F" w14:textId="77777777" w:rsidR="00114806" w:rsidRPr="00114806" w:rsidRDefault="00114806" w:rsidP="00BA49DC">
      <w:pPr>
        <w:ind w:left="426" w:hanging="426"/>
        <w:rPr>
          <w:rFonts w:ascii="Arial" w:hAnsi="Arial" w:cs="Arial"/>
        </w:rPr>
      </w:pPr>
    </w:p>
    <w:p w14:paraId="7E0B9FC6" w14:textId="7BF9DD99" w:rsidR="00114806" w:rsidRPr="00114806" w:rsidRDefault="00114806" w:rsidP="00BA49DC">
      <w:pPr>
        <w:ind w:left="426" w:hanging="426"/>
        <w:rPr>
          <w:rFonts w:ascii="Arial" w:hAnsi="Arial" w:cs="Arial"/>
        </w:rPr>
      </w:pPr>
      <w:r w:rsidRPr="00114806">
        <w:rPr>
          <w:rFonts w:ascii="Arial" w:hAnsi="Arial" w:cs="Arial"/>
        </w:rPr>
        <w:t xml:space="preserve">When the liquid level in V-304 is within the range measured by </w:t>
      </w:r>
      <w:del w:id="211" w:author="Rahul R Menon" w:date="2022-03-24T12:07:00Z">
        <w:r w:rsidRPr="00114806" w:rsidDel="00CE1295">
          <w:rPr>
            <w:rFonts w:ascii="Arial" w:hAnsi="Arial" w:cs="Arial"/>
          </w:rPr>
          <w:delText>LRC</w:delText>
        </w:r>
      </w:del>
      <w:ins w:id="212" w:author="Rahul R Menon" w:date="2022-03-24T12:07:00Z">
        <w:r w:rsidR="00CE1295">
          <w:rPr>
            <w:rFonts w:ascii="Arial" w:hAnsi="Arial" w:cs="Arial"/>
          </w:rPr>
          <w:t>LIC</w:t>
        </w:r>
      </w:ins>
      <w:r w:rsidRPr="00114806">
        <w:rPr>
          <w:rFonts w:ascii="Arial" w:hAnsi="Arial" w:cs="Arial"/>
        </w:rPr>
        <w:t xml:space="preserve"> 2401, set the instrument in automatic by 30%.</w:t>
      </w:r>
    </w:p>
    <w:p w14:paraId="1EFD695D" w14:textId="77777777" w:rsidR="00114806" w:rsidRPr="00114806" w:rsidRDefault="00114806" w:rsidP="00BA49DC">
      <w:pPr>
        <w:ind w:left="426" w:hanging="426"/>
        <w:rPr>
          <w:rFonts w:ascii="Arial" w:hAnsi="Arial" w:cs="Arial"/>
        </w:rPr>
      </w:pPr>
    </w:p>
    <w:p w14:paraId="7ABFE721" w14:textId="77777777" w:rsidR="00114806" w:rsidRPr="00114806" w:rsidRDefault="00114806" w:rsidP="00BA49DC">
      <w:pPr>
        <w:ind w:left="426" w:hanging="426"/>
        <w:rPr>
          <w:rFonts w:ascii="Arial" w:hAnsi="Arial" w:cs="Arial"/>
        </w:rPr>
      </w:pPr>
      <w:r w:rsidRPr="00114806">
        <w:rPr>
          <w:rFonts w:ascii="Arial" w:hAnsi="Arial" w:cs="Arial"/>
        </w:rPr>
        <w:t>Open the manual valve of the steam to E 302 and those on cooling water to E 305.</w:t>
      </w:r>
    </w:p>
    <w:p w14:paraId="2F12CEBB" w14:textId="77777777" w:rsidR="00114806" w:rsidRPr="00114806" w:rsidRDefault="00114806" w:rsidP="00BA49DC">
      <w:pPr>
        <w:ind w:left="426" w:hanging="426"/>
        <w:rPr>
          <w:rFonts w:ascii="Arial" w:hAnsi="Arial" w:cs="Arial"/>
        </w:rPr>
      </w:pPr>
    </w:p>
    <w:p w14:paraId="7F91AB94" w14:textId="6EE1BC6E" w:rsidR="00114806" w:rsidRPr="00114806" w:rsidRDefault="00114806" w:rsidP="00BA49DC">
      <w:pPr>
        <w:ind w:left="426" w:hanging="426"/>
        <w:rPr>
          <w:rFonts w:ascii="Arial" w:hAnsi="Arial" w:cs="Arial"/>
        </w:rPr>
      </w:pPr>
      <w:r w:rsidRPr="00114806">
        <w:rPr>
          <w:rFonts w:ascii="Arial" w:hAnsi="Arial" w:cs="Arial"/>
        </w:rPr>
        <w:t xml:space="preserve">Feed propylene to E 302 by opening in manual the valve by 10% until 15 kg/cm2 is reached.  Then adjust </w:t>
      </w:r>
      <w:del w:id="213" w:author="Rahul R Menon" w:date="2022-03-24T12:09:00Z">
        <w:r w:rsidRPr="00114806" w:rsidDel="00CE1295">
          <w:rPr>
            <w:rFonts w:ascii="Arial" w:hAnsi="Arial" w:cs="Arial"/>
          </w:rPr>
          <w:delText>PRC</w:delText>
        </w:r>
      </w:del>
      <w:ins w:id="214" w:author="Rahul R Menon" w:date="2022-03-24T12:09:00Z">
        <w:r w:rsidR="00CE1295">
          <w:rPr>
            <w:rFonts w:ascii="Arial" w:hAnsi="Arial" w:cs="Arial"/>
          </w:rPr>
          <w:t>PIC</w:t>
        </w:r>
      </w:ins>
      <w:r w:rsidRPr="00114806">
        <w:rPr>
          <w:rFonts w:ascii="Arial" w:hAnsi="Arial" w:cs="Arial"/>
        </w:rPr>
        <w:t xml:space="preserve"> 2401 to 15 kg/cm2 and change it in automatic.</w:t>
      </w:r>
    </w:p>
    <w:p w14:paraId="12705031" w14:textId="77777777" w:rsidR="00114806" w:rsidRPr="00114806" w:rsidRDefault="00114806" w:rsidP="00BA49DC">
      <w:pPr>
        <w:ind w:left="426" w:hanging="426"/>
        <w:rPr>
          <w:rFonts w:ascii="Arial" w:hAnsi="Arial" w:cs="Arial"/>
        </w:rPr>
      </w:pPr>
    </w:p>
    <w:p w14:paraId="79C1325A" w14:textId="77777777" w:rsidR="00114806" w:rsidRPr="00114806" w:rsidRDefault="00114806" w:rsidP="00BA49DC">
      <w:pPr>
        <w:ind w:left="426" w:hanging="426"/>
        <w:rPr>
          <w:rFonts w:ascii="Arial" w:hAnsi="Arial" w:cs="Arial"/>
        </w:rPr>
      </w:pPr>
      <w:r w:rsidRPr="00114806">
        <w:rPr>
          <w:rFonts w:ascii="Arial" w:hAnsi="Arial" w:cs="Arial"/>
        </w:rPr>
        <w:t>Gradually increase the pressure upto 18 to 20 kg/cm2g. When the plant is ready for the liquid propylene receiving, proceed with the starting of the pumps P 301A/S.</w:t>
      </w:r>
    </w:p>
    <w:p w14:paraId="03B59CA3" w14:textId="77777777" w:rsidR="00114806" w:rsidRPr="00114806" w:rsidRDefault="00114806" w:rsidP="00BA49DC">
      <w:pPr>
        <w:ind w:left="426" w:hanging="426"/>
        <w:rPr>
          <w:rFonts w:ascii="Arial" w:hAnsi="Arial" w:cs="Arial"/>
        </w:rPr>
      </w:pPr>
    </w:p>
    <w:p w14:paraId="6946C918" w14:textId="77777777" w:rsidR="00114806" w:rsidRPr="00BA49DC" w:rsidRDefault="00114806" w:rsidP="00BA49DC">
      <w:pPr>
        <w:ind w:left="426" w:hanging="426"/>
        <w:rPr>
          <w:rFonts w:ascii="Arial" w:hAnsi="Arial" w:cs="Arial"/>
        </w:rPr>
      </w:pPr>
      <w:r w:rsidRPr="00BA49DC">
        <w:rPr>
          <w:rFonts w:ascii="Arial" w:hAnsi="Arial" w:cs="Arial"/>
        </w:rPr>
        <w:t>Perform as follows:</w:t>
      </w:r>
    </w:p>
    <w:p w14:paraId="5B9D7A2E" w14:textId="4A260D71" w:rsidR="00114806" w:rsidRPr="00114806" w:rsidRDefault="00114806" w:rsidP="00BA49DC">
      <w:pPr>
        <w:ind w:left="426" w:hanging="426"/>
        <w:rPr>
          <w:rFonts w:ascii="Arial" w:hAnsi="Arial" w:cs="Arial"/>
        </w:rPr>
      </w:pPr>
    </w:p>
    <w:p w14:paraId="43651618" w14:textId="77777777" w:rsidR="00114806" w:rsidRPr="00114806" w:rsidRDefault="00114806" w:rsidP="00BA49DC">
      <w:pPr>
        <w:ind w:left="426" w:hanging="426"/>
        <w:rPr>
          <w:rFonts w:ascii="Arial" w:hAnsi="Arial" w:cs="Arial"/>
        </w:rPr>
      </w:pPr>
      <w:r w:rsidRPr="00114806">
        <w:rPr>
          <w:rFonts w:ascii="Arial" w:hAnsi="Arial" w:cs="Arial"/>
        </w:rPr>
        <w:t>Check oil level in V305 A/S.</w:t>
      </w:r>
    </w:p>
    <w:p w14:paraId="180D7954" w14:textId="77777777" w:rsidR="00114806" w:rsidRPr="00114806" w:rsidRDefault="00114806" w:rsidP="00BA49DC">
      <w:pPr>
        <w:ind w:left="426" w:hanging="426"/>
        <w:rPr>
          <w:rFonts w:ascii="Arial" w:hAnsi="Arial" w:cs="Arial"/>
        </w:rPr>
      </w:pPr>
    </w:p>
    <w:p w14:paraId="57F4407D" w14:textId="77777777" w:rsidR="00114806" w:rsidRPr="00114806" w:rsidRDefault="00114806" w:rsidP="00BA49DC">
      <w:pPr>
        <w:ind w:left="426" w:hanging="426"/>
        <w:rPr>
          <w:rFonts w:ascii="Arial" w:hAnsi="Arial" w:cs="Arial"/>
        </w:rPr>
      </w:pPr>
      <w:r w:rsidRPr="00114806">
        <w:rPr>
          <w:rFonts w:ascii="Arial" w:hAnsi="Arial" w:cs="Arial"/>
        </w:rPr>
        <w:t>Open the manual purge valve on the pump chamber towards V304, it may remain always open when the pump is working..</w:t>
      </w:r>
    </w:p>
    <w:p w14:paraId="505AE55C" w14:textId="77777777" w:rsidR="00114806" w:rsidRPr="00114806" w:rsidRDefault="00114806" w:rsidP="00BA49DC">
      <w:pPr>
        <w:ind w:left="426" w:hanging="426"/>
        <w:rPr>
          <w:rFonts w:ascii="Arial" w:hAnsi="Arial" w:cs="Arial"/>
        </w:rPr>
      </w:pPr>
    </w:p>
    <w:p w14:paraId="4A1DCE1E" w14:textId="77777777" w:rsidR="00114806" w:rsidRPr="00114806" w:rsidRDefault="00114806" w:rsidP="00BA49DC">
      <w:pPr>
        <w:ind w:left="426" w:hanging="426"/>
        <w:rPr>
          <w:rFonts w:ascii="Arial" w:hAnsi="Arial" w:cs="Arial"/>
        </w:rPr>
      </w:pPr>
      <w:r w:rsidRPr="00114806">
        <w:rPr>
          <w:rFonts w:ascii="Arial" w:hAnsi="Arial" w:cs="Arial"/>
        </w:rPr>
        <w:t>Ensure that the valves on the delivery are closed.</w:t>
      </w:r>
    </w:p>
    <w:p w14:paraId="74792A9D" w14:textId="77777777" w:rsidR="00114806" w:rsidRPr="00114806" w:rsidRDefault="00114806" w:rsidP="00BA49DC">
      <w:pPr>
        <w:ind w:left="426" w:hanging="426"/>
        <w:rPr>
          <w:rFonts w:ascii="Arial" w:hAnsi="Arial" w:cs="Arial"/>
        </w:rPr>
      </w:pPr>
    </w:p>
    <w:p w14:paraId="6764C171" w14:textId="77777777" w:rsidR="00114806" w:rsidRPr="00114806" w:rsidRDefault="00114806" w:rsidP="00BA49DC">
      <w:pPr>
        <w:ind w:left="426" w:hanging="426"/>
        <w:rPr>
          <w:rFonts w:ascii="Arial" w:hAnsi="Arial" w:cs="Arial"/>
        </w:rPr>
      </w:pPr>
      <w:r w:rsidRPr="00114806">
        <w:rPr>
          <w:rFonts w:ascii="Arial" w:hAnsi="Arial" w:cs="Arial"/>
        </w:rPr>
        <w:t>Open the valves on the suction and delivery line of the pump to be started.</w:t>
      </w:r>
    </w:p>
    <w:p w14:paraId="1F5E085C" w14:textId="77777777" w:rsidR="00114806" w:rsidRPr="00114806" w:rsidRDefault="00114806" w:rsidP="00BA49DC">
      <w:pPr>
        <w:ind w:left="426" w:hanging="426"/>
        <w:rPr>
          <w:rFonts w:ascii="Arial" w:hAnsi="Arial" w:cs="Arial"/>
        </w:rPr>
      </w:pPr>
    </w:p>
    <w:p w14:paraId="75737202" w14:textId="261315C3" w:rsidR="00114806" w:rsidRPr="00114806" w:rsidRDefault="00114806" w:rsidP="00BA49DC">
      <w:pPr>
        <w:ind w:left="426" w:hanging="426"/>
        <w:rPr>
          <w:rFonts w:ascii="Arial" w:hAnsi="Arial" w:cs="Arial"/>
        </w:rPr>
      </w:pPr>
      <w:r w:rsidRPr="00114806">
        <w:rPr>
          <w:rFonts w:ascii="Arial" w:hAnsi="Arial" w:cs="Arial"/>
        </w:rPr>
        <w:t xml:space="preserve">Open in manual the </w:t>
      </w:r>
      <w:del w:id="215" w:author="Rahul R Menon" w:date="2022-03-24T12:07:00Z">
        <w:r w:rsidRPr="00114806" w:rsidDel="00CE1295">
          <w:rPr>
            <w:rFonts w:ascii="Arial" w:hAnsi="Arial" w:cs="Arial"/>
          </w:rPr>
          <w:delText>FRC</w:delText>
        </w:r>
      </w:del>
      <w:ins w:id="216" w:author="Rahul R Menon" w:date="2022-03-24T12:07:00Z">
        <w:r w:rsidR="00CE1295">
          <w:rPr>
            <w:rFonts w:ascii="Arial" w:hAnsi="Arial" w:cs="Arial"/>
          </w:rPr>
          <w:t>FIC</w:t>
        </w:r>
      </w:ins>
      <w:r w:rsidRPr="00114806">
        <w:rPr>
          <w:rFonts w:ascii="Arial" w:hAnsi="Arial" w:cs="Arial"/>
        </w:rPr>
        <w:t xml:space="preserve"> 2402 by 100% and start the pump putting it under recycling to the V 304.</w:t>
      </w:r>
    </w:p>
    <w:p w14:paraId="68E9A698" w14:textId="77777777" w:rsidR="00114806" w:rsidRPr="00114806" w:rsidRDefault="00114806" w:rsidP="00BA49DC">
      <w:pPr>
        <w:ind w:left="426" w:hanging="426"/>
        <w:rPr>
          <w:rFonts w:ascii="Arial" w:hAnsi="Arial" w:cs="Arial"/>
        </w:rPr>
      </w:pPr>
    </w:p>
    <w:p w14:paraId="66A8F666" w14:textId="77777777" w:rsidR="00114806" w:rsidRPr="00BA49DC" w:rsidRDefault="00114806" w:rsidP="00BA49DC">
      <w:pPr>
        <w:ind w:left="426" w:hanging="426"/>
        <w:rPr>
          <w:rFonts w:ascii="Arial" w:hAnsi="Arial" w:cs="Arial"/>
        </w:rPr>
      </w:pPr>
      <w:r w:rsidRPr="00BA49DC">
        <w:rPr>
          <w:rFonts w:ascii="Arial" w:hAnsi="Arial" w:cs="Arial"/>
        </w:rPr>
        <w:t>NB:If the main delivery line is closed or if it is under pressure with the consequent closing of the check valve, it is necessary to open the 1” by-pass which jumps over the FV 2402 group(line 1” – PR 2408 – B4A) to start the pump.</w:t>
      </w:r>
    </w:p>
    <w:p w14:paraId="7B019772" w14:textId="6B272D0B" w:rsidR="00114806" w:rsidRPr="00114806" w:rsidRDefault="00114806" w:rsidP="00BA49DC">
      <w:pPr>
        <w:ind w:left="426" w:hanging="426"/>
        <w:rPr>
          <w:rFonts w:ascii="Arial" w:hAnsi="Arial" w:cs="Arial"/>
        </w:rPr>
      </w:pPr>
    </w:p>
    <w:p w14:paraId="071BDBF1"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r>
      <w:r w:rsidRPr="00BA49DC">
        <w:rPr>
          <w:rFonts w:ascii="Arial" w:hAnsi="Arial" w:cs="Arial"/>
          <w:u w:val="single"/>
        </w:rPr>
        <w:t>Degassing (V301/C301/F301/C302):</w:t>
      </w:r>
    </w:p>
    <w:p w14:paraId="52D152D7" w14:textId="77777777" w:rsidR="00114806" w:rsidRPr="00114806" w:rsidRDefault="00114806" w:rsidP="00BA49DC">
      <w:pPr>
        <w:ind w:left="426" w:hanging="426"/>
        <w:rPr>
          <w:rFonts w:ascii="Arial" w:hAnsi="Arial" w:cs="Arial"/>
        </w:rPr>
      </w:pPr>
    </w:p>
    <w:p w14:paraId="4363D4FA" w14:textId="77777777" w:rsidR="00114806" w:rsidRPr="00114806" w:rsidRDefault="00114806" w:rsidP="00BA49DC">
      <w:pPr>
        <w:ind w:left="426" w:hanging="426"/>
        <w:rPr>
          <w:rFonts w:ascii="Arial" w:hAnsi="Arial" w:cs="Arial"/>
        </w:rPr>
      </w:pPr>
      <w:r w:rsidRPr="00114806">
        <w:rPr>
          <w:rFonts w:ascii="Arial" w:hAnsi="Arial" w:cs="Arial"/>
        </w:rPr>
        <w:t>Check that all the valves in the flash section are close except for:</w:t>
      </w:r>
    </w:p>
    <w:p w14:paraId="67EE509C" w14:textId="77777777" w:rsidR="00114806" w:rsidRPr="00114806" w:rsidRDefault="00114806" w:rsidP="00BA49DC">
      <w:pPr>
        <w:ind w:left="426" w:hanging="426"/>
        <w:rPr>
          <w:rFonts w:ascii="Arial" w:hAnsi="Arial" w:cs="Arial"/>
        </w:rPr>
      </w:pPr>
    </w:p>
    <w:p w14:paraId="3C97700D" w14:textId="77777777" w:rsidR="00114806" w:rsidRPr="00114806" w:rsidRDefault="00114806" w:rsidP="00BA49DC">
      <w:pPr>
        <w:ind w:left="426" w:hanging="426"/>
        <w:rPr>
          <w:rFonts w:ascii="Arial" w:hAnsi="Arial" w:cs="Arial"/>
        </w:rPr>
      </w:pPr>
      <w:r w:rsidRPr="00114806">
        <w:rPr>
          <w:rFonts w:ascii="Arial" w:hAnsi="Arial" w:cs="Arial"/>
        </w:rPr>
        <w:t>Connection of V 301 with C 301.</w:t>
      </w:r>
    </w:p>
    <w:p w14:paraId="18B27479" w14:textId="77777777" w:rsidR="00114806" w:rsidRPr="00114806" w:rsidRDefault="00114806" w:rsidP="00BA49DC">
      <w:pPr>
        <w:ind w:left="426" w:hanging="426"/>
        <w:rPr>
          <w:rFonts w:ascii="Arial" w:hAnsi="Arial" w:cs="Arial"/>
        </w:rPr>
      </w:pPr>
      <w:r w:rsidRPr="00114806">
        <w:rPr>
          <w:rFonts w:ascii="Arial" w:hAnsi="Arial" w:cs="Arial"/>
        </w:rPr>
        <w:t>Connection of E 301 with P 302A/S.</w:t>
      </w:r>
    </w:p>
    <w:p w14:paraId="112AFFF4" w14:textId="77777777" w:rsidR="00114806" w:rsidRPr="00114806" w:rsidRDefault="00114806" w:rsidP="00BA49DC">
      <w:pPr>
        <w:ind w:left="426" w:hanging="426"/>
        <w:rPr>
          <w:rFonts w:ascii="Arial" w:hAnsi="Arial" w:cs="Arial"/>
        </w:rPr>
      </w:pPr>
      <w:r w:rsidRPr="00114806">
        <w:rPr>
          <w:rFonts w:ascii="Arial" w:hAnsi="Arial" w:cs="Arial"/>
        </w:rPr>
        <w:t>Connection of P302 A/S delivery with top of C301 and with V304.</w:t>
      </w:r>
    </w:p>
    <w:p w14:paraId="39A9FDBF" w14:textId="77777777" w:rsidR="00114806" w:rsidRPr="00114806" w:rsidRDefault="00114806" w:rsidP="00BA49DC">
      <w:pPr>
        <w:ind w:left="426" w:hanging="426"/>
        <w:rPr>
          <w:rFonts w:ascii="Arial" w:hAnsi="Arial" w:cs="Arial"/>
        </w:rPr>
      </w:pPr>
    </w:p>
    <w:p w14:paraId="49785483" w14:textId="6506C05E" w:rsidR="00114806" w:rsidRPr="00114806" w:rsidRDefault="00114806" w:rsidP="00BA49DC">
      <w:pPr>
        <w:ind w:left="426" w:hanging="426"/>
        <w:rPr>
          <w:rFonts w:ascii="Arial" w:hAnsi="Arial" w:cs="Arial"/>
        </w:rPr>
      </w:pPr>
      <w:r w:rsidRPr="00114806">
        <w:rPr>
          <w:rFonts w:ascii="Arial" w:hAnsi="Arial" w:cs="Arial"/>
        </w:rPr>
        <w:t xml:space="preserve">Set the </w:t>
      </w:r>
      <w:del w:id="217" w:author="Rahul R Menon" w:date="2022-03-24T12:07:00Z">
        <w:r w:rsidRPr="00114806" w:rsidDel="00CE1295">
          <w:rPr>
            <w:rFonts w:ascii="Arial" w:hAnsi="Arial" w:cs="Arial"/>
          </w:rPr>
          <w:delText>LRC</w:delText>
        </w:r>
      </w:del>
      <w:ins w:id="218" w:author="Rahul R Menon" w:date="2022-03-24T12:07:00Z">
        <w:r w:rsidR="00CE1295">
          <w:rPr>
            <w:rFonts w:ascii="Arial" w:hAnsi="Arial" w:cs="Arial"/>
          </w:rPr>
          <w:t>LIC</w:t>
        </w:r>
      </w:ins>
      <w:r w:rsidRPr="00114806">
        <w:rPr>
          <w:rFonts w:ascii="Arial" w:hAnsi="Arial" w:cs="Arial"/>
        </w:rPr>
        <w:t xml:space="preserve"> 2301 at 50% and </w:t>
      </w:r>
      <w:del w:id="219" w:author="Rahul R Menon" w:date="2022-03-24T12:09:00Z">
        <w:r w:rsidRPr="00114806" w:rsidDel="00CE1295">
          <w:rPr>
            <w:rFonts w:ascii="Arial" w:hAnsi="Arial" w:cs="Arial"/>
          </w:rPr>
          <w:delText>PRC</w:delText>
        </w:r>
      </w:del>
      <w:ins w:id="220" w:author="Rahul R Menon" w:date="2022-03-24T12:09:00Z">
        <w:r w:rsidR="00CE1295">
          <w:rPr>
            <w:rFonts w:ascii="Arial" w:hAnsi="Arial" w:cs="Arial"/>
          </w:rPr>
          <w:t>PIC</w:t>
        </w:r>
      </w:ins>
      <w:r w:rsidRPr="00114806">
        <w:rPr>
          <w:rFonts w:ascii="Arial" w:hAnsi="Arial" w:cs="Arial"/>
        </w:rPr>
        <w:t xml:space="preserve"> 2301 at 18 kg/cm2g in automatic.</w:t>
      </w:r>
    </w:p>
    <w:p w14:paraId="284F1469" w14:textId="77777777" w:rsidR="00114806" w:rsidRPr="00114806" w:rsidRDefault="00114806" w:rsidP="00BA49DC">
      <w:pPr>
        <w:ind w:left="426" w:hanging="426"/>
        <w:rPr>
          <w:rFonts w:ascii="Arial" w:hAnsi="Arial" w:cs="Arial"/>
        </w:rPr>
      </w:pPr>
    </w:p>
    <w:p w14:paraId="7CCECC6B" w14:textId="77777777" w:rsidR="00114806" w:rsidRPr="00114806" w:rsidRDefault="00114806" w:rsidP="00BA49DC">
      <w:pPr>
        <w:ind w:left="426" w:hanging="426"/>
        <w:rPr>
          <w:rFonts w:ascii="Arial" w:hAnsi="Arial" w:cs="Arial"/>
        </w:rPr>
      </w:pPr>
      <w:r w:rsidRPr="00114806">
        <w:rPr>
          <w:rFonts w:ascii="Arial" w:hAnsi="Arial" w:cs="Arial"/>
        </w:rPr>
        <w:t>Check that the steam to the flash pipe and the cooling water to E301 is open.</w:t>
      </w:r>
    </w:p>
    <w:p w14:paraId="248521A1" w14:textId="77777777" w:rsidR="00114806" w:rsidRPr="00114806" w:rsidRDefault="00114806" w:rsidP="00BA49DC">
      <w:pPr>
        <w:ind w:left="426" w:hanging="426"/>
        <w:rPr>
          <w:rFonts w:ascii="Arial" w:hAnsi="Arial" w:cs="Arial"/>
        </w:rPr>
      </w:pPr>
    </w:p>
    <w:p w14:paraId="2267E19A" w14:textId="77777777" w:rsidR="00114806" w:rsidRPr="00114806" w:rsidRDefault="00114806" w:rsidP="00BA49DC">
      <w:pPr>
        <w:ind w:left="426" w:hanging="426"/>
        <w:rPr>
          <w:rFonts w:ascii="Arial" w:hAnsi="Arial" w:cs="Arial"/>
        </w:rPr>
      </w:pPr>
      <w:r w:rsidRPr="00114806">
        <w:rPr>
          <w:rFonts w:ascii="Arial" w:hAnsi="Arial" w:cs="Arial"/>
        </w:rPr>
        <w:t>Steam of V 301 bottom coil to be opened.</w:t>
      </w:r>
    </w:p>
    <w:p w14:paraId="064688B2" w14:textId="77777777" w:rsidR="00114806" w:rsidRPr="00114806" w:rsidRDefault="00114806" w:rsidP="00BA49DC">
      <w:pPr>
        <w:ind w:left="426" w:hanging="426"/>
        <w:rPr>
          <w:rFonts w:ascii="Arial" w:hAnsi="Arial" w:cs="Arial"/>
        </w:rPr>
      </w:pPr>
    </w:p>
    <w:p w14:paraId="5AF6CD89" w14:textId="77777777" w:rsidR="00114806" w:rsidRPr="00114806" w:rsidRDefault="00114806" w:rsidP="00BA49DC">
      <w:pPr>
        <w:ind w:left="426" w:hanging="426"/>
        <w:rPr>
          <w:rFonts w:ascii="Arial" w:hAnsi="Arial" w:cs="Arial"/>
        </w:rPr>
      </w:pPr>
      <w:r w:rsidRPr="00114806">
        <w:rPr>
          <w:rFonts w:ascii="Arial" w:hAnsi="Arial" w:cs="Arial"/>
        </w:rPr>
        <w:t>All other tracing steam to be lined up.</w:t>
      </w:r>
    </w:p>
    <w:p w14:paraId="4937D570" w14:textId="77777777" w:rsidR="00114806" w:rsidRPr="00114806" w:rsidRDefault="00114806" w:rsidP="00BA49DC">
      <w:pPr>
        <w:ind w:left="426" w:hanging="426"/>
        <w:rPr>
          <w:rFonts w:ascii="Arial" w:hAnsi="Arial" w:cs="Arial"/>
        </w:rPr>
      </w:pPr>
    </w:p>
    <w:p w14:paraId="7E040D44" w14:textId="77777777" w:rsidR="00114806" w:rsidRPr="00114806" w:rsidRDefault="00114806" w:rsidP="00BA49DC">
      <w:pPr>
        <w:ind w:left="426" w:hanging="426"/>
        <w:rPr>
          <w:rFonts w:ascii="Arial" w:hAnsi="Arial" w:cs="Arial"/>
        </w:rPr>
      </w:pPr>
      <w:r w:rsidRPr="00114806">
        <w:rPr>
          <w:rFonts w:ascii="Arial" w:hAnsi="Arial" w:cs="Arial"/>
        </w:rPr>
        <w:t>Open flushing line to FT 2201.</w:t>
      </w:r>
    </w:p>
    <w:p w14:paraId="7C7DD2E6" w14:textId="77777777" w:rsidR="00114806" w:rsidRPr="00114806" w:rsidRDefault="00114806" w:rsidP="00BA49DC">
      <w:pPr>
        <w:ind w:left="426" w:hanging="426"/>
        <w:rPr>
          <w:rFonts w:ascii="Arial" w:hAnsi="Arial" w:cs="Arial"/>
        </w:rPr>
      </w:pPr>
    </w:p>
    <w:p w14:paraId="0210C2A9" w14:textId="77777777" w:rsidR="00114806" w:rsidRPr="00114806" w:rsidRDefault="00114806" w:rsidP="00BA49DC">
      <w:pPr>
        <w:ind w:left="426" w:hanging="426"/>
        <w:rPr>
          <w:rFonts w:ascii="Arial" w:hAnsi="Arial" w:cs="Arial"/>
        </w:rPr>
      </w:pPr>
      <w:r w:rsidRPr="00114806">
        <w:rPr>
          <w:rFonts w:ascii="Arial" w:hAnsi="Arial" w:cs="Arial"/>
        </w:rPr>
        <w:t>Check that the seal pots V306 A/S are with oil and connect them to the pumps P302A/S.</w:t>
      </w:r>
    </w:p>
    <w:p w14:paraId="58087FAC" w14:textId="77777777" w:rsidR="00114806" w:rsidRPr="00114806" w:rsidRDefault="00114806" w:rsidP="00BA49DC">
      <w:pPr>
        <w:ind w:left="426" w:hanging="426"/>
        <w:rPr>
          <w:rFonts w:ascii="Arial" w:hAnsi="Arial" w:cs="Arial"/>
        </w:rPr>
      </w:pPr>
    </w:p>
    <w:p w14:paraId="5916BEC1" w14:textId="45369FBF" w:rsidR="00114806" w:rsidRPr="00114806" w:rsidRDefault="00114806" w:rsidP="00BA49DC">
      <w:pPr>
        <w:ind w:left="426" w:hanging="426"/>
        <w:rPr>
          <w:rFonts w:ascii="Arial" w:hAnsi="Arial" w:cs="Arial"/>
        </w:rPr>
      </w:pPr>
      <w:r w:rsidRPr="00114806">
        <w:rPr>
          <w:rFonts w:ascii="Arial" w:hAnsi="Arial" w:cs="Arial"/>
        </w:rPr>
        <w:t xml:space="preserve">Feed about 2000 kg/h of propylene to the primary flash through </w:t>
      </w:r>
      <w:del w:id="221" w:author="Rahul R Menon" w:date="2022-03-24T12:07:00Z">
        <w:r w:rsidRPr="00114806" w:rsidDel="00CE1295">
          <w:rPr>
            <w:rFonts w:ascii="Arial" w:hAnsi="Arial" w:cs="Arial"/>
          </w:rPr>
          <w:delText>FRC</w:delText>
        </w:r>
      </w:del>
      <w:ins w:id="222" w:author="Rahul R Menon" w:date="2022-03-24T12:07:00Z">
        <w:r w:rsidR="00CE1295">
          <w:rPr>
            <w:rFonts w:ascii="Arial" w:hAnsi="Arial" w:cs="Arial"/>
          </w:rPr>
          <w:t>FIC</w:t>
        </w:r>
      </w:ins>
      <w:r w:rsidRPr="00114806">
        <w:rPr>
          <w:rFonts w:ascii="Arial" w:hAnsi="Arial" w:cs="Arial"/>
        </w:rPr>
        <w:t xml:space="preserve"> 2201 and adjust the TRC 2201 at 70-80 </w:t>
      </w:r>
      <w:r w:rsidRPr="00114806">
        <w:rPr>
          <w:rFonts w:ascii="Arial" w:hAnsi="Arial" w:cs="Arial"/>
          <w:b/>
          <w:bCs/>
          <w:vertAlign w:val="superscript"/>
        </w:rPr>
        <w:t>o</w:t>
      </w:r>
      <w:r w:rsidRPr="00114806">
        <w:rPr>
          <w:rFonts w:ascii="Arial" w:hAnsi="Arial" w:cs="Arial"/>
        </w:rPr>
        <w:t>C.</w:t>
      </w:r>
    </w:p>
    <w:p w14:paraId="58A0D7B7" w14:textId="77777777" w:rsidR="00114806" w:rsidRPr="00114806" w:rsidRDefault="00114806" w:rsidP="00BA49DC">
      <w:pPr>
        <w:ind w:left="426" w:hanging="426"/>
        <w:rPr>
          <w:rFonts w:ascii="Arial" w:hAnsi="Arial" w:cs="Arial"/>
        </w:rPr>
      </w:pPr>
    </w:p>
    <w:p w14:paraId="2D806D02" w14:textId="77777777" w:rsidR="00114806" w:rsidRPr="00114806" w:rsidRDefault="00114806" w:rsidP="00BA49DC">
      <w:pPr>
        <w:ind w:left="426" w:hanging="426"/>
        <w:rPr>
          <w:rFonts w:ascii="Arial" w:hAnsi="Arial" w:cs="Arial"/>
        </w:rPr>
      </w:pPr>
      <w:r w:rsidRPr="00114806">
        <w:rPr>
          <w:rFonts w:ascii="Arial" w:hAnsi="Arial" w:cs="Arial"/>
        </w:rPr>
        <w:t>When the level in F301 has reached the 50%, start one of the pump  P302 A/S, opening the manual by pass line through RO 2301 (such a connection is necessary to guarantee to the pump a minimum flow rate).</w:t>
      </w:r>
    </w:p>
    <w:p w14:paraId="32E2C44A" w14:textId="77777777" w:rsidR="00114806" w:rsidRPr="00114806" w:rsidRDefault="00114806" w:rsidP="00BA49DC">
      <w:pPr>
        <w:ind w:left="426" w:hanging="426"/>
        <w:rPr>
          <w:rFonts w:ascii="Arial" w:hAnsi="Arial" w:cs="Arial"/>
        </w:rPr>
      </w:pPr>
    </w:p>
    <w:p w14:paraId="40910733" w14:textId="7D02E2AE" w:rsidR="00114806" w:rsidRPr="00114806" w:rsidRDefault="00114806" w:rsidP="00BA49DC">
      <w:pPr>
        <w:ind w:left="426" w:hanging="426"/>
        <w:rPr>
          <w:rFonts w:ascii="Arial" w:hAnsi="Arial" w:cs="Arial"/>
        </w:rPr>
      </w:pPr>
      <w:r w:rsidRPr="00114806">
        <w:rPr>
          <w:rFonts w:ascii="Arial" w:hAnsi="Arial" w:cs="Arial"/>
        </w:rPr>
        <w:t xml:space="preserve">Keeping the valve on the bottom of C301 close, form a liquid propylene head in the scrubber until the pipes of the reboiler E303 are covered.  Then, connect </w:t>
      </w:r>
      <w:del w:id="223" w:author="Rahul R Menon" w:date="2022-03-24T12:07:00Z">
        <w:r w:rsidRPr="00114806" w:rsidDel="00CE1295">
          <w:rPr>
            <w:rFonts w:ascii="Arial" w:hAnsi="Arial" w:cs="Arial"/>
          </w:rPr>
          <w:delText>LRC</w:delText>
        </w:r>
      </w:del>
      <w:ins w:id="224" w:author="Rahul R Menon" w:date="2022-03-24T12:07:00Z">
        <w:r w:rsidR="00CE1295">
          <w:rPr>
            <w:rFonts w:ascii="Arial" w:hAnsi="Arial" w:cs="Arial"/>
          </w:rPr>
          <w:t>LIC</w:t>
        </w:r>
      </w:ins>
      <w:r w:rsidRPr="00114806">
        <w:rPr>
          <w:rFonts w:ascii="Arial" w:hAnsi="Arial" w:cs="Arial"/>
        </w:rPr>
        <w:t xml:space="preserve"> 2301 in automatic.</w:t>
      </w:r>
    </w:p>
    <w:p w14:paraId="16CE11D6" w14:textId="77777777" w:rsidR="00114806" w:rsidRPr="00114806" w:rsidRDefault="00114806" w:rsidP="00BA49DC">
      <w:pPr>
        <w:ind w:left="426" w:hanging="426"/>
        <w:rPr>
          <w:rFonts w:ascii="Arial" w:hAnsi="Arial" w:cs="Arial"/>
        </w:rPr>
      </w:pPr>
    </w:p>
    <w:p w14:paraId="7A8EFE34" w14:textId="77777777" w:rsidR="00114806" w:rsidRPr="00BA49DC" w:rsidRDefault="00114806" w:rsidP="00BA49DC">
      <w:pPr>
        <w:ind w:left="426" w:hanging="426"/>
        <w:rPr>
          <w:rFonts w:ascii="Arial" w:hAnsi="Arial" w:cs="Arial"/>
        </w:rPr>
      </w:pPr>
      <w:r w:rsidRPr="00BA49DC">
        <w:rPr>
          <w:rFonts w:ascii="Arial" w:hAnsi="Arial" w:cs="Arial"/>
        </w:rPr>
        <w:t>Now, the low pressure degassing section can be started.</w:t>
      </w:r>
    </w:p>
    <w:p w14:paraId="5ABB0B52" w14:textId="77777777" w:rsidR="00114806" w:rsidRPr="00114806" w:rsidRDefault="00114806" w:rsidP="00BA49DC">
      <w:pPr>
        <w:ind w:left="426" w:hanging="426"/>
        <w:rPr>
          <w:rFonts w:ascii="Arial" w:hAnsi="Arial" w:cs="Arial"/>
        </w:rPr>
      </w:pPr>
    </w:p>
    <w:p w14:paraId="54AE417F" w14:textId="77777777" w:rsidR="00114806" w:rsidRPr="00114806" w:rsidRDefault="00114806" w:rsidP="00BA49DC">
      <w:pPr>
        <w:ind w:left="426" w:hanging="426"/>
        <w:rPr>
          <w:rFonts w:ascii="Arial" w:hAnsi="Arial" w:cs="Arial"/>
        </w:rPr>
      </w:pPr>
      <w:r w:rsidRPr="00114806">
        <w:rPr>
          <w:rFonts w:ascii="Arial" w:hAnsi="Arial" w:cs="Arial"/>
        </w:rPr>
        <w:t>Check that the steam to the jacket of the discharge line from C301 is open.</w:t>
      </w:r>
    </w:p>
    <w:p w14:paraId="3C1396E1" w14:textId="77777777" w:rsidR="00114806" w:rsidRPr="00114806" w:rsidRDefault="00114806" w:rsidP="00BA49DC">
      <w:pPr>
        <w:ind w:left="426" w:hanging="426"/>
        <w:rPr>
          <w:rFonts w:ascii="Arial" w:hAnsi="Arial" w:cs="Arial"/>
        </w:rPr>
      </w:pPr>
    </w:p>
    <w:p w14:paraId="5690053C" w14:textId="77777777" w:rsidR="00114806" w:rsidRPr="00114806" w:rsidRDefault="00114806" w:rsidP="00BA49DC">
      <w:pPr>
        <w:ind w:left="426" w:hanging="426"/>
        <w:rPr>
          <w:rFonts w:ascii="Arial" w:hAnsi="Arial" w:cs="Arial"/>
        </w:rPr>
      </w:pPr>
      <w:r w:rsidRPr="00114806">
        <w:rPr>
          <w:rFonts w:ascii="Arial" w:hAnsi="Arial" w:cs="Arial"/>
        </w:rPr>
        <w:t>Line up F 301 with C 302 and K 301 A/S and this later with C 301, keeping the polymer discharge valve from V301 (LV 2201) and that from F301   (LV 2203) closed.</w:t>
      </w:r>
    </w:p>
    <w:p w14:paraId="6E25C448" w14:textId="77777777" w:rsidR="00114806" w:rsidRPr="00114806" w:rsidRDefault="00114806" w:rsidP="00BA49DC">
      <w:pPr>
        <w:ind w:left="426" w:hanging="426"/>
        <w:rPr>
          <w:rFonts w:ascii="Arial" w:hAnsi="Arial" w:cs="Arial"/>
        </w:rPr>
      </w:pPr>
    </w:p>
    <w:p w14:paraId="39E7F72B" w14:textId="77777777" w:rsidR="00114806" w:rsidRPr="00114806" w:rsidRDefault="00114806" w:rsidP="00BA49DC">
      <w:pPr>
        <w:ind w:left="426" w:hanging="426"/>
        <w:rPr>
          <w:rFonts w:ascii="Arial" w:hAnsi="Arial" w:cs="Arial"/>
        </w:rPr>
      </w:pPr>
      <w:r w:rsidRPr="00114806">
        <w:rPr>
          <w:rFonts w:ascii="Arial" w:hAnsi="Arial" w:cs="Arial"/>
        </w:rPr>
        <w:t>Using the pump P 303 charge C302 with oil upto 50% of the level gauge.</w:t>
      </w:r>
    </w:p>
    <w:p w14:paraId="1301ED96" w14:textId="77777777" w:rsidR="00114806" w:rsidRPr="00114806" w:rsidRDefault="00114806" w:rsidP="00BA49DC">
      <w:pPr>
        <w:ind w:left="426" w:hanging="426"/>
        <w:rPr>
          <w:rFonts w:ascii="Arial" w:hAnsi="Arial" w:cs="Arial"/>
        </w:rPr>
      </w:pPr>
    </w:p>
    <w:p w14:paraId="4C04597A" w14:textId="77777777" w:rsidR="00114806" w:rsidRPr="00114806" w:rsidRDefault="00114806" w:rsidP="00BA49DC">
      <w:pPr>
        <w:ind w:left="426" w:hanging="426"/>
        <w:rPr>
          <w:rFonts w:ascii="Arial" w:hAnsi="Arial" w:cs="Arial"/>
        </w:rPr>
      </w:pPr>
      <w:r w:rsidRPr="00114806">
        <w:rPr>
          <w:rFonts w:ascii="Arial" w:hAnsi="Arial" w:cs="Arial"/>
        </w:rPr>
        <w:lastRenderedPageBreak/>
        <w:t>Check that cooling water is circulating into E 304.</w:t>
      </w:r>
    </w:p>
    <w:p w14:paraId="5DE969D2" w14:textId="77777777" w:rsidR="00114806" w:rsidRPr="00114806" w:rsidRDefault="00114806" w:rsidP="00BA49DC">
      <w:pPr>
        <w:ind w:left="426" w:hanging="426"/>
        <w:rPr>
          <w:rFonts w:ascii="Arial" w:hAnsi="Arial" w:cs="Arial"/>
        </w:rPr>
      </w:pPr>
    </w:p>
    <w:p w14:paraId="5E8D8896" w14:textId="77777777" w:rsidR="00114806" w:rsidRPr="00114806" w:rsidRDefault="00114806" w:rsidP="00BA49DC">
      <w:pPr>
        <w:ind w:left="426" w:hanging="426"/>
        <w:rPr>
          <w:rFonts w:ascii="Arial" w:hAnsi="Arial" w:cs="Arial"/>
        </w:rPr>
      </w:pPr>
      <w:r w:rsidRPr="00114806">
        <w:rPr>
          <w:rFonts w:ascii="Arial" w:hAnsi="Arial" w:cs="Arial"/>
        </w:rPr>
        <w:t>Start the flushing of the F301 bags (pulsating propylene).</w:t>
      </w:r>
    </w:p>
    <w:p w14:paraId="76BDC086" w14:textId="77777777" w:rsidR="00114806" w:rsidRPr="00114806" w:rsidRDefault="00114806" w:rsidP="00BA49DC">
      <w:pPr>
        <w:ind w:left="426" w:hanging="426"/>
        <w:rPr>
          <w:rFonts w:ascii="Arial" w:hAnsi="Arial" w:cs="Arial"/>
        </w:rPr>
      </w:pPr>
    </w:p>
    <w:p w14:paraId="688FD34E" w14:textId="77777777" w:rsidR="00114806" w:rsidRPr="00114806" w:rsidRDefault="00114806" w:rsidP="00BA49DC">
      <w:pPr>
        <w:ind w:left="426" w:hanging="426"/>
        <w:rPr>
          <w:rFonts w:ascii="Arial" w:hAnsi="Arial" w:cs="Arial"/>
        </w:rPr>
      </w:pPr>
      <w:r w:rsidRPr="00114806">
        <w:rPr>
          <w:rFonts w:ascii="Arial" w:hAnsi="Arial" w:cs="Arial"/>
        </w:rPr>
        <w:t>Open the manual valve on the line connecting the top and the bottom of V301.</w:t>
      </w:r>
    </w:p>
    <w:p w14:paraId="70AA56A3" w14:textId="77777777" w:rsidR="00114806" w:rsidRPr="00114806" w:rsidRDefault="00114806" w:rsidP="00BA49DC">
      <w:pPr>
        <w:ind w:left="426" w:hanging="426"/>
        <w:rPr>
          <w:rFonts w:ascii="Arial" w:hAnsi="Arial" w:cs="Arial"/>
        </w:rPr>
      </w:pPr>
    </w:p>
    <w:p w14:paraId="51CA9C5B" w14:textId="5B9B4E48" w:rsidR="00114806" w:rsidRPr="00114806" w:rsidRDefault="00114806" w:rsidP="00BA49DC">
      <w:pPr>
        <w:ind w:left="426" w:hanging="426"/>
        <w:rPr>
          <w:rFonts w:ascii="Arial" w:hAnsi="Arial" w:cs="Arial"/>
        </w:rPr>
      </w:pPr>
      <w:r w:rsidRPr="00114806">
        <w:rPr>
          <w:rFonts w:ascii="Arial" w:hAnsi="Arial" w:cs="Arial"/>
        </w:rPr>
        <w:t xml:space="preserve">Using </w:t>
      </w:r>
      <w:del w:id="225" w:author="Rahul R Menon" w:date="2022-03-24T12:07:00Z">
        <w:r w:rsidRPr="00114806" w:rsidDel="00CE1295">
          <w:rPr>
            <w:rFonts w:ascii="Arial" w:hAnsi="Arial" w:cs="Arial"/>
          </w:rPr>
          <w:delText>FRC</w:delText>
        </w:r>
      </w:del>
      <w:ins w:id="226" w:author="Rahul R Menon" w:date="2022-03-24T12:07:00Z">
        <w:r w:rsidR="00CE1295">
          <w:rPr>
            <w:rFonts w:ascii="Arial" w:hAnsi="Arial" w:cs="Arial"/>
          </w:rPr>
          <w:t>FIC</w:t>
        </w:r>
      </w:ins>
      <w:r w:rsidRPr="00114806">
        <w:rPr>
          <w:rFonts w:ascii="Arial" w:hAnsi="Arial" w:cs="Arial"/>
        </w:rPr>
        <w:t xml:space="preserve"> 2203 adjust manually the bottom discharge of the C 301 until the pressure of 0.3 kg/cm2g on the suction line of K301 A/S is reached, after the exclusion of the pressure switch PSL 2502.</w:t>
      </w:r>
    </w:p>
    <w:p w14:paraId="64DD33AF" w14:textId="77777777" w:rsidR="00114806" w:rsidRPr="00114806" w:rsidRDefault="00114806" w:rsidP="00BA49DC">
      <w:pPr>
        <w:ind w:left="426" w:hanging="426"/>
        <w:rPr>
          <w:rFonts w:ascii="Arial" w:hAnsi="Arial" w:cs="Arial"/>
        </w:rPr>
      </w:pPr>
    </w:p>
    <w:p w14:paraId="1514BE9B" w14:textId="77777777" w:rsidR="00114806" w:rsidRPr="00114806" w:rsidRDefault="00114806" w:rsidP="00BA49DC">
      <w:pPr>
        <w:ind w:left="426" w:hanging="426"/>
        <w:rPr>
          <w:rFonts w:ascii="Arial" w:hAnsi="Arial" w:cs="Arial"/>
        </w:rPr>
      </w:pPr>
      <w:r w:rsidRPr="00114806">
        <w:rPr>
          <w:rFonts w:ascii="Arial" w:hAnsi="Arial" w:cs="Arial"/>
        </w:rPr>
        <w:t>Start the compressor K301A (or S).</w:t>
      </w:r>
    </w:p>
    <w:p w14:paraId="57E107B7" w14:textId="77777777" w:rsidR="00114806" w:rsidRPr="00114806" w:rsidRDefault="00114806" w:rsidP="00BA49DC">
      <w:pPr>
        <w:ind w:left="426" w:hanging="426"/>
        <w:rPr>
          <w:rFonts w:ascii="Arial" w:hAnsi="Arial" w:cs="Arial"/>
        </w:rPr>
      </w:pPr>
    </w:p>
    <w:p w14:paraId="6EF1D54A" w14:textId="70170F92" w:rsidR="00114806" w:rsidRPr="00114806" w:rsidRDefault="00114806" w:rsidP="00BA49DC">
      <w:pPr>
        <w:ind w:left="426" w:hanging="426"/>
        <w:rPr>
          <w:rFonts w:ascii="Arial" w:hAnsi="Arial" w:cs="Arial"/>
        </w:rPr>
      </w:pPr>
      <w:r w:rsidRPr="00114806">
        <w:rPr>
          <w:rFonts w:ascii="Arial" w:hAnsi="Arial" w:cs="Arial"/>
        </w:rPr>
        <w:t xml:space="preserve">By </w:t>
      </w:r>
      <w:del w:id="227" w:author="Rahul R Menon" w:date="2022-03-24T12:07:00Z">
        <w:r w:rsidRPr="00114806" w:rsidDel="00CE1295">
          <w:rPr>
            <w:rFonts w:ascii="Arial" w:hAnsi="Arial" w:cs="Arial"/>
          </w:rPr>
          <w:delText>FRC</w:delText>
        </w:r>
      </w:del>
      <w:ins w:id="228" w:author="Rahul R Menon" w:date="2022-03-24T12:07:00Z">
        <w:r w:rsidR="00CE1295">
          <w:rPr>
            <w:rFonts w:ascii="Arial" w:hAnsi="Arial" w:cs="Arial"/>
          </w:rPr>
          <w:t>FIC</w:t>
        </w:r>
      </w:ins>
      <w:r w:rsidRPr="00114806">
        <w:rPr>
          <w:rFonts w:ascii="Arial" w:hAnsi="Arial" w:cs="Arial"/>
        </w:rPr>
        <w:t xml:space="preserve"> 2203 reach the flow rate of 1,000 kg/h.</w:t>
      </w:r>
    </w:p>
    <w:p w14:paraId="4E90619B" w14:textId="77777777" w:rsidR="00114806" w:rsidRPr="00114806" w:rsidRDefault="00114806" w:rsidP="00BA49DC">
      <w:pPr>
        <w:ind w:left="426" w:hanging="426"/>
        <w:rPr>
          <w:rFonts w:ascii="Arial" w:hAnsi="Arial" w:cs="Arial"/>
        </w:rPr>
      </w:pPr>
    </w:p>
    <w:p w14:paraId="13FD5C8A" w14:textId="77777777" w:rsidR="00114806" w:rsidRPr="00BA49DC" w:rsidRDefault="00114806" w:rsidP="00BA49DC">
      <w:pPr>
        <w:ind w:left="426" w:hanging="426"/>
        <w:rPr>
          <w:rFonts w:ascii="Arial" w:hAnsi="Arial" w:cs="Arial"/>
        </w:rPr>
      </w:pPr>
      <w:r w:rsidRPr="00BA49DC">
        <w:rPr>
          <w:rFonts w:ascii="Arial" w:hAnsi="Arial" w:cs="Arial"/>
        </w:rPr>
        <w:t>In this way, the whole degassing section (high and low pressure) is ready for the polymer receiving.</w:t>
      </w:r>
    </w:p>
    <w:p w14:paraId="79D3DCD1" w14:textId="77777777" w:rsidR="00114806" w:rsidRPr="00114806" w:rsidRDefault="00114806" w:rsidP="00BA49DC">
      <w:pPr>
        <w:ind w:left="426" w:hanging="426"/>
        <w:rPr>
          <w:rFonts w:ascii="Arial" w:hAnsi="Arial" w:cs="Arial"/>
        </w:rPr>
      </w:pPr>
    </w:p>
    <w:p w14:paraId="4FCB3117" w14:textId="3D2779B4" w:rsidR="00114806" w:rsidRPr="00BA49DC" w:rsidRDefault="00114806" w:rsidP="00BA49DC">
      <w:pPr>
        <w:ind w:left="426" w:hanging="426"/>
        <w:rPr>
          <w:rFonts w:ascii="Arial" w:hAnsi="Arial" w:cs="Arial"/>
        </w:rPr>
      </w:pPr>
      <w:bookmarkStart w:id="229" w:name="DEGASSSHUTDOWN"/>
      <w:bookmarkEnd w:id="229"/>
      <w:r w:rsidRPr="00BA49DC">
        <w:rPr>
          <w:rFonts w:ascii="Arial" w:hAnsi="Arial" w:cs="Arial"/>
          <w:u w:val="single"/>
        </w:rPr>
        <w:t>SHUT DOWN PROCEDURE OF DEGASSING AREA</w:t>
      </w:r>
      <w:r w:rsidRPr="00BA49DC">
        <w:rPr>
          <w:rFonts w:ascii="Arial" w:hAnsi="Arial" w:cs="Arial"/>
        </w:rPr>
        <w:t>:</w:t>
      </w:r>
    </w:p>
    <w:p w14:paraId="4127203D" w14:textId="77777777" w:rsidR="00114806" w:rsidRPr="00114806" w:rsidRDefault="00114806" w:rsidP="00BA49DC">
      <w:pPr>
        <w:ind w:left="426" w:hanging="426"/>
        <w:rPr>
          <w:rFonts w:ascii="Arial" w:hAnsi="Arial" w:cs="Arial"/>
        </w:rPr>
      </w:pPr>
    </w:p>
    <w:p w14:paraId="150C98AF" w14:textId="453B2A98" w:rsidR="00114806" w:rsidRPr="00114806" w:rsidRDefault="00114806" w:rsidP="00BA49DC">
      <w:pPr>
        <w:pStyle w:val="BodyText"/>
        <w:ind w:left="426" w:hanging="426"/>
        <w:jc w:val="left"/>
        <w:rPr>
          <w:rFonts w:ascii="Arial" w:hAnsi="Arial" w:cs="Arial"/>
        </w:rPr>
      </w:pPr>
      <w:r w:rsidRPr="00114806">
        <w:rPr>
          <w:rFonts w:ascii="Arial" w:hAnsi="Arial" w:cs="Arial"/>
        </w:rPr>
        <w:t>Temporary shut down:</w:t>
      </w:r>
    </w:p>
    <w:p w14:paraId="1F4A20DB" w14:textId="77777777" w:rsidR="00114806" w:rsidRPr="00114806" w:rsidRDefault="00114806" w:rsidP="00BA49DC">
      <w:pPr>
        <w:ind w:left="426" w:hanging="426"/>
        <w:rPr>
          <w:rFonts w:ascii="Arial" w:hAnsi="Arial" w:cs="Arial"/>
        </w:rPr>
      </w:pPr>
    </w:p>
    <w:p w14:paraId="79DB3CA2" w14:textId="77777777" w:rsidR="00114806" w:rsidRPr="00BA49DC" w:rsidRDefault="00114806" w:rsidP="00BA49DC">
      <w:pPr>
        <w:ind w:left="426" w:hanging="426"/>
        <w:rPr>
          <w:rFonts w:ascii="Arial" w:hAnsi="Arial" w:cs="Arial"/>
        </w:rPr>
      </w:pPr>
      <w:r w:rsidRPr="00BA49DC">
        <w:rPr>
          <w:rFonts w:ascii="Arial" w:hAnsi="Arial" w:cs="Arial"/>
        </w:rPr>
        <w:t>In case of short programmed shutdown, due to the necessity of soft maintenance interventions either on the reaction or on the downstream section(streaming-drying), its degassing section can run all the same, by operating as follows:</w:t>
      </w:r>
    </w:p>
    <w:p w14:paraId="6AB21334" w14:textId="77777777" w:rsidR="00114806" w:rsidRPr="00114806" w:rsidRDefault="00114806" w:rsidP="00BA49DC">
      <w:pPr>
        <w:ind w:left="426" w:hanging="426"/>
        <w:rPr>
          <w:rFonts w:ascii="Arial" w:hAnsi="Arial" w:cs="Arial"/>
        </w:rPr>
      </w:pPr>
    </w:p>
    <w:p w14:paraId="4C979193" w14:textId="042FC57F" w:rsidR="00114806" w:rsidRPr="00BA49DC" w:rsidRDefault="00114806" w:rsidP="00BA49DC">
      <w:pPr>
        <w:ind w:left="426" w:hanging="426"/>
        <w:rPr>
          <w:rFonts w:ascii="Arial" w:hAnsi="Arial" w:cs="Arial"/>
        </w:rPr>
      </w:pPr>
      <w:r w:rsidRPr="00BA49DC">
        <w:rPr>
          <w:rFonts w:ascii="Arial" w:hAnsi="Arial" w:cs="Arial"/>
        </w:rPr>
        <w:t>For shut-down due to interventions to be carried out on the reaction:</w:t>
      </w:r>
    </w:p>
    <w:p w14:paraId="6DB88C84" w14:textId="77777777" w:rsidR="00114806" w:rsidRPr="00114806" w:rsidRDefault="00114806" w:rsidP="00BA49DC">
      <w:pPr>
        <w:ind w:left="426" w:hanging="426"/>
        <w:rPr>
          <w:rFonts w:ascii="Arial" w:hAnsi="Arial" w:cs="Arial"/>
        </w:rPr>
      </w:pPr>
    </w:p>
    <w:p w14:paraId="5BF3952B" w14:textId="77777777" w:rsidR="00114806" w:rsidRPr="00114806" w:rsidRDefault="00114806" w:rsidP="00BA49DC">
      <w:pPr>
        <w:ind w:left="426" w:hanging="426"/>
        <w:rPr>
          <w:rFonts w:ascii="Arial" w:hAnsi="Arial" w:cs="Arial"/>
        </w:rPr>
      </w:pPr>
      <w:r w:rsidRPr="00114806">
        <w:rPr>
          <w:rFonts w:ascii="Arial" w:hAnsi="Arial" w:cs="Arial"/>
        </w:rPr>
        <w:t>The reaction shall be stopped, by diluting the reactor and decreasing its temperature by following the formalities cited under “Temporary shut down” procedure in polymerization unit.</w:t>
      </w:r>
    </w:p>
    <w:p w14:paraId="2AAE7E25" w14:textId="77777777" w:rsidR="00114806" w:rsidRPr="00114806" w:rsidRDefault="00114806" w:rsidP="00BA49DC">
      <w:pPr>
        <w:ind w:left="426" w:hanging="426"/>
        <w:rPr>
          <w:rFonts w:ascii="Arial" w:hAnsi="Arial" w:cs="Arial"/>
        </w:rPr>
      </w:pPr>
    </w:p>
    <w:p w14:paraId="032A1E06" w14:textId="77777777" w:rsidR="00114806" w:rsidRPr="00114806" w:rsidRDefault="00114806" w:rsidP="00BA49DC">
      <w:pPr>
        <w:ind w:left="426" w:hanging="426"/>
        <w:rPr>
          <w:rFonts w:ascii="Arial" w:hAnsi="Arial" w:cs="Arial"/>
        </w:rPr>
      </w:pPr>
      <w:r w:rsidRPr="00114806">
        <w:rPr>
          <w:rFonts w:ascii="Arial" w:hAnsi="Arial" w:cs="Arial"/>
        </w:rPr>
        <w:t>Discharge all the polymer along the main process line kept under normal condition running.</w:t>
      </w:r>
    </w:p>
    <w:p w14:paraId="01CE71B9" w14:textId="77777777" w:rsidR="00114806" w:rsidRPr="00114806" w:rsidRDefault="00114806" w:rsidP="00BA49DC">
      <w:pPr>
        <w:ind w:left="426" w:hanging="426"/>
        <w:rPr>
          <w:rFonts w:ascii="Arial" w:hAnsi="Arial" w:cs="Arial"/>
        </w:rPr>
      </w:pPr>
    </w:p>
    <w:p w14:paraId="67ED79C2" w14:textId="77777777" w:rsidR="00114806" w:rsidRPr="00114806" w:rsidRDefault="00114806" w:rsidP="00BA49DC">
      <w:pPr>
        <w:ind w:left="426" w:hanging="426"/>
        <w:rPr>
          <w:rFonts w:ascii="Arial" w:hAnsi="Arial" w:cs="Arial"/>
        </w:rPr>
      </w:pPr>
      <w:r w:rsidRPr="00114806">
        <w:rPr>
          <w:rFonts w:ascii="Arial" w:hAnsi="Arial" w:cs="Arial"/>
        </w:rPr>
        <w:t>Remove the polymer from the flash drum V 301 to avoid agglomerate caused by the reaction on the bottom of the same; therefore close the bottom discharging valve and proceed with the recovery of the propylene vapours by condensating them into E 301 and the storage into V304.</w:t>
      </w:r>
    </w:p>
    <w:p w14:paraId="1C64F71E" w14:textId="77777777" w:rsidR="00114806" w:rsidRPr="00114806" w:rsidRDefault="00114806" w:rsidP="00BA49DC">
      <w:pPr>
        <w:ind w:left="426" w:hanging="426"/>
        <w:rPr>
          <w:rFonts w:ascii="Arial" w:hAnsi="Arial" w:cs="Arial"/>
        </w:rPr>
      </w:pPr>
    </w:p>
    <w:p w14:paraId="6868FE75" w14:textId="72BF2265" w:rsidR="00114806" w:rsidRPr="00114806" w:rsidRDefault="00114806" w:rsidP="00BA49DC">
      <w:pPr>
        <w:ind w:left="426" w:hanging="426"/>
        <w:rPr>
          <w:rFonts w:ascii="Arial" w:hAnsi="Arial" w:cs="Arial"/>
        </w:rPr>
      </w:pPr>
      <w:r w:rsidRPr="00114806">
        <w:rPr>
          <w:rFonts w:ascii="Arial" w:hAnsi="Arial" w:cs="Arial"/>
        </w:rPr>
        <w:t xml:space="preserve">Once the discharge of the polymer (from cyclone V301 into F 301) has been completed, the level controller </w:t>
      </w:r>
      <w:del w:id="230" w:author="Rahul R Menon" w:date="2022-03-24T12:07:00Z">
        <w:r w:rsidRPr="00114806" w:rsidDel="00CE1295">
          <w:rPr>
            <w:rFonts w:ascii="Arial" w:hAnsi="Arial" w:cs="Arial"/>
          </w:rPr>
          <w:delText>LRC</w:delText>
        </w:r>
      </w:del>
      <w:ins w:id="231" w:author="Rahul R Menon" w:date="2022-03-24T12:07:00Z">
        <w:r w:rsidR="00CE1295">
          <w:rPr>
            <w:rFonts w:ascii="Arial" w:hAnsi="Arial" w:cs="Arial"/>
          </w:rPr>
          <w:t>LIC</w:t>
        </w:r>
      </w:ins>
      <w:r w:rsidRPr="00114806">
        <w:rPr>
          <w:rFonts w:ascii="Arial" w:hAnsi="Arial" w:cs="Arial"/>
        </w:rPr>
        <w:t xml:space="preserve"> 2203 is positioned in manual by lowering the level in F301 just above the intervention value of LSL 2205, then close the discharge vee-ball keeping open the gas flow coming from the bottom of the scrubber C301 and from the washing of the bags and flowing out from the top of the bag filter.</w:t>
      </w:r>
    </w:p>
    <w:p w14:paraId="1EF6B010" w14:textId="77777777" w:rsidR="00114806" w:rsidRPr="00114806" w:rsidRDefault="00114806" w:rsidP="00BA49DC">
      <w:pPr>
        <w:ind w:left="426" w:hanging="426"/>
        <w:rPr>
          <w:rFonts w:ascii="Arial" w:hAnsi="Arial" w:cs="Arial"/>
        </w:rPr>
      </w:pPr>
    </w:p>
    <w:p w14:paraId="78CD1C51" w14:textId="77777777" w:rsidR="00114806" w:rsidRPr="00114806" w:rsidRDefault="00114806" w:rsidP="00BA49DC">
      <w:pPr>
        <w:ind w:left="426" w:hanging="426"/>
        <w:rPr>
          <w:rFonts w:ascii="Arial" w:hAnsi="Arial" w:cs="Arial"/>
        </w:rPr>
      </w:pPr>
      <w:r w:rsidRPr="00114806">
        <w:rPr>
          <w:rFonts w:ascii="Arial" w:hAnsi="Arial" w:cs="Arial"/>
        </w:rPr>
        <w:t>The compressor K301 A/S is regularly kept under operation by running under total bypass.</w:t>
      </w:r>
    </w:p>
    <w:p w14:paraId="6FC44CB4" w14:textId="77777777" w:rsidR="00114806" w:rsidRPr="00114806" w:rsidRDefault="00114806" w:rsidP="00BA49DC">
      <w:pPr>
        <w:ind w:left="426" w:hanging="426"/>
        <w:rPr>
          <w:rFonts w:ascii="Arial" w:hAnsi="Arial" w:cs="Arial"/>
        </w:rPr>
      </w:pPr>
    </w:p>
    <w:p w14:paraId="58BF8A34" w14:textId="77777777" w:rsidR="00114806" w:rsidRPr="00BA49DC" w:rsidRDefault="00114806" w:rsidP="00BA49DC">
      <w:pPr>
        <w:ind w:left="426" w:hanging="426"/>
        <w:rPr>
          <w:rFonts w:ascii="Arial" w:hAnsi="Arial" w:cs="Arial"/>
        </w:rPr>
      </w:pPr>
      <w:r w:rsidRPr="00BA49DC">
        <w:rPr>
          <w:rFonts w:ascii="Arial" w:hAnsi="Arial" w:cs="Arial"/>
        </w:rPr>
        <w:t>In case of shut down due to interventions to be performed in the downstream sections:</w:t>
      </w:r>
    </w:p>
    <w:p w14:paraId="4725CD9F" w14:textId="77777777" w:rsidR="00114806" w:rsidRPr="00114806" w:rsidRDefault="00114806" w:rsidP="00BA49DC">
      <w:pPr>
        <w:ind w:left="426" w:hanging="426"/>
        <w:rPr>
          <w:rFonts w:ascii="Arial" w:hAnsi="Arial" w:cs="Arial"/>
        </w:rPr>
      </w:pPr>
    </w:p>
    <w:p w14:paraId="104E39B6" w14:textId="77777777" w:rsidR="00114806" w:rsidRPr="00114806" w:rsidRDefault="00114806" w:rsidP="00BA49DC">
      <w:pPr>
        <w:ind w:left="426" w:hanging="426"/>
        <w:rPr>
          <w:rFonts w:ascii="Arial" w:hAnsi="Arial" w:cs="Arial"/>
        </w:rPr>
      </w:pPr>
      <w:r w:rsidRPr="00114806">
        <w:rPr>
          <w:rFonts w:ascii="Arial" w:hAnsi="Arial" w:cs="Arial"/>
        </w:rPr>
        <w:t>If the steamer or the dryer are to be excluded, the reaction shall be stopped by diluting and cooling as described under  “Temporary shut down” procedure in polymerization unit.</w:t>
      </w:r>
    </w:p>
    <w:p w14:paraId="2408B2A4" w14:textId="77777777" w:rsidR="00114806" w:rsidRPr="00114806" w:rsidRDefault="00114806" w:rsidP="00BA49DC">
      <w:pPr>
        <w:ind w:left="426" w:hanging="426"/>
        <w:rPr>
          <w:rFonts w:ascii="Arial" w:hAnsi="Arial" w:cs="Arial"/>
        </w:rPr>
      </w:pPr>
    </w:p>
    <w:p w14:paraId="7CBA07E7" w14:textId="77777777" w:rsidR="00114806" w:rsidRPr="00114806" w:rsidRDefault="00114806" w:rsidP="00BA49DC">
      <w:pPr>
        <w:ind w:left="426" w:hanging="426"/>
        <w:rPr>
          <w:rFonts w:ascii="Arial" w:hAnsi="Arial" w:cs="Arial"/>
        </w:rPr>
      </w:pPr>
      <w:r w:rsidRPr="00114806">
        <w:rPr>
          <w:rFonts w:ascii="Arial" w:hAnsi="Arial" w:cs="Arial"/>
        </w:rPr>
        <w:t>All the polymer is discharged from the reactor and from the flash drum, deviating the three way valves HV 2201 placed upstream the bag filter, towards the blowdown V802, where the polymer shall be accumulated and then discharged.</w:t>
      </w:r>
    </w:p>
    <w:p w14:paraId="07CE3051" w14:textId="77777777" w:rsidR="00114806" w:rsidRPr="00114806" w:rsidRDefault="00114806" w:rsidP="00BA49DC">
      <w:pPr>
        <w:ind w:left="426" w:hanging="426"/>
        <w:rPr>
          <w:rFonts w:ascii="Arial" w:hAnsi="Arial" w:cs="Arial"/>
        </w:rPr>
      </w:pPr>
      <w:r w:rsidRPr="00114806">
        <w:rPr>
          <w:rFonts w:ascii="Arial" w:hAnsi="Arial" w:cs="Arial"/>
        </w:rPr>
        <w:t>Before stopping the steamer, the level in F 301 shall be reduced to the minimum.</w:t>
      </w:r>
    </w:p>
    <w:p w14:paraId="0C204F99" w14:textId="77777777" w:rsidR="00114806" w:rsidRPr="00114806" w:rsidRDefault="00114806" w:rsidP="00BA49DC">
      <w:pPr>
        <w:ind w:left="426" w:hanging="426"/>
        <w:rPr>
          <w:rFonts w:ascii="Arial" w:hAnsi="Arial" w:cs="Arial"/>
        </w:rPr>
      </w:pPr>
    </w:p>
    <w:p w14:paraId="4E9A4E96" w14:textId="77777777" w:rsidR="00114806" w:rsidRPr="00114806" w:rsidRDefault="00114806" w:rsidP="00BA49DC">
      <w:pPr>
        <w:ind w:left="426" w:hanging="426"/>
        <w:rPr>
          <w:rFonts w:ascii="Arial" w:hAnsi="Arial" w:cs="Arial"/>
        </w:rPr>
      </w:pPr>
      <w:r w:rsidRPr="00114806">
        <w:rPr>
          <w:rFonts w:ascii="Arial" w:hAnsi="Arial" w:cs="Arial"/>
        </w:rPr>
        <w:t>Proceed as usual to the recovery of the vapours from the flash drum.</w:t>
      </w:r>
    </w:p>
    <w:p w14:paraId="10C5BE91" w14:textId="77777777" w:rsidR="00114806" w:rsidRPr="00114806" w:rsidRDefault="00114806" w:rsidP="00BA49DC">
      <w:pPr>
        <w:ind w:left="426" w:hanging="426"/>
        <w:rPr>
          <w:rFonts w:ascii="Arial" w:hAnsi="Arial" w:cs="Arial"/>
        </w:rPr>
      </w:pPr>
    </w:p>
    <w:p w14:paraId="0D2C6DA3" w14:textId="77777777" w:rsidR="00114806" w:rsidRPr="00114806" w:rsidRDefault="00114806" w:rsidP="00BA49DC">
      <w:pPr>
        <w:ind w:left="426" w:hanging="426"/>
        <w:rPr>
          <w:rFonts w:ascii="Arial" w:hAnsi="Arial" w:cs="Arial"/>
        </w:rPr>
      </w:pPr>
      <w:r w:rsidRPr="00114806">
        <w:rPr>
          <w:rFonts w:ascii="Arial" w:hAnsi="Arial" w:cs="Arial"/>
        </w:rPr>
        <w:t>Failing the gases from the filter, the compressor K301 A/S will automatically circulate on itself through the by-pass line between delivery and suction.</w:t>
      </w:r>
    </w:p>
    <w:p w14:paraId="7C76B916" w14:textId="77777777" w:rsidR="00114806" w:rsidRPr="00114806" w:rsidRDefault="00114806" w:rsidP="00BA49DC">
      <w:pPr>
        <w:ind w:left="426" w:hanging="426"/>
        <w:rPr>
          <w:rFonts w:ascii="Arial" w:hAnsi="Arial" w:cs="Arial"/>
        </w:rPr>
      </w:pPr>
    </w:p>
    <w:p w14:paraId="71A78E01"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r>
      <w:r w:rsidRPr="00BA49DC">
        <w:rPr>
          <w:rFonts w:ascii="Arial" w:hAnsi="Arial" w:cs="Arial"/>
          <w:u w:val="single"/>
        </w:rPr>
        <w:t>General shutdown with emptying of the equipment</w:t>
      </w:r>
      <w:r w:rsidRPr="00BA49DC">
        <w:rPr>
          <w:rFonts w:ascii="Arial" w:hAnsi="Arial" w:cs="Arial"/>
        </w:rPr>
        <w:t>:</w:t>
      </w:r>
    </w:p>
    <w:p w14:paraId="43FFB6DF" w14:textId="77777777" w:rsidR="00114806" w:rsidRPr="00114806" w:rsidRDefault="00114806" w:rsidP="00BA49DC">
      <w:pPr>
        <w:ind w:left="426" w:hanging="426"/>
        <w:rPr>
          <w:rFonts w:ascii="Arial" w:hAnsi="Arial" w:cs="Arial"/>
        </w:rPr>
      </w:pPr>
    </w:p>
    <w:p w14:paraId="44176240" w14:textId="77777777" w:rsidR="00114806" w:rsidRPr="00BA49DC" w:rsidRDefault="00114806" w:rsidP="00BA49DC">
      <w:pPr>
        <w:ind w:left="426" w:hanging="426"/>
        <w:rPr>
          <w:rFonts w:ascii="Arial" w:hAnsi="Arial" w:cs="Arial"/>
        </w:rPr>
      </w:pPr>
      <w:r w:rsidRPr="00BA49DC">
        <w:rPr>
          <w:rFonts w:ascii="Arial" w:hAnsi="Arial" w:cs="Arial"/>
        </w:rPr>
        <w:t>The section is kept under running at normal  operation conditions during the whole phase of emptying of the reaction and all the propylene discharged from the bottom of E 301 is sent to the storage.</w:t>
      </w:r>
    </w:p>
    <w:p w14:paraId="502117E7" w14:textId="71ACAC65" w:rsidR="00114806" w:rsidRPr="00114806" w:rsidRDefault="00114806" w:rsidP="00BA49DC">
      <w:pPr>
        <w:ind w:left="426" w:hanging="426"/>
        <w:rPr>
          <w:rFonts w:ascii="Arial" w:hAnsi="Arial" w:cs="Arial"/>
        </w:rPr>
      </w:pPr>
    </w:p>
    <w:p w14:paraId="209ECCEA" w14:textId="085E9216" w:rsidR="00114806" w:rsidRPr="00BA49DC" w:rsidRDefault="00114806" w:rsidP="00BA49DC">
      <w:pPr>
        <w:ind w:left="426" w:hanging="426"/>
        <w:rPr>
          <w:rFonts w:ascii="Arial" w:hAnsi="Arial" w:cs="Arial"/>
        </w:rPr>
      </w:pPr>
      <w:r w:rsidRPr="00BA49DC">
        <w:rPr>
          <w:rFonts w:ascii="Arial" w:hAnsi="Arial" w:cs="Arial"/>
        </w:rPr>
        <w:t>For the shut down and the emptying of the section, operate as follows:</w:t>
      </w:r>
    </w:p>
    <w:p w14:paraId="0727F83D" w14:textId="77777777" w:rsidR="00114806" w:rsidRPr="00114806" w:rsidRDefault="00114806" w:rsidP="00BA49DC">
      <w:pPr>
        <w:ind w:left="426" w:hanging="426"/>
        <w:rPr>
          <w:rFonts w:ascii="Arial" w:hAnsi="Arial" w:cs="Arial"/>
        </w:rPr>
      </w:pPr>
    </w:p>
    <w:p w14:paraId="236AFDB9" w14:textId="77777777" w:rsidR="00114806" w:rsidRPr="00114806" w:rsidRDefault="00114806" w:rsidP="00BA49DC">
      <w:pPr>
        <w:ind w:left="426" w:hanging="426"/>
        <w:rPr>
          <w:rFonts w:ascii="Arial" w:hAnsi="Arial" w:cs="Arial"/>
        </w:rPr>
      </w:pPr>
      <w:r w:rsidRPr="00114806">
        <w:rPr>
          <w:rFonts w:ascii="Arial" w:hAnsi="Arial" w:cs="Arial"/>
        </w:rPr>
        <w:t>Completely  discharge the powder contained into F 301 and cut off the bottom discharging line.</w:t>
      </w:r>
    </w:p>
    <w:p w14:paraId="5A947992" w14:textId="77777777" w:rsidR="00114806" w:rsidRPr="00114806" w:rsidRDefault="00114806" w:rsidP="00BA49DC">
      <w:pPr>
        <w:ind w:left="426" w:hanging="426"/>
        <w:rPr>
          <w:rFonts w:ascii="Arial" w:hAnsi="Arial" w:cs="Arial"/>
        </w:rPr>
      </w:pPr>
    </w:p>
    <w:p w14:paraId="0D08CE4D" w14:textId="29978031" w:rsidR="00114806" w:rsidRPr="00114806" w:rsidRDefault="00114806" w:rsidP="00BA49DC">
      <w:pPr>
        <w:ind w:left="426" w:hanging="426"/>
        <w:rPr>
          <w:rFonts w:ascii="Arial" w:hAnsi="Arial" w:cs="Arial"/>
        </w:rPr>
      </w:pPr>
      <w:r w:rsidRPr="00114806">
        <w:rPr>
          <w:rFonts w:ascii="Arial" w:hAnsi="Arial" w:cs="Arial"/>
        </w:rPr>
        <w:t xml:space="preserve">Empty the bottom of the scrubber C301 setting to zero </w:t>
      </w:r>
      <w:del w:id="232" w:author="Rahul R Menon" w:date="2022-03-24T12:07:00Z">
        <w:r w:rsidRPr="00114806" w:rsidDel="00CE1295">
          <w:rPr>
            <w:rFonts w:ascii="Arial" w:hAnsi="Arial" w:cs="Arial"/>
          </w:rPr>
          <w:delText>LRC</w:delText>
        </w:r>
      </w:del>
      <w:ins w:id="233" w:author="Rahul R Menon" w:date="2022-03-24T12:07:00Z">
        <w:r w:rsidR="00CE1295">
          <w:rPr>
            <w:rFonts w:ascii="Arial" w:hAnsi="Arial" w:cs="Arial"/>
          </w:rPr>
          <w:t>LIC</w:t>
        </w:r>
      </w:ins>
      <w:r w:rsidRPr="00114806">
        <w:rPr>
          <w:rFonts w:ascii="Arial" w:hAnsi="Arial" w:cs="Arial"/>
        </w:rPr>
        <w:t xml:space="preserve"> 2301 and then drain the lower boot through the bottom jacketed line.Ensure that there is a water flow in E303 while draining.</w:t>
      </w:r>
    </w:p>
    <w:p w14:paraId="25DF27E8" w14:textId="77777777" w:rsidR="00114806" w:rsidRPr="00114806" w:rsidRDefault="00114806" w:rsidP="00BA49DC">
      <w:pPr>
        <w:ind w:left="426" w:hanging="426"/>
        <w:rPr>
          <w:rFonts w:ascii="Arial" w:hAnsi="Arial" w:cs="Arial"/>
        </w:rPr>
      </w:pPr>
    </w:p>
    <w:p w14:paraId="7D0AB124" w14:textId="77777777" w:rsidR="00114806" w:rsidRPr="00114806" w:rsidRDefault="00114806" w:rsidP="00BA49DC">
      <w:pPr>
        <w:ind w:left="426" w:hanging="426"/>
        <w:rPr>
          <w:rFonts w:ascii="Arial" w:hAnsi="Arial" w:cs="Arial"/>
        </w:rPr>
      </w:pPr>
      <w:r w:rsidRPr="00114806">
        <w:rPr>
          <w:rFonts w:ascii="Arial" w:hAnsi="Arial" w:cs="Arial"/>
        </w:rPr>
        <w:t>Empty E301 by discharging the liquid to V304 and stop the pumps P302A/S.</w:t>
      </w:r>
    </w:p>
    <w:p w14:paraId="1E3AA552" w14:textId="77777777" w:rsidR="00114806" w:rsidRPr="00114806" w:rsidRDefault="00114806" w:rsidP="00BA49DC">
      <w:pPr>
        <w:ind w:left="426" w:hanging="426"/>
        <w:rPr>
          <w:rFonts w:ascii="Arial" w:hAnsi="Arial" w:cs="Arial"/>
        </w:rPr>
      </w:pPr>
    </w:p>
    <w:p w14:paraId="4AE4FC5A" w14:textId="77777777" w:rsidR="00114806" w:rsidRPr="00114806" w:rsidRDefault="00114806" w:rsidP="00BA49DC">
      <w:pPr>
        <w:ind w:left="426" w:hanging="426"/>
        <w:rPr>
          <w:rFonts w:ascii="Arial" w:hAnsi="Arial" w:cs="Arial"/>
        </w:rPr>
      </w:pPr>
      <w:r w:rsidRPr="00114806">
        <w:rPr>
          <w:rFonts w:ascii="Arial" w:hAnsi="Arial" w:cs="Arial"/>
        </w:rPr>
        <w:t>At this stage, the compressors K301 A/S and K501 A/S will operate under total recycle.  Proceed with the stopping of the machines.</w:t>
      </w:r>
    </w:p>
    <w:p w14:paraId="4DB1E010" w14:textId="77777777" w:rsidR="00114806" w:rsidRPr="00114806" w:rsidRDefault="00114806" w:rsidP="00BA49DC">
      <w:pPr>
        <w:ind w:left="426" w:hanging="426"/>
        <w:rPr>
          <w:rFonts w:ascii="Arial" w:hAnsi="Arial" w:cs="Arial"/>
        </w:rPr>
      </w:pPr>
    </w:p>
    <w:p w14:paraId="3BED97B6" w14:textId="77777777" w:rsidR="00114806" w:rsidRPr="00114806" w:rsidRDefault="00114806" w:rsidP="00BA49DC">
      <w:pPr>
        <w:ind w:left="426" w:hanging="426"/>
        <w:rPr>
          <w:rFonts w:ascii="Arial" w:hAnsi="Arial" w:cs="Arial"/>
        </w:rPr>
      </w:pPr>
      <w:r w:rsidRPr="00114806">
        <w:rPr>
          <w:rFonts w:ascii="Arial" w:hAnsi="Arial" w:cs="Arial"/>
        </w:rPr>
        <w:t>Depressurize to the flare the suction and delivery circuits of K 301 A/S (lines and equipment) through HS 2501 and proceed with the nitrogen purging.</w:t>
      </w:r>
    </w:p>
    <w:p w14:paraId="24E1E90D" w14:textId="77777777" w:rsidR="00114806" w:rsidRPr="00114806" w:rsidRDefault="00114806" w:rsidP="00BA49DC">
      <w:pPr>
        <w:ind w:left="426" w:hanging="426"/>
        <w:rPr>
          <w:rFonts w:ascii="Arial" w:hAnsi="Arial" w:cs="Arial"/>
        </w:rPr>
      </w:pPr>
    </w:p>
    <w:p w14:paraId="09B65997" w14:textId="77777777" w:rsidR="00114806" w:rsidRPr="00114806" w:rsidRDefault="00114806" w:rsidP="00BA49DC">
      <w:pPr>
        <w:ind w:left="426" w:hanging="426"/>
        <w:rPr>
          <w:rFonts w:ascii="Arial" w:hAnsi="Arial" w:cs="Arial"/>
        </w:rPr>
      </w:pPr>
      <w:r w:rsidRPr="00114806">
        <w:rPr>
          <w:rFonts w:ascii="Arial" w:hAnsi="Arial" w:cs="Arial"/>
        </w:rPr>
        <w:t>Stop the pump P 304 A/S and proceed with the emptying of the oil from the column towards the exhaust oil recovery section using pump P-303.</w:t>
      </w:r>
    </w:p>
    <w:p w14:paraId="33979C5F" w14:textId="77777777" w:rsidR="00114806" w:rsidRPr="00114806" w:rsidRDefault="00114806" w:rsidP="00BA49DC">
      <w:pPr>
        <w:ind w:left="426" w:hanging="426"/>
        <w:rPr>
          <w:rFonts w:ascii="Arial" w:hAnsi="Arial" w:cs="Arial"/>
        </w:rPr>
      </w:pPr>
    </w:p>
    <w:p w14:paraId="5A56A9EC" w14:textId="77777777" w:rsidR="00114806" w:rsidRPr="00114806" w:rsidRDefault="00114806" w:rsidP="00BA49DC">
      <w:pPr>
        <w:ind w:left="426" w:hanging="426"/>
        <w:rPr>
          <w:rFonts w:ascii="Arial" w:hAnsi="Arial" w:cs="Arial"/>
        </w:rPr>
      </w:pPr>
      <w:r w:rsidRPr="00114806">
        <w:rPr>
          <w:rFonts w:ascii="Arial" w:hAnsi="Arial" w:cs="Arial"/>
        </w:rPr>
        <w:t>In case interventions on the equipment F302, C302, P304 A/S, E304, V303, K301 A/S are required, it is necessary to carry out a washing with clean oil to eliminate any Teal residues by means of the suitable line and  P 303.</w:t>
      </w:r>
    </w:p>
    <w:p w14:paraId="49C1B287" w14:textId="77777777" w:rsidR="00114806" w:rsidRPr="00114806" w:rsidRDefault="00114806" w:rsidP="00BA49DC">
      <w:pPr>
        <w:ind w:left="426" w:hanging="426"/>
        <w:rPr>
          <w:rFonts w:ascii="Arial" w:hAnsi="Arial" w:cs="Arial"/>
        </w:rPr>
      </w:pPr>
    </w:p>
    <w:p w14:paraId="26EABF2F" w14:textId="77777777" w:rsidR="00114806" w:rsidRPr="00114806" w:rsidRDefault="00114806" w:rsidP="00BA49DC">
      <w:pPr>
        <w:ind w:left="426" w:hanging="426"/>
        <w:rPr>
          <w:rFonts w:ascii="Arial" w:hAnsi="Arial" w:cs="Arial"/>
        </w:rPr>
      </w:pPr>
    </w:p>
    <w:p w14:paraId="16B53542" w14:textId="77777777" w:rsidR="00114806" w:rsidRPr="00114806" w:rsidRDefault="00114806" w:rsidP="00BA49DC">
      <w:pPr>
        <w:ind w:left="426" w:hanging="426"/>
        <w:rPr>
          <w:rFonts w:ascii="Arial" w:hAnsi="Arial" w:cs="Arial"/>
        </w:rPr>
      </w:pPr>
    </w:p>
    <w:p w14:paraId="40C8EDE2" w14:textId="77777777" w:rsidR="00114806" w:rsidRPr="00BA49DC" w:rsidRDefault="00114806" w:rsidP="00BA49DC">
      <w:pPr>
        <w:ind w:left="426" w:hanging="426"/>
        <w:rPr>
          <w:rFonts w:ascii="Arial" w:hAnsi="Arial" w:cs="Arial"/>
        </w:rPr>
      </w:pPr>
      <w:r w:rsidRPr="00BA49DC">
        <w:rPr>
          <w:rFonts w:ascii="Arial" w:hAnsi="Arial" w:cs="Arial"/>
        </w:rPr>
        <w:t>Then proceed with the emptying of V304 towards the B.L.  Inform OSBL to line up propylene receiving.  The supply line itself is used to send it back via LV 2401 bypass valve, alternately using the header for the liquid drainage and operating as follows:</w:t>
      </w:r>
    </w:p>
    <w:p w14:paraId="775AC6D2" w14:textId="77777777" w:rsidR="00114806" w:rsidRPr="00114806" w:rsidRDefault="00114806" w:rsidP="00BA49DC">
      <w:pPr>
        <w:ind w:left="426" w:hanging="426"/>
        <w:rPr>
          <w:rFonts w:ascii="Arial" w:hAnsi="Arial" w:cs="Arial"/>
        </w:rPr>
      </w:pPr>
    </w:p>
    <w:p w14:paraId="708A70AE" w14:textId="77777777" w:rsidR="00114806" w:rsidRPr="00114806" w:rsidRDefault="00114806" w:rsidP="00BA49DC">
      <w:pPr>
        <w:ind w:left="426" w:hanging="426"/>
        <w:rPr>
          <w:rFonts w:ascii="Arial" w:hAnsi="Arial" w:cs="Arial"/>
        </w:rPr>
      </w:pPr>
      <w:r w:rsidRPr="00114806">
        <w:rPr>
          <w:rFonts w:ascii="Arial" w:hAnsi="Arial" w:cs="Arial"/>
        </w:rPr>
        <w:t>Close the propylene arriving from B.L. cutting of the manual valve upstream the         LV 2401.</w:t>
      </w:r>
    </w:p>
    <w:p w14:paraId="0A11AFEF" w14:textId="77777777" w:rsidR="00114806" w:rsidRPr="00114806" w:rsidRDefault="00114806" w:rsidP="00BA49DC">
      <w:pPr>
        <w:ind w:left="426" w:hanging="426"/>
        <w:rPr>
          <w:rFonts w:ascii="Arial" w:hAnsi="Arial" w:cs="Arial"/>
        </w:rPr>
      </w:pPr>
    </w:p>
    <w:p w14:paraId="63972CE1" w14:textId="77777777" w:rsidR="00114806" w:rsidRPr="00114806" w:rsidRDefault="00114806" w:rsidP="00BA49DC">
      <w:pPr>
        <w:ind w:left="426" w:hanging="426"/>
        <w:rPr>
          <w:rFonts w:ascii="Arial" w:hAnsi="Arial" w:cs="Arial"/>
        </w:rPr>
      </w:pPr>
      <w:r w:rsidRPr="00114806">
        <w:rPr>
          <w:rFonts w:ascii="Arial" w:hAnsi="Arial" w:cs="Arial"/>
        </w:rPr>
        <w:t>Stop the pump P301A/S and cut off both the delivery and the suction.</w:t>
      </w:r>
    </w:p>
    <w:p w14:paraId="39A19166" w14:textId="77777777" w:rsidR="00114806" w:rsidRPr="00114806" w:rsidRDefault="00114806" w:rsidP="00BA49DC">
      <w:pPr>
        <w:ind w:left="426" w:hanging="426"/>
        <w:rPr>
          <w:rFonts w:ascii="Arial" w:hAnsi="Arial" w:cs="Arial"/>
        </w:rPr>
      </w:pPr>
    </w:p>
    <w:p w14:paraId="0653D1D8" w14:textId="77777777" w:rsidR="00114806" w:rsidRPr="00114806" w:rsidRDefault="00114806" w:rsidP="00BA49DC">
      <w:pPr>
        <w:ind w:left="426" w:hanging="426"/>
        <w:rPr>
          <w:rFonts w:ascii="Arial" w:hAnsi="Arial" w:cs="Arial"/>
        </w:rPr>
      </w:pPr>
      <w:r w:rsidRPr="00114806">
        <w:rPr>
          <w:rFonts w:ascii="Arial" w:hAnsi="Arial" w:cs="Arial"/>
        </w:rPr>
        <w:t>Align V304 with the header of the liquid drainage and start with the emptying.</w:t>
      </w:r>
    </w:p>
    <w:p w14:paraId="58A61280" w14:textId="77777777" w:rsidR="00114806" w:rsidRPr="00114806" w:rsidRDefault="00114806" w:rsidP="00BA49DC">
      <w:pPr>
        <w:ind w:left="426" w:hanging="426"/>
        <w:rPr>
          <w:rFonts w:ascii="Arial" w:hAnsi="Arial" w:cs="Arial"/>
        </w:rPr>
      </w:pPr>
    </w:p>
    <w:p w14:paraId="762099D4" w14:textId="77777777" w:rsidR="00114806" w:rsidRPr="00114806" w:rsidRDefault="00114806" w:rsidP="00BA49DC">
      <w:pPr>
        <w:ind w:left="426" w:hanging="426"/>
        <w:rPr>
          <w:rFonts w:ascii="Arial" w:hAnsi="Arial" w:cs="Arial"/>
        </w:rPr>
      </w:pPr>
      <w:r w:rsidRPr="00114806">
        <w:rPr>
          <w:rFonts w:ascii="Arial" w:hAnsi="Arial" w:cs="Arial"/>
        </w:rPr>
        <w:t>At the completion of the emptying, close the steam to E 302.</w:t>
      </w:r>
    </w:p>
    <w:p w14:paraId="5BBA5858" w14:textId="77777777" w:rsidR="00114806" w:rsidRPr="00114806" w:rsidRDefault="00114806" w:rsidP="00BA49DC">
      <w:pPr>
        <w:ind w:left="426" w:hanging="426"/>
        <w:rPr>
          <w:rFonts w:ascii="Arial" w:hAnsi="Arial" w:cs="Arial"/>
        </w:rPr>
      </w:pPr>
    </w:p>
    <w:p w14:paraId="16DC0B67" w14:textId="77777777" w:rsidR="00114806" w:rsidRPr="00114806" w:rsidRDefault="00114806" w:rsidP="00BA49DC">
      <w:pPr>
        <w:ind w:left="426" w:hanging="426"/>
        <w:rPr>
          <w:rFonts w:ascii="Arial" w:hAnsi="Arial" w:cs="Arial"/>
        </w:rPr>
      </w:pPr>
      <w:r w:rsidRPr="00114806">
        <w:rPr>
          <w:rFonts w:ascii="Arial" w:hAnsi="Arial" w:cs="Arial"/>
        </w:rPr>
        <w:t>Being the section without the liquid , it can be depressurized to the flare completely unless some stagnant point.</w:t>
      </w:r>
    </w:p>
    <w:p w14:paraId="12AE2352" w14:textId="77777777" w:rsidR="00114806" w:rsidRPr="00114806" w:rsidRDefault="00114806" w:rsidP="00BA49DC">
      <w:pPr>
        <w:ind w:left="426" w:hanging="426"/>
        <w:rPr>
          <w:rFonts w:ascii="Arial" w:hAnsi="Arial" w:cs="Arial"/>
        </w:rPr>
      </w:pPr>
    </w:p>
    <w:p w14:paraId="3D8DBD68" w14:textId="77777777" w:rsidR="00114806" w:rsidRPr="00114806" w:rsidRDefault="00114806" w:rsidP="00BA49DC">
      <w:pPr>
        <w:ind w:left="426" w:hanging="426"/>
        <w:rPr>
          <w:rFonts w:ascii="Arial" w:hAnsi="Arial" w:cs="Arial"/>
        </w:rPr>
      </w:pPr>
      <w:r w:rsidRPr="00114806">
        <w:rPr>
          <w:rFonts w:ascii="Arial" w:hAnsi="Arial" w:cs="Arial"/>
        </w:rPr>
        <w:t>Cut-off each single equipment and proceed with the nitrogen purging.</w:t>
      </w:r>
    </w:p>
    <w:p w14:paraId="01A8169A" w14:textId="77777777" w:rsidR="00114806" w:rsidRPr="00114806" w:rsidRDefault="00114806" w:rsidP="00BA49DC">
      <w:pPr>
        <w:ind w:left="426" w:hanging="426"/>
        <w:rPr>
          <w:rFonts w:ascii="Arial" w:hAnsi="Arial" w:cs="Arial"/>
        </w:rPr>
      </w:pPr>
    </w:p>
    <w:p w14:paraId="2877C0ED" w14:textId="77777777" w:rsidR="00114806" w:rsidRPr="00114806" w:rsidRDefault="00114806" w:rsidP="00BA49DC">
      <w:pPr>
        <w:ind w:left="426" w:hanging="426"/>
        <w:rPr>
          <w:rFonts w:ascii="Arial" w:hAnsi="Arial" w:cs="Arial"/>
        </w:rPr>
      </w:pPr>
      <w:r w:rsidRPr="00114806">
        <w:rPr>
          <w:rFonts w:ascii="Arial" w:hAnsi="Arial" w:cs="Arial"/>
        </w:rPr>
        <w:t>In this phase it will be necessary to make sure that all the stand-by equipment is regularly emptied and then that all the lines involved in the process are treated with nitrogen.</w:t>
      </w:r>
    </w:p>
    <w:p w14:paraId="153119AB" w14:textId="77777777" w:rsidR="00114806" w:rsidRPr="00114806" w:rsidRDefault="00114806" w:rsidP="00BA49DC">
      <w:pPr>
        <w:ind w:left="426" w:hanging="426"/>
        <w:rPr>
          <w:rFonts w:ascii="Arial" w:hAnsi="Arial" w:cs="Arial"/>
        </w:rPr>
      </w:pPr>
    </w:p>
    <w:p w14:paraId="17B284BC" w14:textId="77777777" w:rsidR="00114806" w:rsidRPr="00114806" w:rsidRDefault="00114806" w:rsidP="00BA49DC">
      <w:pPr>
        <w:ind w:left="426" w:hanging="426"/>
        <w:rPr>
          <w:rFonts w:ascii="Arial" w:hAnsi="Arial" w:cs="Arial"/>
        </w:rPr>
      </w:pPr>
      <w:r w:rsidRPr="00114806">
        <w:rPr>
          <w:rFonts w:ascii="Arial" w:hAnsi="Arial" w:cs="Arial"/>
        </w:rPr>
        <w:t>The operator must carefully verify that the plant is firstly emptied and secondly purged everywhere.</w:t>
      </w:r>
    </w:p>
    <w:p w14:paraId="369AE6B1" w14:textId="77777777" w:rsidR="00114806" w:rsidRPr="00114806" w:rsidRDefault="00114806" w:rsidP="00BA49DC">
      <w:pPr>
        <w:ind w:left="426" w:hanging="426"/>
        <w:rPr>
          <w:rFonts w:ascii="Arial" w:hAnsi="Arial" w:cs="Arial"/>
        </w:rPr>
      </w:pPr>
    </w:p>
    <w:p w14:paraId="6F90F3F2" w14:textId="77777777" w:rsidR="00114806" w:rsidRPr="00114806" w:rsidRDefault="00114806" w:rsidP="00BA49DC">
      <w:pPr>
        <w:ind w:left="426" w:hanging="426"/>
        <w:rPr>
          <w:rFonts w:ascii="Arial" w:hAnsi="Arial" w:cs="Arial"/>
        </w:rPr>
      </w:pPr>
      <w:r w:rsidRPr="00114806">
        <w:rPr>
          <w:rFonts w:ascii="Arial" w:hAnsi="Arial" w:cs="Arial"/>
        </w:rPr>
        <w:t>The liquid propylene lines are emptied at the required moment by slowly depressurizing them to the flare through the by-pass of the safety valve and the drains provided on the equipment and the lines connected to them.</w:t>
      </w:r>
    </w:p>
    <w:p w14:paraId="26EB72C4" w14:textId="77777777" w:rsidR="00114806" w:rsidRPr="00114806" w:rsidRDefault="00114806" w:rsidP="00BA49DC">
      <w:pPr>
        <w:ind w:left="426" w:hanging="426"/>
        <w:rPr>
          <w:rFonts w:ascii="Arial" w:hAnsi="Arial" w:cs="Arial"/>
        </w:rPr>
      </w:pPr>
    </w:p>
    <w:p w14:paraId="319E99C1" w14:textId="023E6859" w:rsidR="00114806" w:rsidRPr="00BA49DC" w:rsidRDefault="00114806" w:rsidP="00BA49DC">
      <w:pPr>
        <w:ind w:left="426" w:hanging="426"/>
        <w:rPr>
          <w:rFonts w:ascii="Arial" w:hAnsi="Arial" w:cs="Arial"/>
        </w:rPr>
      </w:pPr>
      <w:bookmarkStart w:id="234" w:name="ALARMDEGASS"/>
      <w:bookmarkEnd w:id="234"/>
      <w:r w:rsidRPr="00BA49DC">
        <w:rPr>
          <w:rFonts w:ascii="Arial" w:hAnsi="Arial" w:cs="Arial"/>
        </w:rPr>
        <w:t>LIST OF ALARMS IN THE POLYMER DEGASSING AND PROPYLENE RECOVERY UNIT:</w:t>
      </w:r>
    </w:p>
    <w:p w14:paraId="2C7D3EB5" w14:textId="77777777" w:rsidR="00114806" w:rsidRPr="00114806" w:rsidRDefault="00114806" w:rsidP="00BA49DC">
      <w:pPr>
        <w:ind w:left="426" w:hanging="426"/>
        <w:rPr>
          <w:rFonts w:ascii="Arial" w:hAnsi="Arial" w:cs="Arial"/>
        </w:rPr>
      </w:pPr>
    </w:p>
    <w:p w14:paraId="5BDB6511" w14:textId="67F6B4CD" w:rsidR="00114806" w:rsidRPr="00BA49DC" w:rsidRDefault="00114806" w:rsidP="00BA49DC">
      <w:pPr>
        <w:ind w:left="426" w:hanging="426"/>
        <w:rPr>
          <w:rFonts w:ascii="Arial" w:hAnsi="Arial" w:cs="Arial"/>
        </w:rPr>
      </w:pPr>
      <w:r w:rsidRPr="00BA49DC">
        <w:rPr>
          <w:rFonts w:ascii="Arial" w:hAnsi="Arial" w:cs="Arial"/>
        </w:rPr>
        <w:t>FAL 2201</w:t>
      </w:r>
      <w:r w:rsidRPr="00BA49DC">
        <w:rPr>
          <w:rFonts w:ascii="Arial" w:hAnsi="Arial" w:cs="Arial"/>
        </w:rPr>
        <w:tab/>
        <w:t>:</w:t>
      </w:r>
      <w:r w:rsidRPr="00BA49DC">
        <w:rPr>
          <w:rFonts w:ascii="Arial" w:hAnsi="Arial" w:cs="Arial"/>
        </w:rPr>
        <w:tab/>
        <w:t>Vapors flowrate at V301 outlet : 2800 kg/h.</w:t>
      </w:r>
    </w:p>
    <w:p w14:paraId="0AC129AD" w14:textId="77777777" w:rsidR="00114806" w:rsidRPr="00114806" w:rsidRDefault="00114806" w:rsidP="00BA49DC">
      <w:pPr>
        <w:ind w:left="426" w:hanging="426"/>
        <w:rPr>
          <w:rFonts w:ascii="Arial" w:hAnsi="Arial" w:cs="Arial"/>
        </w:rPr>
      </w:pPr>
    </w:p>
    <w:p w14:paraId="2F6885ED" w14:textId="5417E625" w:rsidR="00114806" w:rsidRPr="00BA49DC" w:rsidRDefault="00114806" w:rsidP="00BA49DC">
      <w:pPr>
        <w:ind w:left="426" w:hanging="426"/>
        <w:rPr>
          <w:rFonts w:ascii="Arial" w:hAnsi="Arial" w:cs="Arial"/>
        </w:rPr>
      </w:pPr>
      <w:r w:rsidRPr="00BA49DC">
        <w:rPr>
          <w:rFonts w:ascii="Arial" w:hAnsi="Arial" w:cs="Arial"/>
        </w:rPr>
        <w:t>LAH 2201</w:t>
      </w:r>
      <w:r w:rsidRPr="00BA49DC">
        <w:rPr>
          <w:rFonts w:ascii="Arial" w:hAnsi="Arial" w:cs="Arial"/>
        </w:rPr>
        <w:tab/>
        <w:t>:</w:t>
      </w:r>
      <w:r w:rsidRPr="00BA49DC">
        <w:rPr>
          <w:rFonts w:ascii="Arial" w:hAnsi="Arial" w:cs="Arial"/>
        </w:rPr>
        <w:tab/>
        <w:t>Level in V 301 +  20% of the set.</w:t>
      </w:r>
    </w:p>
    <w:p w14:paraId="57E691CA" w14:textId="77777777" w:rsidR="00114806" w:rsidRPr="00114806" w:rsidRDefault="00114806" w:rsidP="00BA49DC">
      <w:pPr>
        <w:ind w:left="426" w:hanging="426"/>
        <w:rPr>
          <w:rFonts w:ascii="Arial" w:hAnsi="Arial" w:cs="Arial"/>
        </w:rPr>
      </w:pPr>
    </w:p>
    <w:p w14:paraId="4373D12B" w14:textId="77777777" w:rsidR="00114806" w:rsidRPr="00BA49DC" w:rsidRDefault="00114806" w:rsidP="00BA49DC">
      <w:pPr>
        <w:ind w:left="426" w:hanging="426"/>
        <w:rPr>
          <w:rFonts w:ascii="Arial" w:hAnsi="Arial" w:cs="Arial"/>
        </w:rPr>
      </w:pPr>
      <w:r w:rsidRPr="00BA49DC">
        <w:rPr>
          <w:rFonts w:ascii="Arial" w:hAnsi="Arial" w:cs="Arial"/>
        </w:rPr>
        <w:t>LSAH 2202</w:t>
      </w:r>
      <w:r w:rsidRPr="00BA49DC">
        <w:rPr>
          <w:rFonts w:ascii="Arial" w:hAnsi="Arial" w:cs="Arial"/>
        </w:rPr>
        <w:tab/>
        <w:t>:</w:t>
      </w:r>
      <w:r w:rsidRPr="00BA49DC">
        <w:rPr>
          <w:rFonts w:ascii="Arial" w:hAnsi="Arial" w:cs="Arial"/>
        </w:rPr>
        <w:tab/>
        <w:t xml:space="preserve">Level in V 301 : 80 % of the range – it actuates I 2201 and </w:t>
      </w:r>
    </w:p>
    <w:p w14:paraId="4D2C2FD8" w14:textId="7967B6B2" w:rsidR="00114806" w:rsidRPr="00BA49DC" w:rsidRDefault="00114806" w:rsidP="00BA49DC">
      <w:pPr>
        <w:ind w:left="426" w:hanging="426"/>
        <w:rPr>
          <w:rFonts w:ascii="Arial" w:hAnsi="Arial" w:cs="Arial"/>
        </w:rPr>
      </w:pPr>
      <w:r w:rsidRPr="00BA49DC">
        <w:rPr>
          <w:rFonts w:ascii="Arial" w:hAnsi="Arial" w:cs="Arial"/>
        </w:rPr>
        <w:t>I 2202.</w:t>
      </w:r>
    </w:p>
    <w:p w14:paraId="3334476A" w14:textId="77777777" w:rsidR="00114806" w:rsidRPr="00114806" w:rsidRDefault="00114806" w:rsidP="00BA49DC">
      <w:pPr>
        <w:ind w:left="426" w:hanging="426"/>
        <w:rPr>
          <w:rFonts w:ascii="Arial" w:hAnsi="Arial" w:cs="Arial"/>
        </w:rPr>
      </w:pPr>
    </w:p>
    <w:p w14:paraId="77A46E18" w14:textId="77777777" w:rsidR="00114806" w:rsidRPr="00BA49DC" w:rsidRDefault="00114806" w:rsidP="00BA49DC">
      <w:pPr>
        <w:ind w:left="426" w:hanging="426"/>
        <w:rPr>
          <w:rFonts w:ascii="Arial" w:hAnsi="Arial" w:cs="Arial"/>
        </w:rPr>
      </w:pPr>
      <w:r w:rsidRPr="00BA49DC">
        <w:rPr>
          <w:rFonts w:ascii="Arial" w:hAnsi="Arial" w:cs="Arial"/>
        </w:rPr>
        <w:t>LDA 2203</w:t>
      </w:r>
      <w:r w:rsidRPr="00BA49DC">
        <w:rPr>
          <w:rFonts w:ascii="Arial" w:hAnsi="Arial" w:cs="Arial"/>
        </w:rPr>
        <w:tab/>
        <w:t>:</w:t>
      </w:r>
      <w:r w:rsidRPr="00BA49DC">
        <w:rPr>
          <w:rFonts w:ascii="Arial" w:hAnsi="Arial" w:cs="Arial"/>
        </w:rPr>
        <w:tab/>
        <w:t>Level in F301: = 10% of the set.</w:t>
      </w:r>
    </w:p>
    <w:p w14:paraId="7A207E95" w14:textId="77777777" w:rsidR="00114806" w:rsidRPr="00114806" w:rsidRDefault="00114806" w:rsidP="00BA49DC">
      <w:pPr>
        <w:ind w:left="426" w:hanging="426"/>
        <w:rPr>
          <w:rFonts w:ascii="Arial" w:hAnsi="Arial" w:cs="Arial"/>
        </w:rPr>
      </w:pPr>
    </w:p>
    <w:p w14:paraId="4BA521AC" w14:textId="77777777" w:rsidR="00114806" w:rsidRPr="00BA49DC" w:rsidRDefault="00114806" w:rsidP="00BA49DC">
      <w:pPr>
        <w:ind w:left="426" w:hanging="426"/>
        <w:rPr>
          <w:rFonts w:ascii="Arial" w:hAnsi="Arial" w:cs="Arial"/>
        </w:rPr>
      </w:pPr>
      <w:r w:rsidRPr="00BA49DC">
        <w:rPr>
          <w:rFonts w:ascii="Arial" w:hAnsi="Arial" w:cs="Arial"/>
        </w:rPr>
        <w:t>LSAH 2204</w:t>
      </w:r>
      <w:r w:rsidRPr="00BA49DC">
        <w:rPr>
          <w:rFonts w:ascii="Arial" w:hAnsi="Arial" w:cs="Arial"/>
        </w:rPr>
        <w:tab/>
        <w:t>:</w:t>
      </w:r>
      <w:r w:rsidRPr="00BA49DC">
        <w:rPr>
          <w:rFonts w:ascii="Arial" w:hAnsi="Arial" w:cs="Arial"/>
        </w:rPr>
        <w:tab/>
        <w:t>Level in F 301 : 2030 mm from top – it actuates I 2203.</w:t>
      </w:r>
    </w:p>
    <w:p w14:paraId="1909B3F4" w14:textId="77777777" w:rsidR="00114806" w:rsidRPr="00114806" w:rsidRDefault="00114806" w:rsidP="00BA49DC">
      <w:pPr>
        <w:ind w:left="426" w:hanging="426"/>
        <w:rPr>
          <w:rFonts w:ascii="Arial" w:hAnsi="Arial" w:cs="Arial"/>
        </w:rPr>
      </w:pPr>
    </w:p>
    <w:p w14:paraId="244963C5" w14:textId="77777777" w:rsidR="00114806" w:rsidRPr="00BA49DC" w:rsidRDefault="00114806" w:rsidP="00BA49DC">
      <w:pPr>
        <w:ind w:left="426" w:hanging="426"/>
        <w:rPr>
          <w:rFonts w:ascii="Arial" w:hAnsi="Arial" w:cs="Arial"/>
        </w:rPr>
      </w:pPr>
      <w:r w:rsidRPr="00BA49DC">
        <w:rPr>
          <w:rFonts w:ascii="Arial" w:hAnsi="Arial" w:cs="Arial"/>
        </w:rPr>
        <w:t>LSAL 2205</w:t>
      </w:r>
      <w:r w:rsidRPr="00BA49DC">
        <w:rPr>
          <w:rFonts w:ascii="Arial" w:hAnsi="Arial" w:cs="Arial"/>
        </w:rPr>
        <w:tab/>
        <w:t>:</w:t>
      </w:r>
      <w:r w:rsidRPr="00BA49DC">
        <w:rPr>
          <w:rFonts w:ascii="Arial" w:hAnsi="Arial" w:cs="Arial"/>
        </w:rPr>
        <w:tab/>
        <w:t>Level in F 301 : 1350mm from bottom – it actuates I2204.</w:t>
      </w:r>
    </w:p>
    <w:p w14:paraId="2E854506" w14:textId="77777777" w:rsidR="00114806" w:rsidRPr="00114806" w:rsidRDefault="00114806" w:rsidP="00BA49DC">
      <w:pPr>
        <w:ind w:left="426" w:hanging="426"/>
        <w:rPr>
          <w:rFonts w:ascii="Arial" w:hAnsi="Arial" w:cs="Arial"/>
        </w:rPr>
      </w:pPr>
    </w:p>
    <w:p w14:paraId="49B5C375" w14:textId="77777777" w:rsidR="00114806" w:rsidRPr="00BA49DC" w:rsidRDefault="00114806" w:rsidP="00BA49DC">
      <w:pPr>
        <w:ind w:left="426" w:hanging="426"/>
        <w:rPr>
          <w:rFonts w:ascii="Arial" w:hAnsi="Arial" w:cs="Arial"/>
        </w:rPr>
      </w:pPr>
      <w:r w:rsidRPr="00BA49DC">
        <w:rPr>
          <w:rFonts w:ascii="Arial" w:hAnsi="Arial" w:cs="Arial"/>
        </w:rPr>
        <w:lastRenderedPageBreak/>
        <w:t>IAH 2201</w:t>
      </w:r>
      <w:r w:rsidRPr="00BA49DC">
        <w:rPr>
          <w:rFonts w:ascii="Arial" w:hAnsi="Arial" w:cs="Arial"/>
        </w:rPr>
        <w:tab/>
        <w:t>:</w:t>
      </w:r>
      <w:r w:rsidRPr="00BA49DC">
        <w:rPr>
          <w:rFonts w:ascii="Arial" w:hAnsi="Arial" w:cs="Arial"/>
        </w:rPr>
        <w:tab/>
        <w:t>A301 amperage.</w:t>
      </w:r>
    </w:p>
    <w:p w14:paraId="5D1835E5" w14:textId="77777777" w:rsidR="00114806" w:rsidRPr="00114806" w:rsidRDefault="00114806" w:rsidP="00BA49DC">
      <w:pPr>
        <w:ind w:left="426" w:hanging="426"/>
        <w:rPr>
          <w:rFonts w:ascii="Arial" w:hAnsi="Arial" w:cs="Arial"/>
        </w:rPr>
      </w:pPr>
    </w:p>
    <w:p w14:paraId="04D87C98" w14:textId="77777777" w:rsidR="00114806" w:rsidRPr="00BA49DC" w:rsidRDefault="00114806" w:rsidP="00BA49DC">
      <w:pPr>
        <w:ind w:left="426" w:hanging="426"/>
        <w:rPr>
          <w:rFonts w:ascii="Arial" w:hAnsi="Arial" w:cs="Arial"/>
        </w:rPr>
      </w:pPr>
      <w:r w:rsidRPr="00BA49DC">
        <w:rPr>
          <w:rFonts w:ascii="Arial" w:hAnsi="Arial" w:cs="Arial"/>
        </w:rPr>
        <w:t>PAH 2201</w:t>
      </w:r>
      <w:r w:rsidRPr="00BA49DC">
        <w:rPr>
          <w:rFonts w:ascii="Arial" w:hAnsi="Arial" w:cs="Arial"/>
        </w:rPr>
        <w:tab/>
        <w:t>:</w:t>
      </w:r>
      <w:r w:rsidRPr="00BA49DC">
        <w:rPr>
          <w:rFonts w:ascii="Arial" w:hAnsi="Arial" w:cs="Arial"/>
        </w:rPr>
        <w:tab/>
        <w:t>Steam to flash pipes : 2 kg/cm2g.</w:t>
      </w:r>
    </w:p>
    <w:p w14:paraId="00308400" w14:textId="77777777" w:rsidR="00114806" w:rsidRPr="00114806" w:rsidRDefault="00114806" w:rsidP="00BA49DC">
      <w:pPr>
        <w:ind w:left="426" w:hanging="426"/>
        <w:rPr>
          <w:rFonts w:ascii="Arial" w:hAnsi="Arial" w:cs="Arial"/>
        </w:rPr>
      </w:pPr>
    </w:p>
    <w:p w14:paraId="6044B0FD" w14:textId="77777777" w:rsidR="00114806" w:rsidRPr="00BA49DC" w:rsidRDefault="00114806" w:rsidP="00BA49DC">
      <w:pPr>
        <w:ind w:left="426" w:hanging="426"/>
        <w:rPr>
          <w:rFonts w:ascii="Arial" w:hAnsi="Arial" w:cs="Arial"/>
        </w:rPr>
      </w:pPr>
      <w:r w:rsidRPr="00BA49DC">
        <w:rPr>
          <w:rFonts w:ascii="Arial" w:hAnsi="Arial" w:cs="Arial"/>
        </w:rPr>
        <w:t>PAL 2201</w:t>
      </w:r>
      <w:r w:rsidRPr="00BA49DC">
        <w:rPr>
          <w:rFonts w:ascii="Arial" w:hAnsi="Arial" w:cs="Arial"/>
        </w:rPr>
        <w:tab/>
        <w:t>:</w:t>
      </w:r>
      <w:r w:rsidRPr="00BA49DC">
        <w:rPr>
          <w:rFonts w:ascii="Arial" w:hAnsi="Arial" w:cs="Arial"/>
        </w:rPr>
        <w:tab/>
        <w:t>Steam to flash pipes : 0.2 kg/cm2g.</w:t>
      </w:r>
    </w:p>
    <w:p w14:paraId="4646D492" w14:textId="77777777" w:rsidR="00114806" w:rsidRPr="00114806" w:rsidRDefault="00114806" w:rsidP="00BA49DC">
      <w:pPr>
        <w:ind w:left="426" w:hanging="426"/>
        <w:rPr>
          <w:rFonts w:ascii="Arial" w:hAnsi="Arial" w:cs="Arial"/>
        </w:rPr>
      </w:pPr>
    </w:p>
    <w:p w14:paraId="2655B42A" w14:textId="77777777" w:rsidR="00114806" w:rsidRPr="00BA49DC" w:rsidRDefault="00114806" w:rsidP="00BA49DC">
      <w:pPr>
        <w:ind w:left="426" w:hanging="426"/>
        <w:rPr>
          <w:rFonts w:ascii="Arial" w:hAnsi="Arial" w:cs="Arial"/>
        </w:rPr>
      </w:pPr>
      <w:r w:rsidRPr="00BA49DC">
        <w:rPr>
          <w:rFonts w:ascii="Arial" w:hAnsi="Arial" w:cs="Arial"/>
        </w:rPr>
        <w:t>PAH 2202</w:t>
      </w:r>
      <w:r w:rsidRPr="00BA49DC">
        <w:rPr>
          <w:rFonts w:ascii="Arial" w:hAnsi="Arial" w:cs="Arial"/>
        </w:rPr>
        <w:tab/>
        <w:t>:</w:t>
      </w:r>
      <w:r w:rsidRPr="00BA49DC">
        <w:rPr>
          <w:rFonts w:ascii="Arial" w:hAnsi="Arial" w:cs="Arial"/>
        </w:rPr>
        <w:tab/>
        <w:t>Pressure in F 301 : 1 kg/cm2g.</w:t>
      </w:r>
    </w:p>
    <w:p w14:paraId="40ED81E7" w14:textId="77777777" w:rsidR="00114806" w:rsidRPr="00114806" w:rsidRDefault="00114806" w:rsidP="00BA49DC">
      <w:pPr>
        <w:ind w:left="426" w:hanging="426"/>
        <w:rPr>
          <w:rFonts w:ascii="Arial" w:hAnsi="Arial" w:cs="Arial"/>
        </w:rPr>
      </w:pPr>
    </w:p>
    <w:p w14:paraId="729D622B" w14:textId="77777777" w:rsidR="00114806" w:rsidRPr="00BA49DC" w:rsidRDefault="00114806" w:rsidP="00BA49DC">
      <w:pPr>
        <w:ind w:left="426" w:hanging="426"/>
        <w:rPr>
          <w:rFonts w:ascii="Arial" w:hAnsi="Arial" w:cs="Arial"/>
        </w:rPr>
      </w:pPr>
      <w:r w:rsidRPr="00BA49DC">
        <w:rPr>
          <w:rFonts w:ascii="Arial" w:hAnsi="Arial" w:cs="Arial"/>
        </w:rPr>
        <w:t>PSAH 2203</w:t>
      </w:r>
      <w:r w:rsidRPr="00BA49DC">
        <w:rPr>
          <w:rFonts w:ascii="Arial" w:hAnsi="Arial" w:cs="Arial"/>
        </w:rPr>
        <w:tab/>
        <w:t>:</w:t>
      </w:r>
      <w:r w:rsidRPr="00BA49DC">
        <w:rPr>
          <w:rFonts w:ascii="Arial" w:hAnsi="Arial" w:cs="Arial"/>
        </w:rPr>
        <w:tab/>
        <w:t>Pressure a F 301 outlet : 3 kg/cm2g – it actuates I 2203.</w:t>
      </w:r>
    </w:p>
    <w:p w14:paraId="1ACBF100" w14:textId="77777777" w:rsidR="00114806" w:rsidRPr="00114806" w:rsidRDefault="00114806" w:rsidP="00BA49DC">
      <w:pPr>
        <w:ind w:left="426" w:hanging="426"/>
        <w:rPr>
          <w:rFonts w:ascii="Arial" w:hAnsi="Arial" w:cs="Arial"/>
        </w:rPr>
      </w:pPr>
    </w:p>
    <w:p w14:paraId="1CE95DB3" w14:textId="77777777" w:rsidR="00114806" w:rsidRPr="00BA49DC" w:rsidRDefault="00114806" w:rsidP="00BA49DC">
      <w:pPr>
        <w:ind w:left="426" w:hanging="426"/>
        <w:rPr>
          <w:rFonts w:ascii="Arial" w:hAnsi="Arial" w:cs="Arial"/>
        </w:rPr>
      </w:pPr>
      <w:r w:rsidRPr="00BA49DC">
        <w:rPr>
          <w:rFonts w:ascii="Arial" w:hAnsi="Arial" w:cs="Arial"/>
        </w:rPr>
        <w:t>DPAH 2205</w:t>
      </w:r>
      <w:r w:rsidRPr="00BA49DC">
        <w:rPr>
          <w:rFonts w:ascii="Arial" w:hAnsi="Arial" w:cs="Arial"/>
        </w:rPr>
        <w:tab/>
        <w:t>:</w:t>
      </w:r>
      <w:r w:rsidRPr="00BA49DC">
        <w:rPr>
          <w:rFonts w:ascii="Arial" w:hAnsi="Arial" w:cs="Arial"/>
        </w:rPr>
        <w:tab/>
      </w:r>
      <w:r w:rsidRPr="00BA49DC">
        <w:rPr>
          <w:rFonts w:ascii="Arial" w:hAnsi="Arial" w:cs="Arial"/>
        </w:rPr>
        <w:t> P between F301 inlet and outlet : 0.05 kg/cm2g.</w:t>
      </w:r>
    </w:p>
    <w:p w14:paraId="3FBC678E" w14:textId="77777777" w:rsidR="00114806" w:rsidRPr="00114806" w:rsidRDefault="00114806" w:rsidP="00BA49DC">
      <w:pPr>
        <w:ind w:left="426" w:hanging="426"/>
        <w:rPr>
          <w:rFonts w:ascii="Arial" w:hAnsi="Arial" w:cs="Arial"/>
        </w:rPr>
      </w:pPr>
    </w:p>
    <w:p w14:paraId="39DD9006" w14:textId="77777777" w:rsidR="00114806" w:rsidRPr="00BA49DC" w:rsidRDefault="00114806" w:rsidP="00BA49DC">
      <w:pPr>
        <w:ind w:left="426" w:hanging="426"/>
        <w:rPr>
          <w:rFonts w:ascii="Arial" w:hAnsi="Arial" w:cs="Arial"/>
        </w:rPr>
      </w:pPr>
      <w:r w:rsidRPr="00BA49DC">
        <w:rPr>
          <w:rFonts w:ascii="Arial" w:hAnsi="Arial" w:cs="Arial"/>
        </w:rPr>
        <w:t>DPSAL  2206</w:t>
      </w:r>
      <w:r w:rsidRPr="00BA49DC">
        <w:rPr>
          <w:rFonts w:ascii="Arial" w:hAnsi="Arial" w:cs="Arial"/>
        </w:rPr>
        <w:tab/>
        <w:t>:</w:t>
      </w:r>
      <w:r w:rsidRPr="00BA49DC">
        <w:rPr>
          <w:rFonts w:ascii="Arial" w:hAnsi="Arial" w:cs="Arial"/>
        </w:rPr>
        <w:tab/>
      </w:r>
      <w:r w:rsidRPr="00BA49DC">
        <w:rPr>
          <w:rFonts w:ascii="Arial" w:hAnsi="Arial" w:cs="Arial"/>
        </w:rPr>
        <w:t xml:space="preserve"> P between F301 and FB 501 : 0.02 kg/cm2 – it actuates </w:t>
      </w:r>
    </w:p>
    <w:p w14:paraId="03EAFD11" w14:textId="65E13833" w:rsidR="00114806" w:rsidRPr="00BA49DC" w:rsidRDefault="00114806" w:rsidP="00BA49DC">
      <w:pPr>
        <w:ind w:left="426" w:hanging="426"/>
        <w:rPr>
          <w:rFonts w:ascii="Arial" w:hAnsi="Arial" w:cs="Arial"/>
        </w:rPr>
      </w:pPr>
      <w:r w:rsidRPr="00BA49DC">
        <w:rPr>
          <w:rFonts w:ascii="Arial" w:hAnsi="Arial" w:cs="Arial"/>
        </w:rPr>
        <w:t>I 2204.</w:t>
      </w:r>
    </w:p>
    <w:p w14:paraId="68FB2235" w14:textId="59F8BFDC" w:rsidR="00114806" w:rsidRPr="00114806" w:rsidRDefault="00114806" w:rsidP="00BA49DC">
      <w:pPr>
        <w:ind w:left="426" w:hanging="426"/>
        <w:rPr>
          <w:rFonts w:ascii="Arial" w:hAnsi="Arial" w:cs="Arial"/>
        </w:rPr>
      </w:pPr>
    </w:p>
    <w:p w14:paraId="055C2B77" w14:textId="77777777" w:rsidR="00114806" w:rsidRPr="00BA49DC" w:rsidRDefault="00114806" w:rsidP="00BA49DC">
      <w:pPr>
        <w:ind w:left="426" w:hanging="426"/>
        <w:rPr>
          <w:rFonts w:ascii="Arial" w:hAnsi="Arial" w:cs="Arial"/>
        </w:rPr>
      </w:pPr>
      <w:r w:rsidRPr="00BA49DC">
        <w:rPr>
          <w:rFonts w:ascii="Arial" w:hAnsi="Arial" w:cs="Arial"/>
        </w:rPr>
        <w:t>Then proceed with the emptying of V304 towards the B.L.  Inform OSBL to line up propylene receiving.  The supply line itself is used to send it back via LV 2401 bypass valve, alternately using the header for the liquid drainage and operating as follows:</w:t>
      </w:r>
    </w:p>
    <w:p w14:paraId="3BFC3066" w14:textId="77777777" w:rsidR="00114806" w:rsidRPr="00114806" w:rsidRDefault="00114806" w:rsidP="00BA49DC">
      <w:pPr>
        <w:ind w:left="426" w:hanging="426"/>
        <w:rPr>
          <w:rFonts w:ascii="Arial" w:hAnsi="Arial" w:cs="Arial"/>
        </w:rPr>
      </w:pPr>
    </w:p>
    <w:p w14:paraId="54D98D6C" w14:textId="77777777" w:rsidR="00114806" w:rsidRPr="00114806" w:rsidRDefault="00114806" w:rsidP="00BA49DC">
      <w:pPr>
        <w:ind w:left="426" w:hanging="426"/>
        <w:rPr>
          <w:rFonts w:ascii="Arial" w:hAnsi="Arial" w:cs="Arial"/>
        </w:rPr>
      </w:pPr>
      <w:r w:rsidRPr="00114806">
        <w:rPr>
          <w:rFonts w:ascii="Arial" w:hAnsi="Arial" w:cs="Arial"/>
        </w:rPr>
        <w:t>Close the propylene arriving from B.L. cutting of the manual valve upstream the          LV 2401.</w:t>
      </w:r>
    </w:p>
    <w:p w14:paraId="3913564E" w14:textId="77777777" w:rsidR="00114806" w:rsidRPr="00114806" w:rsidRDefault="00114806" w:rsidP="00BA49DC">
      <w:pPr>
        <w:ind w:left="426" w:hanging="426"/>
        <w:rPr>
          <w:rFonts w:ascii="Arial" w:hAnsi="Arial" w:cs="Arial"/>
        </w:rPr>
      </w:pPr>
    </w:p>
    <w:p w14:paraId="35E2C1A8" w14:textId="77777777" w:rsidR="00114806" w:rsidRPr="00114806" w:rsidRDefault="00114806" w:rsidP="00BA49DC">
      <w:pPr>
        <w:ind w:left="426" w:hanging="426"/>
        <w:rPr>
          <w:rFonts w:ascii="Arial" w:hAnsi="Arial" w:cs="Arial"/>
        </w:rPr>
      </w:pPr>
      <w:r w:rsidRPr="00114806">
        <w:rPr>
          <w:rFonts w:ascii="Arial" w:hAnsi="Arial" w:cs="Arial"/>
        </w:rPr>
        <w:t>Stop the pump P301A/S and cut off both the delivery and the suction.</w:t>
      </w:r>
    </w:p>
    <w:p w14:paraId="572C2345" w14:textId="77777777" w:rsidR="00114806" w:rsidRPr="00114806" w:rsidRDefault="00114806" w:rsidP="00BA49DC">
      <w:pPr>
        <w:ind w:left="426" w:hanging="426"/>
        <w:rPr>
          <w:rFonts w:ascii="Arial" w:hAnsi="Arial" w:cs="Arial"/>
        </w:rPr>
      </w:pPr>
    </w:p>
    <w:p w14:paraId="5351F4B8" w14:textId="77777777" w:rsidR="00114806" w:rsidRPr="00114806" w:rsidRDefault="00114806" w:rsidP="00BA49DC">
      <w:pPr>
        <w:ind w:left="426" w:hanging="426"/>
        <w:rPr>
          <w:rFonts w:ascii="Arial" w:hAnsi="Arial" w:cs="Arial"/>
        </w:rPr>
      </w:pPr>
      <w:r w:rsidRPr="00114806">
        <w:rPr>
          <w:rFonts w:ascii="Arial" w:hAnsi="Arial" w:cs="Arial"/>
        </w:rPr>
        <w:t>Align V304 with the header of the liquid drainage and start with the emptying.</w:t>
      </w:r>
    </w:p>
    <w:p w14:paraId="0A260AD8" w14:textId="77777777" w:rsidR="00114806" w:rsidRPr="00114806" w:rsidRDefault="00114806" w:rsidP="00BA49DC">
      <w:pPr>
        <w:ind w:left="426" w:hanging="426"/>
        <w:rPr>
          <w:rFonts w:ascii="Arial" w:hAnsi="Arial" w:cs="Arial"/>
        </w:rPr>
      </w:pPr>
    </w:p>
    <w:p w14:paraId="707AA555" w14:textId="77777777" w:rsidR="00114806" w:rsidRPr="00114806" w:rsidRDefault="00114806" w:rsidP="00BA49DC">
      <w:pPr>
        <w:ind w:left="426" w:hanging="426"/>
        <w:rPr>
          <w:rFonts w:ascii="Arial" w:hAnsi="Arial" w:cs="Arial"/>
        </w:rPr>
      </w:pPr>
      <w:r w:rsidRPr="00114806">
        <w:rPr>
          <w:rFonts w:ascii="Arial" w:hAnsi="Arial" w:cs="Arial"/>
        </w:rPr>
        <w:t>At the completion of the emptying, close the steam to E 302.</w:t>
      </w:r>
    </w:p>
    <w:p w14:paraId="2C2595CE" w14:textId="77777777" w:rsidR="00114806" w:rsidRPr="00114806" w:rsidRDefault="00114806" w:rsidP="00BA49DC">
      <w:pPr>
        <w:ind w:left="426" w:hanging="426"/>
        <w:rPr>
          <w:rFonts w:ascii="Arial" w:hAnsi="Arial" w:cs="Arial"/>
        </w:rPr>
      </w:pPr>
    </w:p>
    <w:p w14:paraId="38F0D747" w14:textId="77777777" w:rsidR="00114806" w:rsidRPr="00114806" w:rsidRDefault="00114806" w:rsidP="00BA49DC">
      <w:pPr>
        <w:ind w:left="426" w:hanging="426"/>
        <w:rPr>
          <w:rFonts w:ascii="Arial" w:hAnsi="Arial" w:cs="Arial"/>
        </w:rPr>
      </w:pPr>
      <w:r w:rsidRPr="00114806">
        <w:rPr>
          <w:rFonts w:ascii="Arial" w:hAnsi="Arial" w:cs="Arial"/>
        </w:rPr>
        <w:t>Being the section without the liquid completely unless some stagnant point, it can be depressurized to the flare.</w:t>
      </w:r>
    </w:p>
    <w:p w14:paraId="0A7F97A9" w14:textId="77777777" w:rsidR="00114806" w:rsidRPr="00114806" w:rsidRDefault="00114806" w:rsidP="00BA49DC">
      <w:pPr>
        <w:ind w:left="426" w:hanging="426"/>
        <w:rPr>
          <w:rFonts w:ascii="Arial" w:hAnsi="Arial" w:cs="Arial"/>
        </w:rPr>
      </w:pPr>
    </w:p>
    <w:p w14:paraId="5BE9F234" w14:textId="77777777" w:rsidR="00114806" w:rsidRPr="00114806" w:rsidRDefault="00114806" w:rsidP="00BA49DC">
      <w:pPr>
        <w:ind w:left="426" w:hanging="426"/>
        <w:rPr>
          <w:rFonts w:ascii="Arial" w:hAnsi="Arial" w:cs="Arial"/>
        </w:rPr>
      </w:pPr>
      <w:r w:rsidRPr="00114806">
        <w:rPr>
          <w:rFonts w:ascii="Arial" w:hAnsi="Arial" w:cs="Arial"/>
        </w:rPr>
        <w:t>Cut-off each single equipment and proceed with the nitrogen purging.</w:t>
      </w:r>
    </w:p>
    <w:p w14:paraId="38FD9D7E" w14:textId="77777777" w:rsidR="00114806" w:rsidRPr="00114806" w:rsidRDefault="00114806" w:rsidP="00BA49DC">
      <w:pPr>
        <w:ind w:left="426" w:hanging="426"/>
        <w:rPr>
          <w:rFonts w:ascii="Arial" w:hAnsi="Arial" w:cs="Arial"/>
        </w:rPr>
      </w:pPr>
    </w:p>
    <w:p w14:paraId="748FB420" w14:textId="77777777" w:rsidR="00114806" w:rsidRPr="00114806" w:rsidRDefault="00114806" w:rsidP="00BA49DC">
      <w:pPr>
        <w:ind w:left="426" w:hanging="426"/>
        <w:rPr>
          <w:rFonts w:ascii="Arial" w:hAnsi="Arial" w:cs="Arial"/>
        </w:rPr>
      </w:pPr>
      <w:r w:rsidRPr="00114806">
        <w:rPr>
          <w:rFonts w:ascii="Arial" w:hAnsi="Arial" w:cs="Arial"/>
        </w:rPr>
        <w:t>In this phase it will be necessary to make sure that all the stand by equipment is regularly emptied and then that all the lines involved in the process are treated with nitrogen.</w:t>
      </w:r>
    </w:p>
    <w:p w14:paraId="47FE2929" w14:textId="77777777" w:rsidR="00114806" w:rsidRPr="00114806" w:rsidRDefault="00114806" w:rsidP="00BA49DC">
      <w:pPr>
        <w:ind w:left="426" w:hanging="426"/>
        <w:rPr>
          <w:rFonts w:ascii="Arial" w:hAnsi="Arial" w:cs="Arial"/>
        </w:rPr>
      </w:pPr>
    </w:p>
    <w:p w14:paraId="7C7DD558" w14:textId="77777777" w:rsidR="00114806" w:rsidRPr="00114806" w:rsidRDefault="00114806" w:rsidP="00BA49DC">
      <w:pPr>
        <w:ind w:left="426" w:hanging="426"/>
        <w:rPr>
          <w:rFonts w:ascii="Arial" w:hAnsi="Arial" w:cs="Arial"/>
        </w:rPr>
      </w:pPr>
      <w:r w:rsidRPr="00114806">
        <w:rPr>
          <w:rFonts w:ascii="Arial" w:hAnsi="Arial" w:cs="Arial"/>
        </w:rPr>
        <w:t>The operator shall careful verify that the plant is firstly emptied and secondly purged everywhere.</w:t>
      </w:r>
    </w:p>
    <w:p w14:paraId="026E8DCE" w14:textId="77777777" w:rsidR="00114806" w:rsidRPr="00114806" w:rsidRDefault="00114806" w:rsidP="00BA49DC">
      <w:pPr>
        <w:ind w:left="426" w:hanging="426"/>
        <w:rPr>
          <w:rFonts w:ascii="Arial" w:hAnsi="Arial" w:cs="Arial"/>
        </w:rPr>
      </w:pPr>
    </w:p>
    <w:p w14:paraId="6642BCA0" w14:textId="77777777" w:rsidR="00114806" w:rsidRPr="00114806" w:rsidRDefault="00114806" w:rsidP="00BA49DC">
      <w:pPr>
        <w:ind w:left="426" w:hanging="426"/>
        <w:rPr>
          <w:rFonts w:ascii="Arial" w:hAnsi="Arial" w:cs="Arial"/>
        </w:rPr>
      </w:pPr>
      <w:r w:rsidRPr="00114806">
        <w:rPr>
          <w:rFonts w:ascii="Arial" w:hAnsi="Arial" w:cs="Arial"/>
        </w:rPr>
        <w:t>The liquid propylene lines shall be emptied at the required moment by slowly depressurizing them to the flare through the by-pass of the safety valve and the drains provided on the equipment and the lines connected to them.</w:t>
      </w:r>
    </w:p>
    <w:p w14:paraId="294B2716" w14:textId="77777777" w:rsidR="00114806" w:rsidRPr="00114806" w:rsidRDefault="00114806" w:rsidP="00BA49DC">
      <w:pPr>
        <w:ind w:left="426" w:hanging="426"/>
        <w:rPr>
          <w:rFonts w:ascii="Arial" w:hAnsi="Arial" w:cs="Arial"/>
        </w:rPr>
      </w:pPr>
    </w:p>
    <w:p w14:paraId="4327431F" w14:textId="6DD5E1A3" w:rsidR="00114806" w:rsidRPr="00BA49DC" w:rsidRDefault="00114806" w:rsidP="00BA49DC">
      <w:pPr>
        <w:ind w:left="426" w:hanging="426"/>
        <w:rPr>
          <w:rFonts w:ascii="Arial" w:hAnsi="Arial" w:cs="Arial"/>
        </w:rPr>
      </w:pPr>
      <w:r w:rsidRPr="00BA49DC">
        <w:rPr>
          <w:rFonts w:ascii="Arial" w:hAnsi="Arial" w:cs="Arial"/>
        </w:rPr>
        <w:t>LIST OF ALARMS IN THE POLYMER DEGASSING AND PROPYLENE RECOVERY UNIT:</w:t>
      </w:r>
    </w:p>
    <w:p w14:paraId="5446C4B7" w14:textId="77777777" w:rsidR="00114806" w:rsidRPr="00114806" w:rsidRDefault="00114806" w:rsidP="00BA49DC">
      <w:pPr>
        <w:ind w:left="426" w:hanging="426"/>
        <w:rPr>
          <w:rFonts w:ascii="Arial" w:hAnsi="Arial" w:cs="Arial"/>
        </w:rPr>
      </w:pPr>
    </w:p>
    <w:p w14:paraId="39F5931F" w14:textId="1E8BC04B" w:rsidR="00114806" w:rsidRPr="00BA49DC" w:rsidRDefault="00114806" w:rsidP="00BA49DC">
      <w:pPr>
        <w:ind w:left="426" w:hanging="426"/>
        <w:rPr>
          <w:rFonts w:ascii="Arial" w:hAnsi="Arial" w:cs="Arial"/>
        </w:rPr>
      </w:pPr>
      <w:r w:rsidRPr="00BA49DC">
        <w:rPr>
          <w:rFonts w:ascii="Arial" w:hAnsi="Arial" w:cs="Arial"/>
        </w:rPr>
        <w:t>FAL 2201</w:t>
      </w:r>
      <w:r w:rsidRPr="00BA49DC">
        <w:rPr>
          <w:rFonts w:ascii="Arial" w:hAnsi="Arial" w:cs="Arial"/>
        </w:rPr>
        <w:tab/>
        <w:t>:</w:t>
      </w:r>
      <w:r w:rsidRPr="00BA49DC">
        <w:rPr>
          <w:rFonts w:ascii="Arial" w:hAnsi="Arial" w:cs="Arial"/>
        </w:rPr>
        <w:tab/>
        <w:t>Vapors flowrate at V301 outlet : 2800 kg/h.</w:t>
      </w:r>
    </w:p>
    <w:p w14:paraId="1D19E2A8" w14:textId="77777777" w:rsidR="00114806" w:rsidRPr="00114806" w:rsidRDefault="00114806" w:rsidP="00BA49DC">
      <w:pPr>
        <w:ind w:left="426" w:hanging="426"/>
        <w:rPr>
          <w:rFonts w:ascii="Arial" w:hAnsi="Arial" w:cs="Arial"/>
        </w:rPr>
      </w:pPr>
    </w:p>
    <w:p w14:paraId="05190B12" w14:textId="3BCC56B2" w:rsidR="00114806" w:rsidRPr="00BA49DC" w:rsidRDefault="00114806" w:rsidP="00BA49DC">
      <w:pPr>
        <w:ind w:left="426" w:hanging="426"/>
        <w:rPr>
          <w:rFonts w:ascii="Arial" w:hAnsi="Arial" w:cs="Arial"/>
        </w:rPr>
      </w:pPr>
      <w:r w:rsidRPr="00BA49DC">
        <w:rPr>
          <w:rFonts w:ascii="Arial" w:hAnsi="Arial" w:cs="Arial"/>
        </w:rPr>
        <w:t>LAH 2201</w:t>
      </w:r>
      <w:r w:rsidRPr="00BA49DC">
        <w:rPr>
          <w:rFonts w:ascii="Arial" w:hAnsi="Arial" w:cs="Arial"/>
        </w:rPr>
        <w:tab/>
        <w:t>:</w:t>
      </w:r>
      <w:r w:rsidRPr="00BA49DC">
        <w:rPr>
          <w:rFonts w:ascii="Arial" w:hAnsi="Arial" w:cs="Arial"/>
        </w:rPr>
        <w:tab/>
        <w:t>Level in V 301 +  20% of the set.</w:t>
      </w:r>
    </w:p>
    <w:p w14:paraId="2CCA6252" w14:textId="77777777" w:rsidR="00114806" w:rsidRPr="00114806" w:rsidRDefault="00114806" w:rsidP="00BA49DC">
      <w:pPr>
        <w:ind w:left="426" w:hanging="426"/>
        <w:rPr>
          <w:rFonts w:ascii="Arial" w:hAnsi="Arial" w:cs="Arial"/>
        </w:rPr>
      </w:pPr>
    </w:p>
    <w:p w14:paraId="6B2AA0C7" w14:textId="77777777" w:rsidR="00114806" w:rsidRPr="00BA49DC" w:rsidRDefault="00114806" w:rsidP="00BA49DC">
      <w:pPr>
        <w:ind w:left="426" w:hanging="426"/>
        <w:rPr>
          <w:rFonts w:ascii="Arial" w:hAnsi="Arial" w:cs="Arial"/>
        </w:rPr>
      </w:pPr>
      <w:r w:rsidRPr="00BA49DC">
        <w:rPr>
          <w:rFonts w:ascii="Arial" w:hAnsi="Arial" w:cs="Arial"/>
        </w:rPr>
        <w:t>LSAH 2202</w:t>
      </w:r>
      <w:r w:rsidRPr="00BA49DC">
        <w:rPr>
          <w:rFonts w:ascii="Arial" w:hAnsi="Arial" w:cs="Arial"/>
        </w:rPr>
        <w:tab/>
        <w:t>:</w:t>
      </w:r>
      <w:r w:rsidRPr="00BA49DC">
        <w:rPr>
          <w:rFonts w:ascii="Arial" w:hAnsi="Arial" w:cs="Arial"/>
        </w:rPr>
        <w:tab/>
        <w:t>Level in V 301 : 80 % of the range – it actuates I 2201 and I 2202.</w:t>
      </w:r>
    </w:p>
    <w:p w14:paraId="5D66ECF3" w14:textId="77777777" w:rsidR="00114806" w:rsidRPr="00114806" w:rsidRDefault="00114806" w:rsidP="00BA49DC">
      <w:pPr>
        <w:ind w:left="426" w:hanging="426"/>
        <w:rPr>
          <w:rFonts w:ascii="Arial" w:hAnsi="Arial" w:cs="Arial"/>
        </w:rPr>
      </w:pPr>
    </w:p>
    <w:p w14:paraId="509D0D74" w14:textId="77777777" w:rsidR="00114806" w:rsidRPr="00BA49DC" w:rsidRDefault="00114806" w:rsidP="00BA49DC">
      <w:pPr>
        <w:ind w:left="426" w:hanging="426"/>
        <w:rPr>
          <w:rFonts w:ascii="Arial" w:hAnsi="Arial" w:cs="Arial"/>
        </w:rPr>
      </w:pPr>
      <w:r w:rsidRPr="00BA49DC">
        <w:rPr>
          <w:rFonts w:ascii="Arial" w:hAnsi="Arial" w:cs="Arial"/>
        </w:rPr>
        <w:t>LDA 2203</w:t>
      </w:r>
      <w:r w:rsidRPr="00BA49DC">
        <w:rPr>
          <w:rFonts w:ascii="Arial" w:hAnsi="Arial" w:cs="Arial"/>
        </w:rPr>
        <w:tab/>
        <w:t>:</w:t>
      </w:r>
      <w:r w:rsidRPr="00BA49DC">
        <w:rPr>
          <w:rFonts w:ascii="Arial" w:hAnsi="Arial" w:cs="Arial"/>
        </w:rPr>
        <w:tab/>
        <w:t>Level in F301: = 10% of the set.</w:t>
      </w:r>
    </w:p>
    <w:p w14:paraId="3419F98D" w14:textId="77777777" w:rsidR="00114806" w:rsidRPr="00114806" w:rsidRDefault="00114806" w:rsidP="00BA49DC">
      <w:pPr>
        <w:ind w:left="426" w:hanging="426"/>
        <w:rPr>
          <w:rFonts w:ascii="Arial" w:hAnsi="Arial" w:cs="Arial"/>
        </w:rPr>
      </w:pPr>
    </w:p>
    <w:p w14:paraId="63876AF7" w14:textId="77777777" w:rsidR="00114806" w:rsidRPr="00BA49DC" w:rsidRDefault="00114806" w:rsidP="00BA49DC">
      <w:pPr>
        <w:ind w:left="426" w:hanging="426"/>
        <w:rPr>
          <w:rFonts w:ascii="Arial" w:hAnsi="Arial" w:cs="Arial"/>
        </w:rPr>
      </w:pPr>
      <w:r w:rsidRPr="00BA49DC">
        <w:rPr>
          <w:rFonts w:ascii="Arial" w:hAnsi="Arial" w:cs="Arial"/>
        </w:rPr>
        <w:t>LSAH 2204</w:t>
      </w:r>
      <w:r w:rsidRPr="00BA49DC">
        <w:rPr>
          <w:rFonts w:ascii="Arial" w:hAnsi="Arial" w:cs="Arial"/>
        </w:rPr>
        <w:tab/>
        <w:t>:</w:t>
      </w:r>
      <w:r w:rsidRPr="00BA49DC">
        <w:rPr>
          <w:rFonts w:ascii="Arial" w:hAnsi="Arial" w:cs="Arial"/>
        </w:rPr>
        <w:tab/>
        <w:t>Level in F 301 : 2030 mm from top – it actuates I 2203.</w:t>
      </w:r>
    </w:p>
    <w:p w14:paraId="5D1F7047" w14:textId="77777777" w:rsidR="00114806" w:rsidRPr="00114806" w:rsidRDefault="00114806" w:rsidP="00BA49DC">
      <w:pPr>
        <w:ind w:left="426" w:hanging="426"/>
        <w:rPr>
          <w:rFonts w:ascii="Arial" w:hAnsi="Arial" w:cs="Arial"/>
        </w:rPr>
      </w:pPr>
    </w:p>
    <w:p w14:paraId="1A2338E0" w14:textId="77777777" w:rsidR="00114806" w:rsidRPr="00BA49DC" w:rsidRDefault="00114806" w:rsidP="00BA49DC">
      <w:pPr>
        <w:ind w:left="426" w:hanging="426"/>
        <w:rPr>
          <w:rFonts w:ascii="Arial" w:hAnsi="Arial" w:cs="Arial"/>
        </w:rPr>
      </w:pPr>
      <w:r w:rsidRPr="00BA49DC">
        <w:rPr>
          <w:rFonts w:ascii="Arial" w:hAnsi="Arial" w:cs="Arial"/>
        </w:rPr>
        <w:t>LSAL 2205</w:t>
      </w:r>
      <w:r w:rsidRPr="00BA49DC">
        <w:rPr>
          <w:rFonts w:ascii="Arial" w:hAnsi="Arial" w:cs="Arial"/>
        </w:rPr>
        <w:tab/>
        <w:t>:</w:t>
      </w:r>
      <w:r w:rsidRPr="00BA49DC">
        <w:rPr>
          <w:rFonts w:ascii="Arial" w:hAnsi="Arial" w:cs="Arial"/>
        </w:rPr>
        <w:tab/>
        <w:t>Level in F 301 : 1350mm from bottom – it actuates I2204.</w:t>
      </w:r>
    </w:p>
    <w:p w14:paraId="54499E20" w14:textId="77777777" w:rsidR="00114806" w:rsidRPr="00114806" w:rsidRDefault="00114806" w:rsidP="00BA49DC">
      <w:pPr>
        <w:ind w:left="426" w:hanging="426"/>
        <w:rPr>
          <w:rFonts w:ascii="Arial" w:hAnsi="Arial" w:cs="Arial"/>
        </w:rPr>
      </w:pPr>
    </w:p>
    <w:p w14:paraId="274406AC" w14:textId="77777777" w:rsidR="00114806" w:rsidRPr="00BA49DC" w:rsidRDefault="00114806" w:rsidP="00BA49DC">
      <w:pPr>
        <w:ind w:left="426" w:hanging="426"/>
        <w:rPr>
          <w:rFonts w:ascii="Arial" w:hAnsi="Arial" w:cs="Arial"/>
        </w:rPr>
      </w:pPr>
      <w:r w:rsidRPr="00BA49DC">
        <w:rPr>
          <w:rFonts w:ascii="Arial" w:hAnsi="Arial" w:cs="Arial"/>
        </w:rPr>
        <w:t>IAH 2201</w:t>
      </w:r>
      <w:r w:rsidRPr="00BA49DC">
        <w:rPr>
          <w:rFonts w:ascii="Arial" w:hAnsi="Arial" w:cs="Arial"/>
        </w:rPr>
        <w:tab/>
        <w:t>:</w:t>
      </w:r>
      <w:r w:rsidRPr="00BA49DC">
        <w:rPr>
          <w:rFonts w:ascii="Arial" w:hAnsi="Arial" w:cs="Arial"/>
        </w:rPr>
        <w:tab/>
        <w:t>A301 amperage.</w:t>
      </w:r>
    </w:p>
    <w:p w14:paraId="77C0AE2D" w14:textId="77777777" w:rsidR="00114806" w:rsidRPr="00114806" w:rsidRDefault="00114806" w:rsidP="00BA49DC">
      <w:pPr>
        <w:ind w:left="426" w:hanging="426"/>
        <w:rPr>
          <w:rFonts w:ascii="Arial" w:hAnsi="Arial" w:cs="Arial"/>
        </w:rPr>
      </w:pPr>
    </w:p>
    <w:p w14:paraId="35E6EF4E" w14:textId="77777777" w:rsidR="00114806" w:rsidRPr="00BA49DC" w:rsidRDefault="00114806" w:rsidP="00BA49DC">
      <w:pPr>
        <w:ind w:left="426" w:hanging="426"/>
        <w:rPr>
          <w:rFonts w:ascii="Arial" w:hAnsi="Arial" w:cs="Arial"/>
        </w:rPr>
      </w:pPr>
      <w:r w:rsidRPr="00BA49DC">
        <w:rPr>
          <w:rFonts w:ascii="Arial" w:hAnsi="Arial" w:cs="Arial"/>
        </w:rPr>
        <w:t>PAH 2201</w:t>
      </w:r>
      <w:r w:rsidRPr="00BA49DC">
        <w:rPr>
          <w:rFonts w:ascii="Arial" w:hAnsi="Arial" w:cs="Arial"/>
        </w:rPr>
        <w:tab/>
        <w:t>:</w:t>
      </w:r>
      <w:r w:rsidRPr="00BA49DC">
        <w:rPr>
          <w:rFonts w:ascii="Arial" w:hAnsi="Arial" w:cs="Arial"/>
        </w:rPr>
        <w:tab/>
        <w:t>Steam to flash pipes : 2 kg/cm2g.</w:t>
      </w:r>
    </w:p>
    <w:p w14:paraId="77776005" w14:textId="77777777" w:rsidR="00114806" w:rsidRPr="00114806" w:rsidRDefault="00114806" w:rsidP="00BA49DC">
      <w:pPr>
        <w:ind w:left="426" w:hanging="426"/>
        <w:rPr>
          <w:rFonts w:ascii="Arial" w:hAnsi="Arial" w:cs="Arial"/>
        </w:rPr>
      </w:pPr>
    </w:p>
    <w:p w14:paraId="39AB941B" w14:textId="77777777" w:rsidR="00114806" w:rsidRPr="00BA49DC" w:rsidRDefault="00114806" w:rsidP="00BA49DC">
      <w:pPr>
        <w:ind w:left="426" w:hanging="426"/>
        <w:rPr>
          <w:rFonts w:ascii="Arial" w:hAnsi="Arial" w:cs="Arial"/>
        </w:rPr>
      </w:pPr>
      <w:r w:rsidRPr="00BA49DC">
        <w:rPr>
          <w:rFonts w:ascii="Arial" w:hAnsi="Arial" w:cs="Arial"/>
        </w:rPr>
        <w:t>PAL 2201</w:t>
      </w:r>
      <w:r w:rsidRPr="00BA49DC">
        <w:rPr>
          <w:rFonts w:ascii="Arial" w:hAnsi="Arial" w:cs="Arial"/>
        </w:rPr>
        <w:tab/>
        <w:t>:</w:t>
      </w:r>
      <w:r w:rsidRPr="00BA49DC">
        <w:rPr>
          <w:rFonts w:ascii="Arial" w:hAnsi="Arial" w:cs="Arial"/>
        </w:rPr>
        <w:tab/>
        <w:t>Steam to flash pipes : 0.2 kg/cm2g.</w:t>
      </w:r>
    </w:p>
    <w:p w14:paraId="065DA60E" w14:textId="77777777" w:rsidR="00114806" w:rsidRPr="00BA49DC" w:rsidRDefault="00114806" w:rsidP="00BA49DC">
      <w:pPr>
        <w:ind w:left="426" w:hanging="426"/>
        <w:rPr>
          <w:rFonts w:ascii="Arial" w:hAnsi="Arial" w:cs="Arial"/>
        </w:rPr>
      </w:pPr>
      <w:r w:rsidRPr="00BA49DC">
        <w:rPr>
          <w:rFonts w:ascii="Arial" w:hAnsi="Arial" w:cs="Arial"/>
        </w:rPr>
        <w:t>PAH 2202</w:t>
      </w:r>
      <w:r w:rsidRPr="00BA49DC">
        <w:rPr>
          <w:rFonts w:ascii="Arial" w:hAnsi="Arial" w:cs="Arial"/>
        </w:rPr>
        <w:tab/>
        <w:t>:</w:t>
      </w:r>
      <w:r w:rsidRPr="00BA49DC">
        <w:rPr>
          <w:rFonts w:ascii="Arial" w:hAnsi="Arial" w:cs="Arial"/>
        </w:rPr>
        <w:tab/>
        <w:t>Pressure in F 301 : 1 kg/cm2g.</w:t>
      </w:r>
    </w:p>
    <w:p w14:paraId="51B81D2F" w14:textId="77777777" w:rsidR="00114806" w:rsidRPr="00114806" w:rsidRDefault="00114806" w:rsidP="00BA49DC">
      <w:pPr>
        <w:ind w:left="426" w:hanging="426"/>
        <w:rPr>
          <w:rFonts w:ascii="Arial" w:hAnsi="Arial" w:cs="Arial"/>
        </w:rPr>
      </w:pPr>
    </w:p>
    <w:p w14:paraId="1F447376" w14:textId="77777777" w:rsidR="00114806" w:rsidRPr="00BA49DC" w:rsidRDefault="00114806" w:rsidP="00BA49DC">
      <w:pPr>
        <w:ind w:left="426" w:hanging="426"/>
        <w:rPr>
          <w:rFonts w:ascii="Arial" w:hAnsi="Arial" w:cs="Arial"/>
        </w:rPr>
      </w:pPr>
      <w:r w:rsidRPr="00BA49DC">
        <w:rPr>
          <w:rFonts w:ascii="Arial" w:hAnsi="Arial" w:cs="Arial"/>
        </w:rPr>
        <w:t>PSAH 2203</w:t>
      </w:r>
      <w:r w:rsidRPr="00BA49DC">
        <w:rPr>
          <w:rFonts w:ascii="Arial" w:hAnsi="Arial" w:cs="Arial"/>
        </w:rPr>
        <w:tab/>
        <w:t>:</w:t>
      </w:r>
      <w:r w:rsidRPr="00BA49DC">
        <w:rPr>
          <w:rFonts w:ascii="Arial" w:hAnsi="Arial" w:cs="Arial"/>
        </w:rPr>
        <w:tab/>
        <w:t>Pressure a F 301 outlet : 3 kg/cm2g – it actuates I 2203.</w:t>
      </w:r>
    </w:p>
    <w:p w14:paraId="200E321D" w14:textId="77777777" w:rsidR="00114806" w:rsidRPr="00114806" w:rsidRDefault="00114806" w:rsidP="00BA49DC">
      <w:pPr>
        <w:ind w:left="426" w:hanging="426"/>
        <w:rPr>
          <w:rFonts w:ascii="Arial" w:hAnsi="Arial" w:cs="Arial"/>
        </w:rPr>
      </w:pPr>
    </w:p>
    <w:p w14:paraId="5BA53782" w14:textId="77777777" w:rsidR="00114806" w:rsidRPr="00BA49DC" w:rsidRDefault="00114806" w:rsidP="00BA49DC">
      <w:pPr>
        <w:ind w:left="426" w:hanging="426"/>
        <w:rPr>
          <w:rFonts w:ascii="Arial" w:hAnsi="Arial" w:cs="Arial"/>
        </w:rPr>
      </w:pPr>
      <w:r w:rsidRPr="00BA49DC">
        <w:rPr>
          <w:rFonts w:ascii="Arial" w:hAnsi="Arial" w:cs="Arial"/>
        </w:rPr>
        <w:t>DPAH 2205</w:t>
      </w:r>
      <w:r w:rsidRPr="00BA49DC">
        <w:rPr>
          <w:rFonts w:ascii="Arial" w:hAnsi="Arial" w:cs="Arial"/>
        </w:rPr>
        <w:tab/>
        <w:t>:</w:t>
      </w:r>
      <w:r w:rsidRPr="00BA49DC">
        <w:rPr>
          <w:rFonts w:ascii="Arial" w:hAnsi="Arial" w:cs="Arial"/>
        </w:rPr>
        <w:tab/>
      </w:r>
      <w:r w:rsidRPr="00BA49DC">
        <w:rPr>
          <w:rFonts w:ascii="Arial" w:hAnsi="Arial" w:cs="Arial"/>
        </w:rPr>
        <w:t>P between F301 inlet and outlet : 0.05 kg/cm2g.</w:t>
      </w:r>
    </w:p>
    <w:p w14:paraId="6C4F602C" w14:textId="77777777" w:rsidR="00114806" w:rsidRPr="00114806" w:rsidRDefault="00114806" w:rsidP="00BA49DC">
      <w:pPr>
        <w:ind w:left="426" w:hanging="426"/>
        <w:rPr>
          <w:rFonts w:ascii="Arial" w:hAnsi="Arial" w:cs="Arial"/>
        </w:rPr>
      </w:pPr>
    </w:p>
    <w:p w14:paraId="3C29720B" w14:textId="77777777" w:rsidR="00114806" w:rsidRPr="00BA49DC" w:rsidRDefault="00114806" w:rsidP="00BA49DC">
      <w:pPr>
        <w:ind w:left="426" w:hanging="426"/>
        <w:rPr>
          <w:rFonts w:ascii="Arial" w:hAnsi="Arial" w:cs="Arial"/>
        </w:rPr>
      </w:pPr>
      <w:r w:rsidRPr="00BA49DC">
        <w:rPr>
          <w:rFonts w:ascii="Arial" w:hAnsi="Arial" w:cs="Arial"/>
        </w:rPr>
        <w:t>DPSAL  2206</w:t>
      </w:r>
      <w:r w:rsidRPr="00BA49DC">
        <w:rPr>
          <w:rFonts w:ascii="Arial" w:hAnsi="Arial" w:cs="Arial"/>
        </w:rPr>
        <w:tab/>
        <w:t>:</w:t>
      </w:r>
      <w:r w:rsidRPr="00BA49DC">
        <w:rPr>
          <w:rFonts w:ascii="Arial" w:hAnsi="Arial" w:cs="Arial"/>
        </w:rPr>
        <w:tab/>
      </w:r>
      <w:r w:rsidRPr="00BA49DC">
        <w:rPr>
          <w:rFonts w:ascii="Arial" w:hAnsi="Arial" w:cs="Arial"/>
        </w:rPr>
        <w:t>P between F301 and FB 501 : 0.02 kg/cm2 – it actuates I-2204.</w:t>
      </w:r>
    </w:p>
    <w:p w14:paraId="1D08E5CB" w14:textId="2C5501E7" w:rsidR="00114806" w:rsidRPr="00114806" w:rsidRDefault="00114806" w:rsidP="00BA49DC">
      <w:pPr>
        <w:ind w:left="426" w:hanging="426"/>
        <w:rPr>
          <w:rFonts w:ascii="Arial" w:hAnsi="Arial" w:cs="Arial"/>
        </w:rPr>
      </w:pPr>
    </w:p>
    <w:p w14:paraId="79644F65" w14:textId="5436C7A5" w:rsidR="00114806" w:rsidRPr="00BA49DC" w:rsidRDefault="00114806" w:rsidP="00BA49DC">
      <w:pPr>
        <w:ind w:left="426" w:hanging="426"/>
        <w:rPr>
          <w:rFonts w:ascii="Arial" w:hAnsi="Arial" w:cs="Arial"/>
        </w:rPr>
      </w:pPr>
      <w:r w:rsidRPr="00BA49DC">
        <w:rPr>
          <w:rFonts w:ascii="Arial" w:hAnsi="Arial" w:cs="Arial"/>
        </w:rPr>
        <w:t>DPAH 2207</w:t>
      </w:r>
      <w:r w:rsidRPr="00BA49DC">
        <w:rPr>
          <w:rFonts w:ascii="Arial" w:hAnsi="Arial" w:cs="Arial"/>
        </w:rPr>
        <w:tab/>
        <w:t>:</w:t>
      </w:r>
      <w:r w:rsidRPr="00BA49DC">
        <w:rPr>
          <w:rFonts w:ascii="Arial" w:hAnsi="Arial" w:cs="Arial"/>
        </w:rPr>
        <w:tab/>
        <w:t xml:space="preserve"> </w:t>
      </w:r>
      <w:r w:rsidRPr="00BA49DC">
        <w:rPr>
          <w:rFonts w:ascii="Arial" w:hAnsi="Arial" w:cs="Arial"/>
        </w:rPr>
        <w:t>P between F 302 inlet and outlet : 0.05 kg/cm2.</w:t>
      </w:r>
    </w:p>
    <w:p w14:paraId="1846CDCE" w14:textId="77777777" w:rsidR="00114806" w:rsidRPr="00114806" w:rsidRDefault="00114806" w:rsidP="00BA49DC">
      <w:pPr>
        <w:ind w:left="426" w:hanging="426"/>
        <w:rPr>
          <w:rFonts w:ascii="Arial" w:hAnsi="Arial" w:cs="Arial"/>
        </w:rPr>
      </w:pPr>
    </w:p>
    <w:p w14:paraId="6F5211E7" w14:textId="6FA61429" w:rsidR="00114806" w:rsidRPr="00BA49DC" w:rsidRDefault="00114806" w:rsidP="00BA49DC">
      <w:pPr>
        <w:ind w:left="426" w:hanging="426"/>
        <w:rPr>
          <w:rFonts w:ascii="Arial" w:hAnsi="Arial" w:cs="Arial"/>
        </w:rPr>
      </w:pPr>
      <w:r w:rsidRPr="00BA49DC">
        <w:rPr>
          <w:rFonts w:ascii="Arial" w:hAnsi="Arial" w:cs="Arial"/>
        </w:rPr>
        <w:t>PAH 2213</w:t>
      </w:r>
      <w:r w:rsidRPr="00BA49DC">
        <w:rPr>
          <w:rFonts w:ascii="Arial" w:hAnsi="Arial" w:cs="Arial"/>
        </w:rPr>
        <w:tab/>
        <w:t>:</w:t>
      </w:r>
      <w:r w:rsidRPr="00BA49DC">
        <w:rPr>
          <w:rFonts w:ascii="Arial" w:hAnsi="Arial" w:cs="Arial"/>
        </w:rPr>
        <w:tab/>
        <w:t>Pressure in V302 : 8 kg/cm2g.</w:t>
      </w:r>
    </w:p>
    <w:p w14:paraId="3A85C25B" w14:textId="77777777" w:rsidR="00114806" w:rsidRPr="00114806" w:rsidRDefault="00114806" w:rsidP="00BA49DC">
      <w:pPr>
        <w:ind w:left="426" w:hanging="426"/>
        <w:rPr>
          <w:rFonts w:ascii="Arial" w:hAnsi="Arial" w:cs="Arial"/>
        </w:rPr>
      </w:pPr>
    </w:p>
    <w:p w14:paraId="387DE537" w14:textId="05CA8F39" w:rsidR="00114806" w:rsidRPr="00BA49DC" w:rsidRDefault="00114806" w:rsidP="00BA49DC">
      <w:pPr>
        <w:ind w:left="426" w:hanging="426"/>
        <w:rPr>
          <w:rFonts w:ascii="Arial" w:hAnsi="Arial" w:cs="Arial"/>
        </w:rPr>
      </w:pPr>
      <w:r w:rsidRPr="00BA49DC">
        <w:rPr>
          <w:rFonts w:ascii="Arial" w:hAnsi="Arial" w:cs="Arial"/>
        </w:rPr>
        <w:t>TDA 2201</w:t>
      </w:r>
      <w:r w:rsidRPr="00BA49DC">
        <w:rPr>
          <w:rFonts w:ascii="Arial" w:hAnsi="Arial" w:cs="Arial"/>
        </w:rPr>
        <w:tab/>
        <w:t>:</w:t>
      </w:r>
      <w:r w:rsidRPr="00BA49DC">
        <w:rPr>
          <w:rFonts w:ascii="Arial" w:hAnsi="Arial" w:cs="Arial"/>
        </w:rPr>
        <w:tab/>
        <w:t xml:space="preserve">Vapors temperature at V 301 outlet : + 10 </w:t>
      </w:r>
      <w:r w:rsidRPr="00BA49DC">
        <w:rPr>
          <w:rFonts w:ascii="Arial" w:hAnsi="Arial" w:cs="Arial"/>
          <w:vertAlign w:val="superscript"/>
        </w:rPr>
        <w:t>0</w:t>
      </w:r>
      <w:r w:rsidRPr="00BA49DC">
        <w:rPr>
          <w:rFonts w:ascii="Arial" w:hAnsi="Arial" w:cs="Arial"/>
        </w:rPr>
        <w:t>C of the set.</w:t>
      </w:r>
    </w:p>
    <w:p w14:paraId="50CF45BF" w14:textId="77777777" w:rsidR="00114806" w:rsidRPr="00114806" w:rsidRDefault="00114806" w:rsidP="00BA49DC">
      <w:pPr>
        <w:ind w:left="426" w:hanging="426"/>
        <w:rPr>
          <w:rFonts w:ascii="Arial" w:hAnsi="Arial" w:cs="Arial"/>
        </w:rPr>
      </w:pPr>
    </w:p>
    <w:p w14:paraId="3AB39744" w14:textId="5CE84F95" w:rsidR="00114806" w:rsidRPr="00BA49DC" w:rsidRDefault="00114806" w:rsidP="00BA49DC">
      <w:pPr>
        <w:ind w:left="426" w:hanging="426"/>
        <w:rPr>
          <w:rFonts w:ascii="Arial" w:hAnsi="Arial" w:cs="Arial"/>
        </w:rPr>
      </w:pPr>
      <w:r w:rsidRPr="00BA49DC">
        <w:rPr>
          <w:rFonts w:ascii="Arial" w:hAnsi="Arial" w:cs="Arial"/>
        </w:rPr>
        <w:t>TAL 2203</w:t>
      </w:r>
      <w:r w:rsidRPr="00BA49DC">
        <w:rPr>
          <w:rFonts w:ascii="Arial" w:hAnsi="Arial" w:cs="Arial"/>
        </w:rPr>
        <w:tab/>
        <w:t>:</w:t>
      </w:r>
      <w:r w:rsidRPr="00BA49DC">
        <w:rPr>
          <w:rFonts w:ascii="Arial" w:hAnsi="Arial" w:cs="Arial"/>
        </w:rPr>
        <w:tab/>
        <w:t xml:space="preserve">Temperature at F 301 inlet : 40 </w:t>
      </w:r>
      <w:r w:rsidRPr="00BA49DC">
        <w:rPr>
          <w:rFonts w:ascii="Arial" w:hAnsi="Arial" w:cs="Arial"/>
          <w:vertAlign w:val="superscript"/>
        </w:rPr>
        <w:t>0</w:t>
      </w:r>
      <w:r w:rsidRPr="00BA49DC">
        <w:rPr>
          <w:rFonts w:ascii="Arial" w:hAnsi="Arial" w:cs="Arial"/>
        </w:rPr>
        <w:t>C.</w:t>
      </w:r>
    </w:p>
    <w:p w14:paraId="16BECE3E" w14:textId="77777777" w:rsidR="00114806" w:rsidRPr="00114806" w:rsidRDefault="00114806" w:rsidP="00BA49DC">
      <w:pPr>
        <w:ind w:left="426" w:hanging="426"/>
        <w:rPr>
          <w:rFonts w:ascii="Arial" w:hAnsi="Arial" w:cs="Arial"/>
        </w:rPr>
      </w:pPr>
    </w:p>
    <w:p w14:paraId="30FADF64" w14:textId="03843A93" w:rsidR="00114806" w:rsidRPr="00BA49DC" w:rsidRDefault="00114806" w:rsidP="00BA49DC">
      <w:pPr>
        <w:ind w:left="426" w:hanging="426"/>
        <w:rPr>
          <w:rFonts w:ascii="Arial" w:hAnsi="Arial" w:cs="Arial"/>
        </w:rPr>
      </w:pPr>
      <w:r w:rsidRPr="00BA49DC">
        <w:rPr>
          <w:rFonts w:ascii="Arial" w:hAnsi="Arial" w:cs="Arial"/>
        </w:rPr>
        <w:t>TSAL 2206</w:t>
      </w:r>
      <w:r w:rsidRPr="00BA49DC">
        <w:rPr>
          <w:rFonts w:ascii="Arial" w:hAnsi="Arial" w:cs="Arial"/>
        </w:rPr>
        <w:tab/>
        <w:t>:</w:t>
      </w:r>
      <w:r w:rsidRPr="00BA49DC">
        <w:rPr>
          <w:rFonts w:ascii="Arial" w:hAnsi="Arial" w:cs="Arial"/>
        </w:rPr>
        <w:tab/>
        <w:t xml:space="preserve">Temperature at V 301 outlet : 50 </w:t>
      </w:r>
      <w:r w:rsidRPr="00BA49DC">
        <w:rPr>
          <w:rFonts w:ascii="Arial" w:hAnsi="Arial" w:cs="Arial"/>
          <w:vertAlign w:val="superscript"/>
        </w:rPr>
        <w:t>0</w:t>
      </w:r>
      <w:r w:rsidRPr="00BA49DC">
        <w:rPr>
          <w:rFonts w:ascii="Arial" w:hAnsi="Arial" w:cs="Arial"/>
        </w:rPr>
        <w:t>C – it activate I 2201.</w:t>
      </w:r>
    </w:p>
    <w:p w14:paraId="2358C204" w14:textId="77777777" w:rsidR="00114806" w:rsidRPr="00114806" w:rsidRDefault="00114806" w:rsidP="00BA49DC">
      <w:pPr>
        <w:ind w:left="426" w:hanging="426"/>
        <w:rPr>
          <w:rFonts w:ascii="Arial" w:hAnsi="Arial" w:cs="Arial"/>
        </w:rPr>
      </w:pPr>
    </w:p>
    <w:p w14:paraId="1F17E042" w14:textId="79E072B6" w:rsidR="00114806" w:rsidRPr="00BA49DC" w:rsidRDefault="00114806" w:rsidP="00BA49DC">
      <w:pPr>
        <w:ind w:left="426" w:hanging="426"/>
        <w:rPr>
          <w:rFonts w:ascii="Arial" w:hAnsi="Arial" w:cs="Arial"/>
        </w:rPr>
      </w:pPr>
      <w:r w:rsidRPr="00BA49DC">
        <w:rPr>
          <w:rFonts w:ascii="Arial" w:hAnsi="Arial" w:cs="Arial"/>
        </w:rPr>
        <w:t>TSAL 2207</w:t>
      </w:r>
      <w:r w:rsidRPr="00BA49DC">
        <w:rPr>
          <w:rFonts w:ascii="Arial" w:hAnsi="Arial" w:cs="Arial"/>
        </w:rPr>
        <w:tab/>
        <w:t>:</w:t>
      </w:r>
      <w:r w:rsidRPr="00BA49DC">
        <w:rPr>
          <w:rFonts w:ascii="Arial" w:hAnsi="Arial" w:cs="Arial"/>
        </w:rPr>
        <w:tab/>
        <w:t xml:space="preserve">F301 bottom temperature : 10 </w:t>
      </w:r>
      <w:r w:rsidRPr="00BA49DC">
        <w:rPr>
          <w:rFonts w:ascii="Arial" w:hAnsi="Arial" w:cs="Arial"/>
          <w:vertAlign w:val="superscript"/>
        </w:rPr>
        <w:t>0</w:t>
      </w:r>
      <w:r w:rsidRPr="00BA49DC">
        <w:rPr>
          <w:rFonts w:ascii="Arial" w:hAnsi="Arial" w:cs="Arial"/>
        </w:rPr>
        <w:t>C.</w:t>
      </w:r>
    </w:p>
    <w:p w14:paraId="7202FE6B" w14:textId="77777777" w:rsidR="00114806" w:rsidRPr="00114806" w:rsidRDefault="00114806" w:rsidP="00BA49DC">
      <w:pPr>
        <w:ind w:left="426" w:hanging="426"/>
        <w:rPr>
          <w:rFonts w:ascii="Arial" w:hAnsi="Arial" w:cs="Arial"/>
        </w:rPr>
      </w:pPr>
    </w:p>
    <w:p w14:paraId="77E742C8" w14:textId="3731404A" w:rsidR="00114806" w:rsidRPr="00BA49DC" w:rsidRDefault="00114806" w:rsidP="00BA49DC">
      <w:pPr>
        <w:ind w:left="426" w:hanging="426"/>
        <w:rPr>
          <w:rFonts w:ascii="Arial" w:hAnsi="Arial" w:cs="Arial"/>
        </w:rPr>
      </w:pPr>
      <w:r w:rsidRPr="00BA49DC">
        <w:rPr>
          <w:rFonts w:ascii="Arial" w:hAnsi="Arial" w:cs="Arial"/>
        </w:rPr>
        <w:t>QA 2201</w:t>
      </w:r>
      <w:r w:rsidRPr="00BA49DC">
        <w:rPr>
          <w:rFonts w:ascii="Arial" w:hAnsi="Arial" w:cs="Arial"/>
        </w:rPr>
        <w:tab/>
        <w:t>:</w:t>
      </w:r>
      <w:r w:rsidRPr="00BA49DC">
        <w:rPr>
          <w:rFonts w:ascii="Arial" w:hAnsi="Arial" w:cs="Arial"/>
        </w:rPr>
        <w:tab/>
        <w:t>Intervention signal of I 2201.</w:t>
      </w:r>
    </w:p>
    <w:p w14:paraId="7DF9F2DB" w14:textId="77777777" w:rsidR="00114806" w:rsidRPr="00114806" w:rsidRDefault="00114806" w:rsidP="00BA49DC">
      <w:pPr>
        <w:ind w:left="426" w:hanging="426"/>
        <w:rPr>
          <w:rFonts w:ascii="Arial" w:hAnsi="Arial" w:cs="Arial"/>
        </w:rPr>
      </w:pPr>
    </w:p>
    <w:p w14:paraId="78E6B3AA" w14:textId="0720584E" w:rsidR="00114806" w:rsidRPr="00BA49DC" w:rsidRDefault="00114806" w:rsidP="00BA49DC">
      <w:pPr>
        <w:ind w:left="426" w:hanging="426"/>
        <w:rPr>
          <w:rFonts w:ascii="Arial" w:hAnsi="Arial" w:cs="Arial"/>
        </w:rPr>
      </w:pPr>
      <w:r w:rsidRPr="00BA49DC">
        <w:rPr>
          <w:rFonts w:ascii="Arial" w:hAnsi="Arial" w:cs="Arial"/>
        </w:rPr>
        <w:t>QA 2203</w:t>
      </w:r>
      <w:r w:rsidRPr="00BA49DC">
        <w:rPr>
          <w:rFonts w:ascii="Arial" w:hAnsi="Arial" w:cs="Arial"/>
        </w:rPr>
        <w:tab/>
        <w:t>:</w:t>
      </w:r>
      <w:r w:rsidRPr="00BA49DC">
        <w:rPr>
          <w:rFonts w:ascii="Arial" w:hAnsi="Arial" w:cs="Arial"/>
        </w:rPr>
        <w:tab/>
        <w:t>Intervention signal of I 2203.</w:t>
      </w:r>
    </w:p>
    <w:p w14:paraId="4587878E" w14:textId="77777777" w:rsidR="00114806" w:rsidRPr="00114806" w:rsidRDefault="00114806" w:rsidP="00BA49DC">
      <w:pPr>
        <w:ind w:left="426" w:hanging="426"/>
        <w:rPr>
          <w:rFonts w:ascii="Arial" w:hAnsi="Arial" w:cs="Arial"/>
        </w:rPr>
      </w:pPr>
    </w:p>
    <w:p w14:paraId="7B6823BB" w14:textId="667F4D24" w:rsidR="00114806" w:rsidRPr="00BA49DC" w:rsidRDefault="00114806" w:rsidP="00BA49DC">
      <w:pPr>
        <w:ind w:left="426" w:hanging="426"/>
        <w:rPr>
          <w:rFonts w:ascii="Arial" w:hAnsi="Arial" w:cs="Arial"/>
        </w:rPr>
      </w:pPr>
      <w:r w:rsidRPr="00BA49DC">
        <w:rPr>
          <w:rFonts w:ascii="Arial" w:hAnsi="Arial" w:cs="Arial"/>
        </w:rPr>
        <w:t>QA 2204</w:t>
      </w:r>
      <w:r w:rsidRPr="00BA49DC">
        <w:rPr>
          <w:rFonts w:ascii="Arial" w:hAnsi="Arial" w:cs="Arial"/>
        </w:rPr>
        <w:tab/>
        <w:t>:</w:t>
      </w:r>
      <w:r w:rsidRPr="00BA49DC">
        <w:rPr>
          <w:rFonts w:ascii="Arial" w:hAnsi="Arial" w:cs="Arial"/>
        </w:rPr>
        <w:tab/>
        <w:t>Intervention signal of I 2204.</w:t>
      </w:r>
    </w:p>
    <w:p w14:paraId="652FB245" w14:textId="77777777" w:rsidR="00114806" w:rsidRPr="00114806" w:rsidRDefault="00114806" w:rsidP="00BA49DC">
      <w:pPr>
        <w:ind w:left="426" w:hanging="426"/>
        <w:rPr>
          <w:rFonts w:ascii="Arial" w:hAnsi="Arial" w:cs="Arial"/>
        </w:rPr>
      </w:pPr>
    </w:p>
    <w:p w14:paraId="71D6EC49" w14:textId="6A92F9BD" w:rsidR="00114806" w:rsidRPr="00BA49DC" w:rsidRDefault="00114806" w:rsidP="00BA49DC">
      <w:pPr>
        <w:ind w:left="426" w:hanging="426"/>
        <w:rPr>
          <w:rFonts w:ascii="Arial" w:hAnsi="Arial" w:cs="Arial"/>
        </w:rPr>
      </w:pPr>
      <w:r w:rsidRPr="00BA49DC">
        <w:rPr>
          <w:rFonts w:ascii="Arial" w:hAnsi="Arial" w:cs="Arial"/>
        </w:rPr>
        <w:t>XAL 2201</w:t>
      </w:r>
      <w:r w:rsidRPr="00BA49DC">
        <w:rPr>
          <w:rFonts w:ascii="Arial" w:hAnsi="Arial" w:cs="Arial"/>
        </w:rPr>
        <w:tab/>
        <w:t>:</w:t>
      </w:r>
      <w:r w:rsidRPr="00BA49DC">
        <w:rPr>
          <w:rFonts w:ascii="Arial" w:hAnsi="Arial" w:cs="Arial"/>
        </w:rPr>
        <w:tab/>
        <w:t>A 301 motor shut down.</w:t>
      </w:r>
    </w:p>
    <w:p w14:paraId="5D33A9F3" w14:textId="77777777" w:rsidR="00114806" w:rsidRPr="00114806" w:rsidRDefault="00114806" w:rsidP="00BA49DC">
      <w:pPr>
        <w:ind w:left="426" w:hanging="426"/>
        <w:rPr>
          <w:rFonts w:ascii="Arial" w:hAnsi="Arial" w:cs="Arial"/>
        </w:rPr>
      </w:pPr>
    </w:p>
    <w:p w14:paraId="220BABD1" w14:textId="626BB1B3" w:rsidR="00114806" w:rsidRPr="00BA49DC" w:rsidRDefault="00114806" w:rsidP="00BA49DC">
      <w:pPr>
        <w:ind w:left="426" w:hanging="426"/>
        <w:rPr>
          <w:rFonts w:ascii="Arial" w:hAnsi="Arial" w:cs="Arial"/>
        </w:rPr>
      </w:pPr>
      <w:r w:rsidRPr="00BA49DC">
        <w:rPr>
          <w:rFonts w:ascii="Arial" w:hAnsi="Arial" w:cs="Arial"/>
        </w:rPr>
        <w:lastRenderedPageBreak/>
        <w:t>FAH 2301</w:t>
      </w:r>
      <w:r w:rsidRPr="00BA49DC">
        <w:rPr>
          <w:rFonts w:ascii="Arial" w:hAnsi="Arial" w:cs="Arial"/>
        </w:rPr>
        <w:tab/>
        <w:t>:</w:t>
      </w:r>
      <w:r w:rsidRPr="00BA49DC">
        <w:rPr>
          <w:rFonts w:ascii="Arial" w:hAnsi="Arial" w:cs="Arial"/>
        </w:rPr>
        <w:tab/>
        <w:t>Reflex flowrate to C 301 : 7m3/h.</w:t>
      </w:r>
    </w:p>
    <w:p w14:paraId="34CB30EA" w14:textId="77777777" w:rsidR="00114806" w:rsidRPr="00114806" w:rsidRDefault="00114806" w:rsidP="00BA49DC">
      <w:pPr>
        <w:ind w:left="426" w:hanging="426"/>
        <w:rPr>
          <w:rFonts w:ascii="Arial" w:hAnsi="Arial" w:cs="Arial"/>
        </w:rPr>
      </w:pPr>
    </w:p>
    <w:p w14:paraId="72205F7D" w14:textId="695CD4DF" w:rsidR="00114806" w:rsidRPr="00BA49DC" w:rsidRDefault="00114806" w:rsidP="00BA49DC">
      <w:pPr>
        <w:ind w:left="426" w:hanging="426"/>
        <w:rPr>
          <w:rFonts w:ascii="Arial" w:hAnsi="Arial" w:cs="Arial"/>
        </w:rPr>
      </w:pPr>
      <w:r w:rsidRPr="00BA49DC">
        <w:rPr>
          <w:rFonts w:ascii="Arial" w:hAnsi="Arial" w:cs="Arial"/>
        </w:rPr>
        <w:t>FAH 2302</w:t>
      </w:r>
      <w:r w:rsidRPr="00BA49DC">
        <w:rPr>
          <w:rFonts w:ascii="Arial" w:hAnsi="Arial" w:cs="Arial"/>
        </w:rPr>
        <w:tab/>
        <w:t>:</w:t>
      </w:r>
      <w:r w:rsidRPr="00BA49DC">
        <w:rPr>
          <w:rFonts w:ascii="Arial" w:hAnsi="Arial" w:cs="Arial"/>
        </w:rPr>
        <w:tab/>
        <w:t>Condensate flow rate to E 303 : 22m3/h.</w:t>
      </w:r>
    </w:p>
    <w:p w14:paraId="5EFC407C" w14:textId="77777777" w:rsidR="00114806" w:rsidRPr="00114806" w:rsidRDefault="00114806" w:rsidP="00BA49DC">
      <w:pPr>
        <w:ind w:left="426" w:hanging="426"/>
        <w:rPr>
          <w:rFonts w:ascii="Arial" w:hAnsi="Arial" w:cs="Arial"/>
        </w:rPr>
      </w:pPr>
    </w:p>
    <w:p w14:paraId="0E42BB7A" w14:textId="353394E9" w:rsidR="00114806" w:rsidRPr="00BA49DC" w:rsidRDefault="00114806" w:rsidP="00BA49DC">
      <w:pPr>
        <w:ind w:left="426" w:hanging="426"/>
        <w:rPr>
          <w:rFonts w:ascii="Arial" w:hAnsi="Arial" w:cs="Arial"/>
        </w:rPr>
      </w:pPr>
      <w:r w:rsidRPr="00BA49DC">
        <w:rPr>
          <w:rFonts w:ascii="Arial" w:hAnsi="Arial" w:cs="Arial"/>
        </w:rPr>
        <w:t>FAL 2302</w:t>
      </w:r>
      <w:r w:rsidRPr="00BA49DC">
        <w:rPr>
          <w:rFonts w:ascii="Arial" w:hAnsi="Arial" w:cs="Arial"/>
        </w:rPr>
        <w:tab/>
        <w:t>:</w:t>
      </w:r>
      <w:r w:rsidRPr="00BA49DC">
        <w:rPr>
          <w:rFonts w:ascii="Arial" w:hAnsi="Arial" w:cs="Arial"/>
        </w:rPr>
        <w:tab/>
        <w:t>Condensate flow rate to E 303: 10 m3/h.</w:t>
      </w:r>
    </w:p>
    <w:p w14:paraId="311EF669" w14:textId="77777777" w:rsidR="00114806" w:rsidRPr="00114806" w:rsidRDefault="00114806" w:rsidP="00BA49DC">
      <w:pPr>
        <w:ind w:left="426" w:hanging="426"/>
        <w:rPr>
          <w:rFonts w:ascii="Arial" w:hAnsi="Arial" w:cs="Arial"/>
        </w:rPr>
      </w:pPr>
    </w:p>
    <w:p w14:paraId="0BDFF1BD" w14:textId="1F6D36FF" w:rsidR="00114806" w:rsidRPr="00BA49DC" w:rsidRDefault="00114806" w:rsidP="00BA49DC">
      <w:pPr>
        <w:ind w:left="426" w:hanging="426"/>
        <w:rPr>
          <w:rFonts w:ascii="Arial" w:hAnsi="Arial" w:cs="Arial"/>
        </w:rPr>
      </w:pPr>
      <w:r w:rsidRPr="00BA49DC">
        <w:rPr>
          <w:rFonts w:ascii="Arial" w:hAnsi="Arial" w:cs="Arial"/>
        </w:rPr>
        <w:t>LAHL 2301</w:t>
      </w:r>
      <w:r w:rsidRPr="00BA49DC">
        <w:rPr>
          <w:rFonts w:ascii="Arial" w:hAnsi="Arial" w:cs="Arial"/>
        </w:rPr>
        <w:tab/>
        <w:t>:</w:t>
      </w:r>
      <w:r w:rsidRPr="00BA49DC">
        <w:rPr>
          <w:rFonts w:ascii="Arial" w:hAnsi="Arial" w:cs="Arial"/>
        </w:rPr>
        <w:tab/>
        <w:t>C 301 level + 20% of the set.</w:t>
      </w:r>
    </w:p>
    <w:p w14:paraId="2949A01A" w14:textId="77777777" w:rsidR="00114806" w:rsidRPr="00114806" w:rsidRDefault="00114806" w:rsidP="00BA49DC">
      <w:pPr>
        <w:ind w:left="426" w:hanging="426"/>
        <w:rPr>
          <w:rFonts w:ascii="Arial" w:hAnsi="Arial" w:cs="Arial"/>
        </w:rPr>
      </w:pPr>
    </w:p>
    <w:p w14:paraId="088FC104" w14:textId="2C4B08CB" w:rsidR="00114806" w:rsidRPr="00BA49DC" w:rsidRDefault="00114806" w:rsidP="00BA49DC">
      <w:pPr>
        <w:ind w:left="426" w:hanging="426"/>
        <w:rPr>
          <w:rFonts w:ascii="Arial" w:hAnsi="Arial" w:cs="Arial"/>
        </w:rPr>
      </w:pPr>
      <w:r w:rsidRPr="00BA49DC">
        <w:rPr>
          <w:rFonts w:ascii="Arial" w:hAnsi="Arial" w:cs="Arial"/>
        </w:rPr>
        <w:t>LAL 2303</w:t>
      </w:r>
      <w:r w:rsidRPr="00BA49DC">
        <w:rPr>
          <w:rFonts w:ascii="Arial" w:hAnsi="Arial" w:cs="Arial"/>
        </w:rPr>
        <w:tab/>
        <w:t>:</w:t>
      </w:r>
      <w:r w:rsidRPr="00BA49DC">
        <w:rPr>
          <w:rFonts w:ascii="Arial" w:hAnsi="Arial" w:cs="Arial"/>
        </w:rPr>
        <w:tab/>
        <w:t>E 301 level : 20% of the range.</w:t>
      </w:r>
    </w:p>
    <w:p w14:paraId="0DEC7971" w14:textId="77777777" w:rsidR="00114806" w:rsidRPr="00114806" w:rsidRDefault="00114806" w:rsidP="00BA49DC">
      <w:pPr>
        <w:ind w:left="426" w:hanging="426"/>
        <w:rPr>
          <w:rFonts w:ascii="Arial" w:hAnsi="Arial" w:cs="Arial"/>
        </w:rPr>
      </w:pPr>
    </w:p>
    <w:p w14:paraId="43FBA65D" w14:textId="0444D1C4" w:rsidR="00114806" w:rsidRPr="00BA49DC" w:rsidRDefault="00114806" w:rsidP="00BA49DC">
      <w:pPr>
        <w:ind w:left="426" w:hanging="426"/>
        <w:rPr>
          <w:rFonts w:ascii="Arial" w:hAnsi="Arial" w:cs="Arial"/>
        </w:rPr>
      </w:pPr>
      <w:r w:rsidRPr="00BA49DC">
        <w:rPr>
          <w:rFonts w:ascii="Arial" w:hAnsi="Arial" w:cs="Arial"/>
        </w:rPr>
        <w:t>PDA 2301</w:t>
      </w:r>
      <w:r w:rsidRPr="00BA49DC">
        <w:rPr>
          <w:rFonts w:ascii="Arial" w:hAnsi="Arial" w:cs="Arial"/>
        </w:rPr>
        <w:tab/>
        <w:t>:</w:t>
      </w:r>
      <w:r w:rsidRPr="00BA49DC">
        <w:rPr>
          <w:rFonts w:ascii="Arial" w:hAnsi="Arial" w:cs="Arial"/>
        </w:rPr>
        <w:tab/>
        <w:t>C 301 top pressure : + 10% of the set.</w:t>
      </w:r>
    </w:p>
    <w:p w14:paraId="282A0E1C" w14:textId="77777777" w:rsidR="00114806" w:rsidRPr="00114806" w:rsidRDefault="00114806" w:rsidP="00BA49DC">
      <w:pPr>
        <w:ind w:left="426" w:hanging="426"/>
        <w:rPr>
          <w:rFonts w:ascii="Arial" w:hAnsi="Arial" w:cs="Arial"/>
        </w:rPr>
      </w:pPr>
    </w:p>
    <w:p w14:paraId="706C1738" w14:textId="6D891677" w:rsidR="00114806" w:rsidRPr="00BA49DC" w:rsidRDefault="00114806" w:rsidP="00BA49DC">
      <w:pPr>
        <w:ind w:left="426" w:hanging="426"/>
        <w:rPr>
          <w:rFonts w:ascii="Arial" w:hAnsi="Arial" w:cs="Arial"/>
        </w:rPr>
      </w:pPr>
      <w:r w:rsidRPr="00BA49DC">
        <w:rPr>
          <w:rFonts w:ascii="Arial" w:hAnsi="Arial" w:cs="Arial"/>
        </w:rPr>
        <w:t>DPAH 2304</w:t>
      </w:r>
      <w:r w:rsidRPr="00BA49DC">
        <w:rPr>
          <w:rFonts w:ascii="Arial" w:hAnsi="Arial" w:cs="Arial"/>
        </w:rPr>
        <w:tab/>
        <w:t>:</w:t>
      </w:r>
      <w:r w:rsidRPr="00BA49DC">
        <w:rPr>
          <w:rFonts w:ascii="Arial" w:hAnsi="Arial" w:cs="Arial"/>
        </w:rPr>
        <w:tab/>
        <w:t xml:space="preserve"> </w:t>
      </w:r>
      <w:r w:rsidRPr="00BA49DC">
        <w:rPr>
          <w:rFonts w:ascii="Arial" w:hAnsi="Arial" w:cs="Arial"/>
        </w:rPr>
        <w:t>P between C 301 inlet and outlet : 0.2 kg/cm2.</w:t>
      </w:r>
    </w:p>
    <w:p w14:paraId="7DC3B162" w14:textId="77777777" w:rsidR="00114806" w:rsidRPr="00114806" w:rsidRDefault="00114806" w:rsidP="00BA49DC">
      <w:pPr>
        <w:ind w:left="426" w:hanging="426"/>
        <w:rPr>
          <w:rFonts w:ascii="Arial" w:hAnsi="Arial" w:cs="Arial"/>
        </w:rPr>
      </w:pPr>
    </w:p>
    <w:p w14:paraId="5778E81F" w14:textId="00EF9D7D" w:rsidR="00114806" w:rsidRPr="00BA49DC" w:rsidRDefault="00114806" w:rsidP="00BA49DC">
      <w:pPr>
        <w:ind w:left="426" w:hanging="426"/>
        <w:rPr>
          <w:rFonts w:ascii="Arial" w:hAnsi="Arial" w:cs="Arial"/>
        </w:rPr>
      </w:pPr>
      <w:r w:rsidRPr="00BA49DC">
        <w:rPr>
          <w:rFonts w:ascii="Arial" w:hAnsi="Arial" w:cs="Arial"/>
        </w:rPr>
        <w:t>TAL 2301</w:t>
      </w:r>
      <w:r w:rsidRPr="00BA49DC">
        <w:rPr>
          <w:rFonts w:ascii="Arial" w:hAnsi="Arial" w:cs="Arial"/>
        </w:rPr>
        <w:tab/>
        <w:t>:</w:t>
      </w:r>
      <w:r w:rsidRPr="00BA49DC">
        <w:rPr>
          <w:rFonts w:ascii="Arial" w:hAnsi="Arial" w:cs="Arial"/>
        </w:rPr>
        <w:tab/>
        <w:t xml:space="preserve">Recycle temp. to F 301 : 40 </w:t>
      </w:r>
      <w:r w:rsidRPr="00BA49DC">
        <w:rPr>
          <w:rFonts w:ascii="Arial" w:hAnsi="Arial" w:cs="Arial"/>
          <w:vertAlign w:val="superscript"/>
        </w:rPr>
        <w:t>0</w:t>
      </w:r>
      <w:r w:rsidRPr="00BA49DC">
        <w:rPr>
          <w:rFonts w:ascii="Arial" w:hAnsi="Arial" w:cs="Arial"/>
        </w:rPr>
        <w:t>C.</w:t>
      </w:r>
    </w:p>
    <w:p w14:paraId="546DE047" w14:textId="77777777" w:rsidR="00114806" w:rsidRPr="00114806" w:rsidRDefault="00114806" w:rsidP="00BA49DC">
      <w:pPr>
        <w:ind w:left="426" w:hanging="426"/>
        <w:rPr>
          <w:rFonts w:ascii="Arial" w:hAnsi="Arial" w:cs="Arial"/>
        </w:rPr>
      </w:pPr>
    </w:p>
    <w:p w14:paraId="1641D6AB" w14:textId="6928940A" w:rsidR="00114806" w:rsidRPr="00BA49DC" w:rsidRDefault="00114806" w:rsidP="00BA49DC">
      <w:pPr>
        <w:ind w:left="426" w:hanging="426"/>
        <w:rPr>
          <w:rFonts w:ascii="Arial" w:hAnsi="Arial" w:cs="Arial"/>
        </w:rPr>
      </w:pPr>
      <w:r w:rsidRPr="00BA49DC">
        <w:rPr>
          <w:rFonts w:ascii="Arial" w:hAnsi="Arial" w:cs="Arial"/>
        </w:rPr>
        <w:t xml:space="preserve">XAL 2301 </w:t>
      </w:r>
      <w:r w:rsidRPr="00BA49DC">
        <w:rPr>
          <w:rFonts w:ascii="Arial" w:hAnsi="Arial" w:cs="Arial"/>
        </w:rPr>
        <w:tab/>
        <w:t>:</w:t>
      </w:r>
      <w:r w:rsidRPr="00BA49DC">
        <w:rPr>
          <w:rFonts w:ascii="Arial" w:hAnsi="Arial" w:cs="Arial"/>
        </w:rPr>
        <w:tab/>
        <w:t>P302 A/S motor shut down – it actuates I 2301.</w:t>
      </w:r>
    </w:p>
    <w:p w14:paraId="76D50D8C" w14:textId="77777777" w:rsidR="00114806" w:rsidRPr="00114806" w:rsidRDefault="00114806" w:rsidP="00BA49DC">
      <w:pPr>
        <w:ind w:left="426" w:hanging="426"/>
        <w:rPr>
          <w:rFonts w:ascii="Arial" w:hAnsi="Arial" w:cs="Arial"/>
        </w:rPr>
      </w:pPr>
    </w:p>
    <w:p w14:paraId="6675B33C" w14:textId="085CED5B" w:rsidR="00114806" w:rsidRPr="00BA49DC" w:rsidRDefault="00114806" w:rsidP="00BA49DC">
      <w:pPr>
        <w:ind w:left="426" w:hanging="426"/>
        <w:rPr>
          <w:rFonts w:ascii="Arial" w:hAnsi="Arial" w:cs="Arial"/>
        </w:rPr>
      </w:pPr>
      <w:r w:rsidRPr="00BA49DC">
        <w:rPr>
          <w:rFonts w:ascii="Arial" w:hAnsi="Arial" w:cs="Arial"/>
        </w:rPr>
        <w:t>LAHL 2401</w:t>
      </w:r>
      <w:r w:rsidRPr="00BA49DC">
        <w:rPr>
          <w:rFonts w:ascii="Arial" w:hAnsi="Arial" w:cs="Arial"/>
        </w:rPr>
        <w:tab/>
        <w:t>:</w:t>
      </w:r>
      <w:r w:rsidRPr="00BA49DC">
        <w:rPr>
          <w:rFonts w:ascii="Arial" w:hAnsi="Arial" w:cs="Arial"/>
        </w:rPr>
        <w:tab/>
        <w:t>Level in V 304 : + 10% of the set.</w:t>
      </w:r>
    </w:p>
    <w:p w14:paraId="4C69FCE8" w14:textId="77777777" w:rsidR="00114806" w:rsidRPr="00114806" w:rsidRDefault="00114806" w:rsidP="00BA49DC">
      <w:pPr>
        <w:ind w:left="426" w:hanging="426"/>
        <w:rPr>
          <w:rFonts w:ascii="Arial" w:hAnsi="Arial" w:cs="Arial"/>
        </w:rPr>
      </w:pPr>
    </w:p>
    <w:p w14:paraId="191830A4" w14:textId="60A40E3E" w:rsidR="00114806" w:rsidRPr="00BA49DC" w:rsidRDefault="00114806" w:rsidP="00BA49DC">
      <w:pPr>
        <w:ind w:left="426" w:hanging="426"/>
        <w:rPr>
          <w:rFonts w:ascii="Arial" w:hAnsi="Arial" w:cs="Arial"/>
        </w:rPr>
      </w:pPr>
      <w:r w:rsidRPr="00BA49DC">
        <w:rPr>
          <w:rFonts w:ascii="Arial" w:hAnsi="Arial" w:cs="Arial"/>
        </w:rPr>
        <w:t>LAHH 2402</w:t>
      </w:r>
      <w:r w:rsidRPr="00BA49DC">
        <w:rPr>
          <w:rFonts w:ascii="Arial" w:hAnsi="Arial" w:cs="Arial"/>
        </w:rPr>
        <w:tab/>
        <w:t>:</w:t>
      </w:r>
      <w:r w:rsidRPr="00BA49DC">
        <w:rPr>
          <w:rFonts w:ascii="Arial" w:hAnsi="Arial" w:cs="Arial"/>
        </w:rPr>
        <w:tab/>
        <w:t>Level in V 304 : 2600 mm on bottom..</w:t>
      </w:r>
    </w:p>
    <w:p w14:paraId="500ECDAE" w14:textId="77777777" w:rsidR="00114806" w:rsidRPr="00114806" w:rsidRDefault="00114806" w:rsidP="00BA49DC">
      <w:pPr>
        <w:ind w:left="426" w:hanging="426"/>
        <w:rPr>
          <w:rFonts w:ascii="Arial" w:hAnsi="Arial" w:cs="Arial"/>
        </w:rPr>
      </w:pPr>
    </w:p>
    <w:p w14:paraId="62F57EB3" w14:textId="5BCD8561" w:rsidR="00114806" w:rsidRPr="00BA49DC" w:rsidRDefault="00114806" w:rsidP="00BA49DC">
      <w:pPr>
        <w:ind w:left="426" w:hanging="426"/>
        <w:rPr>
          <w:rFonts w:ascii="Arial" w:hAnsi="Arial" w:cs="Arial"/>
        </w:rPr>
      </w:pPr>
      <w:r w:rsidRPr="00BA49DC">
        <w:rPr>
          <w:rFonts w:ascii="Arial" w:hAnsi="Arial" w:cs="Arial"/>
        </w:rPr>
        <w:t>LALL 2403</w:t>
      </w:r>
      <w:r w:rsidRPr="00BA49DC">
        <w:rPr>
          <w:rFonts w:ascii="Arial" w:hAnsi="Arial" w:cs="Arial"/>
        </w:rPr>
        <w:tab/>
        <w:t>:</w:t>
      </w:r>
      <w:r w:rsidRPr="00BA49DC">
        <w:rPr>
          <w:rFonts w:ascii="Arial" w:hAnsi="Arial" w:cs="Arial"/>
        </w:rPr>
        <w:tab/>
        <w:t>Level in V 304 : 600 mm on bottom.</w:t>
      </w:r>
    </w:p>
    <w:p w14:paraId="7F0A87D8" w14:textId="77777777" w:rsidR="00114806" w:rsidRPr="00114806" w:rsidRDefault="00114806" w:rsidP="00BA49DC">
      <w:pPr>
        <w:ind w:left="426" w:hanging="426"/>
        <w:rPr>
          <w:rFonts w:ascii="Arial" w:hAnsi="Arial" w:cs="Arial"/>
        </w:rPr>
      </w:pPr>
    </w:p>
    <w:p w14:paraId="520A5C1C" w14:textId="2BE71565" w:rsidR="00114806" w:rsidRPr="00BA49DC" w:rsidRDefault="00114806" w:rsidP="00BA49DC">
      <w:pPr>
        <w:ind w:left="426" w:hanging="426"/>
        <w:rPr>
          <w:rFonts w:ascii="Arial" w:hAnsi="Arial" w:cs="Arial"/>
        </w:rPr>
      </w:pPr>
      <w:r w:rsidRPr="00BA49DC">
        <w:rPr>
          <w:rFonts w:ascii="Arial" w:hAnsi="Arial" w:cs="Arial"/>
        </w:rPr>
        <w:t>PAHL 2401</w:t>
      </w:r>
      <w:r w:rsidRPr="00BA49DC">
        <w:rPr>
          <w:rFonts w:ascii="Arial" w:hAnsi="Arial" w:cs="Arial"/>
        </w:rPr>
        <w:tab/>
        <w:t>:</w:t>
      </w:r>
      <w:r w:rsidRPr="00BA49DC">
        <w:rPr>
          <w:rFonts w:ascii="Arial" w:hAnsi="Arial" w:cs="Arial"/>
        </w:rPr>
        <w:tab/>
        <w:t>Pressure in V 304 : + 5% of the set.</w:t>
      </w:r>
    </w:p>
    <w:p w14:paraId="727C74B6" w14:textId="77777777" w:rsidR="00114806" w:rsidRPr="00114806" w:rsidRDefault="00114806" w:rsidP="00BA49DC">
      <w:pPr>
        <w:ind w:left="426" w:hanging="426"/>
        <w:rPr>
          <w:rFonts w:ascii="Arial" w:hAnsi="Arial" w:cs="Arial"/>
        </w:rPr>
      </w:pPr>
    </w:p>
    <w:p w14:paraId="2B966274" w14:textId="233A2757" w:rsidR="00114806" w:rsidRPr="00BA49DC" w:rsidRDefault="00114806" w:rsidP="00BA49DC">
      <w:pPr>
        <w:ind w:left="426" w:hanging="426"/>
        <w:rPr>
          <w:rFonts w:ascii="Arial" w:hAnsi="Arial" w:cs="Arial"/>
        </w:rPr>
      </w:pPr>
      <w:r w:rsidRPr="00BA49DC">
        <w:rPr>
          <w:rFonts w:ascii="Arial" w:hAnsi="Arial" w:cs="Arial"/>
        </w:rPr>
        <w:t>PAH 2402</w:t>
      </w:r>
      <w:r w:rsidRPr="00BA49DC">
        <w:rPr>
          <w:rFonts w:ascii="Arial" w:hAnsi="Arial" w:cs="Arial"/>
        </w:rPr>
        <w:tab/>
        <w:t>:</w:t>
      </w:r>
      <w:r w:rsidRPr="00BA49DC">
        <w:rPr>
          <w:rFonts w:ascii="Arial" w:hAnsi="Arial" w:cs="Arial"/>
        </w:rPr>
        <w:tab/>
        <w:t>Pressure at P 301 A/S delivery : 45 kg/cm2g.</w:t>
      </w:r>
    </w:p>
    <w:p w14:paraId="434BCB31" w14:textId="77777777" w:rsidR="00114806" w:rsidRPr="00114806" w:rsidRDefault="00114806" w:rsidP="00BA49DC">
      <w:pPr>
        <w:ind w:left="426" w:hanging="426"/>
        <w:rPr>
          <w:rFonts w:ascii="Arial" w:hAnsi="Arial" w:cs="Arial"/>
        </w:rPr>
      </w:pPr>
    </w:p>
    <w:p w14:paraId="4DBEE27A" w14:textId="6C6ADDB6" w:rsidR="00114806" w:rsidRPr="00BA49DC" w:rsidRDefault="00114806" w:rsidP="00BA49DC">
      <w:pPr>
        <w:ind w:left="426" w:hanging="426"/>
        <w:rPr>
          <w:rFonts w:ascii="Arial" w:hAnsi="Arial" w:cs="Arial"/>
        </w:rPr>
      </w:pPr>
      <w:r w:rsidRPr="00BA49DC">
        <w:rPr>
          <w:rFonts w:ascii="Arial" w:hAnsi="Arial" w:cs="Arial"/>
        </w:rPr>
        <w:t>PSAH 2403</w:t>
      </w:r>
      <w:r w:rsidRPr="00BA49DC">
        <w:rPr>
          <w:rFonts w:ascii="Arial" w:hAnsi="Arial" w:cs="Arial"/>
        </w:rPr>
        <w:tab/>
        <w:t>:</w:t>
      </w:r>
      <w:r w:rsidRPr="00BA49DC">
        <w:rPr>
          <w:rFonts w:ascii="Arial" w:hAnsi="Arial" w:cs="Arial"/>
        </w:rPr>
        <w:tab/>
        <w:t>Steam pressure to E 302 : 6 kg/cm2g – it actuates I 2402.</w:t>
      </w:r>
    </w:p>
    <w:p w14:paraId="2F034DB2" w14:textId="77777777" w:rsidR="00114806" w:rsidRPr="00114806" w:rsidRDefault="00114806" w:rsidP="00BA49DC">
      <w:pPr>
        <w:ind w:left="426" w:hanging="426"/>
        <w:rPr>
          <w:rFonts w:ascii="Arial" w:hAnsi="Arial" w:cs="Arial"/>
        </w:rPr>
      </w:pPr>
    </w:p>
    <w:p w14:paraId="2CC8644E" w14:textId="77777777" w:rsidR="00114806" w:rsidRPr="00BA49DC" w:rsidRDefault="00114806" w:rsidP="00BA49DC">
      <w:pPr>
        <w:ind w:left="426" w:hanging="426"/>
        <w:rPr>
          <w:rFonts w:ascii="Arial" w:hAnsi="Arial" w:cs="Arial"/>
        </w:rPr>
      </w:pPr>
      <w:r w:rsidRPr="00BA49DC">
        <w:rPr>
          <w:rFonts w:ascii="Arial" w:hAnsi="Arial" w:cs="Arial"/>
        </w:rPr>
        <w:t>PSAL 2404A/S:</w:t>
      </w:r>
      <w:r w:rsidRPr="00BA49DC">
        <w:rPr>
          <w:rFonts w:ascii="Arial" w:hAnsi="Arial" w:cs="Arial"/>
        </w:rPr>
        <w:tab/>
        <w:t>Pressure at P 301 A/S suction : 15 kg/cm2g – it actuates I 2403.</w:t>
      </w:r>
    </w:p>
    <w:p w14:paraId="1EBCD87C" w14:textId="77777777" w:rsidR="00114806" w:rsidRPr="00114806" w:rsidRDefault="00114806" w:rsidP="00BA49DC">
      <w:pPr>
        <w:ind w:left="426" w:hanging="426"/>
        <w:rPr>
          <w:rFonts w:ascii="Arial" w:hAnsi="Arial" w:cs="Arial"/>
        </w:rPr>
      </w:pPr>
    </w:p>
    <w:p w14:paraId="4DC9BFD9" w14:textId="7651F575" w:rsidR="00114806" w:rsidRPr="00BA49DC" w:rsidRDefault="00114806" w:rsidP="00BA49DC">
      <w:pPr>
        <w:ind w:left="426" w:hanging="426"/>
        <w:rPr>
          <w:rFonts w:ascii="Arial" w:hAnsi="Arial" w:cs="Arial"/>
        </w:rPr>
      </w:pPr>
      <w:r w:rsidRPr="00BA49DC">
        <w:rPr>
          <w:rFonts w:ascii="Arial" w:hAnsi="Arial" w:cs="Arial"/>
        </w:rPr>
        <w:t>XAL 2401</w:t>
      </w:r>
      <w:r w:rsidRPr="00BA49DC">
        <w:rPr>
          <w:rFonts w:ascii="Arial" w:hAnsi="Arial" w:cs="Arial"/>
        </w:rPr>
        <w:tab/>
        <w:t>:</w:t>
      </w:r>
      <w:r w:rsidRPr="00BA49DC">
        <w:rPr>
          <w:rFonts w:ascii="Arial" w:hAnsi="Arial" w:cs="Arial"/>
        </w:rPr>
        <w:tab/>
        <w:t>P301A/S motor shut down – it actuates I 2401.</w:t>
      </w:r>
    </w:p>
    <w:p w14:paraId="4FD1C784" w14:textId="77777777" w:rsidR="00114806" w:rsidRPr="00114806" w:rsidRDefault="00114806" w:rsidP="00BA49DC">
      <w:pPr>
        <w:ind w:left="426" w:hanging="426"/>
        <w:rPr>
          <w:rFonts w:ascii="Arial" w:hAnsi="Arial" w:cs="Arial"/>
        </w:rPr>
      </w:pPr>
    </w:p>
    <w:p w14:paraId="3DDFEB12" w14:textId="107FBB6D" w:rsidR="00114806" w:rsidRPr="00BA49DC" w:rsidRDefault="00114806" w:rsidP="00BA49DC">
      <w:pPr>
        <w:ind w:left="426" w:hanging="426"/>
        <w:rPr>
          <w:rFonts w:ascii="Arial" w:hAnsi="Arial" w:cs="Arial"/>
        </w:rPr>
      </w:pPr>
      <w:r w:rsidRPr="00BA49DC">
        <w:rPr>
          <w:rFonts w:ascii="Arial" w:hAnsi="Arial" w:cs="Arial"/>
        </w:rPr>
        <w:t>LAL 2502</w:t>
      </w:r>
      <w:r w:rsidRPr="00BA49DC">
        <w:rPr>
          <w:rFonts w:ascii="Arial" w:hAnsi="Arial" w:cs="Arial"/>
        </w:rPr>
        <w:tab/>
        <w:t>:</w:t>
      </w:r>
      <w:r w:rsidRPr="00BA49DC">
        <w:rPr>
          <w:rFonts w:ascii="Arial" w:hAnsi="Arial" w:cs="Arial"/>
        </w:rPr>
        <w:tab/>
        <w:t>Level in C 302 : 100 mm on L.T.L.</w:t>
      </w:r>
    </w:p>
    <w:p w14:paraId="5249DC64" w14:textId="77777777" w:rsidR="00114806" w:rsidRPr="00114806" w:rsidRDefault="00114806" w:rsidP="00BA49DC">
      <w:pPr>
        <w:ind w:left="426" w:hanging="426"/>
        <w:rPr>
          <w:rFonts w:ascii="Arial" w:hAnsi="Arial" w:cs="Arial"/>
        </w:rPr>
      </w:pPr>
    </w:p>
    <w:p w14:paraId="7698D3C6" w14:textId="02CBFE14" w:rsidR="00114806" w:rsidRPr="00BA49DC" w:rsidRDefault="00114806" w:rsidP="00BA49DC">
      <w:pPr>
        <w:ind w:left="426" w:hanging="426"/>
        <w:rPr>
          <w:rFonts w:ascii="Arial" w:hAnsi="Arial" w:cs="Arial"/>
        </w:rPr>
      </w:pPr>
      <w:r w:rsidRPr="00BA49DC">
        <w:rPr>
          <w:rFonts w:ascii="Arial" w:hAnsi="Arial" w:cs="Arial"/>
        </w:rPr>
        <w:t>LAH 2503</w:t>
      </w:r>
      <w:r w:rsidRPr="00BA49DC">
        <w:rPr>
          <w:rFonts w:ascii="Arial" w:hAnsi="Arial" w:cs="Arial"/>
        </w:rPr>
        <w:tab/>
        <w:t>:`</w:t>
      </w:r>
      <w:r w:rsidRPr="00BA49DC">
        <w:rPr>
          <w:rFonts w:ascii="Arial" w:hAnsi="Arial" w:cs="Arial"/>
        </w:rPr>
        <w:tab/>
        <w:t>Level in V 303 : 400 mm on L.T.L.</w:t>
      </w:r>
    </w:p>
    <w:p w14:paraId="60013EE6" w14:textId="77777777" w:rsidR="00114806" w:rsidRPr="00114806" w:rsidRDefault="00114806" w:rsidP="00BA49DC">
      <w:pPr>
        <w:ind w:left="426" w:hanging="426"/>
        <w:rPr>
          <w:rFonts w:ascii="Arial" w:hAnsi="Arial" w:cs="Arial"/>
        </w:rPr>
      </w:pPr>
    </w:p>
    <w:p w14:paraId="2AD6F405" w14:textId="714A9310" w:rsidR="00114806" w:rsidRPr="00BA49DC" w:rsidRDefault="00114806" w:rsidP="00BA49DC">
      <w:pPr>
        <w:ind w:left="426" w:hanging="426"/>
        <w:rPr>
          <w:rFonts w:ascii="Arial" w:hAnsi="Arial" w:cs="Arial"/>
        </w:rPr>
      </w:pPr>
      <w:r w:rsidRPr="00BA49DC">
        <w:rPr>
          <w:rFonts w:ascii="Arial" w:hAnsi="Arial" w:cs="Arial"/>
        </w:rPr>
        <w:t>LSAHH 2504</w:t>
      </w:r>
      <w:r w:rsidRPr="00BA49DC">
        <w:rPr>
          <w:rFonts w:ascii="Arial" w:hAnsi="Arial" w:cs="Arial"/>
        </w:rPr>
        <w:tab/>
        <w:t>:</w:t>
      </w:r>
      <w:r w:rsidRPr="00BA49DC">
        <w:rPr>
          <w:rFonts w:ascii="Arial" w:hAnsi="Arial" w:cs="Arial"/>
        </w:rPr>
        <w:tab/>
        <w:t>Level in V-303 : 700 mm on L.T.L. – It actuates I 2501</w:t>
      </w:r>
    </w:p>
    <w:p w14:paraId="135C1DF7" w14:textId="77777777" w:rsidR="00114806" w:rsidRPr="00114806" w:rsidRDefault="00114806" w:rsidP="00BA49DC">
      <w:pPr>
        <w:ind w:left="426" w:hanging="426"/>
        <w:rPr>
          <w:rFonts w:ascii="Arial" w:hAnsi="Arial" w:cs="Arial"/>
        </w:rPr>
      </w:pPr>
    </w:p>
    <w:p w14:paraId="4FF63E68" w14:textId="2284A979" w:rsidR="00114806" w:rsidRPr="00BA49DC" w:rsidRDefault="00114806" w:rsidP="00BA49DC">
      <w:pPr>
        <w:ind w:left="426" w:hanging="426"/>
        <w:rPr>
          <w:rFonts w:ascii="Arial" w:hAnsi="Arial" w:cs="Arial"/>
        </w:rPr>
      </w:pPr>
      <w:r w:rsidRPr="00BA49DC">
        <w:rPr>
          <w:rFonts w:ascii="Arial" w:hAnsi="Arial" w:cs="Arial"/>
        </w:rPr>
        <w:t>LAH 2506A/S</w:t>
      </w:r>
      <w:r w:rsidRPr="00BA49DC">
        <w:rPr>
          <w:rFonts w:ascii="Arial" w:hAnsi="Arial" w:cs="Arial"/>
        </w:rPr>
        <w:tab/>
        <w:t>:</w:t>
      </w:r>
      <w:r w:rsidRPr="00BA49DC">
        <w:rPr>
          <w:rFonts w:ascii="Arial" w:hAnsi="Arial" w:cs="Arial"/>
        </w:rPr>
        <w:tab/>
        <w:t>Level in K 301 A/S inter stage separator.</w:t>
      </w:r>
    </w:p>
    <w:p w14:paraId="34C50608" w14:textId="77777777" w:rsidR="00114806" w:rsidRPr="00114806" w:rsidRDefault="00114806" w:rsidP="00BA49DC">
      <w:pPr>
        <w:ind w:left="426" w:hanging="426"/>
        <w:rPr>
          <w:rFonts w:ascii="Arial" w:hAnsi="Arial" w:cs="Arial"/>
        </w:rPr>
      </w:pPr>
    </w:p>
    <w:p w14:paraId="05852A1D" w14:textId="0650A7DB" w:rsidR="00114806" w:rsidRPr="00BA49DC" w:rsidRDefault="00114806" w:rsidP="00BA49DC">
      <w:pPr>
        <w:ind w:left="426" w:hanging="426"/>
        <w:rPr>
          <w:rFonts w:ascii="Arial" w:hAnsi="Arial" w:cs="Arial"/>
        </w:rPr>
      </w:pPr>
      <w:r w:rsidRPr="00BA49DC">
        <w:rPr>
          <w:rFonts w:ascii="Arial" w:hAnsi="Arial" w:cs="Arial"/>
        </w:rPr>
        <w:t>PAHL 2501</w:t>
      </w:r>
      <w:r w:rsidRPr="00BA49DC">
        <w:rPr>
          <w:rFonts w:ascii="Arial" w:hAnsi="Arial" w:cs="Arial"/>
        </w:rPr>
        <w:tab/>
        <w:t>:</w:t>
      </w:r>
      <w:r w:rsidRPr="00BA49DC">
        <w:rPr>
          <w:rFonts w:ascii="Arial" w:hAnsi="Arial" w:cs="Arial"/>
        </w:rPr>
        <w:tab/>
        <w:t>Pressure at K 301 A/S suction: 0.4 kg/cm2g.</w:t>
      </w:r>
    </w:p>
    <w:p w14:paraId="60AD5FC4" w14:textId="77777777" w:rsidR="00114806" w:rsidRPr="00114806" w:rsidRDefault="00114806" w:rsidP="00BA49DC">
      <w:pPr>
        <w:ind w:left="426" w:hanging="426"/>
        <w:rPr>
          <w:rFonts w:ascii="Arial" w:hAnsi="Arial" w:cs="Arial"/>
        </w:rPr>
      </w:pPr>
    </w:p>
    <w:p w14:paraId="763FDC1C" w14:textId="0DDCE089" w:rsidR="00114806" w:rsidRPr="00BA49DC" w:rsidRDefault="00114806" w:rsidP="00BA49DC">
      <w:pPr>
        <w:ind w:left="426" w:hanging="426"/>
        <w:rPr>
          <w:rFonts w:ascii="Arial" w:hAnsi="Arial" w:cs="Arial"/>
        </w:rPr>
      </w:pPr>
      <w:r w:rsidRPr="00BA49DC">
        <w:rPr>
          <w:rFonts w:ascii="Arial" w:hAnsi="Arial" w:cs="Arial"/>
        </w:rPr>
        <w:lastRenderedPageBreak/>
        <w:t>PSAL 2502</w:t>
      </w:r>
      <w:r w:rsidRPr="00BA49DC">
        <w:rPr>
          <w:rFonts w:ascii="Arial" w:hAnsi="Arial" w:cs="Arial"/>
        </w:rPr>
        <w:tab/>
        <w:t>:</w:t>
      </w:r>
      <w:r w:rsidRPr="00BA49DC">
        <w:rPr>
          <w:rFonts w:ascii="Arial" w:hAnsi="Arial" w:cs="Arial"/>
        </w:rPr>
        <w:tab/>
        <w:t>Pressure at K 301 A/S suction : 0.2 kg/cm2g. It actuates I 2501.</w:t>
      </w:r>
    </w:p>
    <w:p w14:paraId="0AEC0C52" w14:textId="77777777" w:rsidR="00114806" w:rsidRPr="00114806" w:rsidRDefault="00114806" w:rsidP="00BA49DC">
      <w:pPr>
        <w:ind w:left="426" w:hanging="426"/>
        <w:rPr>
          <w:rFonts w:ascii="Arial" w:hAnsi="Arial" w:cs="Arial"/>
        </w:rPr>
      </w:pPr>
    </w:p>
    <w:p w14:paraId="1CA159DE" w14:textId="63FDF19D" w:rsidR="00114806" w:rsidRPr="00BA49DC" w:rsidRDefault="00114806" w:rsidP="00BA49DC">
      <w:pPr>
        <w:ind w:left="426" w:hanging="426"/>
        <w:rPr>
          <w:rFonts w:ascii="Arial" w:hAnsi="Arial" w:cs="Arial"/>
        </w:rPr>
      </w:pPr>
      <w:r w:rsidRPr="00BA49DC">
        <w:rPr>
          <w:rFonts w:ascii="Arial" w:hAnsi="Arial" w:cs="Arial"/>
        </w:rPr>
        <w:t>TAH 2501</w:t>
      </w:r>
      <w:r w:rsidRPr="00BA49DC">
        <w:rPr>
          <w:rFonts w:ascii="Arial" w:hAnsi="Arial" w:cs="Arial"/>
        </w:rPr>
        <w:tab/>
        <w:t>:</w:t>
      </w:r>
      <w:r w:rsidRPr="00BA49DC">
        <w:rPr>
          <w:rFonts w:ascii="Arial" w:hAnsi="Arial" w:cs="Arial"/>
        </w:rPr>
        <w:tab/>
        <w:t xml:space="preserve">Gas temperature at E 304 outlet : 45 </w:t>
      </w:r>
      <w:r w:rsidRPr="00BA49DC">
        <w:rPr>
          <w:rFonts w:ascii="Arial" w:hAnsi="Arial" w:cs="Arial"/>
          <w:vertAlign w:val="superscript"/>
        </w:rPr>
        <w:t>0</w:t>
      </w:r>
      <w:r w:rsidRPr="00BA49DC">
        <w:rPr>
          <w:rFonts w:ascii="Arial" w:hAnsi="Arial" w:cs="Arial"/>
        </w:rPr>
        <w:t>C.</w:t>
      </w:r>
    </w:p>
    <w:p w14:paraId="75015656" w14:textId="77777777" w:rsidR="00114806" w:rsidRPr="00114806" w:rsidRDefault="00114806" w:rsidP="00BA49DC">
      <w:pPr>
        <w:ind w:left="426" w:hanging="426"/>
        <w:rPr>
          <w:rFonts w:ascii="Arial" w:hAnsi="Arial" w:cs="Arial"/>
        </w:rPr>
      </w:pPr>
    </w:p>
    <w:p w14:paraId="4F5A2664" w14:textId="497DB247" w:rsidR="00114806" w:rsidRPr="00BA49DC" w:rsidRDefault="00114806" w:rsidP="00BA49DC">
      <w:pPr>
        <w:ind w:left="426" w:hanging="426"/>
        <w:rPr>
          <w:rFonts w:ascii="Arial" w:hAnsi="Arial" w:cs="Arial"/>
        </w:rPr>
      </w:pPr>
      <w:r w:rsidRPr="00BA49DC">
        <w:rPr>
          <w:rFonts w:ascii="Arial" w:hAnsi="Arial" w:cs="Arial"/>
        </w:rPr>
        <w:t>XAL 2501</w:t>
      </w:r>
      <w:r w:rsidRPr="00BA49DC">
        <w:rPr>
          <w:rFonts w:ascii="Arial" w:hAnsi="Arial" w:cs="Arial"/>
        </w:rPr>
        <w:tab/>
        <w:t>:</w:t>
      </w:r>
      <w:r w:rsidRPr="00BA49DC">
        <w:rPr>
          <w:rFonts w:ascii="Arial" w:hAnsi="Arial" w:cs="Arial"/>
        </w:rPr>
        <w:tab/>
        <w:t>P-304 A/S motor shut down.</w:t>
      </w:r>
    </w:p>
    <w:p w14:paraId="507F9BA0" w14:textId="77777777" w:rsidR="00114806" w:rsidRPr="00114806" w:rsidRDefault="00114806" w:rsidP="00BA49DC">
      <w:pPr>
        <w:ind w:left="426" w:hanging="426"/>
        <w:rPr>
          <w:rFonts w:ascii="Arial" w:hAnsi="Arial" w:cs="Arial"/>
        </w:rPr>
      </w:pPr>
    </w:p>
    <w:p w14:paraId="4A822609" w14:textId="0E113B84" w:rsidR="00114806" w:rsidRPr="00BA49DC" w:rsidRDefault="00114806" w:rsidP="00BA49DC">
      <w:pPr>
        <w:ind w:left="426" w:hanging="426"/>
        <w:rPr>
          <w:rFonts w:ascii="Arial" w:hAnsi="Arial" w:cs="Arial"/>
        </w:rPr>
      </w:pPr>
      <w:r w:rsidRPr="00BA49DC">
        <w:rPr>
          <w:rFonts w:ascii="Arial" w:hAnsi="Arial" w:cs="Arial"/>
        </w:rPr>
        <w:t>XAL 2502 A/S:</w:t>
      </w:r>
      <w:r w:rsidRPr="00BA49DC">
        <w:rPr>
          <w:rFonts w:ascii="Arial" w:hAnsi="Arial" w:cs="Arial"/>
        </w:rPr>
        <w:tab/>
        <w:t>K301 A/S motor shut down.</w:t>
      </w:r>
    </w:p>
    <w:p w14:paraId="7DFA0A19" w14:textId="77777777" w:rsidR="00114806" w:rsidRPr="00114806" w:rsidRDefault="00114806" w:rsidP="00BA49DC">
      <w:pPr>
        <w:ind w:left="426" w:hanging="426"/>
        <w:rPr>
          <w:rFonts w:ascii="Arial" w:hAnsi="Arial" w:cs="Arial"/>
        </w:rPr>
      </w:pPr>
    </w:p>
    <w:p w14:paraId="7C625152" w14:textId="7E70392B" w:rsidR="00114806" w:rsidRPr="00BA49DC" w:rsidRDefault="00114806" w:rsidP="00BA49DC">
      <w:pPr>
        <w:ind w:left="426" w:hanging="426"/>
        <w:rPr>
          <w:rFonts w:ascii="Arial" w:hAnsi="Arial" w:cs="Arial"/>
        </w:rPr>
      </w:pPr>
      <w:r w:rsidRPr="00BA49DC">
        <w:rPr>
          <w:rFonts w:ascii="Arial" w:hAnsi="Arial" w:cs="Arial"/>
        </w:rPr>
        <w:t>QA 2501A/S</w:t>
      </w:r>
      <w:r w:rsidRPr="00BA49DC">
        <w:rPr>
          <w:rFonts w:ascii="Arial" w:hAnsi="Arial" w:cs="Arial"/>
        </w:rPr>
        <w:tab/>
        <w:t>:</w:t>
      </w:r>
      <w:r w:rsidRPr="00BA49DC">
        <w:rPr>
          <w:rFonts w:ascii="Arial" w:hAnsi="Arial" w:cs="Arial"/>
        </w:rPr>
        <w:tab/>
        <w:t>Signaling of first internal shutdown in K 302A/S</w:t>
      </w:r>
    </w:p>
    <w:p w14:paraId="62D6BAE3" w14:textId="77777777" w:rsidR="00114806" w:rsidRPr="00114806" w:rsidRDefault="00114806" w:rsidP="00BA49DC">
      <w:pPr>
        <w:ind w:left="426" w:hanging="426"/>
        <w:rPr>
          <w:rFonts w:ascii="Arial" w:hAnsi="Arial" w:cs="Arial"/>
        </w:rPr>
      </w:pPr>
    </w:p>
    <w:p w14:paraId="62CC794B" w14:textId="4D8DF69D" w:rsidR="00114806" w:rsidRPr="00BA49DC" w:rsidRDefault="00114806" w:rsidP="00BA49DC">
      <w:pPr>
        <w:ind w:left="426" w:hanging="426"/>
        <w:rPr>
          <w:rFonts w:ascii="Arial" w:hAnsi="Arial" w:cs="Arial"/>
        </w:rPr>
      </w:pPr>
      <w:r w:rsidRPr="00BA49DC">
        <w:rPr>
          <w:rFonts w:ascii="Arial" w:hAnsi="Arial" w:cs="Arial"/>
        </w:rPr>
        <w:t>QA 2502 A/S</w:t>
      </w:r>
      <w:r w:rsidRPr="00BA49DC">
        <w:rPr>
          <w:rFonts w:ascii="Arial" w:hAnsi="Arial" w:cs="Arial"/>
        </w:rPr>
        <w:tab/>
        <w:t>:</w:t>
      </w:r>
      <w:r w:rsidRPr="00BA49DC">
        <w:rPr>
          <w:rFonts w:ascii="Arial" w:hAnsi="Arial" w:cs="Arial"/>
        </w:rPr>
        <w:tab/>
        <w:t>Signaling of first internal alarm in K 301 A/S.</w:t>
      </w:r>
    </w:p>
    <w:p w14:paraId="5956227D" w14:textId="77777777" w:rsidR="00114806" w:rsidRPr="00114806" w:rsidRDefault="00114806" w:rsidP="00BA49DC">
      <w:pPr>
        <w:ind w:left="426" w:hanging="426"/>
        <w:rPr>
          <w:rFonts w:ascii="Arial" w:hAnsi="Arial" w:cs="Arial"/>
        </w:rPr>
      </w:pPr>
    </w:p>
    <w:p w14:paraId="5875F2FF" w14:textId="288B3014" w:rsidR="00114806" w:rsidRPr="00BA49DC" w:rsidRDefault="00114806" w:rsidP="00BA49DC">
      <w:pPr>
        <w:ind w:left="426" w:hanging="426"/>
        <w:rPr>
          <w:rFonts w:ascii="Arial" w:hAnsi="Arial" w:cs="Arial"/>
        </w:rPr>
      </w:pPr>
      <w:r w:rsidRPr="00BA49DC">
        <w:rPr>
          <w:rFonts w:ascii="Arial" w:hAnsi="Arial" w:cs="Arial"/>
        </w:rPr>
        <w:t>LAL 2601 A/S</w:t>
      </w:r>
      <w:r w:rsidRPr="00BA49DC">
        <w:rPr>
          <w:rFonts w:ascii="Arial" w:hAnsi="Arial" w:cs="Arial"/>
        </w:rPr>
        <w:tab/>
        <w:t>:</w:t>
      </w:r>
      <w:r w:rsidRPr="00BA49DC">
        <w:rPr>
          <w:rFonts w:ascii="Arial" w:hAnsi="Arial" w:cs="Arial"/>
        </w:rPr>
        <w:tab/>
        <w:t>Level in V 305 A/S : 20% of volume.</w:t>
      </w:r>
    </w:p>
    <w:p w14:paraId="3FF7F575" w14:textId="77777777" w:rsidR="00114806" w:rsidRPr="00114806" w:rsidRDefault="00114806" w:rsidP="00BA49DC">
      <w:pPr>
        <w:ind w:left="426" w:hanging="426"/>
        <w:rPr>
          <w:rFonts w:ascii="Arial" w:hAnsi="Arial" w:cs="Arial"/>
        </w:rPr>
      </w:pPr>
    </w:p>
    <w:p w14:paraId="269054A9" w14:textId="685DC6B9" w:rsidR="00114806" w:rsidRPr="00BA49DC" w:rsidRDefault="00114806" w:rsidP="00BA49DC">
      <w:pPr>
        <w:ind w:left="426" w:hanging="426"/>
        <w:rPr>
          <w:rFonts w:ascii="Arial" w:hAnsi="Arial" w:cs="Arial"/>
        </w:rPr>
      </w:pPr>
      <w:r w:rsidRPr="00BA49DC">
        <w:rPr>
          <w:rFonts w:ascii="Arial" w:hAnsi="Arial" w:cs="Arial"/>
        </w:rPr>
        <w:t>LAL 2602 A/S</w:t>
      </w:r>
      <w:r w:rsidRPr="00BA49DC">
        <w:rPr>
          <w:rFonts w:ascii="Arial" w:hAnsi="Arial" w:cs="Arial"/>
        </w:rPr>
        <w:tab/>
        <w:t>:</w:t>
      </w:r>
      <w:r w:rsidRPr="00BA49DC">
        <w:rPr>
          <w:rFonts w:ascii="Arial" w:hAnsi="Arial" w:cs="Arial"/>
        </w:rPr>
        <w:tab/>
        <w:t>Level in V 306 A/S : 30% of volume.</w:t>
      </w:r>
    </w:p>
    <w:p w14:paraId="0A0C91FE" w14:textId="77777777" w:rsidR="00114806" w:rsidRPr="00114806" w:rsidRDefault="00114806" w:rsidP="00BA49DC">
      <w:pPr>
        <w:ind w:left="426" w:hanging="426"/>
        <w:rPr>
          <w:rFonts w:ascii="Arial" w:hAnsi="Arial" w:cs="Arial"/>
        </w:rPr>
      </w:pPr>
    </w:p>
    <w:p w14:paraId="1F497266" w14:textId="0A7D2DF8" w:rsidR="00114806" w:rsidRPr="00BA49DC" w:rsidRDefault="00114806" w:rsidP="00BA49DC">
      <w:pPr>
        <w:ind w:left="426" w:hanging="426"/>
        <w:rPr>
          <w:rFonts w:ascii="Arial" w:hAnsi="Arial" w:cs="Arial"/>
        </w:rPr>
      </w:pPr>
      <w:r w:rsidRPr="00BA49DC">
        <w:rPr>
          <w:rFonts w:ascii="Arial" w:hAnsi="Arial" w:cs="Arial"/>
        </w:rPr>
        <w:t>LAL 2603 A/S</w:t>
      </w:r>
      <w:r w:rsidRPr="00BA49DC">
        <w:rPr>
          <w:rFonts w:ascii="Arial" w:hAnsi="Arial" w:cs="Arial"/>
        </w:rPr>
        <w:tab/>
        <w:t>:</w:t>
      </w:r>
      <w:r w:rsidRPr="00BA49DC">
        <w:rPr>
          <w:rFonts w:ascii="Arial" w:hAnsi="Arial" w:cs="Arial"/>
        </w:rPr>
        <w:tab/>
        <w:t>Level in V 307 A/S : 30% of volume.</w:t>
      </w:r>
    </w:p>
    <w:p w14:paraId="5FB68493" w14:textId="77777777" w:rsidR="00114806" w:rsidRPr="00114806" w:rsidRDefault="00114806" w:rsidP="00BA49DC">
      <w:pPr>
        <w:ind w:left="426" w:hanging="426"/>
        <w:rPr>
          <w:rFonts w:ascii="Arial" w:hAnsi="Arial" w:cs="Arial"/>
        </w:rPr>
      </w:pPr>
    </w:p>
    <w:p w14:paraId="7808ED37" w14:textId="484D8C01" w:rsidR="00114806" w:rsidRPr="00BA49DC" w:rsidRDefault="00114806" w:rsidP="00BA49DC">
      <w:pPr>
        <w:ind w:left="426" w:hanging="426"/>
        <w:rPr>
          <w:rFonts w:ascii="Arial" w:hAnsi="Arial" w:cs="Arial"/>
        </w:rPr>
      </w:pPr>
      <w:r w:rsidRPr="00BA49DC">
        <w:rPr>
          <w:rFonts w:ascii="Arial" w:hAnsi="Arial" w:cs="Arial"/>
        </w:rPr>
        <w:t>PAH 2610 A/S:</w:t>
      </w:r>
      <w:r w:rsidRPr="00BA49DC">
        <w:rPr>
          <w:rFonts w:ascii="Arial" w:hAnsi="Arial" w:cs="Arial"/>
        </w:rPr>
        <w:tab/>
        <w:t>Pressure V 305 A/S :  1 kg /cm2g.</w:t>
      </w:r>
    </w:p>
    <w:p w14:paraId="098153D1" w14:textId="77777777" w:rsidR="00114806" w:rsidRPr="00114806" w:rsidRDefault="00114806" w:rsidP="00BA49DC">
      <w:pPr>
        <w:ind w:left="426" w:hanging="426"/>
        <w:rPr>
          <w:rFonts w:ascii="Arial" w:hAnsi="Arial" w:cs="Arial"/>
        </w:rPr>
      </w:pPr>
    </w:p>
    <w:p w14:paraId="41791DB7" w14:textId="77777777" w:rsidR="00114806" w:rsidRPr="00BA49DC" w:rsidRDefault="00114806" w:rsidP="00BA49DC">
      <w:pPr>
        <w:ind w:left="426" w:hanging="426"/>
        <w:rPr>
          <w:rFonts w:ascii="Arial" w:hAnsi="Arial" w:cs="Arial"/>
        </w:rPr>
      </w:pPr>
      <w:r w:rsidRPr="00114806">
        <w:rPr>
          <w:noProof/>
        </w:rPr>
        <mc:AlternateContent>
          <mc:Choice Requires="wpg">
            <w:drawing>
              <wp:anchor distT="0" distB="0" distL="114300" distR="114300" simplePos="0" relativeHeight="251749376" behindDoc="0" locked="0" layoutInCell="1" allowOverlap="1" wp14:anchorId="25FC44DB" wp14:editId="59EA459F">
                <wp:simplePos x="0" y="0"/>
                <wp:positionH relativeFrom="column">
                  <wp:posOffset>5200650</wp:posOffset>
                </wp:positionH>
                <wp:positionV relativeFrom="paragraph">
                  <wp:posOffset>21590</wp:posOffset>
                </wp:positionV>
                <wp:extent cx="1200150" cy="914400"/>
                <wp:effectExtent l="38100" t="18415" r="38100" b="10160"/>
                <wp:wrapNone/>
                <wp:docPr id="1069" name="Group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070" name="AutoShape 918"/>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071" name="Text Box 919"/>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0461DC75"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395336D1" w14:textId="77777777" w:rsidR="006B0921" w:rsidRDefault="006B0921" w:rsidP="00114806">
                              <w:pPr>
                                <w:jc w:val="center"/>
                                <w:rPr>
                                  <w:rStyle w:val="Hyperlink"/>
                                  <w:b/>
                                  <w:bCs/>
                                  <w:sz w:val="16"/>
                                </w:rPr>
                              </w:pPr>
                              <w:r>
                                <w:rPr>
                                  <w:rStyle w:val="Hyperlink"/>
                                  <w:b/>
                                  <w:bCs/>
                                  <w:sz w:val="16"/>
                                </w:rPr>
                                <w:t>TO</w:t>
                              </w:r>
                            </w:p>
                            <w:p w14:paraId="486AC040"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FC44DB" id="Group 1069" o:spid="_x0000_s1038" style="position:absolute;left:0;text-align:left;margin-left:409.5pt;margin-top:1.7pt;width:94.5pt;height:1in;z-index:251749376"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">
                <v:shape id="AutoShape 918" o:spid="_x0000_s1039"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" fillcolor="aqua" strokecolor="aqua"/>
                <v:shape id="Text Box 919" o:spid="_x0000_s1040"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" fillcolor="aqua" strokecolor="aqua">
                  <v:textbox>
                    <w:txbxContent>
                      <w:p w14:paraId="0461DC75"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395336D1" w14:textId="77777777" w:rsidR="006B0921" w:rsidRDefault="006B0921" w:rsidP="00114806">
                        <w:pPr>
                          <w:jc w:val="center"/>
                          <w:rPr>
                            <w:rStyle w:val="Hyperlink"/>
                            <w:b/>
                            <w:bCs/>
                            <w:sz w:val="16"/>
                          </w:rPr>
                        </w:pPr>
                        <w:r>
                          <w:rPr>
                            <w:rStyle w:val="Hyperlink"/>
                            <w:b/>
                            <w:bCs/>
                            <w:sz w:val="16"/>
                          </w:rPr>
                          <w:t>TO</w:t>
                        </w:r>
                      </w:p>
                      <w:p w14:paraId="486AC040"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r w:rsidRPr="00BA49DC">
        <w:rPr>
          <w:rFonts w:ascii="Arial" w:hAnsi="Arial" w:cs="Arial"/>
        </w:rPr>
        <w:tab/>
        <w:t>PAH 2611 A/S:</w:t>
      </w:r>
      <w:r w:rsidRPr="00BA49DC">
        <w:rPr>
          <w:rFonts w:ascii="Arial" w:hAnsi="Arial" w:cs="Arial"/>
        </w:rPr>
        <w:tab/>
        <w:t>Pressure in V 306 A/S : 1 kg/cm2g.</w:t>
      </w:r>
    </w:p>
    <w:p w14:paraId="5E75D670" w14:textId="77777777" w:rsidR="00114806" w:rsidRPr="00114806" w:rsidRDefault="00114806" w:rsidP="00BA49DC">
      <w:pPr>
        <w:ind w:left="426" w:hanging="426"/>
        <w:rPr>
          <w:rFonts w:ascii="Arial" w:hAnsi="Arial" w:cs="Arial"/>
        </w:rPr>
      </w:pPr>
    </w:p>
    <w:p w14:paraId="69B0622C" w14:textId="6F1317AF" w:rsidR="00114806" w:rsidRPr="00BA49DC" w:rsidRDefault="00114806" w:rsidP="00BA49DC">
      <w:pPr>
        <w:ind w:left="426" w:hanging="426"/>
        <w:rPr>
          <w:rFonts w:ascii="Arial" w:hAnsi="Arial" w:cs="Arial"/>
        </w:rPr>
      </w:pPr>
      <w:r w:rsidRPr="00BA49DC">
        <w:rPr>
          <w:rFonts w:ascii="Arial" w:hAnsi="Arial" w:cs="Arial"/>
        </w:rPr>
        <w:t>ZAH 2602</w:t>
      </w:r>
      <w:r w:rsidRPr="00BA49DC">
        <w:rPr>
          <w:rFonts w:ascii="Arial" w:hAnsi="Arial" w:cs="Arial"/>
        </w:rPr>
        <w:tab/>
        <w:t>:</w:t>
      </w:r>
      <w:r w:rsidRPr="00BA49DC">
        <w:rPr>
          <w:rFonts w:ascii="Arial" w:hAnsi="Arial" w:cs="Arial"/>
        </w:rPr>
        <w:tab/>
        <w:t>WS 301 rod position : oil = 40% of volume.</w:t>
      </w:r>
    </w:p>
    <w:p w14:paraId="2EB329DF" w14:textId="77777777" w:rsidR="00114806" w:rsidRPr="00114806" w:rsidRDefault="00114806" w:rsidP="00BA49DC">
      <w:pPr>
        <w:ind w:left="426" w:hanging="426"/>
        <w:rPr>
          <w:rFonts w:ascii="Arial" w:hAnsi="Arial" w:cs="Arial"/>
        </w:rPr>
      </w:pPr>
    </w:p>
    <w:p w14:paraId="2A5A1B77" w14:textId="5ECDACAE" w:rsidR="00114806" w:rsidRPr="00114806" w:rsidRDefault="00114806" w:rsidP="00BA49DC">
      <w:pPr>
        <w:ind w:left="426" w:hanging="426"/>
        <w:rPr>
          <w:rFonts w:ascii="Arial" w:hAnsi="Arial" w:cs="Arial"/>
        </w:rPr>
      </w:pPr>
    </w:p>
    <w:p w14:paraId="5DDC7AB2" w14:textId="77777777" w:rsidR="00114806" w:rsidRPr="00114806" w:rsidRDefault="00114806" w:rsidP="00BA49DC">
      <w:pPr>
        <w:ind w:left="426" w:hanging="426"/>
        <w:rPr>
          <w:rFonts w:ascii="Arial" w:hAnsi="Arial" w:cs="Arial"/>
        </w:rPr>
      </w:pPr>
    </w:p>
    <w:p w14:paraId="6E5BF007" w14:textId="77777777" w:rsidR="00114806" w:rsidRPr="00114806" w:rsidRDefault="00114806" w:rsidP="00BA49DC">
      <w:pPr>
        <w:ind w:left="426" w:hanging="426"/>
        <w:rPr>
          <w:rFonts w:ascii="Arial" w:hAnsi="Arial" w:cs="Arial"/>
          <w:b/>
          <w:bCs/>
        </w:rPr>
      </w:pPr>
    </w:p>
    <w:p w14:paraId="581435ED" w14:textId="77777777" w:rsidR="00114806" w:rsidRPr="00114806" w:rsidRDefault="00114806" w:rsidP="00BA49DC">
      <w:pPr>
        <w:ind w:left="426" w:hanging="426"/>
        <w:rPr>
          <w:rFonts w:ascii="Arial" w:hAnsi="Arial" w:cs="Arial"/>
        </w:rPr>
      </w:pPr>
    </w:p>
    <w:p w14:paraId="1A65A8D4" w14:textId="77777777" w:rsidR="00114806" w:rsidRPr="00114806" w:rsidRDefault="00114806" w:rsidP="00BA49DC">
      <w:pPr>
        <w:ind w:left="426" w:hanging="426"/>
        <w:rPr>
          <w:rFonts w:ascii="Arial" w:hAnsi="Arial" w:cs="Arial"/>
        </w:rPr>
      </w:pPr>
    </w:p>
    <w:p w14:paraId="490A9DCA" w14:textId="77777777" w:rsidR="00114806" w:rsidRPr="00114806" w:rsidRDefault="00114806" w:rsidP="00BA49DC">
      <w:pPr>
        <w:ind w:left="426" w:hanging="426"/>
        <w:rPr>
          <w:rFonts w:ascii="Arial" w:hAnsi="Arial" w:cs="Arial"/>
        </w:rPr>
      </w:pPr>
    </w:p>
    <w:p w14:paraId="375420E1" w14:textId="77777777" w:rsidR="00114806" w:rsidRPr="00114806" w:rsidRDefault="00114806" w:rsidP="00BA49DC">
      <w:pPr>
        <w:ind w:left="426" w:hanging="426"/>
        <w:rPr>
          <w:rFonts w:ascii="Arial" w:hAnsi="Arial" w:cs="Arial"/>
        </w:rPr>
      </w:pPr>
    </w:p>
    <w:p w14:paraId="317E310E" w14:textId="77777777" w:rsidR="00114806" w:rsidRPr="00114806" w:rsidRDefault="00114806" w:rsidP="00BA49DC">
      <w:pPr>
        <w:ind w:left="426" w:hanging="426"/>
        <w:rPr>
          <w:rFonts w:ascii="Arial" w:hAnsi="Arial" w:cs="Arial"/>
        </w:rPr>
      </w:pPr>
    </w:p>
    <w:p w14:paraId="512CAD58" w14:textId="77777777" w:rsidR="00114806" w:rsidRPr="00114806" w:rsidRDefault="00114806" w:rsidP="00BA49DC">
      <w:pPr>
        <w:ind w:left="426" w:hanging="426"/>
        <w:rPr>
          <w:rFonts w:ascii="Arial" w:hAnsi="Arial" w:cs="Arial"/>
        </w:rPr>
      </w:pPr>
    </w:p>
    <w:p w14:paraId="3A02D8D8" w14:textId="77777777" w:rsidR="00114806" w:rsidRPr="00114806" w:rsidRDefault="00114806" w:rsidP="00BA49DC">
      <w:pPr>
        <w:ind w:left="426" w:hanging="426"/>
        <w:rPr>
          <w:rFonts w:ascii="Arial" w:hAnsi="Arial" w:cs="Arial"/>
        </w:rPr>
      </w:pPr>
    </w:p>
    <w:p w14:paraId="1A45A213" w14:textId="77777777" w:rsidR="00114806" w:rsidRPr="00114806" w:rsidRDefault="00114806" w:rsidP="00BA49DC">
      <w:pPr>
        <w:ind w:left="426" w:hanging="426"/>
        <w:rPr>
          <w:rFonts w:ascii="Arial" w:hAnsi="Arial" w:cs="Arial"/>
        </w:rPr>
      </w:pPr>
    </w:p>
    <w:p w14:paraId="7C6770F1" w14:textId="77777777" w:rsidR="00114806" w:rsidRPr="00114806" w:rsidRDefault="00114806" w:rsidP="00BA49DC">
      <w:pPr>
        <w:ind w:left="426" w:hanging="426"/>
        <w:rPr>
          <w:rFonts w:ascii="Arial" w:hAnsi="Arial" w:cs="Arial"/>
        </w:rPr>
      </w:pPr>
    </w:p>
    <w:p w14:paraId="2764B6AD" w14:textId="77777777" w:rsidR="00114806" w:rsidRPr="00114806" w:rsidRDefault="00114806" w:rsidP="00BA49DC">
      <w:pPr>
        <w:ind w:left="426" w:hanging="426"/>
        <w:rPr>
          <w:rFonts w:ascii="Arial" w:hAnsi="Arial" w:cs="Arial"/>
        </w:rPr>
      </w:pPr>
    </w:p>
    <w:p w14:paraId="5DC0DEB1" w14:textId="77777777" w:rsidR="00114806" w:rsidRPr="00114806" w:rsidRDefault="00114806" w:rsidP="00BA49DC">
      <w:pPr>
        <w:ind w:left="426" w:hanging="426"/>
        <w:rPr>
          <w:rFonts w:ascii="Arial" w:hAnsi="Arial" w:cs="Arial"/>
        </w:rPr>
      </w:pPr>
    </w:p>
    <w:p w14:paraId="4B2C0FF4" w14:textId="77777777" w:rsidR="00114806" w:rsidRPr="00114806" w:rsidRDefault="00114806" w:rsidP="00BA49DC">
      <w:pPr>
        <w:ind w:left="426" w:hanging="426"/>
        <w:rPr>
          <w:rFonts w:ascii="Arial" w:hAnsi="Arial" w:cs="Arial"/>
        </w:rPr>
      </w:pPr>
    </w:p>
    <w:p w14:paraId="746CF3CE" w14:textId="77777777" w:rsidR="00114806" w:rsidRPr="00114806" w:rsidRDefault="00114806" w:rsidP="00BA49DC">
      <w:pPr>
        <w:ind w:left="426" w:hanging="426"/>
        <w:rPr>
          <w:rFonts w:ascii="Arial" w:hAnsi="Arial" w:cs="Arial"/>
        </w:rPr>
      </w:pPr>
    </w:p>
    <w:p w14:paraId="12D222D2" w14:textId="77777777" w:rsidR="00114806" w:rsidRPr="00114806" w:rsidRDefault="00114806" w:rsidP="00BA49DC">
      <w:pPr>
        <w:ind w:left="426" w:hanging="426"/>
        <w:rPr>
          <w:rFonts w:ascii="Arial" w:hAnsi="Arial" w:cs="Arial"/>
        </w:rPr>
      </w:pPr>
    </w:p>
    <w:p w14:paraId="228E84DE" w14:textId="77777777" w:rsidR="00114806" w:rsidRPr="00114806" w:rsidRDefault="00114806" w:rsidP="00BA49DC">
      <w:pPr>
        <w:ind w:left="426" w:hanging="426"/>
        <w:rPr>
          <w:rFonts w:ascii="Arial" w:hAnsi="Arial" w:cs="Arial"/>
        </w:rPr>
      </w:pPr>
    </w:p>
    <w:p w14:paraId="508C036D" w14:textId="77777777" w:rsidR="00114806" w:rsidRPr="00114806" w:rsidRDefault="00114806" w:rsidP="00BA49DC">
      <w:pPr>
        <w:ind w:left="426" w:hanging="426"/>
        <w:rPr>
          <w:rFonts w:ascii="Arial" w:hAnsi="Arial" w:cs="Arial"/>
        </w:rPr>
      </w:pPr>
    </w:p>
    <w:p w14:paraId="266C5114" w14:textId="77777777" w:rsidR="00114806" w:rsidRPr="00114806" w:rsidRDefault="00114806" w:rsidP="00BA49DC">
      <w:pPr>
        <w:ind w:left="426" w:hanging="426"/>
        <w:rPr>
          <w:rFonts w:ascii="Arial" w:hAnsi="Arial" w:cs="Arial"/>
        </w:rPr>
      </w:pPr>
    </w:p>
    <w:p w14:paraId="246F35FF" w14:textId="77777777" w:rsidR="00114806" w:rsidRPr="00114806" w:rsidRDefault="00114806" w:rsidP="00BA49DC">
      <w:pPr>
        <w:ind w:left="426" w:hanging="426"/>
        <w:rPr>
          <w:rFonts w:ascii="Arial" w:hAnsi="Arial" w:cs="Arial"/>
        </w:rPr>
      </w:pPr>
    </w:p>
    <w:p w14:paraId="59774749" w14:textId="77777777" w:rsidR="00114806" w:rsidRPr="00BA49DC" w:rsidRDefault="00114806" w:rsidP="00BA49DC">
      <w:pPr>
        <w:ind w:left="426" w:hanging="426"/>
        <w:rPr>
          <w:rFonts w:ascii="Arial" w:hAnsi="Arial" w:cs="Arial"/>
          <w:b/>
          <w:bCs/>
        </w:rPr>
      </w:pPr>
      <w:r w:rsidRPr="00BA49DC">
        <w:rPr>
          <w:rFonts w:ascii="Arial" w:hAnsi="Arial" w:cs="Arial"/>
          <w:b/>
          <w:bCs/>
        </w:rPr>
        <w:t>CHAPTER -II  D,E &amp; F</w:t>
      </w:r>
    </w:p>
    <w:p w14:paraId="4FF69894" w14:textId="77777777" w:rsidR="00114806" w:rsidRPr="00114806" w:rsidRDefault="00114806" w:rsidP="00BA49DC">
      <w:pPr>
        <w:ind w:left="426" w:hanging="426"/>
        <w:rPr>
          <w:rFonts w:ascii="Arial" w:hAnsi="Arial" w:cs="Arial"/>
        </w:rPr>
      </w:pPr>
    </w:p>
    <w:p w14:paraId="42485688" w14:textId="77777777" w:rsidR="00114806" w:rsidRPr="00114806" w:rsidRDefault="00114806" w:rsidP="00BA49DC">
      <w:pPr>
        <w:ind w:left="426" w:hanging="426"/>
        <w:rPr>
          <w:rFonts w:ascii="Arial" w:hAnsi="Arial" w:cs="Arial"/>
        </w:rPr>
      </w:pPr>
    </w:p>
    <w:p w14:paraId="6C2C8768" w14:textId="77777777" w:rsidR="00114806" w:rsidRPr="00BA49DC" w:rsidRDefault="00114806" w:rsidP="00BA49DC">
      <w:pPr>
        <w:ind w:left="426" w:hanging="426"/>
        <w:rPr>
          <w:rFonts w:ascii="Arial" w:hAnsi="Arial" w:cs="Arial"/>
          <w:b/>
          <w:bCs/>
        </w:rPr>
      </w:pPr>
      <w:r w:rsidRPr="00BA49DC">
        <w:rPr>
          <w:rFonts w:ascii="Arial" w:hAnsi="Arial" w:cs="Arial"/>
          <w:b/>
          <w:bCs/>
        </w:rPr>
        <w:t>D</w:t>
      </w:r>
      <w:r w:rsidRPr="00BA49DC">
        <w:rPr>
          <w:rFonts w:ascii="Arial" w:hAnsi="Arial" w:cs="Arial"/>
          <w:b/>
          <w:bCs/>
        </w:rPr>
        <w:tab/>
      </w:r>
      <w:r w:rsidRPr="00BA49DC">
        <w:rPr>
          <w:rFonts w:ascii="Arial" w:hAnsi="Arial" w:cs="Arial"/>
          <w:b/>
          <w:bCs/>
        </w:rPr>
        <w:tab/>
      </w:r>
      <w:hyperlink w:anchor="STEAMDRY" w:history="1">
        <w:r w:rsidRPr="00BA49DC">
          <w:rPr>
            <w:rStyle w:val="Hyperlink"/>
            <w:rFonts w:ascii="Arial" w:hAnsi="Arial" w:cs="Arial"/>
            <w:b/>
            <w:bCs/>
          </w:rPr>
          <w:t>POLYMER STEAMING AND DRYING UNIT</w:t>
        </w:r>
      </w:hyperlink>
    </w:p>
    <w:p w14:paraId="03537F1F" w14:textId="77777777" w:rsidR="00114806" w:rsidRPr="00114806" w:rsidRDefault="00114806" w:rsidP="00BA49DC">
      <w:pPr>
        <w:ind w:left="426" w:hanging="426"/>
        <w:rPr>
          <w:rFonts w:ascii="Arial" w:hAnsi="Arial" w:cs="Arial"/>
        </w:rPr>
      </w:pPr>
    </w:p>
    <w:p w14:paraId="35406FC0" w14:textId="77777777" w:rsidR="00114806" w:rsidRPr="00114806" w:rsidRDefault="006B0921" w:rsidP="00BA49DC">
      <w:pPr>
        <w:ind w:left="426" w:hanging="426"/>
        <w:rPr>
          <w:rFonts w:ascii="Arial" w:hAnsi="Arial" w:cs="Arial"/>
        </w:rPr>
      </w:pPr>
      <w:hyperlink w:anchor="steamdryprocess" w:history="1">
        <w:r w:rsidR="00114806" w:rsidRPr="00114806">
          <w:rPr>
            <w:rStyle w:val="Hyperlink"/>
            <w:rFonts w:ascii="Arial" w:hAnsi="Arial" w:cs="Arial"/>
          </w:rPr>
          <w:t>PROCESS DESCRIPTION</w:t>
        </w:r>
      </w:hyperlink>
    </w:p>
    <w:p w14:paraId="040BE808" w14:textId="77777777" w:rsidR="00114806" w:rsidRPr="00114806" w:rsidRDefault="006B0921" w:rsidP="00BA49DC">
      <w:pPr>
        <w:ind w:left="426" w:hanging="426"/>
        <w:rPr>
          <w:rFonts w:ascii="Arial" w:hAnsi="Arial" w:cs="Arial"/>
        </w:rPr>
      </w:pPr>
      <w:hyperlink w:anchor="steamdrystartup" w:history="1">
        <w:r w:rsidR="00114806" w:rsidRPr="00114806">
          <w:rPr>
            <w:rStyle w:val="Hyperlink"/>
            <w:rFonts w:ascii="Arial" w:hAnsi="Arial" w:cs="Arial"/>
          </w:rPr>
          <w:t>START UP AND OPERATION</w:t>
        </w:r>
      </w:hyperlink>
    </w:p>
    <w:p w14:paraId="57D125C4" w14:textId="77777777" w:rsidR="00114806" w:rsidRPr="00114806" w:rsidRDefault="006B0921" w:rsidP="00BA49DC">
      <w:pPr>
        <w:ind w:left="426" w:hanging="426"/>
        <w:rPr>
          <w:rFonts w:ascii="Arial" w:hAnsi="Arial" w:cs="Arial"/>
        </w:rPr>
      </w:pPr>
      <w:hyperlink w:anchor="steamdryshutdown" w:history="1">
        <w:r w:rsidR="00114806" w:rsidRPr="00114806">
          <w:rPr>
            <w:rStyle w:val="Hyperlink"/>
            <w:rFonts w:ascii="Arial" w:hAnsi="Arial" w:cs="Arial"/>
          </w:rPr>
          <w:t>SHUTDOWN PROCEDURE</w:t>
        </w:r>
      </w:hyperlink>
    </w:p>
    <w:p w14:paraId="0DA2A626" w14:textId="77777777" w:rsidR="00114806" w:rsidRPr="00114806" w:rsidRDefault="006B0921" w:rsidP="00BA49DC">
      <w:pPr>
        <w:ind w:left="426" w:hanging="426"/>
        <w:rPr>
          <w:rFonts w:ascii="Arial" w:hAnsi="Arial" w:cs="Arial"/>
        </w:rPr>
      </w:pPr>
      <w:hyperlink w:anchor="alarmsteamdry" w:history="1">
        <w:r w:rsidR="00114806" w:rsidRPr="00114806">
          <w:rPr>
            <w:rStyle w:val="Hyperlink"/>
            <w:rFonts w:ascii="Arial" w:hAnsi="Arial" w:cs="Arial"/>
          </w:rPr>
          <w:t>LIST OF ALARMS</w:t>
        </w:r>
      </w:hyperlink>
    </w:p>
    <w:p w14:paraId="33CCC065" w14:textId="77777777" w:rsidR="00114806" w:rsidRPr="00114806" w:rsidRDefault="00114806" w:rsidP="00BA49DC">
      <w:pPr>
        <w:ind w:left="426" w:hanging="426"/>
        <w:rPr>
          <w:rFonts w:ascii="Arial" w:hAnsi="Arial" w:cs="Arial"/>
        </w:rPr>
      </w:pPr>
    </w:p>
    <w:p w14:paraId="50FDAC32" w14:textId="77777777" w:rsidR="00114806" w:rsidRPr="00BA49DC" w:rsidRDefault="00114806" w:rsidP="00BA49DC">
      <w:pPr>
        <w:ind w:left="426" w:hanging="426"/>
        <w:rPr>
          <w:rStyle w:val="Hyperlink"/>
          <w:rFonts w:ascii="Arial" w:hAnsi="Arial" w:cs="Arial"/>
          <w:b/>
          <w:bCs/>
        </w:rPr>
      </w:pPr>
      <w:r w:rsidRPr="00BA49DC">
        <w:rPr>
          <w:rFonts w:ascii="Arial" w:hAnsi="Arial" w:cs="Arial"/>
          <w:b/>
          <w:bCs/>
        </w:rPr>
        <w:t>E</w:t>
      </w:r>
      <w:r w:rsidRPr="00BA49DC">
        <w:rPr>
          <w:rFonts w:ascii="Arial" w:hAnsi="Arial" w:cs="Arial"/>
        </w:rPr>
        <w:t>.</w:t>
      </w:r>
      <w:r w:rsidRPr="00BA49DC">
        <w:rPr>
          <w:rFonts w:ascii="Arial" w:hAnsi="Arial" w:cs="Arial"/>
        </w:rPr>
        <w:tab/>
      </w:r>
      <w:r w:rsidRPr="00BA49DC">
        <w:rPr>
          <w:rFonts w:ascii="Arial" w:hAnsi="Arial" w:cs="Arial"/>
        </w:rPr>
        <w:tab/>
      </w:r>
      <w:r w:rsidRPr="00BA49DC">
        <w:rPr>
          <w:rFonts w:ascii="Arial" w:hAnsi="Arial" w:cs="Arial"/>
          <w:b/>
          <w:bCs/>
        </w:rPr>
        <w:fldChar w:fldCharType="begin"/>
      </w:r>
      <w:r w:rsidRPr="00BA49DC">
        <w:rPr>
          <w:rFonts w:ascii="Arial" w:hAnsi="Arial" w:cs="Arial"/>
          <w:b/>
          <w:bCs/>
        </w:rPr>
        <w:instrText xml:space="preserve"> HYPERLINK  \l "CONV" </w:instrText>
      </w:r>
      <w:r w:rsidRPr="00BA49DC">
        <w:rPr>
          <w:rFonts w:ascii="Arial" w:hAnsi="Arial" w:cs="Arial"/>
          <w:b/>
          <w:bCs/>
        </w:rPr>
        <w:fldChar w:fldCharType="separate"/>
      </w:r>
      <w:r w:rsidRPr="00BA49DC">
        <w:rPr>
          <w:rStyle w:val="Hyperlink"/>
          <w:rFonts w:ascii="Arial" w:hAnsi="Arial" w:cs="Arial"/>
          <w:b/>
          <w:bCs/>
        </w:rPr>
        <w:t xml:space="preserve">BEAD PNEUMATIC CONVEYING AND </w:t>
      </w:r>
    </w:p>
    <w:p w14:paraId="2EC3DB46" w14:textId="77777777" w:rsidR="00114806" w:rsidRPr="00BA49DC" w:rsidRDefault="00114806" w:rsidP="00BA49DC">
      <w:pPr>
        <w:ind w:left="426" w:hanging="426"/>
        <w:rPr>
          <w:rFonts w:ascii="Arial" w:hAnsi="Arial" w:cs="Arial"/>
          <w:b/>
          <w:bCs/>
        </w:rPr>
      </w:pPr>
      <w:r w:rsidRPr="00BA49DC">
        <w:rPr>
          <w:rStyle w:val="Hyperlink"/>
          <w:rFonts w:ascii="Arial" w:hAnsi="Arial" w:cs="Arial"/>
          <w:b/>
          <w:bCs/>
        </w:rPr>
        <w:t>POWDER STORAGE</w:t>
      </w:r>
      <w:r w:rsidRPr="00BA49DC">
        <w:rPr>
          <w:rFonts w:ascii="Arial" w:hAnsi="Arial" w:cs="Arial"/>
          <w:b/>
          <w:bCs/>
        </w:rPr>
        <w:fldChar w:fldCharType="end"/>
      </w:r>
    </w:p>
    <w:p w14:paraId="2ABFCF7E" w14:textId="77777777" w:rsidR="00114806" w:rsidRPr="00114806" w:rsidRDefault="00114806" w:rsidP="00BA49DC">
      <w:pPr>
        <w:ind w:left="426" w:hanging="426"/>
        <w:rPr>
          <w:rFonts w:ascii="Arial" w:hAnsi="Arial" w:cs="Arial"/>
          <w:b/>
          <w:bCs/>
        </w:rPr>
      </w:pPr>
    </w:p>
    <w:p w14:paraId="1B87DE0E" w14:textId="77777777" w:rsidR="00114806" w:rsidRPr="00114806" w:rsidRDefault="006B0921" w:rsidP="00BA49DC">
      <w:pPr>
        <w:ind w:left="426" w:hanging="426"/>
        <w:rPr>
          <w:rFonts w:ascii="Arial" w:hAnsi="Arial" w:cs="Arial"/>
        </w:rPr>
      </w:pPr>
      <w:hyperlink w:anchor="convprocess" w:history="1">
        <w:r w:rsidR="00114806" w:rsidRPr="00114806">
          <w:rPr>
            <w:rStyle w:val="Hyperlink"/>
            <w:rFonts w:ascii="Arial" w:hAnsi="Arial" w:cs="Arial"/>
          </w:rPr>
          <w:t>PROCESS DESCRIPTION</w:t>
        </w:r>
      </w:hyperlink>
    </w:p>
    <w:p w14:paraId="465E8B4A" w14:textId="77777777" w:rsidR="00114806" w:rsidRPr="00114806" w:rsidRDefault="006B0921" w:rsidP="00BA49DC">
      <w:pPr>
        <w:ind w:left="426" w:hanging="426"/>
        <w:rPr>
          <w:rFonts w:ascii="Arial" w:hAnsi="Arial" w:cs="Arial"/>
        </w:rPr>
      </w:pPr>
      <w:hyperlink w:anchor="convstartup" w:history="1">
        <w:r w:rsidR="00114806" w:rsidRPr="00114806">
          <w:rPr>
            <w:rStyle w:val="Hyperlink"/>
            <w:rFonts w:ascii="Arial" w:hAnsi="Arial" w:cs="Arial"/>
          </w:rPr>
          <w:t>START UP AND OPERATION</w:t>
        </w:r>
      </w:hyperlink>
    </w:p>
    <w:p w14:paraId="3412654F" w14:textId="77777777" w:rsidR="00114806" w:rsidRPr="00114806" w:rsidRDefault="006B0921" w:rsidP="00BA49DC">
      <w:pPr>
        <w:ind w:left="426" w:hanging="426"/>
        <w:rPr>
          <w:rFonts w:ascii="Arial" w:hAnsi="Arial" w:cs="Arial"/>
        </w:rPr>
      </w:pPr>
      <w:hyperlink w:anchor="alarmconv" w:history="1">
        <w:r w:rsidR="00114806" w:rsidRPr="00114806">
          <w:rPr>
            <w:rStyle w:val="Hyperlink"/>
            <w:rFonts w:ascii="Arial" w:hAnsi="Arial" w:cs="Arial"/>
          </w:rPr>
          <w:t>LIST OF ALARMS</w:t>
        </w:r>
      </w:hyperlink>
    </w:p>
    <w:p w14:paraId="40C54FDB" w14:textId="77777777" w:rsidR="00114806" w:rsidRPr="00BA49DC" w:rsidRDefault="00114806" w:rsidP="00BA49DC">
      <w:pPr>
        <w:ind w:left="426" w:hanging="426"/>
        <w:rPr>
          <w:rFonts w:ascii="Arial" w:hAnsi="Arial" w:cs="Arial"/>
          <w:b/>
          <w:bCs/>
        </w:rPr>
      </w:pPr>
      <w:r w:rsidRPr="00BA49DC">
        <w:rPr>
          <w:rFonts w:ascii="Arial" w:hAnsi="Arial" w:cs="Arial"/>
          <w:b/>
          <w:bCs/>
        </w:rPr>
        <w:t>F.</w:t>
      </w:r>
      <w:r w:rsidRPr="00BA49DC">
        <w:rPr>
          <w:rFonts w:ascii="Arial" w:hAnsi="Arial" w:cs="Arial"/>
          <w:b/>
          <w:bCs/>
        </w:rPr>
        <w:tab/>
      </w:r>
      <w:r w:rsidRPr="00BA49DC">
        <w:rPr>
          <w:rFonts w:ascii="Arial" w:hAnsi="Arial" w:cs="Arial"/>
          <w:b/>
          <w:bCs/>
        </w:rPr>
        <w:tab/>
      </w:r>
      <w:hyperlink w:anchor="EXTDR" w:history="1">
        <w:r w:rsidRPr="00BA49DC">
          <w:rPr>
            <w:rStyle w:val="Hyperlink"/>
            <w:rFonts w:ascii="Arial" w:hAnsi="Arial" w:cs="Arial"/>
            <w:b/>
            <w:bCs/>
          </w:rPr>
          <w:t>ADDITIVE METERING AND EXTRUSION</w:t>
        </w:r>
      </w:hyperlink>
    </w:p>
    <w:p w14:paraId="6C955B53" w14:textId="77777777" w:rsidR="00114806" w:rsidRPr="00114806" w:rsidRDefault="00114806" w:rsidP="00BA49DC">
      <w:pPr>
        <w:ind w:left="426" w:hanging="426"/>
        <w:rPr>
          <w:rFonts w:ascii="Arial" w:hAnsi="Arial" w:cs="Arial"/>
        </w:rPr>
      </w:pPr>
    </w:p>
    <w:p w14:paraId="38DD6608" w14:textId="77777777" w:rsidR="00114806" w:rsidRPr="00114806" w:rsidRDefault="006B0921" w:rsidP="00BA49DC">
      <w:pPr>
        <w:ind w:left="426" w:hanging="426"/>
        <w:rPr>
          <w:rFonts w:ascii="Arial" w:hAnsi="Arial" w:cs="Arial"/>
        </w:rPr>
      </w:pPr>
      <w:hyperlink w:anchor="extrdrprocess" w:history="1">
        <w:r w:rsidR="00114806" w:rsidRPr="00114806">
          <w:rPr>
            <w:rStyle w:val="Hyperlink"/>
            <w:rFonts w:ascii="Arial" w:hAnsi="Arial" w:cs="Arial"/>
          </w:rPr>
          <w:t>PROCESS DESCRIPTION</w:t>
        </w:r>
      </w:hyperlink>
    </w:p>
    <w:p w14:paraId="20A00385"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55520" behindDoc="0" locked="0" layoutInCell="1" allowOverlap="1" wp14:anchorId="0B7DCA38" wp14:editId="73C37792">
                <wp:simplePos x="0" y="0"/>
                <wp:positionH relativeFrom="column">
                  <wp:posOffset>5314950</wp:posOffset>
                </wp:positionH>
                <wp:positionV relativeFrom="paragraph">
                  <wp:posOffset>6985</wp:posOffset>
                </wp:positionV>
                <wp:extent cx="1200150" cy="914400"/>
                <wp:effectExtent l="38100" t="17145" r="38100" b="11430"/>
                <wp:wrapNone/>
                <wp:docPr id="1066" name="Group 10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067" name="AutoShape 936"/>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068" name="Text Box 937"/>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30F023A7"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079482AE" w14:textId="77777777" w:rsidR="006B0921" w:rsidRDefault="006B0921" w:rsidP="00114806">
                              <w:pPr>
                                <w:jc w:val="center"/>
                                <w:rPr>
                                  <w:rStyle w:val="Hyperlink"/>
                                  <w:b/>
                                  <w:bCs/>
                                  <w:sz w:val="16"/>
                                </w:rPr>
                              </w:pPr>
                              <w:r>
                                <w:rPr>
                                  <w:rStyle w:val="Hyperlink"/>
                                  <w:b/>
                                  <w:bCs/>
                                  <w:sz w:val="16"/>
                                </w:rPr>
                                <w:t>TO</w:t>
                              </w:r>
                            </w:p>
                            <w:p w14:paraId="67660BD9"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DCA38" id="Group 1066" o:spid="_x0000_s1041" style="position:absolute;left:0;text-align:left;margin-left:418.5pt;margin-top:.55pt;width:94.5pt;height:1in;z-index:251755520"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">
                <v:shape id="AutoShape 936" o:spid="_x0000_s1042"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" fillcolor="aqua" strokecolor="aqua"/>
                <v:shape id="Text Box 937" o:spid="_x0000_s1043"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" fillcolor="aqua" strokecolor="aqua">
                  <v:textbox>
                    <w:txbxContent>
                      <w:p w14:paraId="30F023A7"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079482AE" w14:textId="77777777" w:rsidR="006B0921" w:rsidRDefault="006B0921" w:rsidP="00114806">
                        <w:pPr>
                          <w:jc w:val="center"/>
                          <w:rPr>
                            <w:rStyle w:val="Hyperlink"/>
                            <w:b/>
                            <w:bCs/>
                            <w:sz w:val="16"/>
                          </w:rPr>
                        </w:pPr>
                        <w:r>
                          <w:rPr>
                            <w:rStyle w:val="Hyperlink"/>
                            <w:b/>
                            <w:bCs/>
                            <w:sz w:val="16"/>
                          </w:rPr>
                          <w:t>TO</w:t>
                        </w:r>
                      </w:p>
                      <w:p w14:paraId="67660BD9"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hyperlink w:anchor="extrdrstartup" w:history="1">
        <w:r w:rsidRPr="00114806">
          <w:rPr>
            <w:rStyle w:val="Hyperlink"/>
            <w:rFonts w:ascii="Arial" w:hAnsi="Arial" w:cs="Arial"/>
          </w:rPr>
          <w:t>START UP AND OPERATION</w:t>
        </w:r>
      </w:hyperlink>
    </w:p>
    <w:p w14:paraId="35B3CB27" w14:textId="77777777" w:rsidR="00114806" w:rsidRPr="00114806" w:rsidRDefault="006B0921" w:rsidP="00BA49DC">
      <w:pPr>
        <w:ind w:left="426" w:hanging="426"/>
        <w:rPr>
          <w:rFonts w:ascii="Arial" w:hAnsi="Arial" w:cs="Arial"/>
        </w:rPr>
      </w:pPr>
      <w:hyperlink w:anchor="extrdrshutdown" w:history="1">
        <w:r w:rsidR="00114806" w:rsidRPr="00114806">
          <w:rPr>
            <w:rStyle w:val="Hyperlink"/>
            <w:rFonts w:ascii="Arial" w:hAnsi="Arial" w:cs="Arial"/>
          </w:rPr>
          <w:t>SHUTDOWN PROCEDURE</w:t>
        </w:r>
      </w:hyperlink>
    </w:p>
    <w:p w14:paraId="4D8555BC" w14:textId="77777777" w:rsidR="00114806" w:rsidRPr="00114806" w:rsidRDefault="006B0921" w:rsidP="00BA49DC">
      <w:pPr>
        <w:ind w:left="426" w:hanging="426"/>
        <w:rPr>
          <w:rFonts w:ascii="Arial" w:hAnsi="Arial" w:cs="Arial"/>
        </w:rPr>
      </w:pPr>
      <w:hyperlink w:anchor="extrdrinterlock" w:history="1">
        <w:r w:rsidR="00114806" w:rsidRPr="00114806">
          <w:rPr>
            <w:rStyle w:val="Hyperlink"/>
            <w:rFonts w:ascii="Arial" w:hAnsi="Arial" w:cs="Arial"/>
          </w:rPr>
          <w:t>EXTRUDER INTERLOCKS</w:t>
        </w:r>
      </w:hyperlink>
    </w:p>
    <w:p w14:paraId="0F36DA7A" w14:textId="77777777" w:rsidR="00114806" w:rsidRPr="00114806" w:rsidRDefault="006B0921" w:rsidP="00BA49DC">
      <w:pPr>
        <w:ind w:left="426" w:hanging="426"/>
        <w:rPr>
          <w:rFonts w:ascii="Arial" w:hAnsi="Arial" w:cs="Arial"/>
        </w:rPr>
      </w:pPr>
      <w:hyperlink w:anchor="ALARMEXTRDR" w:history="1">
        <w:r w:rsidR="00114806" w:rsidRPr="00114806">
          <w:rPr>
            <w:rStyle w:val="Hyperlink"/>
            <w:rFonts w:ascii="Arial" w:hAnsi="Arial" w:cs="Arial"/>
          </w:rPr>
          <w:t>LIST OF ALARMS</w:t>
        </w:r>
      </w:hyperlink>
    </w:p>
    <w:p w14:paraId="4668313E" w14:textId="77777777" w:rsidR="00114806" w:rsidRPr="00114806" w:rsidRDefault="00114806" w:rsidP="00BA49DC">
      <w:pPr>
        <w:ind w:left="426" w:hanging="426"/>
        <w:rPr>
          <w:rFonts w:ascii="Arial" w:hAnsi="Arial" w:cs="Arial"/>
        </w:rPr>
      </w:pPr>
    </w:p>
    <w:p w14:paraId="2635F6D6" w14:textId="77777777" w:rsidR="00114806" w:rsidRPr="00114806" w:rsidRDefault="00114806" w:rsidP="00BA49DC">
      <w:pPr>
        <w:ind w:left="426" w:hanging="426"/>
        <w:rPr>
          <w:rFonts w:ascii="Arial" w:hAnsi="Arial" w:cs="Arial"/>
        </w:rPr>
      </w:pPr>
    </w:p>
    <w:p w14:paraId="7F4B2503" w14:textId="77777777" w:rsidR="00114806" w:rsidRPr="00114806" w:rsidRDefault="00114806" w:rsidP="00BA49DC">
      <w:pPr>
        <w:ind w:left="426" w:hanging="426"/>
        <w:rPr>
          <w:rFonts w:ascii="Arial" w:hAnsi="Arial" w:cs="Arial"/>
        </w:rPr>
      </w:pPr>
    </w:p>
    <w:p w14:paraId="00D7E9EA" w14:textId="77777777" w:rsidR="00114806" w:rsidRPr="00114806" w:rsidRDefault="00114806" w:rsidP="00BA49DC">
      <w:pPr>
        <w:ind w:left="426" w:hanging="426"/>
        <w:rPr>
          <w:rFonts w:ascii="Arial" w:hAnsi="Arial" w:cs="Arial"/>
          <w:b/>
          <w:bCs/>
        </w:rPr>
      </w:pPr>
    </w:p>
    <w:p w14:paraId="7635795E" w14:textId="72B3EFB7" w:rsidR="00114806" w:rsidRPr="00114806" w:rsidRDefault="00114806" w:rsidP="00C023BD">
      <w:pPr>
        <w:pStyle w:val="Heading1"/>
        <w:numPr>
          <w:ilvl w:val="1"/>
          <w:numId w:val="2"/>
        </w:numPr>
        <w:jc w:val="left"/>
        <w:rPr>
          <w:rFonts w:ascii="Arial" w:hAnsi="Arial" w:cs="Arial"/>
        </w:rPr>
      </w:pPr>
      <w:bookmarkStart w:id="235" w:name="STEAMDRY"/>
      <w:bookmarkStart w:id="236" w:name="_Toc94797329"/>
      <w:bookmarkEnd w:id="235"/>
      <w:r w:rsidRPr="00114806">
        <w:rPr>
          <w:rFonts w:ascii="Arial" w:hAnsi="Arial" w:cs="Arial"/>
        </w:rPr>
        <w:t>POLYMER STEAMING AND DRYING UNIT</w:t>
      </w:r>
      <w:bookmarkEnd w:id="236"/>
    </w:p>
    <w:p w14:paraId="7C7DF04D" w14:textId="77777777" w:rsidR="00114806" w:rsidRPr="00114806" w:rsidRDefault="00114806" w:rsidP="00BA49DC">
      <w:pPr>
        <w:ind w:left="426" w:hanging="426"/>
        <w:rPr>
          <w:rFonts w:ascii="Arial" w:hAnsi="Arial" w:cs="Arial"/>
        </w:rPr>
      </w:pPr>
    </w:p>
    <w:p w14:paraId="0678A799" w14:textId="30DAB190" w:rsidR="00114806" w:rsidRPr="00BA49DC" w:rsidRDefault="00114806" w:rsidP="00BA49DC">
      <w:pPr>
        <w:ind w:left="426" w:hanging="426"/>
        <w:rPr>
          <w:rFonts w:ascii="Arial" w:hAnsi="Arial" w:cs="Arial"/>
        </w:rPr>
      </w:pPr>
      <w:bookmarkStart w:id="237" w:name="steamdryprocess"/>
      <w:bookmarkEnd w:id="237"/>
      <w:r w:rsidRPr="00BA49DC">
        <w:rPr>
          <w:rFonts w:ascii="Arial" w:hAnsi="Arial" w:cs="Arial"/>
        </w:rPr>
        <w:t>Process Description:</w:t>
      </w:r>
    </w:p>
    <w:p w14:paraId="5DC2422A" w14:textId="77777777" w:rsidR="00114806" w:rsidRPr="00114806" w:rsidRDefault="00114806" w:rsidP="00BA49DC">
      <w:pPr>
        <w:ind w:left="426" w:hanging="426"/>
        <w:rPr>
          <w:rFonts w:ascii="Arial" w:hAnsi="Arial" w:cs="Arial"/>
        </w:rPr>
      </w:pPr>
    </w:p>
    <w:p w14:paraId="00713E32" w14:textId="1FE22EC0" w:rsidR="00114806" w:rsidRPr="00BA49DC" w:rsidRDefault="00114806" w:rsidP="00BA49DC">
      <w:pPr>
        <w:ind w:left="426" w:hanging="426"/>
        <w:rPr>
          <w:rFonts w:ascii="Arial" w:hAnsi="Arial" w:cs="Arial"/>
        </w:rPr>
      </w:pPr>
      <w:r w:rsidRPr="00BA49DC">
        <w:rPr>
          <w:rFonts w:ascii="Arial" w:hAnsi="Arial" w:cs="Arial"/>
        </w:rPr>
        <w:t>Polymer steaming:</w:t>
      </w:r>
    </w:p>
    <w:p w14:paraId="136BBE16" w14:textId="77777777" w:rsidR="00114806" w:rsidRPr="00114806" w:rsidRDefault="00114806" w:rsidP="00BA49DC">
      <w:pPr>
        <w:ind w:left="426" w:hanging="426"/>
        <w:rPr>
          <w:rFonts w:ascii="Arial" w:hAnsi="Arial" w:cs="Arial"/>
        </w:rPr>
      </w:pPr>
    </w:p>
    <w:p w14:paraId="27681522" w14:textId="1BD7B066" w:rsidR="00114806" w:rsidRPr="00BA49DC" w:rsidRDefault="00114806" w:rsidP="00BA49DC">
      <w:pPr>
        <w:ind w:left="426" w:hanging="426"/>
        <w:rPr>
          <w:rFonts w:ascii="Arial" w:hAnsi="Arial" w:cs="Arial"/>
        </w:rPr>
      </w:pPr>
      <w:r w:rsidRPr="00BA49DC">
        <w:rPr>
          <w:rFonts w:ascii="Arial" w:hAnsi="Arial" w:cs="Arial"/>
        </w:rPr>
        <w:t>This unit includes:</w:t>
      </w:r>
    </w:p>
    <w:p w14:paraId="5EFF6EBD" w14:textId="77777777" w:rsidR="00114806" w:rsidRPr="00114806" w:rsidRDefault="00114806" w:rsidP="00BA49DC">
      <w:pPr>
        <w:ind w:left="426" w:hanging="426"/>
        <w:rPr>
          <w:rFonts w:ascii="Arial" w:hAnsi="Arial" w:cs="Arial"/>
        </w:rPr>
      </w:pPr>
    </w:p>
    <w:p w14:paraId="08481F65" w14:textId="68847AD9" w:rsidR="00114806" w:rsidRPr="00114806" w:rsidRDefault="00114806" w:rsidP="00BA49DC">
      <w:pPr>
        <w:ind w:left="426" w:hanging="426"/>
        <w:rPr>
          <w:rFonts w:ascii="Arial" w:hAnsi="Arial" w:cs="Arial"/>
        </w:rPr>
      </w:pPr>
      <w:r w:rsidRPr="00114806">
        <w:rPr>
          <w:rFonts w:ascii="Arial" w:hAnsi="Arial" w:cs="Arial"/>
        </w:rPr>
        <w:t>Steaming fluid bed FB 501.</w:t>
      </w:r>
      <w:ins w:id="238" w:author="Rahul R Menon" w:date="2022-03-24T12:16:00Z">
        <w:r w:rsidR="00580A2F">
          <w:rPr>
            <w:rFonts w:ascii="Arial" w:hAnsi="Arial" w:cs="Arial"/>
          </w:rPr>
          <w:t>( in 2010 fluidized bed replaced with higher capacity plug flow type steamer to cater for increased plant load and better hydrocarbon stripping from powder. This avoided hydrocarbon ingress to downstream with potential for flammable mixture in pellet silos)</w:t>
        </w:r>
      </w:ins>
    </w:p>
    <w:p w14:paraId="51E90F80" w14:textId="4C10BE2D" w:rsidR="00114806" w:rsidRPr="00114806" w:rsidRDefault="00114806" w:rsidP="00BA49DC">
      <w:pPr>
        <w:ind w:left="426" w:hanging="426"/>
        <w:rPr>
          <w:rFonts w:ascii="Arial" w:hAnsi="Arial" w:cs="Arial"/>
        </w:rPr>
      </w:pPr>
      <w:del w:id="239" w:author="Rahul R Menon" w:date="2022-03-24T12:18:00Z">
        <w:r w:rsidRPr="00114806" w:rsidDel="00580A2F">
          <w:rPr>
            <w:rFonts w:ascii="Arial" w:hAnsi="Arial" w:cs="Arial"/>
          </w:rPr>
          <w:delText>Steamer cyclone activator  501</w:delText>
        </w:r>
      </w:del>
      <w:r w:rsidRPr="00114806">
        <w:rPr>
          <w:rFonts w:ascii="Arial" w:hAnsi="Arial" w:cs="Arial"/>
        </w:rPr>
        <w:t>.</w:t>
      </w:r>
    </w:p>
    <w:p w14:paraId="750488F9" w14:textId="77777777" w:rsidR="00114806" w:rsidRPr="00114806" w:rsidRDefault="00114806" w:rsidP="00BA49DC">
      <w:pPr>
        <w:ind w:left="426" w:hanging="426"/>
        <w:rPr>
          <w:rFonts w:ascii="Arial" w:hAnsi="Arial" w:cs="Arial"/>
        </w:rPr>
      </w:pPr>
      <w:r w:rsidRPr="00114806">
        <w:rPr>
          <w:rFonts w:ascii="Arial" w:hAnsi="Arial" w:cs="Arial"/>
        </w:rPr>
        <w:t>Steamer cyclone WC 501.</w:t>
      </w:r>
    </w:p>
    <w:p w14:paraId="4A07B2BD" w14:textId="77777777" w:rsidR="00114806" w:rsidRPr="00114806" w:rsidRDefault="00114806" w:rsidP="00BA49DC">
      <w:pPr>
        <w:ind w:left="426" w:hanging="426"/>
        <w:rPr>
          <w:rFonts w:ascii="Arial" w:hAnsi="Arial" w:cs="Arial"/>
        </w:rPr>
      </w:pPr>
      <w:r w:rsidRPr="00114806">
        <w:rPr>
          <w:rFonts w:ascii="Arial" w:hAnsi="Arial" w:cs="Arial"/>
        </w:rPr>
        <w:t>Steamer scrubber C 501.</w:t>
      </w:r>
    </w:p>
    <w:p w14:paraId="2460E749" w14:textId="77777777" w:rsidR="00114806" w:rsidRPr="00114806" w:rsidRDefault="00114806" w:rsidP="00BA49DC">
      <w:pPr>
        <w:ind w:left="426" w:hanging="426"/>
        <w:rPr>
          <w:rFonts w:ascii="Arial" w:hAnsi="Arial" w:cs="Arial"/>
        </w:rPr>
      </w:pPr>
      <w:r w:rsidRPr="00114806">
        <w:rPr>
          <w:rFonts w:ascii="Arial" w:hAnsi="Arial" w:cs="Arial"/>
        </w:rPr>
        <w:t>C-501 condenser E 501.</w:t>
      </w:r>
    </w:p>
    <w:p w14:paraId="3495A134" w14:textId="77777777" w:rsidR="00114806" w:rsidRPr="00114806" w:rsidRDefault="00114806" w:rsidP="00BA49DC">
      <w:pPr>
        <w:ind w:left="426" w:hanging="426"/>
        <w:rPr>
          <w:rFonts w:ascii="Arial" w:hAnsi="Arial" w:cs="Arial"/>
        </w:rPr>
      </w:pPr>
      <w:r w:rsidRPr="00114806">
        <w:rPr>
          <w:rFonts w:ascii="Arial" w:hAnsi="Arial" w:cs="Arial"/>
        </w:rPr>
        <w:lastRenderedPageBreak/>
        <w:t>Steamer scrubber pumps P 501 A/S.</w:t>
      </w:r>
    </w:p>
    <w:p w14:paraId="6B561EE1" w14:textId="77777777" w:rsidR="00114806" w:rsidRPr="00114806" w:rsidRDefault="00114806" w:rsidP="00BA49DC">
      <w:pPr>
        <w:ind w:left="426" w:hanging="426"/>
        <w:rPr>
          <w:rFonts w:ascii="Arial" w:hAnsi="Arial" w:cs="Arial"/>
        </w:rPr>
      </w:pPr>
    </w:p>
    <w:p w14:paraId="61EB9985" w14:textId="7BED9417" w:rsidR="00114806" w:rsidRPr="00BA49DC" w:rsidRDefault="00114806" w:rsidP="00BA49DC">
      <w:pPr>
        <w:ind w:left="426" w:hanging="426"/>
        <w:rPr>
          <w:rFonts w:ascii="Arial" w:hAnsi="Arial" w:cs="Arial"/>
        </w:rPr>
      </w:pPr>
      <w:r w:rsidRPr="00BA49DC">
        <w:rPr>
          <w:rFonts w:ascii="Arial" w:hAnsi="Arial" w:cs="Arial"/>
        </w:rPr>
        <w:t xml:space="preserve">The polymer discharged from the bottom of the bag filter F 301 flows – by gravity – into the steaming fluid bed FB 501.  This consists of a vertical – cylindrical vessel (11 m3 volume) fitted with a steam heating jacket, where the polymer </w:t>
      </w:r>
      <w:del w:id="240" w:author="Rahul R Menon" w:date="2022-03-24T12:04:00Z">
        <w:r w:rsidRPr="00BA49DC" w:rsidDel="00CE1295">
          <w:rPr>
            <w:rFonts w:ascii="Arial" w:hAnsi="Arial" w:cs="Arial"/>
          </w:rPr>
          <w:delText>is fluidized  by a</w:delText>
        </w:r>
      </w:del>
      <w:ins w:id="241" w:author="Rahul R Menon" w:date="2022-03-24T12:04:00Z">
        <w:r w:rsidR="00CE1295">
          <w:rPr>
            <w:rFonts w:ascii="Arial" w:hAnsi="Arial" w:cs="Arial"/>
          </w:rPr>
          <w:t>comes in contact with</w:t>
        </w:r>
      </w:ins>
      <w:r w:rsidRPr="00BA49DC">
        <w:rPr>
          <w:rFonts w:ascii="Arial" w:hAnsi="Arial" w:cs="Arial"/>
        </w:rPr>
        <w:t xml:space="preserve"> steam stream sent to the bottom through a drilled plate.</w:t>
      </w:r>
    </w:p>
    <w:p w14:paraId="266D5FDB" w14:textId="77777777" w:rsidR="00114806" w:rsidRPr="00114806" w:rsidRDefault="00114806" w:rsidP="00BA49DC">
      <w:pPr>
        <w:ind w:left="426" w:hanging="426"/>
        <w:rPr>
          <w:rFonts w:ascii="Arial" w:hAnsi="Arial" w:cs="Arial"/>
        </w:rPr>
      </w:pPr>
    </w:p>
    <w:p w14:paraId="4D03148C" w14:textId="25EB0CD0" w:rsidR="00114806" w:rsidRPr="00BA49DC" w:rsidRDefault="00114806" w:rsidP="00BA49DC">
      <w:pPr>
        <w:ind w:left="426" w:hanging="426"/>
        <w:rPr>
          <w:rFonts w:ascii="Arial" w:hAnsi="Arial" w:cs="Arial"/>
        </w:rPr>
      </w:pPr>
      <w:r w:rsidRPr="00BA49DC">
        <w:rPr>
          <w:rFonts w:ascii="Arial" w:hAnsi="Arial" w:cs="Arial"/>
        </w:rPr>
        <w:t>The steam flow rate is regulated by F</w:t>
      </w:r>
      <w:ins w:id="242" w:author="Rahul R Menon" w:date="2022-03-24T12:05:00Z">
        <w:r w:rsidR="00CE1295">
          <w:rPr>
            <w:rFonts w:ascii="Arial" w:hAnsi="Arial" w:cs="Arial"/>
          </w:rPr>
          <w:t>I</w:t>
        </w:r>
      </w:ins>
      <w:del w:id="243" w:author="Rahul R Menon" w:date="2022-03-24T12:05:00Z">
        <w:r w:rsidRPr="00BA49DC" w:rsidDel="00CE1295">
          <w:rPr>
            <w:rFonts w:ascii="Arial" w:hAnsi="Arial" w:cs="Arial"/>
          </w:rPr>
          <w:delText>R</w:delText>
        </w:r>
      </w:del>
      <w:r w:rsidRPr="00BA49DC">
        <w:rPr>
          <w:rFonts w:ascii="Arial" w:hAnsi="Arial" w:cs="Arial"/>
        </w:rPr>
        <w:t>C 2901 and</w:t>
      </w:r>
      <w:ins w:id="244" w:author="Rahul R Menon" w:date="2022-03-24T12:05:00Z">
        <w:r w:rsidR="00CE1295">
          <w:rPr>
            <w:rFonts w:ascii="Arial" w:hAnsi="Arial" w:cs="Arial"/>
          </w:rPr>
          <w:t xml:space="preserve"> mainteain about 600 kg/hr</w:t>
        </w:r>
      </w:ins>
      <w:r w:rsidRPr="00BA49DC">
        <w:rPr>
          <w:rFonts w:ascii="Arial" w:hAnsi="Arial" w:cs="Arial"/>
        </w:rPr>
        <w:t xml:space="preserve"> </w:t>
      </w:r>
    </w:p>
    <w:p w14:paraId="0A381D59" w14:textId="77777777" w:rsidR="00114806" w:rsidRPr="00114806" w:rsidRDefault="00114806" w:rsidP="00BA49DC">
      <w:pPr>
        <w:ind w:left="426" w:hanging="426"/>
        <w:rPr>
          <w:rFonts w:ascii="Arial" w:hAnsi="Arial" w:cs="Arial"/>
        </w:rPr>
      </w:pPr>
    </w:p>
    <w:p w14:paraId="67B6BDA3" w14:textId="77777777" w:rsidR="00114806" w:rsidRPr="00114806" w:rsidRDefault="00114806" w:rsidP="00BA49DC">
      <w:pPr>
        <w:ind w:left="426" w:hanging="426"/>
        <w:rPr>
          <w:rFonts w:ascii="Arial" w:hAnsi="Arial" w:cs="Arial"/>
        </w:rPr>
      </w:pPr>
    </w:p>
    <w:p w14:paraId="6895FBAA" w14:textId="23E2D46C" w:rsidR="00114806" w:rsidRPr="00BA49DC" w:rsidRDefault="00114806" w:rsidP="00BA49DC">
      <w:pPr>
        <w:ind w:left="426" w:hanging="426"/>
        <w:rPr>
          <w:rFonts w:ascii="Arial" w:hAnsi="Arial" w:cs="Arial"/>
        </w:rPr>
      </w:pPr>
      <w:r w:rsidRPr="00BA49DC">
        <w:rPr>
          <w:rFonts w:ascii="Arial" w:hAnsi="Arial" w:cs="Arial"/>
        </w:rPr>
        <w:t>The discharge takes place from a small central boot, which is fluidized on the bottom with a steam flow adjusted by F</w:t>
      </w:r>
      <w:ins w:id="245" w:author="Rahul R Menon" w:date="2022-03-24T12:06:00Z">
        <w:r w:rsidR="00CE1295">
          <w:rPr>
            <w:rFonts w:ascii="Arial" w:hAnsi="Arial" w:cs="Arial"/>
          </w:rPr>
          <w:t>I</w:t>
        </w:r>
      </w:ins>
      <w:del w:id="246" w:author="Rahul R Menon" w:date="2022-03-24T12:06:00Z">
        <w:r w:rsidRPr="00BA49DC" w:rsidDel="00CE1295">
          <w:rPr>
            <w:rFonts w:ascii="Arial" w:hAnsi="Arial" w:cs="Arial"/>
          </w:rPr>
          <w:delText>R</w:delText>
        </w:r>
      </w:del>
      <w:r w:rsidRPr="00BA49DC">
        <w:rPr>
          <w:rFonts w:ascii="Arial" w:hAnsi="Arial" w:cs="Arial"/>
        </w:rPr>
        <w:t>C 2902</w:t>
      </w:r>
      <w:ins w:id="247" w:author="Rahul R Menon" w:date="2022-03-24T12:06:00Z">
        <w:r w:rsidR="00CE1295">
          <w:rPr>
            <w:rFonts w:ascii="Arial" w:hAnsi="Arial" w:cs="Arial"/>
          </w:rPr>
          <w:t xml:space="preserve"> maintaining a flow of 250 kg/hr</w:t>
        </w:r>
      </w:ins>
      <w:r w:rsidRPr="00BA49DC">
        <w:rPr>
          <w:rFonts w:ascii="Arial" w:hAnsi="Arial" w:cs="Arial"/>
        </w:rPr>
        <w:t>.</w:t>
      </w:r>
    </w:p>
    <w:p w14:paraId="5CE4A6B6" w14:textId="77777777" w:rsidR="00114806" w:rsidRPr="00114806" w:rsidRDefault="00114806" w:rsidP="00BA49DC">
      <w:pPr>
        <w:ind w:left="426" w:hanging="426"/>
        <w:rPr>
          <w:rFonts w:ascii="Arial" w:hAnsi="Arial" w:cs="Arial"/>
        </w:rPr>
      </w:pPr>
    </w:p>
    <w:p w14:paraId="4ADC7AEB" w14:textId="77777777" w:rsidR="00114806" w:rsidRPr="00BA49DC" w:rsidRDefault="00114806" w:rsidP="00BA49DC">
      <w:pPr>
        <w:ind w:left="426" w:hanging="426"/>
        <w:rPr>
          <w:rFonts w:ascii="Arial" w:hAnsi="Arial" w:cs="Arial"/>
        </w:rPr>
      </w:pPr>
      <w:r w:rsidRPr="00BA49DC">
        <w:rPr>
          <w:rFonts w:ascii="Arial" w:hAnsi="Arial" w:cs="Arial"/>
        </w:rPr>
        <w:t>The polymer residence time is in such a way as to ensure the deactivation of the catalyst and the stripping of the monomers.</w:t>
      </w:r>
    </w:p>
    <w:p w14:paraId="07646B4E" w14:textId="77777777" w:rsidR="00114806" w:rsidRPr="00114806" w:rsidRDefault="00114806" w:rsidP="00BA49DC">
      <w:pPr>
        <w:ind w:left="426" w:hanging="426"/>
        <w:rPr>
          <w:rFonts w:ascii="Arial" w:hAnsi="Arial" w:cs="Arial"/>
        </w:rPr>
      </w:pPr>
    </w:p>
    <w:p w14:paraId="32755253" w14:textId="341DA940" w:rsidR="00114806" w:rsidRPr="00BA49DC" w:rsidRDefault="00114806" w:rsidP="00BA49DC">
      <w:pPr>
        <w:ind w:left="426" w:hanging="426"/>
        <w:rPr>
          <w:rFonts w:ascii="Arial" w:hAnsi="Arial" w:cs="Arial"/>
        </w:rPr>
      </w:pPr>
      <w:r w:rsidRPr="00BA49DC">
        <w:rPr>
          <w:rFonts w:ascii="Arial" w:hAnsi="Arial" w:cs="Arial"/>
        </w:rPr>
        <w:t xml:space="preserve">The wet polymer is discharged to the final drier FB 502 under the level controlled by          </w:t>
      </w:r>
      <w:del w:id="248" w:author="Rahul R Menon" w:date="2022-03-24T12:07:00Z">
        <w:r w:rsidRPr="00BA49DC" w:rsidDel="00CE1295">
          <w:rPr>
            <w:rFonts w:ascii="Arial" w:hAnsi="Arial" w:cs="Arial"/>
          </w:rPr>
          <w:delText>LRC</w:delText>
        </w:r>
      </w:del>
      <w:ins w:id="249" w:author="Rahul R Menon" w:date="2022-03-24T12:07:00Z">
        <w:r w:rsidR="00CE1295">
          <w:rPr>
            <w:rFonts w:ascii="Arial" w:hAnsi="Arial" w:cs="Arial"/>
          </w:rPr>
          <w:t>LIC</w:t>
        </w:r>
      </w:ins>
      <w:r w:rsidRPr="00BA49DC">
        <w:rPr>
          <w:rFonts w:ascii="Arial" w:hAnsi="Arial" w:cs="Arial"/>
        </w:rPr>
        <w:t xml:space="preserve"> 2901.</w:t>
      </w:r>
    </w:p>
    <w:p w14:paraId="59E3FC76" w14:textId="77777777" w:rsidR="00114806" w:rsidRPr="00114806" w:rsidRDefault="00114806" w:rsidP="00BA49DC">
      <w:pPr>
        <w:ind w:left="426" w:hanging="426"/>
        <w:rPr>
          <w:rFonts w:ascii="Arial" w:hAnsi="Arial" w:cs="Arial"/>
        </w:rPr>
      </w:pPr>
    </w:p>
    <w:p w14:paraId="1A59318E" w14:textId="77777777" w:rsidR="00114806" w:rsidRPr="00BA49DC" w:rsidRDefault="00114806" w:rsidP="00BA49DC">
      <w:pPr>
        <w:ind w:left="426" w:hanging="426"/>
        <w:rPr>
          <w:rFonts w:ascii="Arial" w:hAnsi="Arial" w:cs="Arial"/>
        </w:rPr>
      </w:pPr>
      <w:r w:rsidRPr="00BA49DC">
        <w:rPr>
          <w:rFonts w:ascii="Arial" w:hAnsi="Arial" w:cs="Arial"/>
        </w:rPr>
        <w:t>In order to avoid undesired polymer heating the two streams of the fluidization steam are desuperheated by injection into the steam lines of small demi-water flows, controlled by the temperature controllers TIC 2912 and TIC 2913.</w:t>
      </w:r>
    </w:p>
    <w:p w14:paraId="6ACEE3A2" w14:textId="77777777" w:rsidR="00114806" w:rsidRPr="00114806" w:rsidRDefault="00114806" w:rsidP="00BA49DC">
      <w:pPr>
        <w:ind w:left="426" w:hanging="426"/>
        <w:rPr>
          <w:rFonts w:ascii="Arial" w:hAnsi="Arial" w:cs="Arial"/>
        </w:rPr>
      </w:pPr>
    </w:p>
    <w:p w14:paraId="1DFFAFE5" w14:textId="77777777" w:rsidR="00114806" w:rsidRPr="00BA49DC" w:rsidRDefault="00114806" w:rsidP="00BA49DC">
      <w:pPr>
        <w:ind w:left="426" w:hanging="426"/>
        <w:rPr>
          <w:rFonts w:ascii="Arial" w:hAnsi="Arial" w:cs="Arial"/>
        </w:rPr>
      </w:pPr>
      <w:r w:rsidRPr="00BA49DC">
        <w:rPr>
          <w:rFonts w:ascii="Arial" w:hAnsi="Arial" w:cs="Arial"/>
        </w:rPr>
        <w:t>High and low pressure alarms (PAHL 2902 and 2903) will signal the clogging situation of the drilled plates and the lacking of the fluidization steam respectively.</w:t>
      </w:r>
    </w:p>
    <w:p w14:paraId="750BA959" w14:textId="77777777" w:rsidR="00114806" w:rsidRPr="00114806" w:rsidRDefault="00114806" w:rsidP="00BA49DC">
      <w:pPr>
        <w:ind w:left="426" w:hanging="426"/>
        <w:rPr>
          <w:rFonts w:ascii="Arial" w:hAnsi="Arial" w:cs="Arial"/>
        </w:rPr>
      </w:pPr>
    </w:p>
    <w:p w14:paraId="5B6CAE45" w14:textId="498708B8" w:rsidR="00114806" w:rsidRPr="00BA49DC" w:rsidRDefault="00114806" w:rsidP="00BA49DC">
      <w:pPr>
        <w:ind w:left="426" w:hanging="426"/>
        <w:rPr>
          <w:rFonts w:ascii="Arial" w:hAnsi="Arial" w:cs="Arial"/>
        </w:rPr>
      </w:pPr>
      <w:r w:rsidRPr="00BA49DC">
        <w:rPr>
          <w:rFonts w:ascii="Arial" w:hAnsi="Arial" w:cs="Arial"/>
        </w:rPr>
        <w:t xml:space="preserve">The propylene residue entering with the polymer – together with the uncondensed </w:t>
      </w:r>
      <w:del w:id="250" w:author="Rahul R Menon" w:date="2022-03-24T12:08:00Z">
        <w:r w:rsidRPr="00BA49DC" w:rsidDel="00CE1295">
          <w:rPr>
            <w:rFonts w:ascii="Arial" w:hAnsi="Arial" w:cs="Arial"/>
          </w:rPr>
          <w:delText xml:space="preserve">fluidization </w:delText>
        </w:r>
      </w:del>
      <w:r w:rsidRPr="00BA49DC">
        <w:rPr>
          <w:rFonts w:ascii="Arial" w:hAnsi="Arial" w:cs="Arial"/>
        </w:rPr>
        <w:t>steam flows out from the top of the equipment through the cyclone WC 501</w:t>
      </w:r>
      <w:del w:id="251" w:author="Rahul R Menon" w:date="2022-03-24T12:08:00Z">
        <w:r w:rsidRPr="00BA49DC" w:rsidDel="00CE1295">
          <w:rPr>
            <w:rFonts w:ascii="Arial" w:hAnsi="Arial" w:cs="Arial"/>
          </w:rPr>
          <w:delText xml:space="preserve"> whose body is mounted inside the fluid bed</w:delText>
        </w:r>
      </w:del>
      <w:r w:rsidRPr="00BA49DC">
        <w:rPr>
          <w:rFonts w:ascii="Arial" w:hAnsi="Arial" w:cs="Arial"/>
        </w:rPr>
        <w:t>.  The steam ejector J 501 helps the extraction of the polymer separated from the vapours flowing out.</w:t>
      </w:r>
    </w:p>
    <w:p w14:paraId="73667F7B" w14:textId="77777777" w:rsidR="00114806" w:rsidRPr="00114806" w:rsidRDefault="00114806" w:rsidP="00BA49DC">
      <w:pPr>
        <w:ind w:left="426" w:hanging="426"/>
        <w:rPr>
          <w:rFonts w:ascii="Arial" w:hAnsi="Arial" w:cs="Arial"/>
        </w:rPr>
      </w:pPr>
    </w:p>
    <w:p w14:paraId="3E357989" w14:textId="4F0ED274" w:rsidR="00114806" w:rsidRPr="00BA49DC" w:rsidRDefault="00114806" w:rsidP="00BA49DC">
      <w:pPr>
        <w:ind w:left="426" w:hanging="426"/>
        <w:rPr>
          <w:rFonts w:ascii="Arial" w:hAnsi="Arial" w:cs="Arial"/>
        </w:rPr>
      </w:pPr>
      <w:r w:rsidRPr="00BA49DC">
        <w:rPr>
          <w:rFonts w:ascii="Arial" w:hAnsi="Arial" w:cs="Arial"/>
        </w:rPr>
        <w:t xml:space="preserve">The pressure in the equipment is depending on the one of the compressor suction K 501 A/S by the </w:t>
      </w:r>
      <w:del w:id="252" w:author="Rahul R Menon" w:date="2022-03-24T12:09:00Z">
        <w:r w:rsidRPr="00BA49DC" w:rsidDel="00CE1295">
          <w:rPr>
            <w:rFonts w:ascii="Arial" w:hAnsi="Arial" w:cs="Arial"/>
          </w:rPr>
          <w:delText>PRC</w:delText>
        </w:r>
      </w:del>
      <w:ins w:id="253" w:author="Rahul R Menon" w:date="2022-03-24T12:09:00Z">
        <w:r w:rsidR="00CE1295">
          <w:rPr>
            <w:rFonts w:ascii="Arial" w:hAnsi="Arial" w:cs="Arial"/>
          </w:rPr>
          <w:t>PIC</w:t>
        </w:r>
      </w:ins>
      <w:r w:rsidRPr="00BA49DC">
        <w:rPr>
          <w:rFonts w:ascii="Arial" w:hAnsi="Arial" w:cs="Arial"/>
        </w:rPr>
        <w:t xml:space="preserve"> 3002.1 and it is equal to 0.15 kg/cm2g approximately. The temperature of the outlet vapours is therefore not higher than 100 </w:t>
      </w:r>
      <w:r w:rsidRPr="00BA49DC">
        <w:rPr>
          <w:rFonts w:ascii="Arial" w:hAnsi="Arial" w:cs="Arial"/>
          <w:b/>
          <w:bCs/>
          <w:vertAlign w:val="superscript"/>
        </w:rPr>
        <w:t>o</w:t>
      </w:r>
      <w:r w:rsidRPr="00BA49DC">
        <w:rPr>
          <w:rFonts w:ascii="Arial" w:hAnsi="Arial" w:cs="Arial"/>
        </w:rPr>
        <w:t>C.</w:t>
      </w:r>
    </w:p>
    <w:p w14:paraId="24844D52" w14:textId="77777777" w:rsidR="00114806" w:rsidRPr="00114806" w:rsidRDefault="00114806" w:rsidP="00BA49DC">
      <w:pPr>
        <w:ind w:left="426" w:hanging="426"/>
        <w:rPr>
          <w:rFonts w:ascii="Arial" w:hAnsi="Arial" w:cs="Arial"/>
        </w:rPr>
      </w:pPr>
    </w:p>
    <w:p w14:paraId="02970062" w14:textId="77777777" w:rsidR="00114806" w:rsidRPr="00BA49DC" w:rsidRDefault="00114806" w:rsidP="00BA49DC">
      <w:pPr>
        <w:ind w:left="426" w:hanging="426"/>
        <w:rPr>
          <w:rFonts w:ascii="Arial" w:hAnsi="Arial" w:cs="Arial"/>
        </w:rPr>
      </w:pPr>
      <w:r w:rsidRPr="00BA49DC">
        <w:rPr>
          <w:rFonts w:ascii="Arial" w:hAnsi="Arial" w:cs="Arial"/>
        </w:rPr>
        <w:t>The function of the scrubber C 501 is to abate the entrained polymer.  It consists of a column provided with 10 trays : the six on the lower part and segmental-baffle type and the four on the upper part are sieve type.  The reflux condenser E 501 is directly mounted on the top of the column and it condenses almost all the portion of the steam accompanying the propylene residue.</w:t>
      </w:r>
    </w:p>
    <w:p w14:paraId="75F66EEA" w14:textId="77777777" w:rsidR="00114806" w:rsidRPr="00114806" w:rsidRDefault="00114806" w:rsidP="00BA49DC">
      <w:pPr>
        <w:ind w:left="426" w:hanging="426"/>
        <w:rPr>
          <w:rFonts w:ascii="Arial" w:hAnsi="Arial" w:cs="Arial"/>
        </w:rPr>
      </w:pPr>
    </w:p>
    <w:p w14:paraId="0A09F383" w14:textId="77777777" w:rsidR="00114806" w:rsidRPr="00BA49DC" w:rsidRDefault="00114806" w:rsidP="00BA49DC">
      <w:pPr>
        <w:ind w:left="426" w:hanging="426"/>
        <w:rPr>
          <w:rFonts w:ascii="Arial" w:hAnsi="Arial" w:cs="Arial"/>
        </w:rPr>
      </w:pPr>
      <w:r w:rsidRPr="00BA49DC">
        <w:rPr>
          <w:rFonts w:ascii="Arial" w:hAnsi="Arial" w:cs="Arial"/>
        </w:rPr>
        <w:t xml:space="preserve">The bottom of the column is designed in a special manner so that the propylene overflow from the bottom is avoided and the separation of the polymer from the condensate is allowed.  It consists of two zones stacked one on top of the other and connected between them by </w:t>
      </w:r>
      <w:r w:rsidRPr="00BA49DC">
        <w:rPr>
          <w:rFonts w:ascii="Arial" w:hAnsi="Arial" w:cs="Arial"/>
        </w:rPr>
        <w:lastRenderedPageBreak/>
        <w:t>suitable channels, in the lower zone the separation of the polymer takes place while in the upper one with clear water, the control of the level occurs.</w:t>
      </w:r>
    </w:p>
    <w:p w14:paraId="3ACF8D61" w14:textId="77777777" w:rsidR="00114806" w:rsidRPr="00114806" w:rsidRDefault="00114806" w:rsidP="00BA49DC">
      <w:pPr>
        <w:ind w:left="426" w:hanging="426"/>
        <w:rPr>
          <w:rFonts w:ascii="Arial" w:hAnsi="Arial" w:cs="Arial"/>
        </w:rPr>
      </w:pPr>
    </w:p>
    <w:p w14:paraId="476FA332" w14:textId="77777777" w:rsidR="00114806" w:rsidRPr="00BA49DC" w:rsidRDefault="00114806" w:rsidP="00BA49DC">
      <w:pPr>
        <w:ind w:left="426" w:hanging="426"/>
        <w:rPr>
          <w:rFonts w:ascii="Arial" w:hAnsi="Arial" w:cs="Arial"/>
        </w:rPr>
      </w:pPr>
      <w:r w:rsidRPr="00BA49DC">
        <w:rPr>
          <w:rFonts w:ascii="Arial" w:hAnsi="Arial" w:cs="Arial"/>
        </w:rPr>
        <w:t>The feed to the column is made above the first two trays while a small stream with continuous flow, regulated by FIC 2904, is sent to the top of the bottom zone to help the stripping of the propylene.</w:t>
      </w:r>
    </w:p>
    <w:p w14:paraId="20D490A7" w14:textId="77777777" w:rsidR="00114806" w:rsidRPr="00114806" w:rsidRDefault="00114806" w:rsidP="00BA49DC">
      <w:pPr>
        <w:ind w:left="426" w:hanging="426"/>
        <w:rPr>
          <w:rFonts w:ascii="Arial" w:hAnsi="Arial" w:cs="Arial"/>
        </w:rPr>
      </w:pPr>
    </w:p>
    <w:p w14:paraId="15BE2831" w14:textId="77777777" w:rsidR="00114806" w:rsidRPr="00BA49DC" w:rsidRDefault="00114806" w:rsidP="00BA49DC">
      <w:pPr>
        <w:ind w:left="426" w:hanging="426"/>
        <w:rPr>
          <w:rFonts w:ascii="Arial" w:hAnsi="Arial" w:cs="Arial"/>
        </w:rPr>
      </w:pPr>
      <w:r w:rsidRPr="00BA49DC">
        <w:rPr>
          <w:rFonts w:ascii="Arial" w:hAnsi="Arial" w:cs="Arial"/>
        </w:rPr>
        <w:t xml:space="preserve">The level controller LC 2904 is installed on bottom part of the column and acts on the valve placed beneath which discharge the condensate to the sewer.  Moreover it controls the water sent for the cooling of the discharge to sewer upto 50 </w:t>
      </w:r>
      <w:r w:rsidRPr="00BA49DC">
        <w:rPr>
          <w:rFonts w:ascii="Arial" w:hAnsi="Arial" w:cs="Arial"/>
          <w:b/>
          <w:bCs/>
          <w:vertAlign w:val="superscript"/>
        </w:rPr>
        <w:t>o</w:t>
      </w:r>
      <w:r w:rsidRPr="00BA49DC">
        <w:rPr>
          <w:rFonts w:ascii="Arial" w:hAnsi="Arial" w:cs="Arial"/>
        </w:rPr>
        <w:t>C approximately.</w:t>
      </w:r>
    </w:p>
    <w:p w14:paraId="3B18AB41" w14:textId="77777777" w:rsidR="00114806" w:rsidRPr="00114806" w:rsidRDefault="00114806" w:rsidP="00BA49DC">
      <w:pPr>
        <w:ind w:left="426" w:hanging="426"/>
        <w:rPr>
          <w:rFonts w:ascii="Arial" w:hAnsi="Arial" w:cs="Arial"/>
        </w:rPr>
      </w:pPr>
    </w:p>
    <w:p w14:paraId="3C6EB315" w14:textId="285E25CA" w:rsidR="00114806" w:rsidRPr="00BA49DC" w:rsidRDefault="00114806" w:rsidP="00BA49DC">
      <w:pPr>
        <w:ind w:left="426" w:hanging="426"/>
        <w:rPr>
          <w:rFonts w:ascii="Arial" w:hAnsi="Arial" w:cs="Arial"/>
        </w:rPr>
      </w:pPr>
      <w:r w:rsidRPr="00BA49DC">
        <w:rPr>
          <w:rFonts w:ascii="Arial" w:hAnsi="Arial" w:cs="Arial"/>
        </w:rPr>
        <w:t xml:space="preserve">The pumps P501 A/S make the circulation to the column of the clean condensate taken from the bottom; a portion of this condensate is sent to the reboiler E 303 to supply the vaporization heat, controlled by the flowrate controller </w:t>
      </w:r>
      <w:del w:id="254" w:author="Rahul R Menon" w:date="2022-03-24T12:07:00Z">
        <w:r w:rsidRPr="00BA49DC" w:rsidDel="00CE1295">
          <w:rPr>
            <w:rFonts w:ascii="Arial" w:hAnsi="Arial" w:cs="Arial"/>
          </w:rPr>
          <w:delText>FRC</w:delText>
        </w:r>
      </w:del>
      <w:ins w:id="255" w:author="Rahul R Menon" w:date="2022-03-24T12:07:00Z">
        <w:r w:rsidR="00CE1295">
          <w:rPr>
            <w:rFonts w:ascii="Arial" w:hAnsi="Arial" w:cs="Arial"/>
          </w:rPr>
          <w:t>FIC</w:t>
        </w:r>
      </w:ins>
      <w:r w:rsidRPr="00BA49DC">
        <w:rPr>
          <w:rFonts w:ascii="Arial" w:hAnsi="Arial" w:cs="Arial"/>
        </w:rPr>
        <w:t xml:space="preserve"> 2302 and, therefore, it returns colder to the column by mixing it with the condensate portion remained in circulation.</w:t>
      </w:r>
    </w:p>
    <w:p w14:paraId="7DD8F7A1" w14:textId="77777777" w:rsidR="00114806" w:rsidRPr="00114806" w:rsidRDefault="00114806" w:rsidP="00BA49DC">
      <w:pPr>
        <w:ind w:left="426" w:hanging="426"/>
        <w:rPr>
          <w:rFonts w:ascii="Arial" w:hAnsi="Arial" w:cs="Arial"/>
        </w:rPr>
      </w:pPr>
    </w:p>
    <w:p w14:paraId="07A0D4E0" w14:textId="77777777" w:rsidR="00114806" w:rsidRPr="00BA49DC" w:rsidRDefault="00114806" w:rsidP="00BA49DC">
      <w:pPr>
        <w:ind w:left="426" w:hanging="426"/>
        <w:rPr>
          <w:rFonts w:ascii="Arial" w:hAnsi="Arial" w:cs="Arial"/>
        </w:rPr>
      </w:pPr>
      <w:r w:rsidRPr="00BA49DC">
        <w:rPr>
          <w:rFonts w:ascii="Arial" w:hAnsi="Arial" w:cs="Arial"/>
        </w:rPr>
        <w:t>The total reflux flow rate is measured by the orifice plate FI 2903.</w:t>
      </w:r>
    </w:p>
    <w:p w14:paraId="401352BE" w14:textId="77777777" w:rsidR="00114806" w:rsidRPr="00114806" w:rsidRDefault="00114806" w:rsidP="00BA49DC">
      <w:pPr>
        <w:ind w:left="426" w:hanging="426"/>
        <w:rPr>
          <w:rFonts w:ascii="Arial" w:hAnsi="Arial" w:cs="Arial"/>
        </w:rPr>
      </w:pPr>
    </w:p>
    <w:p w14:paraId="405A13CC" w14:textId="77777777" w:rsidR="00114806" w:rsidRPr="00BA49DC" w:rsidRDefault="00114806" w:rsidP="00BA49DC">
      <w:pPr>
        <w:ind w:left="426" w:hanging="426"/>
        <w:rPr>
          <w:rFonts w:ascii="Arial" w:hAnsi="Arial" w:cs="Arial"/>
        </w:rPr>
      </w:pPr>
      <w:r w:rsidRPr="00BA49DC">
        <w:rPr>
          <w:rFonts w:ascii="Arial" w:hAnsi="Arial" w:cs="Arial"/>
        </w:rPr>
        <w:t>The propylene saturated with water from the top of the C 501 is sent to the compressor         K 501 A/S.</w:t>
      </w:r>
    </w:p>
    <w:p w14:paraId="5AB64B9B" w14:textId="77777777" w:rsidR="00114806" w:rsidRPr="00114806" w:rsidRDefault="00114806" w:rsidP="00BA49DC">
      <w:pPr>
        <w:ind w:left="426" w:hanging="426"/>
        <w:rPr>
          <w:rFonts w:ascii="Arial" w:hAnsi="Arial" w:cs="Arial"/>
        </w:rPr>
      </w:pPr>
    </w:p>
    <w:p w14:paraId="1E7F52A0" w14:textId="77777777" w:rsidR="00114806" w:rsidRPr="00BA49DC" w:rsidRDefault="00114806" w:rsidP="00BA49DC">
      <w:pPr>
        <w:ind w:left="426" w:hanging="426"/>
        <w:rPr>
          <w:rFonts w:ascii="Arial" w:hAnsi="Arial" w:cs="Arial"/>
        </w:rPr>
      </w:pPr>
      <w:r w:rsidRPr="00BA49DC">
        <w:rPr>
          <w:rFonts w:ascii="Arial" w:hAnsi="Arial" w:cs="Arial"/>
        </w:rPr>
        <w:t>The steamer scrubber system is protected against the vacuum by the breathing valve         PSV 2912 which calls nitrogen from the circuit of the drier in case of depressurization due to some inefficiency.  The system is protected by the two safety valves PSV 2911.1/2 against the overpressures.</w:t>
      </w:r>
    </w:p>
    <w:p w14:paraId="15918B62" w14:textId="77777777" w:rsidR="00114806" w:rsidRPr="00114806" w:rsidRDefault="00114806" w:rsidP="00BA49DC">
      <w:pPr>
        <w:ind w:left="426" w:hanging="426"/>
        <w:rPr>
          <w:rFonts w:ascii="Arial" w:hAnsi="Arial" w:cs="Arial"/>
        </w:rPr>
      </w:pPr>
    </w:p>
    <w:p w14:paraId="0B9CFE7B" w14:textId="77777777" w:rsidR="00114806" w:rsidRPr="00BA49DC" w:rsidRDefault="00114806" w:rsidP="00BA49DC">
      <w:pPr>
        <w:ind w:left="426" w:hanging="426"/>
        <w:rPr>
          <w:rFonts w:ascii="Arial" w:hAnsi="Arial" w:cs="Arial"/>
          <w:u w:val="single"/>
        </w:rPr>
      </w:pPr>
      <w:r w:rsidRPr="00BA49DC">
        <w:rPr>
          <w:rFonts w:ascii="Arial" w:hAnsi="Arial" w:cs="Arial"/>
        </w:rPr>
        <w:t>b.</w:t>
      </w:r>
      <w:r w:rsidRPr="00BA49DC">
        <w:rPr>
          <w:rFonts w:ascii="Arial" w:hAnsi="Arial" w:cs="Arial"/>
        </w:rPr>
        <w:tab/>
      </w:r>
      <w:r w:rsidRPr="00BA49DC">
        <w:rPr>
          <w:rFonts w:ascii="Arial" w:hAnsi="Arial" w:cs="Arial"/>
          <w:u w:val="single"/>
        </w:rPr>
        <w:t>Purge Gas Compression (K501 A/S):</w:t>
      </w:r>
    </w:p>
    <w:p w14:paraId="20DB59ED" w14:textId="77777777" w:rsidR="00114806" w:rsidRPr="00114806" w:rsidRDefault="00114806" w:rsidP="00BA49DC">
      <w:pPr>
        <w:ind w:left="426" w:hanging="426"/>
        <w:rPr>
          <w:rFonts w:ascii="Arial" w:hAnsi="Arial" w:cs="Arial"/>
        </w:rPr>
      </w:pPr>
    </w:p>
    <w:p w14:paraId="1A159724" w14:textId="6F3DB390" w:rsidR="00114806" w:rsidRPr="00BA49DC" w:rsidRDefault="00114806" w:rsidP="00BA49DC">
      <w:pPr>
        <w:ind w:left="426" w:hanging="426"/>
        <w:rPr>
          <w:rFonts w:ascii="Arial" w:hAnsi="Arial" w:cs="Arial"/>
        </w:rPr>
      </w:pPr>
      <w:r w:rsidRPr="00BA49DC">
        <w:rPr>
          <w:rFonts w:ascii="Arial" w:hAnsi="Arial" w:cs="Arial"/>
        </w:rPr>
        <w:t>This unit includes:</w:t>
      </w:r>
    </w:p>
    <w:p w14:paraId="495402D7" w14:textId="77777777" w:rsidR="00114806" w:rsidRPr="00114806" w:rsidRDefault="00114806" w:rsidP="00BA49DC">
      <w:pPr>
        <w:ind w:left="426" w:hanging="426"/>
        <w:rPr>
          <w:rFonts w:ascii="Arial" w:hAnsi="Arial" w:cs="Arial"/>
        </w:rPr>
      </w:pPr>
    </w:p>
    <w:p w14:paraId="36FDC5E0" w14:textId="77777777" w:rsidR="00114806" w:rsidRPr="00114806" w:rsidRDefault="00114806" w:rsidP="00BA49DC">
      <w:pPr>
        <w:ind w:left="426" w:hanging="426"/>
        <w:rPr>
          <w:rFonts w:ascii="Arial" w:hAnsi="Arial" w:cs="Arial"/>
        </w:rPr>
      </w:pPr>
      <w:r w:rsidRPr="00114806">
        <w:rPr>
          <w:rFonts w:ascii="Arial" w:hAnsi="Arial" w:cs="Arial"/>
        </w:rPr>
        <w:t>Steamer off-gas compressors K501 A/S</w:t>
      </w:r>
    </w:p>
    <w:p w14:paraId="409CFF10" w14:textId="77777777" w:rsidR="00114806" w:rsidRPr="00114806" w:rsidRDefault="00114806" w:rsidP="00BA49DC">
      <w:pPr>
        <w:ind w:left="426" w:hanging="426"/>
        <w:rPr>
          <w:rFonts w:ascii="Arial" w:hAnsi="Arial" w:cs="Arial"/>
        </w:rPr>
      </w:pPr>
      <w:r w:rsidRPr="00114806">
        <w:rPr>
          <w:rFonts w:ascii="Arial" w:hAnsi="Arial" w:cs="Arial"/>
        </w:rPr>
        <w:t>Off gas cooler E 504.</w:t>
      </w:r>
    </w:p>
    <w:p w14:paraId="61F1D6BC" w14:textId="77777777" w:rsidR="00114806" w:rsidRPr="00114806" w:rsidRDefault="00114806" w:rsidP="00BA49DC">
      <w:pPr>
        <w:ind w:left="426" w:hanging="426"/>
        <w:rPr>
          <w:rFonts w:ascii="Arial" w:hAnsi="Arial" w:cs="Arial"/>
        </w:rPr>
      </w:pPr>
      <w:r w:rsidRPr="00114806">
        <w:rPr>
          <w:rFonts w:ascii="Arial" w:hAnsi="Arial" w:cs="Arial"/>
        </w:rPr>
        <w:t>Oily fraction collection tank V 502.</w:t>
      </w:r>
    </w:p>
    <w:p w14:paraId="15C7E6E8" w14:textId="77777777" w:rsidR="00114806" w:rsidRPr="00114806" w:rsidRDefault="00114806" w:rsidP="00BA49DC">
      <w:pPr>
        <w:ind w:left="426" w:hanging="426"/>
        <w:rPr>
          <w:rFonts w:ascii="Arial" w:hAnsi="Arial" w:cs="Arial"/>
        </w:rPr>
      </w:pPr>
    </w:p>
    <w:p w14:paraId="30F20861" w14:textId="77777777" w:rsidR="00114806" w:rsidRPr="00BA49DC" w:rsidRDefault="00114806" w:rsidP="00BA49DC">
      <w:pPr>
        <w:ind w:left="426" w:hanging="426"/>
        <w:rPr>
          <w:rFonts w:ascii="Arial" w:hAnsi="Arial" w:cs="Arial"/>
        </w:rPr>
      </w:pPr>
      <w:r w:rsidRPr="00BA49DC">
        <w:rPr>
          <w:rFonts w:ascii="Arial" w:hAnsi="Arial" w:cs="Arial"/>
        </w:rPr>
        <w:t>The wet propylene from the steamer scrubber C 501 is compressed by the liquid ring type compressors K 501A/S at the pressure required for its returning to the B.L., where it can be recovered in the cracking.</w:t>
      </w:r>
    </w:p>
    <w:p w14:paraId="5038509F" w14:textId="77777777" w:rsidR="00114806" w:rsidRPr="00114806" w:rsidRDefault="00114806" w:rsidP="00BA49DC">
      <w:pPr>
        <w:ind w:left="426" w:hanging="426"/>
        <w:rPr>
          <w:rFonts w:ascii="Arial" w:hAnsi="Arial" w:cs="Arial"/>
        </w:rPr>
      </w:pPr>
    </w:p>
    <w:p w14:paraId="1B79C65F" w14:textId="086B67AF" w:rsidR="00114806" w:rsidRPr="00BA49DC" w:rsidRDefault="00114806" w:rsidP="00BA49DC">
      <w:pPr>
        <w:ind w:left="426" w:hanging="426"/>
        <w:rPr>
          <w:rFonts w:ascii="Arial" w:hAnsi="Arial" w:cs="Arial"/>
        </w:rPr>
      </w:pPr>
      <w:r w:rsidRPr="00BA49DC">
        <w:rPr>
          <w:rFonts w:ascii="Arial" w:hAnsi="Arial" w:cs="Arial"/>
        </w:rPr>
        <w:t xml:space="preserve">The suction pressure is adjusted by </w:t>
      </w:r>
      <w:del w:id="256" w:author="Rahul R Menon" w:date="2022-03-24T12:09:00Z">
        <w:r w:rsidRPr="00BA49DC" w:rsidDel="00CE1295">
          <w:rPr>
            <w:rFonts w:ascii="Arial" w:hAnsi="Arial" w:cs="Arial"/>
          </w:rPr>
          <w:delText>PRC</w:delText>
        </w:r>
      </w:del>
      <w:ins w:id="257" w:author="Rahul R Menon" w:date="2022-03-24T12:09:00Z">
        <w:r w:rsidR="00CE1295">
          <w:rPr>
            <w:rFonts w:ascii="Arial" w:hAnsi="Arial" w:cs="Arial"/>
          </w:rPr>
          <w:t>PIC</w:t>
        </w:r>
      </w:ins>
      <w:r w:rsidRPr="00BA49DC">
        <w:rPr>
          <w:rFonts w:ascii="Arial" w:hAnsi="Arial" w:cs="Arial"/>
        </w:rPr>
        <w:t xml:space="preserve"> 3002.1 which acts on the compressor by pass and keeps the pressure at 0.15 kg/cm2g, while the delivery pressure is controlled by </w:t>
      </w:r>
      <w:del w:id="258" w:author="Rahul R Menon" w:date="2022-03-24T12:09:00Z">
        <w:r w:rsidRPr="00BA49DC" w:rsidDel="00CE1295">
          <w:rPr>
            <w:rFonts w:ascii="Arial" w:hAnsi="Arial" w:cs="Arial"/>
          </w:rPr>
          <w:delText>PRC</w:delText>
        </w:r>
      </w:del>
      <w:ins w:id="259" w:author="Rahul R Menon" w:date="2022-03-24T12:09:00Z">
        <w:r w:rsidR="00CE1295">
          <w:rPr>
            <w:rFonts w:ascii="Arial" w:hAnsi="Arial" w:cs="Arial"/>
          </w:rPr>
          <w:t>PIC</w:t>
        </w:r>
      </w:ins>
      <w:r w:rsidRPr="00BA49DC">
        <w:rPr>
          <w:rFonts w:ascii="Arial" w:hAnsi="Arial" w:cs="Arial"/>
        </w:rPr>
        <w:t xml:space="preserve"> 3005 placed downstream the cooler E 504 and keeping the pressure of the stream returned to B.L. at 2.5 kg/cm2g.</w:t>
      </w:r>
    </w:p>
    <w:p w14:paraId="29BBDF7D" w14:textId="77777777" w:rsidR="00114806" w:rsidRPr="00114806" w:rsidRDefault="00114806" w:rsidP="00BA49DC">
      <w:pPr>
        <w:ind w:left="426" w:hanging="426"/>
        <w:rPr>
          <w:rFonts w:ascii="Arial" w:hAnsi="Arial" w:cs="Arial"/>
        </w:rPr>
      </w:pPr>
    </w:p>
    <w:p w14:paraId="277981FF" w14:textId="77777777" w:rsidR="00114806" w:rsidRPr="00BA49DC" w:rsidRDefault="00114806" w:rsidP="00BA49DC">
      <w:pPr>
        <w:ind w:left="426" w:hanging="426"/>
        <w:rPr>
          <w:rFonts w:ascii="Arial" w:hAnsi="Arial" w:cs="Arial"/>
        </w:rPr>
      </w:pPr>
      <w:r w:rsidRPr="00BA49DC">
        <w:rPr>
          <w:rFonts w:ascii="Arial" w:hAnsi="Arial" w:cs="Arial"/>
        </w:rPr>
        <w:lastRenderedPageBreak/>
        <w:t>The second pressure regulator PIC 3002.2 on the suction line of compressor will vent to the flare under a controlled flow rate in case of shut down of the latter.</w:t>
      </w:r>
    </w:p>
    <w:p w14:paraId="7B7CE754" w14:textId="77777777" w:rsidR="00114806" w:rsidRPr="00114806" w:rsidRDefault="00114806" w:rsidP="00BA49DC">
      <w:pPr>
        <w:ind w:left="426" w:hanging="426"/>
        <w:rPr>
          <w:rFonts w:ascii="Arial" w:hAnsi="Arial" w:cs="Arial"/>
        </w:rPr>
      </w:pPr>
    </w:p>
    <w:p w14:paraId="01C37D9A" w14:textId="77777777" w:rsidR="00114806" w:rsidRPr="00BA49DC" w:rsidRDefault="00114806" w:rsidP="00BA49DC">
      <w:pPr>
        <w:ind w:left="426" w:hanging="426"/>
        <w:rPr>
          <w:rFonts w:ascii="Arial" w:hAnsi="Arial" w:cs="Arial"/>
        </w:rPr>
      </w:pPr>
      <w:r w:rsidRPr="00BA49DC">
        <w:rPr>
          <w:rFonts w:ascii="Arial" w:hAnsi="Arial" w:cs="Arial"/>
        </w:rPr>
        <w:t>The pressure switch PSL 3003 stops the compressors in case of low pressure on the suction line.</w:t>
      </w:r>
    </w:p>
    <w:p w14:paraId="43B628A1" w14:textId="77777777" w:rsidR="00114806" w:rsidRPr="00114806" w:rsidRDefault="00114806" w:rsidP="00BA49DC">
      <w:pPr>
        <w:ind w:left="426" w:hanging="426"/>
        <w:rPr>
          <w:rFonts w:ascii="Arial" w:hAnsi="Arial" w:cs="Arial"/>
        </w:rPr>
      </w:pPr>
    </w:p>
    <w:p w14:paraId="3E417E5C" w14:textId="0523FB1E" w:rsidR="00114806" w:rsidRPr="00BA49DC" w:rsidRDefault="00114806" w:rsidP="00BA49DC">
      <w:pPr>
        <w:ind w:left="426" w:hanging="426"/>
        <w:rPr>
          <w:rFonts w:ascii="Arial" w:hAnsi="Arial" w:cs="Arial"/>
        </w:rPr>
      </w:pPr>
      <w:r w:rsidRPr="00BA49DC">
        <w:rPr>
          <w:rFonts w:ascii="Arial" w:hAnsi="Arial" w:cs="Arial"/>
        </w:rPr>
        <w:t xml:space="preserve">A small condensate flowrate is fed to the water circuit of the compressor in order to regenerate it.  This stream of discharged under the level control by LIC 3001 A/S which are installed on the delivery separators of the compressors and it is recycled to the scrubber        C 501.There is a selector switch near the compressors </w:t>
      </w:r>
      <w:del w:id="260" w:author="Rahul R Menon" w:date="2022-03-24T12:19:00Z">
        <w:r w:rsidRPr="00BA49DC" w:rsidDel="00580A2F">
          <w:rPr>
            <w:rFonts w:ascii="Arial" w:hAnsi="Arial" w:cs="Arial"/>
          </w:rPr>
          <w:delText>unit,which</w:delText>
        </w:r>
      </w:del>
      <w:ins w:id="261" w:author="Rahul R Menon" w:date="2022-03-24T12:19:00Z">
        <w:r w:rsidR="00580A2F" w:rsidRPr="00BA49DC">
          <w:rPr>
            <w:rFonts w:ascii="Arial" w:hAnsi="Arial" w:cs="Arial"/>
          </w:rPr>
          <w:t>unit, which</w:t>
        </w:r>
      </w:ins>
      <w:r w:rsidRPr="00BA49DC">
        <w:rPr>
          <w:rFonts w:ascii="Arial" w:hAnsi="Arial" w:cs="Arial"/>
        </w:rPr>
        <w:t xml:space="preserve"> is required to be selected based on which compressor is running,so that concerned level controller is in line.</w:t>
      </w:r>
    </w:p>
    <w:p w14:paraId="7199600B" w14:textId="77777777" w:rsidR="00114806" w:rsidRPr="00114806" w:rsidRDefault="00114806" w:rsidP="00BA49DC">
      <w:pPr>
        <w:ind w:left="426" w:hanging="426"/>
        <w:rPr>
          <w:rFonts w:ascii="Arial" w:hAnsi="Arial" w:cs="Arial"/>
        </w:rPr>
      </w:pPr>
    </w:p>
    <w:p w14:paraId="240670EC" w14:textId="77777777" w:rsidR="00114806" w:rsidRPr="00BA49DC" w:rsidRDefault="00114806" w:rsidP="00BA49DC">
      <w:pPr>
        <w:ind w:left="426" w:hanging="426"/>
        <w:rPr>
          <w:rFonts w:ascii="Arial" w:hAnsi="Arial" w:cs="Arial"/>
        </w:rPr>
      </w:pPr>
      <w:r w:rsidRPr="00BA49DC">
        <w:rPr>
          <w:rFonts w:ascii="Arial" w:hAnsi="Arial" w:cs="Arial"/>
        </w:rPr>
        <w:t>The heat exchanger E 504, cooled with chilled water, condenses almost all the water leaden with the propylene which by means of LC 3003 is discharged from the small boot provided beneath the shell of the heat exchanger.</w:t>
      </w:r>
    </w:p>
    <w:p w14:paraId="2626C901" w14:textId="77777777" w:rsidR="00114806" w:rsidRPr="00114806" w:rsidRDefault="00114806" w:rsidP="00BA49DC">
      <w:pPr>
        <w:ind w:left="426" w:hanging="426"/>
        <w:rPr>
          <w:rFonts w:ascii="Arial" w:hAnsi="Arial" w:cs="Arial"/>
        </w:rPr>
      </w:pPr>
    </w:p>
    <w:p w14:paraId="38F9F8D7" w14:textId="77777777" w:rsidR="00114806" w:rsidRPr="00BA49DC" w:rsidRDefault="00114806" w:rsidP="00BA49DC">
      <w:pPr>
        <w:ind w:left="426" w:hanging="426"/>
        <w:rPr>
          <w:rFonts w:ascii="Arial" w:hAnsi="Arial" w:cs="Arial"/>
        </w:rPr>
      </w:pPr>
      <w:r w:rsidRPr="00BA49DC">
        <w:rPr>
          <w:rFonts w:ascii="Arial" w:hAnsi="Arial" w:cs="Arial"/>
        </w:rPr>
        <w:t>A small tank, V 502, recovers and accumulates the oily water, which is let to decant before the recovery of the separated oily fraction into drums.</w:t>
      </w:r>
    </w:p>
    <w:p w14:paraId="68CC22E6" w14:textId="77777777" w:rsidR="00114806" w:rsidRPr="00114806" w:rsidRDefault="00114806" w:rsidP="00BA49DC">
      <w:pPr>
        <w:ind w:left="426" w:hanging="426"/>
        <w:rPr>
          <w:rFonts w:ascii="Arial" w:hAnsi="Arial" w:cs="Arial"/>
        </w:rPr>
      </w:pPr>
    </w:p>
    <w:p w14:paraId="7A63C6BD" w14:textId="0EA69EEB" w:rsidR="00114806" w:rsidRPr="00BA49DC" w:rsidRDefault="00114806" w:rsidP="00BA49DC">
      <w:pPr>
        <w:ind w:left="426" w:hanging="426"/>
        <w:rPr>
          <w:rFonts w:ascii="Arial" w:hAnsi="Arial" w:cs="Arial"/>
        </w:rPr>
      </w:pPr>
      <w:r w:rsidRPr="00BA49DC">
        <w:rPr>
          <w:rFonts w:ascii="Arial" w:hAnsi="Arial" w:cs="Arial"/>
        </w:rPr>
        <w:t xml:space="preserve">The off gases from E 504 are measured with </w:t>
      </w:r>
      <w:del w:id="262" w:author="Rahul R Menon" w:date="2022-03-24T12:24:00Z">
        <w:r w:rsidRPr="00BA49DC" w:rsidDel="00F55E70">
          <w:rPr>
            <w:rFonts w:ascii="Arial" w:hAnsi="Arial" w:cs="Arial"/>
          </w:rPr>
          <w:delText>FQI</w:delText>
        </w:r>
      </w:del>
      <w:ins w:id="263" w:author="Rahul R Menon" w:date="2022-03-24T12:24:00Z">
        <w:r w:rsidR="00F55E70">
          <w:rPr>
            <w:rFonts w:ascii="Arial" w:hAnsi="Arial" w:cs="Arial"/>
          </w:rPr>
          <w:t>FI</w:t>
        </w:r>
      </w:ins>
      <w:r w:rsidRPr="00BA49DC">
        <w:rPr>
          <w:rFonts w:ascii="Arial" w:hAnsi="Arial" w:cs="Arial"/>
        </w:rPr>
        <w:t xml:space="preserve"> 3001 and returned to the B.L.</w:t>
      </w:r>
    </w:p>
    <w:p w14:paraId="60CC4428" w14:textId="77777777" w:rsidR="00114806" w:rsidRPr="00114806" w:rsidRDefault="00114806" w:rsidP="00BA49DC">
      <w:pPr>
        <w:ind w:left="426" w:hanging="426"/>
        <w:rPr>
          <w:rFonts w:ascii="Arial" w:hAnsi="Arial" w:cs="Arial"/>
        </w:rPr>
      </w:pPr>
    </w:p>
    <w:p w14:paraId="175FAA58" w14:textId="77777777" w:rsidR="00114806" w:rsidRPr="00BA49DC" w:rsidRDefault="00114806" w:rsidP="00BA49DC">
      <w:pPr>
        <w:ind w:left="426" w:hanging="426"/>
        <w:rPr>
          <w:rFonts w:ascii="Arial" w:hAnsi="Arial" w:cs="Arial"/>
        </w:rPr>
      </w:pPr>
      <w:r w:rsidRPr="00BA49DC">
        <w:rPr>
          <w:rFonts w:ascii="Arial" w:hAnsi="Arial" w:cs="Arial"/>
        </w:rPr>
        <w:t>Since this is practically the unique vent of the plant, it serves to eliminate from the process all the propane introduced with the fresh propylene.</w:t>
      </w:r>
    </w:p>
    <w:p w14:paraId="4C16B674" w14:textId="77777777" w:rsidR="00114806" w:rsidRPr="00114806" w:rsidRDefault="00114806" w:rsidP="00BA49DC">
      <w:pPr>
        <w:ind w:left="426" w:hanging="426"/>
        <w:rPr>
          <w:rFonts w:ascii="Arial" w:hAnsi="Arial" w:cs="Arial"/>
        </w:rPr>
      </w:pPr>
    </w:p>
    <w:p w14:paraId="1E625ABB"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The composition of the vent is therefore connected to the titre of the propylene from the B.L.   The sampling point provided wherein will allow the performance of the suitable analysis in the laboratory.</w:t>
      </w:r>
    </w:p>
    <w:p w14:paraId="3E3F8290" w14:textId="77777777" w:rsidR="00114806" w:rsidRPr="00114806" w:rsidRDefault="00114806" w:rsidP="00BA49DC">
      <w:pPr>
        <w:ind w:left="426" w:hanging="426"/>
        <w:rPr>
          <w:rFonts w:ascii="Arial" w:hAnsi="Arial" w:cs="Arial"/>
        </w:rPr>
      </w:pPr>
    </w:p>
    <w:p w14:paraId="2580A4DB"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r>
      <w:r w:rsidRPr="00BA49DC">
        <w:rPr>
          <w:rFonts w:ascii="Arial" w:hAnsi="Arial" w:cs="Arial"/>
          <w:u w:val="single"/>
        </w:rPr>
        <w:t>Polymer Drying</w:t>
      </w:r>
    </w:p>
    <w:p w14:paraId="53413787" w14:textId="77777777" w:rsidR="00114806" w:rsidRPr="00114806" w:rsidRDefault="00114806" w:rsidP="00BA49DC">
      <w:pPr>
        <w:ind w:left="426" w:hanging="426"/>
        <w:rPr>
          <w:rFonts w:ascii="Arial" w:hAnsi="Arial" w:cs="Arial"/>
        </w:rPr>
      </w:pPr>
    </w:p>
    <w:p w14:paraId="07FC2B4F" w14:textId="75A73F96" w:rsidR="00114806" w:rsidRPr="00BA49DC" w:rsidRDefault="00114806" w:rsidP="00BA49DC">
      <w:pPr>
        <w:ind w:left="426" w:hanging="426"/>
        <w:rPr>
          <w:rFonts w:ascii="Arial" w:hAnsi="Arial" w:cs="Arial"/>
        </w:rPr>
      </w:pPr>
      <w:r w:rsidRPr="00BA49DC">
        <w:rPr>
          <w:rFonts w:ascii="Arial" w:hAnsi="Arial" w:cs="Arial"/>
        </w:rPr>
        <w:t>This unit includes:</w:t>
      </w:r>
    </w:p>
    <w:p w14:paraId="70163370" w14:textId="77777777" w:rsidR="00114806" w:rsidRPr="00114806" w:rsidRDefault="00114806" w:rsidP="00BA49DC">
      <w:pPr>
        <w:ind w:left="426" w:hanging="426"/>
        <w:rPr>
          <w:rFonts w:ascii="Arial" w:hAnsi="Arial" w:cs="Arial"/>
        </w:rPr>
      </w:pPr>
    </w:p>
    <w:p w14:paraId="1EC0434E" w14:textId="77777777" w:rsidR="00114806" w:rsidRPr="00114806" w:rsidRDefault="00114806" w:rsidP="00BA49DC">
      <w:pPr>
        <w:ind w:left="426" w:hanging="426"/>
        <w:rPr>
          <w:rFonts w:ascii="Arial" w:hAnsi="Arial" w:cs="Arial"/>
        </w:rPr>
      </w:pPr>
      <w:r w:rsidRPr="00114806">
        <w:rPr>
          <w:rFonts w:ascii="Arial" w:hAnsi="Arial" w:cs="Arial"/>
        </w:rPr>
        <w:t>Drying fluid bed FB 502.</w:t>
      </w:r>
    </w:p>
    <w:p w14:paraId="50E2C54D" w14:textId="77777777" w:rsidR="00114806" w:rsidRPr="00114806" w:rsidRDefault="00114806" w:rsidP="00BA49DC">
      <w:pPr>
        <w:ind w:left="426" w:hanging="426"/>
        <w:rPr>
          <w:rFonts w:ascii="Arial" w:hAnsi="Arial" w:cs="Arial"/>
        </w:rPr>
      </w:pPr>
      <w:r w:rsidRPr="00114806">
        <w:rPr>
          <w:rFonts w:ascii="Arial" w:hAnsi="Arial" w:cs="Arial"/>
        </w:rPr>
        <w:t>Dryer cyclone activator J 502</w:t>
      </w:r>
    </w:p>
    <w:p w14:paraId="26B7FD21" w14:textId="77777777" w:rsidR="00114806" w:rsidRPr="00114806" w:rsidRDefault="00114806" w:rsidP="00BA49DC">
      <w:pPr>
        <w:ind w:left="426" w:hanging="426"/>
        <w:rPr>
          <w:rFonts w:ascii="Arial" w:hAnsi="Arial" w:cs="Arial"/>
        </w:rPr>
      </w:pPr>
      <w:r w:rsidRPr="00114806">
        <w:rPr>
          <w:rFonts w:ascii="Arial" w:hAnsi="Arial" w:cs="Arial"/>
        </w:rPr>
        <w:t>Dryer cyclone WC 502</w:t>
      </w:r>
    </w:p>
    <w:p w14:paraId="7B76B2E0" w14:textId="77777777" w:rsidR="00114806" w:rsidRPr="00114806" w:rsidRDefault="00114806" w:rsidP="00BA49DC">
      <w:pPr>
        <w:ind w:left="426" w:hanging="426"/>
        <w:rPr>
          <w:rFonts w:ascii="Arial" w:hAnsi="Arial" w:cs="Arial"/>
        </w:rPr>
      </w:pPr>
      <w:r w:rsidRPr="00114806">
        <w:rPr>
          <w:rFonts w:ascii="Arial" w:hAnsi="Arial" w:cs="Arial"/>
        </w:rPr>
        <w:t>Dryer scrubber C 502</w:t>
      </w:r>
    </w:p>
    <w:p w14:paraId="13B93E0E" w14:textId="77777777" w:rsidR="00114806" w:rsidRPr="00114806" w:rsidRDefault="00114806" w:rsidP="00BA49DC">
      <w:pPr>
        <w:ind w:left="426" w:hanging="426"/>
        <w:rPr>
          <w:rFonts w:ascii="Arial" w:hAnsi="Arial" w:cs="Arial"/>
        </w:rPr>
      </w:pPr>
      <w:r w:rsidRPr="00114806">
        <w:rPr>
          <w:rFonts w:ascii="Arial" w:hAnsi="Arial" w:cs="Arial"/>
        </w:rPr>
        <w:t>C 502 cooler E 502</w:t>
      </w:r>
    </w:p>
    <w:p w14:paraId="448E4A2B" w14:textId="77777777" w:rsidR="00114806" w:rsidRPr="00114806" w:rsidRDefault="00114806" w:rsidP="00BA49DC">
      <w:pPr>
        <w:ind w:left="426" w:hanging="426"/>
        <w:rPr>
          <w:rFonts w:ascii="Arial" w:hAnsi="Arial" w:cs="Arial"/>
        </w:rPr>
      </w:pPr>
      <w:r w:rsidRPr="00114806">
        <w:rPr>
          <w:rFonts w:ascii="Arial" w:hAnsi="Arial" w:cs="Arial"/>
        </w:rPr>
        <w:t>Dryer scrubber pumps P 502 A/S</w:t>
      </w:r>
    </w:p>
    <w:p w14:paraId="21C03E79" w14:textId="77777777" w:rsidR="00114806" w:rsidRPr="00114806" w:rsidRDefault="00114806" w:rsidP="00BA49DC">
      <w:pPr>
        <w:ind w:left="426" w:hanging="426"/>
        <w:rPr>
          <w:rFonts w:ascii="Arial" w:hAnsi="Arial" w:cs="Arial"/>
        </w:rPr>
      </w:pPr>
      <w:r w:rsidRPr="00114806">
        <w:rPr>
          <w:rFonts w:ascii="Arial" w:hAnsi="Arial" w:cs="Arial"/>
        </w:rPr>
        <w:t>K.O. drum T 503</w:t>
      </w:r>
    </w:p>
    <w:p w14:paraId="67295C2E" w14:textId="77777777" w:rsidR="00114806" w:rsidRPr="00114806" w:rsidRDefault="00114806" w:rsidP="00BA49DC">
      <w:pPr>
        <w:ind w:left="426" w:hanging="426"/>
        <w:rPr>
          <w:rFonts w:ascii="Arial" w:hAnsi="Arial" w:cs="Arial"/>
        </w:rPr>
      </w:pPr>
      <w:r w:rsidRPr="00114806">
        <w:rPr>
          <w:rFonts w:ascii="Arial" w:hAnsi="Arial" w:cs="Arial"/>
        </w:rPr>
        <w:t>Nitrogen blowers B 501 A/S</w:t>
      </w:r>
    </w:p>
    <w:p w14:paraId="38C241B4" w14:textId="77777777" w:rsidR="00114806" w:rsidRPr="00114806" w:rsidRDefault="00114806" w:rsidP="00BA49DC">
      <w:pPr>
        <w:ind w:left="426" w:hanging="426"/>
        <w:rPr>
          <w:rFonts w:ascii="Arial" w:hAnsi="Arial" w:cs="Arial"/>
        </w:rPr>
      </w:pPr>
      <w:r w:rsidRPr="00114806">
        <w:rPr>
          <w:rFonts w:ascii="Arial" w:hAnsi="Arial" w:cs="Arial"/>
        </w:rPr>
        <w:t>Nitrogen heater E 503 A/S</w:t>
      </w:r>
    </w:p>
    <w:p w14:paraId="0F5F6CF0" w14:textId="77777777" w:rsidR="00114806" w:rsidRPr="00114806" w:rsidRDefault="00114806" w:rsidP="00BA49DC">
      <w:pPr>
        <w:ind w:left="426" w:hanging="426"/>
        <w:rPr>
          <w:rFonts w:ascii="Arial" w:hAnsi="Arial" w:cs="Arial"/>
        </w:rPr>
      </w:pPr>
    </w:p>
    <w:p w14:paraId="5AE2DECB" w14:textId="7177A2CC" w:rsidR="00114806" w:rsidRPr="00BA49DC" w:rsidRDefault="00114806" w:rsidP="00BA49DC">
      <w:pPr>
        <w:ind w:left="426" w:hanging="426"/>
        <w:rPr>
          <w:rFonts w:ascii="Arial" w:hAnsi="Arial" w:cs="Arial"/>
        </w:rPr>
      </w:pPr>
      <w:r w:rsidRPr="00BA49DC">
        <w:rPr>
          <w:rFonts w:ascii="Arial" w:hAnsi="Arial" w:cs="Arial"/>
        </w:rPr>
        <w:t xml:space="preserve">From the steamer, the polymer humid with water goes to a </w:t>
      </w:r>
      <w:del w:id="264" w:author="Rahul R Menon" w:date="2022-03-24T15:59:00Z">
        <w:r w:rsidRPr="00BA49DC" w:rsidDel="00131336">
          <w:rPr>
            <w:rFonts w:ascii="Arial" w:hAnsi="Arial" w:cs="Arial"/>
          </w:rPr>
          <w:delText xml:space="preserve">second </w:delText>
        </w:r>
      </w:del>
      <w:r w:rsidRPr="00BA49DC">
        <w:rPr>
          <w:rFonts w:ascii="Arial" w:hAnsi="Arial" w:cs="Arial"/>
        </w:rPr>
        <w:t>fluid bed, where its drying is carried out.  It consists of a vertical cylindrical vessel (18.2 m3 volume</w:t>
      </w:r>
      <w:del w:id="265" w:author="Rahul R Menon" w:date="2022-03-24T16:01:00Z">
        <w:r w:rsidRPr="00BA49DC" w:rsidDel="00131336">
          <w:rPr>
            <w:rFonts w:ascii="Arial" w:hAnsi="Arial" w:cs="Arial"/>
          </w:rPr>
          <w:delText>),  fluidized</w:delText>
        </w:r>
      </w:del>
      <w:ins w:id="266" w:author="Rahul R Menon" w:date="2022-03-24T16:01:00Z">
        <w:r w:rsidR="00131336" w:rsidRPr="00BA49DC">
          <w:rPr>
            <w:rFonts w:ascii="Arial" w:hAnsi="Arial" w:cs="Arial"/>
          </w:rPr>
          <w:t>), fluidized</w:t>
        </w:r>
      </w:ins>
      <w:r w:rsidRPr="00BA49DC">
        <w:rPr>
          <w:rFonts w:ascii="Arial" w:hAnsi="Arial" w:cs="Arial"/>
        </w:rPr>
        <w:t xml:space="preserve"> from the bottom with a hot nitrogen stream sent through a drilled plate.  The fluidization zone contains a spiral </w:t>
      </w:r>
      <w:r w:rsidRPr="00BA49DC">
        <w:rPr>
          <w:rFonts w:ascii="Arial" w:hAnsi="Arial" w:cs="Arial"/>
        </w:rPr>
        <w:lastRenderedPageBreak/>
        <w:t xml:space="preserve">shaped internal baffle which conveys </w:t>
      </w:r>
      <w:del w:id="267" w:author="Rahul R Menon" w:date="2022-03-24T16:01:00Z">
        <w:r w:rsidRPr="00BA49DC" w:rsidDel="00131336">
          <w:rPr>
            <w:rFonts w:ascii="Arial" w:hAnsi="Arial" w:cs="Arial"/>
          </w:rPr>
          <w:delText xml:space="preserve"> </w:delText>
        </w:r>
      </w:del>
      <w:r w:rsidRPr="00BA49DC">
        <w:rPr>
          <w:rFonts w:ascii="Arial" w:hAnsi="Arial" w:cs="Arial"/>
        </w:rPr>
        <w:t>the polymer from the periphery, where it is fed, towards the center of the tank, where the discharge takes place.</w:t>
      </w:r>
    </w:p>
    <w:p w14:paraId="4C8A0702" w14:textId="77777777" w:rsidR="00114806" w:rsidRPr="00114806" w:rsidRDefault="00114806" w:rsidP="00BA49DC">
      <w:pPr>
        <w:ind w:left="426" w:hanging="426"/>
        <w:rPr>
          <w:rFonts w:ascii="Arial" w:hAnsi="Arial" w:cs="Arial"/>
        </w:rPr>
      </w:pPr>
    </w:p>
    <w:p w14:paraId="663BBBD4" w14:textId="211CE510" w:rsidR="00114806" w:rsidRPr="00BA49DC" w:rsidRDefault="00114806" w:rsidP="00BA49DC">
      <w:pPr>
        <w:ind w:left="426" w:hanging="426"/>
        <w:rPr>
          <w:rFonts w:ascii="Arial" w:hAnsi="Arial" w:cs="Arial"/>
        </w:rPr>
      </w:pPr>
      <w:r w:rsidRPr="00BA49DC">
        <w:rPr>
          <w:rFonts w:ascii="Arial" w:hAnsi="Arial" w:cs="Arial"/>
        </w:rPr>
        <w:t>From the bottom, the dry polymer is discharged to the pneumatic haulage PK 605 under the level control (</w:t>
      </w:r>
      <w:del w:id="268" w:author="Rahul R Menon" w:date="2022-03-24T12:07:00Z">
        <w:r w:rsidRPr="00BA49DC" w:rsidDel="00CE1295">
          <w:rPr>
            <w:rFonts w:ascii="Arial" w:hAnsi="Arial" w:cs="Arial"/>
          </w:rPr>
          <w:delText>LRC</w:delText>
        </w:r>
      </w:del>
      <w:ins w:id="269" w:author="Rahul R Menon" w:date="2022-03-24T12:07:00Z">
        <w:r w:rsidR="00CE1295">
          <w:rPr>
            <w:rFonts w:ascii="Arial" w:hAnsi="Arial" w:cs="Arial"/>
          </w:rPr>
          <w:t>LIC</w:t>
        </w:r>
      </w:ins>
      <w:r w:rsidRPr="00BA49DC">
        <w:rPr>
          <w:rFonts w:ascii="Arial" w:hAnsi="Arial" w:cs="Arial"/>
        </w:rPr>
        <w:t xml:space="preserve"> 3101).</w:t>
      </w:r>
    </w:p>
    <w:p w14:paraId="1CA1A7A2" w14:textId="77777777" w:rsidR="00114806" w:rsidRPr="00114806" w:rsidRDefault="00114806" w:rsidP="00BA49DC">
      <w:pPr>
        <w:ind w:left="426" w:hanging="426"/>
        <w:rPr>
          <w:rFonts w:ascii="Arial" w:hAnsi="Arial" w:cs="Arial"/>
        </w:rPr>
      </w:pPr>
    </w:p>
    <w:p w14:paraId="00A8AFBF" w14:textId="77777777" w:rsidR="00114806" w:rsidRPr="00BA49DC" w:rsidRDefault="00114806" w:rsidP="00BA49DC">
      <w:pPr>
        <w:ind w:left="426" w:hanging="426"/>
        <w:rPr>
          <w:rFonts w:ascii="Arial" w:hAnsi="Arial" w:cs="Arial"/>
        </w:rPr>
      </w:pPr>
      <w:r w:rsidRPr="00BA49DC">
        <w:rPr>
          <w:rFonts w:ascii="Arial" w:hAnsi="Arial" w:cs="Arial"/>
        </w:rPr>
        <w:t>The level switch LSH 3102 will cut off the discharge from the steamer in case of high level in the dryer.</w:t>
      </w:r>
    </w:p>
    <w:p w14:paraId="626AE736" w14:textId="77777777" w:rsidR="00114806" w:rsidRPr="00114806" w:rsidRDefault="00114806" w:rsidP="00BA49DC">
      <w:pPr>
        <w:ind w:left="426" w:hanging="426"/>
        <w:rPr>
          <w:rFonts w:ascii="Arial" w:hAnsi="Arial" w:cs="Arial"/>
        </w:rPr>
      </w:pPr>
    </w:p>
    <w:p w14:paraId="3A34DEA2" w14:textId="77777777" w:rsidR="00114806" w:rsidRPr="00BA49DC" w:rsidRDefault="00114806" w:rsidP="00BA49DC">
      <w:pPr>
        <w:ind w:left="426" w:hanging="426"/>
        <w:rPr>
          <w:rFonts w:ascii="Arial" w:hAnsi="Arial" w:cs="Arial"/>
        </w:rPr>
      </w:pPr>
      <w:r w:rsidRPr="00BA49DC">
        <w:rPr>
          <w:rFonts w:ascii="Arial" w:hAnsi="Arial" w:cs="Arial"/>
        </w:rPr>
        <w:t>The dryer working pressure, equal to some hundreds of millimeters of water, is maintained by PIC 3106 which calls nitrogen into the loop on the suction line of the blowers B 501A/S.</w:t>
      </w:r>
    </w:p>
    <w:p w14:paraId="194DADE4" w14:textId="77777777" w:rsidR="00114806" w:rsidRPr="00114806" w:rsidRDefault="00114806" w:rsidP="00BA49DC">
      <w:pPr>
        <w:ind w:left="426" w:hanging="426"/>
        <w:rPr>
          <w:rFonts w:ascii="Arial" w:hAnsi="Arial" w:cs="Arial"/>
        </w:rPr>
      </w:pPr>
    </w:p>
    <w:p w14:paraId="5414D0C7" w14:textId="77777777" w:rsidR="00114806" w:rsidRPr="00BA49DC" w:rsidRDefault="00114806" w:rsidP="00BA49DC">
      <w:pPr>
        <w:ind w:left="426" w:hanging="426"/>
        <w:rPr>
          <w:rFonts w:ascii="Arial" w:hAnsi="Arial" w:cs="Arial"/>
        </w:rPr>
      </w:pPr>
      <w:r w:rsidRPr="00BA49DC">
        <w:rPr>
          <w:rFonts w:ascii="Arial" w:hAnsi="Arial" w:cs="Arial"/>
        </w:rPr>
        <w:t>The nitrogen from the top flows through the cyclone WC 502, where the entrained polymer dust is separated and extracted from the bottom by the ejector J 502 in which steam/nitrogen is used as activating medium and returned to the fluid bed.  Then, it goes through the tray scrubber C 502 (with 4 segmental baffle trays in the lower part and 4 sieve type in the upper part), for the separation of the solid still present and to condense water in nitrogen.</w:t>
      </w:r>
    </w:p>
    <w:p w14:paraId="3D9A510A" w14:textId="77777777" w:rsidR="00114806" w:rsidRPr="00114806" w:rsidRDefault="00114806" w:rsidP="00BA49DC">
      <w:pPr>
        <w:ind w:left="426" w:hanging="426"/>
        <w:rPr>
          <w:rFonts w:ascii="Arial" w:hAnsi="Arial" w:cs="Arial"/>
        </w:rPr>
      </w:pPr>
    </w:p>
    <w:p w14:paraId="6423B1F1" w14:textId="059DBC72" w:rsidR="00114806" w:rsidRPr="00BA49DC" w:rsidRDefault="00114806" w:rsidP="00BA49DC">
      <w:pPr>
        <w:ind w:left="426" w:hanging="426"/>
        <w:rPr>
          <w:rFonts w:ascii="Arial" w:hAnsi="Arial" w:cs="Arial"/>
        </w:rPr>
      </w:pPr>
      <w:r w:rsidRPr="00BA49DC">
        <w:rPr>
          <w:rFonts w:ascii="Arial" w:hAnsi="Arial" w:cs="Arial"/>
        </w:rPr>
        <w:t>At the bottom of the scrubber there is a decanting zone, where the floating polymer is extracted together with the condensed water through an overflow pipe, which maintains the level.</w:t>
      </w:r>
      <w:ins w:id="270" w:author="Rahul R Menon" w:date="2022-03-24T16:32:00Z">
        <w:r w:rsidR="00D214E0">
          <w:rPr>
            <w:rFonts w:ascii="Arial" w:hAnsi="Arial" w:cs="Arial"/>
          </w:rPr>
          <w:t xml:space="preserve"> </w:t>
        </w:r>
      </w:ins>
      <w:r w:rsidRPr="00BA49DC">
        <w:rPr>
          <w:rFonts w:ascii="Arial" w:hAnsi="Arial" w:cs="Arial"/>
        </w:rPr>
        <w:t>The powder and conde</w:t>
      </w:r>
      <w:ins w:id="271" w:author="Rahul R Menon" w:date="2022-03-24T16:35:00Z">
        <w:r w:rsidR="00D214E0">
          <w:rPr>
            <w:rFonts w:ascii="Arial" w:hAnsi="Arial" w:cs="Arial"/>
          </w:rPr>
          <w:t>n</w:t>
        </w:r>
      </w:ins>
      <w:r w:rsidRPr="00BA49DC">
        <w:rPr>
          <w:rFonts w:ascii="Arial" w:hAnsi="Arial" w:cs="Arial"/>
        </w:rPr>
        <w:t>sed water fall in a pit from where, clear water goes to OWS as under flow and powder gets accumulated on the top.</w:t>
      </w:r>
      <w:ins w:id="272" w:author="Rahul R Menon" w:date="2022-03-24T16:32:00Z">
        <w:r w:rsidR="00D214E0">
          <w:rPr>
            <w:rFonts w:ascii="Arial" w:hAnsi="Arial" w:cs="Arial"/>
          </w:rPr>
          <w:t xml:space="preserve"> </w:t>
        </w:r>
      </w:ins>
      <w:r w:rsidRPr="00BA49DC">
        <w:rPr>
          <w:rFonts w:ascii="Arial" w:hAnsi="Arial" w:cs="Arial"/>
        </w:rPr>
        <w:t>This powder is periodically removed manually and filled in the bags for further disposal.</w:t>
      </w:r>
    </w:p>
    <w:p w14:paraId="486E4510" w14:textId="77777777" w:rsidR="00114806" w:rsidRPr="00114806" w:rsidRDefault="00114806" w:rsidP="00BA49DC">
      <w:pPr>
        <w:ind w:left="426" w:hanging="426"/>
        <w:rPr>
          <w:rFonts w:ascii="Arial" w:hAnsi="Arial" w:cs="Arial"/>
        </w:rPr>
      </w:pPr>
    </w:p>
    <w:p w14:paraId="495C60D6" w14:textId="77777777" w:rsidR="00114806" w:rsidRPr="00BA49DC" w:rsidRDefault="00114806" w:rsidP="00BA49DC">
      <w:pPr>
        <w:ind w:left="426" w:hanging="426"/>
        <w:rPr>
          <w:rFonts w:ascii="Arial" w:hAnsi="Arial" w:cs="Arial"/>
        </w:rPr>
      </w:pPr>
      <w:r w:rsidRPr="00BA49DC">
        <w:rPr>
          <w:rFonts w:ascii="Arial" w:hAnsi="Arial" w:cs="Arial"/>
        </w:rPr>
        <w:t>The water is let to circulate from the pumps P 502 A/S through the water cooled external cooler E 502, which removes the sensible heat of the gases and that of condensed water.  The circulating water flow rate is measured by the orifice plate FI 3105.</w:t>
      </w:r>
    </w:p>
    <w:p w14:paraId="77FBCC67" w14:textId="77777777" w:rsidR="00114806" w:rsidRPr="00114806" w:rsidRDefault="00114806" w:rsidP="00BA49DC">
      <w:pPr>
        <w:ind w:left="426" w:hanging="426"/>
        <w:rPr>
          <w:rFonts w:ascii="Arial" w:hAnsi="Arial" w:cs="Arial"/>
        </w:rPr>
      </w:pPr>
    </w:p>
    <w:p w14:paraId="11DD8362" w14:textId="77777777" w:rsidR="00114806" w:rsidRPr="00BA49DC" w:rsidRDefault="00114806" w:rsidP="00BA49DC">
      <w:pPr>
        <w:ind w:left="426" w:hanging="426"/>
        <w:rPr>
          <w:rFonts w:ascii="Arial" w:hAnsi="Arial" w:cs="Arial"/>
        </w:rPr>
      </w:pPr>
      <w:r w:rsidRPr="00BA49DC">
        <w:rPr>
          <w:rFonts w:ascii="Arial" w:hAnsi="Arial" w:cs="Arial"/>
        </w:rPr>
        <w:t xml:space="preserve">The gases from the top of the scrubber, water saturated at 45 </w:t>
      </w:r>
      <w:r w:rsidRPr="00BA49DC">
        <w:rPr>
          <w:rFonts w:ascii="Arial" w:hAnsi="Arial" w:cs="Arial"/>
          <w:b/>
          <w:bCs/>
          <w:vertAlign w:val="superscript"/>
        </w:rPr>
        <w:t>o</w:t>
      </w:r>
      <w:r w:rsidRPr="00BA49DC">
        <w:rPr>
          <w:rFonts w:ascii="Arial" w:hAnsi="Arial" w:cs="Arial"/>
        </w:rPr>
        <w:t xml:space="preserve">C, pass through the drop separator T 503 which has a demister pad and are then recycled to the fluid bed by the blower B 501 A/S, after heating them at 110 </w:t>
      </w:r>
      <w:r w:rsidRPr="00BA49DC">
        <w:rPr>
          <w:rFonts w:ascii="Arial" w:hAnsi="Arial" w:cs="Arial"/>
          <w:b/>
          <w:bCs/>
          <w:vertAlign w:val="superscript"/>
        </w:rPr>
        <w:t>o</w:t>
      </w:r>
      <w:r w:rsidRPr="00BA49DC">
        <w:rPr>
          <w:rFonts w:ascii="Arial" w:hAnsi="Arial" w:cs="Arial"/>
        </w:rPr>
        <w:t>C in the finned tube heat exchanger E 503 A/S.</w:t>
      </w:r>
    </w:p>
    <w:p w14:paraId="7A05F2BB" w14:textId="77777777" w:rsidR="00114806" w:rsidRPr="00114806" w:rsidRDefault="00114806" w:rsidP="00BA49DC">
      <w:pPr>
        <w:ind w:left="426" w:hanging="426"/>
        <w:rPr>
          <w:rFonts w:ascii="Arial" w:hAnsi="Arial" w:cs="Arial"/>
        </w:rPr>
      </w:pPr>
    </w:p>
    <w:p w14:paraId="513DEF9C" w14:textId="77777777" w:rsidR="00114806" w:rsidRPr="00BA49DC" w:rsidRDefault="00114806" w:rsidP="00BA49DC">
      <w:pPr>
        <w:ind w:left="426" w:hanging="426"/>
        <w:rPr>
          <w:rFonts w:ascii="Arial" w:hAnsi="Arial" w:cs="Arial"/>
        </w:rPr>
      </w:pPr>
      <w:r w:rsidRPr="00BA49DC">
        <w:rPr>
          <w:rFonts w:ascii="Arial" w:hAnsi="Arial" w:cs="Arial"/>
        </w:rPr>
        <w:t>The  high level alarm LAH  3104 on T 503 warns the presence of liquid due to inefficiency of the drain line.</w:t>
      </w:r>
    </w:p>
    <w:p w14:paraId="501E214B" w14:textId="77777777" w:rsidR="00114806" w:rsidRPr="00114806" w:rsidRDefault="00114806" w:rsidP="00BA49DC">
      <w:pPr>
        <w:ind w:left="426" w:hanging="426"/>
        <w:rPr>
          <w:rFonts w:ascii="Arial" w:hAnsi="Arial" w:cs="Arial"/>
        </w:rPr>
      </w:pPr>
    </w:p>
    <w:p w14:paraId="2EF00A1F" w14:textId="77777777" w:rsidR="00114806" w:rsidRPr="00BA49DC" w:rsidRDefault="00114806" w:rsidP="00BA49DC">
      <w:pPr>
        <w:ind w:left="426" w:hanging="426"/>
        <w:rPr>
          <w:rFonts w:ascii="Arial" w:hAnsi="Arial" w:cs="Arial"/>
        </w:rPr>
      </w:pPr>
      <w:r w:rsidRPr="00BA49DC">
        <w:rPr>
          <w:rFonts w:ascii="Arial" w:hAnsi="Arial" w:cs="Arial"/>
        </w:rPr>
        <w:t>The hot nitrogen inlet temperature of the dryer is adjusted by TRC 3106 which controls the heating steam flow rate to E 503 A/S; its flowrates is measured by FI 3101, installed upstream the heat exchanger.</w:t>
      </w:r>
    </w:p>
    <w:p w14:paraId="49C112DD" w14:textId="77777777" w:rsidR="00114806" w:rsidRPr="00114806" w:rsidRDefault="00114806" w:rsidP="00BA49DC">
      <w:pPr>
        <w:ind w:left="426" w:hanging="426"/>
        <w:rPr>
          <w:rFonts w:ascii="Arial" w:hAnsi="Arial" w:cs="Arial"/>
        </w:rPr>
      </w:pPr>
    </w:p>
    <w:p w14:paraId="0EFD8CB1" w14:textId="77777777" w:rsidR="00114806" w:rsidRPr="00BA49DC" w:rsidRDefault="00114806" w:rsidP="00BA49DC">
      <w:pPr>
        <w:ind w:left="426" w:hanging="426"/>
        <w:rPr>
          <w:rFonts w:ascii="Arial" w:hAnsi="Arial" w:cs="Arial"/>
        </w:rPr>
      </w:pPr>
      <w:r w:rsidRPr="00BA49DC">
        <w:rPr>
          <w:rFonts w:ascii="Arial" w:hAnsi="Arial" w:cs="Arial"/>
        </w:rPr>
        <w:t>The low (PSL 3105) and high PSH 3108A/S pressure switches are provided upstream and downstream the blowers to protect the circuits and machines.  They provide for the shutdown of the blowers in case of lack of nitrogen or clogging of the drilled plates.</w:t>
      </w:r>
    </w:p>
    <w:p w14:paraId="300B2510" w14:textId="77777777" w:rsidR="00114806" w:rsidRPr="00114806" w:rsidRDefault="00114806" w:rsidP="00BA49DC">
      <w:pPr>
        <w:ind w:left="426" w:hanging="426"/>
        <w:rPr>
          <w:rFonts w:ascii="Arial" w:hAnsi="Arial" w:cs="Arial"/>
        </w:rPr>
      </w:pPr>
    </w:p>
    <w:p w14:paraId="3699AA95" w14:textId="77777777" w:rsidR="00114806" w:rsidRPr="00BA49DC" w:rsidRDefault="00114806" w:rsidP="00BA49DC">
      <w:pPr>
        <w:ind w:left="426" w:hanging="426"/>
        <w:rPr>
          <w:rFonts w:ascii="Arial" w:hAnsi="Arial" w:cs="Arial"/>
        </w:rPr>
      </w:pPr>
      <w:r w:rsidRPr="00BA49DC">
        <w:rPr>
          <w:rFonts w:ascii="Arial" w:hAnsi="Arial" w:cs="Arial"/>
        </w:rPr>
        <w:lastRenderedPageBreak/>
        <w:t>The circuit is protected against the overpressures by the breathing valve  PSV 3115 which discharges the suction pressure over the 500 mm of water to the atmosphere.</w:t>
      </w:r>
    </w:p>
    <w:p w14:paraId="4031F2D1" w14:textId="77777777" w:rsidR="00114806" w:rsidRPr="00114806" w:rsidRDefault="00114806" w:rsidP="00BA49DC">
      <w:pPr>
        <w:ind w:left="426" w:hanging="426"/>
        <w:rPr>
          <w:rFonts w:ascii="Arial" w:hAnsi="Arial" w:cs="Arial"/>
        </w:rPr>
      </w:pPr>
    </w:p>
    <w:p w14:paraId="573D09DA" w14:textId="77777777" w:rsidR="00114806" w:rsidRPr="00BA49DC" w:rsidRDefault="00114806" w:rsidP="00BA49DC">
      <w:pPr>
        <w:ind w:left="426" w:hanging="426"/>
        <w:rPr>
          <w:rFonts w:ascii="Arial" w:hAnsi="Arial" w:cs="Arial"/>
        </w:rPr>
      </w:pPr>
      <w:r w:rsidRPr="00BA49DC">
        <w:rPr>
          <w:rFonts w:ascii="Arial" w:hAnsi="Arial" w:cs="Arial"/>
        </w:rPr>
        <w:t>d.</w:t>
      </w:r>
      <w:r w:rsidRPr="00BA49DC">
        <w:rPr>
          <w:rFonts w:ascii="Arial" w:hAnsi="Arial" w:cs="Arial"/>
        </w:rPr>
        <w:tab/>
      </w:r>
      <w:r w:rsidRPr="00BA49DC">
        <w:rPr>
          <w:rFonts w:ascii="Arial" w:hAnsi="Arial" w:cs="Arial"/>
          <w:u w:val="single"/>
        </w:rPr>
        <w:t>Operating Parameters/Flow rates:</w:t>
      </w:r>
    </w:p>
    <w:p w14:paraId="5BAFC670" w14:textId="77777777" w:rsidR="00114806" w:rsidRPr="00114806" w:rsidRDefault="00114806" w:rsidP="00BA49DC">
      <w:pPr>
        <w:ind w:left="426" w:hanging="426"/>
        <w:rPr>
          <w:rFonts w:ascii="Arial" w:hAnsi="Arial" w:cs="Arial"/>
        </w:rPr>
      </w:pPr>
    </w:p>
    <w:p w14:paraId="015C9327" w14:textId="4751C65F" w:rsidR="00114806" w:rsidRPr="00BA49DC" w:rsidRDefault="00114806" w:rsidP="00BA49DC">
      <w:pPr>
        <w:ind w:left="426" w:hanging="426"/>
        <w:rPr>
          <w:rFonts w:ascii="Arial" w:hAnsi="Arial" w:cs="Arial"/>
        </w:rPr>
      </w:pPr>
      <w:r w:rsidRPr="00BA49DC">
        <w:rPr>
          <w:rFonts w:ascii="Arial" w:hAnsi="Arial" w:cs="Arial"/>
        </w:rPr>
        <w:t>Steamer FB 501.</w:t>
      </w:r>
    </w:p>
    <w:p w14:paraId="5785F830" w14:textId="77777777" w:rsidR="00114806" w:rsidRPr="00114806" w:rsidRDefault="00114806" w:rsidP="00BA49DC">
      <w:pPr>
        <w:ind w:left="426" w:hanging="426"/>
        <w:rPr>
          <w:rFonts w:ascii="Arial" w:hAnsi="Arial" w:cs="Arial"/>
        </w:rPr>
      </w:pPr>
    </w:p>
    <w:p w14:paraId="498F2C0B" w14:textId="77777777" w:rsidR="00114806" w:rsidRPr="00114806" w:rsidRDefault="00114806" w:rsidP="00BA49DC">
      <w:pPr>
        <w:ind w:left="426" w:hanging="426"/>
        <w:rPr>
          <w:rFonts w:ascii="Arial" w:hAnsi="Arial" w:cs="Arial"/>
        </w:rPr>
      </w:pPr>
      <w:r w:rsidRPr="00114806">
        <w:rPr>
          <w:rFonts w:ascii="Arial" w:hAnsi="Arial" w:cs="Arial"/>
        </w:rPr>
        <w:t xml:space="preserve">Temperature (TR 2901 – TI 2901) : about 100 </w:t>
      </w:r>
      <w:r w:rsidRPr="00114806">
        <w:rPr>
          <w:rFonts w:ascii="Arial" w:hAnsi="Arial" w:cs="Arial"/>
          <w:b/>
          <w:bCs/>
          <w:vertAlign w:val="superscript"/>
        </w:rPr>
        <w:t>o</w:t>
      </w:r>
      <w:r w:rsidRPr="00114806">
        <w:rPr>
          <w:rFonts w:ascii="Arial" w:hAnsi="Arial" w:cs="Arial"/>
        </w:rPr>
        <w:t>C.</w:t>
      </w:r>
    </w:p>
    <w:p w14:paraId="149988CD" w14:textId="77777777" w:rsidR="00114806" w:rsidRPr="00114806" w:rsidRDefault="00114806" w:rsidP="00BA49DC">
      <w:pPr>
        <w:ind w:left="426" w:hanging="426"/>
        <w:rPr>
          <w:rFonts w:ascii="Arial" w:hAnsi="Arial" w:cs="Arial"/>
        </w:rPr>
      </w:pPr>
      <w:r w:rsidRPr="00114806">
        <w:rPr>
          <w:rFonts w:ascii="Arial" w:hAnsi="Arial" w:cs="Arial"/>
        </w:rPr>
        <w:t>Press (PR 2905)                           : 0.2 kg/cm2g approximately</w:t>
      </w:r>
    </w:p>
    <w:p w14:paraId="6121DC0A" w14:textId="6C8C4963" w:rsidR="00114806" w:rsidRPr="00114806" w:rsidRDefault="00114806" w:rsidP="00BA49DC">
      <w:pPr>
        <w:ind w:left="426" w:hanging="426"/>
        <w:rPr>
          <w:rFonts w:ascii="Arial" w:hAnsi="Arial" w:cs="Arial"/>
        </w:rPr>
      </w:pPr>
      <w:r w:rsidRPr="00114806">
        <w:rPr>
          <w:rFonts w:ascii="Arial" w:hAnsi="Arial" w:cs="Arial"/>
        </w:rPr>
        <w:t>Level (</w:t>
      </w:r>
      <w:del w:id="273" w:author="Rahul R Menon" w:date="2022-03-24T12:07:00Z">
        <w:r w:rsidRPr="00114806" w:rsidDel="00CE1295">
          <w:rPr>
            <w:rFonts w:ascii="Arial" w:hAnsi="Arial" w:cs="Arial"/>
          </w:rPr>
          <w:delText>LRC</w:delText>
        </w:r>
      </w:del>
      <w:ins w:id="274" w:author="Rahul R Menon" w:date="2022-03-24T12:07:00Z">
        <w:r w:rsidR="00CE1295">
          <w:rPr>
            <w:rFonts w:ascii="Arial" w:hAnsi="Arial" w:cs="Arial"/>
          </w:rPr>
          <w:t>LIC</w:t>
        </w:r>
      </w:ins>
      <w:r w:rsidRPr="00114806">
        <w:rPr>
          <w:rFonts w:ascii="Arial" w:hAnsi="Arial" w:cs="Arial"/>
        </w:rPr>
        <w:t xml:space="preserve"> 2901)                         : about 50%</w:t>
      </w:r>
    </w:p>
    <w:p w14:paraId="6B0354FB" w14:textId="3EDC7CBE" w:rsidR="00114806" w:rsidRPr="00114806" w:rsidRDefault="00114806" w:rsidP="00BA49DC">
      <w:pPr>
        <w:ind w:left="426" w:hanging="426"/>
        <w:rPr>
          <w:rFonts w:ascii="Arial" w:hAnsi="Arial" w:cs="Arial"/>
        </w:rPr>
      </w:pPr>
      <w:r w:rsidRPr="00114806">
        <w:rPr>
          <w:rFonts w:ascii="Arial" w:hAnsi="Arial" w:cs="Arial"/>
        </w:rPr>
        <w:t>Main steam flow rate (</w:t>
      </w:r>
      <w:del w:id="275" w:author="Rahul R Menon" w:date="2022-03-24T12:07:00Z">
        <w:r w:rsidRPr="00114806" w:rsidDel="00CE1295">
          <w:rPr>
            <w:rFonts w:ascii="Arial" w:hAnsi="Arial" w:cs="Arial"/>
          </w:rPr>
          <w:delText>FRC</w:delText>
        </w:r>
      </w:del>
      <w:ins w:id="276" w:author="Rahul R Menon" w:date="2022-03-24T12:07:00Z">
        <w:r w:rsidR="00CE1295">
          <w:rPr>
            <w:rFonts w:ascii="Arial" w:hAnsi="Arial" w:cs="Arial"/>
          </w:rPr>
          <w:t>FIC</w:t>
        </w:r>
      </w:ins>
      <w:r w:rsidRPr="00114806">
        <w:rPr>
          <w:rFonts w:ascii="Arial" w:hAnsi="Arial" w:cs="Arial"/>
        </w:rPr>
        <w:t xml:space="preserve"> 2901)  : 1500 kg/hr using  MCM1 catalyst.</w:t>
      </w:r>
    </w:p>
    <w:p w14:paraId="79E009DB" w14:textId="30FE8081" w:rsidR="00114806" w:rsidRPr="00BA49DC" w:rsidRDefault="00114806" w:rsidP="00BA49DC">
      <w:pPr>
        <w:ind w:left="426" w:hanging="426"/>
        <w:rPr>
          <w:rFonts w:ascii="Arial" w:hAnsi="Arial" w:cs="Arial"/>
        </w:rPr>
      </w:pPr>
      <w:r w:rsidRPr="00BA49DC">
        <w:rPr>
          <w:rFonts w:ascii="Arial" w:hAnsi="Arial" w:cs="Arial"/>
        </w:rPr>
        <w:t>: 950 kg/hr using other catalysts</w:t>
      </w:r>
    </w:p>
    <w:p w14:paraId="22E70D52" w14:textId="2BAA4E01" w:rsidR="00114806" w:rsidRPr="00114806" w:rsidRDefault="00114806" w:rsidP="00BA49DC">
      <w:pPr>
        <w:ind w:left="426" w:hanging="426"/>
        <w:rPr>
          <w:rFonts w:ascii="Arial" w:hAnsi="Arial" w:cs="Arial"/>
        </w:rPr>
      </w:pPr>
      <w:r w:rsidRPr="00114806">
        <w:rPr>
          <w:rFonts w:ascii="Arial" w:hAnsi="Arial" w:cs="Arial"/>
        </w:rPr>
        <w:t>Boot Steam flow rate(</w:t>
      </w:r>
      <w:del w:id="277" w:author="Rahul R Menon" w:date="2022-03-24T12:07:00Z">
        <w:r w:rsidRPr="00114806" w:rsidDel="00CE1295">
          <w:rPr>
            <w:rFonts w:ascii="Arial" w:hAnsi="Arial" w:cs="Arial"/>
          </w:rPr>
          <w:delText>FRC</w:delText>
        </w:r>
      </w:del>
      <w:ins w:id="278" w:author="Rahul R Menon" w:date="2022-03-24T12:07:00Z">
        <w:r w:rsidR="00CE1295">
          <w:rPr>
            <w:rFonts w:ascii="Arial" w:hAnsi="Arial" w:cs="Arial"/>
          </w:rPr>
          <w:t>FIC</w:t>
        </w:r>
      </w:ins>
      <w:r w:rsidRPr="00114806">
        <w:rPr>
          <w:rFonts w:ascii="Arial" w:hAnsi="Arial" w:cs="Arial"/>
        </w:rPr>
        <w:t xml:space="preserve"> 2902)   : 300 kg/hr with MCMI</w:t>
      </w:r>
    </w:p>
    <w:p w14:paraId="14F6D8E2" w14:textId="4B332451" w:rsidR="00114806" w:rsidRPr="00BA49DC" w:rsidRDefault="00114806" w:rsidP="00BA49DC">
      <w:pPr>
        <w:ind w:left="426" w:hanging="426"/>
        <w:rPr>
          <w:rFonts w:ascii="Arial" w:hAnsi="Arial" w:cs="Arial"/>
        </w:rPr>
      </w:pPr>
      <w:r w:rsidRPr="00BA49DC">
        <w:rPr>
          <w:rFonts w:ascii="Arial" w:hAnsi="Arial" w:cs="Arial"/>
        </w:rPr>
        <w:t>: 200 kg/hr with others catalysts</w:t>
      </w:r>
    </w:p>
    <w:p w14:paraId="5CEB24A0" w14:textId="77777777" w:rsidR="00114806" w:rsidRPr="00114806" w:rsidRDefault="00114806" w:rsidP="00BA49DC">
      <w:pPr>
        <w:ind w:left="426" w:hanging="426"/>
        <w:rPr>
          <w:rFonts w:ascii="Arial" w:hAnsi="Arial" w:cs="Arial"/>
        </w:rPr>
      </w:pPr>
    </w:p>
    <w:p w14:paraId="43E8F5C0" w14:textId="7333B49A" w:rsidR="00114806" w:rsidRPr="00BA49DC" w:rsidRDefault="00114806" w:rsidP="00BA49DC">
      <w:pPr>
        <w:ind w:left="426" w:hanging="426"/>
        <w:rPr>
          <w:rFonts w:ascii="Arial" w:hAnsi="Arial" w:cs="Arial"/>
        </w:rPr>
      </w:pPr>
      <w:r w:rsidRPr="00BA49DC">
        <w:rPr>
          <w:rFonts w:ascii="Arial" w:hAnsi="Arial" w:cs="Arial"/>
        </w:rPr>
        <w:t>Purge gas compressor K 501A/S.</w:t>
      </w:r>
    </w:p>
    <w:p w14:paraId="5B28A89B" w14:textId="77777777" w:rsidR="00114806" w:rsidRPr="00114806" w:rsidRDefault="00114806" w:rsidP="00BA49DC">
      <w:pPr>
        <w:ind w:left="426" w:hanging="426"/>
        <w:rPr>
          <w:rFonts w:ascii="Arial" w:hAnsi="Arial" w:cs="Arial"/>
        </w:rPr>
      </w:pPr>
    </w:p>
    <w:p w14:paraId="41D924B1" w14:textId="1B75640B" w:rsidR="00114806" w:rsidRPr="00114806" w:rsidRDefault="00114806" w:rsidP="00BA49DC">
      <w:pPr>
        <w:ind w:left="426" w:hanging="426"/>
        <w:rPr>
          <w:rFonts w:ascii="Arial" w:hAnsi="Arial" w:cs="Arial"/>
        </w:rPr>
      </w:pPr>
      <w:r w:rsidRPr="00114806">
        <w:rPr>
          <w:rFonts w:ascii="Arial" w:hAnsi="Arial" w:cs="Arial"/>
        </w:rPr>
        <w:t>Suction pressure (</w:t>
      </w:r>
      <w:del w:id="279" w:author="Rahul R Menon" w:date="2022-03-24T12:09:00Z">
        <w:r w:rsidRPr="00114806" w:rsidDel="00CE1295">
          <w:rPr>
            <w:rFonts w:ascii="Arial" w:hAnsi="Arial" w:cs="Arial"/>
          </w:rPr>
          <w:delText>PRC</w:delText>
        </w:r>
      </w:del>
      <w:ins w:id="280" w:author="Rahul R Menon" w:date="2022-03-24T12:09:00Z">
        <w:r w:rsidR="00CE1295">
          <w:rPr>
            <w:rFonts w:ascii="Arial" w:hAnsi="Arial" w:cs="Arial"/>
          </w:rPr>
          <w:t>PIC</w:t>
        </w:r>
      </w:ins>
      <w:r w:rsidRPr="00114806">
        <w:rPr>
          <w:rFonts w:ascii="Arial" w:hAnsi="Arial" w:cs="Arial"/>
        </w:rPr>
        <w:t xml:space="preserve"> 3002.1)    : 0.15 kg/cm2g.</w:t>
      </w:r>
    </w:p>
    <w:p w14:paraId="426160BC" w14:textId="018BA7B5" w:rsidR="00114806" w:rsidRPr="00114806" w:rsidRDefault="00114806" w:rsidP="00BA49DC">
      <w:pPr>
        <w:ind w:left="426" w:hanging="426"/>
        <w:rPr>
          <w:rFonts w:ascii="Arial" w:hAnsi="Arial" w:cs="Arial"/>
        </w:rPr>
      </w:pPr>
      <w:r w:rsidRPr="00114806">
        <w:rPr>
          <w:rFonts w:ascii="Arial" w:hAnsi="Arial" w:cs="Arial"/>
        </w:rPr>
        <w:t>Delivery pressure (</w:t>
      </w:r>
      <w:del w:id="281" w:author="Rahul R Menon" w:date="2022-03-24T12:09:00Z">
        <w:r w:rsidRPr="00114806" w:rsidDel="00CE1295">
          <w:rPr>
            <w:rFonts w:ascii="Arial" w:hAnsi="Arial" w:cs="Arial"/>
          </w:rPr>
          <w:delText>PRC</w:delText>
        </w:r>
      </w:del>
      <w:ins w:id="282" w:author="Rahul R Menon" w:date="2022-03-24T12:09:00Z">
        <w:r w:rsidR="00CE1295">
          <w:rPr>
            <w:rFonts w:ascii="Arial" w:hAnsi="Arial" w:cs="Arial"/>
          </w:rPr>
          <w:t>PIC</w:t>
        </w:r>
      </w:ins>
      <w:r w:rsidRPr="00114806">
        <w:rPr>
          <w:rFonts w:ascii="Arial" w:hAnsi="Arial" w:cs="Arial"/>
        </w:rPr>
        <w:t xml:space="preserve"> 3005)      : 2.5 kg/cm2g</w:t>
      </w:r>
    </w:p>
    <w:p w14:paraId="2CC8DC3F" w14:textId="77777777" w:rsidR="00114806" w:rsidRPr="00114806" w:rsidRDefault="00114806" w:rsidP="00BA49DC">
      <w:pPr>
        <w:ind w:left="426" w:hanging="426"/>
        <w:rPr>
          <w:rFonts w:ascii="Arial" w:hAnsi="Arial" w:cs="Arial"/>
        </w:rPr>
      </w:pPr>
      <w:r w:rsidRPr="00114806">
        <w:rPr>
          <w:rFonts w:ascii="Arial" w:hAnsi="Arial" w:cs="Arial"/>
        </w:rPr>
        <w:t xml:space="preserve">E 504 temp (TI 3001/TR 3002) </w:t>
      </w:r>
      <w:r w:rsidRPr="00114806">
        <w:rPr>
          <w:rFonts w:ascii="Arial" w:hAnsi="Arial" w:cs="Arial"/>
        </w:rPr>
        <w:tab/>
        <w:t xml:space="preserve">: 10 </w:t>
      </w:r>
      <w:r w:rsidRPr="00114806">
        <w:rPr>
          <w:rFonts w:ascii="Arial" w:hAnsi="Arial" w:cs="Arial"/>
          <w:b/>
          <w:bCs/>
          <w:vertAlign w:val="superscript"/>
        </w:rPr>
        <w:t>o</w:t>
      </w:r>
      <w:r w:rsidRPr="00114806">
        <w:rPr>
          <w:rFonts w:ascii="Arial" w:hAnsi="Arial" w:cs="Arial"/>
        </w:rPr>
        <w:t>C</w:t>
      </w:r>
    </w:p>
    <w:p w14:paraId="30B62F75" w14:textId="77777777" w:rsidR="00114806" w:rsidRPr="00114806" w:rsidRDefault="00114806" w:rsidP="00BA49DC">
      <w:pPr>
        <w:ind w:left="426" w:hanging="426"/>
        <w:rPr>
          <w:rFonts w:ascii="Arial" w:hAnsi="Arial" w:cs="Arial"/>
        </w:rPr>
      </w:pPr>
    </w:p>
    <w:p w14:paraId="58477BC9" w14:textId="0B3EF329" w:rsidR="00114806" w:rsidRPr="00BA49DC" w:rsidRDefault="00114806" w:rsidP="00BA49DC">
      <w:pPr>
        <w:ind w:left="426" w:hanging="426"/>
        <w:rPr>
          <w:rFonts w:ascii="Arial" w:hAnsi="Arial" w:cs="Arial"/>
        </w:rPr>
      </w:pPr>
      <w:r w:rsidRPr="00BA49DC">
        <w:rPr>
          <w:rFonts w:ascii="Arial" w:hAnsi="Arial" w:cs="Arial"/>
        </w:rPr>
        <w:t>Dryer FB 502</w:t>
      </w:r>
    </w:p>
    <w:p w14:paraId="4964B785" w14:textId="77777777" w:rsidR="00114806" w:rsidRPr="00114806" w:rsidRDefault="00114806" w:rsidP="00BA49DC">
      <w:pPr>
        <w:ind w:left="426" w:hanging="426"/>
        <w:rPr>
          <w:rFonts w:ascii="Arial" w:hAnsi="Arial" w:cs="Arial"/>
        </w:rPr>
      </w:pPr>
    </w:p>
    <w:p w14:paraId="37E13991" w14:textId="77777777" w:rsidR="00114806" w:rsidRPr="00114806" w:rsidRDefault="00114806" w:rsidP="00BA49DC">
      <w:pPr>
        <w:ind w:left="426" w:hanging="426"/>
        <w:rPr>
          <w:rFonts w:ascii="Arial" w:hAnsi="Arial" w:cs="Arial"/>
        </w:rPr>
      </w:pPr>
      <w:r w:rsidRPr="00114806">
        <w:rPr>
          <w:rFonts w:ascii="Arial" w:hAnsi="Arial" w:cs="Arial"/>
        </w:rPr>
        <w:t xml:space="preserve">Pressure (PR 3101) </w:t>
      </w:r>
      <w:r w:rsidRPr="00114806">
        <w:rPr>
          <w:rFonts w:ascii="Arial" w:hAnsi="Arial" w:cs="Arial"/>
        </w:rPr>
        <w:tab/>
      </w:r>
      <w:r w:rsidRPr="00114806">
        <w:rPr>
          <w:rFonts w:ascii="Arial" w:hAnsi="Arial" w:cs="Arial"/>
        </w:rPr>
        <w:tab/>
      </w:r>
      <w:r w:rsidRPr="00114806">
        <w:rPr>
          <w:rFonts w:ascii="Arial" w:hAnsi="Arial" w:cs="Arial"/>
        </w:rPr>
        <w:tab/>
        <w:t>: abt. 0.1 kg/cm2g</w:t>
      </w:r>
    </w:p>
    <w:p w14:paraId="566A37C1" w14:textId="77777777" w:rsidR="00114806" w:rsidRPr="00114806" w:rsidRDefault="00114806" w:rsidP="00BA49DC">
      <w:pPr>
        <w:ind w:left="426" w:hanging="426"/>
        <w:rPr>
          <w:rFonts w:ascii="Arial" w:hAnsi="Arial" w:cs="Arial"/>
        </w:rPr>
      </w:pPr>
      <w:r w:rsidRPr="00114806">
        <w:rPr>
          <w:rFonts w:ascii="Arial" w:hAnsi="Arial" w:cs="Arial"/>
        </w:rPr>
        <w:t xml:space="preserve">Gas outlet temp.(TR 3102) </w:t>
      </w:r>
      <w:r w:rsidRPr="00114806">
        <w:rPr>
          <w:rFonts w:ascii="Arial" w:hAnsi="Arial" w:cs="Arial"/>
        </w:rPr>
        <w:tab/>
        <w:t xml:space="preserve">: abt. 80 </w:t>
      </w:r>
      <w:r w:rsidRPr="00114806">
        <w:rPr>
          <w:rFonts w:ascii="Arial" w:hAnsi="Arial" w:cs="Arial"/>
          <w:b/>
          <w:bCs/>
          <w:vertAlign w:val="superscript"/>
        </w:rPr>
        <w:t>o</w:t>
      </w:r>
      <w:r w:rsidRPr="00114806">
        <w:rPr>
          <w:rFonts w:ascii="Arial" w:hAnsi="Arial" w:cs="Arial"/>
        </w:rPr>
        <w:t>C</w:t>
      </w:r>
    </w:p>
    <w:p w14:paraId="43E9DD46" w14:textId="77777777" w:rsidR="00114806" w:rsidRPr="00114806" w:rsidRDefault="00114806" w:rsidP="00BA49DC">
      <w:pPr>
        <w:ind w:left="426" w:hanging="426"/>
        <w:rPr>
          <w:rFonts w:ascii="Arial" w:hAnsi="Arial" w:cs="Arial"/>
        </w:rPr>
      </w:pPr>
      <w:r w:rsidRPr="00114806">
        <w:rPr>
          <w:rFonts w:ascii="Arial" w:hAnsi="Arial" w:cs="Arial"/>
        </w:rPr>
        <w:t xml:space="preserve">Fluid bed temperature (TR 3101) : 80 </w:t>
      </w:r>
      <w:r w:rsidRPr="00114806">
        <w:rPr>
          <w:rFonts w:ascii="Arial" w:hAnsi="Arial" w:cs="Arial"/>
          <w:b/>
          <w:bCs/>
          <w:vertAlign w:val="superscript"/>
        </w:rPr>
        <w:t>o</w:t>
      </w:r>
      <w:r w:rsidRPr="00114806">
        <w:rPr>
          <w:rFonts w:ascii="Arial" w:hAnsi="Arial" w:cs="Arial"/>
        </w:rPr>
        <w:t>C</w:t>
      </w:r>
    </w:p>
    <w:p w14:paraId="7DDAB16D" w14:textId="5CE84C1B" w:rsidR="00114806" w:rsidRPr="00114806" w:rsidRDefault="00114806" w:rsidP="00BA49DC">
      <w:pPr>
        <w:ind w:left="426" w:hanging="426"/>
        <w:rPr>
          <w:rFonts w:ascii="Arial" w:hAnsi="Arial" w:cs="Arial"/>
        </w:rPr>
      </w:pPr>
      <w:r w:rsidRPr="00114806">
        <w:rPr>
          <w:rFonts w:ascii="Arial" w:hAnsi="Arial" w:cs="Arial"/>
        </w:rPr>
        <w:t>Level (</w:t>
      </w:r>
      <w:del w:id="283" w:author="Rahul R Menon" w:date="2022-03-24T12:07:00Z">
        <w:r w:rsidRPr="00114806" w:rsidDel="00CE1295">
          <w:rPr>
            <w:rFonts w:ascii="Arial" w:hAnsi="Arial" w:cs="Arial"/>
          </w:rPr>
          <w:delText>LRC</w:delText>
        </w:r>
      </w:del>
      <w:ins w:id="284" w:author="Rahul R Menon" w:date="2022-03-24T12:07:00Z">
        <w:r w:rsidR="00CE1295">
          <w:rPr>
            <w:rFonts w:ascii="Arial" w:hAnsi="Arial" w:cs="Arial"/>
          </w:rPr>
          <w:t>LIC</w:t>
        </w:r>
      </w:ins>
      <w:r w:rsidRPr="00114806">
        <w:rPr>
          <w:rFonts w:ascii="Arial" w:hAnsi="Arial" w:cs="Arial"/>
        </w:rPr>
        <w:t xml:space="preserve"> 3101) </w:t>
      </w:r>
      <w:r w:rsidRPr="00114806">
        <w:rPr>
          <w:rFonts w:ascii="Arial" w:hAnsi="Arial" w:cs="Arial"/>
        </w:rPr>
        <w:tab/>
      </w:r>
      <w:r w:rsidRPr="00114806">
        <w:rPr>
          <w:rFonts w:ascii="Arial" w:hAnsi="Arial" w:cs="Arial"/>
        </w:rPr>
        <w:tab/>
      </w:r>
      <w:r w:rsidRPr="00114806">
        <w:rPr>
          <w:rFonts w:ascii="Arial" w:hAnsi="Arial" w:cs="Arial"/>
        </w:rPr>
        <w:tab/>
        <w:t>: abt. 50%</w:t>
      </w:r>
    </w:p>
    <w:p w14:paraId="49D58B1F" w14:textId="77777777" w:rsidR="00114806" w:rsidRPr="00114806" w:rsidRDefault="00114806" w:rsidP="00BA49DC">
      <w:pPr>
        <w:ind w:left="426" w:hanging="426"/>
        <w:rPr>
          <w:rFonts w:ascii="Arial" w:hAnsi="Arial" w:cs="Arial"/>
        </w:rPr>
      </w:pPr>
      <w:r w:rsidRPr="00114806">
        <w:rPr>
          <w:rFonts w:ascii="Arial" w:hAnsi="Arial" w:cs="Arial"/>
        </w:rPr>
        <w:t xml:space="preserve">Nitrogen flowrate (FR 3101) </w:t>
      </w:r>
      <w:r w:rsidRPr="00114806">
        <w:rPr>
          <w:rFonts w:ascii="Arial" w:hAnsi="Arial" w:cs="Arial"/>
        </w:rPr>
        <w:tab/>
        <w:t>: 4500/5000 m3/h</w:t>
      </w:r>
    </w:p>
    <w:p w14:paraId="20470D17" w14:textId="77777777" w:rsidR="00114806" w:rsidRPr="00114806" w:rsidRDefault="00114806" w:rsidP="00BA49DC">
      <w:pPr>
        <w:ind w:left="426" w:hanging="426"/>
        <w:rPr>
          <w:rFonts w:ascii="Arial" w:hAnsi="Arial" w:cs="Arial"/>
        </w:rPr>
      </w:pPr>
      <w:r w:rsidRPr="00114806">
        <w:rPr>
          <w:rFonts w:ascii="Arial" w:hAnsi="Arial" w:cs="Arial"/>
        </w:rPr>
        <w:t xml:space="preserve">Nitrogen temperature(TRC 3106) : 110 </w:t>
      </w:r>
      <w:r w:rsidRPr="00114806">
        <w:rPr>
          <w:rFonts w:ascii="Arial" w:hAnsi="Arial" w:cs="Arial"/>
          <w:b/>
          <w:bCs/>
          <w:vertAlign w:val="superscript"/>
        </w:rPr>
        <w:t>o</w:t>
      </w:r>
      <w:r w:rsidRPr="00114806">
        <w:rPr>
          <w:rFonts w:ascii="Arial" w:hAnsi="Arial" w:cs="Arial"/>
        </w:rPr>
        <w:t>C</w:t>
      </w:r>
    </w:p>
    <w:p w14:paraId="60CDE340" w14:textId="77777777" w:rsidR="00114806" w:rsidRPr="00114806" w:rsidRDefault="00114806" w:rsidP="00BA49DC">
      <w:pPr>
        <w:ind w:left="426" w:hanging="426"/>
        <w:rPr>
          <w:rFonts w:ascii="Arial" w:hAnsi="Arial" w:cs="Arial"/>
        </w:rPr>
      </w:pPr>
      <w:r w:rsidRPr="00114806">
        <w:rPr>
          <w:rFonts w:ascii="Arial" w:hAnsi="Arial" w:cs="Arial"/>
        </w:rPr>
        <w:t xml:space="preserve">B 501 A/S suct. press(PIC 3106) </w:t>
      </w:r>
      <w:r w:rsidRPr="00114806">
        <w:rPr>
          <w:rFonts w:ascii="Arial" w:hAnsi="Arial" w:cs="Arial"/>
        </w:rPr>
        <w:tab/>
        <w:t>: 100 mm of water.</w:t>
      </w:r>
    </w:p>
    <w:p w14:paraId="5593FB6B" w14:textId="77777777" w:rsidR="00114806" w:rsidRPr="00114806" w:rsidRDefault="00114806" w:rsidP="00BA49DC">
      <w:pPr>
        <w:ind w:left="426" w:hanging="426"/>
        <w:rPr>
          <w:rFonts w:ascii="Arial" w:hAnsi="Arial" w:cs="Arial"/>
        </w:rPr>
      </w:pPr>
    </w:p>
    <w:p w14:paraId="29212AAA" w14:textId="014BE8FC" w:rsidR="00114806" w:rsidRPr="00BA49DC" w:rsidRDefault="00114806" w:rsidP="00BA49DC">
      <w:pPr>
        <w:ind w:left="426" w:hanging="426"/>
        <w:rPr>
          <w:rFonts w:ascii="Arial" w:hAnsi="Arial" w:cs="Arial"/>
        </w:rPr>
      </w:pPr>
      <w:bookmarkStart w:id="285" w:name="steamdrystartup"/>
      <w:bookmarkEnd w:id="285"/>
      <w:r w:rsidRPr="00BA49DC">
        <w:rPr>
          <w:rFonts w:ascii="Arial" w:hAnsi="Arial" w:cs="Arial"/>
          <w:u w:val="single"/>
        </w:rPr>
        <w:t>START UP OPERATION OF POLYMER STEAMING/DRYING</w:t>
      </w:r>
    </w:p>
    <w:p w14:paraId="786E79B8" w14:textId="77777777" w:rsidR="00114806" w:rsidRPr="00114806" w:rsidRDefault="00114806" w:rsidP="00BA49DC">
      <w:pPr>
        <w:ind w:left="426" w:hanging="426"/>
        <w:rPr>
          <w:rFonts w:ascii="Arial" w:hAnsi="Arial" w:cs="Arial"/>
        </w:rPr>
      </w:pPr>
    </w:p>
    <w:p w14:paraId="4140905D" w14:textId="382564E0" w:rsidR="00114806" w:rsidRPr="00BA49DC" w:rsidRDefault="00114806" w:rsidP="00BA49DC">
      <w:pPr>
        <w:ind w:left="426" w:hanging="426"/>
        <w:rPr>
          <w:rFonts w:ascii="Arial" w:hAnsi="Arial" w:cs="Arial"/>
        </w:rPr>
      </w:pPr>
      <w:r w:rsidRPr="00BA49DC">
        <w:rPr>
          <w:rFonts w:ascii="Arial" w:hAnsi="Arial" w:cs="Arial"/>
          <w:u w:val="single"/>
        </w:rPr>
        <w:t>Steamer:</w:t>
      </w:r>
    </w:p>
    <w:p w14:paraId="64EF17D3" w14:textId="77777777" w:rsidR="00114806" w:rsidRPr="00114806" w:rsidRDefault="00114806" w:rsidP="00BA49DC">
      <w:pPr>
        <w:ind w:left="426" w:hanging="426"/>
        <w:rPr>
          <w:rFonts w:ascii="Arial" w:hAnsi="Arial" w:cs="Arial"/>
        </w:rPr>
      </w:pPr>
    </w:p>
    <w:p w14:paraId="4371E3E7" w14:textId="77777777" w:rsidR="00114806" w:rsidRPr="00114806" w:rsidRDefault="00114806" w:rsidP="00BA49DC">
      <w:pPr>
        <w:ind w:left="426" w:hanging="426"/>
        <w:rPr>
          <w:rFonts w:ascii="Arial" w:hAnsi="Arial" w:cs="Arial"/>
        </w:rPr>
      </w:pPr>
      <w:r w:rsidRPr="00114806">
        <w:rPr>
          <w:rFonts w:ascii="Arial" w:hAnsi="Arial" w:cs="Arial"/>
        </w:rPr>
        <w:t>Open the steam to the jacket of the steamer FB 501, positioning the set of PIC at      0.3 kg/cm2g.</w:t>
      </w:r>
    </w:p>
    <w:p w14:paraId="0340DE20" w14:textId="77777777" w:rsidR="00114806" w:rsidRPr="00114806" w:rsidRDefault="00114806" w:rsidP="00BA49DC">
      <w:pPr>
        <w:ind w:left="426" w:hanging="426"/>
        <w:rPr>
          <w:rFonts w:ascii="Arial" w:hAnsi="Arial" w:cs="Arial"/>
        </w:rPr>
      </w:pPr>
      <w:r w:rsidRPr="00114806">
        <w:rPr>
          <w:rFonts w:ascii="Arial" w:hAnsi="Arial" w:cs="Arial"/>
        </w:rPr>
        <w:t>Send steam to the steamer with the following flow rates:</w:t>
      </w:r>
    </w:p>
    <w:p w14:paraId="6A9636DB" w14:textId="77777777" w:rsidR="00114806" w:rsidRPr="00114806" w:rsidRDefault="00114806" w:rsidP="00BA49DC">
      <w:pPr>
        <w:ind w:left="426" w:hanging="426"/>
        <w:rPr>
          <w:rFonts w:ascii="Arial" w:hAnsi="Arial" w:cs="Arial"/>
        </w:rPr>
      </w:pPr>
    </w:p>
    <w:p w14:paraId="1FC36979" w14:textId="3F7F530E" w:rsidR="00114806" w:rsidRPr="00BA49DC" w:rsidRDefault="00114806" w:rsidP="00BA49DC">
      <w:pPr>
        <w:ind w:left="426" w:hanging="426"/>
        <w:rPr>
          <w:rFonts w:ascii="Arial" w:hAnsi="Arial" w:cs="Arial"/>
        </w:rPr>
      </w:pPr>
      <w:r w:rsidRPr="00BA49DC">
        <w:rPr>
          <w:rFonts w:ascii="Arial" w:hAnsi="Arial" w:cs="Arial"/>
        </w:rPr>
        <w:t xml:space="preserve">750 kg/h through </w:t>
      </w:r>
      <w:del w:id="286" w:author="Rahul R Menon" w:date="2022-03-24T12:07:00Z">
        <w:r w:rsidRPr="00BA49DC" w:rsidDel="00CE1295">
          <w:rPr>
            <w:rFonts w:ascii="Arial" w:hAnsi="Arial" w:cs="Arial"/>
          </w:rPr>
          <w:delText>FRC</w:delText>
        </w:r>
      </w:del>
      <w:ins w:id="287" w:author="Rahul R Menon" w:date="2022-03-24T12:07:00Z">
        <w:r w:rsidR="00CE1295">
          <w:rPr>
            <w:rFonts w:ascii="Arial" w:hAnsi="Arial" w:cs="Arial"/>
          </w:rPr>
          <w:t>FIC</w:t>
        </w:r>
      </w:ins>
      <w:r w:rsidRPr="00BA49DC">
        <w:rPr>
          <w:rFonts w:ascii="Arial" w:hAnsi="Arial" w:cs="Arial"/>
        </w:rPr>
        <w:t xml:space="preserve"> 2901</w:t>
      </w:r>
    </w:p>
    <w:p w14:paraId="26B1FF61" w14:textId="12A21FFF" w:rsidR="00114806" w:rsidRPr="00BA49DC" w:rsidRDefault="00114806" w:rsidP="00BA49DC">
      <w:pPr>
        <w:ind w:left="426" w:hanging="426"/>
        <w:rPr>
          <w:rFonts w:ascii="Arial" w:hAnsi="Arial" w:cs="Arial"/>
        </w:rPr>
      </w:pPr>
      <w:r w:rsidRPr="00BA49DC">
        <w:rPr>
          <w:rFonts w:ascii="Arial" w:hAnsi="Arial" w:cs="Arial"/>
        </w:rPr>
        <w:t xml:space="preserve">150 kg/h through </w:t>
      </w:r>
      <w:del w:id="288" w:author="Rahul R Menon" w:date="2022-03-24T12:07:00Z">
        <w:r w:rsidRPr="00BA49DC" w:rsidDel="00CE1295">
          <w:rPr>
            <w:rFonts w:ascii="Arial" w:hAnsi="Arial" w:cs="Arial"/>
          </w:rPr>
          <w:delText>FRC</w:delText>
        </w:r>
      </w:del>
      <w:ins w:id="289" w:author="Rahul R Menon" w:date="2022-03-24T12:07:00Z">
        <w:r w:rsidR="00CE1295">
          <w:rPr>
            <w:rFonts w:ascii="Arial" w:hAnsi="Arial" w:cs="Arial"/>
          </w:rPr>
          <w:t>FIC</w:t>
        </w:r>
      </w:ins>
      <w:r w:rsidRPr="00BA49DC">
        <w:rPr>
          <w:rFonts w:ascii="Arial" w:hAnsi="Arial" w:cs="Arial"/>
        </w:rPr>
        <w:t xml:space="preserve"> 2902</w:t>
      </w:r>
    </w:p>
    <w:p w14:paraId="159EFD77" w14:textId="77777777" w:rsidR="00114806" w:rsidRPr="00114806" w:rsidRDefault="00114806" w:rsidP="00BA49DC">
      <w:pPr>
        <w:ind w:left="426" w:hanging="426"/>
        <w:rPr>
          <w:rFonts w:ascii="Arial" w:hAnsi="Arial" w:cs="Arial"/>
        </w:rPr>
      </w:pPr>
    </w:p>
    <w:p w14:paraId="0F6E6DD0" w14:textId="77777777" w:rsidR="00114806" w:rsidRPr="00114806" w:rsidRDefault="00114806" w:rsidP="00BA49DC">
      <w:pPr>
        <w:ind w:left="426" w:hanging="426"/>
        <w:rPr>
          <w:rFonts w:ascii="Arial" w:hAnsi="Arial" w:cs="Arial"/>
        </w:rPr>
      </w:pPr>
      <w:r w:rsidRPr="00114806">
        <w:rPr>
          <w:rFonts w:ascii="Arial" w:hAnsi="Arial" w:cs="Arial"/>
        </w:rPr>
        <w:t>Put TRC 2912 and TIC 2913 on auto which will regulate the desuperheating demi water.</w:t>
      </w:r>
    </w:p>
    <w:p w14:paraId="1A778527" w14:textId="77777777" w:rsidR="00114806" w:rsidRPr="00114806" w:rsidRDefault="00114806" w:rsidP="00BA49DC">
      <w:pPr>
        <w:ind w:left="426" w:hanging="426"/>
        <w:rPr>
          <w:rFonts w:ascii="Arial" w:hAnsi="Arial" w:cs="Arial"/>
        </w:rPr>
      </w:pPr>
    </w:p>
    <w:p w14:paraId="763BF2AB" w14:textId="77777777" w:rsidR="00114806" w:rsidRPr="00114806" w:rsidRDefault="00114806" w:rsidP="00BA49DC">
      <w:pPr>
        <w:ind w:left="426" w:hanging="426"/>
        <w:rPr>
          <w:rFonts w:ascii="Arial" w:hAnsi="Arial" w:cs="Arial"/>
        </w:rPr>
      </w:pPr>
      <w:r w:rsidRPr="00114806">
        <w:rPr>
          <w:rFonts w:ascii="Arial" w:hAnsi="Arial" w:cs="Arial"/>
        </w:rPr>
        <w:lastRenderedPageBreak/>
        <w:t>Make sure that the bottom discharge of the steamer (LV 2901) is closed and lining     FB 501, C 501 and K 501 A/S with the line returning to the B.L.</w:t>
      </w:r>
    </w:p>
    <w:p w14:paraId="74D99197" w14:textId="77777777" w:rsidR="00114806" w:rsidRPr="00114806" w:rsidRDefault="00114806" w:rsidP="00BA49DC">
      <w:pPr>
        <w:ind w:left="426" w:hanging="426"/>
        <w:rPr>
          <w:rFonts w:ascii="Arial" w:hAnsi="Arial" w:cs="Arial"/>
        </w:rPr>
      </w:pPr>
    </w:p>
    <w:p w14:paraId="59B33747" w14:textId="77777777" w:rsidR="00114806" w:rsidRPr="00114806" w:rsidRDefault="00114806" w:rsidP="00BA49DC">
      <w:pPr>
        <w:ind w:left="426" w:hanging="426"/>
        <w:rPr>
          <w:rFonts w:ascii="Arial" w:hAnsi="Arial" w:cs="Arial"/>
        </w:rPr>
      </w:pPr>
      <w:r w:rsidRPr="00114806">
        <w:rPr>
          <w:rFonts w:ascii="Arial" w:hAnsi="Arial" w:cs="Arial"/>
        </w:rPr>
        <w:t>Full the external circuit for the circulation on C 501 with water and prepare a water head on the bottom by starting one of the pump P 501 A/S.</w:t>
      </w:r>
    </w:p>
    <w:p w14:paraId="4B5C8E83" w14:textId="77777777" w:rsidR="00114806" w:rsidRPr="00114806" w:rsidRDefault="00114806" w:rsidP="00BA49DC">
      <w:pPr>
        <w:ind w:left="426" w:hanging="426"/>
        <w:rPr>
          <w:rFonts w:ascii="Arial" w:hAnsi="Arial" w:cs="Arial"/>
        </w:rPr>
      </w:pPr>
    </w:p>
    <w:p w14:paraId="38D40AC3" w14:textId="77777777" w:rsidR="00114806" w:rsidRPr="00114806" w:rsidRDefault="00114806" w:rsidP="00BA49DC">
      <w:pPr>
        <w:ind w:left="426" w:hanging="426"/>
        <w:rPr>
          <w:rFonts w:ascii="Arial" w:hAnsi="Arial" w:cs="Arial"/>
        </w:rPr>
      </w:pPr>
      <w:r w:rsidRPr="00114806">
        <w:rPr>
          <w:rFonts w:ascii="Arial" w:hAnsi="Arial" w:cs="Arial"/>
        </w:rPr>
        <w:t>Send the steam on the bottom of C 501 through FIC 2904 at a flow rate of 30 kg/h.</w:t>
      </w:r>
    </w:p>
    <w:p w14:paraId="39ADA625" w14:textId="77777777" w:rsidR="00114806" w:rsidRPr="00114806" w:rsidRDefault="00114806" w:rsidP="00BA49DC">
      <w:pPr>
        <w:ind w:left="426" w:hanging="426"/>
        <w:rPr>
          <w:rFonts w:ascii="Arial" w:hAnsi="Arial" w:cs="Arial"/>
        </w:rPr>
      </w:pPr>
    </w:p>
    <w:p w14:paraId="55CBA1F9" w14:textId="77777777" w:rsidR="00114806" w:rsidRPr="00114806" w:rsidRDefault="00114806" w:rsidP="00BA49DC">
      <w:pPr>
        <w:ind w:left="426" w:hanging="426"/>
        <w:rPr>
          <w:rFonts w:ascii="Arial" w:hAnsi="Arial" w:cs="Arial"/>
        </w:rPr>
      </w:pPr>
      <w:r w:rsidRPr="00114806">
        <w:rPr>
          <w:rFonts w:ascii="Arial" w:hAnsi="Arial" w:cs="Arial"/>
        </w:rPr>
        <w:t>Open the steam to J 501 and to the jacket of the compensation branch of LT 2901.</w:t>
      </w:r>
    </w:p>
    <w:p w14:paraId="0011A0B5" w14:textId="77777777" w:rsidR="00114806" w:rsidRPr="00114806" w:rsidRDefault="00114806" w:rsidP="00BA49DC">
      <w:pPr>
        <w:ind w:left="426" w:hanging="426"/>
        <w:rPr>
          <w:rFonts w:ascii="Arial" w:hAnsi="Arial" w:cs="Arial"/>
        </w:rPr>
      </w:pPr>
    </w:p>
    <w:p w14:paraId="3F4EEBAA" w14:textId="77777777" w:rsidR="00114806" w:rsidRPr="00114806" w:rsidRDefault="00114806" w:rsidP="00BA49DC">
      <w:pPr>
        <w:ind w:left="426" w:hanging="426"/>
        <w:rPr>
          <w:rFonts w:ascii="Arial" w:hAnsi="Arial" w:cs="Arial"/>
        </w:rPr>
      </w:pPr>
      <w:r w:rsidRPr="00114806">
        <w:rPr>
          <w:rFonts w:ascii="Arial" w:hAnsi="Arial" w:cs="Arial"/>
        </w:rPr>
        <w:t>Open the cooling water to E 501 and the chilled water to E 504.</w:t>
      </w:r>
    </w:p>
    <w:p w14:paraId="51B39D2B" w14:textId="77777777" w:rsidR="00114806" w:rsidRPr="00114806" w:rsidRDefault="00114806" w:rsidP="00BA49DC">
      <w:pPr>
        <w:ind w:left="426" w:hanging="426"/>
        <w:rPr>
          <w:rFonts w:ascii="Arial" w:hAnsi="Arial" w:cs="Arial"/>
        </w:rPr>
      </w:pPr>
    </w:p>
    <w:p w14:paraId="72A15BE0" w14:textId="77777777" w:rsidR="00114806" w:rsidRPr="00114806" w:rsidRDefault="00114806" w:rsidP="00BA49DC">
      <w:pPr>
        <w:ind w:left="426" w:hanging="426"/>
        <w:rPr>
          <w:rFonts w:ascii="Arial" w:hAnsi="Arial" w:cs="Arial"/>
        </w:rPr>
      </w:pPr>
      <w:r w:rsidRPr="00114806">
        <w:rPr>
          <w:rFonts w:ascii="Arial" w:hAnsi="Arial" w:cs="Arial"/>
        </w:rPr>
        <w:t>Open the cooling water to the cooler of the loop of the compressor K 501 A (or S) and the demi water for the loop filling.</w:t>
      </w:r>
    </w:p>
    <w:p w14:paraId="334E97BD" w14:textId="77777777" w:rsidR="00114806" w:rsidRPr="00114806" w:rsidRDefault="00114806" w:rsidP="00BA49DC">
      <w:pPr>
        <w:ind w:left="426" w:hanging="426"/>
        <w:rPr>
          <w:rFonts w:ascii="Arial" w:hAnsi="Arial" w:cs="Arial"/>
        </w:rPr>
      </w:pPr>
    </w:p>
    <w:p w14:paraId="691FEEC5" w14:textId="77777777" w:rsidR="00114806" w:rsidRPr="00114806" w:rsidRDefault="00114806" w:rsidP="00BA49DC">
      <w:pPr>
        <w:ind w:left="426" w:hanging="426"/>
        <w:rPr>
          <w:rFonts w:ascii="Arial" w:hAnsi="Arial" w:cs="Arial"/>
        </w:rPr>
      </w:pPr>
      <w:r w:rsidRPr="00114806">
        <w:rPr>
          <w:rFonts w:ascii="Arial" w:hAnsi="Arial" w:cs="Arial"/>
        </w:rPr>
        <w:t>Open the bottom discharge of F 301  and bring the pressure to 0.1 Kg/cm</w:t>
      </w:r>
      <w:r w:rsidRPr="00114806">
        <w:rPr>
          <w:rFonts w:ascii="Arial" w:hAnsi="Arial" w:cs="Arial"/>
          <w:vertAlign w:val="superscript"/>
        </w:rPr>
        <w:t>2</w:t>
      </w:r>
      <w:r w:rsidRPr="00114806">
        <w:rPr>
          <w:rFonts w:ascii="Arial" w:hAnsi="Arial" w:cs="Arial"/>
        </w:rPr>
        <w:t>g on the suction of K 501 A/S.</w:t>
      </w:r>
    </w:p>
    <w:p w14:paraId="0917F5DA" w14:textId="77777777" w:rsidR="00114806" w:rsidRPr="00114806" w:rsidRDefault="00114806" w:rsidP="00BA49DC">
      <w:pPr>
        <w:ind w:left="426" w:hanging="426"/>
        <w:rPr>
          <w:rFonts w:ascii="Arial" w:hAnsi="Arial" w:cs="Arial"/>
        </w:rPr>
      </w:pPr>
    </w:p>
    <w:p w14:paraId="773F7074" w14:textId="77777777" w:rsidR="00114806" w:rsidRPr="00114806" w:rsidRDefault="00114806" w:rsidP="00BA49DC">
      <w:pPr>
        <w:ind w:left="426" w:hanging="426"/>
        <w:rPr>
          <w:rFonts w:ascii="Arial" w:hAnsi="Arial" w:cs="Arial"/>
        </w:rPr>
      </w:pPr>
      <w:r w:rsidRPr="00114806">
        <w:rPr>
          <w:rFonts w:ascii="Arial" w:hAnsi="Arial" w:cs="Arial"/>
        </w:rPr>
        <w:t>Start K 501 A ( or S)</w:t>
      </w:r>
    </w:p>
    <w:p w14:paraId="57C9FE30" w14:textId="77777777" w:rsidR="00114806" w:rsidRPr="00114806" w:rsidRDefault="00114806" w:rsidP="00BA49DC">
      <w:pPr>
        <w:ind w:left="426" w:hanging="426"/>
        <w:rPr>
          <w:rFonts w:ascii="Arial" w:hAnsi="Arial" w:cs="Arial"/>
        </w:rPr>
      </w:pPr>
    </w:p>
    <w:p w14:paraId="7B294E93" w14:textId="4AAB3C4C" w:rsidR="00114806" w:rsidRPr="00114806" w:rsidRDefault="00114806" w:rsidP="00BA49DC">
      <w:pPr>
        <w:ind w:left="426" w:hanging="426"/>
        <w:rPr>
          <w:rFonts w:ascii="Arial" w:hAnsi="Arial" w:cs="Arial"/>
        </w:rPr>
      </w:pPr>
      <w:r w:rsidRPr="00114806">
        <w:rPr>
          <w:rFonts w:ascii="Arial" w:hAnsi="Arial" w:cs="Arial"/>
        </w:rPr>
        <w:t xml:space="preserve">Put LC 2904 (C 501 level), </w:t>
      </w:r>
      <w:del w:id="290" w:author="Rahul R Menon" w:date="2022-03-24T12:09:00Z">
        <w:r w:rsidRPr="00114806" w:rsidDel="00CE1295">
          <w:rPr>
            <w:rFonts w:ascii="Arial" w:hAnsi="Arial" w:cs="Arial"/>
          </w:rPr>
          <w:delText>PRC</w:delText>
        </w:r>
      </w:del>
      <w:ins w:id="291" w:author="Rahul R Menon" w:date="2022-03-24T12:09:00Z">
        <w:r w:rsidR="00CE1295">
          <w:rPr>
            <w:rFonts w:ascii="Arial" w:hAnsi="Arial" w:cs="Arial"/>
          </w:rPr>
          <w:t>PIC</w:t>
        </w:r>
      </w:ins>
      <w:r w:rsidRPr="00114806">
        <w:rPr>
          <w:rFonts w:ascii="Arial" w:hAnsi="Arial" w:cs="Arial"/>
        </w:rPr>
        <w:t xml:space="preserve"> 3002.1 and PIC 3002.2 (suction of K 501A/S), LIC 3001 A or S (level of gas liquid separator in K 501 A or S), LC 3003 (boot level beneath        E 504) and </w:t>
      </w:r>
      <w:del w:id="292" w:author="Rahul R Menon" w:date="2022-03-24T12:09:00Z">
        <w:r w:rsidRPr="00114806" w:rsidDel="00CE1295">
          <w:rPr>
            <w:rFonts w:ascii="Arial" w:hAnsi="Arial" w:cs="Arial"/>
          </w:rPr>
          <w:delText>PRC</w:delText>
        </w:r>
      </w:del>
      <w:ins w:id="293" w:author="Rahul R Menon" w:date="2022-03-24T12:09:00Z">
        <w:r w:rsidR="00CE1295">
          <w:rPr>
            <w:rFonts w:ascii="Arial" w:hAnsi="Arial" w:cs="Arial"/>
          </w:rPr>
          <w:t>PIC</w:t>
        </w:r>
      </w:ins>
      <w:r w:rsidRPr="00114806">
        <w:rPr>
          <w:rFonts w:ascii="Arial" w:hAnsi="Arial" w:cs="Arial"/>
        </w:rPr>
        <w:t xml:space="preserve"> 3005 (delivery of K 501 A/S) on auto.</w:t>
      </w:r>
    </w:p>
    <w:p w14:paraId="7AB8671E" w14:textId="77777777" w:rsidR="00114806" w:rsidRPr="00114806" w:rsidRDefault="00114806" w:rsidP="00BA49DC">
      <w:pPr>
        <w:ind w:left="426" w:hanging="426"/>
        <w:rPr>
          <w:rFonts w:ascii="Arial" w:hAnsi="Arial" w:cs="Arial"/>
        </w:rPr>
      </w:pPr>
    </w:p>
    <w:p w14:paraId="0F58E4B6"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r>
      <w:r w:rsidRPr="00BA49DC">
        <w:rPr>
          <w:rFonts w:ascii="Arial" w:hAnsi="Arial" w:cs="Arial"/>
          <w:u w:val="single"/>
        </w:rPr>
        <w:t>Dryer:</w:t>
      </w:r>
    </w:p>
    <w:p w14:paraId="604AC280" w14:textId="77777777" w:rsidR="00114806" w:rsidRPr="00114806" w:rsidRDefault="00114806" w:rsidP="00BA49DC">
      <w:pPr>
        <w:ind w:left="426" w:hanging="426"/>
        <w:rPr>
          <w:rFonts w:ascii="Arial" w:hAnsi="Arial" w:cs="Arial"/>
        </w:rPr>
      </w:pPr>
    </w:p>
    <w:p w14:paraId="2F14A508" w14:textId="77777777" w:rsidR="00114806" w:rsidRPr="00114806" w:rsidRDefault="00114806" w:rsidP="00BA49DC">
      <w:pPr>
        <w:ind w:left="426" w:hanging="426"/>
        <w:rPr>
          <w:rFonts w:ascii="Arial" w:hAnsi="Arial" w:cs="Arial"/>
        </w:rPr>
      </w:pPr>
      <w:r w:rsidRPr="00114806">
        <w:rPr>
          <w:rFonts w:ascii="Arial" w:hAnsi="Arial" w:cs="Arial"/>
        </w:rPr>
        <w:t>Fill the external circuit circulating on C 502 with water and make the water head on the bottom, starting one of the pumps P 502 A/S.</w:t>
      </w:r>
    </w:p>
    <w:p w14:paraId="460BF966" w14:textId="77777777" w:rsidR="00114806" w:rsidRPr="00114806" w:rsidRDefault="00114806" w:rsidP="00BA49DC">
      <w:pPr>
        <w:ind w:left="426" w:hanging="426"/>
        <w:rPr>
          <w:rFonts w:ascii="Arial" w:hAnsi="Arial" w:cs="Arial"/>
        </w:rPr>
      </w:pPr>
    </w:p>
    <w:p w14:paraId="546BA18F" w14:textId="77777777" w:rsidR="00114806" w:rsidRPr="00114806" w:rsidRDefault="00114806" w:rsidP="00BA49DC">
      <w:pPr>
        <w:ind w:left="426" w:hanging="426"/>
        <w:rPr>
          <w:rFonts w:ascii="Arial" w:hAnsi="Arial" w:cs="Arial"/>
        </w:rPr>
      </w:pPr>
      <w:r w:rsidRPr="00114806">
        <w:rPr>
          <w:rFonts w:ascii="Arial" w:hAnsi="Arial" w:cs="Arial"/>
        </w:rPr>
        <w:t>Open the cooling water to E 502.</w:t>
      </w:r>
    </w:p>
    <w:p w14:paraId="4021CD2E" w14:textId="77777777" w:rsidR="00114806" w:rsidRPr="00114806" w:rsidRDefault="00114806" w:rsidP="00BA49DC">
      <w:pPr>
        <w:ind w:left="426" w:hanging="426"/>
        <w:rPr>
          <w:rFonts w:ascii="Arial" w:hAnsi="Arial" w:cs="Arial"/>
        </w:rPr>
      </w:pPr>
    </w:p>
    <w:p w14:paraId="6BC93C91" w14:textId="77777777" w:rsidR="00114806" w:rsidRPr="00114806" w:rsidRDefault="00114806" w:rsidP="00BA49DC">
      <w:pPr>
        <w:ind w:left="426" w:hanging="426"/>
        <w:rPr>
          <w:rFonts w:ascii="Arial" w:hAnsi="Arial" w:cs="Arial"/>
        </w:rPr>
      </w:pPr>
      <w:r w:rsidRPr="00114806">
        <w:rPr>
          <w:rFonts w:ascii="Arial" w:hAnsi="Arial" w:cs="Arial"/>
        </w:rPr>
        <w:t xml:space="preserve">Make sure that the  bottom discharge of the dryer FB 502 is closed (LV 3101) and line up FB 502, WC 502, C 502, T 503, B 501A (or S) and  E 503 (or S) </w:t>
      </w:r>
    </w:p>
    <w:p w14:paraId="2225853B" w14:textId="77777777" w:rsidR="00114806" w:rsidRPr="00114806" w:rsidRDefault="00114806" w:rsidP="00BA49DC">
      <w:pPr>
        <w:ind w:left="426" w:hanging="426"/>
        <w:rPr>
          <w:rFonts w:ascii="Arial" w:hAnsi="Arial" w:cs="Arial"/>
        </w:rPr>
      </w:pPr>
    </w:p>
    <w:p w14:paraId="1474FA55" w14:textId="77777777" w:rsidR="00114806" w:rsidRPr="00114806" w:rsidRDefault="00114806" w:rsidP="00BA49DC">
      <w:pPr>
        <w:ind w:left="426" w:hanging="426"/>
        <w:rPr>
          <w:rFonts w:ascii="Arial" w:hAnsi="Arial" w:cs="Arial"/>
        </w:rPr>
      </w:pPr>
      <w:r w:rsidRPr="00114806">
        <w:rPr>
          <w:rFonts w:ascii="Arial" w:hAnsi="Arial" w:cs="Arial"/>
        </w:rPr>
        <w:t>Open the make up nitrogen to the circuit, positioning the set of PIC 3106 on the standard running value (100 mm of water) by excluding the PSL 3105.</w:t>
      </w:r>
    </w:p>
    <w:p w14:paraId="66B456CF" w14:textId="77777777" w:rsidR="00114806" w:rsidRPr="00114806" w:rsidRDefault="00114806" w:rsidP="00BA49DC">
      <w:pPr>
        <w:ind w:left="426" w:hanging="426"/>
        <w:rPr>
          <w:rFonts w:ascii="Arial" w:hAnsi="Arial" w:cs="Arial"/>
        </w:rPr>
      </w:pPr>
    </w:p>
    <w:p w14:paraId="2F732B6D" w14:textId="77777777" w:rsidR="00114806" w:rsidRPr="00114806" w:rsidRDefault="00114806" w:rsidP="00BA49DC">
      <w:pPr>
        <w:ind w:left="426" w:hanging="426"/>
        <w:rPr>
          <w:rFonts w:ascii="Arial" w:hAnsi="Arial" w:cs="Arial"/>
        </w:rPr>
      </w:pPr>
      <w:r w:rsidRPr="00114806">
        <w:rPr>
          <w:rFonts w:ascii="Arial" w:hAnsi="Arial" w:cs="Arial"/>
        </w:rPr>
        <w:t xml:space="preserve">Start  one of the two blowers B 501 A(or S) </w:t>
      </w:r>
    </w:p>
    <w:p w14:paraId="7055C179" w14:textId="77777777" w:rsidR="00114806" w:rsidRPr="00114806" w:rsidRDefault="00114806" w:rsidP="00BA49DC">
      <w:pPr>
        <w:ind w:left="426" w:hanging="426"/>
        <w:rPr>
          <w:rFonts w:ascii="Arial" w:hAnsi="Arial" w:cs="Arial"/>
        </w:rPr>
      </w:pPr>
    </w:p>
    <w:p w14:paraId="24EC26BC" w14:textId="77777777" w:rsidR="00114806" w:rsidRPr="00114806" w:rsidRDefault="00114806" w:rsidP="00BA49DC">
      <w:pPr>
        <w:ind w:left="426" w:hanging="426"/>
        <w:rPr>
          <w:rFonts w:ascii="Arial" w:hAnsi="Arial" w:cs="Arial"/>
        </w:rPr>
      </w:pPr>
      <w:r w:rsidRPr="00114806">
        <w:rPr>
          <w:rFonts w:ascii="Arial" w:hAnsi="Arial" w:cs="Arial"/>
        </w:rPr>
        <w:t xml:space="preserve">Gradually open the steam to E 503A/S, readjusting little by little the TRC 3106 until the standard running value of 110 </w:t>
      </w:r>
      <w:r w:rsidRPr="00114806">
        <w:rPr>
          <w:rFonts w:ascii="Arial" w:hAnsi="Arial" w:cs="Arial"/>
          <w:b/>
          <w:bCs/>
          <w:vertAlign w:val="superscript"/>
        </w:rPr>
        <w:t>o</w:t>
      </w:r>
      <w:r w:rsidRPr="00114806">
        <w:rPr>
          <w:rFonts w:ascii="Arial" w:hAnsi="Arial" w:cs="Arial"/>
        </w:rPr>
        <w:t>C has been reached.</w:t>
      </w:r>
    </w:p>
    <w:p w14:paraId="1296C3CE" w14:textId="77777777" w:rsidR="00114806" w:rsidRPr="00114806" w:rsidRDefault="00114806" w:rsidP="00BA49DC">
      <w:pPr>
        <w:ind w:left="426" w:hanging="426"/>
        <w:rPr>
          <w:rFonts w:ascii="Arial" w:hAnsi="Arial" w:cs="Arial"/>
        </w:rPr>
      </w:pPr>
    </w:p>
    <w:p w14:paraId="3CE27095" w14:textId="77777777" w:rsidR="00114806" w:rsidRPr="00114806" w:rsidRDefault="00114806" w:rsidP="00BA49DC">
      <w:pPr>
        <w:ind w:left="426" w:hanging="426"/>
        <w:rPr>
          <w:rFonts w:ascii="Arial" w:hAnsi="Arial" w:cs="Arial"/>
        </w:rPr>
      </w:pPr>
      <w:r w:rsidRPr="00114806">
        <w:rPr>
          <w:rFonts w:ascii="Arial" w:hAnsi="Arial" w:cs="Arial"/>
        </w:rPr>
        <w:t>Open the steam/ nitrogen to J 502 and open the flushing nitrogen to the compensation branch of LT 3101 and to FT 3101.</w:t>
      </w:r>
    </w:p>
    <w:p w14:paraId="5605C730" w14:textId="77777777" w:rsidR="00114806" w:rsidRPr="00114806" w:rsidRDefault="00114806" w:rsidP="00BA49DC">
      <w:pPr>
        <w:ind w:left="426" w:hanging="426"/>
        <w:rPr>
          <w:rFonts w:ascii="Arial" w:hAnsi="Arial" w:cs="Arial"/>
        </w:rPr>
      </w:pPr>
    </w:p>
    <w:p w14:paraId="36B76C15"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r>
      <w:r w:rsidRPr="00BA49DC">
        <w:rPr>
          <w:rFonts w:ascii="Arial" w:hAnsi="Arial" w:cs="Arial"/>
          <w:u w:val="single"/>
        </w:rPr>
        <w:t>Operation</w:t>
      </w:r>
      <w:r w:rsidRPr="00BA49DC">
        <w:rPr>
          <w:rFonts w:ascii="Arial" w:hAnsi="Arial" w:cs="Arial"/>
        </w:rPr>
        <w:t>.</w:t>
      </w:r>
    </w:p>
    <w:p w14:paraId="35BA2DD5" w14:textId="77777777" w:rsidR="00114806" w:rsidRPr="00114806" w:rsidRDefault="00114806" w:rsidP="00BA49DC">
      <w:pPr>
        <w:ind w:left="426" w:hanging="426"/>
        <w:rPr>
          <w:rFonts w:ascii="Arial" w:hAnsi="Arial" w:cs="Arial"/>
        </w:rPr>
      </w:pPr>
    </w:p>
    <w:p w14:paraId="427D13CE" w14:textId="116F7058" w:rsidR="00114806" w:rsidRPr="00BA49DC" w:rsidRDefault="00114806" w:rsidP="00BA49DC">
      <w:pPr>
        <w:ind w:left="426" w:hanging="426"/>
        <w:rPr>
          <w:rFonts w:ascii="Arial" w:hAnsi="Arial" w:cs="Arial"/>
          <w:u w:val="single"/>
        </w:rPr>
      </w:pPr>
      <w:r w:rsidRPr="00BA49DC">
        <w:rPr>
          <w:rFonts w:ascii="Arial" w:hAnsi="Arial" w:cs="Arial"/>
          <w:u w:val="single"/>
        </w:rPr>
        <w:t>FB 501:</w:t>
      </w:r>
    </w:p>
    <w:p w14:paraId="536D8DFE" w14:textId="77777777" w:rsidR="00114806" w:rsidRPr="00114806" w:rsidRDefault="00114806" w:rsidP="00BA49DC">
      <w:pPr>
        <w:ind w:left="426" w:hanging="426"/>
        <w:rPr>
          <w:rFonts w:ascii="Arial" w:hAnsi="Arial" w:cs="Arial"/>
        </w:rPr>
      </w:pPr>
    </w:p>
    <w:p w14:paraId="2CED200B" w14:textId="77777777" w:rsidR="00114806" w:rsidRPr="00BA49DC" w:rsidRDefault="00114806" w:rsidP="00BA49DC">
      <w:pPr>
        <w:ind w:left="426" w:hanging="426"/>
        <w:rPr>
          <w:rFonts w:ascii="Arial" w:hAnsi="Arial" w:cs="Arial"/>
        </w:rPr>
      </w:pPr>
      <w:r w:rsidRPr="00BA49DC">
        <w:rPr>
          <w:rFonts w:ascii="Arial" w:hAnsi="Arial" w:cs="Arial"/>
        </w:rPr>
        <w:t>The main variables are the temperature of the fluid bed and the fluidization steam flow rate.</w:t>
      </w:r>
    </w:p>
    <w:p w14:paraId="1FF30683" w14:textId="5514332C" w:rsidR="00114806" w:rsidRPr="00114806" w:rsidRDefault="00114806" w:rsidP="00BA49DC">
      <w:pPr>
        <w:ind w:left="426" w:hanging="426"/>
        <w:rPr>
          <w:rFonts w:ascii="Arial" w:hAnsi="Arial" w:cs="Arial"/>
        </w:rPr>
      </w:pPr>
    </w:p>
    <w:p w14:paraId="494D9220" w14:textId="77777777" w:rsidR="00114806" w:rsidRPr="00BA49DC" w:rsidRDefault="00114806" w:rsidP="00BA49DC">
      <w:pPr>
        <w:ind w:left="426" w:hanging="426"/>
        <w:rPr>
          <w:rFonts w:ascii="Arial" w:hAnsi="Arial" w:cs="Arial"/>
        </w:rPr>
      </w:pPr>
      <w:r w:rsidRPr="00BA49DC">
        <w:rPr>
          <w:rFonts w:ascii="Arial" w:hAnsi="Arial" w:cs="Arial"/>
        </w:rPr>
        <w:t>The first is strictly subordinated to the working pressure of the system: temperature variations in the bed should be caused by pressure variations in the downstream gas section (due to problems in the scrubber or due to instrumentation deficiencies) or by problems in the fluidization steam feed lines (lack of steam or instrumentation failures).</w:t>
      </w:r>
    </w:p>
    <w:p w14:paraId="3FEBBADA" w14:textId="77777777" w:rsidR="00114806" w:rsidRPr="00114806" w:rsidRDefault="00114806" w:rsidP="00BA49DC">
      <w:pPr>
        <w:ind w:left="426" w:hanging="426"/>
        <w:rPr>
          <w:rFonts w:ascii="Arial" w:hAnsi="Arial" w:cs="Arial"/>
        </w:rPr>
      </w:pPr>
    </w:p>
    <w:p w14:paraId="516C263E" w14:textId="77777777" w:rsidR="00114806" w:rsidRPr="00BA49DC" w:rsidRDefault="00114806" w:rsidP="00BA49DC">
      <w:pPr>
        <w:ind w:left="426" w:hanging="426"/>
        <w:rPr>
          <w:rFonts w:ascii="Arial" w:hAnsi="Arial" w:cs="Arial"/>
        </w:rPr>
      </w:pPr>
      <w:r w:rsidRPr="00BA49DC">
        <w:rPr>
          <w:rFonts w:ascii="Arial" w:hAnsi="Arial" w:cs="Arial"/>
        </w:rPr>
        <w:t>Too much high temperatures, that too locally, are to be avoided, since they soften the polymer thus deriving fouling on the walls and clogging in the gratings.</w:t>
      </w:r>
    </w:p>
    <w:p w14:paraId="3D040BB0" w14:textId="77777777" w:rsidR="00114806" w:rsidRPr="00114806" w:rsidRDefault="00114806" w:rsidP="00BA49DC">
      <w:pPr>
        <w:ind w:left="426" w:hanging="426"/>
        <w:rPr>
          <w:rFonts w:ascii="Arial" w:hAnsi="Arial" w:cs="Arial"/>
        </w:rPr>
      </w:pPr>
    </w:p>
    <w:p w14:paraId="5F413FBE" w14:textId="77777777" w:rsidR="00114806" w:rsidRPr="00BA49DC" w:rsidRDefault="00114806" w:rsidP="00BA49DC">
      <w:pPr>
        <w:ind w:left="426" w:hanging="426"/>
        <w:rPr>
          <w:rFonts w:ascii="Arial" w:hAnsi="Arial" w:cs="Arial"/>
        </w:rPr>
      </w:pPr>
      <w:r w:rsidRPr="00BA49DC">
        <w:rPr>
          <w:rFonts w:ascii="Arial" w:hAnsi="Arial" w:cs="Arial"/>
        </w:rPr>
        <w:t>Pressure variations in the fluidization  steam shall be warned by PAHL 2902 and 2903, while those of the temperature by TAH 2912 and 2913.  The pressure variations on the top of the fluid bed PAHL 2905.</w:t>
      </w:r>
    </w:p>
    <w:p w14:paraId="65374FF0" w14:textId="77777777" w:rsidR="00114806" w:rsidRPr="00114806" w:rsidRDefault="00114806" w:rsidP="00BA49DC">
      <w:pPr>
        <w:ind w:left="426" w:hanging="426"/>
        <w:rPr>
          <w:rFonts w:ascii="Arial" w:hAnsi="Arial" w:cs="Arial"/>
        </w:rPr>
      </w:pPr>
    </w:p>
    <w:p w14:paraId="160283F4" w14:textId="59E14744" w:rsidR="00114806" w:rsidRPr="00BA49DC" w:rsidRDefault="00114806" w:rsidP="00BA49DC">
      <w:pPr>
        <w:ind w:left="426" w:hanging="426"/>
        <w:rPr>
          <w:rFonts w:ascii="Arial" w:hAnsi="Arial" w:cs="Arial"/>
        </w:rPr>
      </w:pPr>
      <w:r w:rsidRPr="00BA49DC">
        <w:rPr>
          <w:rFonts w:ascii="Arial" w:hAnsi="Arial" w:cs="Arial"/>
        </w:rPr>
        <w:t>The fluidization steam flow rate depend on the type of the catalysts used in the plant.  MCMI and MCGF2A/MCHP2VS/LYNX 1010 gives polymers having different particle size and morphology: bigger for the first and smaller for the second: in relation with this the fluidization speeds are different too. 0.4 m/s for MCM1 and 0.25 m/s for others.</w:t>
      </w:r>
    </w:p>
    <w:p w14:paraId="798CF257" w14:textId="77777777" w:rsidR="00114806" w:rsidRPr="00114806" w:rsidRDefault="00114806" w:rsidP="00BA49DC">
      <w:pPr>
        <w:ind w:left="426" w:hanging="426"/>
        <w:rPr>
          <w:rFonts w:ascii="Arial" w:hAnsi="Arial" w:cs="Arial"/>
        </w:rPr>
      </w:pPr>
    </w:p>
    <w:p w14:paraId="2F39F77B" w14:textId="0159621B" w:rsidR="00114806" w:rsidRPr="00BA49DC" w:rsidRDefault="00114806" w:rsidP="00BA49DC">
      <w:pPr>
        <w:ind w:left="426" w:hanging="426"/>
        <w:rPr>
          <w:rFonts w:ascii="Arial" w:hAnsi="Arial" w:cs="Arial"/>
        </w:rPr>
      </w:pPr>
      <w:r w:rsidRPr="00BA49DC">
        <w:rPr>
          <w:rFonts w:ascii="Arial" w:hAnsi="Arial" w:cs="Arial"/>
        </w:rPr>
        <w:t xml:space="preserve">Once the catalyst type has been established, the set of </w:t>
      </w:r>
      <w:del w:id="294" w:author="Rahul R Menon" w:date="2022-03-24T12:07:00Z">
        <w:r w:rsidRPr="00BA49DC" w:rsidDel="00CE1295">
          <w:rPr>
            <w:rFonts w:ascii="Arial" w:hAnsi="Arial" w:cs="Arial"/>
          </w:rPr>
          <w:delText>FRC</w:delText>
        </w:r>
      </w:del>
      <w:ins w:id="295" w:author="Rahul R Menon" w:date="2022-03-24T12:07:00Z">
        <w:r w:rsidR="00CE1295">
          <w:rPr>
            <w:rFonts w:ascii="Arial" w:hAnsi="Arial" w:cs="Arial"/>
          </w:rPr>
          <w:t>FIC</w:t>
        </w:r>
      </w:ins>
      <w:r w:rsidRPr="00BA49DC">
        <w:rPr>
          <w:rFonts w:ascii="Arial" w:hAnsi="Arial" w:cs="Arial"/>
        </w:rPr>
        <w:t xml:space="preserve"> 2901 and </w:t>
      </w:r>
      <w:del w:id="296" w:author="Rahul R Menon" w:date="2022-03-24T12:07:00Z">
        <w:r w:rsidRPr="00BA49DC" w:rsidDel="00CE1295">
          <w:rPr>
            <w:rFonts w:ascii="Arial" w:hAnsi="Arial" w:cs="Arial"/>
          </w:rPr>
          <w:delText>FRC</w:delText>
        </w:r>
      </w:del>
      <w:ins w:id="297" w:author="Rahul R Menon" w:date="2022-03-24T12:07:00Z">
        <w:r w:rsidR="00CE1295">
          <w:rPr>
            <w:rFonts w:ascii="Arial" w:hAnsi="Arial" w:cs="Arial"/>
          </w:rPr>
          <w:t>FIC</w:t>
        </w:r>
      </w:ins>
      <w:r w:rsidRPr="00BA49DC">
        <w:rPr>
          <w:rFonts w:ascii="Arial" w:hAnsi="Arial" w:cs="Arial"/>
        </w:rPr>
        <w:t xml:space="preserve"> 2902 must remain constant irrespective of the load of the plant.  In such a case only the bed level can be varied but keeping constant the residence time.  If the steam flow rate is reduced, it will deviate from the fluidization optimal conditions, which are of paramount importance for getting the deactivation of the catalyst and the removal of the residual propylene.</w:t>
      </w:r>
    </w:p>
    <w:p w14:paraId="5DD7F788" w14:textId="77777777" w:rsidR="00114806" w:rsidRPr="00114806" w:rsidRDefault="00114806" w:rsidP="00BA49DC">
      <w:pPr>
        <w:ind w:left="426" w:hanging="426"/>
        <w:rPr>
          <w:rFonts w:ascii="Arial" w:hAnsi="Arial" w:cs="Arial"/>
        </w:rPr>
      </w:pPr>
    </w:p>
    <w:p w14:paraId="4140120B" w14:textId="77777777" w:rsidR="00114806" w:rsidRPr="00BA49DC" w:rsidRDefault="00114806" w:rsidP="00BA49DC">
      <w:pPr>
        <w:ind w:left="426" w:hanging="426"/>
        <w:rPr>
          <w:rFonts w:ascii="Arial" w:hAnsi="Arial" w:cs="Arial"/>
        </w:rPr>
      </w:pPr>
      <w:r w:rsidRPr="00BA49DC">
        <w:rPr>
          <w:rFonts w:ascii="Arial" w:hAnsi="Arial" w:cs="Arial"/>
          <w:u w:val="single"/>
        </w:rPr>
        <w:t>FB 502</w:t>
      </w:r>
      <w:r w:rsidRPr="00BA49DC">
        <w:rPr>
          <w:rFonts w:ascii="Arial" w:hAnsi="Arial" w:cs="Arial"/>
        </w:rPr>
        <w:t>:</w:t>
      </w:r>
    </w:p>
    <w:p w14:paraId="52011094" w14:textId="77777777" w:rsidR="00114806" w:rsidRPr="00114806" w:rsidRDefault="00114806" w:rsidP="00BA49DC">
      <w:pPr>
        <w:ind w:left="426" w:hanging="426"/>
        <w:rPr>
          <w:rFonts w:ascii="Arial" w:hAnsi="Arial" w:cs="Arial"/>
        </w:rPr>
      </w:pPr>
    </w:p>
    <w:p w14:paraId="0DE5DCC7" w14:textId="5F59226B" w:rsidR="00114806" w:rsidRPr="00BA49DC" w:rsidRDefault="00114806" w:rsidP="00BA49DC">
      <w:pPr>
        <w:ind w:left="426" w:hanging="426"/>
        <w:rPr>
          <w:rFonts w:ascii="Arial" w:hAnsi="Arial" w:cs="Arial"/>
        </w:rPr>
      </w:pPr>
      <w:r w:rsidRPr="00BA49DC">
        <w:rPr>
          <w:rFonts w:ascii="Arial" w:hAnsi="Arial" w:cs="Arial"/>
        </w:rPr>
        <w:t>Here, the water contained in the polymer must be removed; residence time of the polymer in the bed and the fluidization gas temperature and flow rate are the variables to be checked.</w:t>
      </w:r>
    </w:p>
    <w:p w14:paraId="46537E0F" w14:textId="77777777" w:rsidR="00114806" w:rsidRPr="00114806" w:rsidRDefault="00114806" w:rsidP="00BA49DC">
      <w:pPr>
        <w:ind w:left="426" w:hanging="426"/>
        <w:rPr>
          <w:rFonts w:ascii="Arial" w:hAnsi="Arial" w:cs="Arial"/>
        </w:rPr>
      </w:pPr>
    </w:p>
    <w:p w14:paraId="0C17CF08" w14:textId="2C2BC669" w:rsidR="00114806" w:rsidRPr="00BA49DC" w:rsidRDefault="00114806" w:rsidP="00BA49DC">
      <w:pPr>
        <w:ind w:left="426" w:hanging="426"/>
        <w:rPr>
          <w:rFonts w:ascii="Arial" w:hAnsi="Arial" w:cs="Arial"/>
        </w:rPr>
      </w:pPr>
      <w:r w:rsidRPr="00BA49DC">
        <w:rPr>
          <w:rFonts w:ascii="Arial" w:hAnsi="Arial" w:cs="Arial"/>
        </w:rPr>
        <w:t>The nitrogen inlet temperature must be in such a way as to guarantee the evaporation of the residual water.</w:t>
      </w:r>
    </w:p>
    <w:p w14:paraId="086E279F" w14:textId="77777777" w:rsidR="00114806" w:rsidRPr="00114806" w:rsidRDefault="00114806" w:rsidP="00BA49DC">
      <w:pPr>
        <w:ind w:left="426" w:hanging="426"/>
        <w:rPr>
          <w:rFonts w:ascii="Arial" w:hAnsi="Arial" w:cs="Arial"/>
        </w:rPr>
      </w:pPr>
    </w:p>
    <w:p w14:paraId="04F2BDB5" w14:textId="158618D3" w:rsidR="00114806" w:rsidRPr="00BA49DC" w:rsidRDefault="00114806" w:rsidP="00BA49DC">
      <w:pPr>
        <w:ind w:left="426" w:hanging="426"/>
        <w:rPr>
          <w:rFonts w:ascii="Arial" w:hAnsi="Arial" w:cs="Arial"/>
        </w:rPr>
      </w:pPr>
      <w:r w:rsidRPr="00BA49DC">
        <w:rPr>
          <w:rFonts w:ascii="Arial" w:hAnsi="Arial" w:cs="Arial"/>
        </w:rPr>
        <w:t>It is to be noticed that a large part of heat is supplied by the polymer itself that gives a portion of its sensible heat.</w:t>
      </w:r>
    </w:p>
    <w:p w14:paraId="6F646C0B" w14:textId="77777777" w:rsidR="00114806" w:rsidRPr="00114806" w:rsidRDefault="00114806" w:rsidP="00BA49DC">
      <w:pPr>
        <w:ind w:left="426" w:hanging="426"/>
        <w:rPr>
          <w:rFonts w:ascii="Arial" w:hAnsi="Arial" w:cs="Arial"/>
        </w:rPr>
      </w:pPr>
    </w:p>
    <w:p w14:paraId="7A91D109" w14:textId="01244BE1" w:rsidR="00114806" w:rsidRPr="00BA49DC" w:rsidRDefault="00114806" w:rsidP="00BA49DC">
      <w:pPr>
        <w:ind w:left="426" w:hanging="426"/>
        <w:rPr>
          <w:rFonts w:ascii="Arial" w:hAnsi="Arial" w:cs="Arial"/>
        </w:rPr>
      </w:pPr>
      <w:r w:rsidRPr="00BA49DC">
        <w:rPr>
          <w:rFonts w:ascii="Arial" w:hAnsi="Arial" w:cs="Arial"/>
        </w:rPr>
        <w:t>Said temperature must be neither too much high nor low, in the first case to prevent the polymer from softening, in the second case to avoid condensations in the bed with corrosion risks.</w:t>
      </w:r>
    </w:p>
    <w:p w14:paraId="470D4DF7" w14:textId="77777777" w:rsidR="00114806" w:rsidRPr="00114806" w:rsidRDefault="00114806" w:rsidP="00BA49DC">
      <w:pPr>
        <w:ind w:left="426" w:hanging="426"/>
        <w:rPr>
          <w:rFonts w:ascii="Arial" w:hAnsi="Arial" w:cs="Arial"/>
        </w:rPr>
      </w:pPr>
    </w:p>
    <w:p w14:paraId="6474D4C5" w14:textId="7D16BCAE" w:rsidR="00114806" w:rsidRPr="00BA49DC" w:rsidRDefault="00114806" w:rsidP="00BA49DC">
      <w:pPr>
        <w:ind w:left="426" w:hanging="426"/>
        <w:rPr>
          <w:rFonts w:ascii="Arial" w:hAnsi="Arial" w:cs="Arial"/>
        </w:rPr>
      </w:pPr>
      <w:r w:rsidRPr="00BA49DC">
        <w:rPr>
          <w:rFonts w:ascii="Arial" w:hAnsi="Arial" w:cs="Arial"/>
        </w:rPr>
        <w:lastRenderedPageBreak/>
        <w:t>The temperature alarms TAHL 3106 warn the deviations from the set value on the inlet gas, the TAH 3101 warns the increase in the bed temperature.</w:t>
      </w:r>
    </w:p>
    <w:p w14:paraId="711373D0" w14:textId="77777777" w:rsidR="00114806" w:rsidRPr="00114806" w:rsidRDefault="00114806" w:rsidP="00BA49DC">
      <w:pPr>
        <w:ind w:left="426" w:hanging="426"/>
        <w:rPr>
          <w:rFonts w:ascii="Arial" w:hAnsi="Arial" w:cs="Arial"/>
        </w:rPr>
      </w:pPr>
    </w:p>
    <w:p w14:paraId="124EE222" w14:textId="3F24A105" w:rsidR="00114806" w:rsidRPr="00BA49DC" w:rsidRDefault="00114806" w:rsidP="00BA49DC">
      <w:pPr>
        <w:ind w:left="426" w:hanging="426"/>
        <w:rPr>
          <w:rFonts w:ascii="Arial" w:hAnsi="Arial" w:cs="Arial"/>
        </w:rPr>
      </w:pPr>
      <w:r w:rsidRPr="00BA49DC">
        <w:rPr>
          <w:rFonts w:ascii="Arial" w:hAnsi="Arial" w:cs="Arial"/>
        </w:rPr>
        <w:t>The fluidization speeds to be kept are more or less the same as the steamer: their constancy is ensured by the roots blowers and measured by FI 3101 fitted with low point alarm to warn any troubles, in the nitrogen circuit.</w:t>
      </w:r>
    </w:p>
    <w:p w14:paraId="7745F7A8" w14:textId="77777777" w:rsidR="00114806" w:rsidRPr="00114806" w:rsidRDefault="00114806" w:rsidP="00BA49DC">
      <w:pPr>
        <w:ind w:left="426" w:hanging="426"/>
        <w:rPr>
          <w:rFonts w:ascii="Arial" w:hAnsi="Arial" w:cs="Arial"/>
        </w:rPr>
      </w:pPr>
    </w:p>
    <w:p w14:paraId="523AE8E8" w14:textId="7D6634ED" w:rsidR="00114806" w:rsidRPr="00BA49DC" w:rsidRDefault="00114806" w:rsidP="00BA49DC">
      <w:pPr>
        <w:ind w:left="426" w:hanging="426"/>
        <w:rPr>
          <w:rFonts w:ascii="Arial" w:hAnsi="Arial" w:cs="Arial"/>
        </w:rPr>
      </w:pPr>
      <w:r w:rsidRPr="00BA49DC">
        <w:rPr>
          <w:rFonts w:ascii="Arial" w:hAnsi="Arial" w:cs="Arial"/>
        </w:rPr>
        <w:t>Another variable to be considered in case of shutdown and subsequent restarts, is the oxygen content in the cycle; before loading the polymer, it is necessary to analyze in the laboratory its content which must be lower than 2000 ppm.</w:t>
      </w:r>
    </w:p>
    <w:p w14:paraId="3905F64E" w14:textId="77777777" w:rsidR="00114806" w:rsidRPr="00114806" w:rsidRDefault="00114806" w:rsidP="00BA49DC">
      <w:pPr>
        <w:ind w:left="426" w:hanging="426"/>
        <w:rPr>
          <w:rFonts w:ascii="Arial" w:hAnsi="Arial" w:cs="Arial"/>
        </w:rPr>
      </w:pPr>
    </w:p>
    <w:p w14:paraId="34C6E900" w14:textId="5E102DA5" w:rsidR="00114806" w:rsidRPr="00BA49DC" w:rsidRDefault="00114806" w:rsidP="00BA49DC">
      <w:pPr>
        <w:ind w:left="426" w:hanging="426"/>
        <w:rPr>
          <w:rFonts w:ascii="Arial" w:hAnsi="Arial" w:cs="Arial"/>
        </w:rPr>
      </w:pPr>
      <w:r w:rsidRPr="00BA49DC">
        <w:rPr>
          <w:rFonts w:ascii="Arial" w:hAnsi="Arial" w:cs="Arial"/>
        </w:rPr>
        <w:t>Higher values would make the quality of the polymer worse.</w:t>
      </w:r>
    </w:p>
    <w:p w14:paraId="4DE57699" w14:textId="77777777" w:rsidR="00114806" w:rsidRPr="00114806" w:rsidRDefault="00114806" w:rsidP="00BA49DC">
      <w:pPr>
        <w:ind w:left="426" w:hanging="426"/>
        <w:rPr>
          <w:rFonts w:ascii="Arial" w:hAnsi="Arial" w:cs="Arial"/>
        </w:rPr>
      </w:pPr>
    </w:p>
    <w:p w14:paraId="77039E00" w14:textId="0968D22F" w:rsidR="00114806" w:rsidRPr="00BA49DC" w:rsidRDefault="00114806" w:rsidP="00BA49DC">
      <w:pPr>
        <w:ind w:left="426" w:hanging="426"/>
        <w:rPr>
          <w:rFonts w:ascii="Arial" w:hAnsi="Arial" w:cs="Arial"/>
        </w:rPr>
      </w:pPr>
      <w:bookmarkStart w:id="298" w:name="steamdryshutdown"/>
      <w:bookmarkEnd w:id="298"/>
      <w:r w:rsidRPr="00BA49DC">
        <w:rPr>
          <w:rFonts w:ascii="Arial" w:hAnsi="Arial" w:cs="Arial"/>
          <w:b/>
          <w:bCs/>
          <w:u w:val="single"/>
        </w:rPr>
        <w:t>SHUT DOWN PROCEDURE OF STEAMING AND DRYING SYSTEM</w:t>
      </w:r>
      <w:r w:rsidRPr="00BA49DC">
        <w:rPr>
          <w:rFonts w:ascii="Arial" w:hAnsi="Arial" w:cs="Arial"/>
        </w:rPr>
        <w:t>:</w:t>
      </w:r>
    </w:p>
    <w:p w14:paraId="60D15EB5" w14:textId="77777777" w:rsidR="00114806" w:rsidRPr="00114806" w:rsidRDefault="00114806" w:rsidP="00BA49DC">
      <w:pPr>
        <w:ind w:left="426" w:hanging="426"/>
        <w:rPr>
          <w:rFonts w:ascii="Arial" w:hAnsi="Arial" w:cs="Arial"/>
        </w:rPr>
      </w:pPr>
    </w:p>
    <w:p w14:paraId="5B2B3792" w14:textId="2CCF36E0" w:rsidR="00114806" w:rsidRPr="00BA49DC" w:rsidRDefault="00114806" w:rsidP="00BA49DC">
      <w:pPr>
        <w:ind w:left="426" w:hanging="426"/>
        <w:rPr>
          <w:rFonts w:ascii="Arial" w:hAnsi="Arial" w:cs="Arial"/>
        </w:rPr>
      </w:pPr>
      <w:r w:rsidRPr="00BA49DC">
        <w:rPr>
          <w:rFonts w:ascii="Arial" w:hAnsi="Arial" w:cs="Arial"/>
        </w:rPr>
        <w:t>Temporary Shutdown:</w:t>
      </w:r>
    </w:p>
    <w:p w14:paraId="23FFB282" w14:textId="77777777" w:rsidR="00114806" w:rsidRPr="00114806" w:rsidRDefault="00114806" w:rsidP="00BA49DC">
      <w:pPr>
        <w:ind w:left="426" w:hanging="426"/>
        <w:rPr>
          <w:rFonts w:ascii="Arial" w:hAnsi="Arial" w:cs="Arial"/>
        </w:rPr>
      </w:pPr>
    </w:p>
    <w:p w14:paraId="236FF03B" w14:textId="0B6E6CE7" w:rsidR="00114806" w:rsidRPr="00BA49DC" w:rsidRDefault="00114806" w:rsidP="00BA49DC">
      <w:pPr>
        <w:ind w:left="426" w:hanging="426"/>
        <w:rPr>
          <w:rFonts w:ascii="Arial" w:hAnsi="Arial" w:cs="Arial"/>
        </w:rPr>
      </w:pPr>
      <w:r w:rsidRPr="00BA49DC">
        <w:rPr>
          <w:rFonts w:ascii="Arial" w:hAnsi="Arial" w:cs="Arial"/>
        </w:rPr>
        <w:t>In case of short programmed shut down due to interventions to be performed upstream section, operate as follows:</w:t>
      </w:r>
    </w:p>
    <w:p w14:paraId="185FDA75" w14:textId="77777777" w:rsidR="00114806" w:rsidRPr="00114806" w:rsidRDefault="00114806" w:rsidP="00BA49DC">
      <w:pPr>
        <w:ind w:left="426" w:hanging="426"/>
        <w:rPr>
          <w:rFonts w:ascii="Arial" w:hAnsi="Arial" w:cs="Arial"/>
        </w:rPr>
      </w:pPr>
    </w:p>
    <w:p w14:paraId="304C77DF" w14:textId="77777777" w:rsidR="00114806" w:rsidRPr="00114806" w:rsidRDefault="00114806" w:rsidP="00BA49DC">
      <w:pPr>
        <w:ind w:left="426" w:hanging="426"/>
        <w:rPr>
          <w:rFonts w:ascii="Arial" w:hAnsi="Arial" w:cs="Arial"/>
        </w:rPr>
      </w:pPr>
      <w:r w:rsidRPr="00114806">
        <w:rPr>
          <w:rFonts w:ascii="Arial" w:hAnsi="Arial" w:cs="Arial"/>
        </w:rPr>
        <w:t>Operate in the reaction and degassing section as described, the temporary s/d of polymer degassing C-3 (a).</w:t>
      </w:r>
    </w:p>
    <w:p w14:paraId="009F76CA" w14:textId="77777777" w:rsidR="00114806" w:rsidRPr="00114806" w:rsidRDefault="00114806" w:rsidP="00BA49DC">
      <w:pPr>
        <w:ind w:left="426" w:hanging="426"/>
        <w:rPr>
          <w:rFonts w:ascii="Arial" w:hAnsi="Arial" w:cs="Arial"/>
        </w:rPr>
      </w:pPr>
    </w:p>
    <w:p w14:paraId="009CCF85" w14:textId="56BC8C70" w:rsidR="00114806" w:rsidRPr="00114806" w:rsidRDefault="00114806" w:rsidP="00BA49DC">
      <w:pPr>
        <w:ind w:left="426" w:hanging="426"/>
        <w:rPr>
          <w:rFonts w:ascii="Arial" w:hAnsi="Arial" w:cs="Arial"/>
        </w:rPr>
      </w:pPr>
      <w:r w:rsidRPr="00114806">
        <w:rPr>
          <w:rFonts w:ascii="Arial" w:hAnsi="Arial" w:cs="Arial"/>
        </w:rPr>
        <w:t xml:space="preserve">Discharge as much polymer as possible to FB 501; then set in manual the level controller </w:t>
      </w:r>
      <w:del w:id="299" w:author="Rahul R Menon" w:date="2022-03-24T12:07:00Z">
        <w:r w:rsidRPr="00114806" w:rsidDel="00CE1295">
          <w:rPr>
            <w:rFonts w:ascii="Arial" w:hAnsi="Arial" w:cs="Arial"/>
          </w:rPr>
          <w:delText>LRC</w:delText>
        </w:r>
      </w:del>
      <w:ins w:id="300" w:author="Rahul R Menon" w:date="2022-03-24T12:07:00Z">
        <w:r w:rsidR="00CE1295">
          <w:rPr>
            <w:rFonts w:ascii="Arial" w:hAnsi="Arial" w:cs="Arial"/>
          </w:rPr>
          <w:t>LIC</w:t>
        </w:r>
      </w:ins>
      <w:r w:rsidRPr="00114806">
        <w:rPr>
          <w:rFonts w:ascii="Arial" w:hAnsi="Arial" w:cs="Arial"/>
        </w:rPr>
        <w:t xml:space="preserve"> 2901, reducing the level until the completion of the emptying.</w:t>
      </w:r>
    </w:p>
    <w:p w14:paraId="1AD1D445" w14:textId="77777777" w:rsidR="00114806" w:rsidRPr="00114806" w:rsidRDefault="00114806" w:rsidP="00BA49DC">
      <w:pPr>
        <w:ind w:left="426" w:hanging="426"/>
        <w:rPr>
          <w:rFonts w:ascii="Arial" w:hAnsi="Arial" w:cs="Arial"/>
        </w:rPr>
      </w:pPr>
    </w:p>
    <w:p w14:paraId="7EC92DD2" w14:textId="77777777" w:rsidR="00114806" w:rsidRPr="00114806" w:rsidRDefault="00114806" w:rsidP="00BA49DC">
      <w:pPr>
        <w:ind w:left="426" w:hanging="426"/>
        <w:rPr>
          <w:rFonts w:ascii="Arial" w:hAnsi="Arial" w:cs="Arial"/>
        </w:rPr>
      </w:pPr>
      <w:r w:rsidRPr="00114806">
        <w:rPr>
          <w:rFonts w:ascii="Arial" w:hAnsi="Arial" w:cs="Arial"/>
        </w:rPr>
        <w:t>Keep the scrubber C 501 under operation and open the water to E 501 to condense the reduced flow rate of the inlet vapours.</w:t>
      </w:r>
    </w:p>
    <w:p w14:paraId="06EFBF2D" w14:textId="77777777" w:rsidR="00114806" w:rsidRPr="00114806" w:rsidRDefault="00114806" w:rsidP="00BA49DC">
      <w:pPr>
        <w:ind w:left="426" w:hanging="426"/>
        <w:rPr>
          <w:rFonts w:ascii="Arial" w:hAnsi="Arial" w:cs="Arial"/>
        </w:rPr>
      </w:pPr>
    </w:p>
    <w:p w14:paraId="3685D02E" w14:textId="77777777" w:rsidR="00114806" w:rsidRPr="00114806" w:rsidRDefault="00114806" w:rsidP="00BA49DC">
      <w:pPr>
        <w:ind w:left="426" w:hanging="426"/>
        <w:rPr>
          <w:rFonts w:ascii="Arial" w:hAnsi="Arial" w:cs="Arial"/>
        </w:rPr>
      </w:pPr>
      <w:r w:rsidRPr="00114806">
        <w:rPr>
          <w:rFonts w:ascii="Arial" w:hAnsi="Arial" w:cs="Arial"/>
        </w:rPr>
        <w:t>Since there is no presence of propylene, the condenser E 501 will condense almost all the water vapours, therefore the compressor K501 A/S will run under nearly total recycle.</w:t>
      </w:r>
    </w:p>
    <w:p w14:paraId="46903C58" w14:textId="77777777" w:rsidR="00114806" w:rsidRPr="00114806" w:rsidRDefault="00114806" w:rsidP="00BA49DC">
      <w:pPr>
        <w:ind w:left="426" w:hanging="426"/>
        <w:rPr>
          <w:rFonts w:ascii="Arial" w:hAnsi="Arial" w:cs="Arial"/>
        </w:rPr>
      </w:pPr>
    </w:p>
    <w:p w14:paraId="2667C853" w14:textId="77777777" w:rsidR="00114806" w:rsidRPr="00114806" w:rsidRDefault="00114806" w:rsidP="00BA49DC">
      <w:pPr>
        <w:ind w:left="426" w:hanging="426"/>
        <w:rPr>
          <w:rFonts w:ascii="Arial" w:hAnsi="Arial" w:cs="Arial"/>
        </w:rPr>
      </w:pPr>
      <w:r w:rsidRPr="00114806">
        <w:rPr>
          <w:rFonts w:ascii="Arial" w:hAnsi="Arial" w:cs="Arial"/>
        </w:rPr>
        <w:t>If possible, the dryer FB 502 will be emptied as much as possible from the polymer (completely, if desired) and then close the discharging valve  LV 3101.</w:t>
      </w:r>
    </w:p>
    <w:p w14:paraId="767CCF26" w14:textId="77777777" w:rsidR="00114806" w:rsidRPr="00114806" w:rsidRDefault="00114806" w:rsidP="00BA49DC">
      <w:pPr>
        <w:ind w:left="426" w:hanging="426"/>
        <w:rPr>
          <w:rFonts w:ascii="Arial" w:hAnsi="Arial" w:cs="Arial"/>
        </w:rPr>
      </w:pPr>
    </w:p>
    <w:p w14:paraId="2D23CB15" w14:textId="77777777" w:rsidR="00114806" w:rsidRPr="00114806" w:rsidRDefault="00114806" w:rsidP="00BA49DC">
      <w:pPr>
        <w:ind w:left="426" w:hanging="426"/>
        <w:rPr>
          <w:rFonts w:ascii="Arial" w:hAnsi="Arial" w:cs="Arial"/>
        </w:rPr>
      </w:pPr>
      <w:r w:rsidRPr="00114806">
        <w:rPr>
          <w:rFonts w:ascii="Arial" w:hAnsi="Arial" w:cs="Arial"/>
        </w:rPr>
        <w:t>Keep the blower B 501 A/S under running; reduce the set of TRC 3106 in order to maintain the temperature of the residual polymer within the standard operating values (in case the dryer has not been emptied)</w:t>
      </w:r>
    </w:p>
    <w:p w14:paraId="5132BC38" w14:textId="77777777" w:rsidR="00114806" w:rsidRPr="00114806" w:rsidRDefault="00114806" w:rsidP="00BA49DC">
      <w:pPr>
        <w:ind w:left="426" w:hanging="426"/>
        <w:rPr>
          <w:rFonts w:ascii="Arial" w:hAnsi="Arial" w:cs="Arial"/>
        </w:rPr>
      </w:pPr>
    </w:p>
    <w:p w14:paraId="226B9726"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t>Long Term Shut Down:</w:t>
      </w:r>
    </w:p>
    <w:p w14:paraId="14924860" w14:textId="77777777" w:rsidR="00114806" w:rsidRPr="00114806" w:rsidRDefault="00114806" w:rsidP="00BA49DC">
      <w:pPr>
        <w:ind w:left="426" w:hanging="426"/>
        <w:rPr>
          <w:rFonts w:ascii="Arial" w:hAnsi="Arial" w:cs="Arial"/>
        </w:rPr>
      </w:pPr>
    </w:p>
    <w:p w14:paraId="4AEF4DDC" w14:textId="121A58B4" w:rsidR="00114806" w:rsidRPr="00BA49DC" w:rsidRDefault="00114806" w:rsidP="00BA49DC">
      <w:pPr>
        <w:ind w:left="426" w:hanging="426"/>
        <w:rPr>
          <w:rFonts w:ascii="Arial" w:hAnsi="Arial" w:cs="Arial"/>
        </w:rPr>
      </w:pPr>
      <w:r w:rsidRPr="00BA49DC">
        <w:rPr>
          <w:rFonts w:ascii="Arial" w:hAnsi="Arial" w:cs="Arial"/>
        </w:rPr>
        <w:t>After removal of the polymer from the bag filter F 301, the emptying operation of</w:t>
      </w:r>
    </w:p>
    <w:p w14:paraId="598AD998" w14:textId="77777777" w:rsidR="00114806" w:rsidRPr="00BA49DC" w:rsidRDefault="00114806" w:rsidP="00BA49DC">
      <w:pPr>
        <w:ind w:left="426" w:hanging="426"/>
        <w:rPr>
          <w:rFonts w:ascii="Arial" w:hAnsi="Arial" w:cs="Arial"/>
        </w:rPr>
      </w:pPr>
      <w:r w:rsidRPr="00BA49DC">
        <w:rPr>
          <w:rFonts w:ascii="Arial" w:hAnsi="Arial" w:cs="Arial"/>
        </w:rPr>
        <w:t xml:space="preserve">the steamer FB 501 to be started. </w:t>
      </w:r>
    </w:p>
    <w:p w14:paraId="3ECA92E8" w14:textId="77777777" w:rsidR="00114806" w:rsidRPr="00114806" w:rsidRDefault="00114806" w:rsidP="00BA49DC">
      <w:pPr>
        <w:ind w:left="426" w:hanging="426"/>
        <w:rPr>
          <w:rFonts w:ascii="Arial" w:hAnsi="Arial" w:cs="Arial"/>
        </w:rPr>
      </w:pPr>
    </w:p>
    <w:p w14:paraId="7C729D54" w14:textId="1A647C5B" w:rsidR="00114806" w:rsidRPr="00BA49DC" w:rsidRDefault="00114806" w:rsidP="00BA49DC">
      <w:pPr>
        <w:ind w:left="426" w:hanging="426"/>
        <w:rPr>
          <w:rFonts w:ascii="Arial" w:hAnsi="Arial" w:cs="Arial"/>
        </w:rPr>
      </w:pPr>
      <w:r w:rsidRPr="00BA49DC">
        <w:rPr>
          <w:rFonts w:ascii="Arial" w:hAnsi="Arial" w:cs="Arial"/>
        </w:rPr>
        <w:lastRenderedPageBreak/>
        <w:t xml:space="preserve">By manually operating on </w:t>
      </w:r>
      <w:del w:id="301" w:author="Rahul R Menon" w:date="2022-03-24T12:07:00Z">
        <w:r w:rsidRPr="00BA49DC" w:rsidDel="00CE1295">
          <w:rPr>
            <w:rFonts w:ascii="Arial" w:hAnsi="Arial" w:cs="Arial"/>
          </w:rPr>
          <w:delText>LRC</w:delText>
        </w:r>
      </w:del>
      <w:ins w:id="302" w:author="Rahul R Menon" w:date="2022-03-24T12:07:00Z">
        <w:r w:rsidR="00CE1295">
          <w:rPr>
            <w:rFonts w:ascii="Arial" w:hAnsi="Arial" w:cs="Arial"/>
          </w:rPr>
          <w:t>LIC</w:t>
        </w:r>
      </w:ins>
      <w:r w:rsidRPr="00BA49DC">
        <w:rPr>
          <w:rFonts w:ascii="Arial" w:hAnsi="Arial" w:cs="Arial"/>
        </w:rPr>
        <w:t xml:space="preserve"> 2901, completely  empty the FB 501.  Then close the bottom valve LV 2901, the fluidization steam and that for jacket heating    (PV 2901).</w:t>
      </w:r>
    </w:p>
    <w:p w14:paraId="540A918E" w14:textId="77777777" w:rsidR="00114806" w:rsidRPr="00114806" w:rsidRDefault="00114806" w:rsidP="00BA49DC">
      <w:pPr>
        <w:ind w:left="426" w:hanging="426"/>
        <w:rPr>
          <w:rFonts w:ascii="Arial" w:hAnsi="Arial" w:cs="Arial"/>
        </w:rPr>
      </w:pPr>
    </w:p>
    <w:p w14:paraId="347EE01C" w14:textId="77777777" w:rsidR="00114806" w:rsidRPr="00BA49DC" w:rsidRDefault="00114806" w:rsidP="00BA49DC">
      <w:pPr>
        <w:ind w:left="426" w:hanging="426"/>
        <w:rPr>
          <w:rFonts w:ascii="Arial" w:hAnsi="Arial" w:cs="Arial"/>
        </w:rPr>
      </w:pPr>
      <w:r w:rsidRPr="00BA49DC">
        <w:rPr>
          <w:rFonts w:ascii="Arial" w:hAnsi="Arial" w:cs="Arial"/>
        </w:rPr>
        <w:t>Close the demi water for desuperheating of the fluidization steam (TRC 2912 and TRC 2913).</w:t>
      </w:r>
    </w:p>
    <w:p w14:paraId="02685EC1" w14:textId="77777777" w:rsidR="00114806" w:rsidRPr="00114806" w:rsidRDefault="00114806" w:rsidP="00BA49DC">
      <w:pPr>
        <w:ind w:left="426" w:hanging="426"/>
        <w:rPr>
          <w:rFonts w:ascii="Arial" w:hAnsi="Arial" w:cs="Arial"/>
        </w:rPr>
      </w:pPr>
    </w:p>
    <w:p w14:paraId="7907B7A6" w14:textId="77777777" w:rsidR="00114806" w:rsidRPr="00BA49DC" w:rsidRDefault="00114806" w:rsidP="00BA49DC">
      <w:pPr>
        <w:ind w:left="426" w:hanging="426"/>
        <w:rPr>
          <w:rFonts w:ascii="Arial" w:hAnsi="Arial" w:cs="Arial"/>
        </w:rPr>
      </w:pPr>
      <w:r w:rsidRPr="00BA49DC">
        <w:rPr>
          <w:rFonts w:ascii="Arial" w:hAnsi="Arial" w:cs="Arial"/>
        </w:rPr>
        <w:t>Close the steam to the jacket of the compensation branch of LT 2901, the stripping steam to  C 501 (FV 2904) and that to the ejector J 501.</w:t>
      </w:r>
    </w:p>
    <w:p w14:paraId="381D5B96" w14:textId="77777777" w:rsidR="00114806" w:rsidRPr="00114806" w:rsidRDefault="00114806" w:rsidP="00BA49DC">
      <w:pPr>
        <w:ind w:left="426" w:hanging="426"/>
        <w:rPr>
          <w:rFonts w:ascii="Arial" w:hAnsi="Arial" w:cs="Arial"/>
        </w:rPr>
      </w:pPr>
    </w:p>
    <w:p w14:paraId="594F52D9" w14:textId="77777777" w:rsidR="00114806" w:rsidRPr="00BA49DC" w:rsidRDefault="00114806" w:rsidP="00BA49DC">
      <w:pPr>
        <w:ind w:left="426" w:hanging="426"/>
        <w:rPr>
          <w:rFonts w:ascii="Arial" w:hAnsi="Arial" w:cs="Arial"/>
        </w:rPr>
      </w:pPr>
      <w:r w:rsidRPr="00BA49DC">
        <w:rPr>
          <w:rFonts w:ascii="Arial" w:hAnsi="Arial" w:cs="Arial"/>
        </w:rPr>
        <w:t>When the outlet of the vapours from FB 501 is finished, the compressor K 501 A/S will run under total recycle.  After the machines have been stopped, close the make up condensate to the compressor water circuit and the tower water to its cooler.  Then, depressurize the line and the equipment upstream the compressor to the flare by opening the manual by pass valve of the PV 3002.2.</w:t>
      </w:r>
    </w:p>
    <w:p w14:paraId="532A2200" w14:textId="77777777" w:rsidR="00114806" w:rsidRPr="00114806" w:rsidRDefault="00114806" w:rsidP="00BA49DC">
      <w:pPr>
        <w:ind w:left="426" w:hanging="426"/>
        <w:rPr>
          <w:rFonts w:ascii="Arial" w:hAnsi="Arial" w:cs="Arial"/>
        </w:rPr>
      </w:pPr>
    </w:p>
    <w:p w14:paraId="12674BAB" w14:textId="77777777" w:rsidR="00114806" w:rsidRPr="00BA49DC" w:rsidRDefault="00114806" w:rsidP="00BA49DC">
      <w:pPr>
        <w:ind w:left="426" w:hanging="426"/>
        <w:rPr>
          <w:rFonts w:ascii="Arial" w:hAnsi="Arial" w:cs="Arial"/>
        </w:rPr>
      </w:pPr>
      <w:r w:rsidRPr="00BA49DC">
        <w:rPr>
          <w:rFonts w:ascii="Arial" w:hAnsi="Arial" w:cs="Arial"/>
        </w:rPr>
        <w:t>Drain the water of the compressor ring and of the gas liquid separator to the scrubber C 501.</w:t>
      </w:r>
    </w:p>
    <w:p w14:paraId="1FCEA7A7" w14:textId="77777777" w:rsidR="00114806" w:rsidRPr="00114806" w:rsidRDefault="00114806" w:rsidP="00BA49DC">
      <w:pPr>
        <w:ind w:left="426" w:hanging="426"/>
        <w:rPr>
          <w:rFonts w:ascii="Arial" w:hAnsi="Arial" w:cs="Arial"/>
        </w:rPr>
      </w:pPr>
    </w:p>
    <w:p w14:paraId="560284EA" w14:textId="77777777" w:rsidR="00114806" w:rsidRPr="00BA49DC" w:rsidRDefault="00114806" w:rsidP="00BA49DC">
      <w:pPr>
        <w:ind w:left="426" w:hanging="426"/>
        <w:rPr>
          <w:rFonts w:ascii="Arial" w:hAnsi="Arial" w:cs="Arial"/>
        </w:rPr>
      </w:pPr>
      <w:r w:rsidRPr="00BA49DC">
        <w:rPr>
          <w:rFonts w:ascii="Arial" w:hAnsi="Arial" w:cs="Arial"/>
        </w:rPr>
        <w:t>Stop the pumps P 501 A/S and remove the water from the circuit using the appropriate manual valves.</w:t>
      </w:r>
    </w:p>
    <w:p w14:paraId="39B1D748" w14:textId="77777777" w:rsidR="00114806" w:rsidRPr="00114806" w:rsidRDefault="00114806" w:rsidP="00BA49DC">
      <w:pPr>
        <w:ind w:left="426" w:hanging="426"/>
        <w:rPr>
          <w:rFonts w:ascii="Arial" w:hAnsi="Arial" w:cs="Arial"/>
        </w:rPr>
      </w:pPr>
    </w:p>
    <w:p w14:paraId="769CA990" w14:textId="77777777" w:rsidR="00114806" w:rsidRPr="00BA49DC" w:rsidRDefault="00114806" w:rsidP="00BA49DC">
      <w:pPr>
        <w:ind w:left="426" w:hanging="426"/>
        <w:rPr>
          <w:rFonts w:ascii="Arial" w:hAnsi="Arial" w:cs="Arial"/>
        </w:rPr>
      </w:pPr>
      <w:r w:rsidRPr="00BA49DC">
        <w:rPr>
          <w:rFonts w:ascii="Arial" w:hAnsi="Arial" w:cs="Arial"/>
        </w:rPr>
        <w:t>Close the raw water for cooling of the water discharged to the sewer (LV 2904.2).  Position in manual LC 2904 and discharge to the sewer the water contained in the scrubber C 501.</w:t>
      </w:r>
    </w:p>
    <w:p w14:paraId="7321F34B" w14:textId="77777777" w:rsidR="00114806" w:rsidRPr="00114806" w:rsidRDefault="00114806" w:rsidP="00BA49DC">
      <w:pPr>
        <w:ind w:left="426" w:hanging="426"/>
        <w:rPr>
          <w:rFonts w:ascii="Arial" w:hAnsi="Arial" w:cs="Arial"/>
        </w:rPr>
      </w:pPr>
    </w:p>
    <w:p w14:paraId="787F795B" w14:textId="77777777" w:rsidR="00114806" w:rsidRPr="00BA49DC" w:rsidRDefault="00114806" w:rsidP="00BA49DC">
      <w:pPr>
        <w:ind w:left="426" w:hanging="426"/>
        <w:rPr>
          <w:rFonts w:ascii="Arial" w:hAnsi="Arial" w:cs="Arial"/>
        </w:rPr>
      </w:pPr>
      <w:r w:rsidRPr="00BA49DC">
        <w:rPr>
          <w:rFonts w:ascii="Arial" w:hAnsi="Arial" w:cs="Arial"/>
        </w:rPr>
        <w:t>Close the cooling water to E 501.</w:t>
      </w:r>
    </w:p>
    <w:p w14:paraId="4D5F94AA" w14:textId="77777777" w:rsidR="00114806" w:rsidRPr="00114806" w:rsidRDefault="00114806" w:rsidP="00BA49DC">
      <w:pPr>
        <w:ind w:left="426" w:hanging="426"/>
        <w:rPr>
          <w:rFonts w:ascii="Arial" w:hAnsi="Arial" w:cs="Arial"/>
        </w:rPr>
      </w:pPr>
    </w:p>
    <w:p w14:paraId="66D71A4B" w14:textId="77777777" w:rsidR="00114806" w:rsidRPr="00BA49DC" w:rsidRDefault="00114806" w:rsidP="00BA49DC">
      <w:pPr>
        <w:ind w:left="426" w:hanging="426"/>
        <w:rPr>
          <w:rFonts w:ascii="Arial" w:hAnsi="Arial" w:cs="Arial"/>
        </w:rPr>
      </w:pPr>
      <w:r w:rsidRPr="00BA49DC">
        <w:rPr>
          <w:rFonts w:ascii="Arial" w:hAnsi="Arial" w:cs="Arial"/>
        </w:rPr>
        <w:t>Purge with nitrogen the whole suction system of K 501A/S and vent the flare.</w:t>
      </w:r>
    </w:p>
    <w:p w14:paraId="65189599" w14:textId="77777777" w:rsidR="00114806" w:rsidRPr="00114806" w:rsidRDefault="00114806" w:rsidP="00BA49DC">
      <w:pPr>
        <w:ind w:left="426" w:hanging="426"/>
        <w:rPr>
          <w:rFonts w:ascii="Arial" w:hAnsi="Arial" w:cs="Arial"/>
        </w:rPr>
      </w:pPr>
    </w:p>
    <w:p w14:paraId="7B2FED10" w14:textId="77777777" w:rsidR="00114806" w:rsidRPr="00BA49DC" w:rsidRDefault="00114806" w:rsidP="00BA49DC">
      <w:pPr>
        <w:ind w:left="426" w:hanging="426"/>
        <w:rPr>
          <w:rFonts w:ascii="Arial" w:hAnsi="Arial" w:cs="Arial"/>
        </w:rPr>
      </w:pPr>
      <w:r w:rsidRPr="00BA49DC">
        <w:rPr>
          <w:rFonts w:ascii="Arial" w:hAnsi="Arial" w:cs="Arial"/>
        </w:rPr>
        <w:t>Close the chilled water to E 504 and drain the heat exchanger boot to V 502 positioning in manual LC 3003.</w:t>
      </w:r>
    </w:p>
    <w:p w14:paraId="78A680E3" w14:textId="77777777" w:rsidR="00114806" w:rsidRPr="00114806" w:rsidRDefault="00114806" w:rsidP="00BA49DC">
      <w:pPr>
        <w:ind w:left="426" w:hanging="426"/>
        <w:rPr>
          <w:rFonts w:ascii="Arial" w:hAnsi="Arial" w:cs="Arial"/>
        </w:rPr>
      </w:pPr>
    </w:p>
    <w:p w14:paraId="26AB6AE5" w14:textId="263512D1" w:rsidR="00114806" w:rsidRPr="00BA49DC" w:rsidRDefault="00114806" w:rsidP="00BA49DC">
      <w:pPr>
        <w:ind w:left="426" w:hanging="426"/>
        <w:rPr>
          <w:rFonts w:ascii="Arial" w:hAnsi="Arial" w:cs="Arial"/>
        </w:rPr>
      </w:pPr>
      <w:r w:rsidRPr="00BA49DC">
        <w:rPr>
          <w:rFonts w:ascii="Arial" w:hAnsi="Arial" w:cs="Arial"/>
        </w:rPr>
        <w:t xml:space="preserve">Once the water is eliminated, depressurize to the flare all the delivery line upto the valve at the B.L., opening the manual by pass valve of the PSV 3010.1/2 and positioning the </w:t>
      </w:r>
      <w:del w:id="303" w:author="Rahul R Menon" w:date="2022-03-24T12:09:00Z">
        <w:r w:rsidRPr="00BA49DC" w:rsidDel="00CE1295">
          <w:rPr>
            <w:rFonts w:ascii="Arial" w:hAnsi="Arial" w:cs="Arial"/>
          </w:rPr>
          <w:delText>PRC</w:delText>
        </w:r>
      </w:del>
      <w:ins w:id="304" w:author="Rahul R Menon" w:date="2022-03-24T12:09:00Z">
        <w:r w:rsidR="00CE1295">
          <w:rPr>
            <w:rFonts w:ascii="Arial" w:hAnsi="Arial" w:cs="Arial"/>
          </w:rPr>
          <w:t>PIC</w:t>
        </w:r>
      </w:ins>
      <w:r w:rsidRPr="00BA49DC">
        <w:rPr>
          <w:rFonts w:ascii="Arial" w:hAnsi="Arial" w:cs="Arial"/>
        </w:rPr>
        <w:t xml:space="preserve"> 3005 in manual.</w:t>
      </w:r>
    </w:p>
    <w:p w14:paraId="1930925C" w14:textId="77777777" w:rsidR="00114806" w:rsidRPr="00114806" w:rsidRDefault="00114806" w:rsidP="00BA49DC">
      <w:pPr>
        <w:ind w:left="426" w:hanging="426"/>
        <w:rPr>
          <w:rFonts w:ascii="Arial" w:hAnsi="Arial" w:cs="Arial"/>
        </w:rPr>
      </w:pPr>
    </w:p>
    <w:p w14:paraId="776B8B9D" w14:textId="77777777" w:rsidR="00114806" w:rsidRPr="00BA49DC" w:rsidRDefault="00114806" w:rsidP="00BA49DC">
      <w:pPr>
        <w:ind w:left="426" w:hanging="426"/>
        <w:rPr>
          <w:rFonts w:ascii="Arial" w:hAnsi="Arial" w:cs="Arial"/>
        </w:rPr>
      </w:pPr>
      <w:r w:rsidRPr="00BA49DC">
        <w:rPr>
          <w:rFonts w:ascii="Arial" w:hAnsi="Arial" w:cs="Arial"/>
        </w:rPr>
        <w:t>Then, proceed with the nitrogen purging.</w:t>
      </w:r>
    </w:p>
    <w:p w14:paraId="73D80F13" w14:textId="77777777" w:rsidR="00114806" w:rsidRPr="00114806" w:rsidRDefault="00114806" w:rsidP="00BA49DC">
      <w:pPr>
        <w:ind w:left="426" w:hanging="426"/>
        <w:rPr>
          <w:rFonts w:ascii="Arial" w:hAnsi="Arial" w:cs="Arial"/>
        </w:rPr>
      </w:pPr>
    </w:p>
    <w:p w14:paraId="42C754A6" w14:textId="77777777" w:rsidR="00114806" w:rsidRPr="00BA49DC" w:rsidRDefault="00114806" w:rsidP="00BA49DC">
      <w:pPr>
        <w:ind w:left="426" w:hanging="426"/>
        <w:rPr>
          <w:rFonts w:ascii="Arial" w:hAnsi="Arial" w:cs="Arial"/>
        </w:rPr>
      </w:pPr>
      <w:r w:rsidRPr="00BA49DC">
        <w:rPr>
          <w:rFonts w:ascii="Arial" w:hAnsi="Arial" w:cs="Arial"/>
        </w:rPr>
        <w:t>After the complete emptying of the steamer and once the bottom valve beneath it is closed, it is possible to empty the drier FB 502.</w:t>
      </w:r>
    </w:p>
    <w:p w14:paraId="74072ACF" w14:textId="77777777" w:rsidR="00114806" w:rsidRPr="00114806" w:rsidRDefault="00114806" w:rsidP="00BA49DC">
      <w:pPr>
        <w:ind w:left="426" w:hanging="426"/>
        <w:rPr>
          <w:rFonts w:ascii="Arial" w:hAnsi="Arial" w:cs="Arial"/>
        </w:rPr>
      </w:pPr>
    </w:p>
    <w:p w14:paraId="5202447B" w14:textId="1C037678" w:rsidR="00114806" w:rsidRPr="00BA49DC" w:rsidRDefault="00114806" w:rsidP="00BA49DC">
      <w:pPr>
        <w:ind w:left="426" w:hanging="426"/>
        <w:rPr>
          <w:rFonts w:ascii="Arial" w:hAnsi="Arial" w:cs="Arial"/>
        </w:rPr>
      </w:pPr>
      <w:r w:rsidRPr="00BA49DC">
        <w:rPr>
          <w:rFonts w:ascii="Arial" w:hAnsi="Arial" w:cs="Arial"/>
        </w:rPr>
        <w:t xml:space="preserve">By manually operating on </w:t>
      </w:r>
      <w:del w:id="305" w:author="Rahul R Menon" w:date="2022-03-24T12:07:00Z">
        <w:r w:rsidRPr="00BA49DC" w:rsidDel="00CE1295">
          <w:rPr>
            <w:rFonts w:ascii="Arial" w:hAnsi="Arial" w:cs="Arial"/>
          </w:rPr>
          <w:delText>LRC</w:delText>
        </w:r>
      </w:del>
      <w:ins w:id="306" w:author="Rahul R Menon" w:date="2022-03-24T12:07:00Z">
        <w:r w:rsidR="00CE1295">
          <w:rPr>
            <w:rFonts w:ascii="Arial" w:hAnsi="Arial" w:cs="Arial"/>
          </w:rPr>
          <w:t>LIC</w:t>
        </w:r>
      </w:ins>
      <w:r w:rsidRPr="00BA49DC">
        <w:rPr>
          <w:rFonts w:ascii="Arial" w:hAnsi="Arial" w:cs="Arial"/>
        </w:rPr>
        <w:t xml:space="preserve"> 3101, remove the polymer completely from the dryer.</w:t>
      </w:r>
    </w:p>
    <w:p w14:paraId="3C09F122" w14:textId="77777777" w:rsidR="00114806" w:rsidRPr="00114806" w:rsidRDefault="00114806" w:rsidP="00BA49DC">
      <w:pPr>
        <w:ind w:left="426" w:hanging="426"/>
        <w:rPr>
          <w:rFonts w:ascii="Arial" w:hAnsi="Arial" w:cs="Arial"/>
        </w:rPr>
      </w:pPr>
    </w:p>
    <w:p w14:paraId="64748602" w14:textId="77777777" w:rsidR="00114806" w:rsidRPr="00BA49DC" w:rsidRDefault="00114806" w:rsidP="00BA49DC">
      <w:pPr>
        <w:ind w:left="426" w:hanging="426"/>
        <w:rPr>
          <w:rFonts w:ascii="Arial" w:hAnsi="Arial" w:cs="Arial"/>
        </w:rPr>
      </w:pPr>
      <w:r w:rsidRPr="00BA49DC">
        <w:rPr>
          <w:rFonts w:ascii="Arial" w:hAnsi="Arial" w:cs="Arial"/>
        </w:rPr>
        <w:t>The pressure of the pneumatic haulage PK 605 will indicate that the polymer discharge has been complete.</w:t>
      </w:r>
    </w:p>
    <w:p w14:paraId="6545E0B4" w14:textId="77777777" w:rsidR="00114806" w:rsidRPr="00114806" w:rsidRDefault="00114806" w:rsidP="00BA49DC">
      <w:pPr>
        <w:ind w:left="426" w:hanging="426"/>
        <w:rPr>
          <w:rFonts w:ascii="Arial" w:hAnsi="Arial" w:cs="Arial"/>
        </w:rPr>
      </w:pPr>
    </w:p>
    <w:p w14:paraId="44CA3B66" w14:textId="77777777" w:rsidR="00114806" w:rsidRPr="00BA49DC" w:rsidRDefault="00114806" w:rsidP="00BA49DC">
      <w:pPr>
        <w:ind w:left="426" w:hanging="426"/>
        <w:rPr>
          <w:rFonts w:ascii="Arial" w:hAnsi="Arial" w:cs="Arial"/>
        </w:rPr>
      </w:pPr>
      <w:r w:rsidRPr="00BA49DC">
        <w:rPr>
          <w:rFonts w:ascii="Arial" w:hAnsi="Arial" w:cs="Arial"/>
        </w:rPr>
        <w:lastRenderedPageBreak/>
        <w:t>Close the bottom valve LV 3101 and stop the pneumatic haulage.  Close the steam to the heaters E 503 A/S and steam/N2 to the ejector J 502.</w:t>
      </w:r>
    </w:p>
    <w:p w14:paraId="1D558203" w14:textId="77777777" w:rsidR="00114806" w:rsidRPr="00114806" w:rsidRDefault="00114806" w:rsidP="00BA49DC">
      <w:pPr>
        <w:ind w:left="426" w:hanging="426"/>
        <w:rPr>
          <w:rFonts w:ascii="Arial" w:hAnsi="Arial" w:cs="Arial"/>
        </w:rPr>
      </w:pPr>
    </w:p>
    <w:p w14:paraId="74696B47" w14:textId="77777777" w:rsidR="00114806" w:rsidRPr="00BA49DC" w:rsidRDefault="00114806" w:rsidP="00BA49DC">
      <w:pPr>
        <w:ind w:left="426" w:hanging="426"/>
        <w:rPr>
          <w:rFonts w:ascii="Arial" w:hAnsi="Arial" w:cs="Arial"/>
        </w:rPr>
      </w:pPr>
      <w:r w:rsidRPr="00BA49DC">
        <w:rPr>
          <w:rFonts w:ascii="Arial" w:hAnsi="Arial" w:cs="Arial"/>
        </w:rPr>
        <w:t>Close the nitrogen through FICV 3104 (flushing of the tap of dPT 3601) and through          FICV 3103 (flushing of the compensation branch of LT 3101).</w:t>
      </w:r>
    </w:p>
    <w:p w14:paraId="0B4579DC" w14:textId="77777777" w:rsidR="00114806" w:rsidRPr="00114806" w:rsidRDefault="00114806" w:rsidP="00BA49DC">
      <w:pPr>
        <w:ind w:left="426" w:hanging="426"/>
        <w:rPr>
          <w:rFonts w:ascii="Arial" w:hAnsi="Arial" w:cs="Arial"/>
        </w:rPr>
      </w:pPr>
    </w:p>
    <w:p w14:paraId="0360922A" w14:textId="77777777" w:rsidR="00114806" w:rsidRPr="00BA49DC" w:rsidRDefault="00114806" w:rsidP="00BA49DC">
      <w:pPr>
        <w:ind w:left="426" w:hanging="426"/>
        <w:rPr>
          <w:rFonts w:ascii="Arial" w:hAnsi="Arial" w:cs="Arial"/>
        </w:rPr>
      </w:pPr>
      <w:r w:rsidRPr="00BA49DC">
        <w:rPr>
          <w:rFonts w:ascii="Arial" w:hAnsi="Arial" w:cs="Arial"/>
        </w:rPr>
        <w:t>Close the tower water to E 502 and stop the blower B 501 A/S, letting a small flow of nitrogen through the PIC 3106 to prevent the loop from going under vacuum due to natural cooling.</w:t>
      </w:r>
    </w:p>
    <w:p w14:paraId="2AD4134D" w14:textId="77777777" w:rsidR="00114806" w:rsidRPr="00114806" w:rsidRDefault="00114806" w:rsidP="00BA49DC">
      <w:pPr>
        <w:ind w:left="426" w:hanging="426"/>
        <w:rPr>
          <w:rFonts w:ascii="Arial" w:hAnsi="Arial" w:cs="Arial"/>
        </w:rPr>
      </w:pPr>
    </w:p>
    <w:p w14:paraId="24F533BC" w14:textId="77777777" w:rsidR="00114806" w:rsidRPr="00BA49DC" w:rsidRDefault="00114806" w:rsidP="00BA49DC">
      <w:pPr>
        <w:ind w:left="426" w:hanging="426"/>
        <w:rPr>
          <w:rFonts w:ascii="Arial" w:hAnsi="Arial" w:cs="Arial"/>
        </w:rPr>
      </w:pPr>
      <w:r w:rsidRPr="00BA49DC">
        <w:rPr>
          <w:rFonts w:ascii="Arial" w:hAnsi="Arial" w:cs="Arial"/>
        </w:rPr>
        <w:t>Stop the pumps P 502A/S and drain the external water circuit as well as the scrubber C 502 through the suitable valves.</w:t>
      </w:r>
    </w:p>
    <w:p w14:paraId="6DCE8710" w14:textId="77777777" w:rsidR="00114806" w:rsidRPr="00114806" w:rsidRDefault="00114806" w:rsidP="00BA49DC">
      <w:pPr>
        <w:ind w:left="426" w:hanging="426"/>
        <w:rPr>
          <w:rFonts w:ascii="Arial" w:hAnsi="Arial" w:cs="Arial"/>
        </w:rPr>
      </w:pPr>
    </w:p>
    <w:p w14:paraId="272073DD" w14:textId="77777777" w:rsidR="00114806" w:rsidRPr="00BA49DC" w:rsidRDefault="00114806" w:rsidP="00BA49DC">
      <w:pPr>
        <w:ind w:left="426" w:hanging="426"/>
        <w:rPr>
          <w:rFonts w:ascii="Arial" w:hAnsi="Arial" w:cs="Arial"/>
        </w:rPr>
      </w:pPr>
      <w:r w:rsidRPr="00BA49DC">
        <w:rPr>
          <w:rFonts w:ascii="Arial" w:hAnsi="Arial" w:cs="Arial"/>
        </w:rPr>
        <w:t>At this stage, the whole dryer circuit is completely stopped and blanketed with nitrogen through PIC 3106.  Close the nitrogen completely, after it has been cooled at ambient temperature.</w:t>
      </w:r>
    </w:p>
    <w:p w14:paraId="2309B34A" w14:textId="77777777" w:rsidR="00114806" w:rsidRPr="00114806" w:rsidRDefault="00114806" w:rsidP="00BA49DC">
      <w:pPr>
        <w:ind w:left="426" w:hanging="426"/>
        <w:rPr>
          <w:rFonts w:ascii="Arial" w:hAnsi="Arial" w:cs="Arial"/>
        </w:rPr>
      </w:pPr>
    </w:p>
    <w:p w14:paraId="462FD4BB" w14:textId="77777777" w:rsidR="00114806" w:rsidRPr="00114806" w:rsidRDefault="00114806" w:rsidP="00BA49DC">
      <w:pPr>
        <w:ind w:left="426" w:hanging="426"/>
        <w:rPr>
          <w:rFonts w:ascii="Arial" w:hAnsi="Arial" w:cs="Arial"/>
        </w:rPr>
      </w:pPr>
    </w:p>
    <w:p w14:paraId="3400E246" w14:textId="77777777" w:rsidR="00114806" w:rsidRPr="00114806" w:rsidRDefault="00114806" w:rsidP="00BA49DC">
      <w:pPr>
        <w:ind w:left="426" w:hanging="426"/>
        <w:rPr>
          <w:rFonts w:ascii="Arial" w:hAnsi="Arial" w:cs="Arial"/>
        </w:rPr>
      </w:pPr>
    </w:p>
    <w:p w14:paraId="20F57731" w14:textId="46EB7C65" w:rsidR="00114806" w:rsidRPr="00BA49DC" w:rsidRDefault="00114806" w:rsidP="00BA49DC">
      <w:pPr>
        <w:ind w:left="426" w:hanging="426"/>
        <w:rPr>
          <w:rFonts w:ascii="Arial" w:hAnsi="Arial" w:cs="Arial"/>
        </w:rPr>
      </w:pPr>
      <w:bookmarkStart w:id="307" w:name="alarmsteamdry"/>
      <w:bookmarkEnd w:id="307"/>
      <w:r w:rsidRPr="00BA49DC">
        <w:rPr>
          <w:rFonts w:ascii="Arial" w:hAnsi="Arial" w:cs="Arial"/>
          <w:b/>
          <w:bCs/>
          <w:u w:val="single"/>
        </w:rPr>
        <w:t>LIST OF ALARMS OF POLYMER STEAMING AND DRYING UNIT</w:t>
      </w:r>
      <w:r w:rsidRPr="00BA49DC">
        <w:rPr>
          <w:rFonts w:ascii="Arial" w:hAnsi="Arial" w:cs="Arial"/>
        </w:rPr>
        <w:t>:</w:t>
      </w:r>
    </w:p>
    <w:p w14:paraId="03EA4B87" w14:textId="77777777" w:rsidR="00114806" w:rsidRPr="00114806" w:rsidRDefault="00114806" w:rsidP="00BA49DC">
      <w:pPr>
        <w:ind w:left="426" w:hanging="426"/>
        <w:rPr>
          <w:rFonts w:ascii="Arial" w:hAnsi="Arial" w:cs="Arial"/>
        </w:rPr>
      </w:pPr>
    </w:p>
    <w:p w14:paraId="4E601A69" w14:textId="019909EA" w:rsidR="00114806" w:rsidRPr="00BA49DC" w:rsidRDefault="00114806" w:rsidP="00BA49DC">
      <w:pPr>
        <w:ind w:left="426" w:hanging="426"/>
        <w:rPr>
          <w:rFonts w:ascii="Arial" w:hAnsi="Arial" w:cs="Arial"/>
        </w:rPr>
      </w:pPr>
      <w:r w:rsidRPr="00BA49DC">
        <w:rPr>
          <w:rFonts w:ascii="Arial" w:hAnsi="Arial" w:cs="Arial"/>
        </w:rPr>
        <w:t>FAL 2903</w:t>
      </w:r>
      <w:r w:rsidRPr="00BA49DC">
        <w:rPr>
          <w:rFonts w:ascii="Arial" w:hAnsi="Arial" w:cs="Arial"/>
        </w:rPr>
        <w:tab/>
        <w:t>:</w:t>
      </w:r>
      <w:r w:rsidRPr="00BA49DC">
        <w:rPr>
          <w:rFonts w:ascii="Arial" w:hAnsi="Arial" w:cs="Arial"/>
        </w:rPr>
        <w:tab/>
        <w:t>Water flowrate to C 501 : 30 M3/h.</w:t>
      </w:r>
    </w:p>
    <w:p w14:paraId="57E219F7" w14:textId="77777777" w:rsidR="00114806" w:rsidRPr="00114806" w:rsidRDefault="00114806" w:rsidP="00BA49DC">
      <w:pPr>
        <w:ind w:left="426" w:hanging="426"/>
        <w:rPr>
          <w:rFonts w:ascii="Arial" w:hAnsi="Arial" w:cs="Arial"/>
        </w:rPr>
      </w:pPr>
    </w:p>
    <w:p w14:paraId="180B012F" w14:textId="401184C7" w:rsidR="00114806" w:rsidRPr="00BA49DC" w:rsidRDefault="00114806" w:rsidP="00BA49DC">
      <w:pPr>
        <w:ind w:left="426" w:hanging="426"/>
        <w:rPr>
          <w:rFonts w:ascii="Arial" w:hAnsi="Arial" w:cs="Arial"/>
        </w:rPr>
      </w:pPr>
      <w:r w:rsidRPr="00BA49DC">
        <w:rPr>
          <w:rFonts w:ascii="Arial" w:hAnsi="Arial" w:cs="Arial"/>
        </w:rPr>
        <w:t>LAHL 2901</w:t>
      </w:r>
      <w:r w:rsidRPr="00BA49DC">
        <w:rPr>
          <w:rFonts w:ascii="Arial" w:hAnsi="Arial" w:cs="Arial"/>
        </w:rPr>
        <w:tab/>
        <w:t>:</w:t>
      </w:r>
      <w:r w:rsidRPr="00BA49DC">
        <w:rPr>
          <w:rFonts w:ascii="Arial" w:hAnsi="Arial" w:cs="Arial"/>
        </w:rPr>
        <w:tab/>
        <w:t>FB 501 level + 10% of the set.</w:t>
      </w:r>
    </w:p>
    <w:p w14:paraId="7939237D" w14:textId="77777777" w:rsidR="00114806" w:rsidRPr="00114806" w:rsidRDefault="00114806" w:rsidP="00BA49DC">
      <w:pPr>
        <w:ind w:left="426" w:hanging="426"/>
        <w:rPr>
          <w:rFonts w:ascii="Arial" w:hAnsi="Arial" w:cs="Arial"/>
        </w:rPr>
      </w:pPr>
    </w:p>
    <w:p w14:paraId="20137430" w14:textId="59F29B1E" w:rsidR="00114806" w:rsidRPr="00BA49DC" w:rsidRDefault="00114806" w:rsidP="00BA49DC">
      <w:pPr>
        <w:ind w:left="426" w:hanging="426"/>
        <w:rPr>
          <w:rFonts w:ascii="Arial" w:hAnsi="Arial" w:cs="Arial"/>
        </w:rPr>
      </w:pPr>
      <w:r w:rsidRPr="00BA49DC">
        <w:rPr>
          <w:rFonts w:ascii="Arial" w:hAnsi="Arial" w:cs="Arial"/>
        </w:rPr>
        <w:t>LAH 2902</w:t>
      </w:r>
      <w:r w:rsidRPr="00BA49DC">
        <w:rPr>
          <w:rFonts w:ascii="Arial" w:hAnsi="Arial" w:cs="Arial"/>
        </w:rPr>
        <w:tab/>
        <w:t>:</w:t>
      </w:r>
      <w:r w:rsidRPr="00BA49DC">
        <w:rPr>
          <w:rFonts w:ascii="Arial" w:hAnsi="Arial" w:cs="Arial"/>
        </w:rPr>
        <w:tab/>
        <w:t>FB 501 level: 2700 mm on L.T.L. – it actuates I 2204.</w:t>
      </w:r>
    </w:p>
    <w:p w14:paraId="255D1FFE" w14:textId="77777777" w:rsidR="00114806" w:rsidRPr="00114806" w:rsidRDefault="00114806" w:rsidP="00BA49DC">
      <w:pPr>
        <w:ind w:left="426" w:hanging="426"/>
        <w:rPr>
          <w:rFonts w:ascii="Arial" w:hAnsi="Arial" w:cs="Arial"/>
        </w:rPr>
      </w:pPr>
    </w:p>
    <w:p w14:paraId="00A122DA" w14:textId="23DAF96D" w:rsidR="00114806" w:rsidRPr="00BA49DC" w:rsidRDefault="00114806" w:rsidP="00BA49DC">
      <w:pPr>
        <w:ind w:left="426" w:hanging="426"/>
        <w:rPr>
          <w:rFonts w:ascii="Arial" w:hAnsi="Arial" w:cs="Arial"/>
        </w:rPr>
      </w:pPr>
      <w:r w:rsidRPr="00BA49DC">
        <w:rPr>
          <w:rFonts w:ascii="Arial" w:hAnsi="Arial" w:cs="Arial"/>
        </w:rPr>
        <w:t>LAH 2905</w:t>
      </w:r>
      <w:r w:rsidRPr="00BA49DC">
        <w:rPr>
          <w:rFonts w:ascii="Arial" w:hAnsi="Arial" w:cs="Arial"/>
        </w:rPr>
        <w:tab/>
        <w:t>:</w:t>
      </w:r>
      <w:r w:rsidRPr="00BA49DC">
        <w:rPr>
          <w:rFonts w:ascii="Arial" w:hAnsi="Arial" w:cs="Arial"/>
        </w:rPr>
        <w:tab/>
        <w:t>C 501 level : 2800 mm on L.T.L.</w:t>
      </w:r>
    </w:p>
    <w:p w14:paraId="40C2B4ED" w14:textId="77777777" w:rsidR="00114806" w:rsidRPr="00114806" w:rsidRDefault="00114806" w:rsidP="00BA49DC">
      <w:pPr>
        <w:ind w:left="426" w:hanging="426"/>
        <w:rPr>
          <w:rFonts w:ascii="Arial" w:hAnsi="Arial" w:cs="Arial"/>
        </w:rPr>
      </w:pPr>
    </w:p>
    <w:p w14:paraId="08A3B6A1" w14:textId="3780DAB9" w:rsidR="00114806" w:rsidRPr="00BA49DC" w:rsidRDefault="00114806" w:rsidP="00BA49DC">
      <w:pPr>
        <w:ind w:left="426" w:hanging="426"/>
        <w:rPr>
          <w:rFonts w:ascii="Arial" w:hAnsi="Arial" w:cs="Arial"/>
        </w:rPr>
      </w:pPr>
      <w:r w:rsidRPr="00BA49DC">
        <w:rPr>
          <w:rFonts w:ascii="Arial" w:hAnsi="Arial" w:cs="Arial"/>
        </w:rPr>
        <w:t>PAH 2902</w:t>
      </w:r>
      <w:r w:rsidRPr="00BA49DC">
        <w:rPr>
          <w:rFonts w:ascii="Arial" w:hAnsi="Arial" w:cs="Arial"/>
        </w:rPr>
        <w:tab/>
        <w:t>:</w:t>
      </w:r>
      <w:r w:rsidRPr="00BA49DC">
        <w:rPr>
          <w:rFonts w:ascii="Arial" w:hAnsi="Arial" w:cs="Arial"/>
        </w:rPr>
        <w:tab/>
        <w:t>Steam pressure to FB 501 : 0.7 kg/cm2g.</w:t>
      </w:r>
    </w:p>
    <w:p w14:paraId="0BA1E4DB" w14:textId="77777777" w:rsidR="00114806" w:rsidRPr="00114806" w:rsidRDefault="00114806" w:rsidP="00BA49DC">
      <w:pPr>
        <w:ind w:left="426" w:hanging="426"/>
        <w:rPr>
          <w:rFonts w:ascii="Arial" w:hAnsi="Arial" w:cs="Arial"/>
        </w:rPr>
      </w:pPr>
    </w:p>
    <w:p w14:paraId="5CD55908" w14:textId="5B879F71" w:rsidR="00114806" w:rsidRPr="00BA49DC" w:rsidRDefault="00114806" w:rsidP="00BA49DC">
      <w:pPr>
        <w:ind w:left="426" w:hanging="426"/>
        <w:rPr>
          <w:rFonts w:ascii="Arial" w:hAnsi="Arial" w:cs="Arial"/>
        </w:rPr>
      </w:pPr>
      <w:r w:rsidRPr="00BA49DC">
        <w:rPr>
          <w:rFonts w:ascii="Arial" w:hAnsi="Arial" w:cs="Arial"/>
        </w:rPr>
        <w:t>PAL 2902</w:t>
      </w:r>
      <w:r w:rsidRPr="00BA49DC">
        <w:rPr>
          <w:rFonts w:ascii="Arial" w:hAnsi="Arial" w:cs="Arial"/>
        </w:rPr>
        <w:tab/>
        <w:t>:</w:t>
      </w:r>
      <w:r w:rsidRPr="00BA49DC">
        <w:rPr>
          <w:rFonts w:ascii="Arial" w:hAnsi="Arial" w:cs="Arial"/>
        </w:rPr>
        <w:tab/>
        <w:t>Steam pressure to FB 501 : 0.2 kg/cm2g.</w:t>
      </w:r>
    </w:p>
    <w:p w14:paraId="7FC57FF0" w14:textId="77777777" w:rsidR="00114806" w:rsidRPr="00114806" w:rsidRDefault="00114806" w:rsidP="00BA49DC">
      <w:pPr>
        <w:ind w:left="426" w:hanging="426"/>
        <w:rPr>
          <w:rFonts w:ascii="Arial" w:hAnsi="Arial" w:cs="Arial"/>
        </w:rPr>
      </w:pPr>
    </w:p>
    <w:p w14:paraId="56CA19F0" w14:textId="3187DAB2" w:rsidR="00114806" w:rsidRPr="00BA49DC" w:rsidRDefault="00114806" w:rsidP="00BA49DC">
      <w:pPr>
        <w:ind w:left="426" w:hanging="426"/>
        <w:rPr>
          <w:rFonts w:ascii="Arial" w:hAnsi="Arial" w:cs="Arial"/>
        </w:rPr>
      </w:pPr>
      <w:r w:rsidRPr="00BA49DC">
        <w:rPr>
          <w:rFonts w:ascii="Arial" w:hAnsi="Arial" w:cs="Arial"/>
        </w:rPr>
        <w:t>PAH 2903</w:t>
      </w:r>
      <w:r w:rsidRPr="00BA49DC">
        <w:rPr>
          <w:rFonts w:ascii="Arial" w:hAnsi="Arial" w:cs="Arial"/>
        </w:rPr>
        <w:tab/>
        <w:t>:</w:t>
      </w:r>
      <w:r w:rsidRPr="00BA49DC">
        <w:rPr>
          <w:rFonts w:ascii="Arial" w:hAnsi="Arial" w:cs="Arial"/>
        </w:rPr>
        <w:tab/>
        <w:t>Steam pressure to FB 501 boot : 0.4 kg/cm2g.</w:t>
      </w:r>
    </w:p>
    <w:p w14:paraId="225200DA" w14:textId="77777777" w:rsidR="00114806" w:rsidRPr="00114806" w:rsidRDefault="00114806" w:rsidP="00BA49DC">
      <w:pPr>
        <w:ind w:left="426" w:hanging="426"/>
        <w:rPr>
          <w:rFonts w:ascii="Arial" w:hAnsi="Arial" w:cs="Arial"/>
        </w:rPr>
      </w:pPr>
    </w:p>
    <w:p w14:paraId="3EF77DEB" w14:textId="3C655E7D" w:rsidR="00114806" w:rsidRPr="00BA49DC" w:rsidRDefault="00114806" w:rsidP="00BA49DC">
      <w:pPr>
        <w:ind w:left="426" w:hanging="426"/>
        <w:rPr>
          <w:rFonts w:ascii="Arial" w:hAnsi="Arial" w:cs="Arial"/>
        </w:rPr>
      </w:pPr>
      <w:r w:rsidRPr="00BA49DC">
        <w:rPr>
          <w:rFonts w:ascii="Arial" w:hAnsi="Arial" w:cs="Arial"/>
        </w:rPr>
        <w:t>PAL 2903</w:t>
      </w:r>
      <w:r w:rsidRPr="00BA49DC">
        <w:rPr>
          <w:rFonts w:ascii="Arial" w:hAnsi="Arial" w:cs="Arial"/>
        </w:rPr>
        <w:tab/>
        <w:t>:</w:t>
      </w:r>
      <w:r w:rsidRPr="00BA49DC">
        <w:rPr>
          <w:rFonts w:ascii="Arial" w:hAnsi="Arial" w:cs="Arial"/>
        </w:rPr>
        <w:tab/>
        <w:t>Steam pressure to FB 501 boot : 0.2 kg/cm2g.</w:t>
      </w:r>
    </w:p>
    <w:p w14:paraId="37A6683A" w14:textId="77777777" w:rsidR="00114806" w:rsidRPr="00114806" w:rsidRDefault="00114806" w:rsidP="00BA49DC">
      <w:pPr>
        <w:ind w:left="426" w:hanging="426"/>
        <w:rPr>
          <w:rFonts w:ascii="Arial" w:hAnsi="Arial" w:cs="Arial"/>
        </w:rPr>
      </w:pPr>
    </w:p>
    <w:p w14:paraId="05F95A55" w14:textId="0C576184" w:rsidR="00114806" w:rsidRPr="00BA49DC" w:rsidRDefault="00114806" w:rsidP="00BA49DC">
      <w:pPr>
        <w:ind w:left="426" w:hanging="426"/>
        <w:rPr>
          <w:rFonts w:ascii="Arial" w:hAnsi="Arial" w:cs="Arial"/>
        </w:rPr>
      </w:pPr>
      <w:r w:rsidRPr="00BA49DC">
        <w:rPr>
          <w:rFonts w:ascii="Arial" w:hAnsi="Arial" w:cs="Arial"/>
        </w:rPr>
        <w:t>PAH 2905</w:t>
      </w:r>
      <w:r w:rsidRPr="00BA49DC">
        <w:rPr>
          <w:rFonts w:ascii="Arial" w:hAnsi="Arial" w:cs="Arial"/>
        </w:rPr>
        <w:tab/>
        <w:t>:</w:t>
      </w:r>
      <w:r w:rsidRPr="00BA49DC">
        <w:rPr>
          <w:rFonts w:ascii="Arial" w:hAnsi="Arial" w:cs="Arial"/>
        </w:rPr>
        <w:tab/>
        <w:t>FB 501 top pressure : 0.25 kg/cm2g.</w:t>
      </w:r>
    </w:p>
    <w:p w14:paraId="4A0B1983" w14:textId="77777777" w:rsidR="00114806" w:rsidRPr="00114806" w:rsidRDefault="00114806" w:rsidP="00BA49DC">
      <w:pPr>
        <w:ind w:left="426" w:hanging="426"/>
        <w:rPr>
          <w:rFonts w:ascii="Arial" w:hAnsi="Arial" w:cs="Arial"/>
        </w:rPr>
      </w:pPr>
    </w:p>
    <w:p w14:paraId="26DE9DFE" w14:textId="1FC951F0" w:rsidR="00114806" w:rsidRPr="00BA49DC" w:rsidRDefault="00114806" w:rsidP="00BA49DC">
      <w:pPr>
        <w:ind w:left="426" w:hanging="426"/>
        <w:rPr>
          <w:rFonts w:ascii="Arial" w:hAnsi="Arial" w:cs="Arial"/>
        </w:rPr>
      </w:pPr>
      <w:r w:rsidRPr="00BA49DC">
        <w:rPr>
          <w:rFonts w:ascii="Arial" w:hAnsi="Arial" w:cs="Arial"/>
        </w:rPr>
        <w:t>PAL 2905</w:t>
      </w:r>
      <w:r w:rsidRPr="00BA49DC">
        <w:rPr>
          <w:rFonts w:ascii="Arial" w:hAnsi="Arial" w:cs="Arial"/>
        </w:rPr>
        <w:tab/>
        <w:t>:</w:t>
      </w:r>
      <w:r w:rsidRPr="00BA49DC">
        <w:rPr>
          <w:rFonts w:ascii="Arial" w:hAnsi="Arial" w:cs="Arial"/>
        </w:rPr>
        <w:tab/>
        <w:t>FB 501 top pressure : 0.1 kg/cm2g.</w:t>
      </w:r>
    </w:p>
    <w:p w14:paraId="455FE63A" w14:textId="77777777" w:rsidR="00114806" w:rsidRPr="00114806" w:rsidRDefault="00114806" w:rsidP="00BA49DC">
      <w:pPr>
        <w:ind w:left="426" w:hanging="426"/>
        <w:rPr>
          <w:rFonts w:ascii="Arial" w:hAnsi="Arial" w:cs="Arial"/>
        </w:rPr>
      </w:pPr>
    </w:p>
    <w:p w14:paraId="0B100774" w14:textId="42903B33" w:rsidR="00114806" w:rsidRPr="00BA49DC" w:rsidRDefault="00114806" w:rsidP="00BA49DC">
      <w:pPr>
        <w:ind w:left="426" w:hanging="426"/>
        <w:rPr>
          <w:rFonts w:ascii="Arial" w:hAnsi="Arial" w:cs="Arial"/>
        </w:rPr>
      </w:pPr>
      <w:r w:rsidRPr="00BA49DC">
        <w:rPr>
          <w:rFonts w:ascii="Arial" w:hAnsi="Arial" w:cs="Arial"/>
        </w:rPr>
        <w:t>TAH 2902</w:t>
      </w:r>
      <w:r w:rsidRPr="00BA49DC">
        <w:rPr>
          <w:rFonts w:ascii="Arial" w:hAnsi="Arial" w:cs="Arial"/>
        </w:rPr>
        <w:tab/>
        <w:t>:</w:t>
      </w:r>
      <w:r w:rsidRPr="00BA49DC">
        <w:rPr>
          <w:rFonts w:ascii="Arial" w:hAnsi="Arial" w:cs="Arial"/>
        </w:rPr>
        <w:tab/>
        <w:t xml:space="preserve">FB 501 temperature : 105 </w:t>
      </w:r>
      <w:r w:rsidRPr="00BA49DC">
        <w:rPr>
          <w:rFonts w:ascii="Arial" w:hAnsi="Arial" w:cs="Arial"/>
          <w:b/>
          <w:bCs/>
          <w:vertAlign w:val="superscript"/>
        </w:rPr>
        <w:t>o</w:t>
      </w:r>
      <w:r w:rsidRPr="00BA49DC">
        <w:rPr>
          <w:rFonts w:ascii="Arial" w:hAnsi="Arial" w:cs="Arial"/>
        </w:rPr>
        <w:t>C</w:t>
      </w:r>
    </w:p>
    <w:p w14:paraId="00FAB274" w14:textId="77777777" w:rsidR="00114806" w:rsidRPr="00114806" w:rsidRDefault="00114806" w:rsidP="00BA49DC">
      <w:pPr>
        <w:ind w:left="426" w:hanging="426"/>
        <w:rPr>
          <w:rFonts w:ascii="Arial" w:hAnsi="Arial" w:cs="Arial"/>
        </w:rPr>
      </w:pPr>
    </w:p>
    <w:p w14:paraId="2C9CC04B" w14:textId="4E915F8E" w:rsidR="00114806" w:rsidRPr="00BA49DC" w:rsidRDefault="00114806" w:rsidP="00BA49DC">
      <w:pPr>
        <w:ind w:left="426" w:hanging="426"/>
        <w:rPr>
          <w:rFonts w:ascii="Arial" w:hAnsi="Arial" w:cs="Arial"/>
        </w:rPr>
      </w:pPr>
      <w:r w:rsidRPr="00BA49DC">
        <w:rPr>
          <w:rFonts w:ascii="Arial" w:hAnsi="Arial" w:cs="Arial"/>
        </w:rPr>
        <w:t>TAL 2902</w:t>
      </w:r>
      <w:r w:rsidRPr="00BA49DC">
        <w:rPr>
          <w:rFonts w:ascii="Arial" w:hAnsi="Arial" w:cs="Arial"/>
        </w:rPr>
        <w:tab/>
        <w:t>:</w:t>
      </w:r>
      <w:r w:rsidRPr="00BA49DC">
        <w:rPr>
          <w:rFonts w:ascii="Arial" w:hAnsi="Arial" w:cs="Arial"/>
        </w:rPr>
        <w:tab/>
        <w:t xml:space="preserve">FB 501 temperature : 90 </w:t>
      </w:r>
      <w:r w:rsidRPr="00BA49DC">
        <w:rPr>
          <w:rFonts w:ascii="Arial" w:hAnsi="Arial" w:cs="Arial"/>
          <w:b/>
          <w:bCs/>
          <w:vertAlign w:val="superscript"/>
        </w:rPr>
        <w:t>o</w:t>
      </w:r>
      <w:r w:rsidRPr="00BA49DC">
        <w:rPr>
          <w:rFonts w:ascii="Arial" w:hAnsi="Arial" w:cs="Arial"/>
        </w:rPr>
        <w:t>C</w:t>
      </w:r>
    </w:p>
    <w:p w14:paraId="1489C0E9" w14:textId="20306384" w:rsidR="00114806" w:rsidRPr="00114806" w:rsidRDefault="00114806" w:rsidP="00BA49DC">
      <w:pPr>
        <w:ind w:left="426" w:hanging="426"/>
        <w:rPr>
          <w:rFonts w:ascii="Arial" w:hAnsi="Arial" w:cs="Arial"/>
        </w:rPr>
      </w:pPr>
    </w:p>
    <w:p w14:paraId="03BA6A73" w14:textId="7B668814" w:rsidR="00114806" w:rsidRPr="00BA49DC" w:rsidRDefault="00114806" w:rsidP="00BA49DC">
      <w:pPr>
        <w:ind w:left="426" w:hanging="426"/>
        <w:rPr>
          <w:rFonts w:ascii="Arial" w:hAnsi="Arial" w:cs="Arial"/>
        </w:rPr>
      </w:pPr>
      <w:r w:rsidRPr="00BA49DC">
        <w:rPr>
          <w:rFonts w:ascii="Arial" w:hAnsi="Arial" w:cs="Arial"/>
        </w:rPr>
        <w:t>TAH 2903</w:t>
      </w:r>
      <w:r w:rsidRPr="00BA49DC">
        <w:rPr>
          <w:rFonts w:ascii="Arial" w:hAnsi="Arial" w:cs="Arial"/>
        </w:rPr>
        <w:tab/>
        <w:t>:</w:t>
      </w:r>
      <w:r w:rsidRPr="00BA49DC">
        <w:rPr>
          <w:rFonts w:ascii="Arial" w:hAnsi="Arial" w:cs="Arial"/>
        </w:rPr>
        <w:tab/>
        <w:t xml:space="preserve">E 501 outlet temperature : 48 </w:t>
      </w:r>
      <w:r w:rsidRPr="00BA49DC">
        <w:rPr>
          <w:rFonts w:ascii="Arial" w:hAnsi="Arial" w:cs="Arial"/>
          <w:b/>
          <w:bCs/>
          <w:vertAlign w:val="superscript"/>
        </w:rPr>
        <w:t>o</w:t>
      </w:r>
      <w:r w:rsidRPr="00BA49DC">
        <w:rPr>
          <w:rFonts w:ascii="Arial" w:hAnsi="Arial" w:cs="Arial"/>
        </w:rPr>
        <w:t>C</w:t>
      </w:r>
    </w:p>
    <w:p w14:paraId="219277A9" w14:textId="77777777" w:rsidR="00114806" w:rsidRPr="00114806" w:rsidRDefault="00114806" w:rsidP="00BA49DC">
      <w:pPr>
        <w:ind w:left="426" w:hanging="426"/>
        <w:rPr>
          <w:rFonts w:ascii="Arial" w:hAnsi="Arial" w:cs="Arial"/>
        </w:rPr>
      </w:pPr>
    </w:p>
    <w:p w14:paraId="0B05613B" w14:textId="0A0438DE" w:rsidR="00114806" w:rsidRPr="00BA49DC" w:rsidRDefault="00114806" w:rsidP="00BA49DC">
      <w:pPr>
        <w:ind w:left="426" w:hanging="426"/>
        <w:rPr>
          <w:rFonts w:ascii="Arial" w:hAnsi="Arial" w:cs="Arial"/>
        </w:rPr>
      </w:pPr>
      <w:r w:rsidRPr="00BA49DC">
        <w:rPr>
          <w:rFonts w:ascii="Arial" w:hAnsi="Arial" w:cs="Arial"/>
        </w:rPr>
        <w:t>XAL 2901</w:t>
      </w:r>
      <w:r w:rsidRPr="00BA49DC">
        <w:rPr>
          <w:rFonts w:ascii="Arial" w:hAnsi="Arial" w:cs="Arial"/>
        </w:rPr>
        <w:tab/>
        <w:t>:</w:t>
      </w:r>
      <w:r w:rsidRPr="00BA49DC">
        <w:rPr>
          <w:rFonts w:ascii="Arial" w:hAnsi="Arial" w:cs="Arial"/>
        </w:rPr>
        <w:tab/>
        <w:t>P 501 A/S motor shut down.</w:t>
      </w:r>
    </w:p>
    <w:p w14:paraId="686FD38F" w14:textId="77777777" w:rsidR="00114806" w:rsidRPr="00114806" w:rsidRDefault="00114806" w:rsidP="00BA49DC">
      <w:pPr>
        <w:ind w:left="426" w:hanging="426"/>
        <w:rPr>
          <w:rFonts w:ascii="Arial" w:hAnsi="Arial" w:cs="Arial"/>
        </w:rPr>
      </w:pPr>
    </w:p>
    <w:p w14:paraId="25140335" w14:textId="236FF363" w:rsidR="00114806" w:rsidRPr="00BA49DC" w:rsidRDefault="00114806" w:rsidP="00BA49DC">
      <w:pPr>
        <w:ind w:left="426" w:hanging="426"/>
        <w:rPr>
          <w:rFonts w:ascii="Arial" w:hAnsi="Arial" w:cs="Arial"/>
        </w:rPr>
      </w:pPr>
      <w:r w:rsidRPr="00BA49DC">
        <w:rPr>
          <w:rFonts w:ascii="Arial" w:hAnsi="Arial" w:cs="Arial"/>
        </w:rPr>
        <w:t>LAH 3007</w:t>
      </w:r>
      <w:r w:rsidRPr="00BA49DC">
        <w:rPr>
          <w:rFonts w:ascii="Arial" w:hAnsi="Arial" w:cs="Arial"/>
        </w:rPr>
        <w:tab/>
        <w:t>:</w:t>
      </w:r>
      <w:r w:rsidRPr="00BA49DC">
        <w:rPr>
          <w:rFonts w:ascii="Arial" w:hAnsi="Arial" w:cs="Arial"/>
        </w:rPr>
        <w:tab/>
        <w:t>V 502 level : 700 mm on L.T.L.</w:t>
      </w:r>
    </w:p>
    <w:p w14:paraId="0BCBD9C8" w14:textId="77777777" w:rsidR="00114806" w:rsidRPr="00114806" w:rsidRDefault="00114806" w:rsidP="00BA49DC">
      <w:pPr>
        <w:ind w:left="426" w:hanging="426"/>
        <w:rPr>
          <w:rFonts w:ascii="Arial" w:hAnsi="Arial" w:cs="Arial"/>
        </w:rPr>
      </w:pPr>
    </w:p>
    <w:p w14:paraId="266E72BF" w14:textId="2C6348C6" w:rsidR="00114806" w:rsidRPr="00BA49DC" w:rsidRDefault="00114806" w:rsidP="00BA49DC">
      <w:pPr>
        <w:ind w:left="426" w:hanging="426"/>
        <w:rPr>
          <w:rFonts w:ascii="Arial" w:hAnsi="Arial" w:cs="Arial"/>
        </w:rPr>
      </w:pPr>
      <w:r w:rsidRPr="00BA49DC">
        <w:rPr>
          <w:rFonts w:ascii="Arial" w:hAnsi="Arial" w:cs="Arial"/>
        </w:rPr>
        <w:t>PAHL 3002.1</w:t>
      </w:r>
      <w:r w:rsidRPr="00BA49DC">
        <w:rPr>
          <w:rFonts w:ascii="Arial" w:hAnsi="Arial" w:cs="Arial"/>
        </w:rPr>
        <w:tab/>
        <w:t>:</w:t>
      </w:r>
      <w:r w:rsidRPr="00BA49DC">
        <w:rPr>
          <w:rFonts w:ascii="Arial" w:hAnsi="Arial" w:cs="Arial"/>
        </w:rPr>
        <w:tab/>
        <w:t>K 501 A/S suction pressure + 10% of the set.</w:t>
      </w:r>
    </w:p>
    <w:p w14:paraId="7634DFDA" w14:textId="77777777" w:rsidR="00114806" w:rsidRPr="00114806" w:rsidRDefault="00114806" w:rsidP="00BA49DC">
      <w:pPr>
        <w:ind w:left="426" w:hanging="426"/>
        <w:rPr>
          <w:rFonts w:ascii="Arial" w:hAnsi="Arial" w:cs="Arial"/>
        </w:rPr>
      </w:pPr>
    </w:p>
    <w:p w14:paraId="657C9F8F" w14:textId="5138B97B" w:rsidR="00114806" w:rsidRPr="00BA49DC" w:rsidRDefault="00114806" w:rsidP="00BA49DC">
      <w:pPr>
        <w:ind w:left="426" w:hanging="426"/>
        <w:rPr>
          <w:rFonts w:ascii="Arial" w:hAnsi="Arial" w:cs="Arial"/>
        </w:rPr>
      </w:pPr>
      <w:r w:rsidRPr="00BA49DC">
        <w:rPr>
          <w:rFonts w:ascii="Arial" w:hAnsi="Arial" w:cs="Arial"/>
        </w:rPr>
        <w:t>PAH 3002.2</w:t>
      </w:r>
      <w:r w:rsidRPr="00BA49DC">
        <w:rPr>
          <w:rFonts w:ascii="Arial" w:hAnsi="Arial" w:cs="Arial"/>
        </w:rPr>
        <w:tab/>
        <w:t>:</w:t>
      </w:r>
      <w:r w:rsidRPr="00BA49DC">
        <w:rPr>
          <w:rFonts w:ascii="Arial" w:hAnsi="Arial" w:cs="Arial"/>
        </w:rPr>
        <w:tab/>
        <w:t>K 501 A/S suction pressure : 0.17 kg/cm2g.</w:t>
      </w:r>
    </w:p>
    <w:p w14:paraId="79022A68" w14:textId="77777777" w:rsidR="00114806" w:rsidRPr="00114806" w:rsidRDefault="00114806" w:rsidP="00BA49DC">
      <w:pPr>
        <w:ind w:left="426" w:hanging="426"/>
        <w:rPr>
          <w:rFonts w:ascii="Arial" w:hAnsi="Arial" w:cs="Arial"/>
        </w:rPr>
      </w:pPr>
    </w:p>
    <w:p w14:paraId="6321C27A" w14:textId="77777777" w:rsidR="00114806" w:rsidRPr="00BA49DC" w:rsidRDefault="00114806" w:rsidP="00BA49DC">
      <w:pPr>
        <w:ind w:left="426" w:hanging="426"/>
        <w:rPr>
          <w:rFonts w:ascii="Arial" w:hAnsi="Arial" w:cs="Arial"/>
        </w:rPr>
      </w:pPr>
      <w:r w:rsidRPr="00BA49DC">
        <w:rPr>
          <w:rFonts w:ascii="Arial" w:hAnsi="Arial" w:cs="Arial"/>
        </w:rPr>
        <w:t>PSAL 3003</w:t>
      </w:r>
      <w:r w:rsidRPr="00BA49DC">
        <w:rPr>
          <w:rFonts w:ascii="Arial" w:hAnsi="Arial" w:cs="Arial"/>
        </w:rPr>
        <w:tab/>
        <w:t>:</w:t>
      </w:r>
      <w:r w:rsidRPr="00BA49DC">
        <w:rPr>
          <w:rFonts w:ascii="Arial" w:hAnsi="Arial" w:cs="Arial"/>
        </w:rPr>
        <w:tab/>
        <w:t>K 501 A/S suction pressure : 300 mm of water – it actuates I-3001.</w:t>
      </w:r>
    </w:p>
    <w:p w14:paraId="212EB556" w14:textId="013A04D4" w:rsidR="00114806" w:rsidRPr="00114806" w:rsidRDefault="00114806" w:rsidP="00BA49DC">
      <w:pPr>
        <w:ind w:left="426" w:hanging="426"/>
        <w:rPr>
          <w:rFonts w:ascii="Arial" w:hAnsi="Arial" w:cs="Arial"/>
        </w:rPr>
      </w:pPr>
    </w:p>
    <w:p w14:paraId="17EF771E" w14:textId="29D7EF1E" w:rsidR="00114806" w:rsidRPr="00BA49DC" w:rsidRDefault="00114806" w:rsidP="00BA49DC">
      <w:pPr>
        <w:ind w:left="426" w:hanging="426"/>
        <w:rPr>
          <w:rFonts w:ascii="Arial" w:hAnsi="Arial" w:cs="Arial"/>
        </w:rPr>
      </w:pPr>
      <w:r w:rsidRPr="00BA49DC">
        <w:rPr>
          <w:rFonts w:ascii="Arial" w:hAnsi="Arial" w:cs="Arial"/>
        </w:rPr>
        <w:t>TAH 3001</w:t>
      </w:r>
      <w:r w:rsidRPr="00BA49DC">
        <w:rPr>
          <w:rFonts w:ascii="Arial" w:hAnsi="Arial" w:cs="Arial"/>
        </w:rPr>
        <w:tab/>
        <w:t>:</w:t>
      </w:r>
      <w:r w:rsidRPr="00BA49DC">
        <w:rPr>
          <w:rFonts w:ascii="Arial" w:hAnsi="Arial" w:cs="Arial"/>
        </w:rPr>
        <w:tab/>
        <w:t xml:space="preserve">E 504 temperature : 12 </w:t>
      </w:r>
      <w:r w:rsidRPr="00BA49DC">
        <w:rPr>
          <w:rFonts w:ascii="Arial" w:hAnsi="Arial" w:cs="Arial"/>
          <w:b/>
          <w:bCs/>
          <w:vertAlign w:val="superscript"/>
        </w:rPr>
        <w:t>o</w:t>
      </w:r>
      <w:r w:rsidRPr="00BA49DC">
        <w:rPr>
          <w:rFonts w:ascii="Arial" w:hAnsi="Arial" w:cs="Arial"/>
        </w:rPr>
        <w:t>C</w:t>
      </w:r>
    </w:p>
    <w:p w14:paraId="58B96954" w14:textId="77777777" w:rsidR="00114806" w:rsidRPr="00114806" w:rsidRDefault="00114806" w:rsidP="00BA49DC">
      <w:pPr>
        <w:ind w:left="426" w:hanging="426"/>
        <w:rPr>
          <w:rFonts w:ascii="Arial" w:hAnsi="Arial" w:cs="Arial"/>
        </w:rPr>
      </w:pPr>
    </w:p>
    <w:p w14:paraId="5C0A9487" w14:textId="0326C100" w:rsidR="00114806" w:rsidRPr="00BA49DC" w:rsidRDefault="00114806" w:rsidP="00BA49DC">
      <w:pPr>
        <w:ind w:left="426" w:hanging="426"/>
        <w:rPr>
          <w:rFonts w:ascii="Arial" w:hAnsi="Arial" w:cs="Arial"/>
        </w:rPr>
      </w:pPr>
      <w:r w:rsidRPr="00BA49DC">
        <w:rPr>
          <w:rFonts w:ascii="Arial" w:hAnsi="Arial" w:cs="Arial"/>
        </w:rPr>
        <w:t>XAL 3001</w:t>
      </w:r>
      <w:r w:rsidRPr="00BA49DC">
        <w:rPr>
          <w:rFonts w:ascii="Arial" w:hAnsi="Arial" w:cs="Arial"/>
        </w:rPr>
        <w:tab/>
        <w:t>:</w:t>
      </w:r>
      <w:r w:rsidRPr="00BA49DC">
        <w:rPr>
          <w:rFonts w:ascii="Arial" w:hAnsi="Arial" w:cs="Arial"/>
        </w:rPr>
        <w:tab/>
        <w:t>K 501 A/S motor shut down.</w:t>
      </w:r>
    </w:p>
    <w:p w14:paraId="1CF0F728" w14:textId="77777777" w:rsidR="00114806" w:rsidRPr="00114806" w:rsidRDefault="00114806" w:rsidP="00BA49DC">
      <w:pPr>
        <w:ind w:left="426" w:hanging="426"/>
        <w:rPr>
          <w:rFonts w:ascii="Arial" w:hAnsi="Arial" w:cs="Arial"/>
        </w:rPr>
      </w:pPr>
    </w:p>
    <w:p w14:paraId="63467386" w14:textId="55D1A005" w:rsidR="00114806" w:rsidRPr="00BA49DC" w:rsidRDefault="00114806" w:rsidP="00BA49DC">
      <w:pPr>
        <w:ind w:left="426" w:hanging="426"/>
        <w:rPr>
          <w:rFonts w:ascii="Arial" w:hAnsi="Arial" w:cs="Arial"/>
        </w:rPr>
      </w:pPr>
      <w:r w:rsidRPr="00BA49DC">
        <w:rPr>
          <w:rFonts w:ascii="Arial" w:hAnsi="Arial" w:cs="Arial"/>
        </w:rPr>
        <w:t>QA 3001 A/S</w:t>
      </w:r>
      <w:r w:rsidRPr="00BA49DC">
        <w:rPr>
          <w:rFonts w:ascii="Arial" w:hAnsi="Arial" w:cs="Arial"/>
        </w:rPr>
        <w:tab/>
        <w:t>:</w:t>
      </w:r>
      <w:r w:rsidRPr="00BA49DC">
        <w:rPr>
          <w:rFonts w:ascii="Arial" w:hAnsi="Arial" w:cs="Arial"/>
        </w:rPr>
        <w:tab/>
        <w:t>Signaling of first internal shut down in K 501 A/S.</w:t>
      </w:r>
    </w:p>
    <w:p w14:paraId="20CACC26" w14:textId="77777777" w:rsidR="00114806" w:rsidRPr="00114806" w:rsidRDefault="00114806" w:rsidP="00BA49DC">
      <w:pPr>
        <w:ind w:left="426" w:hanging="426"/>
        <w:rPr>
          <w:rFonts w:ascii="Arial" w:hAnsi="Arial" w:cs="Arial"/>
        </w:rPr>
      </w:pPr>
    </w:p>
    <w:p w14:paraId="1F0699EF" w14:textId="266BD7F8" w:rsidR="00114806" w:rsidRPr="00BA49DC" w:rsidRDefault="00114806" w:rsidP="00BA49DC">
      <w:pPr>
        <w:ind w:left="426" w:hanging="426"/>
        <w:rPr>
          <w:rFonts w:ascii="Arial" w:hAnsi="Arial" w:cs="Arial"/>
        </w:rPr>
      </w:pPr>
      <w:r w:rsidRPr="00BA49DC">
        <w:rPr>
          <w:rFonts w:ascii="Arial" w:hAnsi="Arial" w:cs="Arial"/>
        </w:rPr>
        <w:t>QA 3002 A/S</w:t>
      </w:r>
      <w:r w:rsidRPr="00BA49DC">
        <w:rPr>
          <w:rFonts w:ascii="Arial" w:hAnsi="Arial" w:cs="Arial"/>
        </w:rPr>
        <w:tab/>
        <w:t>:</w:t>
      </w:r>
      <w:r w:rsidRPr="00BA49DC">
        <w:rPr>
          <w:rFonts w:ascii="Arial" w:hAnsi="Arial" w:cs="Arial"/>
        </w:rPr>
        <w:tab/>
        <w:t>Signaling of first internal alarm in K 501 A/S.</w:t>
      </w:r>
    </w:p>
    <w:p w14:paraId="5B4C2E47" w14:textId="77777777" w:rsidR="00114806" w:rsidRPr="00114806" w:rsidRDefault="00114806" w:rsidP="00BA49DC">
      <w:pPr>
        <w:ind w:left="426" w:hanging="426"/>
        <w:rPr>
          <w:rFonts w:ascii="Arial" w:hAnsi="Arial" w:cs="Arial"/>
        </w:rPr>
      </w:pPr>
    </w:p>
    <w:p w14:paraId="14984C70" w14:textId="2BCF48DB" w:rsidR="00114806" w:rsidRPr="00BA49DC" w:rsidRDefault="00114806" w:rsidP="00BA49DC">
      <w:pPr>
        <w:ind w:left="426" w:hanging="426"/>
        <w:rPr>
          <w:rFonts w:ascii="Arial" w:hAnsi="Arial" w:cs="Arial"/>
        </w:rPr>
      </w:pPr>
      <w:r w:rsidRPr="00BA49DC">
        <w:rPr>
          <w:rFonts w:ascii="Arial" w:hAnsi="Arial" w:cs="Arial"/>
        </w:rPr>
        <w:t>FAL 3101</w:t>
      </w:r>
      <w:r w:rsidRPr="00BA49DC">
        <w:rPr>
          <w:rFonts w:ascii="Arial" w:hAnsi="Arial" w:cs="Arial"/>
        </w:rPr>
        <w:tab/>
        <w:t>:</w:t>
      </w:r>
      <w:r w:rsidRPr="00BA49DC">
        <w:rPr>
          <w:rFonts w:ascii="Arial" w:hAnsi="Arial" w:cs="Arial"/>
        </w:rPr>
        <w:tab/>
        <w:t>Nitrogen flow rate to FB 502 Low: 4000 Nm3/hr</w:t>
      </w:r>
    </w:p>
    <w:p w14:paraId="31B914B8" w14:textId="77777777" w:rsidR="00114806" w:rsidRPr="00114806" w:rsidRDefault="00114806" w:rsidP="00BA49DC">
      <w:pPr>
        <w:ind w:left="426" w:hanging="426"/>
        <w:rPr>
          <w:rFonts w:ascii="Arial" w:hAnsi="Arial" w:cs="Arial"/>
        </w:rPr>
      </w:pPr>
    </w:p>
    <w:p w14:paraId="245C9AE1" w14:textId="494692FA" w:rsidR="00114806" w:rsidRPr="00BA49DC" w:rsidRDefault="00114806" w:rsidP="00BA49DC">
      <w:pPr>
        <w:ind w:left="426" w:hanging="426"/>
        <w:rPr>
          <w:rFonts w:ascii="Arial" w:hAnsi="Arial" w:cs="Arial"/>
        </w:rPr>
      </w:pPr>
      <w:r w:rsidRPr="00BA49DC">
        <w:rPr>
          <w:rFonts w:ascii="Arial" w:hAnsi="Arial" w:cs="Arial"/>
        </w:rPr>
        <w:t>FAL 3105</w:t>
      </w:r>
      <w:r w:rsidRPr="00BA49DC">
        <w:rPr>
          <w:rFonts w:ascii="Arial" w:hAnsi="Arial" w:cs="Arial"/>
        </w:rPr>
        <w:tab/>
        <w:t>:</w:t>
      </w:r>
      <w:r w:rsidRPr="00BA49DC">
        <w:rPr>
          <w:rFonts w:ascii="Arial" w:hAnsi="Arial" w:cs="Arial"/>
        </w:rPr>
        <w:tab/>
        <w:t>Water flow rate to C 502 Low: 25 m3/h</w:t>
      </w:r>
    </w:p>
    <w:p w14:paraId="0FAE80E2" w14:textId="77777777" w:rsidR="00114806" w:rsidRPr="00114806" w:rsidRDefault="00114806" w:rsidP="00BA49DC">
      <w:pPr>
        <w:ind w:left="426" w:hanging="426"/>
        <w:rPr>
          <w:rFonts w:ascii="Arial" w:hAnsi="Arial" w:cs="Arial"/>
        </w:rPr>
      </w:pPr>
    </w:p>
    <w:p w14:paraId="34931B18" w14:textId="7F44E3B4" w:rsidR="00114806" w:rsidRPr="00BA49DC" w:rsidRDefault="00114806" w:rsidP="00BA49DC">
      <w:pPr>
        <w:ind w:left="426" w:hanging="426"/>
        <w:rPr>
          <w:rFonts w:ascii="Arial" w:hAnsi="Arial" w:cs="Arial"/>
        </w:rPr>
      </w:pPr>
      <w:r w:rsidRPr="00BA49DC">
        <w:rPr>
          <w:rFonts w:ascii="Arial" w:hAnsi="Arial" w:cs="Arial"/>
        </w:rPr>
        <w:t>LAHL 3101</w:t>
      </w:r>
      <w:r w:rsidRPr="00BA49DC">
        <w:rPr>
          <w:rFonts w:ascii="Arial" w:hAnsi="Arial" w:cs="Arial"/>
        </w:rPr>
        <w:tab/>
        <w:t>:</w:t>
      </w:r>
      <w:r w:rsidRPr="00BA49DC">
        <w:rPr>
          <w:rFonts w:ascii="Arial" w:hAnsi="Arial" w:cs="Arial"/>
        </w:rPr>
        <w:tab/>
        <w:t>Level in FB 502 : + 10% of the set.</w:t>
      </w:r>
    </w:p>
    <w:p w14:paraId="0A833C04" w14:textId="77777777" w:rsidR="00114806" w:rsidRPr="00114806" w:rsidRDefault="00114806" w:rsidP="00BA49DC">
      <w:pPr>
        <w:ind w:left="426" w:hanging="426"/>
        <w:rPr>
          <w:rFonts w:ascii="Arial" w:hAnsi="Arial" w:cs="Arial"/>
        </w:rPr>
      </w:pPr>
    </w:p>
    <w:p w14:paraId="67A22630" w14:textId="6DE8B56A" w:rsidR="00114806" w:rsidRPr="00BA49DC" w:rsidRDefault="00114806" w:rsidP="00BA49DC">
      <w:pPr>
        <w:ind w:left="426" w:hanging="426"/>
        <w:rPr>
          <w:rFonts w:ascii="Arial" w:hAnsi="Arial" w:cs="Arial"/>
        </w:rPr>
      </w:pPr>
      <w:r w:rsidRPr="00BA49DC">
        <w:rPr>
          <w:rFonts w:ascii="Arial" w:hAnsi="Arial" w:cs="Arial"/>
        </w:rPr>
        <w:t>LSAH 3102</w:t>
      </w:r>
      <w:r w:rsidRPr="00BA49DC">
        <w:rPr>
          <w:rFonts w:ascii="Arial" w:hAnsi="Arial" w:cs="Arial"/>
        </w:rPr>
        <w:tab/>
        <w:t>:</w:t>
      </w:r>
      <w:r w:rsidRPr="00BA49DC">
        <w:rPr>
          <w:rFonts w:ascii="Arial" w:hAnsi="Arial" w:cs="Arial"/>
        </w:rPr>
        <w:tab/>
        <w:t>Level in FB 502 : 2400 mm on L.T.L. – It actuates I 3101</w:t>
      </w:r>
    </w:p>
    <w:p w14:paraId="529FFD3E" w14:textId="77777777" w:rsidR="00114806" w:rsidRPr="00114806" w:rsidRDefault="00114806" w:rsidP="00BA49DC">
      <w:pPr>
        <w:ind w:left="426" w:hanging="426"/>
        <w:rPr>
          <w:rFonts w:ascii="Arial" w:hAnsi="Arial" w:cs="Arial"/>
        </w:rPr>
      </w:pPr>
    </w:p>
    <w:p w14:paraId="5EC30C63" w14:textId="4E5A5293" w:rsidR="00114806" w:rsidRPr="00BA49DC" w:rsidRDefault="00114806" w:rsidP="00BA49DC">
      <w:pPr>
        <w:ind w:left="426" w:hanging="426"/>
        <w:rPr>
          <w:rFonts w:ascii="Arial" w:hAnsi="Arial" w:cs="Arial"/>
        </w:rPr>
      </w:pPr>
      <w:r w:rsidRPr="00BA49DC">
        <w:rPr>
          <w:rFonts w:ascii="Arial" w:hAnsi="Arial" w:cs="Arial"/>
        </w:rPr>
        <w:t>LAH 3104</w:t>
      </w:r>
      <w:r w:rsidRPr="00BA49DC">
        <w:rPr>
          <w:rFonts w:ascii="Arial" w:hAnsi="Arial" w:cs="Arial"/>
        </w:rPr>
        <w:tab/>
        <w:t>:</w:t>
      </w:r>
      <w:r w:rsidRPr="00BA49DC">
        <w:rPr>
          <w:rFonts w:ascii="Arial" w:hAnsi="Arial" w:cs="Arial"/>
        </w:rPr>
        <w:tab/>
        <w:t>Level in T 503 : 500 mm on L.T.L.</w:t>
      </w:r>
    </w:p>
    <w:p w14:paraId="7BBF1C23" w14:textId="77777777" w:rsidR="00114806" w:rsidRPr="00114806" w:rsidRDefault="00114806" w:rsidP="00BA49DC">
      <w:pPr>
        <w:ind w:left="426" w:hanging="426"/>
        <w:rPr>
          <w:rFonts w:ascii="Arial" w:hAnsi="Arial" w:cs="Arial"/>
        </w:rPr>
      </w:pPr>
    </w:p>
    <w:p w14:paraId="6DA75350" w14:textId="782D7003" w:rsidR="00114806" w:rsidRPr="00BA49DC" w:rsidRDefault="00114806" w:rsidP="00BA49DC">
      <w:pPr>
        <w:ind w:left="426" w:hanging="426"/>
        <w:rPr>
          <w:rFonts w:ascii="Arial" w:hAnsi="Arial" w:cs="Arial"/>
        </w:rPr>
      </w:pPr>
      <w:r w:rsidRPr="00BA49DC">
        <w:rPr>
          <w:rFonts w:ascii="Arial" w:hAnsi="Arial" w:cs="Arial"/>
        </w:rPr>
        <w:t>PAH 3101</w:t>
      </w:r>
      <w:r w:rsidRPr="00BA49DC">
        <w:rPr>
          <w:rFonts w:ascii="Arial" w:hAnsi="Arial" w:cs="Arial"/>
        </w:rPr>
        <w:tab/>
        <w:t>:</w:t>
      </w:r>
      <w:r w:rsidRPr="00BA49DC">
        <w:rPr>
          <w:rFonts w:ascii="Arial" w:hAnsi="Arial" w:cs="Arial"/>
        </w:rPr>
        <w:tab/>
        <w:t>FB 502 top pressure : 0.12 kg/cm2g.</w:t>
      </w:r>
    </w:p>
    <w:p w14:paraId="473413C8" w14:textId="77777777" w:rsidR="00114806" w:rsidRPr="00114806" w:rsidRDefault="00114806" w:rsidP="00BA49DC">
      <w:pPr>
        <w:ind w:left="426" w:hanging="426"/>
        <w:rPr>
          <w:rFonts w:ascii="Arial" w:hAnsi="Arial" w:cs="Arial"/>
        </w:rPr>
      </w:pPr>
    </w:p>
    <w:p w14:paraId="33E7B2E7" w14:textId="461A9591" w:rsidR="00114806" w:rsidRPr="00BA49DC" w:rsidRDefault="00114806" w:rsidP="00BA49DC">
      <w:pPr>
        <w:ind w:left="426" w:hanging="426"/>
        <w:rPr>
          <w:rFonts w:ascii="Arial" w:hAnsi="Arial" w:cs="Arial"/>
        </w:rPr>
      </w:pPr>
      <w:r w:rsidRPr="00BA49DC">
        <w:rPr>
          <w:rFonts w:ascii="Arial" w:hAnsi="Arial" w:cs="Arial"/>
        </w:rPr>
        <w:t>PSAL 3105</w:t>
      </w:r>
      <w:r w:rsidRPr="00BA49DC">
        <w:rPr>
          <w:rFonts w:ascii="Arial" w:hAnsi="Arial" w:cs="Arial"/>
        </w:rPr>
        <w:tab/>
        <w:t>:</w:t>
      </w:r>
      <w:r w:rsidRPr="00BA49DC">
        <w:rPr>
          <w:rFonts w:ascii="Arial" w:hAnsi="Arial" w:cs="Arial"/>
        </w:rPr>
        <w:tab/>
        <w:t>B 501 A/S suction pressure : 50 mm of water– it actuates I 3102 – I 3103</w:t>
      </w:r>
    </w:p>
    <w:p w14:paraId="5AC71A30" w14:textId="77777777" w:rsidR="00114806" w:rsidRPr="00114806" w:rsidRDefault="00114806" w:rsidP="00BA49DC">
      <w:pPr>
        <w:ind w:left="426" w:hanging="426"/>
        <w:rPr>
          <w:rFonts w:ascii="Arial" w:hAnsi="Arial" w:cs="Arial"/>
        </w:rPr>
      </w:pPr>
    </w:p>
    <w:p w14:paraId="23448E36" w14:textId="45B48E88" w:rsidR="00114806" w:rsidRPr="00BA49DC" w:rsidRDefault="00114806" w:rsidP="00BA49DC">
      <w:pPr>
        <w:ind w:left="426" w:hanging="426"/>
        <w:rPr>
          <w:rFonts w:ascii="Arial" w:hAnsi="Arial" w:cs="Arial"/>
        </w:rPr>
      </w:pPr>
      <w:r w:rsidRPr="00BA49DC">
        <w:rPr>
          <w:rFonts w:ascii="Arial" w:hAnsi="Arial" w:cs="Arial"/>
        </w:rPr>
        <w:t>PSAH 3108A/S:</w:t>
      </w:r>
      <w:r w:rsidRPr="00BA49DC">
        <w:rPr>
          <w:rFonts w:ascii="Arial" w:hAnsi="Arial" w:cs="Arial"/>
        </w:rPr>
        <w:tab/>
        <w:t>B501 A/S delivery pressure 0.37 kg/cm2g – it actuates I 3102 – I 3103</w:t>
      </w:r>
    </w:p>
    <w:p w14:paraId="1810813D" w14:textId="66E1BEFA" w:rsidR="00114806" w:rsidRPr="00114806" w:rsidRDefault="00114806" w:rsidP="00BA49DC">
      <w:pPr>
        <w:ind w:left="426" w:hanging="426"/>
        <w:rPr>
          <w:rFonts w:ascii="Arial" w:hAnsi="Arial" w:cs="Arial"/>
        </w:rPr>
      </w:pPr>
    </w:p>
    <w:p w14:paraId="4C3ACFE9" w14:textId="7D68615F" w:rsidR="00114806" w:rsidRPr="00BA49DC" w:rsidRDefault="00114806" w:rsidP="00BA49DC">
      <w:pPr>
        <w:ind w:left="426" w:hanging="426"/>
        <w:rPr>
          <w:rFonts w:ascii="Arial" w:hAnsi="Arial" w:cs="Arial"/>
        </w:rPr>
      </w:pPr>
      <w:r w:rsidRPr="00BA49DC">
        <w:rPr>
          <w:rFonts w:ascii="Arial" w:hAnsi="Arial" w:cs="Arial"/>
        </w:rPr>
        <w:t>PAH 3110</w:t>
      </w:r>
      <w:r w:rsidRPr="00BA49DC">
        <w:rPr>
          <w:rFonts w:ascii="Arial" w:hAnsi="Arial" w:cs="Arial"/>
        </w:rPr>
        <w:tab/>
        <w:t>:</w:t>
      </w:r>
      <w:r w:rsidRPr="00BA49DC">
        <w:rPr>
          <w:rFonts w:ascii="Arial" w:hAnsi="Arial" w:cs="Arial"/>
        </w:rPr>
        <w:tab/>
        <w:t>B501 A/S delivery pressure : 0.35 kg/cm2g.</w:t>
      </w:r>
    </w:p>
    <w:p w14:paraId="0746F3D1" w14:textId="77777777" w:rsidR="00114806" w:rsidRPr="00114806" w:rsidRDefault="00114806" w:rsidP="00BA49DC">
      <w:pPr>
        <w:ind w:left="426" w:hanging="426"/>
        <w:rPr>
          <w:rFonts w:ascii="Arial" w:hAnsi="Arial" w:cs="Arial"/>
        </w:rPr>
      </w:pPr>
    </w:p>
    <w:p w14:paraId="4804480E" w14:textId="2A74DC14" w:rsidR="00114806" w:rsidRPr="00BA49DC" w:rsidRDefault="00114806" w:rsidP="00BA49DC">
      <w:pPr>
        <w:ind w:left="426" w:hanging="426"/>
        <w:rPr>
          <w:rFonts w:ascii="Arial" w:hAnsi="Arial" w:cs="Arial"/>
        </w:rPr>
      </w:pPr>
      <w:r w:rsidRPr="00BA49DC">
        <w:rPr>
          <w:rFonts w:ascii="Arial" w:hAnsi="Arial" w:cs="Arial"/>
        </w:rPr>
        <w:t>PAL 3110</w:t>
      </w:r>
      <w:r w:rsidRPr="00BA49DC">
        <w:rPr>
          <w:rFonts w:ascii="Arial" w:hAnsi="Arial" w:cs="Arial"/>
        </w:rPr>
        <w:tab/>
        <w:t>:</w:t>
      </w:r>
      <w:r w:rsidRPr="00BA49DC">
        <w:rPr>
          <w:rFonts w:ascii="Arial" w:hAnsi="Arial" w:cs="Arial"/>
        </w:rPr>
        <w:tab/>
        <w:t>B 501 A/S delivery pressure 0.15 kg/cm2g.</w:t>
      </w:r>
    </w:p>
    <w:p w14:paraId="674D2497" w14:textId="77777777" w:rsidR="00114806" w:rsidRPr="00114806" w:rsidRDefault="00114806" w:rsidP="00BA49DC">
      <w:pPr>
        <w:ind w:left="426" w:hanging="426"/>
        <w:rPr>
          <w:rFonts w:ascii="Arial" w:hAnsi="Arial" w:cs="Arial"/>
        </w:rPr>
      </w:pPr>
    </w:p>
    <w:p w14:paraId="15819717" w14:textId="587F5505" w:rsidR="00114806" w:rsidRPr="00BA49DC" w:rsidRDefault="00114806" w:rsidP="00BA49DC">
      <w:pPr>
        <w:ind w:left="426" w:hanging="426"/>
        <w:rPr>
          <w:rFonts w:ascii="Arial" w:hAnsi="Arial" w:cs="Arial"/>
        </w:rPr>
      </w:pPr>
      <w:r w:rsidRPr="00BA49DC">
        <w:rPr>
          <w:rFonts w:ascii="Arial" w:hAnsi="Arial" w:cs="Arial"/>
        </w:rPr>
        <w:t>TAH 3101</w:t>
      </w:r>
      <w:r w:rsidRPr="00BA49DC">
        <w:rPr>
          <w:rFonts w:ascii="Arial" w:hAnsi="Arial" w:cs="Arial"/>
        </w:rPr>
        <w:tab/>
        <w:t>:</w:t>
      </w:r>
      <w:r w:rsidRPr="00BA49DC">
        <w:rPr>
          <w:rFonts w:ascii="Arial" w:hAnsi="Arial" w:cs="Arial"/>
        </w:rPr>
        <w:tab/>
        <w:t xml:space="preserve">Temperature in FB 502 : 85 </w:t>
      </w:r>
      <w:r w:rsidRPr="00BA49DC">
        <w:rPr>
          <w:rFonts w:ascii="Arial" w:hAnsi="Arial" w:cs="Arial"/>
          <w:b/>
          <w:bCs/>
          <w:vertAlign w:val="superscript"/>
        </w:rPr>
        <w:t>o</w:t>
      </w:r>
      <w:r w:rsidRPr="00BA49DC">
        <w:rPr>
          <w:rFonts w:ascii="Arial" w:hAnsi="Arial" w:cs="Arial"/>
        </w:rPr>
        <w:t>C</w:t>
      </w:r>
    </w:p>
    <w:p w14:paraId="278E05DA" w14:textId="77777777" w:rsidR="00114806" w:rsidRPr="00114806" w:rsidRDefault="00114806" w:rsidP="00BA49DC">
      <w:pPr>
        <w:ind w:left="426" w:hanging="426"/>
        <w:rPr>
          <w:rFonts w:ascii="Arial" w:hAnsi="Arial" w:cs="Arial"/>
        </w:rPr>
      </w:pPr>
    </w:p>
    <w:p w14:paraId="0E835464" w14:textId="16AC276F" w:rsidR="00114806" w:rsidRPr="00BA49DC" w:rsidRDefault="00114806" w:rsidP="00BA49DC">
      <w:pPr>
        <w:ind w:left="426" w:hanging="426"/>
        <w:rPr>
          <w:rFonts w:ascii="Arial" w:hAnsi="Arial" w:cs="Arial"/>
        </w:rPr>
      </w:pPr>
      <w:r w:rsidRPr="00BA49DC">
        <w:rPr>
          <w:rFonts w:ascii="Arial" w:hAnsi="Arial" w:cs="Arial"/>
        </w:rPr>
        <w:t>TAH 3102</w:t>
      </w:r>
      <w:r w:rsidRPr="00BA49DC">
        <w:rPr>
          <w:rFonts w:ascii="Arial" w:hAnsi="Arial" w:cs="Arial"/>
        </w:rPr>
        <w:tab/>
        <w:t>:</w:t>
      </w:r>
      <w:r w:rsidRPr="00BA49DC">
        <w:rPr>
          <w:rFonts w:ascii="Arial" w:hAnsi="Arial" w:cs="Arial"/>
        </w:rPr>
        <w:tab/>
        <w:t xml:space="preserve">WC 502 outlet temperature : 85 </w:t>
      </w:r>
      <w:r w:rsidRPr="00BA49DC">
        <w:rPr>
          <w:rFonts w:ascii="Arial" w:hAnsi="Arial" w:cs="Arial"/>
          <w:b/>
          <w:bCs/>
          <w:vertAlign w:val="superscript"/>
        </w:rPr>
        <w:t>o</w:t>
      </w:r>
      <w:r w:rsidRPr="00BA49DC">
        <w:rPr>
          <w:rFonts w:ascii="Arial" w:hAnsi="Arial" w:cs="Arial"/>
        </w:rPr>
        <w:t>C</w:t>
      </w:r>
    </w:p>
    <w:p w14:paraId="5F492BC9" w14:textId="77777777" w:rsidR="00114806" w:rsidRPr="00114806" w:rsidRDefault="00114806" w:rsidP="00BA49DC">
      <w:pPr>
        <w:ind w:left="426" w:hanging="426"/>
        <w:rPr>
          <w:rFonts w:ascii="Arial" w:hAnsi="Arial" w:cs="Arial"/>
        </w:rPr>
      </w:pPr>
    </w:p>
    <w:p w14:paraId="1521A559" w14:textId="6EF5F7FC" w:rsidR="00114806" w:rsidRPr="00BA49DC" w:rsidRDefault="00114806" w:rsidP="00BA49DC">
      <w:pPr>
        <w:ind w:left="426" w:hanging="426"/>
        <w:rPr>
          <w:rFonts w:ascii="Arial" w:hAnsi="Arial" w:cs="Arial"/>
        </w:rPr>
      </w:pPr>
      <w:r w:rsidRPr="00BA49DC">
        <w:rPr>
          <w:rFonts w:ascii="Arial" w:hAnsi="Arial" w:cs="Arial"/>
        </w:rPr>
        <w:t>TAH 3103</w:t>
      </w:r>
      <w:r w:rsidRPr="00BA49DC">
        <w:rPr>
          <w:rFonts w:ascii="Arial" w:hAnsi="Arial" w:cs="Arial"/>
        </w:rPr>
        <w:tab/>
        <w:t>:</w:t>
      </w:r>
      <w:r w:rsidRPr="00BA49DC">
        <w:rPr>
          <w:rFonts w:ascii="Arial" w:hAnsi="Arial" w:cs="Arial"/>
        </w:rPr>
        <w:tab/>
        <w:t xml:space="preserve">C 502 inlet water temperature : 50 </w:t>
      </w:r>
      <w:r w:rsidRPr="00BA49DC">
        <w:rPr>
          <w:rFonts w:ascii="Arial" w:hAnsi="Arial" w:cs="Arial"/>
          <w:b/>
          <w:bCs/>
          <w:vertAlign w:val="superscript"/>
        </w:rPr>
        <w:t>o</w:t>
      </w:r>
      <w:r w:rsidRPr="00BA49DC">
        <w:rPr>
          <w:rFonts w:ascii="Arial" w:hAnsi="Arial" w:cs="Arial"/>
        </w:rPr>
        <w:t>C.</w:t>
      </w:r>
    </w:p>
    <w:p w14:paraId="46D10D51" w14:textId="77777777" w:rsidR="00114806" w:rsidRPr="00114806" w:rsidRDefault="00114806" w:rsidP="00BA49DC">
      <w:pPr>
        <w:ind w:left="426" w:hanging="426"/>
        <w:rPr>
          <w:rFonts w:ascii="Arial" w:hAnsi="Arial" w:cs="Arial"/>
        </w:rPr>
      </w:pPr>
    </w:p>
    <w:p w14:paraId="5CF8A8ED" w14:textId="48577BC0" w:rsidR="00114806" w:rsidRPr="00BA49DC" w:rsidRDefault="00114806" w:rsidP="00BA49DC">
      <w:pPr>
        <w:ind w:left="426" w:hanging="426"/>
        <w:rPr>
          <w:rFonts w:ascii="Arial" w:hAnsi="Arial" w:cs="Arial"/>
        </w:rPr>
      </w:pPr>
      <w:r w:rsidRPr="00BA49DC">
        <w:rPr>
          <w:rFonts w:ascii="Arial" w:hAnsi="Arial" w:cs="Arial"/>
        </w:rPr>
        <w:t>TAH 3104</w:t>
      </w:r>
      <w:r w:rsidRPr="00BA49DC">
        <w:rPr>
          <w:rFonts w:ascii="Arial" w:hAnsi="Arial" w:cs="Arial"/>
        </w:rPr>
        <w:tab/>
        <w:t>:</w:t>
      </w:r>
      <w:r w:rsidRPr="00BA49DC">
        <w:rPr>
          <w:rFonts w:ascii="Arial" w:hAnsi="Arial" w:cs="Arial"/>
        </w:rPr>
        <w:tab/>
        <w:t xml:space="preserve">B 501 A/S suction temperature : 50 </w:t>
      </w:r>
      <w:r w:rsidRPr="00BA49DC">
        <w:rPr>
          <w:rFonts w:ascii="Arial" w:hAnsi="Arial" w:cs="Arial"/>
          <w:b/>
          <w:bCs/>
          <w:vertAlign w:val="superscript"/>
        </w:rPr>
        <w:t>o</w:t>
      </w:r>
      <w:r w:rsidRPr="00BA49DC">
        <w:rPr>
          <w:rFonts w:ascii="Arial" w:hAnsi="Arial" w:cs="Arial"/>
        </w:rPr>
        <w:t>C</w:t>
      </w:r>
    </w:p>
    <w:p w14:paraId="4A757765" w14:textId="77777777" w:rsidR="00114806" w:rsidRPr="00114806" w:rsidRDefault="00114806" w:rsidP="00BA49DC">
      <w:pPr>
        <w:ind w:left="426" w:hanging="426"/>
        <w:rPr>
          <w:rFonts w:ascii="Arial" w:hAnsi="Arial" w:cs="Arial"/>
        </w:rPr>
      </w:pPr>
    </w:p>
    <w:p w14:paraId="17723BBB" w14:textId="3EBDCEBD" w:rsidR="00114806" w:rsidRPr="00BA49DC" w:rsidRDefault="00114806" w:rsidP="00BA49DC">
      <w:pPr>
        <w:ind w:left="426" w:hanging="426"/>
        <w:rPr>
          <w:rFonts w:ascii="Arial" w:hAnsi="Arial" w:cs="Arial"/>
        </w:rPr>
      </w:pPr>
      <w:r w:rsidRPr="00BA49DC">
        <w:rPr>
          <w:rFonts w:ascii="Arial" w:hAnsi="Arial" w:cs="Arial"/>
        </w:rPr>
        <w:t>TAH 3106</w:t>
      </w:r>
      <w:r w:rsidRPr="00BA49DC">
        <w:rPr>
          <w:rFonts w:ascii="Arial" w:hAnsi="Arial" w:cs="Arial"/>
        </w:rPr>
        <w:tab/>
        <w:t>:</w:t>
      </w:r>
      <w:r w:rsidRPr="00BA49DC">
        <w:rPr>
          <w:rFonts w:ascii="Arial" w:hAnsi="Arial" w:cs="Arial"/>
        </w:rPr>
        <w:tab/>
        <w:t xml:space="preserve">FB 502 inlet nitrogen temperature : 125 </w:t>
      </w:r>
      <w:r w:rsidRPr="00BA49DC">
        <w:rPr>
          <w:rFonts w:ascii="Arial" w:hAnsi="Arial" w:cs="Arial"/>
          <w:b/>
          <w:bCs/>
          <w:vertAlign w:val="superscript"/>
        </w:rPr>
        <w:t>o</w:t>
      </w:r>
      <w:r w:rsidRPr="00BA49DC">
        <w:rPr>
          <w:rFonts w:ascii="Arial" w:hAnsi="Arial" w:cs="Arial"/>
        </w:rPr>
        <w:t>C</w:t>
      </w:r>
    </w:p>
    <w:p w14:paraId="146A26D7" w14:textId="77777777" w:rsidR="00114806" w:rsidRPr="00114806" w:rsidRDefault="00114806" w:rsidP="00BA49DC">
      <w:pPr>
        <w:ind w:left="426" w:hanging="426"/>
        <w:rPr>
          <w:rFonts w:ascii="Arial" w:hAnsi="Arial" w:cs="Arial"/>
        </w:rPr>
      </w:pPr>
    </w:p>
    <w:p w14:paraId="4760B888" w14:textId="5D442839" w:rsidR="00114806" w:rsidRPr="00BA49DC" w:rsidRDefault="00114806" w:rsidP="00BA49DC">
      <w:pPr>
        <w:ind w:left="426" w:hanging="426"/>
        <w:rPr>
          <w:rFonts w:ascii="Arial" w:hAnsi="Arial" w:cs="Arial"/>
        </w:rPr>
      </w:pPr>
      <w:r w:rsidRPr="00BA49DC">
        <w:rPr>
          <w:rFonts w:ascii="Arial" w:hAnsi="Arial" w:cs="Arial"/>
        </w:rPr>
        <w:t>TAL 3106</w:t>
      </w:r>
      <w:r w:rsidRPr="00BA49DC">
        <w:rPr>
          <w:rFonts w:ascii="Arial" w:hAnsi="Arial" w:cs="Arial"/>
        </w:rPr>
        <w:tab/>
        <w:t>:</w:t>
      </w:r>
      <w:r w:rsidRPr="00BA49DC">
        <w:rPr>
          <w:rFonts w:ascii="Arial" w:hAnsi="Arial" w:cs="Arial"/>
        </w:rPr>
        <w:tab/>
        <w:t xml:space="preserve">FB 502 inlet nitrogen temperature : 95 </w:t>
      </w:r>
      <w:r w:rsidRPr="00BA49DC">
        <w:rPr>
          <w:rFonts w:ascii="Arial" w:hAnsi="Arial" w:cs="Arial"/>
          <w:b/>
          <w:bCs/>
          <w:vertAlign w:val="superscript"/>
        </w:rPr>
        <w:t>o</w:t>
      </w:r>
      <w:r w:rsidRPr="00BA49DC">
        <w:rPr>
          <w:rFonts w:ascii="Arial" w:hAnsi="Arial" w:cs="Arial"/>
        </w:rPr>
        <w:t>C</w:t>
      </w:r>
    </w:p>
    <w:p w14:paraId="64941C9C" w14:textId="77777777" w:rsidR="00114806" w:rsidRPr="00114806" w:rsidRDefault="00114806" w:rsidP="00BA49DC">
      <w:pPr>
        <w:ind w:left="426" w:hanging="426"/>
        <w:rPr>
          <w:rFonts w:ascii="Arial" w:hAnsi="Arial" w:cs="Arial"/>
        </w:rPr>
      </w:pPr>
    </w:p>
    <w:p w14:paraId="211A7965" w14:textId="260F6B13" w:rsidR="00114806" w:rsidRPr="00BA49DC" w:rsidRDefault="00114806" w:rsidP="00BA49DC">
      <w:pPr>
        <w:ind w:left="426" w:hanging="426"/>
        <w:rPr>
          <w:rFonts w:ascii="Arial" w:hAnsi="Arial" w:cs="Arial"/>
        </w:rPr>
      </w:pPr>
      <w:r w:rsidRPr="00BA49DC">
        <w:rPr>
          <w:rFonts w:ascii="Arial" w:hAnsi="Arial" w:cs="Arial"/>
        </w:rPr>
        <w:t>XAL 3101A/S</w:t>
      </w:r>
      <w:r w:rsidRPr="00BA49DC">
        <w:rPr>
          <w:rFonts w:ascii="Arial" w:hAnsi="Arial" w:cs="Arial"/>
        </w:rPr>
        <w:tab/>
        <w:t>:</w:t>
      </w:r>
      <w:r w:rsidRPr="00BA49DC">
        <w:rPr>
          <w:rFonts w:ascii="Arial" w:hAnsi="Arial" w:cs="Arial"/>
        </w:rPr>
        <w:tab/>
        <w:t>B 501 A/S motor shutdown.</w:t>
      </w:r>
    </w:p>
    <w:p w14:paraId="0FAFE0AD" w14:textId="77777777" w:rsidR="00114806" w:rsidRPr="00114806" w:rsidRDefault="00114806" w:rsidP="00BA49DC">
      <w:pPr>
        <w:ind w:left="426" w:hanging="426"/>
        <w:rPr>
          <w:rFonts w:ascii="Arial" w:hAnsi="Arial" w:cs="Arial"/>
        </w:rPr>
      </w:pPr>
    </w:p>
    <w:p w14:paraId="694AFD2D" w14:textId="77C58E05" w:rsidR="00114806" w:rsidRPr="00BA49DC" w:rsidRDefault="00114806" w:rsidP="00BA49DC">
      <w:pPr>
        <w:ind w:left="426" w:hanging="426"/>
        <w:rPr>
          <w:rFonts w:ascii="Arial" w:hAnsi="Arial" w:cs="Arial"/>
        </w:rPr>
      </w:pPr>
      <w:r w:rsidRPr="00BA49DC">
        <w:rPr>
          <w:rFonts w:ascii="Arial" w:hAnsi="Arial" w:cs="Arial"/>
        </w:rPr>
        <w:t>XAL 3102</w:t>
      </w:r>
      <w:r w:rsidRPr="00BA49DC">
        <w:rPr>
          <w:rFonts w:ascii="Arial" w:hAnsi="Arial" w:cs="Arial"/>
        </w:rPr>
        <w:tab/>
        <w:t>:</w:t>
      </w:r>
      <w:r w:rsidRPr="00BA49DC">
        <w:rPr>
          <w:rFonts w:ascii="Arial" w:hAnsi="Arial" w:cs="Arial"/>
        </w:rPr>
        <w:tab/>
        <w:t>P502 A/S motor shutdown</w:t>
      </w:r>
    </w:p>
    <w:p w14:paraId="7CDF8741" w14:textId="77777777" w:rsidR="00114806" w:rsidRPr="00114806" w:rsidRDefault="00114806" w:rsidP="00BA49DC">
      <w:pPr>
        <w:ind w:left="426" w:hanging="426"/>
        <w:rPr>
          <w:rFonts w:ascii="Arial" w:hAnsi="Arial" w:cs="Arial"/>
        </w:rPr>
      </w:pPr>
    </w:p>
    <w:p w14:paraId="2654B5A3" w14:textId="77777777" w:rsidR="00114806" w:rsidRPr="00114806" w:rsidRDefault="00114806" w:rsidP="00BA49DC">
      <w:pPr>
        <w:ind w:left="426" w:hanging="426"/>
        <w:rPr>
          <w:rFonts w:ascii="Arial" w:hAnsi="Arial" w:cs="Arial"/>
        </w:rPr>
      </w:pPr>
    </w:p>
    <w:p w14:paraId="1AC8ECC8" w14:textId="77777777" w:rsidR="00114806" w:rsidRPr="00114806" w:rsidRDefault="00114806" w:rsidP="00BA49DC">
      <w:pPr>
        <w:ind w:left="426" w:hanging="426"/>
        <w:rPr>
          <w:rFonts w:ascii="Arial" w:hAnsi="Arial" w:cs="Arial"/>
        </w:rPr>
      </w:pPr>
    </w:p>
    <w:p w14:paraId="293081D6"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52448" behindDoc="0" locked="0" layoutInCell="1" allowOverlap="1" wp14:anchorId="2CCF02D8" wp14:editId="1CACD40A">
                <wp:simplePos x="0" y="0"/>
                <wp:positionH relativeFrom="column">
                  <wp:posOffset>3086100</wp:posOffset>
                </wp:positionH>
                <wp:positionV relativeFrom="paragraph">
                  <wp:posOffset>121285</wp:posOffset>
                </wp:positionV>
                <wp:extent cx="1200150" cy="914400"/>
                <wp:effectExtent l="38100" t="15240" r="38100" b="13335"/>
                <wp:wrapNone/>
                <wp:docPr id="1063" name="Group 1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064" name="AutoShape 927"/>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065" name="Text Box 928"/>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75B8A8C4"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482F6D40" w14:textId="77777777" w:rsidR="006B0921" w:rsidRDefault="006B0921" w:rsidP="00114806">
                              <w:pPr>
                                <w:jc w:val="center"/>
                                <w:rPr>
                                  <w:rStyle w:val="Hyperlink"/>
                                  <w:b/>
                                  <w:bCs/>
                                  <w:sz w:val="16"/>
                                </w:rPr>
                              </w:pPr>
                              <w:r>
                                <w:rPr>
                                  <w:rStyle w:val="Hyperlink"/>
                                  <w:b/>
                                  <w:bCs/>
                                  <w:sz w:val="16"/>
                                </w:rPr>
                                <w:t>TO</w:t>
                              </w:r>
                            </w:p>
                            <w:p w14:paraId="5E7F0870"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F02D8" id="Group 1063" o:spid="_x0000_s1044" style="position:absolute;left:0;text-align:left;margin-left:243pt;margin-top:9.55pt;width:94.5pt;height:1in;z-index:251752448"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">
                <v:shape id="AutoShape 927" o:spid="_x0000_s1045"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" fillcolor="aqua" strokecolor="aqua"/>
                <v:shape id="Text Box 928" o:spid="_x0000_s1046"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" fillcolor="aqua" strokecolor="aqua">
                  <v:textbox>
                    <w:txbxContent>
                      <w:p w14:paraId="75B8A8C4"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482F6D40" w14:textId="77777777" w:rsidR="006B0921" w:rsidRDefault="006B0921" w:rsidP="00114806">
                        <w:pPr>
                          <w:jc w:val="center"/>
                          <w:rPr>
                            <w:rStyle w:val="Hyperlink"/>
                            <w:b/>
                            <w:bCs/>
                            <w:sz w:val="16"/>
                          </w:rPr>
                        </w:pPr>
                        <w:r>
                          <w:rPr>
                            <w:rStyle w:val="Hyperlink"/>
                            <w:b/>
                            <w:bCs/>
                            <w:sz w:val="16"/>
                          </w:rPr>
                          <w:t>TO</w:t>
                        </w:r>
                      </w:p>
                      <w:p w14:paraId="5E7F0870"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44F1A5AA" w14:textId="77777777" w:rsidR="00114806" w:rsidRPr="00114806" w:rsidRDefault="00114806" w:rsidP="00BA49DC">
      <w:pPr>
        <w:ind w:left="426" w:hanging="426"/>
        <w:rPr>
          <w:rFonts w:ascii="Arial" w:hAnsi="Arial" w:cs="Arial"/>
        </w:rPr>
      </w:pPr>
    </w:p>
    <w:p w14:paraId="056D4A12" w14:textId="77777777" w:rsidR="00114806" w:rsidRPr="00114806" w:rsidRDefault="00114806" w:rsidP="00BA49DC">
      <w:pPr>
        <w:ind w:left="426" w:hanging="426"/>
        <w:rPr>
          <w:rFonts w:ascii="Arial" w:hAnsi="Arial" w:cs="Arial"/>
        </w:rPr>
      </w:pPr>
    </w:p>
    <w:p w14:paraId="4CBF49D0" w14:textId="77777777" w:rsidR="00114806" w:rsidRPr="00114806" w:rsidRDefault="00114806" w:rsidP="00BA49DC">
      <w:pPr>
        <w:ind w:left="426" w:hanging="426"/>
        <w:rPr>
          <w:rFonts w:ascii="Arial" w:hAnsi="Arial" w:cs="Arial"/>
        </w:rPr>
      </w:pPr>
    </w:p>
    <w:p w14:paraId="617F9005" w14:textId="77777777" w:rsidR="00114806" w:rsidRPr="00114806" w:rsidRDefault="00114806" w:rsidP="00BA49DC">
      <w:pPr>
        <w:ind w:left="426" w:hanging="426"/>
        <w:rPr>
          <w:rFonts w:ascii="Arial" w:hAnsi="Arial" w:cs="Arial"/>
        </w:rPr>
      </w:pPr>
    </w:p>
    <w:p w14:paraId="160E0A0B" w14:textId="69245EF8" w:rsidR="00114806" w:rsidRPr="00114806" w:rsidRDefault="00114806" w:rsidP="00C023BD">
      <w:pPr>
        <w:pStyle w:val="Heading1"/>
        <w:numPr>
          <w:ilvl w:val="1"/>
          <w:numId w:val="2"/>
        </w:numPr>
        <w:jc w:val="left"/>
        <w:rPr>
          <w:rFonts w:ascii="Arial" w:hAnsi="Arial" w:cs="Arial"/>
        </w:rPr>
      </w:pPr>
      <w:bookmarkStart w:id="308" w:name="convprocess"/>
      <w:bookmarkStart w:id="309" w:name="CONV"/>
      <w:bookmarkStart w:id="310" w:name="_Toc94797330"/>
      <w:bookmarkEnd w:id="308"/>
      <w:bookmarkEnd w:id="309"/>
      <w:r w:rsidRPr="00114806">
        <w:rPr>
          <w:rFonts w:ascii="Arial" w:hAnsi="Arial" w:cs="Arial"/>
        </w:rPr>
        <w:t>BEAD PNEUMATIC CONVEYING AND POWDER STORAGE</w:t>
      </w:r>
      <w:bookmarkEnd w:id="310"/>
    </w:p>
    <w:p w14:paraId="33A3F8A0" w14:textId="77777777" w:rsidR="00114806" w:rsidRPr="00114806" w:rsidRDefault="00114806" w:rsidP="00BA49DC">
      <w:pPr>
        <w:ind w:left="426" w:hanging="426"/>
        <w:rPr>
          <w:rFonts w:ascii="Arial" w:hAnsi="Arial" w:cs="Arial"/>
        </w:rPr>
      </w:pPr>
    </w:p>
    <w:p w14:paraId="3485E78B" w14:textId="21ABE931" w:rsidR="00114806" w:rsidRPr="00BA49DC" w:rsidRDefault="00114806" w:rsidP="00BA49DC">
      <w:pPr>
        <w:ind w:left="426" w:hanging="426"/>
        <w:rPr>
          <w:rFonts w:ascii="Arial" w:hAnsi="Arial" w:cs="Arial"/>
        </w:rPr>
      </w:pPr>
      <w:r w:rsidRPr="00BA49DC">
        <w:rPr>
          <w:rFonts w:ascii="Arial" w:hAnsi="Arial" w:cs="Arial"/>
          <w:u w:val="single"/>
        </w:rPr>
        <w:t>PROCESS DESCRIPTION</w:t>
      </w:r>
      <w:r w:rsidRPr="00BA49DC">
        <w:rPr>
          <w:rFonts w:ascii="Arial" w:hAnsi="Arial" w:cs="Arial"/>
        </w:rPr>
        <w:t>:</w:t>
      </w:r>
    </w:p>
    <w:p w14:paraId="10109C09" w14:textId="77777777" w:rsidR="00114806" w:rsidRPr="00114806" w:rsidRDefault="00114806" w:rsidP="00BA49DC">
      <w:pPr>
        <w:ind w:left="426" w:hanging="426"/>
        <w:rPr>
          <w:rFonts w:ascii="Arial" w:hAnsi="Arial" w:cs="Arial"/>
        </w:rPr>
      </w:pPr>
    </w:p>
    <w:p w14:paraId="683EC542" w14:textId="3650981A" w:rsidR="00114806" w:rsidRPr="00114806" w:rsidRDefault="00114806" w:rsidP="00BA49DC">
      <w:pPr>
        <w:pStyle w:val="BodyText"/>
        <w:ind w:left="426" w:hanging="426"/>
        <w:jc w:val="left"/>
        <w:rPr>
          <w:rFonts w:ascii="Arial" w:hAnsi="Arial" w:cs="Arial"/>
        </w:rPr>
      </w:pPr>
      <w:r w:rsidRPr="00114806">
        <w:rPr>
          <w:rFonts w:ascii="Arial" w:hAnsi="Arial" w:cs="Arial"/>
        </w:rPr>
        <w:t>This unit includes:</w:t>
      </w:r>
    </w:p>
    <w:p w14:paraId="4B225376" w14:textId="77777777" w:rsidR="00114806" w:rsidRPr="00114806" w:rsidRDefault="00114806" w:rsidP="00BA49DC">
      <w:pPr>
        <w:ind w:left="426" w:hanging="426"/>
        <w:rPr>
          <w:rFonts w:ascii="Arial" w:hAnsi="Arial" w:cs="Arial"/>
        </w:rPr>
      </w:pPr>
    </w:p>
    <w:p w14:paraId="7EE8B193" w14:textId="4CE7F3E9" w:rsidR="00114806" w:rsidRPr="00BA49DC" w:rsidRDefault="00114806" w:rsidP="00BA49DC">
      <w:pPr>
        <w:ind w:left="426" w:hanging="426"/>
        <w:rPr>
          <w:rFonts w:ascii="Arial" w:hAnsi="Arial" w:cs="Arial"/>
        </w:rPr>
      </w:pPr>
      <w:r w:rsidRPr="00BA49DC">
        <w:rPr>
          <w:rFonts w:ascii="Arial" w:hAnsi="Arial" w:cs="Arial"/>
        </w:rPr>
        <w:t>PP beads transport to storage silos, PK 605 package, including:</w:t>
      </w:r>
    </w:p>
    <w:p w14:paraId="3FF16131" w14:textId="77777777" w:rsidR="00114806" w:rsidRPr="00114806" w:rsidRDefault="00114806" w:rsidP="00BA49DC">
      <w:pPr>
        <w:ind w:left="426" w:hanging="426"/>
        <w:rPr>
          <w:rFonts w:ascii="Arial" w:hAnsi="Arial" w:cs="Arial"/>
        </w:rPr>
      </w:pPr>
    </w:p>
    <w:p w14:paraId="2A2A7A55" w14:textId="77777777" w:rsidR="00114806" w:rsidRPr="00114806" w:rsidRDefault="00114806" w:rsidP="00BA49DC">
      <w:pPr>
        <w:ind w:left="426" w:hanging="426"/>
        <w:rPr>
          <w:rFonts w:ascii="Arial" w:hAnsi="Arial" w:cs="Arial"/>
        </w:rPr>
      </w:pPr>
      <w:r w:rsidRPr="00114806">
        <w:rPr>
          <w:rFonts w:ascii="Arial" w:hAnsi="Arial" w:cs="Arial"/>
        </w:rPr>
        <w:t>Powder pneumatic haulage feed hopper T 601.</w:t>
      </w:r>
    </w:p>
    <w:p w14:paraId="3AA3C713" w14:textId="77777777" w:rsidR="00114806" w:rsidRPr="00114806" w:rsidRDefault="00114806" w:rsidP="00BA49DC">
      <w:pPr>
        <w:ind w:left="426" w:hanging="426"/>
        <w:rPr>
          <w:rFonts w:ascii="Arial" w:hAnsi="Arial" w:cs="Arial"/>
        </w:rPr>
      </w:pPr>
    </w:p>
    <w:p w14:paraId="38190695" w14:textId="77777777" w:rsidR="00114806" w:rsidRPr="00114806" w:rsidRDefault="00114806" w:rsidP="00BA49DC">
      <w:pPr>
        <w:ind w:left="426" w:hanging="426"/>
        <w:rPr>
          <w:rFonts w:ascii="Arial" w:hAnsi="Arial" w:cs="Arial"/>
        </w:rPr>
      </w:pPr>
      <w:r w:rsidRPr="00114806">
        <w:rPr>
          <w:rFonts w:ascii="Arial" w:hAnsi="Arial" w:cs="Arial"/>
        </w:rPr>
        <w:t>T 601 filter F 603.</w:t>
      </w:r>
    </w:p>
    <w:p w14:paraId="331E6470" w14:textId="77777777" w:rsidR="00114806" w:rsidRPr="00114806" w:rsidRDefault="00114806" w:rsidP="00BA49DC">
      <w:pPr>
        <w:ind w:left="426" w:hanging="426"/>
        <w:rPr>
          <w:rFonts w:ascii="Arial" w:hAnsi="Arial" w:cs="Arial"/>
        </w:rPr>
      </w:pPr>
    </w:p>
    <w:p w14:paraId="2FFFDC27" w14:textId="77777777" w:rsidR="00114806" w:rsidRPr="00114806" w:rsidRDefault="00114806" w:rsidP="00BA49DC">
      <w:pPr>
        <w:ind w:left="426" w:hanging="426"/>
        <w:rPr>
          <w:rFonts w:ascii="Arial" w:hAnsi="Arial" w:cs="Arial"/>
        </w:rPr>
      </w:pPr>
      <w:r w:rsidRPr="00114806">
        <w:rPr>
          <w:rFonts w:ascii="Arial" w:hAnsi="Arial" w:cs="Arial"/>
        </w:rPr>
        <w:t>Rotary feeders X 601 A/S</w:t>
      </w:r>
    </w:p>
    <w:p w14:paraId="05AD983E" w14:textId="77777777" w:rsidR="00114806" w:rsidRPr="00114806" w:rsidRDefault="00114806" w:rsidP="00BA49DC">
      <w:pPr>
        <w:ind w:left="426" w:hanging="426"/>
        <w:rPr>
          <w:rFonts w:ascii="Arial" w:hAnsi="Arial" w:cs="Arial"/>
        </w:rPr>
      </w:pPr>
    </w:p>
    <w:p w14:paraId="6FB62E5B" w14:textId="77777777" w:rsidR="00114806" w:rsidRPr="00114806" w:rsidRDefault="00114806" w:rsidP="00BA49DC">
      <w:pPr>
        <w:ind w:left="426" w:hanging="426"/>
        <w:rPr>
          <w:rFonts w:ascii="Arial" w:hAnsi="Arial" w:cs="Arial"/>
        </w:rPr>
      </w:pPr>
      <w:r w:rsidRPr="00114806">
        <w:rPr>
          <w:rFonts w:ascii="Arial" w:hAnsi="Arial" w:cs="Arial"/>
        </w:rPr>
        <w:t>Silo filters F 601 A/B</w:t>
      </w:r>
    </w:p>
    <w:p w14:paraId="3B1D3CDD" w14:textId="77777777" w:rsidR="00114806" w:rsidRPr="00114806" w:rsidRDefault="00114806" w:rsidP="00BA49DC">
      <w:pPr>
        <w:ind w:left="426" w:hanging="426"/>
        <w:rPr>
          <w:rFonts w:ascii="Arial" w:hAnsi="Arial" w:cs="Arial"/>
        </w:rPr>
      </w:pPr>
    </w:p>
    <w:p w14:paraId="6BB4C206" w14:textId="77777777" w:rsidR="00114806" w:rsidRPr="00114806" w:rsidRDefault="00114806" w:rsidP="00BA49DC">
      <w:pPr>
        <w:ind w:left="426" w:hanging="426"/>
        <w:rPr>
          <w:rFonts w:ascii="Arial" w:hAnsi="Arial" w:cs="Arial"/>
        </w:rPr>
      </w:pPr>
      <w:r w:rsidRPr="00114806">
        <w:rPr>
          <w:rFonts w:ascii="Arial" w:hAnsi="Arial" w:cs="Arial"/>
        </w:rPr>
        <w:t>Blower safety filters F 602 A/S</w:t>
      </w:r>
    </w:p>
    <w:p w14:paraId="108454EC" w14:textId="77777777" w:rsidR="00114806" w:rsidRPr="00114806" w:rsidRDefault="00114806" w:rsidP="00BA49DC">
      <w:pPr>
        <w:ind w:left="426" w:hanging="426"/>
        <w:rPr>
          <w:rFonts w:ascii="Arial" w:hAnsi="Arial" w:cs="Arial"/>
        </w:rPr>
      </w:pPr>
    </w:p>
    <w:p w14:paraId="3FBA9536" w14:textId="77777777" w:rsidR="00114806" w:rsidRPr="00114806" w:rsidRDefault="00114806" w:rsidP="00BA49DC">
      <w:pPr>
        <w:ind w:left="426" w:hanging="426"/>
        <w:rPr>
          <w:rFonts w:ascii="Arial" w:hAnsi="Arial" w:cs="Arial"/>
        </w:rPr>
      </w:pPr>
      <w:r w:rsidRPr="00114806">
        <w:rPr>
          <w:rFonts w:ascii="Arial" w:hAnsi="Arial" w:cs="Arial"/>
        </w:rPr>
        <w:t>Pneumatic haulage fans B 601A/S</w:t>
      </w:r>
    </w:p>
    <w:p w14:paraId="73FB0A49" w14:textId="77777777" w:rsidR="00114806" w:rsidRPr="00114806" w:rsidRDefault="00114806" w:rsidP="00BA49DC">
      <w:pPr>
        <w:ind w:left="426" w:hanging="426"/>
        <w:rPr>
          <w:rFonts w:ascii="Arial" w:hAnsi="Arial" w:cs="Arial"/>
        </w:rPr>
      </w:pPr>
    </w:p>
    <w:p w14:paraId="00C69247" w14:textId="77777777" w:rsidR="00114806" w:rsidRPr="00114806" w:rsidRDefault="00114806" w:rsidP="00BA49DC">
      <w:pPr>
        <w:ind w:left="426" w:hanging="426"/>
        <w:rPr>
          <w:rFonts w:ascii="Arial" w:hAnsi="Arial" w:cs="Arial"/>
        </w:rPr>
      </w:pPr>
      <w:r w:rsidRPr="00114806">
        <w:rPr>
          <w:rFonts w:ascii="Arial" w:hAnsi="Arial" w:cs="Arial"/>
        </w:rPr>
        <w:t>Blower intake cooler E 601</w:t>
      </w:r>
    </w:p>
    <w:p w14:paraId="5CE655BA" w14:textId="77777777" w:rsidR="00114806" w:rsidRPr="00114806" w:rsidRDefault="00114806" w:rsidP="00BA49DC">
      <w:pPr>
        <w:ind w:left="426" w:hanging="426"/>
        <w:rPr>
          <w:rFonts w:ascii="Arial" w:hAnsi="Arial" w:cs="Arial"/>
        </w:rPr>
      </w:pPr>
    </w:p>
    <w:p w14:paraId="0B73B9A9" w14:textId="77777777" w:rsidR="00114806" w:rsidRPr="00114806" w:rsidRDefault="00114806" w:rsidP="00BA49DC">
      <w:pPr>
        <w:ind w:left="426" w:hanging="426"/>
        <w:rPr>
          <w:rFonts w:ascii="Arial" w:hAnsi="Arial" w:cs="Arial"/>
        </w:rPr>
      </w:pPr>
      <w:r w:rsidRPr="00114806">
        <w:rPr>
          <w:rFonts w:ascii="Arial" w:hAnsi="Arial" w:cs="Arial"/>
        </w:rPr>
        <w:t>Pneumatic haulage blowers B 602A/S</w:t>
      </w:r>
    </w:p>
    <w:p w14:paraId="71A63559" w14:textId="77777777" w:rsidR="00114806" w:rsidRPr="00114806" w:rsidRDefault="00114806" w:rsidP="00BA49DC">
      <w:pPr>
        <w:ind w:left="426" w:hanging="426"/>
        <w:rPr>
          <w:rFonts w:ascii="Arial" w:hAnsi="Arial" w:cs="Arial"/>
        </w:rPr>
      </w:pPr>
    </w:p>
    <w:p w14:paraId="105996F0" w14:textId="77777777" w:rsidR="00114806" w:rsidRPr="00114806" w:rsidRDefault="00114806" w:rsidP="00BA49DC">
      <w:pPr>
        <w:ind w:left="426" w:hanging="426"/>
        <w:rPr>
          <w:rFonts w:ascii="Arial" w:hAnsi="Arial" w:cs="Arial"/>
        </w:rPr>
      </w:pPr>
      <w:r w:rsidRPr="00114806">
        <w:rPr>
          <w:rFonts w:ascii="Arial" w:hAnsi="Arial" w:cs="Arial"/>
        </w:rPr>
        <w:t>PP beads/flakes storage silos SI 601 A/B.</w:t>
      </w:r>
    </w:p>
    <w:p w14:paraId="5800358D" w14:textId="77777777" w:rsidR="00114806" w:rsidRPr="00114806" w:rsidRDefault="00114806" w:rsidP="00BA49DC">
      <w:pPr>
        <w:ind w:left="426" w:hanging="426"/>
        <w:rPr>
          <w:rFonts w:ascii="Arial" w:hAnsi="Arial" w:cs="Arial"/>
        </w:rPr>
      </w:pPr>
    </w:p>
    <w:p w14:paraId="1B133D30" w14:textId="77777777" w:rsidR="00114806" w:rsidRPr="00114806" w:rsidRDefault="00114806" w:rsidP="00BA49DC">
      <w:pPr>
        <w:ind w:left="426" w:hanging="426"/>
        <w:rPr>
          <w:rFonts w:ascii="Arial" w:hAnsi="Arial" w:cs="Arial"/>
        </w:rPr>
      </w:pPr>
      <w:r w:rsidRPr="00114806">
        <w:rPr>
          <w:rFonts w:ascii="Arial" w:hAnsi="Arial" w:cs="Arial"/>
        </w:rPr>
        <w:lastRenderedPageBreak/>
        <w:t>Rotary feeder X 603.</w:t>
      </w:r>
    </w:p>
    <w:p w14:paraId="4C1F218B" w14:textId="77777777" w:rsidR="00114806" w:rsidRPr="00114806" w:rsidRDefault="00114806" w:rsidP="00BA49DC">
      <w:pPr>
        <w:ind w:left="426" w:hanging="426"/>
        <w:rPr>
          <w:rFonts w:ascii="Arial" w:hAnsi="Arial" w:cs="Arial"/>
        </w:rPr>
      </w:pPr>
    </w:p>
    <w:p w14:paraId="6156B9CB" w14:textId="77777777" w:rsidR="00114806" w:rsidRPr="00114806" w:rsidRDefault="00114806" w:rsidP="00BA49DC">
      <w:pPr>
        <w:ind w:left="426" w:hanging="426"/>
        <w:rPr>
          <w:rFonts w:ascii="Arial" w:hAnsi="Arial" w:cs="Arial"/>
        </w:rPr>
      </w:pPr>
      <w:r w:rsidRPr="00114806">
        <w:rPr>
          <w:rFonts w:ascii="Arial" w:hAnsi="Arial" w:cs="Arial"/>
        </w:rPr>
        <w:t>Polymer cyclone WC601</w:t>
      </w:r>
    </w:p>
    <w:p w14:paraId="57229AF4" w14:textId="77777777" w:rsidR="00114806" w:rsidRPr="00114806" w:rsidRDefault="00114806" w:rsidP="00BA49DC">
      <w:pPr>
        <w:ind w:left="426" w:hanging="426"/>
        <w:rPr>
          <w:rFonts w:ascii="Arial" w:hAnsi="Arial" w:cs="Arial"/>
        </w:rPr>
      </w:pPr>
    </w:p>
    <w:p w14:paraId="659F664B" w14:textId="77777777" w:rsidR="00114806" w:rsidRPr="00BA49DC" w:rsidRDefault="00114806" w:rsidP="00BA49DC">
      <w:pPr>
        <w:ind w:left="426" w:hanging="426"/>
        <w:rPr>
          <w:rFonts w:ascii="Arial" w:hAnsi="Arial" w:cs="Arial"/>
        </w:rPr>
      </w:pPr>
      <w:r w:rsidRPr="00BA49DC">
        <w:rPr>
          <w:rFonts w:ascii="Arial" w:hAnsi="Arial" w:cs="Arial"/>
        </w:rPr>
        <w:t>PP Powder from drier is discharged to T 601 hopper; the dPIC 3601 keeps constant the pressure difference between FB 502 and T 601 venting nitrogen flowrate relevant to the vent from rotary feeder X601A/S to atm.</w:t>
      </w:r>
    </w:p>
    <w:p w14:paraId="2F243B6A" w14:textId="77777777" w:rsidR="00114806" w:rsidRPr="00114806" w:rsidRDefault="00114806" w:rsidP="00BA49DC">
      <w:pPr>
        <w:ind w:left="426" w:hanging="426"/>
        <w:rPr>
          <w:rFonts w:ascii="Arial" w:hAnsi="Arial" w:cs="Arial"/>
        </w:rPr>
      </w:pPr>
    </w:p>
    <w:p w14:paraId="1C082821" w14:textId="77777777" w:rsidR="00114806" w:rsidRPr="00BA49DC" w:rsidRDefault="00114806" w:rsidP="00BA49DC">
      <w:pPr>
        <w:ind w:left="426" w:hanging="426"/>
        <w:rPr>
          <w:rFonts w:ascii="Arial" w:hAnsi="Arial" w:cs="Arial"/>
        </w:rPr>
      </w:pPr>
      <w:r w:rsidRPr="00BA49DC">
        <w:rPr>
          <w:rFonts w:ascii="Arial" w:hAnsi="Arial" w:cs="Arial"/>
        </w:rPr>
        <w:t>The rotary feeder X 601 A/S feeds the solid to the pneumatic haulage.  This consists of the fans B 601A/S, which retake the outlet gas from silos giving it the required head to face the pressure drop on the return line and of the blowers B 602A/S which transfer the solid from hopper to storage silos and to additive proportioning line.</w:t>
      </w:r>
    </w:p>
    <w:p w14:paraId="7FF82C90" w14:textId="77777777" w:rsidR="00114806" w:rsidRPr="00114806" w:rsidRDefault="00114806" w:rsidP="00BA49DC">
      <w:pPr>
        <w:ind w:left="426" w:hanging="426"/>
        <w:rPr>
          <w:rFonts w:ascii="Arial" w:hAnsi="Arial" w:cs="Arial"/>
        </w:rPr>
      </w:pPr>
    </w:p>
    <w:p w14:paraId="6ED28174" w14:textId="77777777" w:rsidR="00114806" w:rsidRPr="00BA49DC" w:rsidRDefault="00114806" w:rsidP="00BA49DC">
      <w:pPr>
        <w:ind w:left="426" w:hanging="426"/>
        <w:rPr>
          <w:rFonts w:ascii="Arial" w:hAnsi="Arial" w:cs="Arial"/>
        </w:rPr>
      </w:pPr>
      <w:r w:rsidRPr="00BA49DC">
        <w:rPr>
          <w:rFonts w:ascii="Arial" w:hAnsi="Arial" w:cs="Arial"/>
        </w:rPr>
        <w:t>The pneumatic haulage pressure is regulated on the suction line of fans B 601 A/S by        PIC 3604, which calls network nitrogen to compensate circuit leakages.  It also establishes the working pressure of the silos.</w:t>
      </w:r>
    </w:p>
    <w:p w14:paraId="1CBD23C6" w14:textId="77777777" w:rsidR="00114806" w:rsidRPr="00114806" w:rsidRDefault="00114806" w:rsidP="00BA49DC">
      <w:pPr>
        <w:ind w:left="426" w:hanging="426"/>
        <w:rPr>
          <w:rFonts w:ascii="Arial" w:hAnsi="Arial" w:cs="Arial"/>
        </w:rPr>
      </w:pPr>
    </w:p>
    <w:p w14:paraId="1F12144F" w14:textId="77777777" w:rsidR="00114806" w:rsidRPr="00BA49DC" w:rsidRDefault="00114806" w:rsidP="00BA49DC">
      <w:pPr>
        <w:ind w:left="426" w:hanging="426"/>
        <w:rPr>
          <w:rFonts w:ascii="Arial" w:hAnsi="Arial" w:cs="Arial"/>
        </w:rPr>
      </w:pPr>
      <w:r w:rsidRPr="00BA49DC">
        <w:rPr>
          <w:rFonts w:ascii="Arial" w:hAnsi="Arial" w:cs="Arial"/>
        </w:rPr>
        <w:t>The filters F 602 A/S on the delivery of fans protect the blowers from any massive entrainments of solid due to rupture of bags of filters F 601 A/B installed on silos.</w:t>
      </w:r>
    </w:p>
    <w:p w14:paraId="13A1E914" w14:textId="77777777" w:rsidR="00114806" w:rsidRPr="00114806" w:rsidRDefault="00114806" w:rsidP="00BA49DC">
      <w:pPr>
        <w:ind w:left="426" w:hanging="426"/>
        <w:rPr>
          <w:rFonts w:ascii="Arial" w:hAnsi="Arial" w:cs="Arial"/>
        </w:rPr>
      </w:pPr>
    </w:p>
    <w:p w14:paraId="45775797" w14:textId="77777777" w:rsidR="00114806" w:rsidRPr="00BA49DC" w:rsidRDefault="00114806" w:rsidP="00BA49DC">
      <w:pPr>
        <w:ind w:left="426" w:hanging="426"/>
        <w:rPr>
          <w:rFonts w:ascii="Arial" w:hAnsi="Arial" w:cs="Arial"/>
        </w:rPr>
      </w:pPr>
      <w:r w:rsidRPr="00BA49DC">
        <w:rPr>
          <w:rFonts w:ascii="Arial" w:hAnsi="Arial" w:cs="Arial"/>
        </w:rPr>
        <w:t>The clogging of F 602 A/S is warned by dPAH 3607 in the panel.</w:t>
      </w:r>
    </w:p>
    <w:p w14:paraId="0E6825F5" w14:textId="77777777" w:rsidR="00114806" w:rsidRPr="00114806" w:rsidRDefault="00114806" w:rsidP="00BA49DC">
      <w:pPr>
        <w:ind w:left="426" w:hanging="426"/>
        <w:rPr>
          <w:rFonts w:ascii="Arial" w:hAnsi="Arial" w:cs="Arial"/>
        </w:rPr>
      </w:pPr>
    </w:p>
    <w:p w14:paraId="4C84E346" w14:textId="77777777" w:rsidR="00114806" w:rsidRPr="00BA49DC" w:rsidRDefault="00114806" w:rsidP="00BA49DC">
      <w:pPr>
        <w:ind w:left="426" w:hanging="426"/>
        <w:rPr>
          <w:rFonts w:ascii="Arial" w:hAnsi="Arial" w:cs="Arial"/>
        </w:rPr>
      </w:pPr>
      <w:r w:rsidRPr="00BA49DC">
        <w:rPr>
          <w:rFonts w:ascii="Arial" w:hAnsi="Arial" w:cs="Arial"/>
        </w:rPr>
        <w:t>The back nitrogen is water cooled in the finned pipe heat exchanger E 601 before its compression in blowers B 602 A/S.  A further cooling is carried out in cooler E 604 (finned pipe heat exchanger) to avoid an excessive heating of gas carrying the polymer.</w:t>
      </w:r>
    </w:p>
    <w:p w14:paraId="210FC1E8" w14:textId="77777777" w:rsidR="00114806" w:rsidRPr="00114806" w:rsidRDefault="00114806" w:rsidP="00BA49DC">
      <w:pPr>
        <w:ind w:left="426" w:hanging="426"/>
        <w:rPr>
          <w:rFonts w:ascii="Arial" w:hAnsi="Arial" w:cs="Arial"/>
        </w:rPr>
      </w:pPr>
    </w:p>
    <w:p w14:paraId="748EB413" w14:textId="77777777" w:rsidR="00114806" w:rsidRPr="00BA49DC" w:rsidRDefault="00114806" w:rsidP="00BA49DC">
      <w:pPr>
        <w:ind w:left="426" w:hanging="426"/>
        <w:rPr>
          <w:rFonts w:ascii="Arial" w:hAnsi="Arial" w:cs="Arial"/>
        </w:rPr>
      </w:pPr>
      <w:r w:rsidRPr="00BA49DC">
        <w:rPr>
          <w:rFonts w:ascii="Arial" w:hAnsi="Arial" w:cs="Arial"/>
        </w:rPr>
        <w:t>A vent provision at B602 suction is provided to vent out circuit nitrogen in case of potential hydrocarbon build up through PIC3604A.</w:t>
      </w:r>
    </w:p>
    <w:p w14:paraId="219F3218" w14:textId="77777777" w:rsidR="00114806" w:rsidRPr="00114806" w:rsidRDefault="00114806" w:rsidP="00BA49DC">
      <w:pPr>
        <w:ind w:left="426" w:hanging="426"/>
        <w:rPr>
          <w:rFonts w:ascii="Arial" w:hAnsi="Arial" w:cs="Arial"/>
        </w:rPr>
      </w:pPr>
    </w:p>
    <w:p w14:paraId="7351797D" w14:textId="77777777" w:rsidR="00114806" w:rsidRPr="00BA49DC" w:rsidRDefault="00114806" w:rsidP="00BA49DC">
      <w:pPr>
        <w:ind w:left="426" w:hanging="426"/>
        <w:rPr>
          <w:rFonts w:ascii="Arial" w:hAnsi="Arial" w:cs="Arial"/>
        </w:rPr>
      </w:pPr>
      <w:r w:rsidRPr="00BA49DC">
        <w:rPr>
          <w:rFonts w:ascii="Arial" w:hAnsi="Arial" w:cs="Arial"/>
        </w:rPr>
        <w:t>Solid is conveyed to storage silos or to proportioning line of additives using diverter valves   HV 3603-3604-3605; usually it is sent to one of the two storage silos SI 601 A/B and only periodically to cyclone WC 601 on the top of additives line.</w:t>
      </w:r>
    </w:p>
    <w:p w14:paraId="17AEA826" w14:textId="77777777" w:rsidR="00114806" w:rsidRPr="00114806" w:rsidRDefault="00114806" w:rsidP="00BA49DC">
      <w:pPr>
        <w:ind w:left="426" w:hanging="426"/>
        <w:rPr>
          <w:rFonts w:ascii="Arial" w:hAnsi="Arial" w:cs="Arial"/>
        </w:rPr>
      </w:pPr>
    </w:p>
    <w:p w14:paraId="22757779" w14:textId="77777777" w:rsidR="00114806" w:rsidRPr="00BA49DC" w:rsidRDefault="00114806" w:rsidP="00BA49DC">
      <w:pPr>
        <w:ind w:left="426" w:hanging="426"/>
        <w:rPr>
          <w:rFonts w:ascii="Arial" w:hAnsi="Arial" w:cs="Arial"/>
        </w:rPr>
      </w:pPr>
      <w:r w:rsidRPr="00BA49DC">
        <w:rPr>
          <w:rFonts w:ascii="Arial" w:hAnsi="Arial" w:cs="Arial"/>
        </w:rPr>
        <w:t>The carrier gas from silos is filtered by bag filters F 601 A/B returns to fans B 601A/S.  The cleaning of filter bags is carried out with nitrogen in cyclical manner by pulsator valves.</w:t>
      </w:r>
    </w:p>
    <w:p w14:paraId="0F75233E" w14:textId="77777777" w:rsidR="00114806" w:rsidRPr="00114806" w:rsidRDefault="00114806" w:rsidP="00BA49DC">
      <w:pPr>
        <w:ind w:left="426" w:hanging="426"/>
        <w:rPr>
          <w:rFonts w:ascii="Arial" w:hAnsi="Arial" w:cs="Arial"/>
        </w:rPr>
      </w:pPr>
    </w:p>
    <w:p w14:paraId="1BD5C38A" w14:textId="77777777" w:rsidR="00114806" w:rsidRPr="00BA49DC" w:rsidRDefault="00114806" w:rsidP="00BA49DC">
      <w:pPr>
        <w:ind w:left="426" w:hanging="426"/>
        <w:rPr>
          <w:rFonts w:ascii="Arial" w:hAnsi="Arial" w:cs="Arial"/>
        </w:rPr>
      </w:pPr>
      <w:r w:rsidRPr="00BA49DC">
        <w:rPr>
          <w:rFonts w:ascii="Arial" w:hAnsi="Arial" w:cs="Arial"/>
        </w:rPr>
        <w:t>The silos are protected against the overpressure and the vacuum by the breathing valves   PSV 3631 A/B.</w:t>
      </w:r>
    </w:p>
    <w:p w14:paraId="72BB3994" w14:textId="77777777" w:rsidR="00114806" w:rsidRPr="00114806" w:rsidRDefault="00114806" w:rsidP="00BA49DC">
      <w:pPr>
        <w:ind w:left="426" w:hanging="426"/>
        <w:rPr>
          <w:rFonts w:ascii="Arial" w:hAnsi="Arial" w:cs="Arial"/>
        </w:rPr>
      </w:pPr>
    </w:p>
    <w:p w14:paraId="139CE8AA" w14:textId="77777777" w:rsidR="00114806" w:rsidRPr="00BA49DC" w:rsidRDefault="00114806" w:rsidP="00BA49DC">
      <w:pPr>
        <w:ind w:left="426" w:hanging="426"/>
        <w:rPr>
          <w:rFonts w:ascii="Arial" w:hAnsi="Arial" w:cs="Arial"/>
        </w:rPr>
      </w:pPr>
      <w:r w:rsidRPr="00BA49DC">
        <w:rPr>
          <w:rFonts w:ascii="Arial" w:hAnsi="Arial" w:cs="Arial"/>
        </w:rPr>
        <w:t>The solid quantity in the silos is kept low to get available the maximum storage volume in case of shut down of the downstream line.</w:t>
      </w:r>
    </w:p>
    <w:p w14:paraId="05968C04" w14:textId="77777777" w:rsidR="00114806" w:rsidRPr="00114806" w:rsidRDefault="00114806" w:rsidP="00BA49DC">
      <w:pPr>
        <w:ind w:left="426" w:hanging="426"/>
        <w:rPr>
          <w:rFonts w:ascii="Arial" w:hAnsi="Arial" w:cs="Arial"/>
        </w:rPr>
      </w:pPr>
    </w:p>
    <w:p w14:paraId="7B862926" w14:textId="548F5A8A" w:rsidR="00114806" w:rsidRPr="00BA49DC" w:rsidRDefault="00114806" w:rsidP="00BA49DC">
      <w:pPr>
        <w:ind w:left="426" w:hanging="426"/>
        <w:rPr>
          <w:rFonts w:ascii="Arial" w:hAnsi="Arial" w:cs="Arial"/>
        </w:rPr>
      </w:pPr>
      <w:bookmarkStart w:id="311" w:name="convstartup"/>
      <w:bookmarkEnd w:id="311"/>
      <w:r w:rsidRPr="00BA49DC">
        <w:rPr>
          <w:rFonts w:ascii="Arial" w:hAnsi="Arial" w:cs="Arial"/>
          <w:u w:val="single"/>
        </w:rPr>
        <w:t>STARTING POWDER CONVEYING (PK 605)</w:t>
      </w:r>
    </w:p>
    <w:p w14:paraId="64E5A3BE" w14:textId="77777777" w:rsidR="00114806" w:rsidRPr="00114806" w:rsidRDefault="00114806" w:rsidP="00BA49DC">
      <w:pPr>
        <w:ind w:left="426" w:hanging="426"/>
        <w:rPr>
          <w:rFonts w:ascii="Arial" w:hAnsi="Arial" w:cs="Arial"/>
        </w:rPr>
      </w:pPr>
    </w:p>
    <w:p w14:paraId="58C7A37D" w14:textId="77777777" w:rsidR="00114806" w:rsidRPr="00114806" w:rsidRDefault="00114806" w:rsidP="00BA49DC">
      <w:pPr>
        <w:ind w:left="426" w:hanging="426"/>
        <w:rPr>
          <w:rFonts w:ascii="Arial" w:hAnsi="Arial" w:cs="Arial"/>
        </w:rPr>
      </w:pPr>
      <w:r w:rsidRPr="00114806">
        <w:rPr>
          <w:rFonts w:ascii="Arial" w:hAnsi="Arial" w:cs="Arial"/>
        </w:rPr>
        <w:lastRenderedPageBreak/>
        <w:t>Select powder silos SI 601 A/B which is to be loaded by operating HS 3618.  This will automatically trigger KV 3605 A/B (depending on the silo selected), which is the pulse gas valve for cleaning of filter F 601A/B.</w:t>
      </w:r>
    </w:p>
    <w:p w14:paraId="7DD7C8B9" w14:textId="77777777" w:rsidR="00114806" w:rsidRPr="00114806" w:rsidRDefault="00114806" w:rsidP="00BA49DC">
      <w:pPr>
        <w:ind w:left="426" w:hanging="426"/>
        <w:rPr>
          <w:rFonts w:ascii="Arial" w:hAnsi="Arial" w:cs="Arial"/>
        </w:rPr>
      </w:pPr>
    </w:p>
    <w:p w14:paraId="5A3C6B00" w14:textId="77777777" w:rsidR="00114806" w:rsidRPr="00114806" w:rsidRDefault="00114806" w:rsidP="00BA49DC">
      <w:pPr>
        <w:ind w:left="426" w:hanging="426"/>
        <w:rPr>
          <w:rFonts w:ascii="Arial" w:hAnsi="Arial" w:cs="Arial"/>
        </w:rPr>
      </w:pPr>
      <w:r w:rsidRPr="00114806">
        <w:rPr>
          <w:rFonts w:ascii="Arial" w:hAnsi="Arial" w:cs="Arial"/>
        </w:rPr>
        <w:t>Thru HS 3606 select blower B 602 A/S which is to run.</w:t>
      </w:r>
    </w:p>
    <w:p w14:paraId="5AE1BA56" w14:textId="77777777" w:rsidR="00114806" w:rsidRPr="00114806" w:rsidRDefault="00114806" w:rsidP="00BA49DC">
      <w:pPr>
        <w:ind w:left="426" w:hanging="426"/>
        <w:rPr>
          <w:rFonts w:ascii="Arial" w:hAnsi="Arial" w:cs="Arial"/>
        </w:rPr>
      </w:pPr>
    </w:p>
    <w:p w14:paraId="20B65F31" w14:textId="77777777" w:rsidR="00114806" w:rsidRPr="00BA49DC" w:rsidRDefault="00114806" w:rsidP="00BA49DC">
      <w:pPr>
        <w:ind w:left="426" w:hanging="426"/>
        <w:rPr>
          <w:rFonts w:ascii="Arial" w:hAnsi="Arial" w:cs="Arial"/>
        </w:rPr>
      </w:pPr>
      <w:r w:rsidRPr="00BA49DC">
        <w:rPr>
          <w:rFonts w:ascii="Arial" w:hAnsi="Arial" w:cs="Arial"/>
        </w:rPr>
        <w:t>Ensure:</w:t>
      </w:r>
    </w:p>
    <w:p w14:paraId="0F6EAE80" w14:textId="77777777" w:rsidR="00114806" w:rsidRPr="00114806" w:rsidRDefault="00114806" w:rsidP="00BA49DC">
      <w:pPr>
        <w:ind w:left="426" w:hanging="426"/>
        <w:rPr>
          <w:rFonts w:ascii="Arial" w:hAnsi="Arial" w:cs="Arial"/>
        </w:rPr>
      </w:pPr>
    </w:p>
    <w:p w14:paraId="242913DB" w14:textId="77777777" w:rsidR="00114806" w:rsidRPr="00114806" w:rsidRDefault="00114806" w:rsidP="00BA49DC">
      <w:pPr>
        <w:ind w:left="426" w:hanging="426"/>
        <w:rPr>
          <w:rFonts w:ascii="Arial" w:hAnsi="Arial" w:cs="Arial"/>
        </w:rPr>
      </w:pPr>
      <w:r w:rsidRPr="00114806">
        <w:rPr>
          <w:rFonts w:ascii="Arial" w:hAnsi="Arial" w:cs="Arial"/>
        </w:rPr>
        <w:t>Selected blower’s suction valve is open(permission from ZSH 3601 A/S).   B 601 a or S is running.</w:t>
      </w:r>
    </w:p>
    <w:p w14:paraId="56EB8A9B" w14:textId="77777777" w:rsidR="00114806" w:rsidRPr="00114806" w:rsidRDefault="00114806" w:rsidP="00BA49DC">
      <w:pPr>
        <w:ind w:left="426" w:hanging="426"/>
        <w:rPr>
          <w:rFonts w:ascii="Arial" w:hAnsi="Arial" w:cs="Arial"/>
        </w:rPr>
      </w:pPr>
    </w:p>
    <w:p w14:paraId="2531322E" w14:textId="77777777" w:rsidR="00114806" w:rsidRPr="00114806" w:rsidRDefault="00114806" w:rsidP="00BA49DC">
      <w:pPr>
        <w:ind w:left="426" w:hanging="426"/>
        <w:rPr>
          <w:rFonts w:ascii="Arial" w:hAnsi="Arial" w:cs="Arial"/>
        </w:rPr>
      </w:pPr>
      <w:r w:rsidRPr="00114806">
        <w:rPr>
          <w:rFonts w:ascii="Arial" w:hAnsi="Arial" w:cs="Arial"/>
        </w:rPr>
        <w:t>Suction pressure is higher than 70 m bar i.e. set point of PSLL 3610.  If suction pressure is less than an alarm is given thru PSL 3609.  PSLL 3610 actuates stop of blower (can be bypassed).</w:t>
      </w:r>
    </w:p>
    <w:p w14:paraId="6B5EC854" w14:textId="77777777" w:rsidR="00114806" w:rsidRPr="00114806" w:rsidRDefault="00114806" w:rsidP="00BA49DC">
      <w:pPr>
        <w:ind w:left="426" w:hanging="426"/>
        <w:rPr>
          <w:rFonts w:ascii="Arial" w:hAnsi="Arial" w:cs="Arial"/>
        </w:rPr>
      </w:pPr>
    </w:p>
    <w:p w14:paraId="2E383282" w14:textId="77777777" w:rsidR="00114806" w:rsidRPr="00114806" w:rsidRDefault="00114806" w:rsidP="00BA49DC">
      <w:pPr>
        <w:ind w:left="426" w:hanging="426"/>
        <w:rPr>
          <w:rFonts w:ascii="Arial" w:hAnsi="Arial" w:cs="Arial"/>
        </w:rPr>
      </w:pPr>
      <w:r w:rsidRPr="00114806">
        <w:rPr>
          <w:rFonts w:ascii="Arial" w:hAnsi="Arial" w:cs="Arial"/>
        </w:rPr>
        <w:t>Bypass thru exclusion key XSL 3601 A/S depending on the blower selected.</w:t>
      </w:r>
    </w:p>
    <w:p w14:paraId="3CF65F99" w14:textId="77777777" w:rsidR="00114806" w:rsidRPr="00114806" w:rsidRDefault="00114806" w:rsidP="00BA49DC">
      <w:pPr>
        <w:ind w:left="426" w:hanging="426"/>
        <w:rPr>
          <w:rFonts w:ascii="Arial" w:hAnsi="Arial" w:cs="Arial"/>
        </w:rPr>
      </w:pPr>
    </w:p>
    <w:p w14:paraId="52BE372A" w14:textId="77777777" w:rsidR="00114806" w:rsidRPr="00114806" w:rsidRDefault="00114806" w:rsidP="00BA49DC">
      <w:pPr>
        <w:ind w:left="426" w:hanging="426"/>
        <w:rPr>
          <w:rFonts w:ascii="Arial" w:hAnsi="Arial" w:cs="Arial"/>
        </w:rPr>
      </w:pPr>
      <w:r w:rsidRPr="00114806">
        <w:rPr>
          <w:rFonts w:ascii="Arial" w:hAnsi="Arial" w:cs="Arial"/>
        </w:rPr>
        <w:t>Discharge valve on PSV of concerned blower B 602 A/S is open</w:t>
      </w:r>
    </w:p>
    <w:p w14:paraId="66572424" w14:textId="77777777" w:rsidR="00114806" w:rsidRPr="00114806" w:rsidRDefault="00114806" w:rsidP="00BA49DC">
      <w:pPr>
        <w:ind w:left="426" w:hanging="426"/>
        <w:rPr>
          <w:rFonts w:ascii="Arial" w:hAnsi="Arial" w:cs="Arial"/>
        </w:rPr>
      </w:pPr>
    </w:p>
    <w:p w14:paraId="381269C5" w14:textId="77777777" w:rsidR="00114806" w:rsidRPr="00114806" w:rsidRDefault="00114806" w:rsidP="00BA49DC">
      <w:pPr>
        <w:ind w:left="426" w:hanging="426"/>
        <w:rPr>
          <w:rFonts w:ascii="Arial" w:hAnsi="Arial" w:cs="Arial"/>
        </w:rPr>
      </w:pPr>
      <w:r w:rsidRPr="00114806">
        <w:rPr>
          <w:rFonts w:ascii="Arial" w:hAnsi="Arial" w:cs="Arial"/>
        </w:rPr>
        <w:t>Select by means of HS 3615, B 601 A/S.  Ensure all valves on the blower which is on line is open</w:t>
      </w:r>
    </w:p>
    <w:p w14:paraId="35708B99" w14:textId="77777777" w:rsidR="00114806" w:rsidRPr="00114806" w:rsidRDefault="00114806" w:rsidP="00BA49DC">
      <w:pPr>
        <w:ind w:left="426" w:hanging="426"/>
        <w:rPr>
          <w:rFonts w:ascii="Arial" w:hAnsi="Arial" w:cs="Arial"/>
        </w:rPr>
      </w:pPr>
    </w:p>
    <w:p w14:paraId="39A84F0A" w14:textId="77777777" w:rsidR="00114806" w:rsidRPr="00BA49DC" w:rsidRDefault="00114806" w:rsidP="00BA49DC">
      <w:pPr>
        <w:ind w:left="426" w:hanging="426"/>
        <w:rPr>
          <w:rFonts w:ascii="Arial" w:hAnsi="Arial" w:cs="Arial"/>
        </w:rPr>
      </w:pPr>
      <w:r w:rsidRPr="00BA49DC">
        <w:rPr>
          <w:rFonts w:ascii="Arial" w:hAnsi="Arial" w:cs="Arial"/>
        </w:rPr>
        <w:t>Ensure: B601 A/S is running.</w:t>
      </w:r>
    </w:p>
    <w:p w14:paraId="08ED000A" w14:textId="77777777" w:rsidR="00114806" w:rsidRPr="00114806" w:rsidRDefault="00114806" w:rsidP="00BA49DC">
      <w:pPr>
        <w:ind w:left="426" w:hanging="426"/>
        <w:rPr>
          <w:rFonts w:ascii="Arial" w:hAnsi="Arial" w:cs="Arial"/>
        </w:rPr>
      </w:pPr>
    </w:p>
    <w:p w14:paraId="0727251A" w14:textId="77777777" w:rsidR="00114806" w:rsidRPr="00114806" w:rsidRDefault="00114806" w:rsidP="00BA49DC">
      <w:pPr>
        <w:ind w:left="426" w:hanging="426"/>
        <w:rPr>
          <w:rFonts w:ascii="Arial" w:hAnsi="Arial" w:cs="Arial"/>
        </w:rPr>
      </w:pPr>
      <w:r w:rsidRPr="00114806">
        <w:rPr>
          <w:rFonts w:ascii="Arial" w:hAnsi="Arial" w:cs="Arial"/>
        </w:rPr>
        <w:t>Press HS 3602, hold it pressed, and then release it.</w:t>
      </w:r>
    </w:p>
    <w:p w14:paraId="03C70308" w14:textId="77777777" w:rsidR="00114806" w:rsidRPr="00BA49DC" w:rsidRDefault="00114806" w:rsidP="00BA49DC">
      <w:pPr>
        <w:ind w:left="426" w:hanging="426"/>
        <w:rPr>
          <w:rFonts w:ascii="Arial" w:hAnsi="Arial" w:cs="Arial"/>
        </w:rPr>
      </w:pPr>
      <w:r w:rsidRPr="00BA49DC">
        <w:rPr>
          <w:rFonts w:ascii="Arial" w:hAnsi="Arial" w:cs="Arial"/>
        </w:rPr>
        <w:t>Press HS 3614 start button to start B601A/S</w:t>
      </w:r>
    </w:p>
    <w:p w14:paraId="04CC004F" w14:textId="77777777" w:rsidR="00114806" w:rsidRPr="00BA49DC" w:rsidRDefault="00114806" w:rsidP="00BA49DC">
      <w:pPr>
        <w:ind w:left="426" w:hanging="426"/>
        <w:rPr>
          <w:rFonts w:ascii="Arial" w:hAnsi="Arial" w:cs="Arial"/>
        </w:rPr>
      </w:pPr>
      <w:r w:rsidRPr="00BA49DC">
        <w:rPr>
          <w:rFonts w:ascii="Arial" w:hAnsi="Arial" w:cs="Arial"/>
        </w:rPr>
        <w:t>Press HS 3601 start button to start B602 A/S</w:t>
      </w:r>
    </w:p>
    <w:p w14:paraId="2134853B" w14:textId="1E8C78C6" w:rsidR="00114806" w:rsidRPr="00114806" w:rsidRDefault="00114806" w:rsidP="00BA49DC">
      <w:pPr>
        <w:ind w:left="426" w:hanging="426"/>
        <w:rPr>
          <w:rFonts w:ascii="Arial" w:hAnsi="Arial" w:cs="Arial"/>
        </w:rPr>
      </w:pPr>
    </w:p>
    <w:p w14:paraId="76E7FA8D" w14:textId="77777777" w:rsidR="00114806" w:rsidRPr="00114806" w:rsidRDefault="00114806" w:rsidP="00BA49DC">
      <w:pPr>
        <w:ind w:left="426" w:hanging="426"/>
        <w:rPr>
          <w:rFonts w:ascii="Arial" w:hAnsi="Arial" w:cs="Arial"/>
        </w:rPr>
      </w:pPr>
      <w:r w:rsidRPr="00114806">
        <w:rPr>
          <w:rFonts w:ascii="Arial" w:hAnsi="Arial" w:cs="Arial"/>
        </w:rPr>
        <w:t>Check the B602 A/S delivery pressure is higher than set point of PSL 3613 which is       0.07 kg/cm2g. Otherwise X601 A/S will stop.  Interlock can be bypassed thru key.  Ensure delivery pressure of B602 A/S is lower than the set point of PSH 3613 which is             0.75 kg/cm2g.  Otherwise X601 A/S will stop.  Interlock can be bypassed.</w:t>
      </w:r>
    </w:p>
    <w:p w14:paraId="3C83F66C" w14:textId="77777777" w:rsidR="00114806" w:rsidRPr="00114806" w:rsidRDefault="00114806" w:rsidP="00BA49DC">
      <w:pPr>
        <w:ind w:left="426" w:hanging="426"/>
        <w:rPr>
          <w:rFonts w:ascii="Arial" w:hAnsi="Arial" w:cs="Arial"/>
        </w:rPr>
      </w:pPr>
    </w:p>
    <w:p w14:paraId="2D91692C" w14:textId="77777777" w:rsidR="00114806" w:rsidRPr="00114806" w:rsidRDefault="00114806" w:rsidP="00BA49DC">
      <w:pPr>
        <w:ind w:left="426" w:hanging="426"/>
        <w:rPr>
          <w:rFonts w:ascii="Arial" w:hAnsi="Arial" w:cs="Arial"/>
        </w:rPr>
      </w:pPr>
      <w:r w:rsidRPr="00114806">
        <w:rPr>
          <w:rFonts w:ascii="Arial" w:hAnsi="Arial" w:cs="Arial"/>
        </w:rPr>
        <w:t>Thru HS 3616 select X 601 A/S which is to be run.  Press HS 3602 once more, hold it pressed, then release it.  This will open HV 3620 A/S of selected rotary valve.Press         HS 3607 Start button to start X 601 A/S.</w:t>
      </w:r>
    </w:p>
    <w:p w14:paraId="3E7C91F4" w14:textId="77777777" w:rsidR="00114806" w:rsidRPr="00114806" w:rsidRDefault="00114806" w:rsidP="00BA49DC">
      <w:pPr>
        <w:ind w:left="426" w:hanging="426"/>
        <w:rPr>
          <w:rFonts w:ascii="Arial" w:hAnsi="Arial" w:cs="Arial"/>
        </w:rPr>
      </w:pPr>
    </w:p>
    <w:p w14:paraId="4BF816BB" w14:textId="77777777" w:rsidR="00114806" w:rsidRPr="00BA49DC" w:rsidRDefault="00114806" w:rsidP="00BA49DC">
      <w:pPr>
        <w:ind w:left="426" w:hanging="426"/>
        <w:rPr>
          <w:rFonts w:ascii="Arial" w:hAnsi="Arial" w:cs="Arial"/>
        </w:rPr>
      </w:pPr>
      <w:r w:rsidRPr="00BA49DC">
        <w:rPr>
          <w:rFonts w:ascii="Arial" w:hAnsi="Arial" w:cs="Arial"/>
        </w:rPr>
        <w:t>Note : X 601 will not start if there is a valve opening mismatch or of LAHH exists in the silo selected for loading.</w:t>
      </w:r>
    </w:p>
    <w:p w14:paraId="078CDCA7" w14:textId="77777777" w:rsidR="00114806" w:rsidRPr="00114806" w:rsidRDefault="00114806" w:rsidP="00BA49DC">
      <w:pPr>
        <w:ind w:left="426" w:hanging="426"/>
        <w:rPr>
          <w:rFonts w:ascii="Arial" w:hAnsi="Arial" w:cs="Arial"/>
        </w:rPr>
      </w:pPr>
    </w:p>
    <w:p w14:paraId="41F9A88B" w14:textId="77777777" w:rsidR="00114806" w:rsidRPr="00BA49DC" w:rsidRDefault="00114806" w:rsidP="00BA49DC">
      <w:pPr>
        <w:ind w:left="426" w:hanging="426"/>
        <w:rPr>
          <w:rFonts w:ascii="Arial" w:hAnsi="Arial" w:cs="Arial"/>
        </w:rPr>
      </w:pPr>
      <w:r w:rsidRPr="00BA49DC">
        <w:rPr>
          <w:rFonts w:ascii="Arial" w:hAnsi="Arial" w:cs="Arial"/>
        </w:rPr>
        <w:t>When HS 3601 is pressed following actions take place:</w:t>
      </w:r>
    </w:p>
    <w:p w14:paraId="21C3A6FA" w14:textId="77777777" w:rsidR="00114806" w:rsidRPr="00114806" w:rsidRDefault="00114806" w:rsidP="00BA49DC">
      <w:pPr>
        <w:ind w:left="426" w:hanging="426"/>
        <w:rPr>
          <w:rFonts w:ascii="Arial" w:hAnsi="Arial" w:cs="Arial"/>
        </w:rPr>
      </w:pPr>
    </w:p>
    <w:p w14:paraId="69E98D6C" w14:textId="77777777" w:rsidR="00114806" w:rsidRPr="00114806" w:rsidRDefault="00114806" w:rsidP="00BA49DC">
      <w:pPr>
        <w:ind w:left="426" w:hanging="426"/>
        <w:rPr>
          <w:rFonts w:ascii="Arial" w:hAnsi="Arial" w:cs="Arial"/>
        </w:rPr>
      </w:pPr>
      <w:r w:rsidRPr="00114806">
        <w:rPr>
          <w:rFonts w:ascii="Arial" w:hAnsi="Arial" w:cs="Arial"/>
        </w:rPr>
        <w:t>HV 3602 opens.</w:t>
      </w:r>
    </w:p>
    <w:p w14:paraId="3FE368D0" w14:textId="77777777" w:rsidR="00114806" w:rsidRPr="00114806" w:rsidRDefault="00114806" w:rsidP="00BA49DC">
      <w:pPr>
        <w:ind w:left="426" w:hanging="426"/>
        <w:rPr>
          <w:rFonts w:ascii="Arial" w:hAnsi="Arial" w:cs="Arial"/>
        </w:rPr>
      </w:pPr>
      <w:r w:rsidRPr="00114806">
        <w:rPr>
          <w:rFonts w:ascii="Arial" w:hAnsi="Arial" w:cs="Arial"/>
        </w:rPr>
        <w:t>B602A/S starts.</w:t>
      </w:r>
    </w:p>
    <w:p w14:paraId="1238C1B7" w14:textId="77777777" w:rsidR="00114806" w:rsidRPr="00114806" w:rsidRDefault="00114806" w:rsidP="00BA49DC">
      <w:pPr>
        <w:ind w:left="426" w:hanging="426"/>
        <w:rPr>
          <w:rFonts w:ascii="Arial" w:hAnsi="Arial" w:cs="Arial"/>
        </w:rPr>
      </w:pPr>
      <w:r w:rsidRPr="00114806">
        <w:rPr>
          <w:rFonts w:ascii="Arial" w:hAnsi="Arial" w:cs="Arial"/>
        </w:rPr>
        <w:t>HV 3602 closes after some delay</w:t>
      </w:r>
    </w:p>
    <w:p w14:paraId="266C4E44" w14:textId="77777777" w:rsidR="00114806" w:rsidRPr="00114806" w:rsidRDefault="00114806" w:rsidP="00BA49DC">
      <w:pPr>
        <w:ind w:left="426" w:hanging="426"/>
        <w:rPr>
          <w:rFonts w:ascii="Arial" w:hAnsi="Arial" w:cs="Arial"/>
        </w:rPr>
      </w:pPr>
      <w:r w:rsidRPr="00114806">
        <w:rPr>
          <w:rFonts w:ascii="Arial" w:hAnsi="Arial" w:cs="Arial"/>
        </w:rPr>
        <w:t>KV 3605 A/S starts.</w:t>
      </w:r>
    </w:p>
    <w:p w14:paraId="240356CE" w14:textId="77777777" w:rsidR="00114806" w:rsidRPr="00114806" w:rsidRDefault="00114806" w:rsidP="00BA49DC">
      <w:pPr>
        <w:ind w:left="426" w:hanging="426"/>
        <w:rPr>
          <w:rFonts w:ascii="Arial" w:hAnsi="Arial" w:cs="Arial"/>
        </w:rPr>
      </w:pPr>
    </w:p>
    <w:p w14:paraId="2F25D6FB" w14:textId="77777777" w:rsidR="00114806" w:rsidRPr="00BA49DC" w:rsidRDefault="00114806" w:rsidP="00BA49DC">
      <w:pPr>
        <w:ind w:left="426" w:hanging="426"/>
        <w:rPr>
          <w:rFonts w:ascii="Arial" w:hAnsi="Arial" w:cs="Arial"/>
        </w:rPr>
      </w:pPr>
      <w:r w:rsidRPr="00BA49DC">
        <w:rPr>
          <w:rFonts w:ascii="Arial" w:hAnsi="Arial" w:cs="Arial"/>
        </w:rPr>
        <w:lastRenderedPageBreak/>
        <w:t>When HS 3618 position is changed (silo changeover)</w:t>
      </w:r>
    </w:p>
    <w:p w14:paraId="59B53339" w14:textId="77777777" w:rsidR="00114806" w:rsidRPr="00114806" w:rsidRDefault="00114806" w:rsidP="00BA49DC">
      <w:pPr>
        <w:ind w:left="426" w:hanging="426"/>
        <w:rPr>
          <w:rFonts w:ascii="Arial" w:hAnsi="Arial" w:cs="Arial"/>
        </w:rPr>
      </w:pPr>
    </w:p>
    <w:p w14:paraId="177AFBF5" w14:textId="77777777" w:rsidR="00114806" w:rsidRPr="00114806" w:rsidRDefault="00114806" w:rsidP="00BA49DC">
      <w:pPr>
        <w:ind w:left="426" w:hanging="426"/>
        <w:rPr>
          <w:rFonts w:ascii="Arial" w:hAnsi="Arial" w:cs="Arial"/>
        </w:rPr>
      </w:pPr>
      <w:r w:rsidRPr="00114806">
        <w:rPr>
          <w:rFonts w:ascii="Arial" w:hAnsi="Arial" w:cs="Arial"/>
        </w:rPr>
        <w:t>HV 3602 opens.</w:t>
      </w:r>
    </w:p>
    <w:p w14:paraId="6420AF35" w14:textId="77777777" w:rsidR="00114806" w:rsidRPr="00114806" w:rsidRDefault="00114806" w:rsidP="00BA49DC">
      <w:pPr>
        <w:ind w:left="426" w:hanging="426"/>
        <w:rPr>
          <w:rFonts w:ascii="Arial" w:hAnsi="Arial" w:cs="Arial"/>
        </w:rPr>
      </w:pPr>
      <w:r w:rsidRPr="00114806">
        <w:rPr>
          <w:rFonts w:ascii="Arial" w:hAnsi="Arial" w:cs="Arial"/>
        </w:rPr>
        <w:t>HV 3604 changes position.</w:t>
      </w:r>
    </w:p>
    <w:p w14:paraId="54EE6FDA" w14:textId="77777777" w:rsidR="00114806" w:rsidRPr="00114806" w:rsidRDefault="00114806" w:rsidP="00BA49DC">
      <w:pPr>
        <w:ind w:left="426" w:hanging="426"/>
        <w:rPr>
          <w:rFonts w:ascii="Arial" w:hAnsi="Arial" w:cs="Arial"/>
        </w:rPr>
      </w:pPr>
      <w:r w:rsidRPr="00114806">
        <w:rPr>
          <w:rFonts w:ascii="Arial" w:hAnsi="Arial" w:cs="Arial"/>
        </w:rPr>
        <w:t>HV 3602 closes.</w:t>
      </w:r>
    </w:p>
    <w:p w14:paraId="5A45D1BD" w14:textId="77777777" w:rsidR="00114806" w:rsidRPr="00114806" w:rsidRDefault="00114806" w:rsidP="00BA49DC">
      <w:pPr>
        <w:ind w:left="426" w:hanging="426"/>
        <w:rPr>
          <w:rFonts w:ascii="Arial" w:hAnsi="Arial" w:cs="Arial"/>
        </w:rPr>
      </w:pPr>
    </w:p>
    <w:p w14:paraId="438C2DCE" w14:textId="77777777" w:rsidR="00114806" w:rsidRPr="00BA49DC" w:rsidRDefault="00114806" w:rsidP="00BA49DC">
      <w:pPr>
        <w:ind w:left="426" w:hanging="426"/>
        <w:rPr>
          <w:rFonts w:ascii="Arial" w:hAnsi="Arial" w:cs="Arial"/>
        </w:rPr>
      </w:pPr>
      <w:r w:rsidRPr="00BA49DC">
        <w:rPr>
          <w:rFonts w:ascii="Arial" w:hAnsi="Arial" w:cs="Arial"/>
        </w:rPr>
        <w:t>When HS 3612 (blender loading) is pressed:</w:t>
      </w:r>
    </w:p>
    <w:p w14:paraId="73C6121F" w14:textId="77777777" w:rsidR="00114806" w:rsidRPr="00114806" w:rsidRDefault="00114806" w:rsidP="00BA49DC">
      <w:pPr>
        <w:ind w:left="426" w:hanging="426"/>
        <w:rPr>
          <w:rFonts w:ascii="Arial" w:hAnsi="Arial" w:cs="Arial"/>
        </w:rPr>
      </w:pPr>
    </w:p>
    <w:p w14:paraId="10B22ABF" w14:textId="77777777" w:rsidR="00114806" w:rsidRPr="00114806" w:rsidRDefault="00114806" w:rsidP="00BA49DC">
      <w:pPr>
        <w:ind w:left="426" w:hanging="426"/>
        <w:rPr>
          <w:rFonts w:ascii="Arial" w:hAnsi="Arial" w:cs="Arial"/>
        </w:rPr>
      </w:pPr>
      <w:r w:rsidRPr="00114806">
        <w:rPr>
          <w:rFonts w:ascii="Arial" w:hAnsi="Arial" w:cs="Arial"/>
        </w:rPr>
        <w:t>X601 A/S stops and HV 3619 A/S closes</w:t>
      </w:r>
    </w:p>
    <w:p w14:paraId="1E1EA20D" w14:textId="77777777" w:rsidR="00114806" w:rsidRPr="00114806" w:rsidRDefault="00114806" w:rsidP="00BA49DC">
      <w:pPr>
        <w:ind w:left="426" w:hanging="426"/>
        <w:rPr>
          <w:rFonts w:ascii="Arial" w:hAnsi="Arial" w:cs="Arial"/>
        </w:rPr>
      </w:pPr>
      <w:r w:rsidRPr="00114806">
        <w:rPr>
          <w:rFonts w:ascii="Arial" w:hAnsi="Arial" w:cs="Arial"/>
        </w:rPr>
        <w:t>HV 3603 and HV 3605 position changes.</w:t>
      </w:r>
    </w:p>
    <w:p w14:paraId="183B9D33" w14:textId="77777777" w:rsidR="00114806" w:rsidRPr="00114806" w:rsidRDefault="00114806" w:rsidP="00BA49DC">
      <w:pPr>
        <w:ind w:left="426" w:hanging="426"/>
        <w:rPr>
          <w:rFonts w:ascii="Arial" w:hAnsi="Arial" w:cs="Arial"/>
        </w:rPr>
      </w:pPr>
      <w:r w:rsidRPr="00114806">
        <w:rPr>
          <w:rFonts w:ascii="Arial" w:hAnsi="Arial" w:cs="Arial"/>
        </w:rPr>
        <w:t>HV 3608 opens.</w:t>
      </w:r>
    </w:p>
    <w:p w14:paraId="420A6426" w14:textId="77777777" w:rsidR="00114806" w:rsidRPr="00114806" w:rsidRDefault="00114806" w:rsidP="00BA49DC">
      <w:pPr>
        <w:ind w:left="426" w:hanging="426"/>
        <w:rPr>
          <w:rFonts w:ascii="Arial" w:hAnsi="Arial" w:cs="Arial"/>
        </w:rPr>
      </w:pPr>
      <w:r w:rsidRPr="00114806">
        <w:rPr>
          <w:rFonts w:ascii="Arial" w:hAnsi="Arial" w:cs="Arial"/>
        </w:rPr>
        <w:t>X603 starts starting KV 3602.</w:t>
      </w:r>
    </w:p>
    <w:p w14:paraId="23B0EF9B" w14:textId="77777777" w:rsidR="00114806" w:rsidRPr="00114806" w:rsidRDefault="00114806" w:rsidP="00BA49DC">
      <w:pPr>
        <w:ind w:left="426" w:hanging="426"/>
        <w:rPr>
          <w:rFonts w:ascii="Arial" w:hAnsi="Arial" w:cs="Arial"/>
        </w:rPr>
      </w:pPr>
      <w:r w:rsidRPr="00114806">
        <w:rPr>
          <w:rFonts w:ascii="Arial" w:hAnsi="Arial" w:cs="Arial"/>
        </w:rPr>
        <w:t>X601 A/S starts and HV 3619 A/S opens</w:t>
      </w:r>
    </w:p>
    <w:p w14:paraId="55E4D311" w14:textId="77777777" w:rsidR="00114806" w:rsidRPr="00114806" w:rsidRDefault="00114806" w:rsidP="00BA49DC">
      <w:pPr>
        <w:ind w:left="426" w:hanging="426"/>
        <w:rPr>
          <w:rFonts w:ascii="Arial" w:hAnsi="Arial" w:cs="Arial"/>
        </w:rPr>
      </w:pPr>
    </w:p>
    <w:p w14:paraId="46821123" w14:textId="77777777" w:rsidR="00114806" w:rsidRPr="00BA49DC" w:rsidRDefault="00114806" w:rsidP="00BA49DC">
      <w:pPr>
        <w:ind w:left="426" w:hanging="426"/>
        <w:rPr>
          <w:rFonts w:ascii="Arial" w:hAnsi="Arial" w:cs="Arial"/>
        </w:rPr>
      </w:pPr>
      <w:r w:rsidRPr="00BA49DC">
        <w:rPr>
          <w:rFonts w:ascii="Arial" w:hAnsi="Arial" w:cs="Arial"/>
        </w:rPr>
        <w:t>Meanwhile when HV 3603 and HV 3605 changes position, HV 3602 opens and closes to take care of pressure imbalance.</w:t>
      </w:r>
    </w:p>
    <w:p w14:paraId="06D83D04" w14:textId="77777777" w:rsidR="00114806" w:rsidRPr="00114806" w:rsidRDefault="00114806" w:rsidP="00BA49DC">
      <w:pPr>
        <w:ind w:left="426" w:hanging="426"/>
        <w:rPr>
          <w:rFonts w:ascii="Arial" w:hAnsi="Arial" w:cs="Arial"/>
        </w:rPr>
      </w:pPr>
    </w:p>
    <w:p w14:paraId="30A97901" w14:textId="77777777" w:rsidR="00114806" w:rsidRPr="00BA49DC" w:rsidRDefault="00114806" w:rsidP="00BA49DC">
      <w:pPr>
        <w:ind w:left="426" w:hanging="426"/>
        <w:rPr>
          <w:rFonts w:ascii="Arial" w:hAnsi="Arial" w:cs="Arial"/>
        </w:rPr>
      </w:pPr>
      <w:r w:rsidRPr="00BA49DC">
        <w:rPr>
          <w:rFonts w:ascii="Arial" w:hAnsi="Arial" w:cs="Arial"/>
        </w:rPr>
        <w:t>Blender loading termination command:</w:t>
      </w:r>
    </w:p>
    <w:p w14:paraId="7093D7D4" w14:textId="77777777" w:rsidR="00114806" w:rsidRPr="00114806" w:rsidRDefault="00114806" w:rsidP="00BA49DC">
      <w:pPr>
        <w:ind w:left="426" w:hanging="426"/>
        <w:rPr>
          <w:rFonts w:ascii="Arial" w:hAnsi="Arial" w:cs="Arial"/>
        </w:rPr>
      </w:pPr>
    </w:p>
    <w:p w14:paraId="72CBD041" w14:textId="77777777" w:rsidR="00114806" w:rsidRPr="00114806" w:rsidRDefault="00114806" w:rsidP="00BA49DC">
      <w:pPr>
        <w:ind w:left="426" w:hanging="426"/>
        <w:rPr>
          <w:rFonts w:ascii="Arial" w:hAnsi="Arial" w:cs="Arial"/>
        </w:rPr>
      </w:pPr>
      <w:r w:rsidRPr="00114806">
        <w:rPr>
          <w:rFonts w:ascii="Arial" w:hAnsi="Arial" w:cs="Arial"/>
        </w:rPr>
        <w:t>X601 A/S stops,HV 3619 A/S closes</w:t>
      </w:r>
    </w:p>
    <w:p w14:paraId="100151B7" w14:textId="77777777" w:rsidR="00114806" w:rsidRPr="00114806" w:rsidRDefault="00114806" w:rsidP="00BA49DC">
      <w:pPr>
        <w:ind w:left="426" w:hanging="426"/>
        <w:rPr>
          <w:rFonts w:ascii="Arial" w:hAnsi="Arial" w:cs="Arial"/>
        </w:rPr>
      </w:pPr>
      <w:r w:rsidRPr="00114806">
        <w:rPr>
          <w:rFonts w:ascii="Arial" w:hAnsi="Arial" w:cs="Arial"/>
        </w:rPr>
        <w:t>HV 3608 closes, KV 3602 closes</w:t>
      </w:r>
    </w:p>
    <w:p w14:paraId="1DA895F3" w14:textId="77777777" w:rsidR="00114806" w:rsidRPr="00114806" w:rsidRDefault="00114806" w:rsidP="00BA49DC">
      <w:pPr>
        <w:ind w:left="426" w:hanging="426"/>
        <w:rPr>
          <w:rFonts w:ascii="Arial" w:hAnsi="Arial" w:cs="Arial"/>
        </w:rPr>
      </w:pPr>
      <w:r w:rsidRPr="00114806">
        <w:rPr>
          <w:rFonts w:ascii="Arial" w:hAnsi="Arial" w:cs="Arial"/>
        </w:rPr>
        <w:t>HV 3603 and HV 3605 changes position.</w:t>
      </w:r>
    </w:p>
    <w:p w14:paraId="678D5528" w14:textId="77777777" w:rsidR="00114806" w:rsidRPr="00114806" w:rsidRDefault="00114806" w:rsidP="00BA49DC">
      <w:pPr>
        <w:ind w:left="426" w:hanging="426"/>
        <w:rPr>
          <w:rFonts w:ascii="Arial" w:hAnsi="Arial" w:cs="Arial"/>
        </w:rPr>
      </w:pPr>
      <w:r w:rsidRPr="00114806">
        <w:rPr>
          <w:rFonts w:ascii="Arial" w:hAnsi="Arial" w:cs="Arial"/>
        </w:rPr>
        <w:t>X601 A/S starts,HV 3619 A/S opens</w:t>
      </w:r>
    </w:p>
    <w:p w14:paraId="3408BD1E" w14:textId="77777777" w:rsidR="00114806" w:rsidRPr="00114806" w:rsidRDefault="00114806" w:rsidP="00BA49DC">
      <w:pPr>
        <w:ind w:left="426" w:hanging="426"/>
        <w:rPr>
          <w:rFonts w:ascii="Arial" w:hAnsi="Arial" w:cs="Arial"/>
        </w:rPr>
      </w:pPr>
    </w:p>
    <w:p w14:paraId="4E4BFCB7" w14:textId="77777777" w:rsidR="00114806" w:rsidRPr="00BA49DC" w:rsidRDefault="00114806" w:rsidP="00BA49DC">
      <w:pPr>
        <w:ind w:left="426" w:hanging="426"/>
        <w:rPr>
          <w:rFonts w:ascii="Arial" w:hAnsi="Arial" w:cs="Arial"/>
        </w:rPr>
      </w:pPr>
      <w:r w:rsidRPr="00BA49DC">
        <w:rPr>
          <w:rFonts w:ascii="Arial" w:hAnsi="Arial" w:cs="Arial"/>
        </w:rPr>
        <w:t>Meanwhile HV 3602 goes on opening and closing to take care of pressure imbalances.</w:t>
      </w:r>
    </w:p>
    <w:p w14:paraId="542AE9FF" w14:textId="77777777" w:rsidR="00114806" w:rsidRPr="00114806" w:rsidRDefault="00114806" w:rsidP="00BA49DC">
      <w:pPr>
        <w:ind w:left="426" w:hanging="426"/>
        <w:rPr>
          <w:rFonts w:ascii="Arial" w:hAnsi="Arial" w:cs="Arial"/>
        </w:rPr>
      </w:pPr>
    </w:p>
    <w:p w14:paraId="0D5FBC99" w14:textId="77777777" w:rsidR="00114806" w:rsidRPr="00BA49DC" w:rsidRDefault="00114806" w:rsidP="00BA49DC">
      <w:pPr>
        <w:ind w:left="426" w:hanging="426"/>
        <w:rPr>
          <w:rFonts w:ascii="Arial" w:hAnsi="Arial" w:cs="Arial"/>
        </w:rPr>
      </w:pPr>
      <w:r w:rsidRPr="00BA49DC">
        <w:rPr>
          <w:rFonts w:ascii="Arial" w:hAnsi="Arial" w:cs="Arial"/>
        </w:rPr>
        <w:t>HS 3607 start button:</w:t>
      </w:r>
    </w:p>
    <w:p w14:paraId="2CD2EEB5" w14:textId="77777777" w:rsidR="00114806" w:rsidRPr="00114806" w:rsidRDefault="00114806" w:rsidP="00BA49DC">
      <w:pPr>
        <w:ind w:left="426" w:hanging="426"/>
        <w:rPr>
          <w:rFonts w:ascii="Arial" w:hAnsi="Arial" w:cs="Arial"/>
        </w:rPr>
      </w:pPr>
    </w:p>
    <w:p w14:paraId="331C6747" w14:textId="77777777" w:rsidR="00114806" w:rsidRPr="00114806" w:rsidRDefault="00114806" w:rsidP="00BA49DC">
      <w:pPr>
        <w:ind w:left="426" w:hanging="426"/>
        <w:rPr>
          <w:rFonts w:ascii="Arial" w:hAnsi="Arial" w:cs="Arial"/>
        </w:rPr>
      </w:pPr>
      <w:r w:rsidRPr="00114806">
        <w:rPr>
          <w:rFonts w:ascii="Arial" w:hAnsi="Arial" w:cs="Arial"/>
        </w:rPr>
        <w:t>HV 3620 A/S opens.</w:t>
      </w:r>
    </w:p>
    <w:p w14:paraId="63B2DA3E" w14:textId="77777777" w:rsidR="00114806" w:rsidRPr="00114806" w:rsidRDefault="00114806" w:rsidP="00BA49DC">
      <w:pPr>
        <w:ind w:left="426" w:hanging="426"/>
        <w:rPr>
          <w:rFonts w:ascii="Arial" w:hAnsi="Arial" w:cs="Arial"/>
        </w:rPr>
      </w:pPr>
      <w:r w:rsidRPr="00114806">
        <w:rPr>
          <w:rFonts w:ascii="Arial" w:hAnsi="Arial" w:cs="Arial"/>
        </w:rPr>
        <w:t>X601 A/S starts.</w:t>
      </w:r>
    </w:p>
    <w:p w14:paraId="5F6B795A" w14:textId="77777777" w:rsidR="00114806" w:rsidRPr="00114806" w:rsidRDefault="00114806" w:rsidP="00BA49DC">
      <w:pPr>
        <w:ind w:left="426" w:hanging="426"/>
        <w:rPr>
          <w:rFonts w:ascii="Arial" w:hAnsi="Arial" w:cs="Arial"/>
        </w:rPr>
      </w:pPr>
      <w:r w:rsidRPr="00114806">
        <w:rPr>
          <w:rFonts w:ascii="Arial" w:hAnsi="Arial" w:cs="Arial"/>
        </w:rPr>
        <w:t>HV 3619 A/S opens.</w:t>
      </w:r>
    </w:p>
    <w:p w14:paraId="391B6310" w14:textId="77777777" w:rsidR="00114806" w:rsidRPr="00114806" w:rsidRDefault="00114806" w:rsidP="00BA49DC">
      <w:pPr>
        <w:ind w:left="426" w:hanging="426"/>
        <w:rPr>
          <w:rFonts w:ascii="Arial" w:hAnsi="Arial" w:cs="Arial"/>
        </w:rPr>
      </w:pPr>
    </w:p>
    <w:p w14:paraId="6AB42FD5" w14:textId="7540CE84" w:rsidR="00114806" w:rsidRPr="00BA49DC" w:rsidRDefault="00114806" w:rsidP="00BA49DC">
      <w:pPr>
        <w:ind w:left="426" w:hanging="426"/>
        <w:rPr>
          <w:rFonts w:ascii="Arial" w:hAnsi="Arial" w:cs="Arial"/>
        </w:rPr>
      </w:pPr>
      <w:bookmarkStart w:id="312" w:name="alarmconv"/>
      <w:bookmarkEnd w:id="312"/>
      <w:r w:rsidRPr="00BA49DC">
        <w:rPr>
          <w:rFonts w:ascii="Arial" w:hAnsi="Arial" w:cs="Arial"/>
          <w:u w:val="single"/>
        </w:rPr>
        <w:t>LIST OF ALARMS WITH VALUES</w:t>
      </w:r>
    </w:p>
    <w:p w14:paraId="1D9BE21C" w14:textId="77777777" w:rsidR="00114806" w:rsidRPr="00114806" w:rsidRDefault="00114806" w:rsidP="00BA49DC">
      <w:pPr>
        <w:ind w:left="426" w:hanging="426"/>
        <w:rPr>
          <w:rFonts w:ascii="Arial" w:hAnsi="Arial" w:cs="Arial"/>
        </w:rPr>
      </w:pPr>
    </w:p>
    <w:p w14:paraId="003E1CF3" w14:textId="79041D37" w:rsidR="00114806" w:rsidRPr="00BA49DC" w:rsidRDefault="00114806" w:rsidP="00BA49DC">
      <w:pPr>
        <w:ind w:left="426" w:hanging="426"/>
        <w:rPr>
          <w:rFonts w:ascii="Arial" w:hAnsi="Arial" w:cs="Arial"/>
          <w:u w:val="single"/>
        </w:rPr>
      </w:pPr>
      <w:r w:rsidRPr="00BA49DC">
        <w:rPr>
          <w:rFonts w:ascii="Arial" w:hAnsi="Arial" w:cs="Arial"/>
          <w:u w:val="single"/>
        </w:rPr>
        <w:t>B602</w:t>
      </w:r>
    </w:p>
    <w:p w14:paraId="69E94268" w14:textId="77777777" w:rsidR="00114806" w:rsidRPr="00114806" w:rsidRDefault="00114806" w:rsidP="00BA49DC">
      <w:pPr>
        <w:ind w:left="426" w:hanging="426"/>
        <w:rPr>
          <w:rFonts w:ascii="Arial" w:hAnsi="Arial" w:cs="Arial"/>
        </w:rPr>
      </w:pPr>
    </w:p>
    <w:p w14:paraId="34A58F76" w14:textId="6A45A2C5" w:rsidR="00114806" w:rsidRPr="00BA49DC" w:rsidRDefault="00114806" w:rsidP="00BA49DC">
      <w:pPr>
        <w:ind w:left="426" w:hanging="426"/>
        <w:rPr>
          <w:rFonts w:ascii="Arial" w:hAnsi="Arial" w:cs="Arial"/>
        </w:rPr>
      </w:pPr>
      <w:r w:rsidRPr="00BA49DC">
        <w:rPr>
          <w:rFonts w:ascii="Arial" w:hAnsi="Arial" w:cs="Arial"/>
        </w:rPr>
        <w:t>PSH 3614A</w:t>
      </w:r>
      <w:r w:rsidRPr="00BA49DC">
        <w:rPr>
          <w:rFonts w:ascii="Arial" w:hAnsi="Arial" w:cs="Arial"/>
        </w:rPr>
        <w:tab/>
      </w:r>
      <w:r w:rsidRPr="00BA49DC">
        <w:rPr>
          <w:rFonts w:ascii="Arial" w:hAnsi="Arial" w:cs="Arial"/>
        </w:rPr>
        <w:tab/>
        <w:t>0.75 Kg/cm2g</w:t>
      </w:r>
    </w:p>
    <w:p w14:paraId="4E7D7782" w14:textId="306B7A61" w:rsidR="00114806" w:rsidRPr="00BA49DC" w:rsidRDefault="00114806" w:rsidP="00BA49DC">
      <w:pPr>
        <w:ind w:left="426" w:hanging="426"/>
        <w:rPr>
          <w:rFonts w:ascii="Arial" w:hAnsi="Arial" w:cs="Arial"/>
        </w:rPr>
      </w:pPr>
      <w:r w:rsidRPr="00BA49DC">
        <w:rPr>
          <w:rFonts w:ascii="Arial" w:hAnsi="Arial" w:cs="Arial"/>
        </w:rPr>
        <w:t>PSH 3614S</w:t>
      </w:r>
      <w:r w:rsidRPr="00BA49DC">
        <w:rPr>
          <w:rFonts w:ascii="Arial" w:hAnsi="Arial" w:cs="Arial"/>
        </w:rPr>
        <w:tab/>
      </w:r>
      <w:r w:rsidRPr="00BA49DC">
        <w:rPr>
          <w:rFonts w:ascii="Arial" w:hAnsi="Arial" w:cs="Arial"/>
        </w:rPr>
        <w:tab/>
        <w:t>0.75 Kg/cm2g</w:t>
      </w:r>
    </w:p>
    <w:p w14:paraId="3E5EA7AB" w14:textId="5552713A" w:rsidR="00114806" w:rsidRPr="00BA49DC" w:rsidRDefault="00114806" w:rsidP="00BA49DC">
      <w:pPr>
        <w:ind w:left="426" w:hanging="426"/>
        <w:rPr>
          <w:rFonts w:ascii="Arial" w:hAnsi="Arial" w:cs="Arial"/>
        </w:rPr>
      </w:pPr>
      <w:r w:rsidRPr="00BA49DC">
        <w:rPr>
          <w:rFonts w:ascii="Arial" w:hAnsi="Arial" w:cs="Arial"/>
        </w:rPr>
        <w:t>PSLL 3610</w:t>
      </w:r>
      <w:r w:rsidRPr="00BA49DC">
        <w:rPr>
          <w:rFonts w:ascii="Arial" w:hAnsi="Arial" w:cs="Arial"/>
        </w:rPr>
        <w:tab/>
      </w:r>
      <w:r w:rsidRPr="00BA49DC">
        <w:rPr>
          <w:rFonts w:ascii="Arial" w:hAnsi="Arial" w:cs="Arial"/>
        </w:rPr>
        <w:tab/>
        <w:t>20 MMWC</w:t>
      </w:r>
    </w:p>
    <w:p w14:paraId="5053251C" w14:textId="77777777" w:rsidR="00114806" w:rsidRPr="00114806" w:rsidRDefault="00114806" w:rsidP="00BA49DC">
      <w:pPr>
        <w:ind w:left="426" w:hanging="426"/>
        <w:rPr>
          <w:rFonts w:ascii="Arial" w:hAnsi="Arial" w:cs="Arial"/>
        </w:rPr>
      </w:pPr>
    </w:p>
    <w:p w14:paraId="20C382C8" w14:textId="1AB9A229" w:rsidR="00114806" w:rsidRPr="00BA49DC" w:rsidRDefault="00114806" w:rsidP="00BA49DC">
      <w:pPr>
        <w:ind w:left="426" w:hanging="426"/>
        <w:rPr>
          <w:rFonts w:ascii="Arial" w:hAnsi="Arial" w:cs="Arial"/>
          <w:u w:val="single"/>
        </w:rPr>
      </w:pPr>
      <w:r w:rsidRPr="00BA49DC">
        <w:rPr>
          <w:rFonts w:ascii="Arial" w:hAnsi="Arial" w:cs="Arial"/>
          <w:u w:val="single"/>
        </w:rPr>
        <w:t>SI 601A</w:t>
      </w:r>
    </w:p>
    <w:p w14:paraId="077D03CF" w14:textId="77777777" w:rsidR="00114806" w:rsidRPr="00114806" w:rsidRDefault="00114806" w:rsidP="00BA49DC">
      <w:pPr>
        <w:ind w:left="426" w:hanging="426"/>
        <w:rPr>
          <w:rFonts w:ascii="Arial" w:hAnsi="Arial" w:cs="Arial"/>
        </w:rPr>
      </w:pPr>
    </w:p>
    <w:p w14:paraId="6207C4CF" w14:textId="36041515" w:rsidR="00114806" w:rsidRPr="00BA49DC" w:rsidRDefault="00114806" w:rsidP="00BA49DC">
      <w:pPr>
        <w:ind w:left="426" w:hanging="426"/>
        <w:rPr>
          <w:rFonts w:ascii="Arial" w:hAnsi="Arial" w:cs="Arial"/>
        </w:rPr>
      </w:pPr>
      <w:r w:rsidRPr="00BA49DC">
        <w:rPr>
          <w:rFonts w:ascii="Arial" w:hAnsi="Arial" w:cs="Arial"/>
        </w:rPr>
        <w:t>LALL 3601A</w:t>
      </w:r>
      <w:r w:rsidRPr="00BA49DC">
        <w:rPr>
          <w:rFonts w:ascii="Arial" w:hAnsi="Arial" w:cs="Arial"/>
        </w:rPr>
        <w:tab/>
      </w:r>
      <w:r w:rsidRPr="00BA49DC">
        <w:rPr>
          <w:rFonts w:ascii="Arial" w:hAnsi="Arial" w:cs="Arial"/>
        </w:rPr>
        <w:tab/>
        <w:t>Conical portion</w:t>
      </w:r>
    </w:p>
    <w:p w14:paraId="5F162445" w14:textId="778F1280" w:rsidR="00114806" w:rsidRPr="00BA49DC" w:rsidRDefault="00114806" w:rsidP="00BA49DC">
      <w:pPr>
        <w:ind w:left="426" w:hanging="426"/>
        <w:rPr>
          <w:rFonts w:ascii="Arial" w:hAnsi="Arial" w:cs="Arial"/>
        </w:rPr>
      </w:pPr>
      <w:r w:rsidRPr="00BA49DC">
        <w:rPr>
          <w:rFonts w:ascii="Arial" w:hAnsi="Arial" w:cs="Arial"/>
        </w:rPr>
        <w:t>LAHH 3602 A</w:t>
      </w:r>
      <w:r w:rsidRPr="00BA49DC">
        <w:rPr>
          <w:rFonts w:ascii="Arial" w:hAnsi="Arial" w:cs="Arial"/>
        </w:rPr>
        <w:tab/>
      </w:r>
      <w:r w:rsidRPr="00BA49DC">
        <w:rPr>
          <w:rFonts w:ascii="Arial" w:hAnsi="Arial" w:cs="Arial"/>
        </w:rPr>
        <w:tab/>
        <w:t>85%</w:t>
      </w:r>
    </w:p>
    <w:p w14:paraId="6F7A5A8F" w14:textId="77777777" w:rsidR="00114806" w:rsidRPr="00114806" w:rsidRDefault="00114806" w:rsidP="00BA49DC">
      <w:pPr>
        <w:ind w:left="426" w:hanging="426"/>
        <w:rPr>
          <w:rFonts w:ascii="Arial" w:hAnsi="Arial" w:cs="Arial"/>
        </w:rPr>
      </w:pPr>
    </w:p>
    <w:p w14:paraId="43F10494" w14:textId="4A67B303" w:rsidR="00114806" w:rsidRPr="00BA49DC" w:rsidRDefault="00114806" w:rsidP="00BA49DC">
      <w:pPr>
        <w:ind w:left="426" w:hanging="426"/>
        <w:rPr>
          <w:rFonts w:ascii="Arial" w:hAnsi="Arial" w:cs="Arial"/>
        </w:rPr>
      </w:pPr>
      <w:r w:rsidRPr="00BA49DC">
        <w:rPr>
          <w:rFonts w:ascii="Arial" w:hAnsi="Arial" w:cs="Arial"/>
        </w:rPr>
        <w:t>Additional five point level alarms are there at 0%, 20%, 40%, 60% and 80%.</w:t>
      </w:r>
    </w:p>
    <w:p w14:paraId="10497983" w14:textId="77777777" w:rsidR="00114806" w:rsidRPr="00114806" w:rsidRDefault="00114806" w:rsidP="00BA49DC">
      <w:pPr>
        <w:ind w:left="426" w:hanging="426"/>
        <w:rPr>
          <w:rFonts w:ascii="Arial" w:hAnsi="Arial" w:cs="Arial"/>
        </w:rPr>
      </w:pPr>
    </w:p>
    <w:p w14:paraId="6DC73E99" w14:textId="5305CED6" w:rsidR="00114806" w:rsidRPr="00BA49DC" w:rsidRDefault="00114806" w:rsidP="00BA49DC">
      <w:pPr>
        <w:ind w:left="426" w:hanging="426"/>
        <w:rPr>
          <w:rFonts w:ascii="Arial" w:hAnsi="Arial" w:cs="Arial"/>
          <w:u w:val="single"/>
        </w:rPr>
      </w:pPr>
      <w:r w:rsidRPr="00BA49DC">
        <w:rPr>
          <w:rFonts w:ascii="Arial" w:hAnsi="Arial" w:cs="Arial"/>
          <w:u w:val="single"/>
        </w:rPr>
        <w:t>SI 601B</w:t>
      </w:r>
    </w:p>
    <w:p w14:paraId="0FB973A3" w14:textId="77777777" w:rsidR="00114806" w:rsidRPr="00114806" w:rsidRDefault="00114806" w:rsidP="00BA49DC">
      <w:pPr>
        <w:ind w:left="426" w:hanging="426"/>
        <w:rPr>
          <w:rFonts w:ascii="Arial" w:hAnsi="Arial" w:cs="Arial"/>
        </w:rPr>
      </w:pPr>
    </w:p>
    <w:p w14:paraId="5895F806" w14:textId="57926B5B" w:rsidR="00114806" w:rsidRPr="00BA49DC" w:rsidRDefault="00114806" w:rsidP="00BA49DC">
      <w:pPr>
        <w:ind w:left="426" w:hanging="426"/>
        <w:rPr>
          <w:rFonts w:ascii="Arial" w:hAnsi="Arial" w:cs="Arial"/>
        </w:rPr>
      </w:pPr>
      <w:r w:rsidRPr="00BA49DC">
        <w:rPr>
          <w:rFonts w:ascii="Arial" w:hAnsi="Arial" w:cs="Arial"/>
        </w:rPr>
        <w:t>LALL 3601B</w:t>
      </w:r>
      <w:r w:rsidRPr="00BA49DC">
        <w:rPr>
          <w:rFonts w:ascii="Arial" w:hAnsi="Arial" w:cs="Arial"/>
        </w:rPr>
        <w:tab/>
      </w:r>
      <w:r w:rsidRPr="00BA49DC">
        <w:rPr>
          <w:rFonts w:ascii="Arial" w:hAnsi="Arial" w:cs="Arial"/>
        </w:rPr>
        <w:tab/>
        <w:t>Conical portion</w:t>
      </w:r>
    </w:p>
    <w:p w14:paraId="0C58E6C8" w14:textId="07F855CA" w:rsidR="00114806" w:rsidRPr="00BA49DC" w:rsidRDefault="00114806" w:rsidP="00BA49DC">
      <w:pPr>
        <w:ind w:left="426" w:hanging="426"/>
        <w:rPr>
          <w:rFonts w:ascii="Arial" w:hAnsi="Arial" w:cs="Arial"/>
        </w:rPr>
      </w:pPr>
      <w:r w:rsidRPr="00BA49DC">
        <w:rPr>
          <w:rFonts w:ascii="Arial" w:hAnsi="Arial" w:cs="Arial"/>
        </w:rPr>
        <w:t>LAHH 3602B</w:t>
      </w:r>
      <w:r w:rsidRPr="00BA49DC">
        <w:rPr>
          <w:rFonts w:ascii="Arial" w:hAnsi="Arial" w:cs="Arial"/>
        </w:rPr>
        <w:tab/>
      </w:r>
      <w:r w:rsidRPr="00BA49DC">
        <w:rPr>
          <w:rFonts w:ascii="Arial" w:hAnsi="Arial" w:cs="Arial"/>
        </w:rPr>
        <w:tab/>
        <w:t>85%</w:t>
      </w:r>
    </w:p>
    <w:p w14:paraId="499A5003" w14:textId="77777777" w:rsidR="00114806" w:rsidRPr="00114806" w:rsidRDefault="00114806" w:rsidP="00BA49DC">
      <w:pPr>
        <w:ind w:left="426" w:hanging="426"/>
        <w:rPr>
          <w:rFonts w:ascii="Arial" w:hAnsi="Arial" w:cs="Arial"/>
        </w:rPr>
      </w:pPr>
    </w:p>
    <w:p w14:paraId="3FFC5643" w14:textId="22F0FE8C" w:rsidR="00114806" w:rsidRPr="00BA49DC" w:rsidRDefault="00114806" w:rsidP="00BA49DC">
      <w:pPr>
        <w:ind w:left="426" w:hanging="426"/>
        <w:rPr>
          <w:rFonts w:ascii="Arial" w:hAnsi="Arial" w:cs="Arial"/>
        </w:rPr>
      </w:pPr>
      <w:r w:rsidRPr="00BA49DC">
        <w:rPr>
          <w:rFonts w:ascii="Arial" w:hAnsi="Arial" w:cs="Arial"/>
        </w:rPr>
        <w:t>Additional five point level alarm are there at 0%, 20%, 40%, 60% and 80%.</w:t>
      </w:r>
    </w:p>
    <w:p w14:paraId="4E8613A4" w14:textId="77777777" w:rsidR="00114806" w:rsidRPr="00114806" w:rsidRDefault="00114806" w:rsidP="00BA49DC">
      <w:pPr>
        <w:ind w:left="426" w:hanging="426"/>
        <w:rPr>
          <w:rFonts w:ascii="Arial" w:hAnsi="Arial" w:cs="Arial"/>
        </w:rPr>
      </w:pPr>
    </w:p>
    <w:p w14:paraId="08AC697A" w14:textId="77777777" w:rsidR="00114806" w:rsidRPr="00114806" w:rsidRDefault="00114806" w:rsidP="00BA49DC">
      <w:pPr>
        <w:ind w:left="426" w:hanging="426"/>
        <w:rPr>
          <w:rFonts w:ascii="Arial" w:hAnsi="Arial" w:cs="Arial"/>
        </w:rPr>
      </w:pPr>
    </w:p>
    <w:p w14:paraId="59571A33" w14:textId="77777777" w:rsidR="00114806" w:rsidRPr="00114806" w:rsidRDefault="00114806" w:rsidP="00BA49DC">
      <w:pPr>
        <w:ind w:left="426" w:hanging="426"/>
        <w:rPr>
          <w:rFonts w:ascii="Arial" w:hAnsi="Arial" w:cs="Arial"/>
        </w:rPr>
      </w:pPr>
    </w:p>
    <w:p w14:paraId="7D950F29"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53472" behindDoc="0" locked="0" layoutInCell="1" allowOverlap="1" wp14:anchorId="2D4F469F" wp14:editId="55550413">
                <wp:simplePos x="0" y="0"/>
                <wp:positionH relativeFrom="column">
                  <wp:posOffset>3105150</wp:posOffset>
                </wp:positionH>
                <wp:positionV relativeFrom="paragraph">
                  <wp:posOffset>22860</wp:posOffset>
                </wp:positionV>
                <wp:extent cx="1200150" cy="914400"/>
                <wp:effectExtent l="38100" t="14605" r="38100" b="13970"/>
                <wp:wrapNone/>
                <wp:docPr id="1060" name="Group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1061" name="AutoShape 930"/>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1062" name="Text Box 931"/>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52225A56"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0AF08198" w14:textId="77777777" w:rsidR="006B0921" w:rsidRDefault="006B0921" w:rsidP="00114806">
                              <w:pPr>
                                <w:jc w:val="center"/>
                                <w:rPr>
                                  <w:rStyle w:val="Hyperlink"/>
                                  <w:b/>
                                  <w:bCs/>
                                  <w:sz w:val="16"/>
                                </w:rPr>
                              </w:pPr>
                              <w:r>
                                <w:rPr>
                                  <w:rStyle w:val="Hyperlink"/>
                                  <w:b/>
                                  <w:bCs/>
                                  <w:sz w:val="16"/>
                                </w:rPr>
                                <w:t>TO</w:t>
                              </w:r>
                            </w:p>
                            <w:p w14:paraId="47A84A5B"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4F469F" id="Group 1060" o:spid="_x0000_s1047" style="position:absolute;left:0;text-align:left;margin-left:244.5pt;margin-top:1.8pt;width:94.5pt;height:1in;z-index:251753472"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">
                <v:shape id="AutoShape 930" o:spid="_x0000_s1048"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" fillcolor="aqua" strokecolor="aqua"/>
                <v:shape id="Text Box 931" o:spid="_x0000_s1049"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" fillcolor="aqua" strokecolor="aqua">
                  <v:textbox>
                    <w:txbxContent>
                      <w:p w14:paraId="52225A56"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0AF08198" w14:textId="77777777" w:rsidR="006B0921" w:rsidRDefault="006B0921" w:rsidP="00114806">
                        <w:pPr>
                          <w:jc w:val="center"/>
                          <w:rPr>
                            <w:rStyle w:val="Hyperlink"/>
                            <w:b/>
                            <w:bCs/>
                            <w:sz w:val="16"/>
                          </w:rPr>
                        </w:pPr>
                        <w:r>
                          <w:rPr>
                            <w:rStyle w:val="Hyperlink"/>
                            <w:b/>
                            <w:bCs/>
                            <w:sz w:val="16"/>
                          </w:rPr>
                          <w:t>TO</w:t>
                        </w:r>
                      </w:p>
                      <w:p w14:paraId="47A84A5B"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5A7382AB" w14:textId="77777777" w:rsidR="00114806" w:rsidRPr="00114806" w:rsidRDefault="00114806" w:rsidP="00BA49DC">
      <w:pPr>
        <w:ind w:left="426" w:hanging="426"/>
        <w:rPr>
          <w:rFonts w:ascii="Arial" w:hAnsi="Arial" w:cs="Arial"/>
        </w:rPr>
      </w:pPr>
    </w:p>
    <w:p w14:paraId="1C68ADD2" w14:textId="77777777" w:rsidR="00114806" w:rsidRPr="00114806" w:rsidRDefault="00114806" w:rsidP="00BA49DC">
      <w:pPr>
        <w:ind w:left="426" w:hanging="426"/>
        <w:rPr>
          <w:rFonts w:ascii="Arial" w:hAnsi="Arial" w:cs="Arial"/>
        </w:rPr>
      </w:pPr>
    </w:p>
    <w:p w14:paraId="76E100A4" w14:textId="77777777" w:rsidR="00114806" w:rsidRPr="00114806" w:rsidRDefault="00114806" w:rsidP="00BA49DC">
      <w:pPr>
        <w:ind w:left="426" w:hanging="426"/>
        <w:rPr>
          <w:rFonts w:ascii="Arial" w:hAnsi="Arial" w:cs="Arial"/>
        </w:rPr>
      </w:pPr>
    </w:p>
    <w:p w14:paraId="30E28BFD" w14:textId="77777777" w:rsidR="00114806" w:rsidRPr="00114806" w:rsidRDefault="00114806" w:rsidP="00BA49DC">
      <w:pPr>
        <w:ind w:left="426" w:hanging="426"/>
        <w:rPr>
          <w:rFonts w:ascii="Arial" w:hAnsi="Arial" w:cs="Arial"/>
        </w:rPr>
      </w:pPr>
    </w:p>
    <w:p w14:paraId="7E213ED9" w14:textId="77777777" w:rsidR="00114806" w:rsidRPr="00114806" w:rsidRDefault="00114806" w:rsidP="00BA49DC">
      <w:pPr>
        <w:ind w:left="426" w:hanging="426"/>
        <w:rPr>
          <w:rFonts w:ascii="Arial" w:hAnsi="Arial" w:cs="Arial"/>
        </w:rPr>
      </w:pPr>
    </w:p>
    <w:p w14:paraId="5C751825" w14:textId="77777777" w:rsidR="00114806" w:rsidRPr="00114806" w:rsidRDefault="00114806" w:rsidP="00BA49DC">
      <w:pPr>
        <w:ind w:left="426" w:hanging="426"/>
        <w:rPr>
          <w:rFonts w:ascii="Arial" w:hAnsi="Arial" w:cs="Arial"/>
        </w:rPr>
      </w:pPr>
    </w:p>
    <w:p w14:paraId="132C3376" w14:textId="77777777" w:rsidR="00114806" w:rsidRPr="00114806" w:rsidRDefault="00114806" w:rsidP="00BA49DC">
      <w:pPr>
        <w:ind w:left="426" w:hanging="426"/>
        <w:rPr>
          <w:rFonts w:ascii="Arial" w:hAnsi="Arial" w:cs="Arial"/>
        </w:rPr>
      </w:pPr>
    </w:p>
    <w:p w14:paraId="21BEFE8D" w14:textId="77777777" w:rsidR="00114806" w:rsidRPr="00114806" w:rsidRDefault="00114806" w:rsidP="00BA49DC">
      <w:pPr>
        <w:ind w:left="426" w:hanging="426"/>
        <w:rPr>
          <w:rFonts w:ascii="Arial" w:hAnsi="Arial" w:cs="Arial"/>
        </w:rPr>
      </w:pPr>
    </w:p>
    <w:p w14:paraId="3738220B" w14:textId="77777777" w:rsidR="00114806" w:rsidRPr="00114806" w:rsidRDefault="00114806" w:rsidP="00BA49DC">
      <w:pPr>
        <w:ind w:left="426" w:hanging="426"/>
        <w:rPr>
          <w:rFonts w:ascii="Arial" w:hAnsi="Arial" w:cs="Arial"/>
        </w:rPr>
      </w:pPr>
    </w:p>
    <w:p w14:paraId="7F7ECA06" w14:textId="77777777" w:rsidR="00114806" w:rsidRPr="00114806" w:rsidRDefault="00114806" w:rsidP="00BA49DC">
      <w:pPr>
        <w:ind w:left="426" w:hanging="426"/>
        <w:rPr>
          <w:rFonts w:ascii="Arial" w:hAnsi="Arial" w:cs="Arial"/>
        </w:rPr>
      </w:pPr>
    </w:p>
    <w:p w14:paraId="3E1933B4" w14:textId="77777777" w:rsidR="00114806" w:rsidRPr="00114806" w:rsidRDefault="00114806" w:rsidP="00BA49DC">
      <w:pPr>
        <w:ind w:left="426" w:hanging="426"/>
        <w:rPr>
          <w:rFonts w:ascii="Arial" w:hAnsi="Arial" w:cs="Arial"/>
        </w:rPr>
      </w:pPr>
    </w:p>
    <w:p w14:paraId="67E14D0A" w14:textId="77777777" w:rsidR="00114806" w:rsidRPr="00114806" w:rsidRDefault="00114806" w:rsidP="00BA49DC">
      <w:pPr>
        <w:ind w:left="426" w:hanging="426"/>
        <w:rPr>
          <w:rFonts w:ascii="Arial" w:hAnsi="Arial" w:cs="Arial"/>
        </w:rPr>
      </w:pPr>
    </w:p>
    <w:p w14:paraId="495571DE" w14:textId="77777777" w:rsidR="00114806" w:rsidRPr="00114806" w:rsidRDefault="00114806" w:rsidP="00BA49DC">
      <w:pPr>
        <w:ind w:left="426" w:hanging="426"/>
        <w:rPr>
          <w:rFonts w:ascii="Arial" w:hAnsi="Arial" w:cs="Arial"/>
        </w:rPr>
      </w:pPr>
    </w:p>
    <w:p w14:paraId="6DFE2770" w14:textId="77777777" w:rsidR="00114806" w:rsidRPr="00114806" w:rsidRDefault="00114806" w:rsidP="00BA49DC">
      <w:pPr>
        <w:ind w:left="426" w:hanging="426"/>
        <w:rPr>
          <w:rFonts w:ascii="Arial" w:hAnsi="Arial" w:cs="Arial"/>
        </w:rPr>
      </w:pPr>
    </w:p>
    <w:p w14:paraId="4A3BF311" w14:textId="77777777" w:rsidR="00114806" w:rsidRPr="00114806" w:rsidRDefault="00114806" w:rsidP="00BA49DC">
      <w:pPr>
        <w:ind w:left="426" w:hanging="426"/>
        <w:rPr>
          <w:rFonts w:ascii="Arial" w:hAnsi="Arial" w:cs="Arial"/>
        </w:rPr>
      </w:pPr>
    </w:p>
    <w:p w14:paraId="78E8A4EB" w14:textId="77777777" w:rsidR="00114806" w:rsidRPr="00114806" w:rsidRDefault="00114806" w:rsidP="00BA49DC">
      <w:pPr>
        <w:ind w:left="426" w:hanging="426"/>
        <w:rPr>
          <w:rFonts w:ascii="Arial" w:hAnsi="Arial" w:cs="Arial"/>
        </w:rPr>
      </w:pPr>
    </w:p>
    <w:p w14:paraId="100BD218" w14:textId="77777777" w:rsidR="00114806" w:rsidRPr="00114806" w:rsidRDefault="00114806" w:rsidP="00BA49DC">
      <w:pPr>
        <w:ind w:left="426" w:hanging="426"/>
        <w:rPr>
          <w:rFonts w:ascii="Arial" w:hAnsi="Arial" w:cs="Arial"/>
        </w:rPr>
      </w:pPr>
    </w:p>
    <w:p w14:paraId="3087ACF9" w14:textId="77777777" w:rsidR="00114806" w:rsidRPr="00114806" w:rsidRDefault="00114806" w:rsidP="00BA49DC">
      <w:pPr>
        <w:ind w:left="426" w:hanging="426"/>
        <w:rPr>
          <w:rFonts w:ascii="Arial" w:hAnsi="Arial" w:cs="Arial"/>
        </w:rPr>
      </w:pPr>
    </w:p>
    <w:p w14:paraId="6003A685" w14:textId="77777777" w:rsidR="00114806" w:rsidRPr="00114806" w:rsidRDefault="00114806" w:rsidP="00BA49DC">
      <w:pPr>
        <w:ind w:left="426" w:hanging="426"/>
        <w:rPr>
          <w:rFonts w:ascii="Arial" w:hAnsi="Arial" w:cs="Arial"/>
        </w:rPr>
      </w:pPr>
    </w:p>
    <w:p w14:paraId="071822E6" w14:textId="77777777" w:rsidR="00114806" w:rsidRPr="00114806" w:rsidRDefault="00114806" w:rsidP="00BA49DC">
      <w:pPr>
        <w:ind w:left="426" w:hanging="426"/>
        <w:rPr>
          <w:rFonts w:ascii="Arial" w:hAnsi="Arial" w:cs="Arial"/>
        </w:rPr>
      </w:pPr>
    </w:p>
    <w:p w14:paraId="43FF7838" w14:textId="6DE74C58" w:rsidR="00114806" w:rsidRPr="00114806" w:rsidRDefault="00114806" w:rsidP="00C023BD">
      <w:pPr>
        <w:pStyle w:val="Heading1"/>
        <w:numPr>
          <w:ilvl w:val="1"/>
          <w:numId w:val="2"/>
        </w:numPr>
        <w:jc w:val="left"/>
        <w:rPr>
          <w:rFonts w:ascii="Arial" w:hAnsi="Arial" w:cs="Arial"/>
        </w:rPr>
      </w:pPr>
      <w:bookmarkStart w:id="313" w:name="extrdrprocess"/>
      <w:bookmarkStart w:id="314" w:name="EXTDR"/>
      <w:bookmarkStart w:id="315" w:name="_Toc94797331"/>
      <w:bookmarkEnd w:id="313"/>
      <w:bookmarkEnd w:id="314"/>
      <w:r w:rsidRPr="00114806">
        <w:rPr>
          <w:rFonts w:ascii="Arial" w:hAnsi="Arial" w:cs="Arial"/>
        </w:rPr>
        <w:t>ADDITIVE METERING AND EXTRUSION</w:t>
      </w:r>
      <w:bookmarkEnd w:id="315"/>
    </w:p>
    <w:p w14:paraId="3AB3CBB2" w14:textId="77777777" w:rsidR="00114806" w:rsidRPr="00114806" w:rsidRDefault="00114806" w:rsidP="00BA49DC">
      <w:pPr>
        <w:ind w:left="426" w:hanging="426"/>
        <w:rPr>
          <w:rFonts w:ascii="Arial" w:hAnsi="Arial" w:cs="Arial"/>
        </w:rPr>
      </w:pPr>
    </w:p>
    <w:p w14:paraId="1E9A2CDB" w14:textId="1FBFF848" w:rsidR="00114806" w:rsidRPr="00BA49DC" w:rsidRDefault="00114806" w:rsidP="00BA49DC">
      <w:pPr>
        <w:ind w:left="426" w:hanging="426"/>
        <w:rPr>
          <w:rFonts w:ascii="Arial" w:hAnsi="Arial" w:cs="Arial"/>
        </w:rPr>
      </w:pPr>
      <w:r w:rsidRPr="00BA49DC">
        <w:rPr>
          <w:rFonts w:ascii="Arial" w:hAnsi="Arial" w:cs="Arial"/>
          <w:u w:val="single"/>
        </w:rPr>
        <w:t>ADDITIVE METERING DESCRIPTION</w:t>
      </w:r>
      <w:r w:rsidRPr="00BA49DC">
        <w:rPr>
          <w:rFonts w:ascii="Arial" w:hAnsi="Arial" w:cs="Arial"/>
        </w:rPr>
        <w:t>:</w:t>
      </w:r>
    </w:p>
    <w:p w14:paraId="1BB78216" w14:textId="77777777" w:rsidR="00114806" w:rsidRPr="00114806" w:rsidRDefault="00114806" w:rsidP="00BA49DC">
      <w:pPr>
        <w:ind w:left="426" w:hanging="426"/>
        <w:rPr>
          <w:rFonts w:ascii="Arial" w:hAnsi="Arial" w:cs="Arial"/>
        </w:rPr>
      </w:pPr>
    </w:p>
    <w:p w14:paraId="6A064621" w14:textId="77777777" w:rsidR="00114806" w:rsidRPr="00BA49DC" w:rsidRDefault="00114806" w:rsidP="00BA49DC">
      <w:pPr>
        <w:ind w:left="426" w:hanging="426"/>
        <w:rPr>
          <w:rFonts w:ascii="Arial" w:hAnsi="Arial" w:cs="Arial"/>
        </w:rPr>
      </w:pPr>
      <w:r w:rsidRPr="00BA49DC">
        <w:rPr>
          <w:rFonts w:ascii="Arial" w:hAnsi="Arial" w:cs="Arial"/>
        </w:rPr>
        <w:t>The powder is continuously discharged from silo bottom to the weighted hopper of metering unit PK 601.  The powder flow rate by weight is kept constant acting automatically on the number of revolutions of extractor feeding the polymer to the continuous mixer WM 602.</w:t>
      </w:r>
    </w:p>
    <w:p w14:paraId="0DBD4C6A" w14:textId="77777777" w:rsidR="00114806" w:rsidRPr="00114806" w:rsidRDefault="00114806" w:rsidP="00BA49DC">
      <w:pPr>
        <w:ind w:left="426" w:hanging="426"/>
        <w:rPr>
          <w:rFonts w:ascii="Arial" w:hAnsi="Arial" w:cs="Arial"/>
        </w:rPr>
      </w:pPr>
    </w:p>
    <w:p w14:paraId="32292B9E" w14:textId="77777777" w:rsidR="00114806" w:rsidRPr="00BA49DC" w:rsidRDefault="00114806" w:rsidP="00BA49DC">
      <w:pPr>
        <w:ind w:left="426" w:hanging="426"/>
        <w:rPr>
          <w:rFonts w:ascii="Arial" w:hAnsi="Arial" w:cs="Arial"/>
        </w:rPr>
      </w:pPr>
      <w:r w:rsidRPr="00BA49DC">
        <w:rPr>
          <w:rFonts w:ascii="Arial" w:hAnsi="Arial" w:cs="Arial"/>
        </w:rPr>
        <w:t>A portion of powder is periodically diverted to cyclone WC 601, to prepare in the downstream chain the additive polymer mixture.</w:t>
      </w:r>
    </w:p>
    <w:p w14:paraId="707B0D35" w14:textId="77777777" w:rsidR="00114806" w:rsidRPr="00114806" w:rsidRDefault="00114806" w:rsidP="00BA49DC">
      <w:pPr>
        <w:ind w:left="426" w:hanging="426"/>
        <w:rPr>
          <w:rFonts w:ascii="Arial" w:hAnsi="Arial" w:cs="Arial"/>
        </w:rPr>
      </w:pPr>
    </w:p>
    <w:p w14:paraId="3BB6AF07" w14:textId="77777777" w:rsidR="00114806" w:rsidRPr="00BA49DC" w:rsidRDefault="00114806" w:rsidP="00BA49DC">
      <w:pPr>
        <w:ind w:left="426" w:hanging="426"/>
        <w:rPr>
          <w:rFonts w:ascii="Arial" w:hAnsi="Arial" w:cs="Arial"/>
        </w:rPr>
      </w:pPr>
      <w:r w:rsidRPr="00BA49DC">
        <w:rPr>
          <w:rFonts w:ascii="Arial" w:hAnsi="Arial" w:cs="Arial"/>
        </w:rPr>
        <w:lastRenderedPageBreak/>
        <w:t>The separated nitrogen is recycled through diverter valves HV 3604 and HV 3605 to storage silos and then, after filteration in F601 A/B, to fan B 601A/S.</w:t>
      </w:r>
    </w:p>
    <w:p w14:paraId="6A657449" w14:textId="77777777" w:rsidR="00114806" w:rsidRPr="00114806" w:rsidRDefault="00114806" w:rsidP="00BA49DC">
      <w:pPr>
        <w:ind w:left="426" w:hanging="426"/>
        <w:rPr>
          <w:rFonts w:ascii="Arial" w:hAnsi="Arial" w:cs="Arial"/>
        </w:rPr>
      </w:pPr>
    </w:p>
    <w:p w14:paraId="512AFF11" w14:textId="77777777" w:rsidR="00114806" w:rsidRPr="00BA49DC" w:rsidRDefault="00114806" w:rsidP="00BA49DC">
      <w:pPr>
        <w:ind w:left="426" w:hanging="426"/>
        <w:rPr>
          <w:rFonts w:ascii="Arial" w:hAnsi="Arial" w:cs="Arial"/>
        </w:rPr>
      </w:pPr>
      <w:r w:rsidRPr="00BA49DC">
        <w:rPr>
          <w:rFonts w:ascii="Arial" w:hAnsi="Arial" w:cs="Arial"/>
        </w:rPr>
        <w:t>The powder is fed to mixer WM 601 by slide valve HV 3608 and rotary feeder X 603.  The quantity is controlled by the balance WT 3602 which interrupts the feed when the required quantity is achieved and controls the closing of slide valve and the stopping of rotary feeder.</w:t>
      </w:r>
    </w:p>
    <w:p w14:paraId="79881440" w14:textId="77777777" w:rsidR="00114806" w:rsidRPr="00114806" w:rsidRDefault="00114806" w:rsidP="00BA49DC">
      <w:pPr>
        <w:ind w:left="426" w:hanging="426"/>
        <w:rPr>
          <w:rFonts w:ascii="Arial" w:hAnsi="Arial" w:cs="Arial"/>
        </w:rPr>
      </w:pPr>
    </w:p>
    <w:p w14:paraId="747DDCB9" w14:textId="77777777" w:rsidR="00114806" w:rsidRPr="00BA49DC" w:rsidRDefault="00114806" w:rsidP="00BA49DC">
      <w:pPr>
        <w:ind w:left="426" w:hanging="426"/>
        <w:rPr>
          <w:rFonts w:ascii="Arial" w:hAnsi="Arial" w:cs="Arial"/>
        </w:rPr>
      </w:pPr>
      <w:r w:rsidRPr="00BA49DC">
        <w:rPr>
          <w:rFonts w:ascii="Arial" w:hAnsi="Arial" w:cs="Arial"/>
        </w:rPr>
        <w:t>The solid additives in bags are fed to mixer WM 601, entire number of bags is loaded and weighing of the missing fraction of bag is made with platform scale WW 602.</w:t>
      </w:r>
    </w:p>
    <w:p w14:paraId="1B89A09E" w14:textId="77777777" w:rsidR="00114806" w:rsidRPr="00114806" w:rsidRDefault="00114806" w:rsidP="00BA49DC">
      <w:pPr>
        <w:ind w:left="426" w:hanging="426"/>
        <w:rPr>
          <w:rFonts w:ascii="Arial" w:hAnsi="Arial" w:cs="Arial"/>
        </w:rPr>
      </w:pPr>
    </w:p>
    <w:p w14:paraId="09E3872C"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The mixing with PP powder has the purpose to dilute the quantity of additives to guarantee uniformity and flowability of mixtures necessary to obtain very accurate proportions.</w:t>
      </w:r>
    </w:p>
    <w:p w14:paraId="78C5582E" w14:textId="77777777" w:rsidR="00114806" w:rsidRPr="00114806" w:rsidRDefault="00114806" w:rsidP="00BA49DC">
      <w:pPr>
        <w:ind w:left="426" w:hanging="426"/>
        <w:rPr>
          <w:rFonts w:ascii="Arial" w:hAnsi="Arial" w:cs="Arial"/>
        </w:rPr>
      </w:pPr>
    </w:p>
    <w:p w14:paraId="45D4DB91" w14:textId="77777777" w:rsidR="00114806" w:rsidRPr="00BA49DC" w:rsidRDefault="00114806" w:rsidP="00BA49DC">
      <w:pPr>
        <w:ind w:left="426" w:hanging="426"/>
        <w:rPr>
          <w:rFonts w:ascii="Arial" w:hAnsi="Arial" w:cs="Arial"/>
        </w:rPr>
      </w:pPr>
      <w:r w:rsidRPr="00BA49DC">
        <w:rPr>
          <w:rFonts w:ascii="Arial" w:hAnsi="Arial" w:cs="Arial"/>
        </w:rPr>
        <w:t>The mixer runs in discontinuous by charging the ingredients in the established ratios.  It is fitted with chilled water cooling jacket to cool the polymer powder which is hot from the pneumatic haulage and to keep some low melting additives under solid state.</w:t>
      </w:r>
    </w:p>
    <w:p w14:paraId="11F81116" w14:textId="77777777" w:rsidR="00114806" w:rsidRPr="00114806" w:rsidRDefault="00114806" w:rsidP="00BA49DC">
      <w:pPr>
        <w:ind w:left="426" w:hanging="426"/>
        <w:rPr>
          <w:rFonts w:ascii="Arial" w:hAnsi="Arial" w:cs="Arial"/>
        </w:rPr>
      </w:pPr>
    </w:p>
    <w:p w14:paraId="74B43070" w14:textId="77777777" w:rsidR="00114806" w:rsidRPr="00BA49DC" w:rsidRDefault="00114806" w:rsidP="00BA49DC">
      <w:pPr>
        <w:ind w:left="426" w:hanging="426"/>
        <w:rPr>
          <w:rFonts w:ascii="Arial" w:hAnsi="Arial" w:cs="Arial"/>
        </w:rPr>
      </w:pPr>
      <w:r w:rsidRPr="00BA49DC">
        <w:rPr>
          <w:rFonts w:ascii="Arial" w:hAnsi="Arial" w:cs="Arial"/>
        </w:rPr>
        <w:t>After completion of homogenization, the polymer additives mixture is fed by gravity and by subsequent quantities discharged to the intermediate hopper T 603 provided with agitator and the hopper in its turn will fed the gravimetric proportioning system PK 602 working by weight difference.</w:t>
      </w:r>
    </w:p>
    <w:p w14:paraId="3FB32269" w14:textId="77777777" w:rsidR="00114806" w:rsidRPr="00114806" w:rsidRDefault="00114806" w:rsidP="00BA49DC">
      <w:pPr>
        <w:ind w:left="426" w:hanging="426"/>
        <w:rPr>
          <w:rFonts w:ascii="Arial" w:hAnsi="Arial" w:cs="Arial"/>
        </w:rPr>
      </w:pPr>
    </w:p>
    <w:p w14:paraId="563BFB5F" w14:textId="77777777" w:rsidR="00114806" w:rsidRPr="00BA49DC" w:rsidRDefault="00114806" w:rsidP="00BA49DC">
      <w:pPr>
        <w:ind w:left="426" w:hanging="426"/>
        <w:rPr>
          <w:rFonts w:ascii="Arial" w:hAnsi="Arial" w:cs="Arial"/>
        </w:rPr>
      </w:pPr>
      <w:r w:rsidRPr="00BA49DC">
        <w:rPr>
          <w:rFonts w:ascii="Arial" w:hAnsi="Arial" w:cs="Arial"/>
        </w:rPr>
        <w:t>Opening and closing of HV 3610 slide valve placed between hopper and proportioning systems is carried out by WSL and WSH 3603.</w:t>
      </w:r>
    </w:p>
    <w:p w14:paraId="5627548F" w14:textId="77777777" w:rsidR="00114806" w:rsidRPr="00114806" w:rsidRDefault="00114806" w:rsidP="00BA49DC">
      <w:pPr>
        <w:ind w:left="426" w:hanging="426"/>
        <w:rPr>
          <w:rFonts w:ascii="Arial" w:hAnsi="Arial" w:cs="Arial"/>
        </w:rPr>
      </w:pPr>
    </w:p>
    <w:p w14:paraId="3DE3E51D" w14:textId="77777777" w:rsidR="00114806" w:rsidRPr="00BA49DC" w:rsidRDefault="00114806" w:rsidP="00BA49DC">
      <w:pPr>
        <w:ind w:left="426" w:hanging="426"/>
        <w:rPr>
          <w:rFonts w:ascii="Arial" w:hAnsi="Arial" w:cs="Arial"/>
        </w:rPr>
      </w:pPr>
      <w:r w:rsidRPr="00BA49DC">
        <w:rPr>
          <w:rFonts w:ascii="Arial" w:hAnsi="Arial" w:cs="Arial"/>
        </w:rPr>
        <w:t>The proportioning systems PK 601 and PK 602 feed the PP powder and additives to mixer   WM 602, mixing the two streams continuously.</w:t>
      </w:r>
    </w:p>
    <w:p w14:paraId="6AD96A57" w14:textId="77777777" w:rsidR="00114806" w:rsidRPr="00114806" w:rsidRDefault="00114806" w:rsidP="00BA49DC">
      <w:pPr>
        <w:ind w:left="426" w:hanging="426"/>
        <w:rPr>
          <w:rFonts w:ascii="Arial" w:hAnsi="Arial" w:cs="Arial"/>
        </w:rPr>
      </w:pPr>
    </w:p>
    <w:p w14:paraId="31D17F85" w14:textId="77777777" w:rsidR="00114806" w:rsidRPr="00BA49DC" w:rsidRDefault="00114806" w:rsidP="00BA49DC">
      <w:pPr>
        <w:ind w:left="426" w:hanging="426"/>
        <w:rPr>
          <w:rFonts w:ascii="Arial" w:hAnsi="Arial" w:cs="Arial"/>
        </w:rPr>
      </w:pPr>
      <w:r w:rsidRPr="00BA49DC">
        <w:rPr>
          <w:rFonts w:ascii="Arial" w:hAnsi="Arial" w:cs="Arial"/>
        </w:rPr>
        <w:t>All vents from blanketing system of the two chains of additivation up to extruder are sucked by fans B604 A/S and vented to atmosphere through bag filter F604, where the entrained solid is separated.</w:t>
      </w:r>
    </w:p>
    <w:p w14:paraId="4D15EB28" w14:textId="77777777" w:rsidR="00114806" w:rsidRPr="00114806" w:rsidRDefault="00114806" w:rsidP="00BA49DC">
      <w:pPr>
        <w:ind w:left="426" w:hanging="426"/>
        <w:rPr>
          <w:rFonts w:ascii="Arial" w:hAnsi="Arial" w:cs="Arial"/>
        </w:rPr>
      </w:pPr>
    </w:p>
    <w:p w14:paraId="5CEB2F34" w14:textId="77777777" w:rsidR="00114806" w:rsidRPr="00BA49DC" w:rsidRDefault="00114806" w:rsidP="00BA49DC">
      <w:pPr>
        <w:ind w:left="426" w:hanging="426"/>
        <w:rPr>
          <w:rFonts w:ascii="Arial" w:hAnsi="Arial" w:cs="Arial"/>
        </w:rPr>
      </w:pPr>
      <w:r w:rsidRPr="00BA49DC">
        <w:rPr>
          <w:rFonts w:ascii="Arial" w:hAnsi="Arial" w:cs="Arial"/>
        </w:rPr>
        <w:t xml:space="preserve">This filter is fitted with bag washing system with compressed air, alarm of  </w:t>
      </w:r>
      <w:r w:rsidRPr="00BA49DC">
        <w:rPr>
          <w:rFonts w:ascii="Arial" w:hAnsi="Arial" w:cs="Arial"/>
        </w:rPr>
        <w:t>P to warn any fouling (dPAH 3620) and high level alarm system on bottom (LAH 3607).</w:t>
      </w:r>
    </w:p>
    <w:p w14:paraId="457EB748" w14:textId="77777777" w:rsidR="00114806" w:rsidRPr="00114806" w:rsidRDefault="00114806" w:rsidP="00BA49DC">
      <w:pPr>
        <w:ind w:left="426" w:hanging="426"/>
        <w:rPr>
          <w:rFonts w:ascii="Arial" w:hAnsi="Arial" w:cs="Arial"/>
        </w:rPr>
      </w:pPr>
    </w:p>
    <w:p w14:paraId="294A1362" w14:textId="77777777" w:rsidR="00114806" w:rsidRPr="00114806" w:rsidRDefault="00114806" w:rsidP="00BA49DC">
      <w:pPr>
        <w:ind w:left="426" w:hanging="426"/>
        <w:rPr>
          <w:rFonts w:ascii="Arial" w:hAnsi="Arial" w:cs="Arial"/>
        </w:rPr>
      </w:pPr>
    </w:p>
    <w:p w14:paraId="19D6625B" w14:textId="77777777" w:rsidR="00114806" w:rsidRPr="00114806" w:rsidRDefault="00114806" w:rsidP="00BA49DC">
      <w:pPr>
        <w:ind w:left="426" w:hanging="426"/>
        <w:rPr>
          <w:rFonts w:ascii="Arial" w:hAnsi="Arial" w:cs="Arial"/>
        </w:rPr>
      </w:pPr>
    </w:p>
    <w:p w14:paraId="50880909"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r>
      <w:r w:rsidRPr="00BA49DC">
        <w:rPr>
          <w:rFonts w:ascii="Arial" w:hAnsi="Arial" w:cs="Arial"/>
          <w:u w:val="single"/>
        </w:rPr>
        <w:t>EXTRUSION DESCRIPTION</w:t>
      </w:r>
      <w:r w:rsidRPr="00BA49DC">
        <w:rPr>
          <w:rFonts w:ascii="Arial" w:hAnsi="Arial" w:cs="Arial"/>
        </w:rPr>
        <w:t>:</w:t>
      </w:r>
    </w:p>
    <w:p w14:paraId="0DCF7F28" w14:textId="77777777" w:rsidR="00114806" w:rsidRPr="00114806" w:rsidRDefault="00114806" w:rsidP="00BA49DC">
      <w:pPr>
        <w:ind w:left="426" w:hanging="426"/>
        <w:rPr>
          <w:rFonts w:ascii="Arial" w:hAnsi="Arial" w:cs="Arial"/>
        </w:rPr>
      </w:pPr>
    </w:p>
    <w:p w14:paraId="6C4DCFAF" w14:textId="77777777" w:rsidR="00114806" w:rsidRPr="00BA49DC" w:rsidRDefault="00114806" w:rsidP="00BA49DC">
      <w:pPr>
        <w:ind w:left="426" w:hanging="426"/>
        <w:rPr>
          <w:rFonts w:ascii="Arial" w:hAnsi="Arial" w:cs="Arial"/>
        </w:rPr>
      </w:pPr>
      <w:r w:rsidRPr="00BA49DC">
        <w:rPr>
          <w:rFonts w:ascii="Arial" w:hAnsi="Arial" w:cs="Arial"/>
        </w:rPr>
        <w:t>The extruder PK 603 is a twin screen co-rotating closely intermeshing compounder.  It is driven by a 3.4 KW, 11 KV motor and carries a gear unit for stepping down rotational speed to two levels of 226 rpm through gear step I and gear step II lower speed to 181 rpm.</w:t>
      </w:r>
    </w:p>
    <w:p w14:paraId="00256896" w14:textId="77777777" w:rsidR="00114806" w:rsidRPr="00114806" w:rsidRDefault="00114806" w:rsidP="00BA49DC">
      <w:pPr>
        <w:ind w:left="426" w:hanging="426"/>
        <w:rPr>
          <w:rFonts w:ascii="Arial" w:hAnsi="Arial" w:cs="Arial"/>
        </w:rPr>
      </w:pPr>
    </w:p>
    <w:p w14:paraId="3629E748" w14:textId="77777777" w:rsidR="00114806" w:rsidRPr="00BA49DC" w:rsidRDefault="00114806" w:rsidP="00BA49DC">
      <w:pPr>
        <w:ind w:left="426" w:hanging="426"/>
        <w:rPr>
          <w:rFonts w:ascii="Arial" w:hAnsi="Arial" w:cs="Arial"/>
        </w:rPr>
      </w:pPr>
      <w:r w:rsidRPr="00BA49DC">
        <w:rPr>
          <w:rFonts w:ascii="Arial" w:hAnsi="Arial" w:cs="Arial"/>
        </w:rPr>
        <w:lastRenderedPageBreak/>
        <w:t>There are mainly three zones in the extruder, viz: (a) Compaction zone, (b) degassing zone, (c) metering zone.</w:t>
      </w:r>
    </w:p>
    <w:p w14:paraId="009A961E" w14:textId="77777777" w:rsidR="00114806" w:rsidRPr="00114806" w:rsidRDefault="00114806" w:rsidP="00BA49DC">
      <w:pPr>
        <w:ind w:left="426" w:hanging="426"/>
        <w:rPr>
          <w:rFonts w:ascii="Arial" w:hAnsi="Arial" w:cs="Arial"/>
        </w:rPr>
      </w:pPr>
    </w:p>
    <w:p w14:paraId="457DC069" w14:textId="77777777" w:rsidR="00114806" w:rsidRPr="00BA49DC" w:rsidRDefault="00114806" w:rsidP="00BA49DC">
      <w:pPr>
        <w:ind w:left="426" w:hanging="426"/>
        <w:rPr>
          <w:rFonts w:ascii="Arial" w:hAnsi="Arial" w:cs="Arial"/>
        </w:rPr>
      </w:pPr>
      <w:r w:rsidRPr="00BA49DC">
        <w:rPr>
          <w:rFonts w:ascii="Arial" w:hAnsi="Arial" w:cs="Arial"/>
        </w:rPr>
        <w:t>Each zone is made up of multiple screw barrels with internal bores to accommodate heating coils and coolant flow, required for maintaining uniform temperature in the different zones.  The barrel internal bore has a shape of a figure of “8”.</w:t>
      </w:r>
    </w:p>
    <w:p w14:paraId="044B48E0" w14:textId="77777777" w:rsidR="00114806" w:rsidRPr="00114806" w:rsidRDefault="00114806" w:rsidP="00BA49DC">
      <w:pPr>
        <w:ind w:left="426" w:hanging="426"/>
        <w:rPr>
          <w:rFonts w:ascii="Arial" w:hAnsi="Arial" w:cs="Arial"/>
        </w:rPr>
      </w:pPr>
    </w:p>
    <w:p w14:paraId="57377850" w14:textId="77777777" w:rsidR="00114806" w:rsidRPr="00BA49DC" w:rsidRDefault="00114806" w:rsidP="00BA49DC">
      <w:pPr>
        <w:ind w:left="426" w:hanging="426"/>
        <w:rPr>
          <w:rFonts w:ascii="Arial" w:hAnsi="Arial" w:cs="Arial"/>
        </w:rPr>
      </w:pPr>
      <w:r w:rsidRPr="00BA49DC">
        <w:rPr>
          <w:rFonts w:ascii="Arial" w:hAnsi="Arial" w:cs="Arial"/>
        </w:rPr>
        <w:t>The twin screws of the extruder have a changing profile and are mounted with staggered  kneading discs at specified points.  The pitch of the screw also changes from zone to zone and in the zones themselves to do the different actions required within.</w:t>
      </w:r>
    </w:p>
    <w:p w14:paraId="060F8516" w14:textId="77777777" w:rsidR="00114806" w:rsidRPr="00114806" w:rsidRDefault="00114806" w:rsidP="00BA49DC">
      <w:pPr>
        <w:ind w:left="426" w:hanging="426"/>
        <w:rPr>
          <w:rFonts w:ascii="Arial" w:hAnsi="Arial" w:cs="Arial"/>
        </w:rPr>
      </w:pPr>
    </w:p>
    <w:p w14:paraId="1C713F50" w14:textId="77777777" w:rsidR="00114806" w:rsidRPr="00BA49DC" w:rsidRDefault="00114806" w:rsidP="00BA49DC">
      <w:pPr>
        <w:ind w:left="426" w:hanging="426"/>
        <w:rPr>
          <w:rFonts w:ascii="Arial" w:hAnsi="Arial" w:cs="Arial"/>
        </w:rPr>
      </w:pPr>
      <w:r w:rsidRPr="00BA49DC">
        <w:rPr>
          <w:rFonts w:ascii="Arial" w:hAnsi="Arial" w:cs="Arial"/>
        </w:rPr>
        <w:t>In the compaction zone the pitch of the screw is much less than the same for the other zones and the screw is also given a sealing profile thus effecting (a) high shear of polymer            (b)  narrow residence spectrum, (c) no over working of individual particles of the product, and (d) self cleaning of the screws.</w:t>
      </w:r>
    </w:p>
    <w:p w14:paraId="3F969AE2" w14:textId="77777777" w:rsidR="00114806" w:rsidRPr="00114806" w:rsidRDefault="00114806" w:rsidP="00BA49DC">
      <w:pPr>
        <w:ind w:left="426" w:hanging="426"/>
        <w:rPr>
          <w:rFonts w:ascii="Arial" w:hAnsi="Arial" w:cs="Arial"/>
        </w:rPr>
      </w:pPr>
    </w:p>
    <w:p w14:paraId="0FC09A22" w14:textId="77777777" w:rsidR="00114806" w:rsidRPr="00BA49DC" w:rsidRDefault="00114806" w:rsidP="00BA49DC">
      <w:pPr>
        <w:ind w:left="426" w:hanging="426"/>
        <w:rPr>
          <w:rFonts w:ascii="Arial" w:hAnsi="Arial" w:cs="Arial"/>
        </w:rPr>
      </w:pPr>
      <w:r w:rsidRPr="00BA49DC">
        <w:rPr>
          <w:rFonts w:ascii="Arial" w:hAnsi="Arial" w:cs="Arial"/>
        </w:rPr>
        <w:t>In the degassing zone the pitch of the screw increases again and the diameter also increases restoring the sealing effect and prevailing any backflow of polymer melt.  The angle of inclination of the screw flight with the hub, i.e. the root angle of the flights decreases and ensures a smooth unbroken melt flow with a steady pressure gradient, This is the metering zone.</w:t>
      </w:r>
    </w:p>
    <w:p w14:paraId="6AE5CF82" w14:textId="77777777" w:rsidR="00114806" w:rsidRPr="00114806" w:rsidRDefault="00114806" w:rsidP="00BA49DC">
      <w:pPr>
        <w:ind w:left="426" w:hanging="426"/>
        <w:rPr>
          <w:rFonts w:ascii="Arial" w:hAnsi="Arial" w:cs="Arial"/>
        </w:rPr>
      </w:pPr>
    </w:p>
    <w:p w14:paraId="0D56A12C" w14:textId="77777777" w:rsidR="00114806" w:rsidRPr="00BA49DC" w:rsidRDefault="00114806" w:rsidP="00BA49DC">
      <w:pPr>
        <w:ind w:left="426" w:hanging="426"/>
        <w:rPr>
          <w:rFonts w:ascii="Arial" w:hAnsi="Arial" w:cs="Arial"/>
        </w:rPr>
      </w:pPr>
      <w:r w:rsidRPr="00BA49DC">
        <w:rPr>
          <w:rFonts w:ascii="Arial" w:hAnsi="Arial" w:cs="Arial"/>
        </w:rPr>
        <w:t>In between the degassing and the metering zone there are a few rounded triangle shaped kneading disc mounted in staggered fashion on the screw.   This ensures that the additives are mixed well in the polymer melt and a good homogeneity of the melt with respect to properties at different points of the same is achieved.</w:t>
      </w:r>
    </w:p>
    <w:p w14:paraId="4F71BAAC" w14:textId="77777777" w:rsidR="00114806" w:rsidRPr="00114806" w:rsidRDefault="00114806" w:rsidP="00BA49DC">
      <w:pPr>
        <w:ind w:left="426" w:hanging="426"/>
        <w:rPr>
          <w:rFonts w:ascii="Arial" w:hAnsi="Arial" w:cs="Arial"/>
        </w:rPr>
        <w:sectPr w:rsidR="00114806" w:rsidRPr="00114806" w:rsidSect="00835688">
          <w:headerReference w:type="default" r:id="rId10"/>
          <w:footerReference w:type="even" r:id="rId11"/>
          <w:footerReference w:type="default" r:id="rId12"/>
          <w:pgSz w:w="11909" w:h="16834" w:code="9"/>
          <w:pgMar w:top="1701" w:right="720" w:bottom="2694" w:left="720" w:header="720" w:footer="720" w:gutter="0"/>
          <w:cols w:space="720"/>
          <w:docGrid w:linePitch="360"/>
        </w:sectPr>
      </w:pPr>
    </w:p>
    <w:p w14:paraId="59134055" w14:textId="77777777" w:rsidR="00114806" w:rsidRPr="00114806" w:rsidRDefault="00114806" w:rsidP="00BA49DC">
      <w:pPr>
        <w:ind w:left="426" w:hanging="426"/>
        <w:rPr>
          <w:rFonts w:ascii="Arial" w:hAnsi="Arial" w:cs="Arial"/>
        </w:rPr>
      </w:pPr>
      <w:r w:rsidRPr="00114806">
        <w:rPr>
          <w:rFonts w:ascii="Arial" w:hAnsi="Arial" w:cs="Arial"/>
          <w:noProof/>
        </w:rPr>
        <w:lastRenderedPageBreak/>
        <mc:AlternateContent>
          <mc:Choice Requires="wpg">
            <w:drawing>
              <wp:anchor distT="0" distB="0" distL="114300" distR="114300" simplePos="0" relativeHeight="251689984" behindDoc="0" locked="0" layoutInCell="1" allowOverlap="1" wp14:anchorId="398A1D3A" wp14:editId="02900920">
                <wp:simplePos x="0" y="0"/>
                <wp:positionH relativeFrom="column">
                  <wp:posOffset>342900</wp:posOffset>
                </wp:positionH>
                <wp:positionV relativeFrom="paragraph">
                  <wp:posOffset>0</wp:posOffset>
                </wp:positionV>
                <wp:extent cx="8069580" cy="3895725"/>
                <wp:effectExtent l="9525" t="11430" r="17145" b="45720"/>
                <wp:wrapNone/>
                <wp:docPr id="782" name="Group 7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9580" cy="3895725"/>
                          <a:chOff x="1980" y="1541"/>
                          <a:chExt cx="12708" cy="6135"/>
                        </a:xfrm>
                      </wpg:grpSpPr>
                      <wpg:grpSp>
                        <wpg:cNvPr id="783" name="Group 304"/>
                        <wpg:cNvGrpSpPr>
                          <a:grpSpLocks/>
                        </wpg:cNvGrpSpPr>
                        <wpg:grpSpPr bwMode="auto">
                          <a:xfrm>
                            <a:off x="1980" y="1800"/>
                            <a:ext cx="12708" cy="5580"/>
                            <a:chOff x="1980" y="1800"/>
                            <a:chExt cx="12708" cy="5580"/>
                          </a:xfrm>
                        </wpg:grpSpPr>
                        <wps:wsp>
                          <wps:cNvPr id="784" name="Rectangle 305"/>
                          <wps:cNvSpPr>
                            <a:spLocks noChangeArrowheads="1"/>
                          </wps:cNvSpPr>
                          <wps:spPr bwMode="auto">
                            <a:xfrm>
                              <a:off x="1980" y="3420"/>
                              <a:ext cx="5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5" name="Line 306"/>
                          <wps:cNvCnPr>
                            <a:cxnSpLocks noChangeShapeType="1"/>
                          </wps:cNvCnPr>
                          <wps:spPr bwMode="auto">
                            <a:xfrm>
                              <a:off x="2520" y="36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6" name="Line 307"/>
                          <wps:cNvCnPr>
                            <a:cxnSpLocks noChangeShapeType="1"/>
                          </wps:cNvCnPr>
                          <wps:spPr bwMode="auto">
                            <a:xfrm>
                              <a:off x="2520" y="378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87" name="Group 308"/>
                          <wpg:cNvGrpSpPr>
                            <a:grpSpLocks/>
                          </wpg:cNvGrpSpPr>
                          <wpg:grpSpPr bwMode="auto">
                            <a:xfrm>
                              <a:off x="2880" y="1800"/>
                              <a:ext cx="11808" cy="5580"/>
                              <a:chOff x="2880" y="1800"/>
                              <a:chExt cx="11808" cy="5580"/>
                            </a:xfrm>
                          </wpg:grpSpPr>
                          <wps:wsp>
                            <wps:cNvPr id="788" name="Rectangle 309"/>
                            <wps:cNvSpPr>
                              <a:spLocks noChangeArrowheads="1"/>
                            </wps:cNvSpPr>
                            <wps:spPr bwMode="auto">
                              <a:xfrm>
                                <a:off x="2880" y="3420"/>
                                <a:ext cx="4500" cy="540"/>
                              </a:xfrm>
                              <a:prstGeom prst="rect">
                                <a:avLst/>
                              </a:prstGeom>
                              <a:solidFill>
                                <a:srgbClr val="FFFFFF"/>
                              </a:solidFill>
                              <a:ln w="9525">
                                <a:solidFill>
                                  <a:srgbClr val="000000"/>
                                </a:solidFill>
                                <a:miter lim="800000"/>
                                <a:headEnd/>
                                <a:tailEnd/>
                              </a:ln>
                            </wps:spPr>
                            <wps:txbx>
                              <w:txbxContent>
                                <w:p w14:paraId="1C983119" w14:textId="77777777" w:rsidR="006B0921" w:rsidRDefault="006B0921" w:rsidP="00114806">
                                  <w:pPr>
                                    <w:rPr>
                                      <w:sz w:val="18"/>
                                    </w:rPr>
                                  </w:pPr>
                                  <w:r>
                                    <w:rPr>
                                      <w:sz w:val="18"/>
                                    </w:rPr>
                                    <w:t>PK603</w:t>
                                  </w:r>
                                </w:p>
                                <w:p w14:paraId="15A03DFD" w14:textId="77777777" w:rsidR="006B0921" w:rsidRDefault="006B0921" w:rsidP="00114806">
                                  <w:pPr>
                                    <w:rPr>
                                      <w:sz w:val="18"/>
                                    </w:rPr>
                                  </w:pPr>
                                  <w:r>
                                    <w:rPr>
                                      <w:sz w:val="18"/>
                                    </w:rPr>
                                    <w:t>PAH 3728.1/2</w:t>
                                  </w:r>
                                </w:p>
                              </w:txbxContent>
                            </wps:txbx>
                            <wps:bodyPr rot="0" vert="horz" wrap="square" lIns="91440" tIns="45720" rIns="91440" bIns="45720" anchor="t" anchorCtr="0" upright="1">
                              <a:noAutofit/>
                            </wps:bodyPr>
                          </wps:wsp>
                          <wps:wsp>
                            <wps:cNvPr id="789" name="Rectangle 310"/>
                            <wps:cNvSpPr>
                              <a:spLocks noChangeArrowheads="1"/>
                            </wps:cNvSpPr>
                            <wps:spPr bwMode="auto">
                              <a:xfrm>
                                <a:off x="7380" y="3420"/>
                                <a:ext cx="36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0" name="Text Box 311"/>
                            <wps:cNvSpPr txBox="1">
                              <a:spLocks noChangeArrowheads="1"/>
                            </wps:cNvSpPr>
                            <wps:spPr bwMode="auto">
                              <a:xfrm>
                                <a:off x="6300" y="3420"/>
                                <a:ext cx="360" cy="540"/>
                              </a:xfrm>
                              <a:prstGeom prst="rect">
                                <a:avLst/>
                              </a:prstGeom>
                              <a:solidFill>
                                <a:srgbClr val="FFFFFF"/>
                              </a:solidFill>
                              <a:ln w="9525">
                                <a:solidFill>
                                  <a:srgbClr val="000000"/>
                                </a:solidFill>
                                <a:miter lim="800000"/>
                                <a:headEnd/>
                                <a:tailEnd/>
                              </a:ln>
                            </wps:spPr>
                            <wps:txbx>
                              <w:txbxContent>
                                <w:p w14:paraId="4A7D5772" w14:textId="77777777" w:rsidR="006B0921" w:rsidRDefault="006B0921" w:rsidP="00114806">
                                  <w:pPr>
                                    <w:rPr>
                                      <w:sz w:val="12"/>
                                    </w:rPr>
                                  </w:pPr>
                                </w:p>
                                <w:p w14:paraId="45909D23" w14:textId="77777777" w:rsidR="006B0921" w:rsidRDefault="006B0921" w:rsidP="00114806">
                                  <w:pPr>
                                    <w:rPr>
                                      <w:sz w:val="12"/>
                                    </w:rPr>
                                  </w:pPr>
                                  <w:r>
                                    <w:rPr>
                                      <w:sz w:val="12"/>
                                    </w:rPr>
                                    <w:t>SUV</w:t>
                                  </w:r>
                                </w:p>
                              </w:txbxContent>
                            </wps:txbx>
                            <wps:bodyPr rot="0" vert="horz" wrap="square" lIns="45720" tIns="0" rIns="0" bIns="0" anchor="t" anchorCtr="0" upright="1">
                              <a:noAutofit/>
                            </wps:bodyPr>
                          </wps:wsp>
                          <wps:wsp>
                            <wps:cNvPr id="791" name="Text Box 312"/>
                            <wps:cNvSpPr txBox="1">
                              <a:spLocks noChangeArrowheads="1"/>
                            </wps:cNvSpPr>
                            <wps:spPr bwMode="auto">
                              <a:xfrm>
                                <a:off x="6660" y="3420"/>
                                <a:ext cx="360" cy="540"/>
                              </a:xfrm>
                              <a:prstGeom prst="rect">
                                <a:avLst/>
                              </a:prstGeom>
                              <a:solidFill>
                                <a:srgbClr val="FFFFFF"/>
                              </a:solidFill>
                              <a:ln w="9525">
                                <a:solidFill>
                                  <a:srgbClr val="000000"/>
                                </a:solidFill>
                                <a:miter lim="800000"/>
                                <a:headEnd/>
                                <a:tailEnd/>
                              </a:ln>
                            </wps:spPr>
                            <wps:txbx>
                              <w:txbxContent>
                                <w:p w14:paraId="2332535C" w14:textId="77777777" w:rsidR="006B0921" w:rsidRDefault="006B0921" w:rsidP="00114806">
                                  <w:pPr>
                                    <w:rPr>
                                      <w:sz w:val="12"/>
                                    </w:rPr>
                                  </w:pPr>
                                </w:p>
                                <w:p w14:paraId="5CB4A9F7" w14:textId="77777777" w:rsidR="006B0921" w:rsidRDefault="006B0921" w:rsidP="00114806">
                                  <w:pPr>
                                    <w:rPr>
                                      <w:sz w:val="12"/>
                                    </w:rPr>
                                  </w:pPr>
                                  <w:r>
                                    <w:rPr>
                                      <w:sz w:val="12"/>
                                    </w:rPr>
                                    <w:t>SPC</w:t>
                                  </w:r>
                                </w:p>
                              </w:txbxContent>
                            </wps:txbx>
                            <wps:bodyPr rot="0" vert="horz" wrap="square" lIns="45720" tIns="0" rIns="0" bIns="0" anchor="t" anchorCtr="0" upright="1">
                              <a:noAutofit/>
                            </wps:bodyPr>
                          </wps:wsp>
                          <wps:wsp>
                            <wps:cNvPr id="792" name="Text Box 313"/>
                            <wps:cNvSpPr txBox="1">
                              <a:spLocks noChangeArrowheads="1"/>
                            </wps:cNvSpPr>
                            <wps:spPr bwMode="auto">
                              <a:xfrm>
                                <a:off x="7020" y="3420"/>
                                <a:ext cx="360" cy="540"/>
                              </a:xfrm>
                              <a:prstGeom prst="rect">
                                <a:avLst/>
                              </a:prstGeom>
                              <a:solidFill>
                                <a:srgbClr val="FFFFFF"/>
                              </a:solidFill>
                              <a:ln w="9525">
                                <a:solidFill>
                                  <a:srgbClr val="000000"/>
                                </a:solidFill>
                                <a:miter lim="800000"/>
                                <a:headEnd/>
                                <a:tailEnd/>
                              </a:ln>
                            </wps:spPr>
                            <wps:txbx>
                              <w:txbxContent>
                                <w:p w14:paraId="278B8B9B" w14:textId="77777777" w:rsidR="006B0921" w:rsidRDefault="006B0921" w:rsidP="00114806">
                                  <w:pPr>
                                    <w:rPr>
                                      <w:sz w:val="12"/>
                                    </w:rPr>
                                  </w:pPr>
                                </w:p>
                                <w:p w14:paraId="2F777F85" w14:textId="77777777" w:rsidR="006B0921" w:rsidRDefault="006B0921" w:rsidP="00114806">
                                  <w:pPr>
                                    <w:rPr>
                                      <w:sz w:val="12"/>
                                    </w:rPr>
                                  </w:pPr>
                                  <w:r>
                                    <w:rPr>
                                      <w:sz w:val="12"/>
                                    </w:rPr>
                                    <w:t>DIE</w:t>
                                  </w:r>
                                </w:p>
                              </w:txbxContent>
                            </wps:txbx>
                            <wps:bodyPr rot="0" vert="horz" wrap="square" lIns="45720" tIns="0" rIns="0" bIns="0" anchor="t" anchorCtr="0" upright="1">
                              <a:noAutofit/>
                            </wps:bodyPr>
                          </wps:wsp>
                          <wpg:grpSp>
                            <wpg:cNvPr id="793" name="Group 314"/>
                            <wpg:cNvGrpSpPr>
                              <a:grpSpLocks/>
                            </wpg:cNvGrpSpPr>
                            <wpg:grpSpPr bwMode="auto">
                              <a:xfrm>
                                <a:off x="6552" y="1800"/>
                                <a:ext cx="8136" cy="5580"/>
                                <a:chOff x="6552" y="1800"/>
                                <a:chExt cx="8136" cy="5580"/>
                              </a:xfrm>
                            </wpg:grpSpPr>
                            <wpg:grpSp>
                              <wpg:cNvPr id="794" name="Group 315"/>
                              <wpg:cNvGrpSpPr>
                                <a:grpSpLocks/>
                              </wpg:cNvGrpSpPr>
                              <wpg:grpSpPr bwMode="auto">
                                <a:xfrm>
                                  <a:off x="6552" y="1800"/>
                                  <a:ext cx="2520" cy="1620"/>
                                  <a:chOff x="6300" y="3960"/>
                                  <a:chExt cx="2520" cy="1620"/>
                                </a:xfrm>
                              </wpg:grpSpPr>
                              <wps:wsp>
                                <wps:cNvPr id="795" name="AutoShape 316"/>
                                <wps:cNvSpPr>
                                  <a:spLocks noChangeArrowheads="1"/>
                                </wps:cNvSpPr>
                                <wps:spPr bwMode="auto">
                                  <a:xfrm>
                                    <a:off x="6608" y="4500"/>
                                    <a:ext cx="75" cy="24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796" name="Group 317"/>
                                <wpg:cNvGrpSpPr>
                                  <a:grpSpLocks/>
                                </wpg:cNvGrpSpPr>
                                <wpg:grpSpPr bwMode="auto">
                                  <a:xfrm>
                                    <a:off x="6300" y="3960"/>
                                    <a:ext cx="2520" cy="1620"/>
                                    <a:chOff x="6840" y="4140"/>
                                    <a:chExt cx="2520" cy="1620"/>
                                  </a:xfrm>
                                </wpg:grpSpPr>
                                <wps:wsp>
                                  <wps:cNvPr id="797" name="Line 318"/>
                                  <wps:cNvCnPr>
                                    <a:cxnSpLocks noChangeShapeType="1"/>
                                  </wps:cNvCnPr>
                                  <wps:spPr bwMode="auto">
                                    <a:xfrm>
                                      <a:off x="7200" y="48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Line 319"/>
                                  <wps:cNvCnPr>
                                    <a:cxnSpLocks noChangeShapeType="1"/>
                                  </wps:cNvCnPr>
                                  <wps:spPr bwMode="auto">
                                    <a:xfrm>
                                      <a:off x="7380" y="477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 name="Line 320"/>
                                  <wps:cNvCnPr>
                                    <a:cxnSpLocks noChangeShapeType="1"/>
                                  </wps:cNvCnPr>
                                  <wps:spPr bwMode="auto">
                                    <a:xfrm>
                                      <a:off x="7560" y="4777"/>
                                      <a:ext cx="0" cy="4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AutoShape 321"/>
                                  <wps:cNvSpPr>
                                    <a:spLocks noChangeArrowheads="1"/>
                                  </wps:cNvSpPr>
                                  <wps:spPr bwMode="auto">
                                    <a:xfrm rot="-5400000">
                                      <a:off x="7158" y="4632"/>
                                      <a:ext cx="54" cy="33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1" name="Rectangle 322"/>
                                  <wps:cNvSpPr>
                                    <a:spLocks noChangeArrowheads="1"/>
                                  </wps:cNvSpPr>
                                  <wps:spPr bwMode="auto">
                                    <a:xfrm>
                                      <a:off x="7920" y="4860"/>
                                      <a:ext cx="7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802" name="Group 323"/>
                                  <wpg:cNvGrpSpPr>
                                    <a:grpSpLocks/>
                                  </wpg:cNvGrpSpPr>
                                  <wpg:grpSpPr bwMode="auto">
                                    <a:xfrm>
                                      <a:off x="8640" y="4140"/>
                                      <a:ext cx="720" cy="900"/>
                                      <a:chOff x="9540" y="4140"/>
                                      <a:chExt cx="720" cy="900"/>
                                    </a:xfrm>
                                  </wpg:grpSpPr>
                                  <wps:wsp>
                                    <wps:cNvPr id="803" name="Line 324"/>
                                    <wps:cNvCnPr>
                                      <a:cxnSpLocks noChangeShapeType="1"/>
                                    </wps:cNvCnPr>
                                    <wps:spPr bwMode="auto">
                                      <a:xfrm>
                                        <a:off x="9821" y="45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04" name="Group 325"/>
                                    <wpg:cNvGrpSpPr>
                                      <a:grpSpLocks/>
                                    </wpg:cNvGrpSpPr>
                                    <wpg:grpSpPr bwMode="auto">
                                      <a:xfrm>
                                        <a:off x="9540" y="4140"/>
                                        <a:ext cx="720" cy="900"/>
                                        <a:chOff x="9540" y="4140"/>
                                        <a:chExt cx="720" cy="900"/>
                                      </a:xfrm>
                                    </wpg:grpSpPr>
                                    <wps:wsp>
                                      <wps:cNvPr id="805" name="Oval 326"/>
                                      <wps:cNvSpPr>
                                        <a:spLocks noChangeArrowheads="1"/>
                                      </wps:cNvSpPr>
                                      <wps:spPr bwMode="auto">
                                        <a:xfrm>
                                          <a:off x="9720" y="432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806" name="Group 327"/>
                                      <wpg:cNvGrpSpPr>
                                        <a:grpSpLocks/>
                                      </wpg:cNvGrpSpPr>
                                      <wpg:grpSpPr bwMode="auto">
                                        <a:xfrm>
                                          <a:off x="9540" y="4140"/>
                                          <a:ext cx="720" cy="900"/>
                                          <a:chOff x="9540" y="4140"/>
                                          <a:chExt cx="720" cy="900"/>
                                        </a:xfrm>
                                      </wpg:grpSpPr>
                                      <wps:wsp>
                                        <wps:cNvPr id="807" name="AutoShape 328"/>
                                        <wps:cNvSpPr>
                                          <a:spLocks noChangeArrowheads="1"/>
                                        </wps:cNvSpPr>
                                        <wps:spPr bwMode="auto">
                                          <a:xfrm>
                                            <a:off x="9750" y="4350"/>
                                            <a:ext cx="120" cy="1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8" name="Line 329"/>
                                        <wps:cNvCnPr>
                                          <a:cxnSpLocks noChangeShapeType="1"/>
                                        </wps:cNvCnPr>
                                        <wps:spPr bwMode="auto">
                                          <a:xfrm>
                                            <a:off x="9821" y="414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9" name="Text Box 330"/>
                                        <wps:cNvSpPr txBox="1">
                                          <a:spLocks noChangeArrowheads="1"/>
                                        </wps:cNvSpPr>
                                        <wps:spPr bwMode="auto">
                                          <a:xfrm>
                                            <a:off x="10080" y="4320"/>
                                            <a:ext cx="180" cy="180"/>
                                          </a:xfrm>
                                          <a:prstGeom prst="rect">
                                            <a:avLst/>
                                          </a:prstGeom>
                                          <a:solidFill>
                                            <a:srgbClr val="FFFFFF"/>
                                          </a:solidFill>
                                          <a:ln w="9525">
                                            <a:solidFill>
                                              <a:srgbClr val="000000"/>
                                            </a:solidFill>
                                            <a:miter lim="800000"/>
                                            <a:headEnd/>
                                            <a:tailEnd/>
                                          </a:ln>
                                        </wps:spPr>
                                        <wps:txbx>
                                          <w:txbxContent>
                                            <w:p w14:paraId="0DA3C45C" w14:textId="77777777" w:rsidR="006B0921" w:rsidRDefault="006B0921" w:rsidP="00114806">
                                              <w:pPr>
                                                <w:rPr>
                                                  <w:sz w:val="16"/>
                                                </w:rPr>
                                              </w:pPr>
                                              <w:r>
                                                <w:rPr>
                                                  <w:sz w:val="16"/>
                                                </w:rPr>
                                                <w:t>M</w:t>
                                              </w:r>
                                            </w:p>
                                          </w:txbxContent>
                                        </wps:txbx>
                                        <wps:bodyPr rot="0" vert="horz" wrap="square" lIns="0" tIns="0" rIns="0" bIns="0" anchor="t" anchorCtr="0" upright="1">
                                          <a:noAutofit/>
                                        </wps:bodyPr>
                                      </wps:wsp>
                                      <wps:wsp>
                                        <wps:cNvPr id="810" name="Line 331"/>
                                        <wps:cNvCnPr>
                                          <a:cxnSpLocks noChangeShapeType="1"/>
                                        </wps:cNvCnPr>
                                        <wps:spPr bwMode="auto">
                                          <a:xfrm flipH="1">
                                            <a:off x="9900" y="440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1" name="Line 332"/>
                                        <wps:cNvCnPr>
                                          <a:cxnSpLocks noChangeShapeType="1"/>
                                        </wps:cNvCnPr>
                                        <wps:spPr bwMode="auto">
                                          <a:xfrm>
                                            <a:off x="9821" y="46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2" name="Line 333"/>
                                        <wps:cNvCnPr>
                                          <a:cxnSpLocks noChangeShapeType="1"/>
                                        </wps:cNvCnPr>
                                        <wps:spPr bwMode="auto">
                                          <a:xfrm>
                                            <a:off x="9540" y="5040"/>
                                            <a:ext cx="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813" name="Line 334"/>
                                  <wps:cNvCnPr>
                                    <a:cxnSpLocks noChangeShapeType="1"/>
                                  </wps:cNvCnPr>
                                  <wps:spPr bwMode="auto">
                                    <a:xfrm flipV="1">
                                      <a:off x="7200" y="45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4" name="Line 335"/>
                                  <wps:cNvCnPr>
                                    <a:cxnSpLocks noChangeShapeType="1"/>
                                  </wps:cNvCnPr>
                                  <wps:spPr bwMode="auto">
                                    <a:xfrm>
                                      <a:off x="7200" y="45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5" name="Line 336"/>
                                  <wps:cNvCnPr>
                                    <a:cxnSpLocks noChangeShapeType="1"/>
                                  </wps:cNvCnPr>
                                  <wps:spPr bwMode="auto">
                                    <a:xfrm>
                                      <a:off x="810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6" name="Line 337"/>
                                  <wps:cNvCnPr>
                                    <a:cxnSpLocks noChangeShapeType="1"/>
                                  </wps:cNvCnPr>
                                  <wps:spPr bwMode="auto">
                                    <a:xfrm flipH="1">
                                      <a:off x="7020" y="504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7" name="Line 338"/>
                                  <wps:cNvCnPr>
                                    <a:cxnSpLocks noChangeShapeType="1"/>
                                  </wps:cNvCnPr>
                                  <wps:spPr bwMode="auto">
                                    <a:xfrm>
                                      <a:off x="7020" y="504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8" name="Line 339"/>
                                  <wps:cNvCnPr>
                                    <a:cxnSpLocks noChangeShapeType="1"/>
                                  </wps:cNvCnPr>
                                  <wps:spPr bwMode="auto">
                                    <a:xfrm flipH="1">
                                      <a:off x="7200" y="52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9" name="Line 340"/>
                                  <wps:cNvCnPr>
                                    <a:cxnSpLocks noChangeShapeType="1"/>
                                  </wps:cNvCnPr>
                                  <wps:spPr bwMode="auto">
                                    <a:xfrm>
                                      <a:off x="7200" y="522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0" name="Line 341"/>
                                  <wps:cNvCnPr>
                                    <a:cxnSpLocks noChangeShapeType="1"/>
                                  </wps:cNvCnPr>
                                  <wps:spPr bwMode="auto">
                                    <a:xfrm flipV="1">
                                      <a:off x="6840" y="4140"/>
                                      <a:ext cx="0" cy="6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1" name="Line 342"/>
                                  <wps:cNvCnPr>
                                    <a:cxnSpLocks noChangeShapeType="1"/>
                                  </wps:cNvCnPr>
                                  <wps:spPr bwMode="auto">
                                    <a:xfrm>
                                      <a:off x="6840" y="4140"/>
                                      <a:ext cx="20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2" name="Line 343"/>
                                  <wps:cNvCnPr>
                                    <a:cxnSpLocks noChangeShapeType="1"/>
                                  </wps:cNvCnPr>
                                  <wps:spPr bwMode="auto">
                                    <a:xfrm>
                                      <a:off x="6840" y="478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23" name="Group 344"/>
                              <wpg:cNvGrpSpPr>
                                <a:grpSpLocks/>
                              </wpg:cNvGrpSpPr>
                              <wpg:grpSpPr bwMode="auto">
                                <a:xfrm>
                                  <a:off x="7200" y="1800"/>
                                  <a:ext cx="4608" cy="1800"/>
                                  <a:chOff x="7560" y="1440"/>
                                  <a:chExt cx="4608" cy="1800"/>
                                </a:xfrm>
                              </wpg:grpSpPr>
                              <wpg:grpSp>
                                <wpg:cNvPr id="824" name="Group 345"/>
                                <wpg:cNvGrpSpPr>
                                  <a:grpSpLocks/>
                                </wpg:cNvGrpSpPr>
                                <wpg:grpSpPr bwMode="auto">
                                  <a:xfrm>
                                    <a:off x="8460" y="1440"/>
                                    <a:ext cx="3708" cy="1800"/>
                                    <a:chOff x="7560" y="1260"/>
                                    <a:chExt cx="3708" cy="1800"/>
                                  </a:xfrm>
                                </wpg:grpSpPr>
                                <wps:wsp>
                                  <wps:cNvPr id="825" name="Line 346"/>
                                  <wps:cNvCnPr>
                                    <a:cxnSpLocks noChangeShapeType="1"/>
                                  </wps:cNvCnPr>
                                  <wps:spPr bwMode="auto">
                                    <a:xfrm>
                                      <a:off x="7560" y="252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6" name="Line 347"/>
                                  <wps:cNvCnPr>
                                    <a:cxnSpLocks noChangeShapeType="1"/>
                                  </wps:cNvCnPr>
                                  <wps:spPr bwMode="auto">
                                    <a:xfrm flipV="1">
                                      <a:off x="8820" y="21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7" name="Rectangle 348"/>
                                  <wps:cNvSpPr>
                                    <a:spLocks noChangeArrowheads="1"/>
                                  </wps:cNvSpPr>
                                  <wps:spPr bwMode="auto">
                                    <a:xfrm>
                                      <a:off x="8712" y="1980"/>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8" name="Rectangle 349"/>
                                  <wps:cNvSpPr>
                                    <a:spLocks noChangeArrowheads="1"/>
                                  </wps:cNvSpPr>
                                  <wps:spPr bwMode="auto">
                                    <a:xfrm>
                                      <a:off x="8712" y="1620"/>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9" name="Line 350"/>
                                  <wps:cNvCnPr>
                                    <a:cxnSpLocks noChangeShapeType="1"/>
                                  </wps:cNvCnPr>
                                  <wps:spPr bwMode="auto">
                                    <a:xfrm>
                                      <a:off x="8820" y="18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0" name="Line 351"/>
                                  <wps:cNvCnPr>
                                    <a:cxnSpLocks noChangeShapeType="1"/>
                                  </wps:cNvCnPr>
                                  <wps:spPr bwMode="auto">
                                    <a:xfrm flipV="1">
                                      <a:off x="8820" y="12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1" name="Line 352"/>
                                  <wps:cNvCnPr>
                                    <a:cxnSpLocks noChangeShapeType="1"/>
                                  </wps:cNvCnPr>
                                  <wps:spPr bwMode="auto">
                                    <a:xfrm>
                                      <a:off x="8820" y="1260"/>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2" name="Line 353"/>
                                  <wps:cNvCnPr>
                                    <a:cxnSpLocks noChangeShapeType="1"/>
                                  </wps:cNvCnPr>
                                  <wps:spPr bwMode="auto">
                                    <a:xfrm>
                                      <a:off x="7740" y="2700"/>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33" name="Group 354"/>
                                  <wpg:cNvGrpSpPr>
                                    <a:grpSpLocks/>
                                  </wpg:cNvGrpSpPr>
                                  <wpg:grpSpPr bwMode="auto">
                                    <a:xfrm>
                                      <a:off x="9900" y="1260"/>
                                      <a:ext cx="540" cy="1440"/>
                                      <a:chOff x="9360" y="4320"/>
                                      <a:chExt cx="540" cy="1440"/>
                                    </a:xfrm>
                                  </wpg:grpSpPr>
                                  <wpg:grpSp>
                                    <wpg:cNvPr id="834" name="Group 355"/>
                                    <wpg:cNvGrpSpPr>
                                      <a:grpSpLocks/>
                                    </wpg:cNvGrpSpPr>
                                    <wpg:grpSpPr bwMode="auto">
                                      <a:xfrm>
                                        <a:off x="9360" y="4320"/>
                                        <a:ext cx="180" cy="1440"/>
                                        <a:chOff x="9461" y="1260"/>
                                        <a:chExt cx="180" cy="1440"/>
                                      </a:xfrm>
                                    </wpg:grpSpPr>
                                    <wpg:grpSp>
                                      <wpg:cNvPr id="835" name="Group 356"/>
                                      <wpg:cNvGrpSpPr>
                                        <a:grpSpLocks/>
                                      </wpg:cNvGrpSpPr>
                                      <wpg:grpSpPr bwMode="auto">
                                        <a:xfrm>
                                          <a:off x="9461" y="1440"/>
                                          <a:ext cx="180" cy="900"/>
                                          <a:chOff x="3240" y="5760"/>
                                          <a:chExt cx="180" cy="900"/>
                                        </a:xfrm>
                                      </wpg:grpSpPr>
                                      <wps:wsp>
                                        <wps:cNvPr id="836" name="AutoShape 357"/>
                                        <wps:cNvSpPr>
                                          <a:spLocks noChangeArrowheads="1"/>
                                        </wps:cNvSpPr>
                                        <wps:spPr bwMode="auto">
                                          <a:xfrm>
                                            <a:off x="3240" y="576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7" name="AutoShape 358"/>
                                        <wps:cNvSpPr>
                                          <a:spLocks noChangeArrowheads="1"/>
                                        </wps:cNvSpPr>
                                        <wps:spPr bwMode="auto">
                                          <a:xfrm>
                                            <a:off x="3240" y="648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838" name="Group 359"/>
                                        <wpg:cNvGrpSpPr>
                                          <a:grpSpLocks/>
                                        </wpg:cNvGrpSpPr>
                                        <wpg:grpSpPr bwMode="auto">
                                          <a:xfrm>
                                            <a:off x="3240" y="5940"/>
                                            <a:ext cx="180" cy="547"/>
                                            <a:chOff x="3240" y="5940"/>
                                            <a:chExt cx="180" cy="547"/>
                                          </a:xfrm>
                                        </wpg:grpSpPr>
                                        <wpg:grpSp>
                                          <wpg:cNvPr id="839" name="Group 360"/>
                                          <wpg:cNvGrpSpPr>
                                            <a:grpSpLocks/>
                                          </wpg:cNvGrpSpPr>
                                          <wpg:grpSpPr bwMode="auto">
                                            <a:xfrm>
                                              <a:off x="3240" y="6120"/>
                                              <a:ext cx="180" cy="180"/>
                                              <a:chOff x="3240" y="5220"/>
                                              <a:chExt cx="1080" cy="1080"/>
                                            </a:xfrm>
                                          </wpg:grpSpPr>
                                          <wps:wsp>
                                            <wps:cNvPr id="840" name="Oval 361"/>
                                            <wps:cNvSpPr>
                                              <a:spLocks noChangeArrowheads="1"/>
                                            </wps:cNvSpPr>
                                            <wps:spPr bwMode="auto">
                                              <a:xfrm>
                                                <a:off x="3240" y="522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1" name="AutoShape 362"/>
                                            <wps:cNvSpPr>
                                              <a:spLocks noChangeArrowheads="1"/>
                                            </wps:cNvSpPr>
                                            <wps:spPr bwMode="auto">
                                              <a:xfrm>
                                                <a:off x="3420" y="5400"/>
                                                <a:ext cx="720" cy="90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42" name="Line 363"/>
                                          <wps:cNvCnPr>
                                            <a:cxnSpLocks noChangeShapeType="1"/>
                                          </wps:cNvCnPr>
                                          <wps:spPr bwMode="auto">
                                            <a:xfrm>
                                              <a:off x="3341" y="594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3" name="Line 364"/>
                                          <wps:cNvCnPr>
                                            <a:cxnSpLocks noChangeShapeType="1"/>
                                          </wps:cNvCnPr>
                                          <wps:spPr bwMode="auto">
                                            <a:xfrm>
                                              <a:off x="3341" y="63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44" name="Line 365"/>
                                      <wps:cNvCnPr>
                                        <a:cxnSpLocks noChangeShapeType="1"/>
                                      </wps:cNvCnPr>
                                      <wps:spPr bwMode="auto">
                                        <a:xfrm>
                                          <a:off x="9540" y="12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5" name="Line 366"/>
                                      <wps:cNvCnPr>
                                        <a:cxnSpLocks noChangeShapeType="1"/>
                                      </wps:cNvCnPr>
                                      <wps:spPr bwMode="auto">
                                        <a:xfrm>
                                          <a:off x="9540"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46" name="Group 367"/>
                                    <wpg:cNvGrpSpPr>
                                      <a:grpSpLocks/>
                                    </wpg:cNvGrpSpPr>
                                    <wpg:grpSpPr bwMode="auto">
                                      <a:xfrm>
                                        <a:off x="9540" y="4860"/>
                                        <a:ext cx="360" cy="180"/>
                                        <a:chOff x="3060" y="5220"/>
                                        <a:chExt cx="360" cy="180"/>
                                      </a:xfrm>
                                    </wpg:grpSpPr>
                                    <wps:wsp>
                                      <wps:cNvPr id="847" name="Text Box 368"/>
                                      <wps:cNvSpPr txBox="1">
                                        <a:spLocks noChangeArrowheads="1"/>
                                      </wps:cNvSpPr>
                                      <wps:spPr bwMode="auto">
                                        <a:xfrm>
                                          <a:off x="3240" y="5220"/>
                                          <a:ext cx="180" cy="180"/>
                                        </a:xfrm>
                                        <a:prstGeom prst="rect">
                                          <a:avLst/>
                                        </a:prstGeom>
                                        <a:solidFill>
                                          <a:srgbClr val="FFFFFF"/>
                                        </a:solidFill>
                                        <a:ln w="9525">
                                          <a:solidFill>
                                            <a:srgbClr val="000000"/>
                                          </a:solidFill>
                                          <a:miter lim="800000"/>
                                          <a:headEnd/>
                                          <a:tailEnd/>
                                        </a:ln>
                                      </wps:spPr>
                                      <wps:txbx>
                                        <w:txbxContent>
                                          <w:p w14:paraId="3C4B500C" w14:textId="77777777" w:rsidR="006B0921" w:rsidRDefault="006B0921" w:rsidP="00114806">
                                            <w:pPr>
                                              <w:rPr>
                                                <w:sz w:val="16"/>
                                              </w:rPr>
                                            </w:pPr>
                                            <w:r>
                                              <w:rPr>
                                                <w:sz w:val="16"/>
                                              </w:rPr>
                                              <w:t>M</w:t>
                                            </w:r>
                                          </w:p>
                                        </w:txbxContent>
                                      </wps:txbx>
                                      <wps:bodyPr rot="0" vert="horz" wrap="square" lIns="0" tIns="0" rIns="0" bIns="0" anchor="t" anchorCtr="0" upright="1">
                                        <a:noAutofit/>
                                      </wps:bodyPr>
                                    </wps:wsp>
                                    <wps:wsp>
                                      <wps:cNvPr id="848" name="Line 369"/>
                                      <wps:cNvCnPr>
                                        <a:cxnSpLocks noChangeShapeType="1"/>
                                      </wps:cNvCnPr>
                                      <wps:spPr bwMode="auto">
                                        <a:xfrm flipH="1">
                                          <a:off x="3060" y="530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49" name="Group 370"/>
                                  <wpg:cNvGrpSpPr>
                                    <a:grpSpLocks/>
                                  </wpg:cNvGrpSpPr>
                                  <wpg:grpSpPr bwMode="auto">
                                    <a:xfrm>
                                      <a:off x="10728" y="1260"/>
                                      <a:ext cx="180" cy="1440"/>
                                      <a:chOff x="9461" y="1260"/>
                                      <a:chExt cx="180" cy="1440"/>
                                    </a:xfrm>
                                  </wpg:grpSpPr>
                                  <wpg:grpSp>
                                    <wpg:cNvPr id="850" name="Group 371"/>
                                    <wpg:cNvGrpSpPr>
                                      <a:grpSpLocks/>
                                    </wpg:cNvGrpSpPr>
                                    <wpg:grpSpPr bwMode="auto">
                                      <a:xfrm>
                                        <a:off x="9461" y="1440"/>
                                        <a:ext cx="180" cy="900"/>
                                        <a:chOff x="3240" y="5760"/>
                                        <a:chExt cx="180" cy="900"/>
                                      </a:xfrm>
                                    </wpg:grpSpPr>
                                    <wps:wsp>
                                      <wps:cNvPr id="851" name="AutoShape 372"/>
                                      <wps:cNvSpPr>
                                        <a:spLocks noChangeArrowheads="1"/>
                                      </wps:cNvSpPr>
                                      <wps:spPr bwMode="auto">
                                        <a:xfrm>
                                          <a:off x="3240" y="576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2" name="AutoShape 373"/>
                                      <wps:cNvSpPr>
                                        <a:spLocks noChangeArrowheads="1"/>
                                      </wps:cNvSpPr>
                                      <wps:spPr bwMode="auto">
                                        <a:xfrm>
                                          <a:off x="3240" y="648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853" name="Group 374"/>
                                      <wpg:cNvGrpSpPr>
                                        <a:grpSpLocks/>
                                      </wpg:cNvGrpSpPr>
                                      <wpg:grpSpPr bwMode="auto">
                                        <a:xfrm>
                                          <a:off x="3240" y="5940"/>
                                          <a:ext cx="180" cy="547"/>
                                          <a:chOff x="3240" y="5940"/>
                                          <a:chExt cx="180" cy="547"/>
                                        </a:xfrm>
                                      </wpg:grpSpPr>
                                      <wpg:grpSp>
                                        <wpg:cNvPr id="854" name="Group 375"/>
                                        <wpg:cNvGrpSpPr>
                                          <a:grpSpLocks/>
                                        </wpg:cNvGrpSpPr>
                                        <wpg:grpSpPr bwMode="auto">
                                          <a:xfrm>
                                            <a:off x="3240" y="6120"/>
                                            <a:ext cx="180" cy="180"/>
                                            <a:chOff x="3240" y="5220"/>
                                            <a:chExt cx="1080" cy="1080"/>
                                          </a:xfrm>
                                        </wpg:grpSpPr>
                                        <wps:wsp>
                                          <wps:cNvPr id="855" name="Oval 376"/>
                                          <wps:cNvSpPr>
                                            <a:spLocks noChangeArrowheads="1"/>
                                          </wps:cNvSpPr>
                                          <wps:spPr bwMode="auto">
                                            <a:xfrm>
                                              <a:off x="3240" y="522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6" name="AutoShape 377"/>
                                          <wps:cNvSpPr>
                                            <a:spLocks noChangeArrowheads="1"/>
                                          </wps:cNvSpPr>
                                          <wps:spPr bwMode="auto">
                                            <a:xfrm>
                                              <a:off x="3420" y="5400"/>
                                              <a:ext cx="720" cy="90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857" name="Line 378"/>
                                        <wps:cNvCnPr>
                                          <a:cxnSpLocks noChangeShapeType="1"/>
                                        </wps:cNvCnPr>
                                        <wps:spPr bwMode="auto">
                                          <a:xfrm>
                                            <a:off x="3341" y="594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8" name="Line 379"/>
                                        <wps:cNvCnPr>
                                          <a:cxnSpLocks noChangeShapeType="1"/>
                                        </wps:cNvCnPr>
                                        <wps:spPr bwMode="auto">
                                          <a:xfrm>
                                            <a:off x="3341" y="63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59" name="Line 380"/>
                                    <wps:cNvCnPr>
                                      <a:cxnSpLocks noChangeShapeType="1"/>
                                    </wps:cNvCnPr>
                                    <wps:spPr bwMode="auto">
                                      <a:xfrm>
                                        <a:off x="9540" y="12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0" name="Line 381"/>
                                    <wps:cNvCnPr>
                                      <a:cxnSpLocks noChangeShapeType="1"/>
                                    </wps:cNvCnPr>
                                    <wps:spPr bwMode="auto">
                                      <a:xfrm>
                                        <a:off x="9540"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61" name="Group 382"/>
                                  <wpg:cNvGrpSpPr>
                                    <a:grpSpLocks/>
                                  </wpg:cNvGrpSpPr>
                                  <wpg:grpSpPr bwMode="auto">
                                    <a:xfrm>
                                      <a:off x="10908" y="1800"/>
                                      <a:ext cx="360" cy="180"/>
                                      <a:chOff x="3060" y="5220"/>
                                      <a:chExt cx="360" cy="180"/>
                                    </a:xfrm>
                                  </wpg:grpSpPr>
                                  <wps:wsp>
                                    <wps:cNvPr id="862" name="Text Box 383"/>
                                    <wps:cNvSpPr txBox="1">
                                      <a:spLocks noChangeArrowheads="1"/>
                                    </wps:cNvSpPr>
                                    <wps:spPr bwMode="auto">
                                      <a:xfrm>
                                        <a:off x="3240" y="5220"/>
                                        <a:ext cx="180" cy="180"/>
                                      </a:xfrm>
                                      <a:prstGeom prst="rect">
                                        <a:avLst/>
                                      </a:prstGeom>
                                      <a:solidFill>
                                        <a:srgbClr val="FFFFFF"/>
                                      </a:solidFill>
                                      <a:ln w="9525">
                                        <a:solidFill>
                                          <a:srgbClr val="000000"/>
                                        </a:solidFill>
                                        <a:miter lim="800000"/>
                                        <a:headEnd/>
                                        <a:tailEnd/>
                                      </a:ln>
                                    </wps:spPr>
                                    <wps:txbx>
                                      <w:txbxContent>
                                        <w:p w14:paraId="39909E7D" w14:textId="77777777" w:rsidR="006B0921" w:rsidRDefault="006B0921" w:rsidP="00114806">
                                          <w:pPr>
                                            <w:rPr>
                                              <w:sz w:val="16"/>
                                            </w:rPr>
                                          </w:pPr>
                                          <w:r>
                                            <w:rPr>
                                              <w:sz w:val="16"/>
                                            </w:rPr>
                                            <w:t>M</w:t>
                                          </w:r>
                                        </w:p>
                                      </w:txbxContent>
                                    </wps:txbx>
                                    <wps:bodyPr rot="0" vert="horz" wrap="square" lIns="0" tIns="0" rIns="0" bIns="0" anchor="t" anchorCtr="0" upright="1">
                                      <a:noAutofit/>
                                    </wps:bodyPr>
                                  </wps:wsp>
                                  <wps:wsp>
                                    <wps:cNvPr id="863" name="Line 384"/>
                                    <wps:cNvCnPr>
                                      <a:cxnSpLocks noChangeShapeType="1"/>
                                    </wps:cNvCnPr>
                                    <wps:spPr bwMode="auto">
                                      <a:xfrm flipH="1">
                                        <a:off x="3060" y="530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64" name="Group 385"/>
                                  <wpg:cNvGrpSpPr>
                                    <a:grpSpLocks/>
                                  </wpg:cNvGrpSpPr>
                                  <wpg:grpSpPr bwMode="auto">
                                    <a:xfrm>
                                      <a:off x="9180" y="2700"/>
                                      <a:ext cx="180" cy="360"/>
                                      <a:chOff x="9180" y="4140"/>
                                      <a:chExt cx="180" cy="360"/>
                                    </a:xfrm>
                                  </wpg:grpSpPr>
                                  <wps:wsp>
                                    <wps:cNvPr id="865" name="Text Box 386"/>
                                    <wps:cNvSpPr txBox="1">
                                      <a:spLocks noChangeArrowheads="1"/>
                                    </wps:cNvSpPr>
                                    <wps:spPr bwMode="auto">
                                      <a:xfrm>
                                        <a:off x="9180" y="4320"/>
                                        <a:ext cx="180" cy="180"/>
                                      </a:xfrm>
                                      <a:prstGeom prst="rect">
                                        <a:avLst/>
                                      </a:prstGeom>
                                      <a:solidFill>
                                        <a:srgbClr val="FFFFFF"/>
                                      </a:solidFill>
                                      <a:ln w="9525">
                                        <a:solidFill>
                                          <a:srgbClr val="000000"/>
                                        </a:solidFill>
                                        <a:miter lim="800000"/>
                                        <a:headEnd/>
                                        <a:tailEnd/>
                                      </a:ln>
                                    </wps:spPr>
                                    <wps:txbx>
                                      <w:txbxContent>
                                        <w:p w14:paraId="7F89304A" w14:textId="77777777" w:rsidR="006B0921" w:rsidRDefault="006B0921" w:rsidP="00114806">
                                          <w:pPr>
                                            <w:rPr>
                                              <w:sz w:val="12"/>
                                            </w:rPr>
                                          </w:pPr>
                                          <w:r>
                                            <w:rPr>
                                              <w:sz w:val="12"/>
                                            </w:rPr>
                                            <w:t>L</w:t>
                                          </w:r>
                                        </w:p>
                                      </w:txbxContent>
                                    </wps:txbx>
                                    <wps:bodyPr rot="0" vert="horz" wrap="square" lIns="45720" tIns="0" rIns="0" bIns="0" anchor="t" anchorCtr="0" upright="1">
                                      <a:noAutofit/>
                                    </wps:bodyPr>
                                  </wps:wsp>
                                  <wps:wsp>
                                    <wps:cNvPr id="866" name="Line 387"/>
                                    <wps:cNvCnPr>
                                      <a:cxnSpLocks noChangeShapeType="1"/>
                                    </wps:cNvCnPr>
                                    <wps:spPr bwMode="auto">
                                      <a:xfrm>
                                        <a:off x="9288" y="414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67" name="Line 388"/>
                                <wps:cNvCnPr>
                                  <a:cxnSpLocks noChangeShapeType="1"/>
                                </wps:cNvCnPr>
                                <wps:spPr bwMode="auto">
                                  <a:xfrm flipH="1">
                                    <a:off x="7560" y="270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8" name="Line 389"/>
                                <wps:cNvCnPr>
                                  <a:cxnSpLocks noChangeShapeType="1"/>
                                </wps:cNvCnPr>
                                <wps:spPr bwMode="auto">
                                  <a:xfrm>
                                    <a:off x="7740" y="288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9" name="Line 390"/>
                                <wps:cNvCnPr>
                                  <a:cxnSpLocks noChangeShapeType="1"/>
                                </wps:cNvCnPr>
                                <wps:spPr bwMode="auto">
                                  <a:xfrm>
                                    <a:off x="7740" y="28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Line 391"/>
                                <wps:cNvCnPr>
                                  <a:cxnSpLocks noChangeShapeType="1"/>
                                </wps:cNvCnPr>
                                <wps:spPr bwMode="auto">
                                  <a:xfrm>
                                    <a:off x="7560" y="27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71" name="Group 392"/>
                              <wpg:cNvGrpSpPr>
                                <a:grpSpLocks/>
                              </wpg:cNvGrpSpPr>
                              <wpg:grpSpPr bwMode="auto">
                                <a:xfrm>
                                  <a:off x="7740" y="3600"/>
                                  <a:ext cx="6948" cy="3780"/>
                                  <a:chOff x="7740" y="3600"/>
                                  <a:chExt cx="6948" cy="3780"/>
                                </a:xfrm>
                              </wpg:grpSpPr>
                              <wpg:grpSp>
                                <wpg:cNvPr id="872" name="Group 393"/>
                                <wpg:cNvGrpSpPr>
                                  <a:grpSpLocks/>
                                </wpg:cNvGrpSpPr>
                                <wpg:grpSpPr bwMode="auto">
                                  <a:xfrm>
                                    <a:off x="7740" y="3600"/>
                                    <a:ext cx="5580" cy="2160"/>
                                    <a:chOff x="7740" y="3600"/>
                                    <a:chExt cx="5580" cy="2160"/>
                                  </a:xfrm>
                                </wpg:grpSpPr>
                                <wpg:grpSp>
                                  <wpg:cNvPr id="873" name="Group 394"/>
                                  <wpg:cNvGrpSpPr>
                                    <a:grpSpLocks/>
                                  </wpg:cNvGrpSpPr>
                                  <wpg:grpSpPr bwMode="auto">
                                    <a:xfrm>
                                      <a:off x="7740" y="3600"/>
                                      <a:ext cx="4788" cy="1537"/>
                                      <a:chOff x="7740" y="3600"/>
                                      <a:chExt cx="4788" cy="1537"/>
                                    </a:xfrm>
                                  </wpg:grpSpPr>
                                  <wpg:grpSp>
                                    <wpg:cNvPr id="874" name="Group 395"/>
                                    <wpg:cNvGrpSpPr>
                                      <a:grpSpLocks/>
                                    </wpg:cNvGrpSpPr>
                                    <wpg:grpSpPr bwMode="auto">
                                      <a:xfrm>
                                        <a:off x="7740" y="3600"/>
                                        <a:ext cx="4500" cy="1440"/>
                                        <a:chOff x="7740" y="3600"/>
                                        <a:chExt cx="4500" cy="1440"/>
                                      </a:xfrm>
                                    </wpg:grpSpPr>
                                    <wpg:grpSp>
                                      <wpg:cNvPr id="875" name="Group 396"/>
                                      <wpg:cNvGrpSpPr>
                                        <a:grpSpLocks/>
                                      </wpg:cNvGrpSpPr>
                                      <wpg:grpSpPr bwMode="auto">
                                        <a:xfrm>
                                          <a:off x="7740" y="3600"/>
                                          <a:ext cx="2520" cy="720"/>
                                          <a:chOff x="7740" y="3600"/>
                                          <a:chExt cx="2520" cy="720"/>
                                        </a:xfrm>
                                      </wpg:grpSpPr>
                                      <wps:wsp>
                                        <wps:cNvPr id="876" name="Line 397"/>
                                        <wps:cNvCnPr>
                                          <a:cxnSpLocks noChangeShapeType="1"/>
                                        </wps:cNvCnPr>
                                        <wps:spPr bwMode="auto">
                                          <a:xfrm>
                                            <a:off x="7740" y="360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7" name="Line 398"/>
                                        <wps:cNvCnPr>
                                          <a:cxnSpLocks noChangeShapeType="1"/>
                                        </wps:cNvCnPr>
                                        <wps:spPr bwMode="auto">
                                          <a:xfrm>
                                            <a:off x="8820" y="36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8" name="Line 399"/>
                                        <wps:cNvCnPr>
                                          <a:cxnSpLocks noChangeShapeType="1"/>
                                        </wps:cNvCnPr>
                                        <wps:spPr bwMode="auto">
                                          <a:xfrm>
                                            <a:off x="8820" y="432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79" name="Rectangle 400"/>
                                      <wps:cNvSpPr>
                                        <a:spLocks noChangeArrowheads="1"/>
                                      </wps:cNvSpPr>
                                      <wps:spPr bwMode="auto">
                                        <a:xfrm>
                                          <a:off x="10260" y="3960"/>
                                          <a:ext cx="72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0" name="Line 401"/>
                                      <wps:cNvCnPr>
                                        <a:cxnSpLocks noChangeShapeType="1"/>
                                      </wps:cNvCnPr>
                                      <wps:spPr bwMode="auto">
                                        <a:xfrm>
                                          <a:off x="10980" y="414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 name="AutoShape 402"/>
                                      <wps:cNvSpPr>
                                        <a:spLocks noChangeArrowheads="1"/>
                                      </wps:cNvSpPr>
                                      <wps:spPr bwMode="auto">
                                        <a:xfrm rot="-5400000">
                                          <a:off x="11880" y="3960"/>
                                          <a:ext cx="360" cy="360"/>
                                        </a:xfrm>
                                        <a:prstGeom prst="flowChartMagneticTap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2" name="Line 403"/>
                                      <wps:cNvCnPr>
                                        <a:cxnSpLocks noChangeShapeType="1"/>
                                      </wps:cNvCnPr>
                                      <wps:spPr bwMode="auto">
                                        <a:xfrm flipV="1">
                                          <a:off x="12240" y="36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83" name="Group 404"/>
                                    <wpg:cNvGrpSpPr>
                                      <a:grpSpLocks/>
                                    </wpg:cNvGrpSpPr>
                                    <wpg:grpSpPr bwMode="auto">
                                      <a:xfrm>
                                        <a:off x="11808" y="4680"/>
                                        <a:ext cx="720" cy="457"/>
                                        <a:chOff x="9180" y="8820"/>
                                        <a:chExt cx="720" cy="457"/>
                                      </a:xfrm>
                                    </wpg:grpSpPr>
                                    <wps:wsp>
                                      <wps:cNvPr id="884" name="Oval 405"/>
                                      <wps:cNvSpPr>
                                        <a:spLocks noChangeArrowheads="1"/>
                                      </wps:cNvSpPr>
                                      <wps:spPr bwMode="auto">
                                        <a:xfrm>
                                          <a:off x="9360" y="8820"/>
                                          <a:ext cx="180" cy="180"/>
                                        </a:xfrm>
                                        <a:prstGeom prst="ellipse">
                                          <a:avLst/>
                                        </a:prstGeom>
                                        <a:solidFill>
                                          <a:srgbClr val="FFFFFF"/>
                                        </a:solidFill>
                                        <a:ln w="9525">
                                          <a:solidFill>
                                            <a:srgbClr val="000000"/>
                                          </a:solidFill>
                                          <a:round/>
                                          <a:headEnd/>
                                          <a:tailEnd/>
                                        </a:ln>
                                      </wps:spPr>
                                      <wps:txbx>
                                        <w:txbxContent>
                                          <w:p w14:paraId="3F617FC2" w14:textId="77777777" w:rsidR="006B0921" w:rsidRDefault="006B0921" w:rsidP="00114806">
                                            <w:pPr>
                                              <w:jc w:val="center"/>
                                              <w:rPr>
                                                <w:sz w:val="16"/>
                                              </w:rPr>
                                            </w:pPr>
                                            <w:r>
                                              <w:rPr>
                                                <w:sz w:val="16"/>
                                              </w:rPr>
                                              <w:t>mm</w:t>
                                            </w:r>
                                          </w:p>
                                        </w:txbxContent>
                                      </wps:txbx>
                                      <wps:bodyPr rot="0" vert="horz" wrap="square" lIns="91440" tIns="45720" rIns="91440" bIns="45720" anchor="t" anchorCtr="0" upright="1">
                                        <a:noAutofit/>
                                      </wps:bodyPr>
                                    </wps:wsp>
                                    <wps:wsp>
                                      <wps:cNvPr id="885" name="Rectangle 406"/>
                                      <wps:cNvSpPr>
                                        <a:spLocks noChangeArrowheads="1"/>
                                      </wps:cNvSpPr>
                                      <wps:spPr bwMode="auto">
                                        <a:xfrm>
                                          <a:off x="9720" y="8820"/>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6" name="Line 407"/>
                                      <wps:cNvCnPr>
                                        <a:cxnSpLocks noChangeShapeType="1"/>
                                      </wps:cNvCnPr>
                                      <wps:spPr bwMode="auto">
                                        <a:xfrm>
                                          <a:off x="9540" y="8917"/>
                                          <a:ext cx="2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87" name="Group 408"/>
                                      <wpg:cNvGrpSpPr>
                                        <a:grpSpLocks/>
                                      </wpg:cNvGrpSpPr>
                                      <wpg:grpSpPr bwMode="auto">
                                        <a:xfrm>
                                          <a:off x="9180" y="8917"/>
                                          <a:ext cx="180" cy="360"/>
                                          <a:chOff x="9180" y="9000"/>
                                          <a:chExt cx="180" cy="360"/>
                                        </a:xfrm>
                                      </wpg:grpSpPr>
                                      <wps:wsp>
                                        <wps:cNvPr id="888" name="Line 409"/>
                                        <wps:cNvCnPr>
                                          <a:cxnSpLocks noChangeShapeType="1"/>
                                        </wps:cNvCnPr>
                                        <wps:spPr bwMode="auto">
                                          <a:xfrm flipH="1">
                                            <a:off x="9180" y="90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9" name="Line 410"/>
                                        <wps:cNvCnPr>
                                          <a:cxnSpLocks noChangeShapeType="1"/>
                                        </wps:cNvCnPr>
                                        <wps:spPr bwMode="auto">
                                          <a:xfrm>
                                            <a:off x="9180" y="90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90" name="Line 411"/>
                                      <wps:cNvCnPr>
                                        <a:cxnSpLocks noChangeShapeType="1"/>
                                      </wps:cNvCnPr>
                                      <wps:spPr bwMode="auto">
                                        <a:xfrm>
                                          <a:off x="9763" y="88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91" name="Line 412"/>
                                    <wps:cNvCnPr>
                                      <a:cxnSpLocks noChangeShapeType="1"/>
                                    </wps:cNvCnPr>
                                    <wps:spPr bwMode="auto">
                                      <a:xfrm>
                                        <a:off x="12060" y="43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92" name="Rectangle 413"/>
                                  <wps:cNvSpPr>
                                    <a:spLocks noChangeArrowheads="1"/>
                                  </wps:cNvSpPr>
                                  <wps:spPr bwMode="auto">
                                    <a:xfrm>
                                      <a:off x="11700" y="5400"/>
                                      <a:ext cx="12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3" name="Line 414"/>
                                  <wps:cNvCnPr>
                                    <a:cxnSpLocks noChangeShapeType="1"/>
                                  </wps:cNvCnPr>
                                  <wps:spPr bwMode="auto">
                                    <a:xfrm>
                                      <a:off x="12060" y="48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4" name="Line 415"/>
                                  <wps:cNvCnPr>
                                    <a:cxnSpLocks noChangeShapeType="1"/>
                                  </wps:cNvCnPr>
                                  <wps:spPr bwMode="auto">
                                    <a:xfrm>
                                      <a:off x="12960" y="54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5" name="Line 416"/>
                                  <wps:cNvCnPr>
                                    <a:cxnSpLocks noChangeShapeType="1"/>
                                  </wps:cNvCnPr>
                                  <wps:spPr bwMode="auto">
                                    <a:xfrm>
                                      <a:off x="13320" y="54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96" name="Group 417"/>
                                <wpg:cNvGrpSpPr>
                                  <a:grpSpLocks/>
                                </wpg:cNvGrpSpPr>
                                <wpg:grpSpPr bwMode="auto">
                                  <a:xfrm>
                                    <a:off x="12240" y="5580"/>
                                    <a:ext cx="2448" cy="1800"/>
                                    <a:chOff x="8820" y="8640"/>
                                    <a:chExt cx="2448" cy="1800"/>
                                  </a:xfrm>
                                </wpg:grpSpPr>
                                <wpg:grpSp>
                                  <wpg:cNvPr id="897" name="Group 418"/>
                                  <wpg:cNvGrpSpPr>
                                    <a:grpSpLocks/>
                                  </wpg:cNvGrpSpPr>
                                  <wpg:grpSpPr bwMode="auto">
                                    <a:xfrm>
                                      <a:off x="8820" y="9000"/>
                                      <a:ext cx="2448" cy="1440"/>
                                      <a:chOff x="8820" y="9000"/>
                                      <a:chExt cx="2448" cy="1440"/>
                                    </a:xfrm>
                                  </wpg:grpSpPr>
                                  <wps:wsp>
                                    <wps:cNvPr id="898" name="Oval 419"/>
                                    <wps:cNvSpPr>
                                      <a:spLocks noChangeArrowheads="1"/>
                                    </wps:cNvSpPr>
                                    <wps:spPr bwMode="auto">
                                      <a:xfrm>
                                        <a:off x="9180" y="9000"/>
                                        <a:ext cx="180" cy="180"/>
                                      </a:xfrm>
                                      <a:prstGeom prst="ellipse">
                                        <a:avLst/>
                                      </a:prstGeom>
                                      <a:solidFill>
                                        <a:srgbClr val="FFFFFF"/>
                                      </a:solidFill>
                                      <a:ln w="9525">
                                        <a:solidFill>
                                          <a:srgbClr val="000000"/>
                                        </a:solidFill>
                                        <a:round/>
                                        <a:headEnd/>
                                        <a:tailEnd/>
                                      </a:ln>
                                    </wps:spPr>
                                    <wps:txbx>
                                      <w:txbxContent>
                                        <w:p w14:paraId="3357B4D4" w14:textId="77777777" w:rsidR="006B0921" w:rsidRDefault="006B0921" w:rsidP="00114806">
                                          <w:pPr>
                                            <w:jc w:val="center"/>
                                            <w:rPr>
                                              <w:sz w:val="16"/>
                                            </w:rPr>
                                          </w:pPr>
                                          <w:r>
                                            <w:rPr>
                                              <w:sz w:val="16"/>
                                            </w:rPr>
                                            <w:t>mm</w:t>
                                          </w:r>
                                        </w:p>
                                      </w:txbxContent>
                                    </wps:txbx>
                                    <wps:bodyPr rot="0" vert="horz" wrap="square" lIns="91440" tIns="45720" rIns="91440" bIns="45720" anchor="t" anchorCtr="0" upright="1">
                                      <a:noAutofit/>
                                    </wps:bodyPr>
                                  </wps:wsp>
                                  <wpg:grpSp>
                                    <wpg:cNvPr id="899" name="Group 420"/>
                                    <wpg:cNvGrpSpPr>
                                      <a:grpSpLocks/>
                                    </wpg:cNvGrpSpPr>
                                    <wpg:grpSpPr bwMode="auto">
                                      <a:xfrm>
                                        <a:off x="8820" y="9000"/>
                                        <a:ext cx="2448" cy="1440"/>
                                        <a:chOff x="8820" y="9000"/>
                                        <a:chExt cx="2448" cy="1440"/>
                                      </a:xfrm>
                                    </wpg:grpSpPr>
                                    <wpg:grpSp>
                                      <wpg:cNvPr id="900" name="Group 421"/>
                                      <wpg:cNvGrpSpPr>
                                        <a:grpSpLocks/>
                                      </wpg:cNvGrpSpPr>
                                      <wpg:grpSpPr bwMode="auto">
                                        <a:xfrm>
                                          <a:off x="8820" y="9000"/>
                                          <a:ext cx="360" cy="180"/>
                                          <a:chOff x="5940" y="8820"/>
                                          <a:chExt cx="1440" cy="720"/>
                                        </a:xfrm>
                                      </wpg:grpSpPr>
                                      <wps:wsp>
                                        <wps:cNvPr id="901" name="Rectangle 422"/>
                                        <wps:cNvSpPr>
                                          <a:spLocks noChangeArrowheads="1"/>
                                        </wps:cNvSpPr>
                                        <wps:spPr bwMode="auto">
                                          <a:xfrm>
                                            <a:off x="5940" y="8820"/>
                                            <a:ext cx="7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2" name="Line 423"/>
                                        <wps:cNvCnPr>
                                          <a:cxnSpLocks noChangeShapeType="1"/>
                                        </wps:cNvCnPr>
                                        <wps:spPr bwMode="auto">
                                          <a:xfrm>
                                            <a:off x="6300" y="90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3" name="Line 424"/>
                                        <wps:cNvCnPr>
                                          <a:cxnSpLocks noChangeShapeType="1"/>
                                        </wps:cNvCnPr>
                                        <wps:spPr bwMode="auto">
                                          <a:xfrm>
                                            <a:off x="6300" y="918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4" name="Line 425"/>
                                      <wps:cNvCnPr>
                                        <a:cxnSpLocks noChangeShapeType="1"/>
                                      </wps:cNvCnPr>
                                      <wps:spPr bwMode="auto">
                                        <a:xfrm>
                                          <a:off x="9288" y="91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05" name="Group 426"/>
                                      <wpg:cNvGrpSpPr>
                                        <a:grpSpLocks/>
                                      </wpg:cNvGrpSpPr>
                                      <wpg:grpSpPr bwMode="auto">
                                        <a:xfrm>
                                          <a:off x="9360" y="9104"/>
                                          <a:ext cx="1620" cy="720"/>
                                          <a:chOff x="9360" y="9000"/>
                                          <a:chExt cx="1620" cy="720"/>
                                        </a:xfrm>
                                      </wpg:grpSpPr>
                                      <wps:wsp>
                                        <wps:cNvPr id="906" name="Line 427"/>
                                        <wps:cNvCnPr>
                                          <a:cxnSpLocks noChangeShapeType="1"/>
                                        </wps:cNvCnPr>
                                        <wps:spPr bwMode="auto">
                                          <a:xfrm>
                                            <a:off x="9360" y="900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7" name="Line 428"/>
                                        <wps:cNvCnPr>
                                          <a:cxnSpLocks noChangeShapeType="1"/>
                                        </wps:cNvCnPr>
                                        <wps:spPr bwMode="auto">
                                          <a:xfrm>
                                            <a:off x="10440" y="90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8" name="Rectangle 429"/>
                                        <wps:cNvSpPr>
                                          <a:spLocks noChangeArrowheads="1"/>
                                        </wps:cNvSpPr>
                                        <wps:spPr bwMode="auto">
                                          <a:xfrm>
                                            <a:off x="10080" y="9540"/>
                                            <a:ext cx="90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909" name="Line 430"/>
                                      <wps:cNvCnPr>
                                        <a:cxnSpLocks noChangeShapeType="1"/>
                                      </wps:cNvCnPr>
                                      <wps:spPr bwMode="auto">
                                        <a:xfrm>
                                          <a:off x="10800" y="9824"/>
                                          <a:ext cx="0" cy="6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Line 431"/>
                                      <wps:cNvCnPr>
                                        <a:cxnSpLocks noChangeShapeType="1"/>
                                      </wps:cNvCnPr>
                                      <wps:spPr bwMode="auto">
                                        <a:xfrm>
                                          <a:off x="9288" y="10440"/>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911" name="Line 432"/>
                                  <wps:cNvCnPr>
                                    <a:cxnSpLocks noChangeShapeType="1"/>
                                  </wps:cNvCnPr>
                                  <wps:spPr bwMode="auto">
                                    <a:xfrm flipV="1">
                                      <a:off x="9288" y="86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grpSp>
                        <wpg:cNvPr id="912" name="Group 433"/>
                        <wpg:cNvGrpSpPr>
                          <a:grpSpLocks/>
                        </wpg:cNvGrpSpPr>
                        <wpg:grpSpPr bwMode="auto">
                          <a:xfrm>
                            <a:off x="4219" y="1541"/>
                            <a:ext cx="5321" cy="6135"/>
                            <a:chOff x="4219" y="1541"/>
                            <a:chExt cx="5321" cy="6135"/>
                          </a:xfrm>
                        </wpg:grpSpPr>
                        <wpg:grpSp>
                          <wpg:cNvPr id="913" name="Group 434"/>
                          <wpg:cNvGrpSpPr>
                            <a:grpSpLocks/>
                          </wpg:cNvGrpSpPr>
                          <wpg:grpSpPr bwMode="auto">
                            <a:xfrm>
                              <a:off x="4860" y="3868"/>
                              <a:ext cx="4680" cy="3808"/>
                              <a:chOff x="4860" y="3960"/>
                              <a:chExt cx="4680" cy="3808"/>
                            </a:xfrm>
                          </wpg:grpSpPr>
                          <wps:wsp>
                            <wps:cNvPr id="914" name="Line 435"/>
                            <wps:cNvCnPr>
                              <a:cxnSpLocks noChangeShapeType="1"/>
                            </wps:cNvCnPr>
                            <wps:spPr bwMode="auto">
                              <a:xfrm>
                                <a:off x="4968" y="720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15" name="Group 436"/>
                            <wpg:cNvGrpSpPr>
                              <a:grpSpLocks/>
                            </wpg:cNvGrpSpPr>
                            <wpg:grpSpPr bwMode="auto">
                              <a:xfrm>
                                <a:off x="4860" y="3960"/>
                                <a:ext cx="4680" cy="3808"/>
                                <a:chOff x="7020" y="3780"/>
                                <a:chExt cx="4680" cy="3808"/>
                              </a:xfrm>
                            </wpg:grpSpPr>
                            <wpg:grpSp>
                              <wpg:cNvPr id="916" name="Group 437"/>
                              <wpg:cNvGrpSpPr>
                                <a:grpSpLocks/>
                              </wpg:cNvGrpSpPr>
                              <wpg:grpSpPr bwMode="auto">
                                <a:xfrm>
                                  <a:off x="7020" y="4140"/>
                                  <a:ext cx="4680" cy="3448"/>
                                  <a:chOff x="7020" y="4140"/>
                                  <a:chExt cx="4680" cy="3448"/>
                                </a:xfrm>
                              </wpg:grpSpPr>
                              <wps:wsp>
                                <wps:cNvPr id="917" name="Line 438"/>
                                <wps:cNvCnPr>
                                  <a:cxnSpLocks noChangeShapeType="1"/>
                                </wps:cNvCnPr>
                                <wps:spPr bwMode="auto">
                                  <a:xfrm flipH="1">
                                    <a:off x="9720" y="48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18" name="Group 439"/>
                                <wpg:cNvGrpSpPr>
                                  <a:grpSpLocks/>
                                </wpg:cNvGrpSpPr>
                                <wpg:grpSpPr bwMode="auto">
                                  <a:xfrm>
                                    <a:off x="7020" y="4140"/>
                                    <a:ext cx="4680" cy="3448"/>
                                    <a:chOff x="7020" y="4140"/>
                                    <a:chExt cx="4680" cy="3448"/>
                                  </a:xfrm>
                                </wpg:grpSpPr>
                                <wpg:grpSp>
                                  <wpg:cNvPr id="919" name="Group 440"/>
                                  <wpg:cNvGrpSpPr>
                                    <a:grpSpLocks/>
                                  </wpg:cNvGrpSpPr>
                                  <wpg:grpSpPr bwMode="auto">
                                    <a:xfrm>
                                      <a:off x="7020" y="4140"/>
                                      <a:ext cx="4680" cy="3448"/>
                                      <a:chOff x="7020" y="4140"/>
                                      <a:chExt cx="4680" cy="3448"/>
                                    </a:xfrm>
                                  </wpg:grpSpPr>
                                  <wpg:grpSp>
                                    <wpg:cNvPr id="920" name="Group 441"/>
                                    <wpg:cNvGrpSpPr>
                                      <a:grpSpLocks/>
                                    </wpg:cNvGrpSpPr>
                                    <wpg:grpSpPr bwMode="auto">
                                      <a:xfrm>
                                        <a:off x="7020" y="5220"/>
                                        <a:ext cx="3420" cy="2368"/>
                                        <a:chOff x="7020" y="5220"/>
                                        <a:chExt cx="3420" cy="2368"/>
                                      </a:xfrm>
                                    </wpg:grpSpPr>
                                    <wpg:grpSp>
                                      <wpg:cNvPr id="921" name="Group 442"/>
                                      <wpg:cNvGrpSpPr>
                                        <a:grpSpLocks/>
                                      </wpg:cNvGrpSpPr>
                                      <wpg:grpSpPr bwMode="auto">
                                        <a:xfrm>
                                          <a:off x="7020" y="5220"/>
                                          <a:ext cx="2009" cy="2368"/>
                                          <a:chOff x="7020" y="5220"/>
                                          <a:chExt cx="2009" cy="2368"/>
                                        </a:xfrm>
                                      </wpg:grpSpPr>
                                      <wpg:grpSp>
                                        <wpg:cNvPr id="922" name="Group 443"/>
                                        <wpg:cNvGrpSpPr>
                                          <a:grpSpLocks/>
                                        </wpg:cNvGrpSpPr>
                                        <wpg:grpSpPr bwMode="auto">
                                          <a:xfrm flipH="1">
                                            <a:off x="8784" y="7020"/>
                                            <a:ext cx="245" cy="288"/>
                                            <a:chOff x="10692" y="4860"/>
                                            <a:chExt cx="828" cy="900"/>
                                          </a:xfrm>
                                        </wpg:grpSpPr>
                                        <wps:wsp>
                                          <wps:cNvPr id="923" name="AutoShape 444"/>
                                          <wps:cNvSpPr>
                                            <a:spLocks noChangeArrowheads="1"/>
                                          </wps:cNvSpPr>
                                          <wps:spPr bwMode="auto">
                                            <a:xfrm>
                                              <a:off x="11160" y="4860"/>
                                              <a:ext cx="360" cy="90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4" name="AutoShape 445"/>
                                          <wps:cNvSpPr>
                                            <a:spLocks noChangeArrowheads="1"/>
                                          </wps:cNvSpPr>
                                          <wps:spPr bwMode="auto">
                                            <a:xfrm rot="-5400000">
                                              <a:off x="10872" y="5000"/>
                                              <a:ext cx="270" cy="63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25" name="Group 446"/>
                                        <wpg:cNvGrpSpPr>
                                          <a:grpSpLocks/>
                                        </wpg:cNvGrpSpPr>
                                        <wpg:grpSpPr bwMode="auto">
                                          <a:xfrm>
                                            <a:off x="7020" y="5220"/>
                                            <a:ext cx="1908" cy="2368"/>
                                            <a:chOff x="7020" y="5220"/>
                                            <a:chExt cx="1908" cy="2368"/>
                                          </a:xfrm>
                                        </wpg:grpSpPr>
                                        <wpg:grpSp>
                                          <wpg:cNvPr id="926" name="Group 447"/>
                                          <wpg:cNvGrpSpPr>
                                            <a:grpSpLocks/>
                                          </wpg:cNvGrpSpPr>
                                          <wpg:grpSpPr bwMode="auto">
                                            <a:xfrm>
                                              <a:off x="7020" y="5220"/>
                                              <a:ext cx="1908" cy="2088"/>
                                              <a:chOff x="7020" y="5220"/>
                                              <a:chExt cx="1908" cy="2088"/>
                                            </a:xfrm>
                                          </wpg:grpSpPr>
                                          <wpg:grpSp>
                                            <wpg:cNvPr id="927" name="Group 448"/>
                                            <wpg:cNvGrpSpPr>
                                              <a:grpSpLocks/>
                                            </wpg:cNvGrpSpPr>
                                            <wpg:grpSpPr bwMode="auto">
                                              <a:xfrm>
                                                <a:off x="7020" y="5220"/>
                                                <a:ext cx="1908" cy="1800"/>
                                                <a:chOff x="7020" y="5220"/>
                                                <a:chExt cx="1908" cy="1800"/>
                                              </a:xfrm>
                                            </wpg:grpSpPr>
                                            <wpg:grpSp>
                                              <wpg:cNvPr id="928" name="Group 449"/>
                                              <wpg:cNvGrpSpPr>
                                                <a:grpSpLocks/>
                                              </wpg:cNvGrpSpPr>
                                              <wpg:grpSpPr bwMode="auto">
                                                <a:xfrm>
                                                  <a:off x="7020" y="5220"/>
                                                  <a:ext cx="1152" cy="1800"/>
                                                  <a:chOff x="7020" y="5220"/>
                                                  <a:chExt cx="1152" cy="1800"/>
                                                </a:xfrm>
                                              </wpg:grpSpPr>
                                              <wpg:grpSp>
                                                <wpg:cNvPr id="929" name="Group 450"/>
                                                <wpg:cNvGrpSpPr>
                                                  <a:grpSpLocks/>
                                                </wpg:cNvGrpSpPr>
                                                <wpg:grpSpPr bwMode="auto">
                                                  <a:xfrm>
                                                    <a:off x="7380" y="5220"/>
                                                    <a:ext cx="792" cy="1260"/>
                                                    <a:chOff x="7740" y="4860"/>
                                                    <a:chExt cx="792" cy="1260"/>
                                                  </a:xfrm>
                                                </wpg:grpSpPr>
                                                <wpg:grpSp>
                                                  <wpg:cNvPr id="930" name="Group 451"/>
                                                  <wpg:cNvGrpSpPr>
                                                    <a:grpSpLocks/>
                                                  </wpg:cNvGrpSpPr>
                                                  <wpg:grpSpPr bwMode="auto">
                                                    <a:xfrm>
                                                      <a:off x="8100" y="5040"/>
                                                      <a:ext cx="432" cy="1080"/>
                                                      <a:chOff x="8100" y="3240"/>
                                                      <a:chExt cx="432" cy="1080"/>
                                                    </a:xfrm>
                                                  </wpg:grpSpPr>
                                                  <wps:wsp>
                                                    <wps:cNvPr id="931" name="Line 452"/>
                                                    <wps:cNvCnPr>
                                                      <a:cxnSpLocks noChangeShapeType="1"/>
                                                    </wps:cNvCnPr>
                                                    <wps:spPr bwMode="auto">
                                                      <a:xfrm>
                                                        <a:off x="8100" y="324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2" name="Line 453"/>
                                                    <wps:cNvCnPr>
                                                      <a:cxnSpLocks noChangeShapeType="1"/>
                                                    </wps:cNvCnPr>
                                                    <wps:spPr bwMode="auto">
                                                      <a:xfrm>
                                                        <a:off x="8460" y="32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33" name="Group 454"/>
                                                    <wpg:cNvGrpSpPr>
                                                      <a:grpSpLocks/>
                                                    </wpg:cNvGrpSpPr>
                                                    <wpg:grpSpPr bwMode="auto">
                                                      <a:xfrm>
                                                        <a:off x="8352" y="3780"/>
                                                        <a:ext cx="180" cy="540"/>
                                                        <a:chOff x="7020" y="6480"/>
                                                        <a:chExt cx="180" cy="540"/>
                                                      </a:xfrm>
                                                    </wpg:grpSpPr>
                                                    <wps:wsp>
                                                      <wps:cNvPr id="934" name="Rectangle 455"/>
                                                      <wps:cNvSpPr>
                                                        <a:spLocks noChangeArrowheads="1"/>
                                                      </wps:cNvSpPr>
                                                      <wps:spPr bwMode="auto">
                                                        <a:xfrm>
                                                          <a:off x="7020" y="6480"/>
                                                          <a:ext cx="180" cy="180"/>
                                                        </a:xfrm>
                                                        <a:prstGeom prst="rect">
                                                          <a:avLst/>
                                                        </a:prstGeom>
                                                        <a:solidFill>
                                                          <a:srgbClr val="FFFFFF"/>
                                                        </a:solidFill>
                                                        <a:ln w="9525">
                                                          <a:solidFill>
                                                            <a:srgbClr val="000000"/>
                                                          </a:solidFill>
                                                          <a:miter lim="800000"/>
                                                          <a:headEnd/>
                                                          <a:tailEnd/>
                                                        </a:ln>
                                                      </wps:spPr>
                                                      <wps:txbx>
                                                        <w:txbxContent>
                                                          <w:p w14:paraId="757D7E64" w14:textId="77777777" w:rsidR="006B0921" w:rsidRDefault="006B0921" w:rsidP="00114806">
                                                            <w:pPr>
                                                              <w:rPr>
                                                                <w:sz w:val="12"/>
                                                              </w:rPr>
                                                            </w:pPr>
                                                            <w:r>
                                                              <w:rPr>
                                                                <w:sz w:val="12"/>
                                                              </w:rPr>
                                                              <w:t>P</w:t>
                                                            </w:r>
                                                          </w:p>
                                                        </w:txbxContent>
                                                      </wps:txbx>
                                                      <wps:bodyPr rot="0" vert="horz" wrap="square" lIns="45720" tIns="0" rIns="0" bIns="0" anchor="t" anchorCtr="0" upright="1">
                                                        <a:noAutofit/>
                                                      </wps:bodyPr>
                                                    </wps:wsp>
                                                    <wps:wsp>
                                                      <wps:cNvPr id="935" name="Rectangle 456"/>
                                                      <wps:cNvSpPr>
                                                        <a:spLocks noChangeArrowheads="1"/>
                                                      </wps:cNvSpPr>
                                                      <wps:spPr bwMode="auto">
                                                        <a:xfrm>
                                                          <a:off x="7020" y="6840"/>
                                                          <a:ext cx="180" cy="180"/>
                                                        </a:xfrm>
                                                        <a:prstGeom prst="rect">
                                                          <a:avLst/>
                                                        </a:prstGeom>
                                                        <a:solidFill>
                                                          <a:srgbClr val="FFFFFF"/>
                                                        </a:solidFill>
                                                        <a:ln w="9525">
                                                          <a:solidFill>
                                                            <a:srgbClr val="000000"/>
                                                          </a:solidFill>
                                                          <a:miter lim="800000"/>
                                                          <a:headEnd/>
                                                          <a:tailEnd/>
                                                        </a:ln>
                                                      </wps:spPr>
                                                      <wps:txbx>
                                                        <w:txbxContent>
                                                          <w:p w14:paraId="02FF900E" w14:textId="77777777" w:rsidR="006B0921" w:rsidRDefault="006B0921" w:rsidP="00114806">
                                                            <w:pPr>
                                                              <w:rPr>
                                                                <w:sz w:val="12"/>
                                                              </w:rPr>
                                                            </w:pPr>
                                                            <w:r>
                                                              <w:rPr>
                                                                <w:sz w:val="12"/>
                                                              </w:rPr>
                                                              <w:t>P</w:t>
                                                            </w:r>
                                                          </w:p>
                                                        </w:txbxContent>
                                                      </wps:txbx>
                                                      <wps:bodyPr rot="0" vert="horz" wrap="square" lIns="45720" tIns="0" rIns="0" bIns="0" anchor="t" anchorCtr="0" upright="1">
                                                        <a:noAutofit/>
                                                      </wps:bodyPr>
                                                    </wps:wsp>
                                                    <wps:wsp>
                                                      <wps:cNvPr id="936" name="Line 457"/>
                                                      <wps:cNvCnPr>
                                                        <a:cxnSpLocks noChangeShapeType="1"/>
                                                      </wps:cNvCnPr>
                                                      <wps:spPr bwMode="auto">
                                                        <a:xfrm>
                                                          <a:off x="7128" y="66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37" name="Rectangle 458"/>
                                                  <wps:cNvSpPr>
                                                    <a:spLocks noChangeArrowheads="1"/>
                                                  </wps:cNvSpPr>
                                                  <wps:spPr bwMode="auto">
                                                    <a:xfrm>
                                                      <a:off x="7740" y="4860"/>
                                                      <a:ext cx="3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38" name="Group 459"/>
                                                <wpg:cNvGrpSpPr>
                                                  <a:grpSpLocks/>
                                                </wpg:cNvGrpSpPr>
                                                <wpg:grpSpPr bwMode="auto">
                                                  <a:xfrm>
                                                    <a:off x="7020" y="5760"/>
                                                    <a:ext cx="180" cy="1260"/>
                                                    <a:chOff x="5940" y="6300"/>
                                                    <a:chExt cx="180" cy="1260"/>
                                                  </a:xfrm>
                                                </wpg:grpSpPr>
                                                <wpg:grpSp>
                                                  <wpg:cNvPr id="939" name="Group 460"/>
                                                  <wpg:cNvGrpSpPr>
                                                    <a:grpSpLocks/>
                                                  </wpg:cNvGrpSpPr>
                                                  <wpg:grpSpPr bwMode="auto">
                                                    <a:xfrm>
                                                      <a:off x="5940" y="6300"/>
                                                      <a:ext cx="180" cy="360"/>
                                                      <a:chOff x="5940" y="6300"/>
                                                      <a:chExt cx="180" cy="360"/>
                                                    </a:xfrm>
                                                  </wpg:grpSpPr>
                                                  <wps:wsp>
                                                    <wps:cNvPr id="940" name="Rectangle 461"/>
                                                    <wps:cNvSpPr>
                                                      <a:spLocks noChangeArrowheads="1"/>
                                                    </wps:cNvSpPr>
                                                    <wps:spPr bwMode="auto">
                                                      <a:xfrm>
                                                        <a:off x="5940" y="6480"/>
                                                        <a:ext cx="180" cy="180"/>
                                                      </a:xfrm>
                                                      <a:prstGeom prst="rect">
                                                        <a:avLst/>
                                                      </a:prstGeom>
                                                      <a:solidFill>
                                                        <a:srgbClr val="FFFFFF"/>
                                                      </a:solidFill>
                                                      <a:ln w="9525">
                                                        <a:solidFill>
                                                          <a:srgbClr val="000000"/>
                                                        </a:solidFill>
                                                        <a:miter lim="800000"/>
                                                        <a:headEnd/>
                                                        <a:tailEnd/>
                                                      </a:ln>
                                                    </wps:spPr>
                                                    <wps:txbx>
                                                      <w:txbxContent>
                                                        <w:p w14:paraId="1C661399" w14:textId="77777777" w:rsidR="006B0921" w:rsidRDefault="006B0921" w:rsidP="00114806">
                                                          <w:pPr>
                                                            <w:rPr>
                                                              <w:sz w:val="12"/>
                                                            </w:rPr>
                                                          </w:pPr>
                                                          <w:r>
                                                            <w:rPr>
                                                              <w:sz w:val="12"/>
                                                            </w:rPr>
                                                            <w:t>T</w:t>
                                                          </w:r>
                                                        </w:p>
                                                      </w:txbxContent>
                                                    </wps:txbx>
                                                    <wps:bodyPr rot="0" vert="horz" wrap="square" lIns="45720" tIns="0" rIns="0" bIns="0" anchor="t" anchorCtr="0" upright="1">
                                                      <a:noAutofit/>
                                                    </wps:bodyPr>
                                                  </wps:wsp>
                                                  <wps:wsp>
                                                    <wps:cNvPr id="941" name="Line 462"/>
                                                    <wps:cNvCnPr>
                                                      <a:cxnSpLocks noChangeShapeType="1"/>
                                                    </wps:cNvCnPr>
                                                    <wps:spPr bwMode="auto">
                                                      <a:xfrm>
                                                        <a:off x="6019" y="63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42" name="Group 463"/>
                                                  <wpg:cNvGrpSpPr>
                                                    <a:grpSpLocks/>
                                                  </wpg:cNvGrpSpPr>
                                                  <wpg:grpSpPr bwMode="auto">
                                                    <a:xfrm>
                                                      <a:off x="5940" y="6660"/>
                                                      <a:ext cx="180" cy="360"/>
                                                      <a:chOff x="5940" y="6300"/>
                                                      <a:chExt cx="180" cy="360"/>
                                                    </a:xfrm>
                                                  </wpg:grpSpPr>
                                                  <wps:wsp>
                                                    <wps:cNvPr id="943" name="Rectangle 464"/>
                                                    <wps:cNvSpPr>
                                                      <a:spLocks noChangeArrowheads="1"/>
                                                    </wps:cNvSpPr>
                                                    <wps:spPr bwMode="auto">
                                                      <a:xfrm>
                                                        <a:off x="5940" y="6480"/>
                                                        <a:ext cx="180" cy="180"/>
                                                      </a:xfrm>
                                                      <a:prstGeom prst="rect">
                                                        <a:avLst/>
                                                      </a:prstGeom>
                                                      <a:solidFill>
                                                        <a:srgbClr val="FFFFFF"/>
                                                      </a:solidFill>
                                                      <a:ln w="9525">
                                                        <a:solidFill>
                                                          <a:srgbClr val="000000"/>
                                                        </a:solidFill>
                                                        <a:miter lim="800000"/>
                                                        <a:headEnd/>
                                                        <a:tailEnd/>
                                                      </a:ln>
                                                    </wps:spPr>
                                                    <wps:txbx>
                                                      <w:txbxContent>
                                                        <w:p w14:paraId="180C625D" w14:textId="77777777" w:rsidR="006B0921" w:rsidRDefault="006B0921" w:rsidP="00114806">
                                                          <w:pPr>
                                                            <w:rPr>
                                                              <w:sz w:val="12"/>
                                                            </w:rPr>
                                                          </w:pPr>
                                                          <w:r>
                                                            <w:rPr>
                                                              <w:sz w:val="12"/>
                                                            </w:rPr>
                                                            <w:t>T</w:t>
                                                          </w:r>
                                                        </w:p>
                                                      </w:txbxContent>
                                                    </wps:txbx>
                                                    <wps:bodyPr rot="0" vert="horz" wrap="square" lIns="45720" tIns="0" rIns="0" bIns="0" anchor="t" anchorCtr="0" upright="1">
                                                      <a:noAutofit/>
                                                    </wps:bodyPr>
                                                  </wps:wsp>
                                                  <wps:wsp>
                                                    <wps:cNvPr id="944" name="Line 465"/>
                                                    <wps:cNvCnPr>
                                                      <a:cxnSpLocks noChangeShapeType="1"/>
                                                    </wps:cNvCnPr>
                                                    <wps:spPr bwMode="auto">
                                                      <a:xfrm>
                                                        <a:off x="6019" y="63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45" name="Group 466"/>
                                                  <wpg:cNvGrpSpPr>
                                                    <a:grpSpLocks/>
                                                  </wpg:cNvGrpSpPr>
                                                  <wpg:grpSpPr bwMode="auto">
                                                    <a:xfrm>
                                                      <a:off x="5940" y="7020"/>
                                                      <a:ext cx="180" cy="360"/>
                                                      <a:chOff x="5940" y="6300"/>
                                                      <a:chExt cx="180" cy="360"/>
                                                    </a:xfrm>
                                                  </wpg:grpSpPr>
                                                  <wps:wsp>
                                                    <wps:cNvPr id="946" name="Rectangle 467"/>
                                                    <wps:cNvSpPr>
                                                      <a:spLocks noChangeArrowheads="1"/>
                                                    </wps:cNvSpPr>
                                                    <wps:spPr bwMode="auto">
                                                      <a:xfrm>
                                                        <a:off x="5940" y="6480"/>
                                                        <a:ext cx="180" cy="180"/>
                                                      </a:xfrm>
                                                      <a:prstGeom prst="rect">
                                                        <a:avLst/>
                                                      </a:prstGeom>
                                                      <a:solidFill>
                                                        <a:srgbClr val="FFFFFF"/>
                                                      </a:solidFill>
                                                      <a:ln w="9525">
                                                        <a:solidFill>
                                                          <a:srgbClr val="000000"/>
                                                        </a:solidFill>
                                                        <a:miter lim="800000"/>
                                                        <a:headEnd/>
                                                        <a:tailEnd/>
                                                      </a:ln>
                                                    </wps:spPr>
                                                    <wps:txbx>
                                                      <w:txbxContent>
                                                        <w:p w14:paraId="0C81BF95" w14:textId="77777777" w:rsidR="006B0921" w:rsidRDefault="006B0921" w:rsidP="00114806">
                                                          <w:pPr>
                                                            <w:rPr>
                                                              <w:sz w:val="12"/>
                                                            </w:rPr>
                                                          </w:pPr>
                                                          <w:r>
                                                            <w:rPr>
                                                              <w:sz w:val="12"/>
                                                            </w:rPr>
                                                            <w:t>F</w:t>
                                                          </w:r>
                                                        </w:p>
                                                      </w:txbxContent>
                                                    </wps:txbx>
                                                    <wps:bodyPr rot="0" vert="horz" wrap="square" lIns="45720" tIns="0" rIns="0" bIns="0" anchor="t" anchorCtr="0" upright="1">
                                                      <a:noAutofit/>
                                                    </wps:bodyPr>
                                                  </wps:wsp>
                                                  <wps:wsp>
                                                    <wps:cNvPr id="947" name="Line 468"/>
                                                    <wps:cNvCnPr>
                                                      <a:cxnSpLocks noChangeShapeType="1"/>
                                                    </wps:cNvCnPr>
                                                    <wps:spPr bwMode="auto">
                                                      <a:xfrm>
                                                        <a:off x="6019" y="63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8" name="Line 469"/>
                                                  <wps:cNvCnPr>
                                                    <a:cxnSpLocks noChangeShapeType="1"/>
                                                  </wps:cNvCnPr>
                                                  <wps:spPr bwMode="auto">
                                                    <a:xfrm>
                                                      <a:off x="6048" y="73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9" name="Line 470"/>
                                                <wps:cNvCnPr>
                                                  <a:cxnSpLocks noChangeShapeType="1"/>
                                                </wps:cNvCnPr>
                                                <wps:spPr bwMode="auto">
                                                  <a:xfrm>
                                                    <a:off x="7128" y="5760"/>
                                                    <a:ext cx="2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50" name="Line 471"/>
                                              <wps:cNvCnPr>
                                                <a:cxnSpLocks noChangeShapeType="1"/>
                                              </wps:cNvCnPr>
                                              <wps:spPr bwMode="auto">
                                                <a:xfrm>
                                                  <a:off x="8208" y="636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51" name="Group 472"/>
                                            <wpg:cNvGrpSpPr>
                                              <a:grpSpLocks/>
                                            </wpg:cNvGrpSpPr>
                                            <wpg:grpSpPr bwMode="auto">
                                              <a:xfrm>
                                                <a:off x="7740" y="7020"/>
                                                <a:ext cx="245" cy="288"/>
                                                <a:chOff x="10692" y="4860"/>
                                                <a:chExt cx="828" cy="900"/>
                                              </a:xfrm>
                                            </wpg:grpSpPr>
                                            <wps:wsp>
                                              <wps:cNvPr id="952" name="AutoShape 473"/>
                                              <wps:cNvSpPr>
                                                <a:spLocks noChangeArrowheads="1"/>
                                              </wps:cNvSpPr>
                                              <wps:spPr bwMode="auto">
                                                <a:xfrm>
                                                  <a:off x="11160" y="4860"/>
                                                  <a:ext cx="360" cy="90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3" name="AutoShape 474"/>
                                              <wps:cNvSpPr>
                                                <a:spLocks noChangeArrowheads="1"/>
                                              </wps:cNvSpPr>
                                              <wps:spPr bwMode="auto">
                                                <a:xfrm rot="-5400000">
                                                  <a:off x="10872" y="5000"/>
                                                  <a:ext cx="270" cy="63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954" name="Line 475"/>
                                            <wps:cNvCnPr>
                                              <a:cxnSpLocks noChangeShapeType="1"/>
                                            </wps:cNvCnPr>
                                            <wps:spPr bwMode="auto">
                                              <a:xfrm>
                                                <a:off x="7128" y="7160"/>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55" name="Group 476"/>
                                          <wpg:cNvGrpSpPr>
                                            <a:grpSpLocks/>
                                          </wpg:cNvGrpSpPr>
                                          <wpg:grpSpPr bwMode="auto">
                                            <a:xfrm>
                                              <a:off x="7920" y="6728"/>
                                              <a:ext cx="936" cy="284"/>
                                              <a:chOff x="3780" y="7560"/>
                                              <a:chExt cx="936" cy="284"/>
                                            </a:xfrm>
                                          </wpg:grpSpPr>
                                          <wpg:grpSp>
                                            <wpg:cNvPr id="956" name="Group 477"/>
                                            <wpg:cNvGrpSpPr>
                                              <a:grpSpLocks/>
                                            </wpg:cNvGrpSpPr>
                                            <wpg:grpSpPr bwMode="auto">
                                              <a:xfrm>
                                                <a:off x="3780" y="7560"/>
                                                <a:ext cx="936" cy="199"/>
                                                <a:chOff x="3744" y="7060"/>
                                                <a:chExt cx="936" cy="199"/>
                                              </a:xfrm>
                                            </wpg:grpSpPr>
                                            <wps:wsp>
                                              <wps:cNvPr id="957" name="Rectangle 478"/>
                                              <wps:cNvSpPr>
                                                <a:spLocks noChangeArrowheads="1"/>
                                              </wps:cNvSpPr>
                                              <wps:spPr bwMode="auto">
                                                <a:xfrm rot="3078920">
                                                  <a:off x="4109" y="7041"/>
                                                  <a:ext cx="199" cy="2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8" name="Line 479"/>
                                              <wps:cNvCnPr>
                                                <a:cxnSpLocks noChangeShapeType="1"/>
                                              </wps:cNvCnPr>
                                              <wps:spPr bwMode="auto">
                                                <a:xfrm>
                                                  <a:off x="3744" y="71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Line 480"/>
                                              <wps:cNvCnPr>
                                                <a:cxnSpLocks noChangeShapeType="1"/>
                                              </wps:cNvCnPr>
                                              <wps:spPr bwMode="auto">
                                                <a:xfrm>
                                                  <a:off x="4392" y="71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0" name="Line 481"/>
                                            <wps:cNvCnPr>
                                              <a:cxnSpLocks noChangeShapeType="1"/>
                                            </wps:cNvCnPr>
                                            <wps:spPr bwMode="auto">
                                              <a:xfrm>
                                                <a:off x="3780" y="766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1" name="Line 482"/>
                                            <wps:cNvCnPr>
                                              <a:cxnSpLocks noChangeShapeType="1"/>
                                            </wps:cNvCnPr>
                                            <wps:spPr bwMode="auto">
                                              <a:xfrm>
                                                <a:off x="4680" y="766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2" name="Group 483"/>
                                          <wpg:cNvGrpSpPr>
                                            <a:grpSpLocks/>
                                          </wpg:cNvGrpSpPr>
                                          <wpg:grpSpPr bwMode="auto">
                                            <a:xfrm flipV="1">
                                              <a:off x="7920" y="7304"/>
                                              <a:ext cx="936" cy="284"/>
                                              <a:chOff x="3780" y="7560"/>
                                              <a:chExt cx="936" cy="284"/>
                                            </a:xfrm>
                                          </wpg:grpSpPr>
                                          <wpg:grpSp>
                                            <wpg:cNvPr id="963" name="Group 484"/>
                                            <wpg:cNvGrpSpPr>
                                              <a:grpSpLocks/>
                                            </wpg:cNvGrpSpPr>
                                            <wpg:grpSpPr bwMode="auto">
                                              <a:xfrm>
                                                <a:off x="3780" y="7560"/>
                                                <a:ext cx="936" cy="199"/>
                                                <a:chOff x="3744" y="7060"/>
                                                <a:chExt cx="936" cy="199"/>
                                              </a:xfrm>
                                            </wpg:grpSpPr>
                                            <wps:wsp>
                                              <wps:cNvPr id="964" name="Rectangle 485"/>
                                              <wps:cNvSpPr>
                                                <a:spLocks noChangeArrowheads="1"/>
                                              </wps:cNvSpPr>
                                              <wps:spPr bwMode="auto">
                                                <a:xfrm rot="3078920">
                                                  <a:off x="4109" y="7041"/>
                                                  <a:ext cx="199" cy="2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5" name="Line 486"/>
                                              <wps:cNvCnPr>
                                                <a:cxnSpLocks noChangeShapeType="1"/>
                                              </wps:cNvCnPr>
                                              <wps:spPr bwMode="auto">
                                                <a:xfrm>
                                                  <a:off x="3744" y="71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6" name="Line 487"/>
                                              <wps:cNvCnPr>
                                                <a:cxnSpLocks noChangeShapeType="1"/>
                                              </wps:cNvCnPr>
                                              <wps:spPr bwMode="auto">
                                                <a:xfrm>
                                                  <a:off x="4392" y="7160"/>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7" name="Line 488"/>
                                            <wps:cNvCnPr>
                                              <a:cxnSpLocks noChangeShapeType="1"/>
                                            </wps:cNvCnPr>
                                            <wps:spPr bwMode="auto">
                                              <a:xfrm>
                                                <a:off x="3780" y="766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8" name="Line 489"/>
                                            <wps:cNvCnPr>
                                              <a:cxnSpLocks noChangeShapeType="1"/>
                                            </wps:cNvCnPr>
                                            <wps:spPr bwMode="auto">
                                              <a:xfrm>
                                                <a:off x="4680" y="766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969" name="Group 490"/>
                                      <wpg:cNvGrpSpPr>
                                        <a:grpSpLocks/>
                                      </wpg:cNvGrpSpPr>
                                      <wpg:grpSpPr bwMode="auto">
                                        <a:xfrm>
                                          <a:off x="9360" y="6300"/>
                                          <a:ext cx="1080" cy="1260"/>
                                          <a:chOff x="8100" y="8460"/>
                                          <a:chExt cx="1080" cy="1260"/>
                                        </a:xfrm>
                                      </wpg:grpSpPr>
                                      <wpg:grpSp>
                                        <wpg:cNvPr id="970" name="Group 491"/>
                                        <wpg:cNvGrpSpPr>
                                          <a:grpSpLocks/>
                                        </wpg:cNvGrpSpPr>
                                        <wpg:grpSpPr bwMode="auto">
                                          <a:xfrm flipH="1">
                                            <a:off x="9000" y="8917"/>
                                            <a:ext cx="180" cy="180"/>
                                            <a:chOff x="8100" y="9000"/>
                                            <a:chExt cx="180" cy="180"/>
                                          </a:xfrm>
                                        </wpg:grpSpPr>
                                        <wps:wsp>
                                          <wps:cNvPr id="971" name="Line 492"/>
                                          <wps:cNvCnPr>
                                            <a:cxnSpLocks noChangeShapeType="1"/>
                                          </wps:cNvCnPr>
                                          <wps:spPr bwMode="auto">
                                            <a:xfrm>
                                              <a:off x="8100" y="90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2" name="Line 493"/>
                                          <wps:cNvCnPr>
                                            <a:cxnSpLocks noChangeShapeType="1"/>
                                          </wps:cNvCnPr>
                                          <wps:spPr bwMode="auto">
                                            <a:xfrm>
                                              <a:off x="8100" y="90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73" name="Group 494"/>
                                        <wpg:cNvGrpSpPr>
                                          <a:grpSpLocks/>
                                        </wpg:cNvGrpSpPr>
                                        <wpg:grpSpPr bwMode="auto">
                                          <a:xfrm>
                                            <a:off x="8100" y="8460"/>
                                            <a:ext cx="1080" cy="1260"/>
                                            <a:chOff x="8100" y="8460"/>
                                            <a:chExt cx="1080" cy="1260"/>
                                          </a:xfrm>
                                        </wpg:grpSpPr>
                                        <wpg:grpSp>
                                          <wpg:cNvPr id="974" name="Group 495"/>
                                          <wpg:cNvGrpSpPr>
                                            <a:grpSpLocks/>
                                          </wpg:cNvGrpSpPr>
                                          <wpg:grpSpPr bwMode="auto">
                                            <a:xfrm>
                                              <a:off x="8640" y="9180"/>
                                              <a:ext cx="180" cy="540"/>
                                              <a:chOff x="2700" y="8460"/>
                                              <a:chExt cx="180" cy="540"/>
                                            </a:xfrm>
                                          </wpg:grpSpPr>
                                          <wpg:grpSp>
                                            <wpg:cNvPr id="975" name="Group 496"/>
                                            <wpg:cNvGrpSpPr>
                                              <a:grpSpLocks/>
                                            </wpg:cNvGrpSpPr>
                                            <wpg:grpSpPr bwMode="auto">
                                              <a:xfrm rot="-5400000">
                                                <a:off x="2700" y="8820"/>
                                                <a:ext cx="180" cy="180"/>
                                                <a:chOff x="9540" y="8460"/>
                                                <a:chExt cx="1080" cy="1080"/>
                                              </a:xfrm>
                                            </wpg:grpSpPr>
                                            <wps:wsp>
                                              <wps:cNvPr id="976" name="Oval 497"/>
                                              <wps:cNvSpPr>
                                                <a:spLocks noChangeArrowheads="1"/>
                                              </wps:cNvSpPr>
                                              <wps:spPr bwMode="auto">
                                                <a:xfrm>
                                                  <a:off x="9540" y="846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7" name="AutoShape 498"/>
                                              <wps:cNvSpPr>
                                                <a:spLocks noChangeArrowheads="1"/>
                                              </wps:cNvSpPr>
                                              <wps:spPr bwMode="auto">
                                                <a:xfrm>
                                                  <a:off x="9540" y="8820"/>
                                                  <a:ext cx="1080" cy="72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78" name="Group 499"/>
                                            <wpg:cNvGrpSpPr>
                                              <a:grpSpLocks/>
                                            </wpg:cNvGrpSpPr>
                                            <wpg:grpSpPr bwMode="auto">
                                              <a:xfrm>
                                                <a:off x="2700" y="8460"/>
                                                <a:ext cx="180" cy="360"/>
                                                <a:chOff x="2700" y="8280"/>
                                                <a:chExt cx="180" cy="360"/>
                                              </a:xfrm>
                                            </wpg:grpSpPr>
                                            <wps:wsp>
                                              <wps:cNvPr id="979" name="Rectangle 500"/>
                                              <wps:cNvSpPr>
                                                <a:spLocks noChangeArrowheads="1"/>
                                              </wps:cNvSpPr>
                                              <wps:spPr bwMode="auto">
                                                <a:xfrm>
                                                  <a:off x="2700" y="8280"/>
                                                  <a:ext cx="180" cy="180"/>
                                                </a:xfrm>
                                                <a:prstGeom prst="rect">
                                                  <a:avLst/>
                                                </a:prstGeom>
                                                <a:solidFill>
                                                  <a:srgbClr val="FFFFFF"/>
                                                </a:solidFill>
                                                <a:ln w="9525">
                                                  <a:solidFill>
                                                    <a:srgbClr val="000000"/>
                                                  </a:solidFill>
                                                  <a:miter lim="800000"/>
                                                  <a:headEnd/>
                                                  <a:tailEnd/>
                                                </a:ln>
                                              </wps:spPr>
                                              <wps:txbx>
                                                <w:txbxContent>
                                                  <w:p w14:paraId="4986EE6D" w14:textId="77777777" w:rsidR="006B0921" w:rsidRDefault="006B0921" w:rsidP="00114806">
                                                    <w:pPr>
                                                      <w:rPr>
                                                        <w:sz w:val="12"/>
                                                      </w:rPr>
                                                    </w:pPr>
                                                    <w:r>
                                                      <w:rPr>
                                                        <w:sz w:val="12"/>
                                                      </w:rPr>
                                                      <w:t>M</w:t>
                                                    </w:r>
                                                  </w:p>
                                                </w:txbxContent>
                                              </wps:txbx>
                                              <wps:bodyPr rot="0" vert="horz" wrap="square" lIns="45720" tIns="0" rIns="0" bIns="0" anchor="t" anchorCtr="0" upright="1">
                                                <a:noAutofit/>
                                              </wps:bodyPr>
                                            </wps:wsp>
                                            <wps:wsp>
                                              <wps:cNvPr id="980" name="Line 501"/>
                                              <wps:cNvCnPr>
                                                <a:cxnSpLocks noChangeShapeType="1"/>
                                              </wps:cNvCnPr>
                                              <wps:spPr bwMode="auto">
                                                <a:xfrm>
                                                  <a:off x="2808" y="84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81" name="Group 502"/>
                                          <wpg:cNvGrpSpPr>
                                            <a:grpSpLocks/>
                                          </wpg:cNvGrpSpPr>
                                          <wpg:grpSpPr bwMode="auto">
                                            <a:xfrm>
                                              <a:off x="8100" y="8460"/>
                                              <a:ext cx="900" cy="637"/>
                                              <a:chOff x="8100" y="8460"/>
                                              <a:chExt cx="900" cy="637"/>
                                            </a:xfrm>
                                          </wpg:grpSpPr>
                                          <wps:wsp>
                                            <wps:cNvPr id="982" name="AutoShape 503"/>
                                            <wps:cNvSpPr>
                                              <a:spLocks noChangeArrowheads="1"/>
                                            </wps:cNvSpPr>
                                            <wps:spPr bwMode="auto">
                                              <a:xfrm rot="-5400000">
                                                <a:off x="8280" y="882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83" name="Group 504"/>
                                            <wpg:cNvGrpSpPr>
                                              <a:grpSpLocks/>
                                            </wpg:cNvGrpSpPr>
                                            <wpg:grpSpPr bwMode="auto">
                                              <a:xfrm>
                                                <a:off x="8100" y="8917"/>
                                                <a:ext cx="180" cy="180"/>
                                                <a:chOff x="8100" y="9000"/>
                                                <a:chExt cx="180" cy="180"/>
                                              </a:xfrm>
                                            </wpg:grpSpPr>
                                            <wps:wsp>
                                              <wps:cNvPr id="984" name="Line 505"/>
                                              <wps:cNvCnPr>
                                                <a:cxnSpLocks noChangeShapeType="1"/>
                                              </wps:cNvCnPr>
                                              <wps:spPr bwMode="auto">
                                                <a:xfrm>
                                                  <a:off x="8100" y="90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5" name="Line 506"/>
                                              <wps:cNvCnPr>
                                                <a:cxnSpLocks noChangeShapeType="1"/>
                                              </wps:cNvCnPr>
                                              <wps:spPr bwMode="auto">
                                                <a:xfrm>
                                                  <a:off x="8100" y="900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86" name="Group 507"/>
                                            <wpg:cNvGrpSpPr>
                                              <a:grpSpLocks/>
                                            </wpg:cNvGrpSpPr>
                                            <wpg:grpSpPr bwMode="auto">
                                              <a:xfrm>
                                                <a:off x="8640" y="8460"/>
                                                <a:ext cx="180" cy="540"/>
                                                <a:chOff x="2700" y="8460"/>
                                                <a:chExt cx="180" cy="540"/>
                                              </a:xfrm>
                                            </wpg:grpSpPr>
                                            <wpg:grpSp>
                                              <wpg:cNvPr id="987" name="Group 508"/>
                                              <wpg:cNvGrpSpPr>
                                                <a:grpSpLocks/>
                                              </wpg:cNvGrpSpPr>
                                              <wpg:grpSpPr bwMode="auto">
                                                <a:xfrm rot="-5400000">
                                                  <a:off x="2700" y="8820"/>
                                                  <a:ext cx="180" cy="180"/>
                                                  <a:chOff x="9540" y="8460"/>
                                                  <a:chExt cx="1080" cy="1080"/>
                                                </a:xfrm>
                                              </wpg:grpSpPr>
                                              <wps:wsp>
                                                <wps:cNvPr id="988" name="Oval 509"/>
                                                <wps:cNvSpPr>
                                                  <a:spLocks noChangeArrowheads="1"/>
                                                </wps:cNvSpPr>
                                                <wps:spPr bwMode="auto">
                                                  <a:xfrm>
                                                    <a:off x="9540" y="846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9" name="AutoShape 510"/>
                                                <wps:cNvSpPr>
                                                  <a:spLocks noChangeArrowheads="1"/>
                                                </wps:cNvSpPr>
                                                <wps:spPr bwMode="auto">
                                                  <a:xfrm>
                                                    <a:off x="9540" y="8820"/>
                                                    <a:ext cx="1080" cy="72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90" name="Group 511"/>
                                              <wpg:cNvGrpSpPr>
                                                <a:grpSpLocks/>
                                              </wpg:cNvGrpSpPr>
                                              <wpg:grpSpPr bwMode="auto">
                                                <a:xfrm>
                                                  <a:off x="2700" y="8460"/>
                                                  <a:ext cx="180" cy="360"/>
                                                  <a:chOff x="2700" y="8280"/>
                                                  <a:chExt cx="180" cy="360"/>
                                                </a:xfrm>
                                              </wpg:grpSpPr>
                                              <wps:wsp>
                                                <wps:cNvPr id="991" name="Rectangle 512"/>
                                                <wps:cNvSpPr>
                                                  <a:spLocks noChangeArrowheads="1"/>
                                                </wps:cNvSpPr>
                                                <wps:spPr bwMode="auto">
                                                  <a:xfrm>
                                                    <a:off x="2700" y="8280"/>
                                                    <a:ext cx="180" cy="180"/>
                                                  </a:xfrm>
                                                  <a:prstGeom prst="rect">
                                                    <a:avLst/>
                                                  </a:prstGeom>
                                                  <a:solidFill>
                                                    <a:srgbClr val="FFFFFF"/>
                                                  </a:solidFill>
                                                  <a:ln w="9525">
                                                    <a:solidFill>
                                                      <a:srgbClr val="000000"/>
                                                    </a:solidFill>
                                                    <a:miter lim="800000"/>
                                                    <a:headEnd/>
                                                    <a:tailEnd/>
                                                  </a:ln>
                                                </wps:spPr>
                                                <wps:txbx>
                                                  <w:txbxContent>
                                                    <w:p w14:paraId="3310DA1B" w14:textId="77777777" w:rsidR="006B0921" w:rsidRDefault="006B0921" w:rsidP="00114806">
                                                      <w:pPr>
                                                        <w:rPr>
                                                          <w:sz w:val="12"/>
                                                        </w:rPr>
                                                      </w:pPr>
                                                      <w:r>
                                                        <w:rPr>
                                                          <w:sz w:val="12"/>
                                                        </w:rPr>
                                                        <w:t>M</w:t>
                                                      </w:r>
                                                    </w:p>
                                                  </w:txbxContent>
                                                </wps:txbx>
                                                <wps:bodyPr rot="0" vert="horz" wrap="square" lIns="45720" tIns="0" rIns="0" bIns="0" anchor="t" anchorCtr="0" upright="1">
                                                  <a:noAutofit/>
                                                </wps:bodyPr>
                                              </wps:wsp>
                                              <wps:wsp>
                                                <wps:cNvPr id="992" name="Line 513"/>
                                                <wps:cNvCnPr>
                                                  <a:cxnSpLocks noChangeShapeType="1"/>
                                                </wps:cNvCnPr>
                                                <wps:spPr bwMode="auto">
                                                  <a:xfrm>
                                                    <a:off x="2808" y="84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993" name="Line 514"/>
                                            <wps:cNvCnPr>
                                              <a:cxnSpLocks noChangeShapeType="1"/>
                                            </wps:cNvCnPr>
                                            <wps:spPr bwMode="auto">
                                              <a:xfrm>
                                                <a:off x="8460" y="891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 name="Line 515"/>
                                            <wps:cNvCnPr>
                                              <a:cxnSpLocks noChangeShapeType="1"/>
                                            </wps:cNvCnPr>
                                            <wps:spPr bwMode="auto">
                                              <a:xfrm>
                                                <a:off x="8820" y="891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95" name="Line 516"/>
                                          <wps:cNvCnPr>
                                            <a:cxnSpLocks noChangeShapeType="1"/>
                                          </wps:cNvCnPr>
                                          <wps:spPr bwMode="auto">
                                            <a:xfrm>
                                              <a:off x="8820" y="963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6" name="Line 517"/>
                                          <wps:cNvCnPr>
                                            <a:cxnSpLocks noChangeShapeType="1"/>
                                          </wps:cNvCnPr>
                                          <wps:spPr bwMode="auto">
                                            <a:xfrm flipV="1">
                                              <a:off x="9180" y="9061"/>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7" name="Line 518"/>
                                          <wps:cNvCnPr>
                                            <a:cxnSpLocks noChangeShapeType="1"/>
                                          </wps:cNvCnPr>
                                          <wps:spPr bwMode="auto">
                                            <a:xfrm>
                                              <a:off x="8100" y="9061"/>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98" name="Group 519"/>
                                          <wpg:cNvGrpSpPr>
                                            <a:grpSpLocks/>
                                          </wpg:cNvGrpSpPr>
                                          <wpg:grpSpPr bwMode="auto">
                                            <a:xfrm>
                                              <a:off x="8100" y="9540"/>
                                              <a:ext cx="540" cy="180"/>
                                              <a:chOff x="8100" y="9540"/>
                                              <a:chExt cx="540" cy="180"/>
                                            </a:xfrm>
                                          </wpg:grpSpPr>
                                          <wps:wsp>
                                            <wps:cNvPr id="999" name="AutoShape 520"/>
                                            <wps:cNvSpPr>
                                              <a:spLocks noChangeArrowheads="1"/>
                                            </wps:cNvSpPr>
                                            <wps:spPr bwMode="auto">
                                              <a:xfrm rot="-5400000">
                                                <a:off x="8280" y="954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0" name="Line 521"/>
                                            <wps:cNvCnPr>
                                              <a:cxnSpLocks noChangeShapeType="1"/>
                                            </wps:cNvCnPr>
                                            <wps:spPr bwMode="auto">
                                              <a:xfrm>
                                                <a:off x="8460" y="963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1" name="Line 522"/>
                                            <wps:cNvCnPr>
                                              <a:cxnSpLocks noChangeShapeType="1"/>
                                            </wps:cNvCnPr>
                                            <wps:spPr bwMode="auto">
                                              <a:xfrm>
                                                <a:off x="8100" y="963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02" name="Line 523"/>
                                      <wps:cNvCnPr>
                                        <a:cxnSpLocks noChangeShapeType="1"/>
                                      </wps:cNvCnPr>
                                      <wps:spPr bwMode="auto">
                                        <a:xfrm>
                                          <a:off x="9000" y="716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3" name="Line 524"/>
                                    <wps:cNvCnPr>
                                      <a:cxnSpLocks noChangeShapeType="1"/>
                                    </wps:cNvCnPr>
                                    <wps:spPr bwMode="auto">
                                      <a:xfrm>
                                        <a:off x="10440" y="72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4" name="Line 525"/>
                                    <wps:cNvCnPr>
                                      <a:cxnSpLocks noChangeShapeType="1"/>
                                    </wps:cNvCnPr>
                                    <wps:spPr bwMode="auto">
                                      <a:xfrm flipV="1">
                                        <a:off x="11160" y="594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5" name="Rectangle 526"/>
                                    <wps:cNvSpPr>
                                      <a:spLocks noChangeArrowheads="1"/>
                                    </wps:cNvSpPr>
                                    <wps:spPr bwMode="auto">
                                      <a:xfrm>
                                        <a:off x="10620" y="5400"/>
                                        <a:ext cx="108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6" name="Line 527"/>
                                    <wps:cNvCnPr>
                                      <a:cxnSpLocks noChangeShapeType="1"/>
                                    </wps:cNvCnPr>
                                    <wps:spPr bwMode="auto">
                                      <a:xfrm flipV="1">
                                        <a:off x="11160" y="48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 name="Line 528"/>
                                    <wps:cNvCnPr>
                                      <a:cxnSpLocks noChangeShapeType="1"/>
                                    </wps:cNvCnPr>
                                    <wps:spPr bwMode="auto">
                                      <a:xfrm flipH="1">
                                        <a:off x="10260" y="486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08" name="Group 529"/>
                                    <wpg:cNvGrpSpPr>
                                      <a:grpSpLocks/>
                                    </wpg:cNvGrpSpPr>
                                    <wpg:grpSpPr bwMode="auto">
                                      <a:xfrm rot="5400000">
                                        <a:off x="9432" y="4140"/>
                                        <a:ext cx="360" cy="360"/>
                                        <a:chOff x="5940" y="9000"/>
                                        <a:chExt cx="540" cy="1080"/>
                                      </a:xfrm>
                                    </wpg:grpSpPr>
                                    <wps:wsp>
                                      <wps:cNvPr id="1009" name="Rectangle 530"/>
                                      <wps:cNvSpPr>
                                        <a:spLocks noChangeArrowheads="1"/>
                                      </wps:cNvSpPr>
                                      <wps:spPr bwMode="auto">
                                        <a:xfrm>
                                          <a:off x="5940" y="97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0" name="Rectangle 531"/>
                                      <wps:cNvSpPr>
                                        <a:spLocks noChangeArrowheads="1"/>
                                      </wps:cNvSpPr>
                                      <wps:spPr bwMode="auto">
                                        <a:xfrm>
                                          <a:off x="5940" y="900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1" name="Line 532"/>
                                      <wps:cNvCnPr>
                                        <a:cxnSpLocks noChangeShapeType="1"/>
                                      </wps:cNvCnPr>
                                      <wps:spPr bwMode="auto">
                                        <a:xfrm>
                                          <a:off x="6091" y="9180"/>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2" name="Line 533"/>
                                      <wps:cNvCnPr>
                                        <a:cxnSpLocks noChangeShapeType="1"/>
                                      </wps:cNvCnPr>
                                      <wps:spPr bwMode="auto">
                                        <a:xfrm>
                                          <a:off x="6192" y="91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13" name="Group 534"/>
                                    <wpg:cNvGrpSpPr>
                                      <a:grpSpLocks/>
                                    </wpg:cNvGrpSpPr>
                                    <wpg:grpSpPr bwMode="auto">
                                      <a:xfrm flipV="1">
                                        <a:off x="9900" y="4784"/>
                                        <a:ext cx="360" cy="360"/>
                                        <a:chOff x="5940" y="9000"/>
                                        <a:chExt cx="540" cy="1080"/>
                                      </a:xfrm>
                                    </wpg:grpSpPr>
                                    <wps:wsp>
                                      <wps:cNvPr id="1014" name="Rectangle 535"/>
                                      <wps:cNvSpPr>
                                        <a:spLocks noChangeArrowheads="1"/>
                                      </wps:cNvSpPr>
                                      <wps:spPr bwMode="auto">
                                        <a:xfrm>
                                          <a:off x="5940" y="97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5" name="Rectangle 536"/>
                                      <wps:cNvSpPr>
                                        <a:spLocks noChangeArrowheads="1"/>
                                      </wps:cNvSpPr>
                                      <wps:spPr bwMode="auto">
                                        <a:xfrm>
                                          <a:off x="5940" y="900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6" name="Line 537"/>
                                      <wps:cNvCnPr>
                                        <a:cxnSpLocks noChangeShapeType="1"/>
                                      </wps:cNvCnPr>
                                      <wps:spPr bwMode="auto">
                                        <a:xfrm>
                                          <a:off x="6091" y="9180"/>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7" name="Line 538"/>
                                      <wps:cNvCnPr>
                                        <a:cxnSpLocks noChangeShapeType="1"/>
                                      </wps:cNvCnPr>
                                      <wps:spPr bwMode="auto">
                                        <a:xfrm>
                                          <a:off x="6192" y="918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18" name="Line 539"/>
                                    <wps:cNvCnPr>
                                      <a:cxnSpLocks noChangeShapeType="1"/>
                                    </wps:cNvCnPr>
                                    <wps:spPr bwMode="auto">
                                      <a:xfrm>
                                        <a:off x="972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9" name="Line 540"/>
                                    <wps:cNvCnPr>
                                      <a:cxnSpLocks noChangeShapeType="1"/>
                                    </wps:cNvCnPr>
                                    <wps:spPr bwMode="auto">
                                      <a:xfrm flipH="1">
                                        <a:off x="8928" y="4860"/>
                                        <a:ext cx="8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20" name="Line 541"/>
                                  <wps:cNvCnPr>
                                    <a:cxnSpLocks noChangeShapeType="1"/>
                                  </wps:cNvCnPr>
                                  <wps:spPr bwMode="auto">
                                    <a:xfrm>
                                      <a:off x="8928" y="4860"/>
                                      <a:ext cx="0" cy="1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21" name="Line 542"/>
                              <wps:cNvCnPr>
                                <a:cxnSpLocks noChangeShapeType="1"/>
                              </wps:cNvCnPr>
                              <wps:spPr bwMode="auto">
                                <a:xfrm flipV="1">
                                  <a:off x="9720" y="37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22" name="Group 543"/>
                          <wpg:cNvGrpSpPr>
                            <a:grpSpLocks/>
                          </wpg:cNvGrpSpPr>
                          <wpg:grpSpPr bwMode="auto">
                            <a:xfrm>
                              <a:off x="4219" y="1541"/>
                              <a:ext cx="2160" cy="1869"/>
                              <a:chOff x="5760" y="8280"/>
                              <a:chExt cx="2160" cy="1869"/>
                            </a:xfrm>
                          </wpg:grpSpPr>
                          <wps:wsp>
                            <wps:cNvPr id="1023" name="Line 544"/>
                            <wps:cNvCnPr>
                              <a:cxnSpLocks noChangeShapeType="1"/>
                            </wps:cNvCnPr>
                            <wps:spPr bwMode="auto">
                              <a:xfrm flipV="1">
                                <a:off x="6300" y="8889"/>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24" name="Group 545"/>
                            <wpg:cNvGrpSpPr>
                              <a:grpSpLocks/>
                            </wpg:cNvGrpSpPr>
                            <wpg:grpSpPr bwMode="auto">
                              <a:xfrm>
                                <a:off x="5760" y="8280"/>
                                <a:ext cx="2160" cy="1869"/>
                                <a:chOff x="5760" y="8280"/>
                                <a:chExt cx="2160" cy="1869"/>
                              </a:xfrm>
                            </wpg:grpSpPr>
                            <wps:wsp>
                              <wps:cNvPr id="1025" name="Rectangle 546"/>
                              <wps:cNvSpPr>
                                <a:spLocks noChangeArrowheads="1"/>
                              </wps:cNvSpPr>
                              <wps:spPr bwMode="auto">
                                <a:xfrm>
                                  <a:off x="5760" y="9429"/>
                                  <a:ext cx="12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026" name="Group 547"/>
                              <wpg:cNvGrpSpPr>
                                <a:grpSpLocks/>
                              </wpg:cNvGrpSpPr>
                              <wpg:grpSpPr bwMode="auto">
                                <a:xfrm rot="-5400000">
                                  <a:off x="7380" y="8280"/>
                                  <a:ext cx="144" cy="144"/>
                                  <a:chOff x="900" y="10080"/>
                                  <a:chExt cx="720" cy="540"/>
                                </a:xfrm>
                              </wpg:grpSpPr>
                              <wps:wsp>
                                <wps:cNvPr id="1027" name="Line 548"/>
                                <wps:cNvCnPr>
                                  <a:cxnSpLocks noChangeShapeType="1"/>
                                </wps:cNvCnPr>
                                <wps:spPr bwMode="auto">
                                  <a:xfrm>
                                    <a:off x="900" y="100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549"/>
                                <wps:cNvCnPr>
                                  <a:cxnSpLocks noChangeShapeType="1"/>
                                </wps:cNvCnPr>
                                <wps:spPr bwMode="auto">
                                  <a:xfrm flipH="1">
                                    <a:off x="900" y="10080"/>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9" name="Line 550"/>
                                <wps:cNvCnPr>
                                  <a:cxnSpLocks noChangeShapeType="1"/>
                                </wps:cNvCnPr>
                                <wps:spPr bwMode="auto">
                                  <a:xfrm>
                                    <a:off x="900" y="106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0" name="Group 551"/>
                              <wpg:cNvGrpSpPr>
                                <a:grpSpLocks/>
                              </wpg:cNvGrpSpPr>
                              <wpg:grpSpPr bwMode="auto">
                                <a:xfrm>
                                  <a:off x="5760" y="9069"/>
                                  <a:ext cx="144" cy="144"/>
                                  <a:chOff x="900" y="10080"/>
                                  <a:chExt cx="720" cy="540"/>
                                </a:xfrm>
                              </wpg:grpSpPr>
                              <wps:wsp>
                                <wps:cNvPr id="1031" name="Line 552"/>
                                <wps:cNvCnPr>
                                  <a:cxnSpLocks noChangeShapeType="1"/>
                                </wps:cNvCnPr>
                                <wps:spPr bwMode="auto">
                                  <a:xfrm>
                                    <a:off x="900" y="100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2" name="Line 553"/>
                                <wps:cNvCnPr>
                                  <a:cxnSpLocks noChangeShapeType="1"/>
                                </wps:cNvCnPr>
                                <wps:spPr bwMode="auto">
                                  <a:xfrm flipH="1">
                                    <a:off x="900" y="10080"/>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3" name="Line 554"/>
                                <wps:cNvCnPr>
                                  <a:cxnSpLocks noChangeShapeType="1"/>
                                </wps:cNvCnPr>
                                <wps:spPr bwMode="auto">
                                  <a:xfrm>
                                    <a:off x="900" y="106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34" name="Line 555"/>
                              <wps:cNvCnPr>
                                <a:cxnSpLocks noChangeShapeType="1"/>
                              </wps:cNvCnPr>
                              <wps:spPr bwMode="auto">
                                <a:xfrm>
                                  <a:off x="5839" y="9216"/>
                                  <a:ext cx="0" cy="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5" name="Line 556"/>
                              <wps:cNvCnPr>
                                <a:cxnSpLocks noChangeShapeType="1"/>
                              </wps:cNvCnPr>
                              <wps:spPr bwMode="auto">
                                <a:xfrm flipV="1">
                                  <a:off x="5825" y="834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6" name="Line 557"/>
                              <wps:cNvCnPr>
                                <a:cxnSpLocks noChangeShapeType="1"/>
                              </wps:cNvCnPr>
                              <wps:spPr bwMode="auto">
                                <a:xfrm>
                                  <a:off x="5825" y="8349"/>
                                  <a:ext cx="1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7" name="Line 558"/>
                              <wps:cNvCnPr>
                                <a:cxnSpLocks noChangeShapeType="1"/>
                              </wps:cNvCnPr>
                              <wps:spPr bwMode="auto">
                                <a:xfrm>
                                  <a:off x="6300" y="9216"/>
                                  <a:ext cx="0" cy="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38" name="Group 559"/>
                              <wpg:cNvGrpSpPr>
                                <a:grpSpLocks/>
                              </wpg:cNvGrpSpPr>
                              <wpg:grpSpPr bwMode="auto">
                                <a:xfrm>
                                  <a:off x="6228" y="9069"/>
                                  <a:ext cx="144" cy="144"/>
                                  <a:chOff x="900" y="10080"/>
                                  <a:chExt cx="720" cy="540"/>
                                </a:xfrm>
                              </wpg:grpSpPr>
                              <wps:wsp>
                                <wps:cNvPr id="1039" name="Line 560"/>
                                <wps:cNvCnPr>
                                  <a:cxnSpLocks noChangeShapeType="1"/>
                                </wps:cNvCnPr>
                                <wps:spPr bwMode="auto">
                                  <a:xfrm>
                                    <a:off x="900" y="100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0" name="Line 561"/>
                                <wps:cNvCnPr>
                                  <a:cxnSpLocks noChangeShapeType="1"/>
                                </wps:cNvCnPr>
                                <wps:spPr bwMode="auto">
                                  <a:xfrm flipH="1">
                                    <a:off x="900" y="10080"/>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1" name="Line 562"/>
                                <wps:cNvCnPr>
                                  <a:cxnSpLocks noChangeShapeType="1"/>
                                </wps:cNvCnPr>
                                <wps:spPr bwMode="auto">
                                  <a:xfrm>
                                    <a:off x="900" y="106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42" name="Line 563"/>
                              <wps:cNvCnPr>
                                <a:cxnSpLocks noChangeShapeType="1"/>
                              </wps:cNvCnPr>
                              <wps:spPr bwMode="auto">
                                <a:xfrm>
                                  <a:off x="6300" y="8889"/>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43" name="Group 564"/>
                              <wpg:cNvGrpSpPr>
                                <a:grpSpLocks/>
                              </wpg:cNvGrpSpPr>
                              <wpg:grpSpPr bwMode="auto">
                                <a:xfrm>
                                  <a:off x="6300" y="8349"/>
                                  <a:ext cx="540" cy="547"/>
                                  <a:chOff x="9720" y="5400"/>
                                  <a:chExt cx="540" cy="547"/>
                                </a:xfrm>
                              </wpg:grpSpPr>
                              <wpg:grpSp>
                                <wpg:cNvPr id="1044" name="Group 565"/>
                                <wpg:cNvGrpSpPr>
                                  <a:grpSpLocks/>
                                </wpg:cNvGrpSpPr>
                                <wpg:grpSpPr bwMode="auto">
                                  <a:xfrm>
                                    <a:off x="9720" y="5400"/>
                                    <a:ext cx="180" cy="547"/>
                                    <a:chOff x="5760" y="6840"/>
                                    <a:chExt cx="180" cy="547"/>
                                  </a:xfrm>
                                </wpg:grpSpPr>
                                <wpg:grpSp>
                                  <wpg:cNvPr id="1045" name="Group 566"/>
                                  <wpg:cNvGrpSpPr>
                                    <a:grpSpLocks/>
                                  </wpg:cNvGrpSpPr>
                                  <wpg:grpSpPr bwMode="auto">
                                    <a:xfrm>
                                      <a:off x="5760" y="7020"/>
                                      <a:ext cx="180" cy="180"/>
                                      <a:chOff x="3240" y="5220"/>
                                      <a:chExt cx="1080" cy="1080"/>
                                    </a:xfrm>
                                  </wpg:grpSpPr>
                                  <wps:wsp>
                                    <wps:cNvPr id="1046" name="Oval 567"/>
                                    <wps:cNvSpPr>
                                      <a:spLocks noChangeArrowheads="1"/>
                                    </wps:cNvSpPr>
                                    <wps:spPr bwMode="auto">
                                      <a:xfrm>
                                        <a:off x="3240" y="522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7" name="AutoShape 568"/>
                                    <wps:cNvSpPr>
                                      <a:spLocks noChangeArrowheads="1"/>
                                    </wps:cNvSpPr>
                                    <wps:spPr bwMode="auto">
                                      <a:xfrm>
                                        <a:off x="3420" y="5400"/>
                                        <a:ext cx="720" cy="90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48" name="Line 569"/>
                                  <wps:cNvCnPr>
                                    <a:cxnSpLocks noChangeShapeType="1"/>
                                  </wps:cNvCnPr>
                                  <wps:spPr bwMode="auto">
                                    <a:xfrm>
                                      <a:off x="5861" y="684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9" name="Line 570"/>
                                  <wps:cNvCnPr>
                                    <a:cxnSpLocks noChangeShapeType="1"/>
                                  </wps:cNvCnPr>
                                  <wps:spPr bwMode="auto">
                                    <a:xfrm>
                                      <a:off x="5861" y="72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0" name="Group 571"/>
                                <wpg:cNvGrpSpPr>
                                  <a:grpSpLocks/>
                                </wpg:cNvGrpSpPr>
                                <wpg:grpSpPr bwMode="auto">
                                  <a:xfrm>
                                    <a:off x="9900" y="5580"/>
                                    <a:ext cx="360" cy="180"/>
                                    <a:chOff x="3060" y="5220"/>
                                    <a:chExt cx="360" cy="180"/>
                                  </a:xfrm>
                                </wpg:grpSpPr>
                                <wps:wsp>
                                  <wps:cNvPr id="1051" name="Text Box 572"/>
                                  <wps:cNvSpPr txBox="1">
                                    <a:spLocks noChangeArrowheads="1"/>
                                  </wps:cNvSpPr>
                                  <wps:spPr bwMode="auto">
                                    <a:xfrm>
                                      <a:off x="3240" y="5220"/>
                                      <a:ext cx="180" cy="180"/>
                                    </a:xfrm>
                                    <a:prstGeom prst="rect">
                                      <a:avLst/>
                                    </a:prstGeom>
                                    <a:solidFill>
                                      <a:srgbClr val="FFFFFF"/>
                                    </a:solidFill>
                                    <a:ln w="9525">
                                      <a:solidFill>
                                        <a:srgbClr val="000000"/>
                                      </a:solidFill>
                                      <a:miter lim="800000"/>
                                      <a:headEnd/>
                                      <a:tailEnd/>
                                    </a:ln>
                                  </wps:spPr>
                                  <wps:txbx>
                                    <w:txbxContent>
                                      <w:p w14:paraId="1D0D3FAD" w14:textId="77777777" w:rsidR="006B0921" w:rsidRDefault="006B0921" w:rsidP="00114806">
                                        <w:pPr>
                                          <w:rPr>
                                            <w:sz w:val="16"/>
                                          </w:rPr>
                                        </w:pPr>
                                        <w:r>
                                          <w:rPr>
                                            <w:sz w:val="16"/>
                                          </w:rPr>
                                          <w:t>M</w:t>
                                        </w:r>
                                      </w:p>
                                    </w:txbxContent>
                                  </wps:txbx>
                                  <wps:bodyPr rot="0" vert="horz" wrap="square" lIns="0" tIns="0" rIns="0" bIns="0" anchor="t" anchorCtr="0" upright="1">
                                    <a:noAutofit/>
                                  </wps:bodyPr>
                                </wps:wsp>
                                <wps:wsp>
                                  <wps:cNvPr id="1052" name="Line 573"/>
                                  <wps:cNvCnPr>
                                    <a:cxnSpLocks noChangeShapeType="1"/>
                                  </wps:cNvCnPr>
                                  <wps:spPr bwMode="auto">
                                    <a:xfrm flipH="1">
                                      <a:off x="3060" y="530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53" name="Group 574"/>
                              <wpg:cNvGrpSpPr>
                                <a:grpSpLocks/>
                              </wpg:cNvGrpSpPr>
                              <wpg:grpSpPr bwMode="auto">
                                <a:xfrm rot="-5400000">
                                  <a:off x="7200" y="8813"/>
                                  <a:ext cx="144" cy="144"/>
                                  <a:chOff x="900" y="10080"/>
                                  <a:chExt cx="720" cy="540"/>
                                </a:xfrm>
                              </wpg:grpSpPr>
                              <wps:wsp>
                                <wps:cNvPr id="1054" name="Line 575"/>
                                <wps:cNvCnPr>
                                  <a:cxnSpLocks noChangeShapeType="1"/>
                                </wps:cNvCnPr>
                                <wps:spPr bwMode="auto">
                                  <a:xfrm>
                                    <a:off x="900" y="1008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576"/>
                                <wps:cNvCnPr>
                                  <a:cxnSpLocks noChangeShapeType="1"/>
                                </wps:cNvCnPr>
                                <wps:spPr bwMode="auto">
                                  <a:xfrm flipH="1">
                                    <a:off x="900" y="10080"/>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6" name="Line 577"/>
                                <wps:cNvCnPr>
                                  <a:cxnSpLocks noChangeShapeType="1"/>
                                </wps:cNvCnPr>
                                <wps:spPr bwMode="auto">
                                  <a:xfrm>
                                    <a:off x="900" y="1062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57" name="Line 578"/>
                              <wps:cNvCnPr>
                                <a:cxnSpLocks noChangeShapeType="1"/>
                              </wps:cNvCnPr>
                              <wps:spPr bwMode="auto">
                                <a:xfrm>
                                  <a:off x="7560" y="834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8" name="Line 579"/>
                              <wps:cNvCnPr>
                                <a:cxnSpLocks noChangeShapeType="1"/>
                              </wps:cNvCnPr>
                              <wps:spPr bwMode="auto">
                                <a:xfrm>
                                  <a:off x="7920" y="8349"/>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9" name="Line 580"/>
                              <wps:cNvCnPr>
                                <a:cxnSpLocks noChangeShapeType="1"/>
                              </wps:cNvCnPr>
                              <wps:spPr bwMode="auto">
                                <a:xfrm>
                                  <a:off x="7380" y="8889"/>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398A1D3A" id="Group 782" o:spid="_x0000_s1050" style="position:absolute;left:0;text-align:left;margin-left:27pt;margin-top:0;width:635.4pt;height:306.75pt;z-index:251689984" coordorigin="1980,1541" coordsize="12708,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">
                <v:group id="Group 304" o:spid="_x0000_s1051" style="position:absolute;left:1980;top:1800;width:12708;height:5580" coordorigin="1980,1800" coordsize="12708,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rect id="Rectangle 305" o:spid="_x0000_s1052" style="position:absolute;left:1980;top:342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"/>
                  <v:line id="Line 306" o:spid="_x0000_s1053" style="position:absolute;visibility:visible;mso-wrap-style:square" from="2520,3600" to="288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"/>
                  <v:line id="Line 307" o:spid="_x0000_s1054" style="position:absolute;visibility:visible;mso-wrap-style:square" from="2520,3780" to="288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yTxgAAANwAAAAPAAAAZHJzL2Rvd25yZXYueG1sRI9Ba8JA&#10;FITvgv9heYI33Vghld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rcT8k8YAAADcAAAA&#10;DwAAAAAAAAAAAAAAAAAHAgAAZHJzL2Rvd25yZXYueG1sUEsFBgAAAAADAAMAtwAAAPoCAAAAAA==&#10;"/>
                  <v:group id="Group 308" o:spid="_x0000_s1055" style="position:absolute;left:2880;top:1800;width:11808;height:5580" coordorigin="2880,1800" coordsize="11808,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rect id="Rectangle 309" o:spid="_x0000_s1056" style="position:absolute;left:2880;top:3420;width:45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">
                      <v:textbox>
                        <w:txbxContent>
                          <w:p w14:paraId="1C983119" w14:textId="77777777" w:rsidR="006B0921" w:rsidRDefault="006B0921" w:rsidP="00114806">
                            <w:pPr>
                              <w:rPr>
                                <w:sz w:val="18"/>
                              </w:rPr>
                            </w:pPr>
                            <w:r>
                              <w:rPr>
                                <w:sz w:val="18"/>
                              </w:rPr>
                              <w:t>PK603</w:t>
                            </w:r>
                          </w:p>
                          <w:p w14:paraId="15A03DFD" w14:textId="77777777" w:rsidR="006B0921" w:rsidRDefault="006B0921" w:rsidP="00114806">
                            <w:pPr>
                              <w:rPr>
                                <w:sz w:val="18"/>
                              </w:rPr>
                            </w:pPr>
                            <w:r>
                              <w:rPr>
                                <w:sz w:val="18"/>
                              </w:rPr>
                              <w:t>PAH 3728.1/2</w:t>
                            </w:r>
                          </w:p>
                        </w:txbxContent>
                      </v:textbox>
                    </v:rect>
                    <v:rect id="Rectangle 310" o:spid="_x0000_s1057" style="position:absolute;left:7380;top:342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"/>
                    <v:shape id="Text Box 311" o:spid="_x0000_s1058" type="#_x0000_t202" style="position:absolute;left:6300;top:342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">
                      <v:textbox inset="3.6pt,0,0,0">
                        <w:txbxContent>
                          <w:p w14:paraId="4A7D5772" w14:textId="77777777" w:rsidR="006B0921" w:rsidRDefault="006B0921" w:rsidP="00114806">
                            <w:pPr>
                              <w:rPr>
                                <w:sz w:val="12"/>
                              </w:rPr>
                            </w:pPr>
                          </w:p>
                          <w:p w14:paraId="45909D23" w14:textId="77777777" w:rsidR="006B0921" w:rsidRDefault="006B0921" w:rsidP="00114806">
                            <w:pPr>
                              <w:rPr>
                                <w:sz w:val="12"/>
                              </w:rPr>
                            </w:pPr>
                            <w:r>
                              <w:rPr>
                                <w:sz w:val="12"/>
                              </w:rPr>
                              <w:t>SUV</w:t>
                            </w:r>
                          </w:p>
                        </w:txbxContent>
                      </v:textbox>
                    </v:shape>
                    <v:shape id="Text Box 312" o:spid="_x0000_s1059" type="#_x0000_t202" style="position:absolute;left:6660;top:342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">
                      <v:textbox inset="3.6pt,0,0,0">
                        <w:txbxContent>
                          <w:p w14:paraId="2332535C" w14:textId="77777777" w:rsidR="006B0921" w:rsidRDefault="006B0921" w:rsidP="00114806">
                            <w:pPr>
                              <w:rPr>
                                <w:sz w:val="12"/>
                              </w:rPr>
                            </w:pPr>
                          </w:p>
                          <w:p w14:paraId="5CB4A9F7" w14:textId="77777777" w:rsidR="006B0921" w:rsidRDefault="006B0921" w:rsidP="00114806">
                            <w:pPr>
                              <w:rPr>
                                <w:sz w:val="12"/>
                              </w:rPr>
                            </w:pPr>
                            <w:r>
                              <w:rPr>
                                <w:sz w:val="12"/>
                              </w:rPr>
                              <w:t>SPC</w:t>
                            </w:r>
                          </w:p>
                        </w:txbxContent>
                      </v:textbox>
                    </v:shape>
                    <v:shape id="Text Box 313" o:spid="_x0000_s1060" type="#_x0000_t202" style="position:absolute;left:7020;top:3420;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">
                      <v:textbox inset="3.6pt,0,0,0">
                        <w:txbxContent>
                          <w:p w14:paraId="278B8B9B" w14:textId="77777777" w:rsidR="006B0921" w:rsidRDefault="006B0921" w:rsidP="00114806">
                            <w:pPr>
                              <w:rPr>
                                <w:sz w:val="12"/>
                              </w:rPr>
                            </w:pPr>
                          </w:p>
                          <w:p w14:paraId="2F777F85" w14:textId="77777777" w:rsidR="006B0921" w:rsidRDefault="006B0921" w:rsidP="00114806">
                            <w:pPr>
                              <w:rPr>
                                <w:sz w:val="12"/>
                              </w:rPr>
                            </w:pPr>
                            <w:r>
                              <w:rPr>
                                <w:sz w:val="12"/>
                              </w:rPr>
                              <w:t>DIE</w:t>
                            </w:r>
                          </w:p>
                        </w:txbxContent>
                      </v:textbox>
                    </v:shape>
                    <v:group id="Group 314" o:spid="_x0000_s1061" style="position:absolute;left:6552;top:1800;width:8136;height:5580" coordorigin="6552,1800" coordsize="8136,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group id="Group 315" o:spid="_x0000_s1062" style="position:absolute;left:6552;top:1800;width:2520;height:1620" coordorigin="6300,3960" coordsize="25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type id="_x0000_t125" coordsize="21600,21600" o:spt="125" path="m21600,21600l,21600,21600,,,xe">
                          <v:stroke joinstyle="miter"/>
                          <v:path o:extrusionok="f" gradientshapeok="t" o:connecttype="custom" o:connectlocs="10800,0;10800,10800;10800,21600" textboxrect="5400,5400,16200,16200"/>
                        </v:shapetype>
                        <v:shape id="AutoShape 316" o:spid="_x0000_s1063" type="#_x0000_t125" style="position:absolute;left:6608;top:4500;width:7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"/>
                        <v:group id="Group 317" o:spid="_x0000_s1064" style="position:absolute;left:6300;top:3960;width:2520;height:1620" coordorigin="6840,4140" coordsize="252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line id="Line 318" o:spid="_x0000_s1065" style="position:absolute;visibility:visible;mso-wrap-style:square" from="7200,4860" to="720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"/>
                          <v:line id="Line 319" o:spid="_x0000_s1066" style="position:absolute;visibility:visible;mso-wrap-style:square" from="7380,4777" to="7560,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"/>
                          <v:line id="Line 320" o:spid="_x0000_s1067" style="position:absolute;visibility:visible;mso-wrap-style:square" from="7560,4777" to="7560,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"/>
                          <v:shape id="AutoShape 321" o:spid="_x0000_s1068" type="#_x0000_t125" style="position:absolute;left:7158;top:4632;width:54;height:3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"/>
                          <v:rect id="Rectangle 322" o:spid="_x0000_s1069" style="position:absolute;left:7920;top:486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"/>
                          <v:group id="Group 323" o:spid="_x0000_s1070" style="position:absolute;left:8640;top:4140;width:720;height:900" coordorigin="9540,4140"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line id="Line 324" o:spid="_x0000_s1071" style="position:absolute;visibility:visible;mso-wrap-style:square" from="9821,4507" to="9821,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"/>
                            <v:group id="Group 325" o:spid="_x0000_s1072" style="position:absolute;left:9540;top:4140;width:720;height:900" coordorigin="9540,4140"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oval id="Oval 326" o:spid="_x0000_s1073" style="position:absolute;left:9720;top:43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"/>
                              <v:group id="Group 327" o:spid="_x0000_s1074" style="position:absolute;left:9540;top:4140;width:720;height:900" coordorigin="9540,4140"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shapetype id="_x0000_t128" coordsize="21600,21600" o:spt="128" path="m,l21600,,10800,21600xe">
                                  <v:stroke joinstyle="miter"/>
                                  <v:path gradientshapeok="t" o:connecttype="custom" o:connectlocs="10800,0;5400,10800;10800,21600;16200,10800" textboxrect="5400,0,16200,10800"/>
                                </v:shapetype>
                                <v:shape id="AutoShape 328" o:spid="_x0000_s1075" type="#_x0000_t128" style="position:absolute;left:9750;top:4350;width:120;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"/>
                                <v:line id="Line 329" o:spid="_x0000_s1076" style="position:absolute;visibility:visible;mso-wrap-style:square" from="9821,4140" to="9821,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"/>
                                <v:shape id="Text Box 330" o:spid="_x0000_s1077" type="#_x0000_t202" style="position:absolute;left:10080;top:43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">
                                  <v:textbox inset="0,0,0,0">
                                    <w:txbxContent>
                                      <w:p w14:paraId="0DA3C45C" w14:textId="77777777" w:rsidR="006B0921" w:rsidRDefault="006B0921" w:rsidP="00114806">
                                        <w:pPr>
                                          <w:rPr>
                                            <w:sz w:val="16"/>
                                          </w:rPr>
                                        </w:pPr>
                                        <w:r>
                                          <w:rPr>
                                            <w:sz w:val="16"/>
                                          </w:rPr>
                                          <w:t>M</w:t>
                                        </w:r>
                                      </w:p>
                                    </w:txbxContent>
                                  </v:textbox>
                                </v:shape>
                                <v:line id="Line 331" o:spid="_x0000_s1078" style="position:absolute;flip:x;visibility:visible;mso-wrap-style:square" from="9900,4404" to="1008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"/>
                                <v:line id="Line 332" o:spid="_x0000_s1079" style="position:absolute;visibility:visible;mso-wrap-style:square" from="9821,4680" to="982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"/>
                                <v:line id="Line 333" o:spid="_x0000_s1080" style="position:absolute;visibility:visible;mso-wrap-style:square" from="9540,5040" to="9835,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"/>
                              </v:group>
                            </v:group>
                          </v:group>
                          <v:line id="Line 334" o:spid="_x0000_s1081" style="position:absolute;flip:y;visibility:visible;mso-wrap-style:square" from="7200,4500" to="720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"/>
                          <v:line id="Line 335" o:spid="_x0000_s1082" style="position:absolute;visibility:visible;mso-wrap-style:square" from="7200,4500" to="810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"/>
                          <v:line id="Line 336" o:spid="_x0000_s1083" style="position:absolute;visibility:visible;mso-wrap-style:square" from="8100,4500" to="810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"/>
                          <v:line id="Line 337" o:spid="_x0000_s1084" style="position:absolute;flip:x;visibility:visible;mso-wrap-style:square" from="7020,5040" to="720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"/>
                          <v:line id="Line 338" o:spid="_x0000_s1085" style="position:absolute;visibility:visible;mso-wrap-style:square" from="7020,5040" to="70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"/>
                          <v:line id="Line 339" o:spid="_x0000_s1086" style="position:absolute;flip:x;visibility:visible;mso-wrap-style:square" from="7200,5220" to="756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"/>
                          <v:line id="Line 340" o:spid="_x0000_s1087" style="position:absolute;visibility:visible;mso-wrap-style:square" from="7200,5220" to="720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"/>
                          <v:line id="Line 341" o:spid="_x0000_s1088" style="position:absolute;flip:y;visibility:visible;mso-wrap-style:square" from="6840,4140" to="6840,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"/>
                          <v:line id="Line 342" o:spid="_x0000_s1089" style="position:absolute;visibility:visible;mso-wrap-style:square" from="6840,4140" to="8928,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"/>
                          <v:line id="Line 343" o:spid="_x0000_s1090" style="position:absolute;visibility:visible;mso-wrap-style:square" from="6840,4784" to="7020,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"/>
                        </v:group>
                      </v:group>
                      <v:group id="Group 344" o:spid="_x0000_s1091" style="position:absolute;left:7200;top:1800;width:4608;height:1800" coordorigin="7560,1440" coordsize="4608,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group id="Group 345" o:spid="_x0000_s1092" style="position:absolute;left:8460;top:1440;width:3708;height:1800" coordorigin="7560,1260" coordsize="3708,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">
                          <v:line id="Line 346" o:spid="_x0000_s1093" style="position:absolute;visibility:visible;mso-wrap-style:square" from="7560,2520" to="882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KmI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k/Ar3M/EIyNkNAAD//wMAUEsBAi0AFAAGAAgAAAAhANvh9svuAAAAhQEAABMAAAAAAAAA&#10;AAAAAAAAAAAAAFtDb250ZW50X1R5cGVzXS54bWxQSwECLQAUAAYACAAAACEAWvQsW78AAAAVAQAA&#10;CwAAAAAAAAAAAAAAAAAfAQAAX3JlbHMvLnJlbHNQSwECLQAUAAYACAAAACEAjcSpiMYAAADcAAAA&#10;DwAAAAAAAAAAAAAAAAAHAgAAZHJzL2Rvd25yZXYueG1sUEsFBgAAAAADAAMAtwAAAPoCAAAAAA==&#10;"/>
                          <v:line id="Line 347" o:spid="_x0000_s1094" style="position:absolute;flip:y;visibility:visible;mso-wrap-style:square" from="8820,2160" to="882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"/>
                          <v:rect id="Rectangle 348" o:spid="_x0000_s1095" style="position:absolute;left:8712;top:19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"/>
                          <v:rect id="Rectangle 349" o:spid="_x0000_s1096" style="position:absolute;left:8712;top:16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"/>
                          <v:line id="Line 350" o:spid="_x0000_s1097" style="position:absolute;visibility:visible;mso-wrap-style:square" from="8820,1800" to="88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"/>
                          <v:line id="Line 351" o:spid="_x0000_s1098" style="position:absolute;flip:y;visibility:visible;mso-wrap-style:square" from="8820,1260" to="8820,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"/>
                          <v:line id="Line 352" o:spid="_x0000_s1099" style="position:absolute;visibility:visible;mso-wrap-style:square" from="8820,1260" to="10800,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"/>
                          <v:line id="Line 353" o:spid="_x0000_s1100" style="position:absolute;visibility:visible;mso-wrap-style:square" from="7740,2700" to="1080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ch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VMJ2O4nolHQM4vAAAA//8DAFBLAQItABQABgAIAAAAIQDb4fbL7gAAAIUBAAATAAAAAAAA&#10;AAAAAAAAAAAAAABbQ29udGVudF9UeXBlc10ueG1sUEsBAi0AFAAGAAgAAAAhAFr0LFu/AAAAFQEA&#10;AAsAAAAAAAAAAAAAAAAAHwEAAF9yZWxzLy5yZWxzUEsBAi0AFAAGAAgAAAAhAIf0pyHHAAAA3AAA&#10;AA8AAAAAAAAAAAAAAAAABwIAAGRycy9kb3ducmV2LnhtbFBLBQYAAAAAAwADALcAAAD7AgAAAAA=&#10;"/>
                          <v:group id="Group 354" o:spid="_x0000_s1101" style="position:absolute;left:9900;top:1260;width:540;height:1440" coordorigin="9360,4320" coordsize="5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group id="Group 355" o:spid="_x0000_s1102" style="position:absolute;left:9360;top:4320;width:180;height:1440" coordorigin="9461,1260" coordsize="18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BM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vnuHvTDgCMv0FAAD//wMAUEsBAi0AFAAGAAgAAAAhANvh9svuAAAAhQEAABMAAAAAAAAA&#10;AAAAAAAAAAAAAFtDb250ZW50X1R5cGVzXS54bWxQSwECLQAUAAYACAAAACEAWvQsW78AAAAVAQAA&#10;CwAAAAAAAAAAAAAAAAAfAQAAX3JlbHMvLnJlbHNQSwECLQAUAAYACAAAACEAumwATMYAAADcAAAA&#10;DwAAAAAAAAAAAAAAAAAHAgAAZHJzL2Rvd25yZXYueG1sUEsFBgAAAAADAAMAtwAAAPoCAAAAAA==&#10;">
                              <v:group id="Group 356" o:spid="_x0000_s1103" style="position:absolute;left:9461;top:1440;width:180;height:900" coordorigin="3240,5760" coordsize="1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shape id="AutoShape 357" o:spid="_x0000_s1104" type="#_x0000_t125" style="position:absolute;left:3240;top:57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"/>
                                <v:shape id="AutoShape 358" o:spid="_x0000_s1105" type="#_x0000_t125" style="position:absolute;left:3240;top:64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"/>
                                <v:group id="Group 359" o:spid="_x0000_s1106" style="position:absolute;left:3240;top:5940;width:180;height:547" coordorigin="3240,5940" coordsize="18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group id="Group 360" o:spid="_x0000_s1107" style="position:absolute;left:3240;top:6120;width:180;height:180" coordorigin="3240,5220"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oval id="Oval 361" o:spid="_x0000_s1108" style="position:absolute;left:3240;top:522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"/>
                                    <v:shape id="AutoShape 362" o:spid="_x0000_s1109" type="#_x0000_t128" style="position:absolute;left:3420;top:5400;width:7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"/>
                                  </v:group>
                                  <v:line id="Line 363" o:spid="_x0000_s1110" style="position:absolute;visibility:visible;mso-wrap-style:square" from="3341,5940" to="3341,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tRcxgAAANwAAAAPAAAAZHJzL2Rvd25yZXYueG1sRI9Ba8JA&#10;FITvBf/D8oTe6qa2BE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3/LUXMYAAADcAAAA&#10;DwAAAAAAAAAAAAAAAAAHAgAAZHJzL2Rvd25yZXYueG1sUEsFBgAAAAADAAMAtwAAAPoCAAAAAA==&#10;"/>
                                  <v:line id="Line 364" o:spid="_x0000_s1111" style="position:absolute;visibility:visible;mso-wrap-style:square" from="3341,6307" to="3341,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HHxwAAANwAAAAPAAAAZHJzL2Rvd25yZXYueG1sRI9Pa8JA&#10;FMTvBb/D8oTe6qa1BI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LC+ccfHAAAA3AAA&#10;AA8AAAAAAAAAAAAAAAAABwIAAGRycy9kb3ducmV2LnhtbFBLBQYAAAAAAwADALcAAAD7AgAAAAA=&#10;"/>
                                </v:group>
                              </v:group>
                              <v:line id="Line 365" o:spid="_x0000_s1112" style="position:absolute;visibility:visible;mso-wrap-style:square" from="9540,1260" to="95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zxwAAANwAAAAPAAAAZHJzL2Rvd25yZXYueG1sRI9Pa8JA&#10;FMTvBb/D8oTe6sYq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D9X6bPHAAAA3AAA&#10;AA8AAAAAAAAAAAAAAAAABwIAAGRycy9kb3ducmV2LnhtbFBLBQYAAAAAAwADALcAAAD7AgAAAAA=&#10;"/>
                              <v:line id="Line 366" o:spid="_x0000_s1113" style="position:absolute;visibility:visible;mso-wrap-style:square" from="9540,2340" to="954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"/>
                            </v:group>
                            <v:group id="Group 367" o:spid="_x0000_s1114" style="position:absolute;left:9540;top:4860;width:360;height:180" coordorigin="3060,5220" coordsize="3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shape id="Text Box 368" o:spid="_x0000_s1115" type="#_x0000_t202" style="position:absolute;left:3240;top:52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">
                                <v:textbox inset="0,0,0,0">
                                  <w:txbxContent>
                                    <w:p w14:paraId="3C4B500C" w14:textId="77777777" w:rsidR="006B0921" w:rsidRDefault="006B0921" w:rsidP="00114806">
                                      <w:pPr>
                                        <w:rPr>
                                          <w:sz w:val="16"/>
                                        </w:rPr>
                                      </w:pPr>
                                      <w:r>
                                        <w:rPr>
                                          <w:sz w:val="16"/>
                                        </w:rPr>
                                        <w:t>M</w:t>
                                      </w:r>
                                    </w:p>
                                  </w:txbxContent>
                                </v:textbox>
                              </v:shape>
                              <v:line id="Line 369" o:spid="_x0000_s1116" style="position:absolute;flip:x;visibility:visible;mso-wrap-style:square" from="3060,5304" to="3240,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"/>
                            </v:group>
                          </v:group>
                          <v:group id="Group 370" o:spid="_x0000_s1117" style="position:absolute;left:10728;top:1260;width:180;height:1440" coordorigin="9461,1260" coordsize="18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group id="Group 371" o:spid="_x0000_s1118" style="position:absolute;left:9461;top:1440;width:180;height:900" coordorigin="3240,5760" coordsize="1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">
                              <v:shape id="AutoShape 372" o:spid="_x0000_s1119" type="#_x0000_t125" style="position:absolute;left:3240;top:576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"/>
                              <v:shape id="AutoShape 373" o:spid="_x0000_s1120" type="#_x0000_t125" style="position:absolute;left:3240;top:64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"/>
                              <v:group id="Group 374" o:spid="_x0000_s1121" style="position:absolute;left:3240;top:5940;width:180;height:547" coordorigin="3240,5940" coordsize="18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group id="Group 375" o:spid="_x0000_s1122" style="position:absolute;left:3240;top:6120;width:180;height:180" coordorigin="3240,5220"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oval id="Oval 376" o:spid="_x0000_s1123" style="position:absolute;left:3240;top:522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"/>
                                  <v:shape id="AutoShape 377" o:spid="_x0000_s1124" type="#_x0000_t128" style="position:absolute;left:3420;top:5400;width:7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"/>
                                </v:group>
                                <v:line id="Line 378" o:spid="_x0000_s1125" style="position:absolute;visibility:visible;mso-wrap-style:square" from="3341,5940" to="3341,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v:line id="Line 379" o:spid="_x0000_s1126" style="position:absolute;visibility:visible;mso-wrap-style:square" from="3341,6307" to="3341,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VrxAAAANwAAAAPAAAAZHJzL2Rvd25yZXYueG1sRE/LasJA&#10;FN0X/IfhCt3ViZUG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DvDdWvEAAAA3AAAAA8A&#10;AAAAAAAAAAAAAAAABwIAAGRycy9kb3ducmV2LnhtbFBLBQYAAAAAAwADALcAAAD4AgAAAAA=&#10;"/>
                              </v:group>
                            </v:group>
                            <v:line id="Line 380" o:spid="_x0000_s1127" style="position:absolute;visibility:visible;mso-wrap-style:square" from="9540,1260" to="95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"/>
                            <v:line id="Line 381" o:spid="_x0000_s1128" style="position:absolute;visibility:visible;mso-wrap-style:square" from="9540,2340" to="954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"/>
                          </v:group>
                          <v:group id="Group 382" o:spid="_x0000_s1129" style="position:absolute;left:10908;top:1800;width:360;height:180" coordorigin="3060,5220" coordsize="3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shape id="Text Box 383" o:spid="_x0000_s1130" type="#_x0000_t202" style="position:absolute;left:3240;top:52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">
                              <v:textbox inset="0,0,0,0">
                                <w:txbxContent>
                                  <w:p w14:paraId="39909E7D" w14:textId="77777777" w:rsidR="006B0921" w:rsidRDefault="006B0921" w:rsidP="00114806">
                                    <w:pPr>
                                      <w:rPr>
                                        <w:sz w:val="16"/>
                                      </w:rPr>
                                    </w:pPr>
                                    <w:r>
                                      <w:rPr>
                                        <w:sz w:val="16"/>
                                      </w:rPr>
                                      <w:t>M</w:t>
                                    </w:r>
                                  </w:p>
                                </w:txbxContent>
                              </v:textbox>
                            </v:shape>
                            <v:line id="Line 384" o:spid="_x0000_s1131" style="position:absolute;flip:x;visibility:visible;mso-wrap-style:square" from="3060,5304" to="3240,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"/>
                          </v:group>
                          <v:group id="Group 385" o:spid="_x0000_s1132" style="position:absolute;left:9180;top:2700;width:180;height:360" coordorigin="9180,4140"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shape id="Text Box 386" o:spid="_x0000_s1133" type="#_x0000_t202" style="position:absolute;left:9180;top:43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">
                              <v:textbox inset="3.6pt,0,0,0">
                                <w:txbxContent>
                                  <w:p w14:paraId="7F89304A" w14:textId="77777777" w:rsidR="006B0921" w:rsidRDefault="006B0921" w:rsidP="00114806">
                                    <w:pPr>
                                      <w:rPr>
                                        <w:sz w:val="12"/>
                                      </w:rPr>
                                    </w:pPr>
                                    <w:r>
                                      <w:rPr>
                                        <w:sz w:val="12"/>
                                      </w:rPr>
                                      <w:t>L</w:t>
                                    </w:r>
                                  </w:p>
                                </w:txbxContent>
                              </v:textbox>
                            </v:shape>
                            <v:line id="Line 387" o:spid="_x0000_s1134" style="position:absolute;visibility:visible;mso-wrap-style:square" from="9288,4140" to="928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v:group>
                        </v:group>
                        <v:line id="Line 388" o:spid="_x0000_s1135" style="position:absolute;flip:x;visibility:visible;mso-wrap-style:square" from="7560,2700" to="846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"/>
                        <v:line id="Line 389" o:spid="_x0000_s1136" style="position:absolute;visibility:visible;mso-wrap-style:square" from="7740,2880" to="864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"/>
                        <v:line id="Line 390" o:spid="_x0000_s1137" style="position:absolute;visibility:visible;mso-wrap-style:square" from="7740,2880" to="774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"/>
                        <v:line id="Line 391" o:spid="_x0000_s1138" style="position:absolute;visibility:visible;mso-wrap-style:square" from="7560,2700" to="7560,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UNxAAAANwAAAAPAAAAZHJzL2Rvd25yZXYueG1sRE/LasJA&#10;FN0X/IfhCt3ViRVS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I4AJQ3EAAAA3AAAAA8A&#10;AAAAAAAAAAAAAAAABwIAAGRycy9kb3ducmV2LnhtbFBLBQYAAAAAAwADALcAAAD4AgAAAAA=&#10;"/>
                      </v:group>
                      <v:group id="Group 392" o:spid="_x0000_s1139" style="position:absolute;left:7740;top:3600;width:6948;height:3780" coordorigin="7740,3600" coordsize="6948,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group id="Group 393" o:spid="_x0000_s1140" style="position:absolute;left:7740;top:3600;width:5580;height:2160" coordorigin="7740,3600" coordsize="55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group id="Group 394" o:spid="_x0000_s1141" style="position:absolute;left:7740;top:3600;width:4788;height:1537" coordorigin="7740,3600" coordsize="4788,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group id="Group 395" o:spid="_x0000_s1142" style="position:absolute;left:7740;top:3600;width:4500;height:1440" coordorigin="7740,3600" coordsize="450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">
                              <v:group id="Group 396" o:spid="_x0000_s1143" style="position:absolute;left:7740;top:3600;width:2520;height:720" coordorigin="7740,3600" coordsize="25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line id="Line 397" o:spid="_x0000_s1144" style="position:absolute;visibility:visible;mso-wrap-style:square" from="7740,3600" to="882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jixgAAANwAAAAPAAAAZHJzL2Rvd25yZXYueG1sRI9Ba8JA&#10;FITvgv9heYI33Vghld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bqUY4sYAAADcAAAA&#10;DwAAAAAAAAAAAAAAAAAHAgAAZHJzL2Rvd25yZXYueG1sUEsFBgAAAAADAAMAtwAAAPoCAAAAAA==&#10;"/>
                                <v:line id="Line 398" o:spid="_x0000_s1145" style="position:absolute;visibility:visible;mso-wrap-style:square" from="8820,3600" to="882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"/>
                                <v:line id="Line 399" o:spid="_x0000_s1146" style="position:absolute;visibility:visible;mso-wrap-style:square" from="8820,4320" to="1026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kLxAAAANwAAAAPAAAAZHJzL2Rvd25yZXYueG1sRE/LasJA&#10;FN0X/IfhCt3ViRVS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HB2KQvEAAAA3AAAAA8A&#10;AAAAAAAAAAAAAAAABwIAAGRycy9kb3ducmV2LnhtbFBLBQYAAAAAAwADALcAAAD4AgAAAAA=&#10;"/>
                              </v:group>
                              <v:rect id="Rectangle 400" o:spid="_x0000_s1147" style="position:absolute;left:10260;top:3960;width:7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"/>
                              <v:line id="Line 401" o:spid="_x0000_s1148" style="position:absolute;visibility:visible;mso-wrap-style:square" from="10980,4140" to="1188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"/>
                              <v:shapetype id="_x0000_t131" coordsize="21600,21600" o:spt="131" path="ar,,21600,21600,18685,18165,10677,21597l20990,21597r,-3432xe">
                                <v:stroke joinstyle="miter"/>
                                <v:path o:connecttype="rect" textboxrect="3163,3163,18437,18437"/>
                              </v:shapetype>
                              <v:shape id="AutoShape 402" o:spid="_x0000_s1149" type="#_x0000_t131" style="position:absolute;left:11880;top:3960;width:36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"/>
                              <v:line id="Line 403" o:spid="_x0000_s1150" style="position:absolute;flip:y;visibility:visible;mso-wrap-style:square" from="12240,3600" to="1224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">
                                <v:stroke endarrow="block"/>
                              </v:line>
                            </v:group>
                            <v:group id="Group 404" o:spid="_x0000_s1151" style="position:absolute;left:11808;top:4680;width:720;height:457" coordorigin="9180,8820" coordsize="72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oval id="Oval 405" o:spid="_x0000_s1152" style="position:absolute;left:9360;top:88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">
                                <v:textbox>
                                  <w:txbxContent>
                                    <w:p w14:paraId="3F617FC2" w14:textId="77777777" w:rsidR="006B0921" w:rsidRDefault="006B0921" w:rsidP="00114806">
                                      <w:pPr>
                                        <w:jc w:val="center"/>
                                        <w:rPr>
                                          <w:sz w:val="16"/>
                                        </w:rPr>
                                      </w:pPr>
                                      <w:r>
                                        <w:rPr>
                                          <w:sz w:val="16"/>
                                        </w:rPr>
                                        <w:t>mm</w:t>
                                      </w:r>
                                    </w:p>
                                  </w:txbxContent>
                                </v:textbox>
                              </v:oval>
                              <v:rect id="Rectangle 406" o:spid="_x0000_s1153" style="position:absolute;left:9720;top:88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"/>
                              <v:line id="Line 407" o:spid="_x0000_s1154" style="position:absolute;visibility:visible;mso-wrap-style:square" from="9540,8917" to="9785,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"/>
                              <v:group id="Group 408" o:spid="_x0000_s1155" style="position:absolute;left:9180;top:8917;width:180;height:360" coordorigin="9180,9000"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line id="Line 409" o:spid="_x0000_s1156" style="position:absolute;flip:x;visibility:visible;mso-wrap-style:square" from="9180,9000" to="936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"/>
                                <v:line id="Line 410" o:spid="_x0000_s1157" style="position:absolute;visibility:visible;mso-wrap-style:square" from="9180,9000" to="918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">
                                  <v:stroke endarrow="block"/>
                                </v:line>
                              </v:group>
                              <v:line id="Line 411" o:spid="_x0000_s1158" style="position:absolute;visibility:visible;mso-wrap-style:square" from="9763,8820" to="9763,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P3xAAAANwAAAAPAAAAZHJzL2Rvd25yZXYueG1sRE/LasJA&#10;FN0X/IfhCt3ViRWCj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D4Mw/fEAAAA3AAAAA8A&#10;AAAAAAAAAAAAAAAABwIAAGRycy9kb3ducmV2LnhtbFBLBQYAAAAAAwADALcAAAD4AgAAAAA=&#10;"/>
                            </v:group>
                            <v:line id="Line 412" o:spid="_x0000_s1159" style="position:absolute;visibility:visible;mso-wrap-style:square" from="12060,4320" to="120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"/>
                          </v:group>
                          <v:rect id="Rectangle 413" o:spid="_x0000_s1160" style="position:absolute;left:11700;top:5400;width:12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"/>
                          <v:line id="Line 414" o:spid="_x0000_s1161" style="position:absolute;visibility:visible;mso-wrap-style:square" from="12060,4860" to="1206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"/>
                          <v:line id="Line 415" o:spid="_x0000_s1162" style="position:absolute;visibility:visible;mso-wrap-style:square" from="12960,5400" to="1332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"/>
                          <v:line id="Line 416" o:spid="_x0000_s1163" style="position:absolute;visibility:visible;mso-wrap-style:square" from="13320,5400" to="1332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">
                            <v:stroke endarrow="block"/>
                          </v:line>
                        </v:group>
                        <v:group id="Group 417" o:spid="_x0000_s1164" style="position:absolute;left:12240;top:5580;width:2448;height:1800" coordorigin="8820,8640" coordsize="2448,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group id="Group 418" o:spid="_x0000_s1165" style="position:absolute;left:8820;top:9000;width:2448;height:1440" coordorigin="8820,9000" coordsize="2448,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oval id="Oval 419" o:spid="_x0000_s1166" style="position:absolute;left:9180;top:90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">
                              <v:textbox>
                                <w:txbxContent>
                                  <w:p w14:paraId="3357B4D4" w14:textId="77777777" w:rsidR="006B0921" w:rsidRDefault="006B0921" w:rsidP="00114806">
                                    <w:pPr>
                                      <w:jc w:val="center"/>
                                      <w:rPr>
                                        <w:sz w:val="16"/>
                                      </w:rPr>
                                    </w:pPr>
                                    <w:r>
                                      <w:rPr>
                                        <w:sz w:val="16"/>
                                      </w:rPr>
                                      <w:t>mm</w:t>
                                    </w:r>
                                  </w:p>
                                </w:txbxContent>
                              </v:textbox>
                            </v:oval>
                            <v:group id="Group 420" o:spid="_x0000_s1167" style="position:absolute;left:8820;top:9000;width:2448;height:1440" coordorigin="8820,9000" coordsize="2448,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group id="Group 421" o:spid="_x0000_s1168" style="position:absolute;left:8820;top:9000;width:360;height:180" coordorigin="5940,8820" coordsize="14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rect id="Rectangle 422" o:spid="_x0000_s1169" style="position:absolute;left:5940;top:882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"/>
                                <v:line id="Line 423" o:spid="_x0000_s1170" style="position:absolute;visibility:visible;mso-wrap-style:square" from="6300,9000" to="630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B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CSTODvTDwCcvELAAD//wMAUEsBAi0AFAAGAAgAAAAhANvh9svuAAAAhQEAABMAAAAAAAAA&#10;AAAAAAAAAAAAAFtDb250ZW50X1R5cGVzXS54bWxQSwECLQAUAAYACAAAACEAWvQsW78AAAAVAQAA&#10;CwAAAAAAAAAAAAAAAAAfAQAAX3JlbHMvLnJlbHNQSwECLQAUAAYACAAAACEAP3liAcYAAADcAAAA&#10;DwAAAAAAAAAAAAAAAAAHAgAAZHJzL2Rvd25yZXYueG1sUEsFBgAAAAADAAMAtwAAAPoCAAAAAA==&#10;"/>
                                <v:line id="Line 424" o:spid="_x0000_s1171" style="position:absolute;visibility:visible;mso-wrap-style:square" from="6300,9180" to="738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"/>
                              </v:group>
                              <v:line id="Line 425" o:spid="_x0000_s1172" style="position:absolute;visibility:visible;mso-wrap-style:square" from="9288,9180" to="9288,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"/>
                              <v:group id="Group 426" o:spid="_x0000_s1173" style="position:absolute;left:9360;top:9104;width:1620;height:720" coordorigin="9360,9000" coordsize="16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line id="Line 427" o:spid="_x0000_s1174" style="position:absolute;visibility:visible;mso-wrap-style:square" from="9360,9000" to="1044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"/>
                                <v:line id="Line 428" o:spid="_x0000_s1175" style="position:absolute;visibility:visible;mso-wrap-style:square" from="10440,9000" to="1044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"/>
                                <v:rect id="Rectangle 429" o:spid="_x0000_s1176" style="position:absolute;left:10080;top:9540;width:9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"/>
                              </v:group>
                              <v:line id="Line 430" o:spid="_x0000_s1177" style="position:absolute;visibility:visible;mso-wrap-style:square" from="10800,9824" to="1080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"/>
                              <v:line id="Line 431" o:spid="_x0000_s1178" style="position:absolute;visibility:visible;mso-wrap-style:square" from="9288,10440" to="11268,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">
                                <v:stroke endarrow="block"/>
                              </v:line>
                            </v:group>
                          </v:group>
                          <v:line id="Line 432" o:spid="_x0000_s1179" style="position:absolute;flip:y;visibility:visible;mso-wrap-style:square" from="9288,8640" to="9288,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"/>
                        </v:group>
                      </v:group>
                    </v:group>
                  </v:group>
                </v:group>
                <v:group id="Group 433" o:spid="_x0000_s1180" style="position:absolute;left:4219;top:1541;width:5321;height:6135" coordorigin="4219,1541" coordsize="5321,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group id="Group 434" o:spid="_x0000_s1181" style="position:absolute;left:4860;top:3868;width:4680;height:3808" coordorigin="4860,3960" coordsize="4680,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line id="Line 435" o:spid="_x0000_s1182" style="position:absolute;visibility:visible;mso-wrap-style:square" from="4968,7203" to="4968,7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kzxwAAANwAAAAPAAAAZHJzL2Rvd25yZXYueG1sRI9Ba8JA&#10;FITvhf6H5RV6qxuthD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FoFyTPHAAAA3AAA&#10;AA8AAAAAAAAAAAAAAAAABwIAAGRycy9kb3ducmV2LnhtbFBLBQYAAAAAAwADALcAAAD7AgAAAAA=&#10;"/>
                    <v:group id="Group 436" o:spid="_x0000_s1183" style="position:absolute;left:4860;top:3960;width:4680;height:3808" coordorigin="7020,3780" coordsize="4680,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">
                      <v:group id="Group 437" o:spid="_x0000_s1184" style="position:absolute;left:7020;top:4140;width:4680;height:3448" coordorigin="7020,4140" coordsize="4680,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">
                        <v:line id="Line 438" o:spid="_x0000_s1185" style="position:absolute;flip:x;visibility:visible;mso-wrap-style:square" from="9720,4860" to="990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"/>
                        <v:group id="Group 439" o:spid="_x0000_s1186" style="position:absolute;left:7020;top:4140;width:4680;height:3448" coordorigin="7020,4140" coordsize="4680,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group id="Group 440" o:spid="_x0000_s1187" style="position:absolute;left:7020;top:4140;width:4680;height:3448" coordorigin="7020,4140" coordsize="4680,3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group id="Group 441" o:spid="_x0000_s1188" style="position:absolute;left:7020;top:5220;width:3420;height:2368" coordorigin="7020,5220" coordsize="3420,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group id="Group 442" o:spid="_x0000_s1189" style="position:absolute;left:7020;top:5220;width:2009;height:2368" coordorigin="7020,5220" coordsize="2009,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group id="Group 443" o:spid="_x0000_s1190" style="position:absolute;left:8784;top:7020;width:245;height:288;flip:x" coordorigin="10692,4860" coordsize="82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">
                                  <v:shape id="AutoShape 444" o:spid="_x0000_s1191" type="#_x0000_t125" style="position:absolute;left:11160;top:4860;width:3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"/>
                                  <v:shape id="AutoShape 445" o:spid="_x0000_s1192" type="#_x0000_t128" style="position:absolute;left:10872;top:5000;width:270;height:6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"/>
                                </v:group>
                                <v:group id="Group 446" o:spid="_x0000_s1193" style="position:absolute;left:7020;top:5220;width:1908;height:2368" coordorigin="7020,5220" coordsize="1908,2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">
                                  <v:group id="Group 447" o:spid="_x0000_s1194" style="position:absolute;left:7020;top:5220;width:1908;height:2088" coordorigin="7020,5220" coordsize="1908,2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group id="Group 448" o:spid="_x0000_s1195" style="position:absolute;left:7020;top:5220;width:1908;height:1800" coordorigin="7020,5220" coordsize="1908,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group id="Group 449" o:spid="_x0000_s1196" style="position:absolute;left:7020;top:5220;width:1152;height:1800" coordorigin="7020,5220" coordsize="1152,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">
                                        <v:group id="Group 450" o:spid="_x0000_s1197" style="position:absolute;left:7380;top:5220;width:792;height:1260" coordorigin="7740,4860" coordsize="792,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group id="Group 451" o:spid="_x0000_s1198" style="position:absolute;left:8100;top:5040;width:432;height:1080" coordorigin="8100,3240" coordsize="432,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line id="Line 452" o:spid="_x0000_s1199" style="position:absolute;visibility:visible;mso-wrap-style:square" from="8100,3240" to="846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"/>
                                            <v:line id="Line 453" o:spid="_x0000_s1200" style="position:absolute;visibility:visible;mso-wrap-style:square" from="8460,3240" to="84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"/>
                                            <v:group id="Group 454" o:spid="_x0000_s1201" style="position:absolute;left:8352;top:3780;width:180;height:540" coordorigin="7020,6480" coordsize="1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Rectangle 455" o:spid="_x0000_s1202" style="position:absolute;left:7020;top:64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">
                                                <v:textbox inset="3.6pt,0,0,0">
                                                  <w:txbxContent>
                                                    <w:p w14:paraId="757D7E64" w14:textId="77777777" w:rsidR="006B0921" w:rsidRDefault="006B0921" w:rsidP="00114806">
                                                      <w:pPr>
                                                        <w:rPr>
                                                          <w:sz w:val="12"/>
                                                        </w:rPr>
                                                      </w:pPr>
                                                      <w:r>
                                                        <w:rPr>
                                                          <w:sz w:val="12"/>
                                                        </w:rPr>
                                                        <w:t>P</w:t>
                                                      </w:r>
                                                    </w:p>
                                                  </w:txbxContent>
                                                </v:textbox>
                                              </v:rect>
                                              <v:rect id="Rectangle 456" o:spid="_x0000_s1203" style="position:absolute;left:7020;top:684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">
                                                <v:textbox inset="3.6pt,0,0,0">
                                                  <w:txbxContent>
                                                    <w:p w14:paraId="02FF900E" w14:textId="77777777" w:rsidR="006B0921" w:rsidRDefault="006B0921" w:rsidP="00114806">
                                                      <w:pPr>
                                                        <w:rPr>
                                                          <w:sz w:val="12"/>
                                                        </w:rPr>
                                                      </w:pPr>
                                                      <w:r>
                                                        <w:rPr>
                                                          <w:sz w:val="12"/>
                                                        </w:rPr>
                                                        <w:t>P</w:t>
                                                      </w:r>
                                                    </w:p>
                                                  </w:txbxContent>
                                                </v:textbox>
                                              </v:rect>
                                              <v:line id="Line 457" o:spid="_x0000_s1204" style="position:absolute;visibility:visible;mso-wrap-style:square" from="7128,6660" to="7128,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"/>
                                            </v:group>
                                          </v:group>
                                          <v:rect id="Rectangle 458" o:spid="_x0000_s1205" style="position:absolute;left:7740;top:4860;width:3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"/>
                                        </v:group>
                                        <v:group id="Group 459" o:spid="_x0000_s1206" style="position:absolute;left:7020;top:5760;width:180;height:1260" coordorigin="5940,6300" coordsize="1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group id="_x0000_s1207" style="position:absolute;left:5940;top:6300;width:180;height:360" coordorigin="5940,6300"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rect id="Rectangle 461" o:spid="_x0000_s1208" style="position:absolute;left:5940;top:64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">
                                              <v:textbox inset="3.6pt,0,0,0">
                                                <w:txbxContent>
                                                  <w:p w14:paraId="1C661399" w14:textId="77777777" w:rsidR="006B0921" w:rsidRDefault="006B0921" w:rsidP="00114806">
                                                    <w:pPr>
                                                      <w:rPr>
                                                        <w:sz w:val="12"/>
                                                      </w:rPr>
                                                    </w:pPr>
                                                    <w:r>
                                                      <w:rPr>
                                                        <w:sz w:val="12"/>
                                                      </w:rPr>
                                                      <w:t>T</w:t>
                                                    </w:r>
                                                  </w:p>
                                                </w:txbxContent>
                                              </v:textbox>
                                            </v:rect>
                                            <v:line id="Line 462" o:spid="_x0000_s1209" style="position:absolute;visibility:visible;mso-wrap-style:square" from="6019,6300" to="6019,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"/>
                                          </v:group>
                                          <v:group id="Group 463" o:spid="_x0000_s1210" style="position:absolute;left:5940;top:6660;width:180;height:360" coordorigin="5940,6300"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Rectangle 464" o:spid="_x0000_s1211" style="position:absolute;left:5940;top:64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">
                                              <v:textbox inset="3.6pt,0,0,0">
                                                <w:txbxContent>
                                                  <w:p w14:paraId="180C625D" w14:textId="77777777" w:rsidR="006B0921" w:rsidRDefault="006B0921" w:rsidP="00114806">
                                                    <w:pPr>
                                                      <w:rPr>
                                                        <w:sz w:val="12"/>
                                                      </w:rPr>
                                                    </w:pPr>
                                                    <w:r>
                                                      <w:rPr>
                                                        <w:sz w:val="12"/>
                                                      </w:rPr>
                                                      <w:t>T</w:t>
                                                    </w:r>
                                                  </w:p>
                                                </w:txbxContent>
                                              </v:textbox>
                                            </v:rect>
                                            <v:line id="Line 465" o:spid="_x0000_s1212" style="position:absolute;visibility:visible;mso-wrap-style:square" from="6019,6300" to="6019,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"/>
                                          </v:group>
                                          <v:group id="Group 466" o:spid="_x0000_s1213" style="position:absolute;left:5940;top:7020;width:180;height:360" coordorigin="5940,6300"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rect id="Rectangle 467" o:spid="_x0000_s1214" style="position:absolute;left:5940;top:64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">
                                              <v:textbox inset="3.6pt,0,0,0">
                                                <w:txbxContent>
                                                  <w:p w14:paraId="0C81BF95" w14:textId="77777777" w:rsidR="006B0921" w:rsidRDefault="006B0921" w:rsidP="00114806">
                                                    <w:pPr>
                                                      <w:rPr>
                                                        <w:sz w:val="12"/>
                                                      </w:rPr>
                                                    </w:pPr>
                                                    <w:r>
                                                      <w:rPr>
                                                        <w:sz w:val="12"/>
                                                      </w:rPr>
                                                      <w:t>F</w:t>
                                                    </w:r>
                                                  </w:p>
                                                </w:txbxContent>
                                              </v:textbox>
                                            </v:rect>
                                            <v:line id="Line 468" o:spid="_x0000_s1215" style="position:absolute;visibility:visible;mso-wrap-style:square" from="6019,6300" to="6019,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HhZ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"/>
                                          </v:group>
                                          <v:line id="Line 469" o:spid="_x0000_s1216" style="position:absolute;visibility:visible;mso-wrap-style:square" from="6048,7380" to="6048,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"/>
                                        </v:group>
                                        <v:line id="Line 470" o:spid="_x0000_s1217" style="position:absolute;visibility:visible;mso-wrap-style:square" from="7128,5760" to="7387,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"/>
                                      </v:group>
                                      <v:line id="Line 471" o:spid="_x0000_s1218" style="position:absolute;visibility:visible;mso-wrap-style:square" from="8208,6368" to="8928,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"/>
                                    </v:group>
                                    <v:group id="Group 472" o:spid="_x0000_s1219" style="position:absolute;left:7740;top:7020;width:245;height:288" coordorigin="10692,4860" coordsize="82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AutoShape 473" o:spid="_x0000_s1220" type="#_x0000_t125" style="position:absolute;left:11160;top:4860;width:3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"/>
                                      <v:shape id="AutoShape 474" o:spid="_x0000_s1221" type="#_x0000_t128" style="position:absolute;left:10872;top:5000;width:270;height:6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"/>
                                    </v:group>
                                    <v:line id="Line 475" o:spid="_x0000_s1222" style="position:absolute;visibility:visible;mso-wrap-style:square" from="7128,7160" to="7704,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3Dz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riH3zPxCMj5GQAA//8DAFBLAQItABQABgAIAAAAIQDb4fbL7gAAAIUBAAATAAAAAAAA&#10;AAAAAAAAAAAAAABbQ29udGVudF9UeXBlc10ueG1sUEsBAi0AFAAGAAgAAAAhAFr0LFu/AAAAFQEA&#10;AAsAAAAAAAAAAAAAAAAAHwEAAF9yZWxzLy5yZWxzUEsBAi0AFAAGAAgAAAAhAMxvcPPHAAAA3AAA&#10;AA8AAAAAAAAAAAAAAAAABwIAAGRycy9kb3ducmV2LnhtbFBLBQYAAAAAAwADALcAAAD7AgAAAAA=&#10;"/>
                                  </v:group>
                                  <v:group id="Group 476" o:spid="_x0000_s1223" style="position:absolute;left:7920;top:6728;width:936;height:284" coordorigin="3780,7560" coordsize="93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group id="Group 477" o:spid="_x0000_s1224" style="position:absolute;left:3780;top:7560;width:936;height:199" coordorigin="3744,7060" coordsize="93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rect id="Rectangle 478" o:spid="_x0000_s1225" style="position:absolute;left:4109;top:7041;width:199;height:237;rotation:33630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"/>
                                      <v:line id="Line 479" o:spid="_x0000_s1226" style="position:absolute;visibility:visible;mso-wrap-style:square" from="3744,7160" to="4032,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"/>
                                      <v:line id="Line 480" o:spid="_x0000_s1227" style="position:absolute;visibility:visible;mso-wrap-style:square" from="4392,7160" to="4680,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"/>
                                    </v:group>
                                    <v:line id="Line 481" o:spid="_x0000_s1228" style="position:absolute;visibility:visible;mso-wrap-style:square" from="3780,7664" to="3780,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"/>
                                    <v:line id="Line 482" o:spid="_x0000_s1229" style="position:absolute;visibility:visible;mso-wrap-style:square" from="4680,7664" to="4680,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"/>
                                  </v:group>
                                  <v:group id="Group 483" o:spid="_x0000_s1230" style="position:absolute;left:7920;top:7304;width:936;height:284;flip:y" coordorigin="3780,7560" coordsize="93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">
                                    <v:group id="Group 484" o:spid="_x0000_s1231" style="position:absolute;left:3780;top:7560;width:936;height:199" coordorigin="3744,7060" coordsize="93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Rectangle 485" o:spid="_x0000_s1232" style="position:absolute;left:4109;top:7041;width:199;height:237;rotation:33630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"/>
                                      <v:line id="Line 486" o:spid="_x0000_s1233" style="position:absolute;visibility:visible;mso-wrap-style:square" from="3744,7160" to="4032,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"/>
                                      <v:line id="Line 487" o:spid="_x0000_s1234" style="position:absolute;visibility:visible;mso-wrap-style:square" from="4392,7160" to="4680,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"/>
                                    </v:group>
                                    <v:line id="Line 488" o:spid="_x0000_s1235" style="position:absolute;visibility:visible;mso-wrap-style:square" from="3780,7664" to="3780,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"/>
                                    <v:line id="Line 489" o:spid="_x0000_s1236" style="position:absolute;visibility:visible;mso-wrap-style:square" from="4680,7664" to="4680,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"/>
                                  </v:group>
                                </v:group>
                              </v:group>
                              <v:group id="Group 490" o:spid="_x0000_s1237" style="position:absolute;left:9360;top:6300;width:1080;height:1260" coordorigin="8100,8460" coordsize="10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group id="Group 491" o:spid="_x0000_s1238" style="position:absolute;left:9000;top:8917;width:180;height:180;flip:x" coordorigin="8100,900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">
                                  <v:line id="Line 492" o:spid="_x0000_s1239" style="position:absolute;visibility:visible;mso-wrap-style:square" from="8100,9000" to="828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"/>
                                  <v:line id="Line 493" o:spid="_x0000_s1240" style="position:absolute;visibility:visible;mso-wrap-style:square" from="8100,9000" to="810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"/>
                                </v:group>
                                <v:group id="Group 494" o:spid="_x0000_s1241" style="position:absolute;left:8100;top:8460;width:1080;height:1260" coordorigin="8100,8460" coordsize="10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group id="Group 495" o:spid="_x0000_s1242" style="position:absolute;left:8640;top:9180;width:180;height:540" coordorigin="2700,8460" coordsize="1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group id="Group 496" o:spid="_x0000_s1243" style="position:absolute;left:2700;top:8820;width:180;height:180;rotation:-90" coordorigin="9540,8460"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">
                                      <v:oval id="Oval 497" o:spid="_x0000_s1244" style="position:absolute;left:9540;top:846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"/>
                                      <v:shape id="AutoShape 498" o:spid="_x0000_s1245" type="#_x0000_t128" style="position:absolute;left:9540;top:8820;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"/>
                                    </v:group>
                                    <v:group id="Group 499" o:spid="_x0000_s1246" style="position:absolute;left:2700;top:8460;width:180;height:360" coordorigin="2700,8280"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rect id="Rectangle 500" o:spid="_x0000_s1247" style="position:absolute;left:2700;top:82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">
                                        <v:textbox inset="3.6pt,0,0,0">
                                          <w:txbxContent>
                                            <w:p w14:paraId="4986EE6D" w14:textId="77777777" w:rsidR="006B0921" w:rsidRDefault="006B0921" w:rsidP="00114806">
                                              <w:pPr>
                                                <w:rPr>
                                                  <w:sz w:val="12"/>
                                                </w:rPr>
                                              </w:pPr>
                                              <w:r>
                                                <w:rPr>
                                                  <w:sz w:val="12"/>
                                                </w:rPr>
                                                <w:t>M</w:t>
                                              </w:r>
                                            </w:p>
                                          </w:txbxContent>
                                        </v:textbox>
                                      </v:rect>
                                      <v:line id="Line 501" o:spid="_x0000_s1248" style="position:absolute;visibility:visible;mso-wrap-style:square" from="2808,8460" to="2808,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q3xAAAANwAAAAPAAAAZHJzL2Rvd25yZXYueG1sRE/LasJA&#10;FN0X/IfhCt3ViRWCj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M00WrfEAAAA3AAAAA8A&#10;AAAAAAAAAAAAAAAABwIAAGRycy9kb3ducmV2LnhtbFBLBQYAAAAAAwADALcAAAD4AgAAAAA=&#10;"/>
                                    </v:group>
                                  </v:group>
                                  <v:group id="Group 502" o:spid="_x0000_s1249" style="position:absolute;left:8100;top:8460;width:900;height:637" coordorigin="8100,8460" coordsize="90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">
                                    <v:shape id="AutoShape 503" o:spid="_x0000_s1250" type="#_x0000_t125" style="position:absolute;left:8280;top:8820;width:180;height:1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"/>
                                    <v:group id="Group 504" o:spid="_x0000_s1251" style="position:absolute;left:8100;top:8917;width:180;height:180" coordorigin="8100,900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line id="Line 505" o:spid="_x0000_s1252" style="position:absolute;visibility:visible;mso-wrap-style:square" from="8100,9000" to="828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"/>
                                      <v:line id="Line 506" o:spid="_x0000_s1253" style="position:absolute;visibility:visible;mso-wrap-style:square" from="8100,9000" to="810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"/>
                                    </v:group>
                                    <v:group id="Group 507" o:spid="_x0000_s1254" style="position:absolute;left:8640;top:8460;width:180;height:540" coordorigin="2700,8460" coordsize="18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group id="Group 508" o:spid="_x0000_s1255" style="position:absolute;left:2700;top:8820;width:180;height:180;rotation:-90" coordorigin="9540,8460"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">
                                        <v:oval id="Oval 509" o:spid="_x0000_s1256" style="position:absolute;left:9540;top:846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"/>
                                        <v:shape id="AutoShape 510" o:spid="_x0000_s1257" type="#_x0000_t128" style="position:absolute;left:9540;top:8820;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"/>
                                      </v:group>
                                      <v:group id="Group 511" o:spid="_x0000_s1258" style="position:absolute;left:2700;top:8460;width:180;height:360" coordorigin="2700,8280" coordsize="1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rect id="Rectangle 512" o:spid="_x0000_s1259" style="position:absolute;left:2700;top:82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">
                                          <v:textbox inset="3.6pt,0,0,0">
                                            <w:txbxContent>
                                              <w:p w14:paraId="3310DA1B" w14:textId="77777777" w:rsidR="006B0921" w:rsidRDefault="006B0921" w:rsidP="00114806">
                                                <w:pPr>
                                                  <w:rPr>
                                                    <w:sz w:val="12"/>
                                                  </w:rPr>
                                                </w:pPr>
                                                <w:r>
                                                  <w:rPr>
                                                    <w:sz w:val="12"/>
                                                  </w:rPr>
                                                  <w:t>M</w:t>
                                                </w:r>
                                              </w:p>
                                            </w:txbxContent>
                                          </v:textbox>
                                        </v:rect>
                                        <v:line id="Line 513" o:spid="_x0000_s1260" style="position:absolute;visibility:visible;mso-wrap-style:square" from="2808,8460" to="2808,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"/>
                                      </v:group>
                                    </v:group>
                                    <v:line id="Line 514" o:spid="_x0000_s1261" style="position:absolute;visibility:visible;mso-wrap-style:square" from="8460,8917" to="8640,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"/>
                                    <v:line id="Line 515" o:spid="_x0000_s1262" style="position:absolute;visibility:visible;mso-wrap-style:square" from="8820,8917" to="9000,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sppxwAAANwAAAAPAAAAZHJzL2Rvd25yZXYueG1sRI9Ba8JA&#10;FITvBf/D8oTe6qZWQk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DfWymnHAAAA3AAA&#10;AA8AAAAAAAAAAAAAAAAABwIAAGRycy9kb3ducmV2LnhtbFBLBQYAAAAAAwADALcAAAD7AgAAAAA=&#10;"/>
                                  </v:group>
                                  <v:line id="Line 516" o:spid="_x0000_s1263" style="position:absolute;visibility:visible;mso-wrap-style:square" from="8820,9637" to="9180,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"/>
                                  <v:line id="Line 517" o:spid="_x0000_s1264" style="position:absolute;flip:y;visibility:visible;mso-wrap-style:square" from="9180,9061" to="9180,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"/>
                                  <v:line id="Line 518" o:spid="_x0000_s1265" style="position:absolute;visibility:visible;mso-wrap-style:square" from="8100,9061" to="8100,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"/>
                                  <v:group id="Group 519" o:spid="_x0000_s1266" style="position:absolute;left:8100;top:9540;width:540;height:180" coordorigin="8100,9540" coordsize="5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AutoShape 520" o:spid="_x0000_s1267" type="#_x0000_t125" style="position:absolute;left:8280;top:9540;width:180;height:1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"/>
                                    <v:line id="Line 521" o:spid="_x0000_s1268" style="position:absolute;visibility:visible;mso-wrap-style:square" from="8460,9637" to="8640,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"/>
                                    <v:line id="Line 522" o:spid="_x0000_s1269" style="position:absolute;visibility:visible;mso-wrap-style:square" from="8100,9637" to="8280,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"/>
                                  </v:group>
                                </v:group>
                              </v:group>
                              <v:line id="Line 523" o:spid="_x0000_s1270" style="position:absolute;visibility:visible;mso-wrap-style:square" from="9000,7160" to="9360,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"/>
                            </v:group>
                            <v:line id="Line 524" o:spid="_x0000_s1271" style="position:absolute;visibility:visible;mso-wrap-style:square" from="10440,7200" to="1116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"/>
                            <v:line id="Line 525" o:spid="_x0000_s1272" style="position:absolute;flip:y;visibility:visible;mso-wrap-style:square" from="11160,5940" to="1116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"/>
                            <v:rect id="Rectangle 526" o:spid="_x0000_s1273" style="position:absolute;left:10620;top:540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"/>
                            <v:line id="Line 527" o:spid="_x0000_s1274" style="position:absolute;flip:y;visibility:visible;mso-wrap-style:square" from="11160,4860" to="1116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"/>
                            <v:line id="Line 528" o:spid="_x0000_s1275" style="position:absolute;flip:x;visibility:visible;mso-wrap-style:square" from="10260,4860" to="1116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"/>
                            <v:group id="Group 529" o:spid="_x0000_s1276" style="position:absolute;left:9432;top:4140;width:360;height:360;rotation:90" coordorigin="5940,9000" coordsize="5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">
                              <v:rect id="Rectangle 530" o:spid="_x0000_s1277" style="position:absolute;left:5940;top:97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"/>
                              <v:rect id="Rectangle 531" o:spid="_x0000_s1278" style="position:absolute;left:5940;top:900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"/>
                              <v:line id="Line 532" o:spid="_x0000_s1279" style="position:absolute;visibility:visible;mso-wrap-style:square" from="6091,9180" to="632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"/>
                              <v:line id="Line 533" o:spid="_x0000_s1280" style="position:absolute;visibility:visible;mso-wrap-style:square" from="6192,9180" to="6192,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"/>
                            </v:group>
                            <v:group id="_x0000_s1281" style="position:absolute;left:9900;top:4784;width:360;height:360;flip:y" coordorigin="5940,9000" coordsize="5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">
                              <v:rect id="Rectangle 535" o:spid="_x0000_s1282" style="position:absolute;left:5940;top:97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"/>
                              <v:rect id="Rectangle 536" o:spid="_x0000_s1283" style="position:absolute;left:5940;top:900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"/>
                              <v:line id="Line 537" o:spid="_x0000_s1284" style="position:absolute;visibility:visible;mso-wrap-style:square" from="6091,9180" to="6321,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"/>
                              <v:line id="Line 538" o:spid="_x0000_s1285" style="position:absolute;visibility:visible;mso-wrap-style:square" from="6192,9180" to="6192,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"/>
                            </v:group>
                            <v:line id="Line 539" o:spid="_x0000_s1286" style="position:absolute;visibility:visible;mso-wrap-style:square" from="9720,4500" to="972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"/>
                            <v:line id="Line 540" o:spid="_x0000_s1287" style="position:absolute;flip:x;visibility:visible;mso-wrap-style:square" from="8928,4860" to="979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"/>
                          </v:group>
                          <v:line id="Line 541" o:spid="_x0000_s1288" style="position:absolute;visibility:visible;mso-wrap-style:square" from="8928,4860" to="8928,6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"/>
                        </v:group>
                      </v:group>
                      <v:line id="Line 542" o:spid="_x0000_s1289" style="position:absolute;flip:y;visibility:visible;mso-wrap-style:square" from="9720,3780" to="972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"/>
                    </v:group>
                  </v:group>
                  <v:group id="Group 543" o:spid="_x0000_s1290" style="position:absolute;left:4219;top:1541;width:2160;height:1869" coordorigin="5760,8280" coordsize="2160,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line id="Line 544" o:spid="_x0000_s1291" style="position:absolute;flip:y;visibility:visible;mso-wrap-style:square" from="6300,8889" to="6300,9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"/>
                    <v:group id="Group 545" o:spid="_x0000_s1292" style="position:absolute;left:5760;top:8280;width:2160;height:1869" coordorigin="5760,8280" coordsize="2160,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rect id="Rectangle 546" o:spid="_x0000_s1293" style="position:absolute;left:5760;top:9429;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"/>
                      <v:group id="Group 547" o:spid="_x0000_s1294" style="position:absolute;left:7380;top:8280;width:144;height:144;rotation:-90" coordorigin="900,10080"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">
                        <v:line id="Line 548" o:spid="_x0000_s1295" style="position:absolute;visibility:visible;mso-wrap-style:square" from="900,10080" to="16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"/>
                        <v:line id="Line 549" o:spid="_x0000_s1296" style="position:absolute;flip:x;visibility:visible;mso-wrap-style:square" from="900,1008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"/>
                        <v:line id="Line 550" o:spid="_x0000_s1297" style="position:absolute;visibility:visible;mso-wrap-style:square" from="900,1062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"/>
                      </v:group>
                      <v:group id="Group 551" o:spid="_x0000_s1298" style="position:absolute;left:5760;top:9069;width:144;height:144" coordorigin="900,10080"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line id="Line 552" o:spid="_x0000_s1299" style="position:absolute;visibility:visible;mso-wrap-style:square" from="900,10080" to="16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"/>
                        <v:line id="Line 553" o:spid="_x0000_s1300" style="position:absolute;flip:x;visibility:visible;mso-wrap-style:square" from="900,1008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"/>
                        <v:line id="Line 554" o:spid="_x0000_s1301" style="position:absolute;visibility:visible;mso-wrap-style:square" from="900,1062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"/>
                      </v:group>
                      <v:line id="Line 555" o:spid="_x0000_s1302" style="position:absolute;visibility:visible;mso-wrap-style:square" from="5839,9216" to="5839,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lxQAAAN0AAAAPAAAAZHJzL2Rvd25yZXYueG1sRE9La8JA&#10;EL4L/odlhN50Yy1B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CK+UUlxQAAAN0AAAAP&#10;AAAAAAAAAAAAAAAAAAcCAABkcnMvZG93bnJldi54bWxQSwUGAAAAAAMAAwC3AAAA+QIAAAAA&#10;"/>
                      <v:line id="Line 556" o:spid="_x0000_s1303" style="position:absolute;flip:y;visibility:visible;mso-wrap-style:square" from="5825,8349" to="5825,9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"/>
                      <v:line id="Line 557" o:spid="_x0000_s1304" style="position:absolute;visibility:visible;mso-wrap-style:square" from="5825,8349" to="7380,8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"/>
                      <v:line id="Line 558" o:spid="_x0000_s1305" style="position:absolute;visibility:visible;mso-wrap-style:square" from="6300,9216" to="6300,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"/>
                      <v:group id="Group 559" o:spid="_x0000_s1306" style="position:absolute;left:6228;top:9069;width:144;height:144" coordorigin="900,10080"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line id="Line 560" o:spid="_x0000_s1307" style="position:absolute;visibility:visible;mso-wrap-style:square" from="900,10080" to="16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"/>
                        <v:line id="Line 561" o:spid="_x0000_s1308" style="position:absolute;flip:x;visibility:visible;mso-wrap-style:square" from="900,1008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"/>
                        <v:line id="Line 562" o:spid="_x0000_s1309" style="position:absolute;visibility:visible;mso-wrap-style:square" from="900,1062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"/>
                      </v:group>
                      <v:line id="Line 563" o:spid="_x0000_s1310" style="position:absolute;visibility:visible;mso-wrap-style:square" from="6300,8889" to="7200,8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"/>
                      <v:group id="Group 564" o:spid="_x0000_s1311" style="position:absolute;left:6300;top:8349;width:540;height:547" coordorigin="9720,5400" coordsize="54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group id="Group 565" o:spid="_x0000_s1312" style="position:absolute;left:9720;top:5400;width:180;height:547" coordorigin="5760,6840" coordsize="18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">
                          <v:group id="Group 566" o:spid="_x0000_s1313" style="position:absolute;left:5760;top:7020;width:180;height:180" coordorigin="3240,5220" coordsize="10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oval id="Oval 567" o:spid="_x0000_s1314" style="position:absolute;left:3240;top:522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"/>
                            <v:shape id="AutoShape 568" o:spid="_x0000_s1315" type="#_x0000_t128" style="position:absolute;left:3420;top:5400;width:7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"/>
                          </v:group>
                          <v:line id="Line 569" o:spid="_x0000_s1316" style="position:absolute;visibility:visible;mso-wrap-style:square" from="5861,6840" to="5861,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"/>
                          <v:line id="Line 570" o:spid="_x0000_s1317" style="position:absolute;visibility:visible;mso-wrap-style:square" from="5861,7207" to="5861,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"/>
                        </v:group>
                        <v:group id="Group 571" o:spid="_x0000_s1318" style="position:absolute;left:9900;top:5580;width:360;height:180" coordorigin="3060,5220" coordsize="3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Text Box 572" o:spid="_x0000_s1319" type="#_x0000_t202" style="position:absolute;left:3240;top:522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">
                            <v:textbox inset="0,0,0,0">
                              <w:txbxContent>
                                <w:p w14:paraId="1D0D3FAD" w14:textId="77777777" w:rsidR="006B0921" w:rsidRDefault="006B0921" w:rsidP="00114806">
                                  <w:pPr>
                                    <w:rPr>
                                      <w:sz w:val="16"/>
                                    </w:rPr>
                                  </w:pPr>
                                  <w:r>
                                    <w:rPr>
                                      <w:sz w:val="16"/>
                                    </w:rPr>
                                    <w:t>M</w:t>
                                  </w:r>
                                </w:p>
                              </w:txbxContent>
                            </v:textbox>
                          </v:shape>
                          <v:line id="Line 573" o:spid="_x0000_s1320" style="position:absolute;flip:x;visibility:visible;mso-wrap-style:square" from="3060,5304" to="3240,5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"/>
                        </v:group>
                      </v:group>
                      <v:group id="Group 574" o:spid="_x0000_s1321" style="position:absolute;left:7200;top:8813;width:144;height:144;rotation:-90" coordorigin="900,10080" coordsize="7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">
                        <v:line id="Line 575" o:spid="_x0000_s1322" style="position:absolute;visibility:visible;mso-wrap-style:square" from="900,10080" to="16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"/>
                        <v:line id="Line 576" o:spid="_x0000_s1323" style="position:absolute;flip:x;visibility:visible;mso-wrap-style:square" from="900,1008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"/>
                        <v:line id="Line 577" o:spid="_x0000_s1324" style="position:absolute;visibility:visible;mso-wrap-style:square" from="900,10620" to="162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"/>
                      </v:group>
                      <v:line id="Line 578" o:spid="_x0000_s1325" style="position:absolute;visibility:visible;mso-wrap-style:square" from="7560,8349" to="7920,8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"/>
                      <v:line id="Line 579" o:spid="_x0000_s1326" style="position:absolute;visibility:visible;mso-wrap-style:square" from="7920,8349" to="7920,10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"/>
                      <v:line id="Line 580" o:spid="_x0000_s1327" style="position:absolute;visibility:visible;mso-wrap-style:square" from="7380,8889" to="7920,8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"/>
                    </v:group>
                  </v:group>
                </v:group>
              </v:group>
            </w:pict>
          </mc:Fallback>
        </mc:AlternateContent>
      </w:r>
      <w:r w:rsidRPr="00114806">
        <w:rPr>
          <w:rFonts w:ascii="Arial" w:hAnsi="Arial" w:cs="Arial"/>
          <w:noProof/>
        </w:rPr>
        <mc:AlternateContent>
          <mc:Choice Requires="wps">
            <w:drawing>
              <wp:anchor distT="0" distB="0" distL="114300" distR="114300" simplePos="0" relativeHeight="251697152" behindDoc="0" locked="0" layoutInCell="1" allowOverlap="1" wp14:anchorId="6ABAB5F0" wp14:editId="17E2A391">
                <wp:simplePos x="0" y="0"/>
                <wp:positionH relativeFrom="column">
                  <wp:posOffset>5600700</wp:posOffset>
                </wp:positionH>
                <wp:positionV relativeFrom="paragraph">
                  <wp:posOffset>0</wp:posOffset>
                </wp:positionV>
                <wp:extent cx="1085850" cy="114300"/>
                <wp:effectExtent l="9525" t="11430" r="9525" b="7620"/>
                <wp:wrapNone/>
                <wp:docPr id="781" name="Text Box 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14300"/>
                        </a:xfrm>
                        <a:prstGeom prst="rect">
                          <a:avLst/>
                        </a:prstGeom>
                        <a:solidFill>
                          <a:srgbClr val="FFFFFF"/>
                        </a:solidFill>
                        <a:ln w="9525">
                          <a:solidFill>
                            <a:srgbClr val="FFFFFF"/>
                          </a:solidFill>
                          <a:miter lim="800000"/>
                          <a:headEnd/>
                          <a:tailEnd/>
                        </a:ln>
                      </wps:spPr>
                      <wps:txbx>
                        <w:txbxContent>
                          <w:p w14:paraId="4C5A925C" w14:textId="77777777" w:rsidR="006B0921" w:rsidRDefault="006B0921" w:rsidP="00114806">
                            <w:pPr>
                              <w:rPr>
                                <w:sz w:val="16"/>
                              </w:rPr>
                            </w:pPr>
                            <w:r>
                              <w:rPr>
                                <w:sz w:val="16"/>
                              </w:rPr>
                              <w:t>OIL HEATING UNIT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AB5F0" id="Text Box 781" o:spid="_x0000_s1328" type="#_x0000_t202" style="position:absolute;left:0;text-align:left;margin-left:441pt;margin-top:0;width:85.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" strokecolor="white">
                <v:textbox inset="0,0,0,0">
                  <w:txbxContent>
                    <w:p w14:paraId="4C5A925C" w14:textId="77777777" w:rsidR="006B0921" w:rsidRDefault="006B0921" w:rsidP="00114806">
                      <w:pPr>
                        <w:rPr>
                          <w:sz w:val="16"/>
                        </w:rPr>
                      </w:pPr>
                      <w:r>
                        <w:rPr>
                          <w:sz w:val="16"/>
                        </w:rPr>
                        <w:t>OIL HEATING UNIT</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692032" behindDoc="0" locked="0" layoutInCell="1" allowOverlap="1" wp14:anchorId="6CA9A0F4" wp14:editId="4290A215">
                <wp:simplePos x="0" y="0"/>
                <wp:positionH relativeFrom="column">
                  <wp:posOffset>3429000</wp:posOffset>
                </wp:positionH>
                <wp:positionV relativeFrom="paragraph">
                  <wp:posOffset>0</wp:posOffset>
                </wp:positionV>
                <wp:extent cx="914400" cy="114300"/>
                <wp:effectExtent l="9525" t="11430" r="9525" b="7620"/>
                <wp:wrapNone/>
                <wp:docPr id="780" name="Text Box 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914400" cy="114300"/>
                        </a:xfrm>
                        <a:prstGeom prst="rect">
                          <a:avLst/>
                        </a:prstGeom>
                        <a:solidFill>
                          <a:srgbClr val="FFFFFF"/>
                        </a:solidFill>
                        <a:ln w="9525">
                          <a:solidFill>
                            <a:srgbClr val="FFFFFF"/>
                          </a:solidFill>
                          <a:miter lim="800000"/>
                          <a:headEnd/>
                          <a:tailEnd/>
                        </a:ln>
                      </wps:spPr>
                      <wps:txbx>
                        <w:txbxContent>
                          <w:p w14:paraId="24A94E5D" w14:textId="77777777" w:rsidR="006B0921" w:rsidRDefault="006B0921" w:rsidP="00114806">
                            <w:pPr>
                              <w:rPr>
                                <w:sz w:val="16"/>
                              </w:rPr>
                            </w:pPr>
                            <w:r>
                              <w:rPr>
                                <w:sz w:val="16"/>
                              </w:rPr>
                              <w:t>SPC UNIT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9A0F4" id="Text Box 780" o:spid="_x0000_s1329" type="#_x0000_t202" style="position:absolute;left:0;text-align:left;margin-left:270pt;margin-top:0;width:1in;height:9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" strokecolor="white">
                <v:textbox inset="0,0,0,0">
                  <w:txbxContent>
                    <w:p w14:paraId="24A94E5D" w14:textId="77777777" w:rsidR="006B0921" w:rsidRDefault="006B0921" w:rsidP="00114806">
                      <w:pPr>
                        <w:rPr>
                          <w:sz w:val="16"/>
                        </w:rPr>
                      </w:pPr>
                      <w:r>
                        <w:rPr>
                          <w:sz w:val="16"/>
                        </w:rPr>
                        <w:t>SPC UNIT</w:t>
                      </w:r>
                    </w:p>
                  </w:txbxContent>
                </v:textbox>
              </v:shape>
            </w:pict>
          </mc:Fallback>
        </mc:AlternateContent>
      </w:r>
    </w:p>
    <w:p w14:paraId="5297F3A4" w14:textId="77777777" w:rsidR="00114806" w:rsidRPr="00114806" w:rsidRDefault="00114806" w:rsidP="00BA49DC">
      <w:pPr>
        <w:ind w:left="426" w:hanging="426"/>
        <w:rPr>
          <w:rFonts w:ascii="Arial" w:hAnsi="Arial" w:cs="Arial"/>
        </w:rPr>
      </w:pPr>
    </w:p>
    <w:p w14:paraId="2A6AB099"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93056" behindDoc="0" locked="0" layoutInCell="1" allowOverlap="1" wp14:anchorId="41A6D9C5" wp14:editId="38FD21C0">
                <wp:simplePos x="0" y="0"/>
                <wp:positionH relativeFrom="column">
                  <wp:posOffset>5143500</wp:posOffset>
                </wp:positionH>
                <wp:positionV relativeFrom="paragraph">
                  <wp:posOffset>89535</wp:posOffset>
                </wp:positionV>
                <wp:extent cx="514350" cy="457200"/>
                <wp:effectExtent l="9525" t="11430" r="9525" b="7620"/>
                <wp:wrapNone/>
                <wp:docPr id="779" name="Text Box 7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457200"/>
                        </a:xfrm>
                        <a:prstGeom prst="rect">
                          <a:avLst/>
                        </a:prstGeom>
                        <a:solidFill>
                          <a:srgbClr val="FFFFFF"/>
                        </a:solidFill>
                        <a:ln w="9525">
                          <a:solidFill>
                            <a:srgbClr val="FFFFFF"/>
                          </a:solidFill>
                          <a:miter lim="800000"/>
                          <a:headEnd/>
                          <a:tailEnd/>
                        </a:ln>
                      </wps:spPr>
                      <wps:txbx>
                        <w:txbxContent>
                          <w:p w14:paraId="61B98E2A" w14:textId="77777777" w:rsidR="006B0921" w:rsidRDefault="006B0921" w:rsidP="00114806">
                            <w:pPr>
                              <w:rPr>
                                <w:sz w:val="16"/>
                              </w:rPr>
                            </w:pPr>
                            <w:r>
                              <w:rPr>
                                <w:sz w:val="16"/>
                              </w:rPr>
                              <w:t>FAL3725</w:t>
                            </w:r>
                          </w:p>
                          <w:p w14:paraId="268FD313" w14:textId="77777777" w:rsidR="006B0921" w:rsidRDefault="006B0921" w:rsidP="00114806">
                            <w:pPr>
                              <w:rPr>
                                <w:sz w:val="16"/>
                              </w:rPr>
                            </w:pPr>
                          </w:p>
                          <w:p w14:paraId="76A1565E" w14:textId="77777777" w:rsidR="006B0921" w:rsidRDefault="006B0921" w:rsidP="00114806">
                            <w:pPr>
                              <w:rPr>
                                <w:sz w:val="16"/>
                              </w:rPr>
                            </w:pPr>
                            <w:r>
                              <w:rPr>
                                <w:sz w:val="16"/>
                              </w:rPr>
                              <w:t>TAH3735.2/3</w:t>
                            </w:r>
                          </w:p>
                          <w:p w14:paraId="267B4584" w14:textId="77777777" w:rsidR="006B0921" w:rsidRDefault="006B0921" w:rsidP="00114806">
                            <w:pPr>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6D9C5" id="Text Box 779" o:spid="_x0000_s1330" type="#_x0000_t202" style="position:absolute;left:0;text-align:left;margin-left:405pt;margin-top:7.05pt;width:40.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" strokecolor="white">
                <v:textbox inset="0,0,0,0">
                  <w:txbxContent>
                    <w:p w14:paraId="61B98E2A" w14:textId="77777777" w:rsidR="006B0921" w:rsidRDefault="006B0921" w:rsidP="00114806">
                      <w:pPr>
                        <w:rPr>
                          <w:sz w:val="16"/>
                        </w:rPr>
                      </w:pPr>
                      <w:r>
                        <w:rPr>
                          <w:sz w:val="16"/>
                        </w:rPr>
                        <w:t>FAL3725</w:t>
                      </w:r>
                    </w:p>
                    <w:p w14:paraId="268FD313" w14:textId="77777777" w:rsidR="006B0921" w:rsidRDefault="006B0921" w:rsidP="00114806">
                      <w:pPr>
                        <w:rPr>
                          <w:sz w:val="16"/>
                        </w:rPr>
                      </w:pPr>
                    </w:p>
                    <w:p w14:paraId="76A1565E" w14:textId="77777777" w:rsidR="006B0921" w:rsidRDefault="006B0921" w:rsidP="00114806">
                      <w:pPr>
                        <w:rPr>
                          <w:sz w:val="16"/>
                        </w:rPr>
                      </w:pPr>
                      <w:r>
                        <w:rPr>
                          <w:sz w:val="16"/>
                        </w:rPr>
                        <w:t>TAH3735.2/3</w:t>
                      </w:r>
                    </w:p>
                    <w:p w14:paraId="267B4584" w14:textId="77777777" w:rsidR="006B0921" w:rsidRDefault="006B0921" w:rsidP="00114806">
                      <w:pPr>
                        <w:rPr>
                          <w:sz w:val="16"/>
                        </w:rPr>
                      </w:pPr>
                    </w:p>
                  </w:txbxContent>
                </v:textbox>
              </v:shape>
            </w:pict>
          </mc:Fallback>
        </mc:AlternateContent>
      </w:r>
    </w:p>
    <w:p w14:paraId="5A05A523" w14:textId="77777777" w:rsidR="00114806" w:rsidRPr="00114806" w:rsidRDefault="00114806" w:rsidP="00BA49DC">
      <w:pPr>
        <w:ind w:left="426" w:hanging="426"/>
        <w:rPr>
          <w:rFonts w:ascii="Arial" w:hAnsi="Arial" w:cs="Arial"/>
        </w:rPr>
      </w:pPr>
    </w:p>
    <w:p w14:paraId="259D1B77"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94080" behindDoc="0" locked="0" layoutInCell="1" allowOverlap="1" wp14:anchorId="62048BA7" wp14:editId="636E7BC1">
                <wp:simplePos x="0" y="0"/>
                <wp:positionH relativeFrom="column">
                  <wp:posOffset>1771650</wp:posOffset>
                </wp:positionH>
                <wp:positionV relativeFrom="paragraph">
                  <wp:posOffset>64135</wp:posOffset>
                </wp:positionV>
                <wp:extent cx="742950" cy="114300"/>
                <wp:effectExtent l="9525" t="11430" r="9525" b="7620"/>
                <wp:wrapNone/>
                <wp:docPr id="778" name="Text Box 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14300"/>
                        </a:xfrm>
                        <a:prstGeom prst="rect">
                          <a:avLst/>
                        </a:prstGeom>
                        <a:solidFill>
                          <a:srgbClr val="FFFFFF"/>
                        </a:solidFill>
                        <a:ln w="9525">
                          <a:solidFill>
                            <a:srgbClr val="FFFFFF"/>
                          </a:solidFill>
                          <a:miter lim="800000"/>
                          <a:headEnd/>
                          <a:tailEnd/>
                        </a:ln>
                      </wps:spPr>
                      <wps:txbx>
                        <w:txbxContent>
                          <w:p w14:paraId="00A33310" w14:textId="77777777" w:rsidR="006B0921" w:rsidRDefault="006B0921" w:rsidP="00114806">
                            <w:pPr>
                              <w:jc w:val="center"/>
                              <w:rPr>
                                <w:sz w:val="16"/>
                              </w:rPr>
                            </w:pPr>
                            <w:r>
                              <w:rPr>
                                <w:sz w:val="16"/>
                              </w:rPr>
                              <w:t>SUV UNIT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48BA7" id="Text Box 778" o:spid="_x0000_s1331" type="#_x0000_t202" style="position:absolute;left:0;text-align:left;margin-left:139.5pt;margin-top:5.05pt;width:58.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" strokecolor="white">
                <v:textbox inset="0,0,0,0">
                  <w:txbxContent>
                    <w:p w14:paraId="00A33310" w14:textId="77777777" w:rsidR="006B0921" w:rsidRDefault="006B0921" w:rsidP="00114806">
                      <w:pPr>
                        <w:jc w:val="center"/>
                        <w:rPr>
                          <w:sz w:val="16"/>
                        </w:rPr>
                      </w:pPr>
                      <w:r>
                        <w:rPr>
                          <w:sz w:val="16"/>
                        </w:rPr>
                        <w:t>SUV UNIT</w:t>
                      </w:r>
                    </w:p>
                  </w:txbxContent>
                </v:textbox>
              </v:shape>
            </w:pict>
          </mc:Fallback>
        </mc:AlternateContent>
      </w:r>
    </w:p>
    <w:p w14:paraId="17335F5A" w14:textId="77777777" w:rsidR="00114806" w:rsidRPr="00114806" w:rsidRDefault="00114806" w:rsidP="00BA49DC">
      <w:pPr>
        <w:ind w:left="426" w:hanging="426"/>
        <w:rPr>
          <w:rFonts w:ascii="Arial" w:hAnsi="Arial" w:cs="Arial"/>
        </w:rPr>
      </w:pPr>
    </w:p>
    <w:p w14:paraId="28DDBF3C"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95104" behindDoc="0" locked="0" layoutInCell="1" allowOverlap="1" wp14:anchorId="208E7F25" wp14:editId="15B074BA">
                <wp:simplePos x="0" y="0"/>
                <wp:positionH relativeFrom="column">
                  <wp:posOffset>5486400</wp:posOffset>
                </wp:positionH>
                <wp:positionV relativeFrom="paragraph">
                  <wp:posOffset>153670</wp:posOffset>
                </wp:positionV>
                <wp:extent cx="514350" cy="114300"/>
                <wp:effectExtent l="9525" t="11430" r="9525" b="7620"/>
                <wp:wrapNone/>
                <wp:docPr id="777" name="Text 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14300"/>
                        </a:xfrm>
                        <a:prstGeom prst="rect">
                          <a:avLst/>
                        </a:prstGeom>
                        <a:solidFill>
                          <a:srgbClr val="FFFFFF"/>
                        </a:solidFill>
                        <a:ln w="9525">
                          <a:solidFill>
                            <a:srgbClr val="FFFFFF"/>
                          </a:solidFill>
                          <a:miter lim="800000"/>
                          <a:headEnd/>
                          <a:tailEnd/>
                        </a:ln>
                      </wps:spPr>
                      <wps:txbx>
                        <w:txbxContent>
                          <w:p w14:paraId="351A1F51" w14:textId="77777777" w:rsidR="006B0921" w:rsidRDefault="006B0921" w:rsidP="00114806">
                            <w:pPr>
                              <w:rPr>
                                <w:sz w:val="16"/>
                              </w:rPr>
                            </w:pPr>
                            <w:r>
                              <w:rPr>
                                <w:sz w:val="16"/>
                              </w:rPr>
                              <w:t>LAL3725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E7F25" id="Text Box 777" o:spid="_x0000_s1332" type="#_x0000_t202" style="position:absolute;left:0;text-align:left;margin-left:6in;margin-top:12.1pt;width:40.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" strokecolor="white">
                <v:textbox inset="0,0,0,0">
                  <w:txbxContent>
                    <w:p w14:paraId="351A1F51" w14:textId="77777777" w:rsidR="006B0921" w:rsidRDefault="006B0921" w:rsidP="00114806">
                      <w:pPr>
                        <w:rPr>
                          <w:sz w:val="16"/>
                        </w:rPr>
                      </w:pPr>
                      <w:r>
                        <w:rPr>
                          <w:sz w:val="16"/>
                        </w:rPr>
                        <w:t>LAL3725</w:t>
                      </w:r>
                    </w:p>
                  </w:txbxContent>
                </v:textbox>
              </v:shape>
            </w:pict>
          </mc:Fallback>
        </mc:AlternateContent>
      </w:r>
    </w:p>
    <w:p w14:paraId="5DFE3BD5" w14:textId="77777777" w:rsidR="00114806" w:rsidRPr="00114806" w:rsidRDefault="00114806" w:rsidP="00BA49DC">
      <w:pPr>
        <w:ind w:left="426" w:hanging="426"/>
        <w:rPr>
          <w:rFonts w:ascii="Arial" w:hAnsi="Arial" w:cs="Arial"/>
        </w:rPr>
      </w:pPr>
    </w:p>
    <w:p w14:paraId="7D4A4ED0" w14:textId="77777777" w:rsidR="00114806" w:rsidRPr="00114806" w:rsidRDefault="00114806" w:rsidP="00BA49DC">
      <w:pPr>
        <w:ind w:left="426" w:hanging="426"/>
        <w:rPr>
          <w:rFonts w:ascii="Arial" w:hAnsi="Arial" w:cs="Arial"/>
        </w:rPr>
      </w:pPr>
    </w:p>
    <w:p w14:paraId="26BE8C1B"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96128" behindDoc="0" locked="0" layoutInCell="1" allowOverlap="1" wp14:anchorId="2D7AC595" wp14:editId="59FABFF1">
                <wp:simplePos x="0" y="0"/>
                <wp:positionH relativeFrom="column">
                  <wp:posOffset>5657850</wp:posOffset>
                </wp:positionH>
                <wp:positionV relativeFrom="paragraph">
                  <wp:posOffset>59055</wp:posOffset>
                </wp:positionV>
                <wp:extent cx="342900" cy="457200"/>
                <wp:effectExtent l="9525" t="11430" r="9525" b="7620"/>
                <wp:wrapNone/>
                <wp:docPr id="776" name="Text Box 7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57200"/>
                        </a:xfrm>
                        <a:prstGeom prst="rect">
                          <a:avLst/>
                        </a:prstGeom>
                        <a:solidFill>
                          <a:srgbClr val="FFFFFF"/>
                        </a:solidFill>
                        <a:ln w="9525">
                          <a:solidFill>
                            <a:srgbClr val="FFFFFF"/>
                          </a:solidFill>
                          <a:miter lim="800000"/>
                          <a:headEnd/>
                          <a:tailEnd/>
                        </a:ln>
                      </wps:spPr>
                      <wps:txbx>
                        <w:txbxContent>
                          <w:p w14:paraId="453C4582" w14:textId="77777777" w:rsidR="006B0921" w:rsidRDefault="006B0921" w:rsidP="00114806">
                            <w:pPr>
                              <w:rPr>
                                <w:sz w:val="16"/>
                              </w:rPr>
                            </w:pPr>
                            <w:r>
                              <w:rPr>
                                <w:sz w:val="16"/>
                              </w:rPr>
                              <w:t>PK604</w:t>
                            </w:r>
                          </w:p>
                          <w:p w14:paraId="34435E59" w14:textId="77777777" w:rsidR="006B0921" w:rsidRDefault="006B0921" w:rsidP="00114806">
                            <w:pPr>
                              <w:rPr>
                                <w:sz w:val="16"/>
                              </w:rPr>
                            </w:pPr>
                          </w:p>
                          <w:p w14:paraId="1787592C" w14:textId="77777777" w:rsidR="006B0921" w:rsidRDefault="006B0921" w:rsidP="00114806">
                            <w:pPr>
                              <w:rPr>
                                <w:sz w:val="16"/>
                              </w:rPr>
                            </w:pPr>
                            <w:r>
                              <w:rPr>
                                <w:sz w:val="16"/>
                              </w:rPr>
                              <w:t>SAL</w:t>
                            </w:r>
                          </w:p>
                          <w:p w14:paraId="3E74A27C" w14:textId="77777777" w:rsidR="006B0921" w:rsidRDefault="006B0921" w:rsidP="00114806">
                            <w:pPr>
                              <w:rPr>
                                <w:sz w:val="16"/>
                              </w:rPr>
                            </w:pPr>
                            <w:r>
                              <w:rPr>
                                <w:sz w:val="16"/>
                              </w:rPr>
                              <w:t>3701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AC595" id="Text Box 776" o:spid="_x0000_s1333" type="#_x0000_t202" style="position:absolute;left:0;text-align:left;margin-left:445.5pt;margin-top:4.65pt;width:27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" strokecolor="white">
                <v:textbox inset="0,0,0,0">
                  <w:txbxContent>
                    <w:p w14:paraId="453C4582" w14:textId="77777777" w:rsidR="006B0921" w:rsidRDefault="006B0921" w:rsidP="00114806">
                      <w:pPr>
                        <w:rPr>
                          <w:sz w:val="16"/>
                        </w:rPr>
                      </w:pPr>
                      <w:r>
                        <w:rPr>
                          <w:sz w:val="16"/>
                        </w:rPr>
                        <w:t>PK604</w:t>
                      </w:r>
                    </w:p>
                    <w:p w14:paraId="34435E59" w14:textId="77777777" w:rsidR="006B0921" w:rsidRDefault="006B0921" w:rsidP="00114806">
                      <w:pPr>
                        <w:rPr>
                          <w:sz w:val="16"/>
                        </w:rPr>
                      </w:pPr>
                    </w:p>
                    <w:p w14:paraId="1787592C" w14:textId="77777777" w:rsidR="006B0921" w:rsidRDefault="006B0921" w:rsidP="00114806">
                      <w:pPr>
                        <w:rPr>
                          <w:sz w:val="16"/>
                        </w:rPr>
                      </w:pPr>
                      <w:r>
                        <w:rPr>
                          <w:sz w:val="16"/>
                        </w:rPr>
                        <w:t>SAL</w:t>
                      </w:r>
                    </w:p>
                    <w:p w14:paraId="3E74A27C" w14:textId="77777777" w:rsidR="006B0921" w:rsidRDefault="006B0921" w:rsidP="00114806">
                      <w:pPr>
                        <w:rPr>
                          <w:sz w:val="16"/>
                        </w:rPr>
                      </w:pPr>
                      <w:r>
                        <w:rPr>
                          <w:sz w:val="16"/>
                        </w:rPr>
                        <w:t>3701</w:t>
                      </w:r>
                    </w:p>
                  </w:txbxContent>
                </v:textbox>
              </v:shape>
            </w:pict>
          </mc:Fallback>
        </mc:AlternateContent>
      </w:r>
    </w:p>
    <w:p w14:paraId="7711BC1A" w14:textId="77777777" w:rsidR="00114806" w:rsidRPr="00114806" w:rsidRDefault="00114806" w:rsidP="00BA49DC">
      <w:pPr>
        <w:ind w:left="426" w:hanging="426"/>
        <w:rPr>
          <w:rFonts w:ascii="Arial" w:hAnsi="Arial" w:cs="Arial"/>
        </w:rPr>
      </w:pPr>
    </w:p>
    <w:p w14:paraId="7E6A188B"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02272" behindDoc="0" locked="0" layoutInCell="1" allowOverlap="1" wp14:anchorId="03A26017" wp14:editId="074CF62D">
                <wp:simplePos x="0" y="0"/>
                <wp:positionH relativeFrom="column">
                  <wp:posOffset>2343150</wp:posOffset>
                </wp:positionH>
                <wp:positionV relativeFrom="paragraph">
                  <wp:posOffset>147955</wp:posOffset>
                </wp:positionV>
                <wp:extent cx="457200" cy="114300"/>
                <wp:effectExtent l="9525" t="11430" r="9525" b="7620"/>
                <wp:wrapNone/>
                <wp:docPr id="775" name="Text Box 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14300"/>
                        </a:xfrm>
                        <a:prstGeom prst="rect">
                          <a:avLst/>
                        </a:prstGeom>
                        <a:solidFill>
                          <a:srgbClr val="FFFFFF"/>
                        </a:solidFill>
                        <a:ln w="9525">
                          <a:solidFill>
                            <a:srgbClr val="FFFFFF"/>
                          </a:solidFill>
                          <a:miter lim="800000"/>
                          <a:headEnd/>
                          <a:tailEnd/>
                        </a:ln>
                      </wps:spPr>
                      <wps:txbx>
                        <w:txbxContent>
                          <w:p w14:paraId="2154D293" w14:textId="77777777" w:rsidR="006B0921" w:rsidRDefault="006B0921" w:rsidP="00114806">
                            <w:pPr>
                              <w:rPr>
                                <w:sz w:val="16"/>
                              </w:rPr>
                            </w:pPr>
                            <w:r>
                              <w:rPr>
                                <w:sz w:val="16"/>
                              </w:rPr>
                              <w:t>E602A/S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26017" id="Text Box 775" o:spid="_x0000_s1334" type="#_x0000_t202" style="position:absolute;left:0;text-align:left;margin-left:184.5pt;margin-top:11.65pt;width:36pt;height: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" strokecolor="white">
                <v:textbox inset="0,0,0,0">
                  <w:txbxContent>
                    <w:p w14:paraId="2154D293" w14:textId="77777777" w:rsidR="006B0921" w:rsidRDefault="006B0921" w:rsidP="00114806">
                      <w:pPr>
                        <w:rPr>
                          <w:sz w:val="16"/>
                        </w:rPr>
                      </w:pPr>
                      <w:r>
                        <w:rPr>
                          <w:sz w:val="16"/>
                        </w:rPr>
                        <w:t>E602A/S</w:t>
                      </w:r>
                    </w:p>
                  </w:txbxContent>
                </v:textbox>
              </v:shape>
            </w:pict>
          </mc:Fallback>
        </mc:AlternateContent>
      </w:r>
    </w:p>
    <w:p w14:paraId="473C8A4D" w14:textId="77777777" w:rsidR="00114806" w:rsidRPr="00114806" w:rsidRDefault="00114806" w:rsidP="00BA49DC">
      <w:pPr>
        <w:ind w:left="426" w:hanging="426"/>
        <w:rPr>
          <w:rFonts w:ascii="Arial" w:hAnsi="Arial" w:cs="Arial"/>
        </w:rPr>
      </w:pPr>
    </w:p>
    <w:p w14:paraId="789284E9"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05344" behindDoc="0" locked="0" layoutInCell="1" allowOverlap="1" wp14:anchorId="2E8CC915" wp14:editId="6A0AEEF6">
                <wp:simplePos x="0" y="0"/>
                <wp:positionH relativeFrom="column">
                  <wp:posOffset>7658100</wp:posOffset>
                </wp:positionH>
                <wp:positionV relativeFrom="paragraph">
                  <wp:posOffset>123190</wp:posOffset>
                </wp:positionV>
                <wp:extent cx="628650" cy="114300"/>
                <wp:effectExtent l="9525" t="11430" r="9525" b="7620"/>
                <wp:wrapNone/>
                <wp:docPr id="774" name="Text Box 7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14300"/>
                        </a:xfrm>
                        <a:prstGeom prst="rect">
                          <a:avLst/>
                        </a:prstGeom>
                        <a:solidFill>
                          <a:srgbClr val="FFFFFF"/>
                        </a:solidFill>
                        <a:ln w="9525">
                          <a:solidFill>
                            <a:srgbClr val="FFFFFF"/>
                          </a:solidFill>
                          <a:miter lim="800000"/>
                          <a:headEnd/>
                          <a:tailEnd/>
                        </a:ln>
                      </wps:spPr>
                      <wps:txbx>
                        <w:txbxContent>
                          <w:p w14:paraId="16D18000" w14:textId="77777777" w:rsidR="006B0921" w:rsidRDefault="006B0921" w:rsidP="00114806">
                            <w:pPr>
                              <w:rPr>
                                <w:sz w:val="16"/>
                              </w:rPr>
                            </w:pPr>
                            <w:r>
                              <w:rPr>
                                <w:sz w:val="16"/>
                              </w:rPr>
                              <w:t>OVERSIZE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CC915" id="Text Box 774" o:spid="_x0000_s1335" type="#_x0000_t202" style="position:absolute;left:0;text-align:left;margin-left:603pt;margin-top:9.7pt;width:49.5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" strokecolor="white">
                <v:textbox inset="0,0,0,0">
                  <w:txbxContent>
                    <w:p w14:paraId="16D18000" w14:textId="77777777" w:rsidR="006B0921" w:rsidRDefault="006B0921" w:rsidP="00114806">
                      <w:pPr>
                        <w:rPr>
                          <w:sz w:val="16"/>
                        </w:rPr>
                      </w:pPr>
                      <w:r>
                        <w:rPr>
                          <w:sz w:val="16"/>
                        </w:rPr>
                        <w:t>OVERSIZE</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701248" behindDoc="0" locked="0" layoutInCell="1" allowOverlap="1" wp14:anchorId="407E4662" wp14:editId="475EF079">
                <wp:simplePos x="0" y="0"/>
                <wp:positionH relativeFrom="column">
                  <wp:posOffset>4572000</wp:posOffset>
                </wp:positionH>
                <wp:positionV relativeFrom="paragraph">
                  <wp:posOffset>123190</wp:posOffset>
                </wp:positionV>
                <wp:extent cx="514350" cy="228600"/>
                <wp:effectExtent l="9525" t="11430" r="9525" b="762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28600"/>
                        </a:xfrm>
                        <a:prstGeom prst="rect">
                          <a:avLst/>
                        </a:prstGeom>
                        <a:solidFill>
                          <a:srgbClr val="FFFFFF"/>
                        </a:solidFill>
                        <a:ln w="9525">
                          <a:solidFill>
                            <a:srgbClr val="FFFFFF"/>
                          </a:solidFill>
                          <a:miter lim="800000"/>
                          <a:headEnd/>
                          <a:tailEnd/>
                        </a:ln>
                      </wps:spPr>
                      <wps:txbx>
                        <w:txbxContent>
                          <w:p w14:paraId="6814D7F0" w14:textId="77777777" w:rsidR="006B0921" w:rsidRDefault="006B0921" w:rsidP="00114806">
                            <w:pPr>
                              <w:rPr>
                                <w:sz w:val="16"/>
                              </w:rPr>
                            </w:pPr>
                            <w:r>
                              <w:rPr>
                                <w:sz w:val="16"/>
                              </w:rPr>
                              <w:t>T 604</w:t>
                            </w:r>
                          </w:p>
                          <w:p w14:paraId="02ACFE03" w14:textId="77777777" w:rsidR="006B0921" w:rsidRDefault="006B0921" w:rsidP="00114806">
                            <w:pPr>
                              <w:rPr>
                                <w:sz w:val="16"/>
                              </w:rPr>
                            </w:pPr>
                            <w:r>
                              <w:rPr>
                                <w:sz w:val="16"/>
                              </w:rPr>
                              <w:t>LALL3702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E4662" id="Text Box 773" o:spid="_x0000_s1336" type="#_x0000_t202" style="position:absolute;left:0;text-align:left;margin-left:5in;margin-top:9.7pt;width:40.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" strokecolor="white">
                <v:textbox inset="0,0,0,0">
                  <w:txbxContent>
                    <w:p w14:paraId="6814D7F0" w14:textId="77777777" w:rsidR="006B0921" w:rsidRDefault="006B0921" w:rsidP="00114806">
                      <w:pPr>
                        <w:rPr>
                          <w:sz w:val="16"/>
                        </w:rPr>
                      </w:pPr>
                      <w:r>
                        <w:rPr>
                          <w:sz w:val="16"/>
                        </w:rPr>
                        <w:t>T 604</w:t>
                      </w:r>
                    </w:p>
                    <w:p w14:paraId="02ACFE03" w14:textId="77777777" w:rsidR="006B0921" w:rsidRDefault="006B0921" w:rsidP="00114806">
                      <w:pPr>
                        <w:rPr>
                          <w:sz w:val="16"/>
                        </w:rPr>
                      </w:pPr>
                      <w:r>
                        <w:rPr>
                          <w:sz w:val="16"/>
                        </w:rPr>
                        <w:t>LALL3702</w:t>
                      </w:r>
                    </w:p>
                  </w:txbxContent>
                </v:textbox>
              </v:shape>
            </w:pict>
          </mc:Fallback>
        </mc:AlternateContent>
      </w:r>
    </w:p>
    <w:p w14:paraId="2801CFCA"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03296" behindDoc="0" locked="0" layoutInCell="1" allowOverlap="1" wp14:anchorId="203C27C1" wp14:editId="3ECDC9C4">
                <wp:simplePos x="0" y="0"/>
                <wp:positionH relativeFrom="column">
                  <wp:posOffset>6515100</wp:posOffset>
                </wp:positionH>
                <wp:positionV relativeFrom="paragraph">
                  <wp:posOffset>53340</wp:posOffset>
                </wp:positionV>
                <wp:extent cx="571500" cy="114300"/>
                <wp:effectExtent l="9525" t="11430" r="9525" b="7620"/>
                <wp:wrapNone/>
                <wp:docPr id="772" name="Text Box 7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14300"/>
                        </a:xfrm>
                        <a:prstGeom prst="rect">
                          <a:avLst/>
                        </a:prstGeom>
                        <a:solidFill>
                          <a:srgbClr val="FFFFFF"/>
                        </a:solidFill>
                        <a:ln w="9525">
                          <a:solidFill>
                            <a:srgbClr val="FFFFFF"/>
                          </a:solidFill>
                          <a:miter lim="800000"/>
                          <a:headEnd/>
                          <a:tailEnd/>
                        </a:ln>
                      </wps:spPr>
                      <wps:txbx>
                        <w:txbxContent>
                          <w:p w14:paraId="38174F22" w14:textId="77777777" w:rsidR="006B0921" w:rsidRDefault="006B0921" w:rsidP="00114806">
                            <w:pPr>
                              <w:jc w:val="right"/>
                              <w:rPr>
                                <w:sz w:val="16"/>
                              </w:rPr>
                            </w:pPr>
                            <w:r>
                              <w:rPr>
                                <w:sz w:val="16"/>
                              </w:rPr>
                              <w:t>WS601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C27C1" id="Text Box 772" o:spid="_x0000_s1337" type="#_x0000_t202" style="position:absolute;left:0;text-align:left;margin-left:513pt;margin-top:4.2pt;width:4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" strokecolor="white">
                <v:textbox inset="0,0,0,0">
                  <w:txbxContent>
                    <w:p w14:paraId="38174F22" w14:textId="77777777" w:rsidR="006B0921" w:rsidRDefault="006B0921" w:rsidP="00114806">
                      <w:pPr>
                        <w:jc w:val="right"/>
                        <w:rPr>
                          <w:sz w:val="16"/>
                        </w:rPr>
                      </w:pPr>
                      <w:r>
                        <w:rPr>
                          <w:sz w:val="16"/>
                        </w:rPr>
                        <w:t>WS601</w:t>
                      </w:r>
                    </w:p>
                  </w:txbxContent>
                </v:textbox>
              </v:shape>
            </w:pict>
          </mc:Fallback>
        </mc:AlternateContent>
      </w:r>
    </w:p>
    <w:p w14:paraId="688D36A5"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698176" behindDoc="0" locked="0" layoutInCell="1" allowOverlap="1" wp14:anchorId="77C235F2" wp14:editId="709C8BA2">
                <wp:simplePos x="0" y="0"/>
                <wp:positionH relativeFrom="column">
                  <wp:posOffset>1543050</wp:posOffset>
                </wp:positionH>
                <wp:positionV relativeFrom="paragraph">
                  <wp:posOffset>98425</wp:posOffset>
                </wp:positionV>
                <wp:extent cx="514350" cy="800100"/>
                <wp:effectExtent l="9525" t="11430" r="9525" b="7620"/>
                <wp:wrapNone/>
                <wp:docPr id="771" name="Text Box 7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800100"/>
                        </a:xfrm>
                        <a:prstGeom prst="rect">
                          <a:avLst/>
                        </a:prstGeom>
                        <a:solidFill>
                          <a:srgbClr val="FFFFFF"/>
                        </a:solidFill>
                        <a:ln w="9525">
                          <a:solidFill>
                            <a:srgbClr val="FFFFFF"/>
                          </a:solidFill>
                          <a:miter lim="800000"/>
                          <a:headEnd/>
                          <a:tailEnd/>
                        </a:ln>
                      </wps:spPr>
                      <wps:txbx>
                        <w:txbxContent>
                          <w:p w14:paraId="49143245" w14:textId="77777777" w:rsidR="006B0921" w:rsidRDefault="006B0921" w:rsidP="00114806">
                            <w:pPr>
                              <w:rPr>
                                <w:sz w:val="16"/>
                              </w:rPr>
                            </w:pPr>
                            <w:r>
                              <w:rPr>
                                <w:sz w:val="16"/>
                              </w:rPr>
                              <w:t>TAH 3701</w:t>
                            </w:r>
                          </w:p>
                          <w:p w14:paraId="26D9519E" w14:textId="77777777" w:rsidR="006B0921" w:rsidRDefault="006B0921" w:rsidP="00114806">
                            <w:pPr>
                              <w:rPr>
                                <w:sz w:val="16"/>
                              </w:rPr>
                            </w:pPr>
                          </w:p>
                          <w:p w14:paraId="7A1CD7FC" w14:textId="77777777" w:rsidR="006B0921" w:rsidRDefault="006B0921" w:rsidP="00114806">
                            <w:pPr>
                              <w:rPr>
                                <w:sz w:val="16"/>
                              </w:rPr>
                            </w:pPr>
                            <w:r>
                              <w:rPr>
                                <w:sz w:val="16"/>
                              </w:rPr>
                              <w:t>TAL 3701</w:t>
                            </w:r>
                          </w:p>
                          <w:p w14:paraId="3F96EA97" w14:textId="77777777" w:rsidR="006B0921" w:rsidRDefault="006B0921" w:rsidP="00114806">
                            <w:pPr>
                              <w:rPr>
                                <w:sz w:val="16"/>
                              </w:rPr>
                            </w:pPr>
                          </w:p>
                          <w:p w14:paraId="1BB26911" w14:textId="77777777" w:rsidR="006B0921" w:rsidRDefault="006B0921" w:rsidP="00114806">
                            <w:pPr>
                              <w:rPr>
                                <w:sz w:val="16"/>
                              </w:rPr>
                            </w:pPr>
                            <w:r>
                              <w:rPr>
                                <w:sz w:val="16"/>
                              </w:rPr>
                              <w:t>FAL 3703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235F2" id="Text Box 771" o:spid="_x0000_s1338" type="#_x0000_t202" style="position:absolute;left:0;text-align:left;margin-left:121.5pt;margin-top:7.75pt;width:40.5pt;height:6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" strokecolor="white">
                <v:textbox inset="0,0,0,0">
                  <w:txbxContent>
                    <w:p w14:paraId="49143245" w14:textId="77777777" w:rsidR="006B0921" w:rsidRDefault="006B0921" w:rsidP="00114806">
                      <w:pPr>
                        <w:rPr>
                          <w:sz w:val="16"/>
                        </w:rPr>
                      </w:pPr>
                      <w:r>
                        <w:rPr>
                          <w:sz w:val="16"/>
                        </w:rPr>
                        <w:t>TAH 3701</w:t>
                      </w:r>
                    </w:p>
                    <w:p w14:paraId="26D9519E" w14:textId="77777777" w:rsidR="006B0921" w:rsidRDefault="006B0921" w:rsidP="00114806">
                      <w:pPr>
                        <w:rPr>
                          <w:sz w:val="16"/>
                        </w:rPr>
                      </w:pPr>
                    </w:p>
                    <w:p w14:paraId="7A1CD7FC" w14:textId="77777777" w:rsidR="006B0921" w:rsidRDefault="006B0921" w:rsidP="00114806">
                      <w:pPr>
                        <w:rPr>
                          <w:sz w:val="16"/>
                        </w:rPr>
                      </w:pPr>
                      <w:r>
                        <w:rPr>
                          <w:sz w:val="16"/>
                        </w:rPr>
                        <w:t>TAL 3701</w:t>
                      </w:r>
                    </w:p>
                    <w:p w14:paraId="3F96EA97" w14:textId="77777777" w:rsidR="006B0921" w:rsidRDefault="006B0921" w:rsidP="00114806">
                      <w:pPr>
                        <w:rPr>
                          <w:sz w:val="16"/>
                        </w:rPr>
                      </w:pPr>
                    </w:p>
                    <w:p w14:paraId="1BB26911" w14:textId="77777777" w:rsidR="006B0921" w:rsidRDefault="006B0921" w:rsidP="00114806">
                      <w:pPr>
                        <w:rPr>
                          <w:sz w:val="16"/>
                        </w:rPr>
                      </w:pPr>
                      <w:r>
                        <w:rPr>
                          <w:sz w:val="16"/>
                        </w:rPr>
                        <w:t>FAL 3703</w:t>
                      </w:r>
                    </w:p>
                  </w:txbxContent>
                </v:textbox>
              </v:shape>
            </w:pict>
          </mc:Fallback>
        </mc:AlternateContent>
      </w:r>
    </w:p>
    <w:p w14:paraId="0C7655F9" w14:textId="77777777" w:rsidR="00114806" w:rsidRPr="00114806" w:rsidRDefault="00114806" w:rsidP="00BA49DC">
      <w:pPr>
        <w:ind w:left="426" w:hanging="426"/>
        <w:rPr>
          <w:rFonts w:ascii="Arial" w:hAnsi="Arial" w:cs="Arial"/>
        </w:rPr>
      </w:pPr>
    </w:p>
    <w:p w14:paraId="32CCF8DD" w14:textId="77777777" w:rsidR="00114806" w:rsidRPr="00114806" w:rsidRDefault="00114806" w:rsidP="00BA49DC">
      <w:pPr>
        <w:ind w:left="426" w:hanging="426"/>
        <w:rPr>
          <w:rFonts w:ascii="Arial" w:hAnsi="Arial" w:cs="Arial"/>
        </w:rPr>
      </w:pPr>
    </w:p>
    <w:p w14:paraId="7C741418"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04320" behindDoc="0" locked="0" layoutInCell="1" allowOverlap="1" wp14:anchorId="40A5B678" wp14:editId="3055F3BC">
                <wp:simplePos x="0" y="0"/>
                <wp:positionH relativeFrom="column">
                  <wp:posOffset>7543800</wp:posOffset>
                </wp:positionH>
                <wp:positionV relativeFrom="paragraph">
                  <wp:posOffset>118110</wp:posOffset>
                </wp:positionV>
                <wp:extent cx="514350" cy="114300"/>
                <wp:effectExtent l="9525" t="11430" r="9525" b="7620"/>
                <wp:wrapNone/>
                <wp:docPr id="770" name="Text Box 7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14300"/>
                        </a:xfrm>
                        <a:prstGeom prst="rect">
                          <a:avLst/>
                        </a:prstGeom>
                        <a:solidFill>
                          <a:srgbClr val="FFFFFF"/>
                        </a:solidFill>
                        <a:ln w="9525">
                          <a:solidFill>
                            <a:srgbClr val="FFFFFF"/>
                          </a:solidFill>
                          <a:miter lim="800000"/>
                          <a:headEnd/>
                          <a:tailEnd/>
                        </a:ln>
                      </wps:spPr>
                      <wps:txbx>
                        <w:txbxContent>
                          <w:p w14:paraId="01C57F48" w14:textId="77777777" w:rsidR="006B0921" w:rsidRDefault="006B0921" w:rsidP="00114806">
                            <w:pPr>
                              <w:jc w:val="right"/>
                              <w:rPr>
                                <w:sz w:val="16"/>
                              </w:rPr>
                            </w:pPr>
                            <w:r>
                              <w:rPr>
                                <w:sz w:val="16"/>
                              </w:rPr>
                              <w:t>WW601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5B678" id="Text Box 770" o:spid="_x0000_s1339" type="#_x0000_t202" style="position:absolute;left:0;text-align:left;margin-left:594pt;margin-top:9.3pt;width:40.5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" strokecolor="white">
                <v:textbox inset="0,0,0,0">
                  <w:txbxContent>
                    <w:p w14:paraId="01C57F48" w14:textId="77777777" w:rsidR="006B0921" w:rsidRDefault="006B0921" w:rsidP="00114806">
                      <w:pPr>
                        <w:jc w:val="right"/>
                        <w:rPr>
                          <w:sz w:val="16"/>
                        </w:rPr>
                      </w:pPr>
                      <w:r>
                        <w:rPr>
                          <w:sz w:val="16"/>
                        </w:rPr>
                        <w:t>WW601</w:t>
                      </w:r>
                    </w:p>
                  </w:txbxContent>
                </v:textbox>
              </v:shape>
            </w:pict>
          </mc:Fallback>
        </mc:AlternateContent>
      </w:r>
    </w:p>
    <w:p w14:paraId="0C33C672" w14:textId="77777777" w:rsidR="00114806" w:rsidRPr="00114806" w:rsidRDefault="00114806" w:rsidP="00BA49DC">
      <w:pPr>
        <w:ind w:left="426" w:hanging="426"/>
        <w:rPr>
          <w:rFonts w:ascii="Arial" w:hAnsi="Arial" w:cs="Arial"/>
        </w:rPr>
      </w:pPr>
    </w:p>
    <w:p w14:paraId="3950C248" w14:textId="77777777" w:rsidR="00114806" w:rsidRPr="00114806" w:rsidRDefault="00114806" w:rsidP="00BA49DC">
      <w:pPr>
        <w:ind w:left="426" w:hanging="426"/>
        <w:rPr>
          <w:rFonts w:ascii="Arial" w:hAnsi="Arial" w:cs="Arial"/>
        </w:rPr>
      </w:pPr>
    </w:p>
    <w:p w14:paraId="6A3A06D7"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06368" behindDoc="0" locked="0" layoutInCell="1" allowOverlap="1" wp14:anchorId="6C743A7A" wp14:editId="41F44997">
                <wp:simplePos x="0" y="0"/>
                <wp:positionH relativeFrom="column">
                  <wp:posOffset>8001000</wp:posOffset>
                </wp:positionH>
                <wp:positionV relativeFrom="paragraph">
                  <wp:posOffset>23495</wp:posOffset>
                </wp:positionV>
                <wp:extent cx="857250" cy="228600"/>
                <wp:effectExtent l="9525" t="11430" r="9525" b="7620"/>
                <wp:wrapNone/>
                <wp:docPr id="769" name="Text Box 7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28600"/>
                        </a:xfrm>
                        <a:prstGeom prst="rect">
                          <a:avLst/>
                        </a:prstGeom>
                        <a:solidFill>
                          <a:srgbClr val="FFFFFF"/>
                        </a:solidFill>
                        <a:ln w="9525">
                          <a:solidFill>
                            <a:srgbClr val="FFFFFF"/>
                          </a:solidFill>
                          <a:miter lim="800000"/>
                          <a:headEnd/>
                          <a:tailEnd/>
                        </a:ln>
                      </wps:spPr>
                      <wps:txbx>
                        <w:txbxContent>
                          <w:p w14:paraId="63DB4F57" w14:textId="77777777" w:rsidR="006B0921" w:rsidRDefault="006B0921" w:rsidP="00114806">
                            <w:r>
                              <w:t>TO SILOS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43A7A" id="Text Box 769" o:spid="_x0000_s1340" type="#_x0000_t202" style="position:absolute;left:0;text-align:left;margin-left:630pt;margin-top:1.85pt;width:67.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" strokecolor="white">
                <v:textbox>
                  <w:txbxContent>
                    <w:p w14:paraId="63DB4F57" w14:textId="77777777" w:rsidR="006B0921" w:rsidRDefault="006B0921" w:rsidP="00114806">
                      <w:r>
                        <w:t>TO SILOS</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700224" behindDoc="0" locked="0" layoutInCell="1" allowOverlap="1" wp14:anchorId="53B7F5A7" wp14:editId="5357F2AA">
                <wp:simplePos x="0" y="0"/>
                <wp:positionH relativeFrom="column">
                  <wp:posOffset>3771900</wp:posOffset>
                </wp:positionH>
                <wp:positionV relativeFrom="paragraph">
                  <wp:posOffset>137795</wp:posOffset>
                </wp:positionV>
                <wp:extent cx="457200" cy="228600"/>
                <wp:effectExtent l="9525" t="11430" r="9525" b="7620"/>
                <wp:wrapNone/>
                <wp:docPr id="768"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14:paraId="1241A576" w14:textId="77777777" w:rsidR="006B0921" w:rsidRDefault="006B0921" w:rsidP="00114806">
                            <w:pPr>
                              <w:rPr>
                                <w:sz w:val="16"/>
                              </w:rPr>
                            </w:pPr>
                            <w:r>
                              <w:rPr>
                                <w:sz w:val="16"/>
                              </w:rPr>
                              <w:t>P601 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7F5A7" id="Text Box 768" o:spid="_x0000_s1341" type="#_x0000_t202" style="position:absolute;left:0;text-align:left;margin-left:297pt;margin-top:10.85pt;width:36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" strokecolor="white">
                <v:textbox inset="0,0,0,0">
                  <w:txbxContent>
                    <w:p w14:paraId="1241A576" w14:textId="77777777" w:rsidR="006B0921" w:rsidRDefault="006B0921" w:rsidP="00114806">
                      <w:pPr>
                        <w:rPr>
                          <w:sz w:val="16"/>
                        </w:rPr>
                      </w:pPr>
                      <w:r>
                        <w:rPr>
                          <w:sz w:val="16"/>
                        </w:rPr>
                        <w:t>P601 A/S</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699200" behindDoc="0" locked="0" layoutInCell="1" allowOverlap="1" wp14:anchorId="70054C48" wp14:editId="164C4EE9">
                <wp:simplePos x="0" y="0"/>
                <wp:positionH relativeFrom="column">
                  <wp:posOffset>2743200</wp:posOffset>
                </wp:positionH>
                <wp:positionV relativeFrom="paragraph">
                  <wp:posOffset>137795</wp:posOffset>
                </wp:positionV>
                <wp:extent cx="571500" cy="228600"/>
                <wp:effectExtent l="9525" t="11430" r="9525" b="7620"/>
                <wp:wrapNone/>
                <wp:docPr id="767" name="Text Box 7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w="9525">
                          <a:solidFill>
                            <a:srgbClr val="FFFFFF"/>
                          </a:solidFill>
                          <a:miter lim="800000"/>
                          <a:headEnd/>
                          <a:tailEnd/>
                        </a:ln>
                      </wps:spPr>
                      <wps:txbx>
                        <w:txbxContent>
                          <w:p w14:paraId="5FDA1F54" w14:textId="77777777" w:rsidR="006B0921" w:rsidRDefault="006B0921" w:rsidP="00114806">
                            <w:pPr>
                              <w:jc w:val="center"/>
                              <w:rPr>
                                <w:sz w:val="16"/>
                              </w:rPr>
                            </w:pPr>
                            <w:r>
                              <w:rPr>
                                <w:sz w:val="16"/>
                              </w:rPr>
                              <w:t>F 607 A/S</w:t>
                            </w:r>
                          </w:p>
                          <w:p w14:paraId="4DF0BD3F" w14:textId="77777777" w:rsidR="006B0921" w:rsidRDefault="006B0921" w:rsidP="00114806">
                            <w:pPr>
                              <w:jc w:val="center"/>
                              <w:rPr>
                                <w:sz w:val="16"/>
                              </w:rPr>
                            </w:pPr>
                            <w:r>
                              <w:rPr>
                                <w:sz w:val="16"/>
                              </w:rPr>
                              <w:t>PDAH 3704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54C48" id="Text Box 767" o:spid="_x0000_s1342" type="#_x0000_t202" style="position:absolute;left:0;text-align:left;margin-left:3in;margin-top:10.85pt;width:45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" strokecolor="white">
                <v:textbox inset="0,0,0,0">
                  <w:txbxContent>
                    <w:p w14:paraId="5FDA1F54" w14:textId="77777777" w:rsidR="006B0921" w:rsidRDefault="006B0921" w:rsidP="00114806">
                      <w:pPr>
                        <w:jc w:val="center"/>
                        <w:rPr>
                          <w:sz w:val="16"/>
                        </w:rPr>
                      </w:pPr>
                      <w:r>
                        <w:rPr>
                          <w:sz w:val="16"/>
                        </w:rPr>
                        <w:t>F 607 A/S</w:t>
                      </w:r>
                    </w:p>
                    <w:p w14:paraId="4DF0BD3F" w14:textId="77777777" w:rsidR="006B0921" w:rsidRDefault="006B0921" w:rsidP="00114806">
                      <w:pPr>
                        <w:jc w:val="center"/>
                        <w:rPr>
                          <w:sz w:val="16"/>
                        </w:rPr>
                      </w:pPr>
                      <w:r>
                        <w:rPr>
                          <w:sz w:val="16"/>
                        </w:rPr>
                        <w:t>PDAH 3704</w:t>
                      </w:r>
                    </w:p>
                  </w:txbxContent>
                </v:textbox>
              </v:shape>
            </w:pict>
          </mc:Fallback>
        </mc:AlternateContent>
      </w:r>
    </w:p>
    <w:p w14:paraId="4F255945" w14:textId="77777777" w:rsidR="00114806" w:rsidRPr="00114806" w:rsidRDefault="00114806" w:rsidP="00BA49DC">
      <w:pPr>
        <w:ind w:left="426" w:hanging="426"/>
        <w:rPr>
          <w:rFonts w:ascii="Arial" w:hAnsi="Arial" w:cs="Arial"/>
        </w:rPr>
      </w:pPr>
    </w:p>
    <w:p w14:paraId="66DE8CDF" w14:textId="77777777" w:rsidR="00114806" w:rsidRPr="00114806" w:rsidRDefault="00114806" w:rsidP="00BA49DC">
      <w:pPr>
        <w:ind w:left="426" w:hanging="426"/>
        <w:rPr>
          <w:rFonts w:ascii="Arial" w:hAnsi="Arial" w:cs="Arial"/>
        </w:rPr>
      </w:pPr>
    </w:p>
    <w:p w14:paraId="02CF3AEE" w14:textId="77777777" w:rsidR="00114806" w:rsidRPr="00BA49DC" w:rsidRDefault="00114806" w:rsidP="00BA49DC">
      <w:pPr>
        <w:ind w:left="426" w:hanging="426"/>
        <w:rPr>
          <w:rFonts w:ascii="Arial" w:hAnsi="Arial" w:cs="Arial"/>
        </w:rPr>
      </w:pPr>
      <w:r w:rsidRPr="00BA49DC">
        <w:rPr>
          <w:rFonts w:ascii="Arial" w:hAnsi="Arial" w:cs="Arial"/>
        </w:rPr>
        <w:t>PK603 EXTRUDER IN PP</w:t>
      </w:r>
    </w:p>
    <w:p w14:paraId="63146FDC" w14:textId="77777777" w:rsidR="00114806" w:rsidRPr="00114806" w:rsidRDefault="00114806" w:rsidP="00BA49DC">
      <w:pPr>
        <w:ind w:left="426" w:hanging="426"/>
        <w:rPr>
          <w:rFonts w:ascii="Arial" w:hAnsi="Arial" w:cs="Arial"/>
        </w:rPr>
      </w:pPr>
    </w:p>
    <w:p w14:paraId="22143BFE" w14:textId="77777777" w:rsidR="00114806" w:rsidRPr="00114806" w:rsidRDefault="00114806" w:rsidP="00BA49DC">
      <w:pPr>
        <w:ind w:left="426" w:hanging="426"/>
        <w:rPr>
          <w:rFonts w:ascii="Arial" w:hAnsi="Arial" w:cs="Arial"/>
        </w:rPr>
      </w:pPr>
    </w:p>
    <w:p w14:paraId="7D4E4D6C" w14:textId="77777777" w:rsidR="00114806" w:rsidRPr="00114806" w:rsidRDefault="00114806" w:rsidP="00BA49DC">
      <w:pPr>
        <w:ind w:left="426" w:hanging="426"/>
        <w:rPr>
          <w:rFonts w:ascii="Arial" w:hAnsi="Arial" w:cs="Arial"/>
        </w:rPr>
      </w:pPr>
    </w:p>
    <w:p w14:paraId="3FFD1362" w14:textId="77777777" w:rsidR="00114806" w:rsidRPr="00114806" w:rsidRDefault="00114806" w:rsidP="00BA49DC">
      <w:pPr>
        <w:ind w:left="426" w:hanging="426"/>
        <w:rPr>
          <w:rFonts w:ascii="Arial" w:hAnsi="Arial" w:cs="Arial"/>
        </w:rPr>
      </w:pPr>
    </w:p>
    <w:p w14:paraId="6ADD66D9" w14:textId="77777777" w:rsidR="00114806" w:rsidRPr="00114806" w:rsidRDefault="00114806" w:rsidP="00BA49DC">
      <w:pPr>
        <w:ind w:left="426" w:hanging="426"/>
        <w:rPr>
          <w:rFonts w:ascii="Arial" w:hAnsi="Arial" w:cs="Arial"/>
        </w:rPr>
      </w:pPr>
    </w:p>
    <w:p w14:paraId="4ABF8147" w14:textId="77777777" w:rsidR="00114806" w:rsidRPr="00114806" w:rsidRDefault="00114806" w:rsidP="00BA49DC">
      <w:pPr>
        <w:ind w:left="426" w:hanging="426"/>
        <w:rPr>
          <w:rFonts w:ascii="Arial" w:hAnsi="Arial" w:cs="Arial"/>
        </w:rPr>
      </w:pPr>
    </w:p>
    <w:p w14:paraId="2FCF50BE" w14:textId="77777777" w:rsidR="00114806" w:rsidRPr="00114806" w:rsidRDefault="00114806" w:rsidP="00BA49DC">
      <w:pPr>
        <w:ind w:left="426" w:hanging="426"/>
        <w:rPr>
          <w:rFonts w:ascii="Arial" w:hAnsi="Arial" w:cs="Arial"/>
        </w:rPr>
      </w:pPr>
    </w:p>
    <w:p w14:paraId="3F595B98" w14:textId="77777777" w:rsidR="00114806" w:rsidRPr="00114806" w:rsidRDefault="00114806" w:rsidP="00BA49DC">
      <w:pPr>
        <w:ind w:left="426" w:hanging="426"/>
        <w:rPr>
          <w:rFonts w:ascii="Arial" w:hAnsi="Arial" w:cs="Arial"/>
        </w:rPr>
        <w:sectPr w:rsidR="00114806" w:rsidRPr="00114806">
          <w:pgSz w:w="15840" w:h="12240" w:orient="landscape" w:code="1"/>
          <w:pgMar w:top="720" w:right="720" w:bottom="1526" w:left="720" w:header="720" w:footer="720" w:gutter="0"/>
          <w:cols w:space="720"/>
          <w:docGrid w:linePitch="360"/>
        </w:sectPr>
      </w:pPr>
    </w:p>
    <w:p w14:paraId="621BB680" w14:textId="77777777" w:rsidR="00114806" w:rsidRPr="00114806" w:rsidRDefault="00114806" w:rsidP="00BA49DC">
      <w:pPr>
        <w:ind w:left="426" w:hanging="426"/>
        <w:rPr>
          <w:rFonts w:ascii="Arial" w:hAnsi="Arial" w:cs="Arial"/>
        </w:rPr>
      </w:pPr>
    </w:p>
    <w:p w14:paraId="5C3535FF"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07392" behindDoc="0" locked="0" layoutInCell="1" allowOverlap="1" wp14:anchorId="087BF1BA" wp14:editId="15F51F13">
                <wp:simplePos x="0" y="0"/>
                <wp:positionH relativeFrom="column">
                  <wp:posOffset>742950</wp:posOffset>
                </wp:positionH>
                <wp:positionV relativeFrom="paragraph">
                  <wp:posOffset>44450</wp:posOffset>
                </wp:positionV>
                <wp:extent cx="4286250" cy="4800600"/>
                <wp:effectExtent l="9525" t="11430" r="9525" b="17145"/>
                <wp:wrapNone/>
                <wp:docPr id="736" name="Group 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4800600"/>
                          <a:chOff x="1440" y="1080"/>
                          <a:chExt cx="6750" cy="7560"/>
                        </a:xfrm>
                      </wpg:grpSpPr>
                      <wpg:grpSp>
                        <wpg:cNvPr id="737" name="Group 598"/>
                        <wpg:cNvGrpSpPr>
                          <a:grpSpLocks/>
                        </wpg:cNvGrpSpPr>
                        <wpg:grpSpPr bwMode="auto">
                          <a:xfrm>
                            <a:off x="1440" y="1080"/>
                            <a:ext cx="4500" cy="4500"/>
                            <a:chOff x="1440" y="1080"/>
                            <a:chExt cx="4500" cy="4500"/>
                          </a:xfrm>
                        </wpg:grpSpPr>
                        <wpg:grpSp>
                          <wpg:cNvPr id="738" name="Group 599"/>
                          <wpg:cNvGrpSpPr>
                            <a:grpSpLocks/>
                          </wpg:cNvGrpSpPr>
                          <wpg:grpSpPr bwMode="auto">
                            <a:xfrm>
                              <a:off x="1440" y="1080"/>
                              <a:ext cx="4500" cy="4140"/>
                              <a:chOff x="1440" y="1080"/>
                              <a:chExt cx="4500" cy="4140"/>
                            </a:xfrm>
                          </wpg:grpSpPr>
                          <wpg:grpSp>
                            <wpg:cNvPr id="739" name="Group 600"/>
                            <wpg:cNvGrpSpPr>
                              <a:grpSpLocks/>
                            </wpg:cNvGrpSpPr>
                            <wpg:grpSpPr bwMode="auto">
                              <a:xfrm>
                                <a:off x="1440" y="1080"/>
                                <a:ext cx="4500" cy="3780"/>
                                <a:chOff x="1440" y="1080"/>
                                <a:chExt cx="4500" cy="3780"/>
                              </a:xfrm>
                            </wpg:grpSpPr>
                            <wpg:grpSp>
                              <wpg:cNvPr id="740" name="Group 601"/>
                              <wpg:cNvGrpSpPr>
                                <a:grpSpLocks/>
                              </wpg:cNvGrpSpPr>
                              <wpg:grpSpPr bwMode="auto">
                                <a:xfrm>
                                  <a:off x="1440" y="1080"/>
                                  <a:ext cx="4500" cy="2700"/>
                                  <a:chOff x="1440" y="1080"/>
                                  <a:chExt cx="4500" cy="2700"/>
                                </a:xfrm>
                              </wpg:grpSpPr>
                              <wps:wsp>
                                <wps:cNvPr id="741" name="Text Box 602"/>
                                <wps:cNvSpPr txBox="1">
                                  <a:spLocks noChangeArrowheads="1"/>
                                </wps:cNvSpPr>
                                <wps:spPr bwMode="auto">
                                  <a:xfrm>
                                    <a:off x="1440" y="1080"/>
                                    <a:ext cx="1620" cy="1080"/>
                                  </a:xfrm>
                                  <a:prstGeom prst="rect">
                                    <a:avLst/>
                                  </a:prstGeom>
                                  <a:solidFill>
                                    <a:srgbClr val="FFFFFF"/>
                                  </a:solidFill>
                                  <a:ln w="9525">
                                    <a:solidFill>
                                      <a:srgbClr val="000000"/>
                                    </a:solidFill>
                                    <a:miter lim="800000"/>
                                    <a:headEnd/>
                                    <a:tailEnd/>
                                  </a:ln>
                                </wps:spPr>
                                <wps:txbx>
                                  <w:txbxContent>
                                    <w:p w14:paraId="306F27E4" w14:textId="77777777" w:rsidR="006B0921" w:rsidRDefault="006B0921" w:rsidP="00114806">
                                      <w:pPr>
                                        <w:jc w:val="center"/>
                                      </w:pPr>
                                    </w:p>
                                    <w:p w14:paraId="335A2F25" w14:textId="77777777" w:rsidR="006B0921" w:rsidRDefault="006B0921" w:rsidP="00114806">
                                      <w:pPr>
                                        <w:jc w:val="center"/>
                                      </w:pPr>
                                      <w:r>
                                        <w:t>SI 601A</w:t>
                                      </w:r>
                                    </w:p>
                                  </w:txbxContent>
                                </wps:txbx>
                                <wps:bodyPr rot="0" vert="horz" wrap="square" lIns="91440" tIns="45720" rIns="91440" bIns="45720" anchor="t" anchorCtr="0" upright="1">
                                  <a:noAutofit/>
                                </wps:bodyPr>
                              </wps:wsp>
                              <wps:wsp>
                                <wps:cNvPr id="742" name="Text Box 603"/>
                                <wps:cNvSpPr txBox="1">
                                  <a:spLocks noChangeArrowheads="1"/>
                                </wps:cNvSpPr>
                                <wps:spPr bwMode="auto">
                                  <a:xfrm>
                                    <a:off x="4410" y="1080"/>
                                    <a:ext cx="1530" cy="1080"/>
                                  </a:xfrm>
                                  <a:prstGeom prst="rect">
                                    <a:avLst/>
                                  </a:prstGeom>
                                  <a:solidFill>
                                    <a:srgbClr val="FFFFFF"/>
                                  </a:solidFill>
                                  <a:ln w="9525">
                                    <a:solidFill>
                                      <a:srgbClr val="000000"/>
                                    </a:solidFill>
                                    <a:miter lim="800000"/>
                                    <a:headEnd/>
                                    <a:tailEnd/>
                                  </a:ln>
                                </wps:spPr>
                                <wps:txbx>
                                  <w:txbxContent>
                                    <w:p w14:paraId="207D53E7" w14:textId="77777777" w:rsidR="006B0921" w:rsidRDefault="006B0921" w:rsidP="00114806"/>
                                    <w:p w14:paraId="03089086" w14:textId="77777777" w:rsidR="006B0921" w:rsidRDefault="006B0921" w:rsidP="00114806">
                                      <w:pPr>
                                        <w:jc w:val="center"/>
                                      </w:pPr>
                                      <w:r>
                                        <w:t>SI 601B</w:t>
                                      </w:r>
                                    </w:p>
                                  </w:txbxContent>
                                </wps:txbx>
                                <wps:bodyPr rot="0" vert="horz" wrap="square" lIns="91440" tIns="45720" rIns="91440" bIns="45720" anchor="t" anchorCtr="0" upright="1">
                                  <a:noAutofit/>
                                </wps:bodyPr>
                              </wps:wsp>
                              <wps:wsp>
                                <wps:cNvPr id="743" name="Line 604"/>
                                <wps:cNvCnPr>
                                  <a:cxnSpLocks noChangeShapeType="1"/>
                                </wps:cNvCnPr>
                                <wps:spPr bwMode="auto">
                                  <a:xfrm>
                                    <a:off x="2160" y="216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Line 605"/>
                                <wps:cNvCnPr>
                                  <a:cxnSpLocks noChangeShapeType="1"/>
                                </wps:cNvCnPr>
                                <wps:spPr bwMode="auto">
                                  <a:xfrm>
                                    <a:off x="5220" y="216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5" name="Text Box 606"/>
                                <wps:cNvSpPr txBox="1">
                                  <a:spLocks noChangeArrowheads="1"/>
                                </wps:cNvSpPr>
                                <wps:spPr bwMode="auto">
                                  <a:xfrm>
                                    <a:off x="1890" y="2880"/>
                                    <a:ext cx="1710" cy="360"/>
                                  </a:xfrm>
                                  <a:prstGeom prst="rect">
                                    <a:avLst/>
                                  </a:prstGeom>
                                  <a:solidFill>
                                    <a:srgbClr val="FFFFFF"/>
                                  </a:solidFill>
                                  <a:ln w="9525">
                                    <a:solidFill>
                                      <a:srgbClr val="000000"/>
                                    </a:solidFill>
                                    <a:miter lim="800000"/>
                                    <a:headEnd/>
                                    <a:tailEnd/>
                                  </a:ln>
                                </wps:spPr>
                                <wps:txbx>
                                  <w:txbxContent>
                                    <w:p w14:paraId="7949D5F8" w14:textId="77777777" w:rsidR="006B0921" w:rsidRDefault="006B0921" w:rsidP="00114806">
                                      <w:pPr>
                                        <w:jc w:val="center"/>
                                      </w:pPr>
                                      <w:r>
                                        <w:t>SC 601A</w:t>
                                      </w:r>
                                    </w:p>
                                  </w:txbxContent>
                                </wps:txbx>
                                <wps:bodyPr rot="0" vert="horz" wrap="square" lIns="91440" tIns="45720" rIns="91440" bIns="45720" anchor="t" anchorCtr="0" upright="1">
                                  <a:noAutofit/>
                                </wps:bodyPr>
                              </wps:wsp>
                              <wps:wsp>
                                <wps:cNvPr id="746" name="Text Box 607"/>
                                <wps:cNvSpPr txBox="1">
                                  <a:spLocks noChangeArrowheads="1"/>
                                </wps:cNvSpPr>
                                <wps:spPr bwMode="auto">
                                  <a:xfrm>
                                    <a:off x="3780" y="2880"/>
                                    <a:ext cx="1620" cy="360"/>
                                  </a:xfrm>
                                  <a:prstGeom prst="rect">
                                    <a:avLst/>
                                  </a:prstGeom>
                                  <a:solidFill>
                                    <a:srgbClr val="FFFFFF"/>
                                  </a:solidFill>
                                  <a:ln w="9525">
                                    <a:solidFill>
                                      <a:srgbClr val="000000"/>
                                    </a:solidFill>
                                    <a:miter lim="800000"/>
                                    <a:headEnd/>
                                    <a:tailEnd/>
                                  </a:ln>
                                </wps:spPr>
                                <wps:txbx>
                                  <w:txbxContent>
                                    <w:p w14:paraId="13909959" w14:textId="77777777" w:rsidR="006B0921" w:rsidRDefault="006B0921" w:rsidP="00114806">
                                      <w:pPr>
                                        <w:jc w:val="center"/>
                                      </w:pPr>
                                      <w:r>
                                        <w:t>SC 601B</w:t>
                                      </w:r>
                                    </w:p>
                                  </w:txbxContent>
                                </wps:txbx>
                                <wps:bodyPr rot="0" vert="horz" wrap="square" lIns="91440" tIns="45720" rIns="91440" bIns="45720" anchor="t" anchorCtr="0" upright="1">
                                  <a:noAutofit/>
                                </wps:bodyPr>
                              </wps:wsp>
                              <wps:wsp>
                                <wps:cNvPr id="747" name="Line 608"/>
                                <wps:cNvCnPr>
                                  <a:cxnSpLocks noChangeShapeType="1"/>
                                </wps:cNvCnPr>
                                <wps:spPr bwMode="auto">
                                  <a:xfrm>
                                    <a:off x="3420" y="32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8" name="Line 609"/>
                                <wps:cNvCnPr>
                                  <a:cxnSpLocks noChangeShapeType="1"/>
                                </wps:cNvCnPr>
                                <wps:spPr bwMode="auto">
                                  <a:xfrm>
                                    <a:off x="3960" y="32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49" name="Text Box 610"/>
                              <wps:cNvSpPr txBox="1">
                                <a:spLocks noChangeArrowheads="1"/>
                              </wps:cNvSpPr>
                              <wps:spPr bwMode="auto">
                                <a:xfrm>
                                  <a:off x="3150" y="3780"/>
                                  <a:ext cx="1080" cy="1080"/>
                                </a:xfrm>
                                <a:prstGeom prst="rect">
                                  <a:avLst/>
                                </a:prstGeom>
                                <a:solidFill>
                                  <a:srgbClr val="FFFFFF"/>
                                </a:solidFill>
                                <a:ln w="9525">
                                  <a:solidFill>
                                    <a:srgbClr val="000000"/>
                                  </a:solidFill>
                                  <a:miter lim="800000"/>
                                  <a:headEnd/>
                                  <a:tailEnd/>
                                </a:ln>
                              </wps:spPr>
                              <wps:txbx>
                                <w:txbxContent>
                                  <w:p w14:paraId="14D623FD" w14:textId="77777777" w:rsidR="006B0921" w:rsidRDefault="006B0921" w:rsidP="00114806">
                                    <w:pPr>
                                      <w:jc w:val="center"/>
                                    </w:pPr>
                                  </w:p>
                                  <w:p w14:paraId="762F5069" w14:textId="77777777" w:rsidR="006B0921" w:rsidRDefault="006B0921" w:rsidP="00114806">
                                    <w:pPr>
                                      <w:jc w:val="center"/>
                                    </w:pPr>
                                    <w:r>
                                      <w:t>H 601</w:t>
                                    </w:r>
                                  </w:p>
                                </w:txbxContent>
                              </wps:txbx>
                              <wps:bodyPr rot="0" vert="horz" wrap="square" lIns="91440" tIns="45720" rIns="91440" bIns="45720" anchor="t" anchorCtr="0" upright="1">
                                <a:noAutofit/>
                              </wps:bodyPr>
                            </wps:wsp>
                          </wpg:grpSp>
                          <wps:wsp>
                            <wps:cNvPr id="750" name="Line 611"/>
                            <wps:cNvCnPr>
                              <a:cxnSpLocks noChangeShapeType="1"/>
                            </wps:cNvCnPr>
                            <wps:spPr bwMode="auto">
                              <a:xfrm>
                                <a:off x="3690" y="48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51" name="AutoShape 612"/>
                          <wps:cNvSpPr>
                            <a:spLocks noChangeArrowheads="1"/>
                          </wps:cNvSpPr>
                          <wps:spPr bwMode="auto">
                            <a:xfrm>
                              <a:off x="3510" y="5220"/>
                              <a:ext cx="360" cy="36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52" name="Line 613"/>
                        <wps:cNvCnPr>
                          <a:cxnSpLocks noChangeShapeType="1"/>
                        </wps:cNvCnPr>
                        <wps:spPr bwMode="auto">
                          <a:xfrm>
                            <a:off x="3690" y="55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3" name="Text Box 614"/>
                        <wps:cNvSpPr txBox="1">
                          <a:spLocks noChangeArrowheads="1"/>
                        </wps:cNvSpPr>
                        <wps:spPr bwMode="auto">
                          <a:xfrm>
                            <a:off x="3330" y="5940"/>
                            <a:ext cx="810" cy="900"/>
                          </a:xfrm>
                          <a:prstGeom prst="rect">
                            <a:avLst/>
                          </a:prstGeom>
                          <a:solidFill>
                            <a:srgbClr val="FFFFFF"/>
                          </a:solidFill>
                          <a:ln w="9525">
                            <a:solidFill>
                              <a:srgbClr val="000000"/>
                            </a:solidFill>
                            <a:miter lim="800000"/>
                            <a:headEnd/>
                            <a:tailEnd/>
                          </a:ln>
                        </wps:spPr>
                        <wps:txbx>
                          <w:txbxContent>
                            <w:p w14:paraId="2293F97A" w14:textId="77777777" w:rsidR="006B0921" w:rsidRDefault="006B0921" w:rsidP="00114806">
                              <w:pPr>
                                <w:jc w:val="center"/>
                              </w:pPr>
                            </w:p>
                            <w:p w14:paraId="21D67EA9" w14:textId="77777777" w:rsidR="006B0921" w:rsidRDefault="006B0921" w:rsidP="00114806">
                              <w:pPr>
                                <w:jc w:val="center"/>
                                <w:rPr>
                                  <w:sz w:val="18"/>
                                </w:rPr>
                              </w:pPr>
                              <w:r>
                                <w:rPr>
                                  <w:sz w:val="18"/>
                                </w:rPr>
                                <w:t>PK601</w:t>
                              </w:r>
                            </w:p>
                          </w:txbxContent>
                        </wps:txbx>
                        <wps:bodyPr rot="0" vert="horz" wrap="square" lIns="0" tIns="45720" rIns="0" bIns="45720" anchor="t" anchorCtr="0" upright="1">
                          <a:noAutofit/>
                        </wps:bodyPr>
                      </wps:wsp>
                      <wps:wsp>
                        <wps:cNvPr id="754" name="Line 615"/>
                        <wps:cNvCnPr>
                          <a:cxnSpLocks noChangeShapeType="1"/>
                        </wps:cNvCnPr>
                        <wps:spPr bwMode="auto">
                          <a:xfrm>
                            <a:off x="4050" y="684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5" name="Text Box 616"/>
                        <wps:cNvSpPr txBox="1">
                          <a:spLocks noChangeArrowheads="1"/>
                        </wps:cNvSpPr>
                        <wps:spPr bwMode="auto">
                          <a:xfrm>
                            <a:off x="4950" y="5940"/>
                            <a:ext cx="720" cy="900"/>
                          </a:xfrm>
                          <a:prstGeom prst="rect">
                            <a:avLst/>
                          </a:prstGeom>
                          <a:solidFill>
                            <a:srgbClr val="FFFFFF"/>
                          </a:solidFill>
                          <a:ln w="9525">
                            <a:solidFill>
                              <a:srgbClr val="000000"/>
                            </a:solidFill>
                            <a:miter lim="800000"/>
                            <a:headEnd/>
                            <a:tailEnd/>
                          </a:ln>
                        </wps:spPr>
                        <wps:txbx>
                          <w:txbxContent>
                            <w:p w14:paraId="0D903ED2" w14:textId="77777777" w:rsidR="006B0921" w:rsidRDefault="006B0921" w:rsidP="00114806">
                              <w:pPr>
                                <w:jc w:val="center"/>
                              </w:pPr>
                            </w:p>
                            <w:p w14:paraId="71C6C518" w14:textId="77777777" w:rsidR="006B0921" w:rsidRDefault="006B0921" w:rsidP="00114806">
                              <w:pPr>
                                <w:jc w:val="center"/>
                                <w:rPr>
                                  <w:sz w:val="18"/>
                                </w:rPr>
                              </w:pPr>
                              <w:r>
                                <w:rPr>
                                  <w:sz w:val="18"/>
                                </w:rPr>
                                <w:t>PK602</w:t>
                              </w:r>
                            </w:p>
                          </w:txbxContent>
                        </wps:txbx>
                        <wps:bodyPr rot="0" vert="horz" wrap="square" lIns="0" tIns="45720" rIns="0" bIns="45720" anchor="t" anchorCtr="0" upright="1">
                          <a:noAutofit/>
                        </wps:bodyPr>
                      </wps:wsp>
                      <wps:wsp>
                        <wps:cNvPr id="756" name="Line 617"/>
                        <wps:cNvCnPr>
                          <a:cxnSpLocks noChangeShapeType="1"/>
                        </wps:cNvCnPr>
                        <wps:spPr bwMode="auto">
                          <a:xfrm>
                            <a:off x="5040" y="68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7" name="Line 618"/>
                        <wps:cNvCnPr>
                          <a:cxnSpLocks noChangeShapeType="1"/>
                        </wps:cNvCnPr>
                        <wps:spPr bwMode="auto">
                          <a:xfrm flipH="1">
                            <a:off x="4320" y="72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8" name="Line 619"/>
                        <wps:cNvCnPr>
                          <a:cxnSpLocks noChangeShapeType="1"/>
                        </wps:cNvCnPr>
                        <wps:spPr bwMode="auto">
                          <a:xfrm>
                            <a:off x="4320" y="72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9" name="Text Box 620"/>
                        <wps:cNvSpPr txBox="1">
                          <a:spLocks noChangeArrowheads="1"/>
                        </wps:cNvSpPr>
                        <wps:spPr bwMode="auto">
                          <a:xfrm>
                            <a:off x="3870" y="7740"/>
                            <a:ext cx="2160" cy="540"/>
                          </a:xfrm>
                          <a:prstGeom prst="rect">
                            <a:avLst/>
                          </a:prstGeom>
                          <a:solidFill>
                            <a:srgbClr val="FFFFFF"/>
                          </a:solidFill>
                          <a:ln w="9525">
                            <a:solidFill>
                              <a:srgbClr val="000000"/>
                            </a:solidFill>
                            <a:miter lim="800000"/>
                            <a:headEnd/>
                            <a:tailEnd/>
                          </a:ln>
                        </wps:spPr>
                        <wps:txbx>
                          <w:txbxContent>
                            <w:p w14:paraId="74468B8D" w14:textId="77777777" w:rsidR="006B0921" w:rsidRDefault="006B0921" w:rsidP="00114806">
                              <w:pPr>
                                <w:jc w:val="center"/>
                              </w:pPr>
                              <w:r>
                                <w:t>WM602</w:t>
                              </w:r>
                            </w:p>
                          </w:txbxContent>
                        </wps:txbx>
                        <wps:bodyPr rot="0" vert="horz" wrap="square" lIns="91440" tIns="45720" rIns="91440" bIns="45720" anchor="t" anchorCtr="0" upright="1">
                          <a:noAutofit/>
                        </wps:bodyPr>
                      </wps:wsp>
                      <wps:wsp>
                        <wps:cNvPr id="760" name="Line 621"/>
                        <wps:cNvCnPr>
                          <a:cxnSpLocks noChangeShapeType="1"/>
                        </wps:cNvCnPr>
                        <wps:spPr bwMode="auto">
                          <a:xfrm>
                            <a:off x="5850" y="82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1" name="Text Box 622"/>
                        <wps:cNvSpPr txBox="1">
                          <a:spLocks noChangeArrowheads="1"/>
                        </wps:cNvSpPr>
                        <wps:spPr bwMode="auto">
                          <a:xfrm>
                            <a:off x="6390" y="2880"/>
                            <a:ext cx="1710" cy="900"/>
                          </a:xfrm>
                          <a:prstGeom prst="rect">
                            <a:avLst/>
                          </a:prstGeom>
                          <a:solidFill>
                            <a:srgbClr val="FFFFFF"/>
                          </a:solidFill>
                          <a:ln w="9525">
                            <a:solidFill>
                              <a:srgbClr val="000000"/>
                            </a:solidFill>
                            <a:miter lim="800000"/>
                            <a:headEnd/>
                            <a:tailEnd/>
                          </a:ln>
                        </wps:spPr>
                        <wps:txbx>
                          <w:txbxContent>
                            <w:p w14:paraId="1DAD38DD" w14:textId="77777777" w:rsidR="006B0921" w:rsidRDefault="006B0921" w:rsidP="00114806">
                              <w:pPr>
                                <w:jc w:val="center"/>
                              </w:pPr>
                            </w:p>
                            <w:p w14:paraId="196B2F15" w14:textId="77777777" w:rsidR="006B0921" w:rsidRDefault="006B0921" w:rsidP="00114806">
                              <w:pPr>
                                <w:jc w:val="center"/>
                              </w:pPr>
                              <w:r>
                                <w:t>WM601</w:t>
                              </w:r>
                            </w:p>
                          </w:txbxContent>
                        </wps:txbx>
                        <wps:bodyPr rot="0" vert="horz" wrap="square" lIns="91440" tIns="45720" rIns="91440" bIns="45720" anchor="t" anchorCtr="0" upright="1">
                          <a:noAutofit/>
                        </wps:bodyPr>
                      </wps:wsp>
                      <wps:wsp>
                        <wps:cNvPr id="762" name="Text Box 623"/>
                        <wps:cNvSpPr txBox="1">
                          <a:spLocks noChangeArrowheads="1"/>
                        </wps:cNvSpPr>
                        <wps:spPr bwMode="auto">
                          <a:xfrm>
                            <a:off x="6390" y="4320"/>
                            <a:ext cx="1800" cy="720"/>
                          </a:xfrm>
                          <a:prstGeom prst="rect">
                            <a:avLst/>
                          </a:prstGeom>
                          <a:solidFill>
                            <a:srgbClr val="FFFFFF"/>
                          </a:solidFill>
                          <a:ln w="9525">
                            <a:solidFill>
                              <a:srgbClr val="000000"/>
                            </a:solidFill>
                            <a:miter lim="800000"/>
                            <a:headEnd/>
                            <a:tailEnd/>
                          </a:ln>
                        </wps:spPr>
                        <wps:txbx>
                          <w:txbxContent>
                            <w:p w14:paraId="75D1AC37" w14:textId="77777777" w:rsidR="006B0921" w:rsidRDefault="006B0921" w:rsidP="00114806">
                              <w:pPr>
                                <w:jc w:val="center"/>
                              </w:pPr>
                              <w:r>
                                <w:t>T603/A601</w:t>
                              </w:r>
                            </w:p>
                          </w:txbxContent>
                        </wps:txbx>
                        <wps:bodyPr rot="0" vert="horz" wrap="square" lIns="91440" tIns="45720" rIns="91440" bIns="45720" anchor="t" anchorCtr="0" upright="1">
                          <a:noAutofit/>
                        </wps:bodyPr>
                      </wps:wsp>
                      <wps:wsp>
                        <wps:cNvPr id="763" name="Line 624"/>
                        <wps:cNvCnPr>
                          <a:cxnSpLocks noChangeShapeType="1"/>
                        </wps:cNvCnPr>
                        <wps:spPr bwMode="auto">
                          <a:xfrm>
                            <a:off x="7290" y="37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4" name="Line 625"/>
                        <wps:cNvCnPr>
                          <a:cxnSpLocks noChangeShapeType="1"/>
                        </wps:cNvCnPr>
                        <wps:spPr bwMode="auto">
                          <a:xfrm>
                            <a:off x="6570" y="50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5" name="Line 626"/>
                        <wps:cNvCnPr>
                          <a:cxnSpLocks noChangeShapeType="1"/>
                        </wps:cNvCnPr>
                        <wps:spPr bwMode="auto">
                          <a:xfrm flipH="1">
                            <a:off x="5400" y="5400"/>
                            <a:ext cx="1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6" name="Line 627"/>
                        <wps:cNvCnPr>
                          <a:cxnSpLocks noChangeShapeType="1"/>
                        </wps:cNvCnPr>
                        <wps:spPr bwMode="auto">
                          <a:xfrm>
                            <a:off x="5400" y="540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7BF1BA" id="Group 736" o:spid="_x0000_s1343" style="position:absolute;left:0;text-align:left;margin-left:58.5pt;margin-top:3.5pt;width:337.5pt;height:378pt;z-index:251707392" coordorigin="1440,1080" coordsize="6750,7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">
                <v:group id="Group 598" o:spid="_x0000_s1344" style="position:absolute;left:1440;top:1080;width:4500;height:4500" coordorigin="1440,1080" coordsize="4500,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group id="Group 599" o:spid="_x0000_s1345" style="position:absolute;left:1440;top:1080;width:4500;height:4140" coordorigin="1440,1080" coordsize="4500,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group id="Group 600" o:spid="_x0000_s1346" style="position:absolute;left:1440;top:1080;width:4500;height:3780" coordorigin="1440,1080" coordsize="450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uE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">
                      <v:group id="Group 601" o:spid="_x0000_s1347" style="position:absolute;left:1440;top:1080;width:4500;height:2700" coordorigin="1440,1080" coordsize="450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shape id="Text Box 602" o:spid="_x0000_s1348" type="#_x0000_t202" style="position:absolute;left:1440;top:1080;width:16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">
                          <v:textbox>
                            <w:txbxContent>
                              <w:p w14:paraId="306F27E4" w14:textId="77777777" w:rsidR="006B0921" w:rsidRDefault="006B0921" w:rsidP="00114806">
                                <w:pPr>
                                  <w:jc w:val="center"/>
                                </w:pPr>
                              </w:p>
                              <w:p w14:paraId="335A2F25" w14:textId="77777777" w:rsidR="006B0921" w:rsidRDefault="006B0921" w:rsidP="00114806">
                                <w:pPr>
                                  <w:jc w:val="center"/>
                                </w:pPr>
                                <w:r>
                                  <w:t>SI 601A</w:t>
                                </w:r>
                              </w:p>
                            </w:txbxContent>
                          </v:textbox>
                        </v:shape>
                        <v:shape id="Text Box 603" o:spid="_x0000_s1349" type="#_x0000_t202" style="position:absolute;left:4410;top:1080;width:153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">
                          <v:textbox>
                            <w:txbxContent>
                              <w:p w14:paraId="207D53E7" w14:textId="77777777" w:rsidR="006B0921" w:rsidRDefault="006B0921" w:rsidP="00114806"/>
                              <w:p w14:paraId="03089086" w14:textId="77777777" w:rsidR="006B0921" w:rsidRDefault="006B0921" w:rsidP="00114806">
                                <w:pPr>
                                  <w:jc w:val="center"/>
                                </w:pPr>
                                <w:r>
                                  <w:t>SI 601B</w:t>
                                </w:r>
                              </w:p>
                            </w:txbxContent>
                          </v:textbox>
                        </v:shape>
                        <v:line id="Line 604" o:spid="_x0000_s1350" style="position:absolute;visibility:visible;mso-wrap-style:square" from="2160,2160" to="216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">
                          <v:stroke endarrow="block"/>
                        </v:line>
                        <v:line id="Line 605" o:spid="_x0000_s1351" style="position:absolute;visibility:visible;mso-wrap-style:square" from="5220,2160" to="522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">
                          <v:stroke endarrow="block"/>
                        </v:line>
                        <v:shape id="Text Box 606" o:spid="_x0000_s1352" type="#_x0000_t202" style="position:absolute;left:1890;top:2880;width:171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">
                          <v:textbox>
                            <w:txbxContent>
                              <w:p w14:paraId="7949D5F8" w14:textId="77777777" w:rsidR="006B0921" w:rsidRDefault="006B0921" w:rsidP="00114806">
                                <w:pPr>
                                  <w:jc w:val="center"/>
                                </w:pPr>
                                <w:r>
                                  <w:t>SC 601A</w:t>
                                </w:r>
                              </w:p>
                            </w:txbxContent>
                          </v:textbox>
                        </v:shape>
                        <v:shape id="Text Box 607" o:spid="_x0000_s1353" type="#_x0000_t202" style="position:absolute;left:3780;top:288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">
                          <v:textbox>
                            <w:txbxContent>
                              <w:p w14:paraId="13909959" w14:textId="77777777" w:rsidR="006B0921" w:rsidRDefault="006B0921" w:rsidP="00114806">
                                <w:pPr>
                                  <w:jc w:val="center"/>
                                </w:pPr>
                                <w:r>
                                  <w:t>SC 601B</w:t>
                                </w:r>
                              </w:p>
                            </w:txbxContent>
                          </v:textbox>
                        </v:shape>
                        <v:line id="Line 608" o:spid="_x0000_s1354" style="position:absolute;visibility:visible;mso-wrap-style:square" from="3420,3240" to="342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">
                          <v:stroke endarrow="block"/>
                        </v:line>
                        <v:line id="Line 609" o:spid="_x0000_s1355" style="position:absolute;visibility:visible;mso-wrap-style:square" from="3960,3240" to="396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">
                          <v:stroke endarrow="block"/>
                        </v:line>
                      </v:group>
                      <v:shape id="Text Box 610" o:spid="_x0000_s1356" type="#_x0000_t202" style="position:absolute;left:3150;top:378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">
                        <v:textbox>
                          <w:txbxContent>
                            <w:p w14:paraId="14D623FD" w14:textId="77777777" w:rsidR="006B0921" w:rsidRDefault="006B0921" w:rsidP="00114806">
                              <w:pPr>
                                <w:jc w:val="center"/>
                              </w:pPr>
                            </w:p>
                            <w:p w14:paraId="762F5069" w14:textId="77777777" w:rsidR="006B0921" w:rsidRDefault="006B0921" w:rsidP="00114806">
                              <w:pPr>
                                <w:jc w:val="center"/>
                              </w:pPr>
                              <w:r>
                                <w:t>H 601</w:t>
                              </w:r>
                            </w:p>
                          </w:txbxContent>
                        </v:textbox>
                      </v:shape>
                    </v:group>
                    <v:line id="Line 611" o:spid="_x0000_s1357" style="position:absolute;visibility:visible;mso-wrap-style:square" from="3690,4860" to="369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">
                      <v:stroke endarrow="block"/>
                    </v:line>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612" o:spid="_x0000_s1358" type="#_x0000_t123" style="position:absolute;left:3510;top:52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"/>
                </v:group>
                <v:line id="Line 613" o:spid="_x0000_s1359" style="position:absolute;visibility:visible;mso-wrap-style:square" from="3690,5580" to="369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">
                  <v:stroke endarrow="block"/>
                </v:line>
                <v:shape id="Text Box 614" o:spid="_x0000_s1360" type="#_x0000_t202" style="position:absolute;left:3330;top:594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">
                  <v:textbox inset="0,,0">
                    <w:txbxContent>
                      <w:p w14:paraId="2293F97A" w14:textId="77777777" w:rsidR="006B0921" w:rsidRDefault="006B0921" w:rsidP="00114806">
                        <w:pPr>
                          <w:jc w:val="center"/>
                        </w:pPr>
                      </w:p>
                      <w:p w14:paraId="21D67EA9" w14:textId="77777777" w:rsidR="006B0921" w:rsidRDefault="006B0921" w:rsidP="00114806">
                        <w:pPr>
                          <w:jc w:val="center"/>
                          <w:rPr>
                            <w:sz w:val="18"/>
                          </w:rPr>
                        </w:pPr>
                        <w:r>
                          <w:rPr>
                            <w:sz w:val="18"/>
                          </w:rPr>
                          <w:t>PK601</w:t>
                        </w:r>
                      </w:p>
                    </w:txbxContent>
                  </v:textbox>
                </v:shape>
                <v:line id="Line 615" o:spid="_x0000_s1361" style="position:absolute;visibility:visible;mso-wrap-style:square" from="4050,6840" to="405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">
                  <v:stroke endarrow="block"/>
                </v:line>
                <v:shape id="Text Box 616" o:spid="_x0000_s1362" type="#_x0000_t202" style="position:absolute;left:4950;top:5940;width:7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">
                  <v:textbox inset="0,,0">
                    <w:txbxContent>
                      <w:p w14:paraId="0D903ED2" w14:textId="77777777" w:rsidR="006B0921" w:rsidRDefault="006B0921" w:rsidP="00114806">
                        <w:pPr>
                          <w:jc w:val="center"/>
                        </w:pPr>
                      </w:p>
                      <w:p w14:paraId="71C6C518" w14:textId="77777777" w:rsidR="006B0921" w:rsidRDefault="006B0921" w:rsidP="00114806">
                        <w:pPr>
                          <w:jc w:val="center"/>
                          <w:rPr>
                            <w:sz w:val="18"/>
                          </w:rPr>
                        </w:pPr>
                        <w:r>
                          <w:rPr>
                            <w:sz w:val="18"/>
                          </w:rPr>
                          <w:t>PK602</w:t>
                        </w:r>
                      </w:p>
                    </w:txbxContent>
                  </v:textbox>
                </v:shape>
                <v:line id="Line 617" o:spid="_x0000_s1363" style="position:absolute;visibility:visible;mso-wrap-style:square" from="5040,6840" to="504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"/>
                <v:line id="Line 618" o:spid="_x0000_s1364" style="position:absolute;flip:x;visibility:visible;mso-wrap-style:square" from="4320,7200" to="504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"/>
                <v:line id="Line 619" o:spid="_x0000_s1365" style="position:absolute;visibility:visible;mso-wrap-style:square" from="4320,7200" to="432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">
                  <v:stroke endarrow="block"/>
                </v:line>
                <v:shape id="Text Box 620" o:spid="_x0000_s1366" type="#_x0000_t202" style="position:absolute;left:3870;top:774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">
                  <v:textbox>
                    <w:txbxContent>
                      <w:p w14:paraId="74468B8D" w14:textId="77777777" w:rsidR="006B0921" w:rsidRDefault="006B0921" w:rsidP="00114806">
                        <w:pPr>
                          <w:jc w:val="center"/>
                        </w:pPr>
                        <w:r>
                          <w:t>WM602</w:t>
                        </w:r>
                      </w:p>
                    </w:txbxContent>
                  </v:textbox>
                </v:shape>
                <v:line id="Line 621" o:spid="_x0000_s1367" style="position:absolute;visibility:visible;mso-wrap-style:square" from="5850,8280" to="5850,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">
                  <v:stroke endarrow="block"/>
                </v:line>
                <v:shape id="Text Box 622" o:spid="_x0000_s1368" type="#_x0000_t202" style="position:absolute;left:6390;top:2880;width:17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">
                  <v:textbox>
                    <w:txbxContent>
                      <w:p w14:paraId="1DAD38DD" w14:textId="77777777" w:rsidR="006B0921" w:rsidRDefault="006B0921" w:rsidP="00114806">
                        <w:pPr>
                          <w:jc w:val="center"/>
                        </w:pPr>
                      </w:p>
                      <w:p w14:paraId="196B2F15" w14:textId="77777777" w:rsidR="006B0921" w:rsidRDefault="006B0921" w:rsidP="00114806">
                        <w:pPr>
                          <w:jc w:val="center"/>
                        </w:pPr>
                        <w:r>
                          <w:t>WM601</w:t>
                        </w:r>
                      </w:p>
                    </w:txbxContent>
                  </v:textbox>
                </v:shape>
                <v:shape id="Text Box 623" o:spid="_x0000_s1369" type="#_x0000_t202" style="position:absolute;left:6390;top:4320;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14:paraId="75D1AC37" w14:textId="77777777" w:rsidR="006B0921" w:rsidRDefault="006B0921" w:rsidP="00114806">
                        <w:pPr>
                          <w:jc w:val="center"/>
                        </w:pPr>
                        <w:r>
                          <w:t>T603/A601</w:t>
                        </w:r>
                      </w:p>
                    </w:txbxContent>
                  </v:textbox>
                </v:shape>
                <v:line id="Line 624" o:spid="_x0000_s1370" style="position:absolute;visibility:visible;mso-wrap-style:square" from="7290,3780" to="729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">
                  <v:stroke endarrow="block"/>
                </v:line>
                <v:line id="Line 625" o:spid="_x0000_s1371" style="position:absolute;visibility:visible;mso-wrap-style:square" from="6570,5040" to="657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"/>
                <v:line id="Line 626" o:spid="_x0000_s1372" style="position:absolute;flip:x;visibility:visible;mso-wrap-style:square" from="5400,5400" to="657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"/>
                <v:line id="Line 627" o:spid="_x0000_s1373" style="position:absolute;visibility:visible;mso-wrap-style:square" from="5400,5400" to="540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">
                  <v:stroke endarrow="block"/>
                </v:line>
              </v:group>
            </w:pict>
          </mc:Fallback>
        </mc:AlternateContent>
      </w:r>
    </w:p>
    <w:p w14:paraId="00656E41" w14:textId="77777777" w:rsidR="00114806" w:rsidRPr="00114806" w:rsidRDefault="00114806" w:rsidP="00BA49DC">
      <w:pPr>
        <w:ind w:left="426" w:hanging="426"/>
        <w:rPr>
          <w:rFonts w:ascii="Arial" w:hAnsi="Arial" w:cs="Arial"/>
        </w:rPr>
      </w:pPr>
    </w:p>
    <w:p w14:paraId="4E435555" w14:textId="77777777" w:rsidR="00114806" w:rsidRPr="00114806" w:rsidRDefault="00114806" w:rsidP="00BA49DC">
      <w:pPr>
        <w:ind w:left="426" w:hanging="426"/>
        <w:rPr>
          <w:rFonts w:ascii="Arial" w:hAnsi="Arial" w:cs="Arial"/>
        </w:rPr>
      </w:pPr>
    </w:p>
    <w:p w14:paraId="082D6DAF" w14:textId="77777777" w:rsidR="00114806" w:rsidRPr="00114806" w:rsidRDefault="00114806" w:rsidP="00BA49DC">
      <w:pPr>
        <w:ind w:left="426" w:hanging="426"/>
        <w:rPr>
          <w:rFonts w:ascii="Arial" w:hAnsi="Arial" w:cs="Arial"/>
        </w:rPr>
      </w:pPr>
    </w:p>
    <w:p w14:paraId="51D57F3B" w14:textId="77777777" w:rsidR="00114806" w:rsidRPr="00114806" w:rsidRDefault="00114806" w:rsidP="00BA49DC">
      <w:pPr>
        <w:ind w:left="426" w:hanging="426"/>
        <w:rPr>
          <w:rFonts w:ascii="Arial" w:hAnsi="Arial" w:cs="Arial"/>
        </w:rPr>
      </w:pPr>
    </w:p>
    <w:p w14:paraId="067EDE2B" w14:textId="77777777" w:rsidR="00114806" w:rsidRPr="00114806" w:rsidRDefault="00114806" w:rsidP="00BA49DC">
      <w:pPr>
        <w:ind w:left="426" w:hanging="426"/>
        <w:rPr>
          <w:rFonts w:ascii="Arial" w:hAnsi="Arial" w:cs="Arial"/>
        </w:rPr>
      </w:pPr>
    </w:p>
    <w:p w14:paraId="4C1DC208" w14:textId="77777777" w:rsidR="00114806" w:rsidRPr="00114806" w:rsidRDefault="00114806" w:rsidP="00BA49DC">
      <w:pPr>
        <w:ind w:left="426" w:hanging="426"/>
        <w:rPr>
          <w:rFonts w:ascii="Arial" w:hAnsi="Arial" w:cs="Arial"/>
        </w:rPr>
      </w:pPr>
    </w:p>
    <w:p w14:paraId="2CA97F67" w14:textId="77777777" w:rsidR="00114806" w:rsidRPr="00114806" w:rsidRDefault="00114806" w:rsidP="00BA49DC">
      <w:pPr>
        <w:ind w:left="426" w:hanging="426"/>
        <w:rPr>
          <w:rFonts w:ascii="Arial" w:hAnsi="Arial" w:cs="Arial"/>
        </w:rPr>
      </w:pPr>
    </w:p>
    <w:p w14:paraId="7D896BBB" w14:textId="77777777" w:rsidR="00114806" w:rsidRPr="00114806" w:rsidRDefault="00114806" w:rsidP="00BA49DC">
      <w:pPr>
        <w:ind w:left="426" w:hanging="426"/>
        <w:rPr>
          <w:rFonts w:ascii="Arial" w:hAnsi="Arial" w:cs="Arial"/>
        </w:rPr>
      </w:pPr>
    </w:p>
    <w:p w14:paraId="1BF6D28E" w14:textId="77777777" w:rsidR="00114806" w:rsidRPr="00114806" w:rsidRDefault="00114806" w:rsidP="00BA49DC">
      <w:pPr>
        <w:ind w:left="426" w:hanging="426"/>
        <w:rPr>
          <w:rFonts w:ascii="Arial" w:hAnsi="Arial" w:cs="Arial"/>
        </w:rPr>
      </w:pPr>
    </w:p>
    <w:p w14:paraId="66F86188" w14:textId="77777777" w:rsidR="00114806" w:rsidRPr="00114806" w:rsidRDefault="00114806" w:rsidP="00BA49DC">
      <w:pPr>
        <w:ind w:left="426" w:hanging="426"/>
        <w:rPr>
          <w:rFonts w:ascii="Arial" w:hAnsi="Arial" w:cs="Arial"/>
        </w:rPr>
      </w:pPr>
    </w:p>
    <w:p w14:paraId="61C29757" w14:textId="77777777" w:rsidR="00114806" w:rsidRPr="00114806" w:rsidRDefault="00114806" w:rsidP="00BA49DC">
      <w:pPr>
        <w:ind w:left="426" w:hanging="426"/>
        <w:rPr>
          <w:rFonts w:ascii="Arial" w:hAnsi="Arial" w:cs="Arial"/>
        </w:rPr>
      </w:pPr>
    </w:p>
    <w:p w14:paraId="0134C4E4" w14:textId="77777777" w:rsidR="00114806" w:rsidRPr="00114806" w:rsidRDefault="00114806" w:rsidP="00BA49DC">
      <w:pPr>
        <w:ind w:left="426" w:hanging="426"/>
        <w:rPr>
          <w:rFonts w:ascii="Arial" w:hAnsi="Arial" w:cs="Arial"/>
        </w:rPr>
      </w:pPr>
    </w:p>
    <w:p w14:paraId="607221F6" w14:textId="77777777" w:rsidR="00114806" w:rsidRPr="00114806" w:rsidRDefault="00114806" w:rsidP="00BA49DC">
      <w:pPr>
        <w:ind w:left="426" w:hanging="426"/>
        <w:rPr>
          <w:rFonts w:ascii="Arial" w:hAnsi="Arial" w:cs="Arial"/>
        </w:rPr>
      </w:pPr>
    </w:p>
    <w:p w14:paraId="158DD0FC" w14:textId="77777777" w:rsidR="00114806" w:rsidRPr="00114806" w:rsidRDefault="00114806" w:rsidP="00BA49DC">
      <w:pPr>
        <w:ind w:left="426" w:hanging="426"/>
        <w:rPr>
          <w:rFonts w:ascii="Arial" w:hAnsi="Arial" w:cs="Arial"/>
        </w:rPr>
      </w:pPr>
    </w:p>
    <w:p w14:paraId="7C9700BA" w14:textId="77777777" w:rsidR="00114806" w:rsidRPr="00114806" w:rsidRDefault="00114806" w:rsidP="00BA49DC">
      <w:pPr>
        <w:ind w:left="426" w:hanging="426"/>
        <w:rPr>
          <w:rFonts w:ascii="Arial" w:hAnsi="Arial" w:cs="Arial"/>
        </w:rPr>
      </w:pPr>
    </w:p>
    <w:p w14:paraId="4803CDB7" w14:textId="77777777" w:rsidR="00114806" w:rsidRPr="00114806" w:rsidRDefault="00114806" w:rsidP="00BA49DC">
      <w:pPr>
        <w:ind w:left="426" w:hanging="426"/>
        <w:rPr>
          <w:rFonts w:ascii="Arial" w:hAnsi="Arial" w:cs="Arial"/>
        </w:rPr>
      </w:pPr>
    </w:p>
    <w:p w14:paraId="54F7BFEB" w14:textId="77777777" w:rsidR="00114806" w:rsidRPr="00114806" w:rsidRDefault="00114806" w:rsidP="00BA49DC">
      <w:pPr>
        <w:ind w:left="426" w:hanging="426"/>
        <w:rPr>
          <w:rFonts w:ascii="Arial" w:hAnsi="Arial" w:cs="Arial"/>
        </w:rPr>
      </w:pPr>
    </w:p>
    <w:p w14:paraId="3F8A7D6D" w14:textId="77777777" w:rsidR="00114806" w:rsidRPr="00114806" w:rsidRDefault="00114806" w:rsidP="00BA49DC">
      <w:pPr>
        <w:ind w:left="426" w:hanging="426"/>
        <w:rPr>
          <w:rFonts w:ascii="Arial" w:hAnsi="Arial" w:cs="Arial"/>
        </w:rPr>
      </w:pPr>
    </w:p>
    <w:p w14:paraId="3EFA9D62" w14:textId="77777777" w:rsidR="00114806" w:rsidRPr="00114806" w:rsidRDefault="00114806" w:rsidP="00BA49DC">
      <w:pPr>
        <w:ind w:left="426" w:hanging="426"/>
        <w:rPr>
          <w:rFonts w:ascii="Arial" w:hAnsi="Arial" w:cs="Arial"/>
        </w:rPr>
      </w:pPr>
    </w:p>
    <w:p w14:paraId="2F7489D3" w14:textId="77777777" w:rsidR="00114806" w:rsidRPr="00114806" w:rsidRDefault="00114806" w:rsidP="00BA49DC">
      <w:pPr>
        <w:ind w:left="426" w:hanging="426"/>
        <w:rPr>
          <w:rFonts w:ascii="Arial" w:hAnsi="Arial" w:cs="Arial"/>
        </w:rPr>
      </w:pPr>
    </w:p>
    <w:p w14:paraId="24D83999" w14:textId="77777777" w:rsidR="00114806" w:rsidRPr="00114806" w:rsidRDefault="00114806" w:rsidP="00BA49DC">
      <w:pPr>
        <w:ind w:left="426" w:hanging="426"/>
        <w:rPr>
          <w:rFonts w:ascii="Arial" w:hAnsi="Arial" w:cs="Arial"/>
        </w:rPr>
      </w:pPr>
    </w:p>
    <w:p w14:paraId="1626632C" w14:textId="77777777" w:rsidR="00114806" w:rsidRPr="00114806" w:rsidRDefault="00114806" w:rsidP="00BA49DC">
      <w:pPr>
        <w:ind w:left="426" w:hanging="426"/>
        <w:rPr>
          <w:rFonts w:ascii="Arial" w:hAnsi="Arial" w:cs="Arial"/>
        </w:rPr>
      </w:pPr>
    </w:p>
    <w:p w14:paraId="59B7587D" w14:textId="77777777" w:rsidR="00114806" w:rsidRPr="00114806" w:rsidRDefault="00114806" w:rsidP="00BA49DC">
      <w:pPr>
        <w:ind w:left="426" w:hanging="426"/>
        <w:rPr>
          <w:rFonts w:ascii="Arial" w:hAnsi="Arial" w:cs="Arial"/>
        </w:rPr>
      </w:pPr>
    </w:p>
    <w:p w14:paraId="69CA9484" w14:textId="77777777" w:rsidR="00114806" w:rsidRPr="00114806" w:rsidRDefault="00114806" w:rsidP="00BA49DC">
      <w:pPr>
        <w:ind w:left="426" w:hanging="426"/>
        <w:rPr>
          <w:rFonts w:ascii="Arial" w:hAnsi="Arial" w:cs="Arial"/>
        </w:rPr>
      </w:pPr>
    </w:p>
    <w:p w14:paraId="1BB07561" w14:textId="77777777" w:rsidR="00114806" w:rsidRPr="00114806" w:rsidRDefault="00114806" w:rsidP="00BA49DC">
      <w:pPr>
        <w:ind w:left="426" w:hanging="426"/>
        <w:rPr>
          <w:rFonts w:ascii="Arial" w:hAnsi="Arial" w:cs="Arial"/>
        </w:rPr>
      </w:pPr>
    </w:p>
    <w:p w14:paraId="5B93D384" w14:textId="5039D4DB" w:rsidR="00114806" w:rsidRPr="00BA49DC" w:rsidRDefault="00114806" w:rsidP="00BA49DC">
      <w:pPr>
        <w:tabs>
          <w:tab w:val="left" w:pos="4515"/>
        </w:tabs>
        <w:ind w:left="426" w:hanging="426"/>
        <w:rPr>
          <w:rFonts w:ascii="Arial" w:hAnsi="Arial" w:cs="Arial"/>
        </w:rPr>
      </w:pPr>
      <w:r w:rsidRPr="00BA49DC">
        <w:rPr>
          <w:rFonts w:ascii="Arial" w:hAnsi="Arial" w:cs="Arial"/>
        </w:rPr>
        <w:t>TO PK 603</w:t>
      </w:r>
    </w:p>
    <w:p w14:paraId="51266185" w14:textId="77777777" w:rsidR="00114806" w:rsidRPr="00114806" w:rsidRDefault="00114806" w:rsidP="00BA49DC">
      <w:pPr>
        <w:ind w:left="426" w:hanging="426"/>
        <w:rPr>
          <w:rFonts w:ascii="Arial" w:hAnsi="Arial" w:cs="Arial"/>
        </w:rPr>
      </w:pPr>
    </w:p>
    <w:p w14:paraId="4877FABD" w14:textId="77777777" w:rsidR="00114806" w:rsidRPr="00114806" w:rsidRDefault="00114806" w:rsidP="00BA49DC">
      <w:pPr>
        <w:ind w:left="426" w:hanging="426"/>
        <w:rPr>
          <w:rFonts w:ascii="Arial" w:hAnsi="Arial" w:cs="Arial"/>
        </w:rPr>
      </w:pPr>
    </w:p>
    <w:p w14:paraId="3DDB132E" w14:textId="77777777" w:rsidR="00114806" w:rsidRPr="00BA49DC" w:rsidRDefault="00114806" w:rsidP="00BA49DC">
      <w:pPr>
        <w:ind w:left="426" w:hanging="426"/>
        <w:rPr>
          <w:rFonts w:ascii="Arial" w:hAnsi="Arial" w:cs="Arial"/>
          <w:b/>
          <w:bCs/>
        </w:rPr>
      </w:pPr>
      <w:r w:rsidRPr="00BA49DC">
        <w:rPr>
          <w:rFonts w:ascii="Arial" w:hAnsi="Arial" w:cs="Arial"/>
          <w:b/>
          <w:bCs/>
        </w:rPr>
        <w:t>POWDER AND ADDITIVE METERING BLOCK DIAGRAM</w:t>
      </w:r>
    </w:p>
    <w:p w14:paraId="187BA27B" w14:textId="77777777" w:rsidR="00114806" w:rsidRPr="00114806" w:rsidRDefault="00114806" w:rsidP="00BA49DC">
      <w:pPr>
        <w:ind w:left="426" w:hanging="426"/>
        <w:rPr>
          <w:rFonts w:ascii="Arial" w:hAnsi="Arial" w:cs="Arial"/>
        </w:rPr>
      </w:pPr>
    </w:p>
    <w:p w14:paraId="5A150932" w14:textId="77777777" w:rsidR="00114806" w:rsidRPr="00114806" w:rsidRDefault="00114806" w:rsidP="00BA49DC">
      <w:pPr>
        <w:ind w:left="426" w:hanging="426"/>
        <w:rPr>
          <w:rFonts w:ascii="Arial" w:hAnsi="Arial" w:cs="Arial"/>
        </w:rPr>
      </w:pPr>
    </w:p>
    <w:p w14:paraId="740EAC10" w14:textId="77777777" w:rsidR="00114806" w:rsidRPr="00114806" w:rsidRDefault="00114806" w:rsidP="00BA49DC">
      <w:pPr>
        <w:ind w:left="426" w:hanging="426"/>
        <w:rPr>
          <w:rFonts w:ascii="Arial" w:hAnsi="Arial" w:cs="Arial"/>
        </w:rPr>
      </w:pPr>
    </w:p>
    <w:p w14:paraId="71EBC70A" w14:textId="77777777" w:rsidR="00114806" w:rsidRPr="00114806" w:rsidRDefault="00114806" w:rsidP="00BA49DC">
      <w:pPr>
        <w:ind w:left="426" w:hanging="426"/>
        <w:rPr>
          <w:rFonts w:ascii="Arial" w:hAnsi="Arial" w:cs="Arial"/>
        </w:rPr>
      </w:pPr>
    </w:p>
    <w:p w14:paraId="7D3FB3C1" w14:textId="77777777" w:rsidR="00114806" w:rsidRPr="00114806" w:rsidRDefault="00114806" w:rsidP="00BA49DC">
      <w:pPr>
        <w:ind w:left="426" w:hanging="426"/>
        <w:rPr>
          <w:rFonts w:ascii="Arial" w:hAnsi="Arial" w:cs="Arial"/>
        </w:rPr>
      </w:pPr>
    </w:p>
    <w:p w14:paraId="0FDFED53" w14:textId="77777777" w:rsidR="00114806" w:rsidRPr="00114806" w:rsidRDefault="00114806" w:rsidP="00BA49DC">
      <w:pPr>
        <w:ind w:left="426" w:hanging="426"/>
        <w:rPr>
          <w:rFonts w:ascii="Arial" w:hAnsi="Arial" w:cs="Arial"/>
        </w:rPr>
      </w:pPr>
    </w:p>
    <w:p w14:paraId="1CA04685" w14:textId="77777777" w:rsidR="00114806" w:rsidRPr="00114806" w:rsidRDefault="00114806" w:rsidP="00BA49DC">
      <w:pPr>
        <w:ind w:left="426" w:hanging="426"/>
        <w:rPr>
          <w:rFonts w:ascii="Arial" w:hAnsi="Arial" w:cs="Arial"/>
        </w:rPr>
      </w:pPr>
    </w:p>
    <w:p w14:paraId="4BBE2D17" w14:textId="77777777" w:rsidR="00114806" w:rsidRPr="00114806" w:rsidRDefault="00114806" w:rsidP="00BA49DC">
      <w:pPr>
        <w:ind w:left="426" w:hanging="426"/>
        <w:rPr>
          <w:rFonts w:ascii="Arial" w:hAnsi="Arial" w:cs="Arial"/>
        </w:rPr>
      </w:pPr>
    </w:p>
    <w:p w14:paraId="59D49DDA" w14:textId="77777777" w:rsidR="00114806" w:rsidRPr="00114806" w:rsidRDefault="00114806" w:rsidP="00BA49DC">
      <w:pPr>
        <w:ind w:left="426" w:hanging="426"/>
        <w:rPr>
          <w:rFonts w:ascii="Arial" w:hAnsi="Arial" w:cs="Arial"/>
        </w:rPr>
      </w:pPr>
    </w:p>
    <w:p w14:paraId="4CB88D82" w14:textId="77777777" w:rsidR="00114806" w:rsidRPr="00114806" w:rsidRDefault="00114806" w:rsidP="00BA49DC">
      <w:pPr>
        <w:ind w:left="426" w:hanging="426"/>
        <w:rPr>
          <w:rFonts w:ascii="Arial" w:hAnsi="Arial" w:cs="Arial"/>
        </w:rPr>
      </w:pPr>
    </w:p>
    <w:p w14:paraId="5F19A1D8" w14:textId="77777777" w:rsidR="00114806" w:rsidRPr="00114806" w:rsidRDefault="00114806" w:rsidP="00BA49DC">
      <w:pPr>
        <w:ind w:left="426" w:hanging="426"/>
        <w:rPr>
          <w:rFonts w:ascii="Arial" w:hAnsi="Arial" w:cs="Arial"/>
        </w:rPr>
      </w:pPr>
    </w:p>
    <w:p w14:paraId="7562D1B4" w14:textId="77777777" w:rsidR="00114806" w:rsidRPr="00114806" w:rsidRDefault="00114806" w:rsidP="00BA49DC">
      <w:pPr>
        <w:ind w:left="426" w:hanging="426"/>
        <w:rPr>
          <w:rFonts w:ascii="Arial" w:hAnsi="Arial" w:cs="Arial"/>
        </w:rPr>
      </w:pPr>
    </w:p>
    <w:p w14:paraId="6B13D85B" w14:textId="77777777" w:rsidR="00114806" w:rsidRPr="00114806" w:rsidRDefault="00114806" w:rsidP="00BA49DC">
      <w:pPr>
        <w:ind w:left="426" w:hanging="426"/>
        <w:rPr>
          <w:rFonts w:ascii="Arial" w:hAnsi="Arial" w:cs="Arial"/>
        </w:rPr>
      </w:pPr>
    </w:p>
    <w:p w14:paraId="735FFF89" w14:textId="77777777" w:rsidR="00114806" w:rsidRPr="00114806" w:rsidRDefault="00114806" w:rsidP="00BA49DC">
      <w:pPr>
        <w:ind w:left="426" w:hanging="426"/>
        <w:rPr>
          <w:rFonts w:ascii="Arial" w:hAnsi="Arial" w:cs="Arial"/>
        </w:rPr>
      </w:pPr>
    </w:p>
    <w:p w14:paraId="44DB1AF0" w14:textId="77777777" w:rsidR="00114806" w:rsidRPr="00114806" w:rsidRDefault="00114806" w:rsidP="00BA49DC">
      <w:pPr>
        <w:ind w:left="426" w:hanging="426"/>
        <w:rPr>
          <w:rFonts w:ascii="Arial" w:hAnsi="Arial" w:cs="Arial"/>
        </w:rPr>
      </w:pPr>
    </w:p>
    <w:p w14:paraId="24A53FE2" w14:textId="77777777" w:rsidR="00114806" w:rsidRPr="00114806" w:rsidRDefault="00114806" w:rsidP="00BA49DC">
      <w:pPr>
        <w:ind w:left="426" w:hanging="426"/>
        <w:rPr>
          <w:rFonts w:ascii="Arial" w:hAnsi="Arial" w:cs="Arial"/>
        </w:rPr>
      </w:pPr>
    </w:p>
    <w:p w14:paraId="72907AA5" w14:textId="77777777" w:rsidR="00114806" w:rsidRPr="00114806" w:rsidRDefault="00114806" w:rsidP="00BA49DC">
      <w:pPr>
        <w:ind w:left="426" w:hanging="426"/>
        <w:rPr>
          <w:rFonts w:ascii="Arial" w:hAnsi="Arial" w:cs="Arial"/>
        </w:rPr>
      </w:pPr>
    </w:p>
    <w:p w14:paraId="2BBDF8F7" w14:textId="77777777" w:rsidR="00114806" w:rsidRPr="00BA49DC" w:rsidRDefault="00114806" w:rsidP="00BA49DC">
      <w:pPr>
        <w:ind w:left="426" w:hanging="426"/>
        <w:rPr>
          <w:rFonts w:ascii="Arial" w:hAnsi="Arial" w:cs="Arial"/>
        </w:rPr>
      </w:pPr>
      <w:r w:rsidRPr="00BA49DC">
        <w:rPr>
          <w:rFonts w:ascii="Arial" w:hAnsi="Arial" w:cs="Arial"/>
        </w:rPr>
        <w:t>The polymer additives mixture enters the extruder PK 603.  This item of equipment provides for the melting, the homogenization and the transformation of the fed mixture into pellets.</w:t>
      </w:r>
    </w:p>
    <w:p w14:paraId="3204DA4C" w14:textId="77777777" w:rsidR="00114806" w:rsidRPr="00114806" w:rsidRDefault="00114806" w:rsidP="00BA49DC">
      <w:pPr>
        <w:ind w:left="426" w:hanging="426"/>
        <w:rPr>
          <w:rFonts w:ascii="Arial" w:hAnsi="Arial" w:cs="Arial"/>
        </w:rPr>
      </w:pPr>
    </w:p>
    <w:p w14:paraId="7F3762C8" w14:textId="77777777" w:rsidR="00114806" w:rsidRPr="00BA49DC" w:rsidRDefault="00114806" w:rsidP="00BA49DC">
      <w:pPr>
        <w:ind w:left="426" w:hanging="426"/>
        <w:rPr>
          <w:rFonts w:ascii="Arial" w:hAnsi="Arial" w:cs="Arial"/>
        </w:rPr>
      </w:pPr>
      <w:r w:rsidRPr="00BA49DC">
        <w:rPr>
          <w:rFonts w:ascii="Arial" w:hAnsi="Arial" w:cs="Arial"/>
        </w:rPr>
        <w:t>The pellets as well as the carried and cooling water are fed to the separator/drier PK 604, equipped with an agglomerates catcher and an air suction fan.  Here, the water is separated and sent back to the T 604 for recycle, where as the pellets are screened through screener  WS 601 for the separation of the coarse pellets. The satisfactorily sized product is weighted by the scale WW 601, then it falls into the hopper T 605, wherefrom it is fed to the pneumatic haulage PK 606, served by the compressor B 603A (or B603 S), through the rotary feeders          X 602 A/S.</w:t>
      </w:r>
    </w:p>
    <w:p w14:paraId="0AD5964F" w14:textId="77777777" w:rsidR="00114806" w:rsidRPr="00114806" w:rsidRDefault="00114806" w:rsidP="00BA49DC">
      <w:pPr>
        <w:ind w:left="426" w:hanging="426"/>
        <w:rPr>
          <w:rFonts w:ascii="Arial" w:hAnsi="Arial" w:cs="Arial"/>
        </w:rPr>
      </w:pPr>
    </w:p>
    <w:p w14:paraId="3EF40DB8" w14:textId="77777777" w:rsidR="00114806" w:rsidRPr="00BA49DC" w:rsidRDefault="00114806" w:rsidP="00BA49DC">
      <w:pPr>
        <w:ind w:left="426" w:hanging="426"/>
        <w:rPr>
          <w:rFonts w:ascii="Arial" w:hAnsi="Arial" w:cs="Arial"/>
        </w:rPr>
      </w:pPr>
      <w:r w:rsidRPr="00BA49DC">
        <w:rPr>
          <w:rFonts w:ascii="Arial" w:hAnsi="Arial" w:cs="Arial"/>
        </w:rPr>
        <w:t>In B 603 A/S, sucked air is filtered by F 606 A/S; delivered air is cooled in the finned tube, water cooled exchanger E 603.</w:t>
      </w:r>
    </w:p>
    <w:p w14:paraId="33BF2E73" w14:textId="77777777" w:rsidR="00114806" w:rsidRPr="00114806" w:rsidRDefault="00114806" w:rsidP="00BA49DC">
      <w:pPr>
        <w:ind w:left="426" w:hanging="426"/>
        <w:rPr>
          <w:rFonts w:ascii="Arial" w:hAnsi="Arial" w:cs="Arial"/>
        </w:rPr>
      </w:pPr>
    </w:p>
    <w:p w14:paraId="4865CD1D" w14:textId="77777777" w:rsidR="00114806" w:rsidRPr="00BA49DC" w:rsidRDefault="00114806" w:rsidP="00BA49DC">
      <w:pPr>
        <w:ind w:left="426" w:hanging="426"/>
        <w:rPr>
          <w:rFonts w:ascii="Arial" w:hAnsi="Arial" w:cs="Arial"/>
        </w:rPr>
      </w:pPr>
      <w:r w:rsidRPr="00BA49DC">
        <w:rPr>
          <w:rFonts w:ascii="Arial" w:hAnsi="Arial" w:cs="Arial"/>
        </w:rPr>
        <w:t>The water separated by the drier PK 604 returns to the collection basin T 604, wherefrom it is recycled through pumps P 601A/S.</w:t>
      </w:r>
    </w:p>
    <w:p w14:paraId="047ABB7D" w14:textId="77777777" w:rsidR="00114806" w:rsidRPr="00114806" w:rsidRDefault="00114806" w:rsidP="00BA49DC">
      <w:pPr>
        <w:ind w:left="426" w:hanging="426"/>
        <w:rPr>
          <w:rFonts w:ascii="Arial" w:hAnsi="Arial" w:cs="Arial"/>
        </w:rPr>
      </w:pPr>
    </w:p>
    <w:p w14:paraId="737757BD" w14:textId="261C0071" w:rsidR="00114806" w:rsidRPr="00BA49DC" w:rsidRDefault="00114806" w:rsidP="00BA49DC">
      <w:pPr>
        <w:ind w:left="426" w:hanging="426"/>
        <w:rPr>
          <w:rFonts w:ascii="Arial" w:hAnsi="Arial" w:cs="Arial"/>
        </w:rPr>
      </w:pPr>
      <w:r w:rsidRPr="00BA49DC">
        <w:rPr>
          <w:rFonts w:ascii="Arial" w:hAnsi="Arial" w:cs="Arial"/>
        </w:rPr>
        <w:t>Before entering T 604, DM water is filtered in F 609.</w:t>
      </w:r>
    </w:p>
    <w:p w14:paraId="446DE9BE" w14:textId="77777777" w:rsidR="00114806" w:rsidRPr="00114806" w:rsidRDefault="00114806" w:rsidP="00BA49DC">
      <w:pPr>
        <w:ind w:left="426" w:hanging="426"/>
        <w:rPr>
          <w:rFonts w:ascii="Arial" w:hAnsi="Arial" w:cs="Arial"/>
        </w:rPr>
      </w:pPr>
    </w:p>
    <w:p w14:paraId="47ACF012" w14:textId="77777777" w:rsidR="00114806" w:rsidRPr="00BA49DC" w:rsidRDefault="00114806" w:rsidP="00BA49DC">
      <w:pPr>
        <w:ind w:left="426" w:hanging="426"/>
        <w:rPr>
          <w:rFonts w:ascii="Arial" w:hAnsi="Arial" w:cs="Arial"/>
        </w:rPr>
      </w:pPr>
      <w:r w:rsidRPr="00BA49DC">
        <w:rPr>
          <w:rFonts w:ascii="Arial" w:hAnsi="Arial" w:cs="Arial"/>
        </w:rPr>
        <w:t xml:space="preserve">The water temperature is controlled through TIC 3701 that operates the valves TV 3701.1/2 by diverting a certain water amount to the cooler E 602 A/S. </w:t>
      </w:r>
    </w:p>
    <w:p w14:paraId="5082B868" w14:textId="77777777" w:rsidR="00114806" w:rsidRPr="00114806" w:rsidRDefault="00114806" w:rsidP="00BA49DC">
      <w:pPr>
        <w:ind w:left="426" w:hanging="426"/>
        <w:rPr>
          <w:rFonts w:ascii="Arial" w:hAnsi="Arial" w:cs="Arial"/>
        </w:rPr>
      </w:pPr>
    </w:p>
    <w:p w14:paraId="41E94DC4" w14:textId="77777777" w:rsidR="00114806" w:rsidRPr="00BA49DC" w:rsidRDefault="00114806" w:rsidP="00BA49DC">
      <w:pPr>
        <w:ind w:left="426" w:hanging="426"/>
        <w:rPr>
          <w:rFonts w:ascii="Arial" w:hAnsi="Arial" w:cs="Arial"/>
        </w:rPr>
      </w:pPr>
      <w:r w:rsidRPr="00BA49DC">
        <w:rPr>
          <w:rFonts w:ascii="Arial" w:hAnsi="Arial" w:cs="Arial"/>
        </w:rPr>
        <w:t>The water flow rate is controlled through FI 3703.  This circuit has a pair of filters on the pump discharge (F 607 A/S) to capture any fines.</w:t>
      </w:r>
    </w:p>
    <w:p w14:paraId="2E5925D5" w14:textId="77777777" w:rsidR="00114806" w:rsidRPr="00114806" w:rsidRDefault="00114806" w:rsidP="00BA49DC">
      <w:pPr>
        <w:ind w:left="426" w:hanging="426"/>
        <w:rPr>
          <w:rFonts w:ascii="Arial" w:hAnsi="Arial" w:cs="Arial"/>
        </w:rPr>
      </w:pPr>
    </w:p>
    <w:p w14:paraId="2D0D16C0"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r>
      <w:r w:rsidRPr="00BA49DC">
        <w:rPr>
          <w:rFonts w:ascii="Arial" w:hAnsi="Arial" w:cs="Arial"/>
          <w:u w:val="single"/>
        </w:rPr>
        <w:t>SCREEN PACK CHANGER, TYPE SWZ (OVAL) DESCRIPTION</w:t>
      </w:r>
      <w:r w:rsidRPr="00BA49DC">
        <w:rPr>
          <w:rFonts w:ascii="Arial" w:hAnsi="Arial" w:cs="Arial"/>
        </w:rPr>
        <w:t>:</w:t>
      </w:r>
    </w:p>
    <w:p w14:paraId="6A2E8A55" w14:textId="77777777" w:rsidR="00114806" w:rsidRPr="00114806" w:rsidRDefault="00114806" w:rsidP="00BA49DC">
      <w:pPr>
        <w:ind w:left="426" w:hanging="426"/>
        <w:rPr>
          <w:rFonts w:ascii="Arial" w:hAnsi="Arial" w:cs="Arial"/>
        </w:rPr>
      </w:pPr>
    </w:p>
    <w:p w14:paraId="167DBCC4" w14:textId="77777777" w:rsidR="00114806" w:rsidRPr="00BA49DC" w:rsidRDefault="00114806" w:rsidP="00BA49DC">
      <w:pPr>
        <w:ind w:left="426" w:hanging="426"/>
        <w:rPr>
          <w:rFonts w:ascii="Arial" w:hAnsi="Arial" w:cs="Arial"/>
        </w:rPr>
      </w:pPr>
      <w:r w:rsidRPr="00BA49DC">
        <w:rPr>
          <w:rFonts w:ascii="Arial" w:hAnsi="Arial" w:cs="Arial"/>
        </w:rPr>
        <w:t>The SWZ is used for filtering thermoplastic melts in compounding plants, mainly for polyolefins and polystyrene with high throughputs.</w:t>
      </w:r>
    </w:p>
    <w:p w14:paraId="70BF7588" w14:textId="77777777" w:rsidR="00114806" w:rsidRPr="00114806" w:rsidRDefault="00114806" w:rsidP="00BA49DC">
      <w:pPr>
        <w:ind w:left="426" w:hanging="426"/>
        <w:rPr>
          <w:rFonts w:ascii="Arial" w:hAnsi="Arial" w:cs="Arial"/>
        </w:rPr>
      </w:pPr>
    </w:p>
    <w:p w14:paraId="7C0CC36F" w14:textId="18502324" w:rsidR="00114806" w:rsidRPr="00BA49DC" w:rsidRDefault="00114806" w:rsidP="00BA49DC">
      <w:pPr>
        <w:ind w:left="426" w:hanging="426"/>
        <w:rPr>
          <w:rFonts w:ascii="Arial" w:hAnsi="Arial" w:cs="Arial"/>
        </w:rPr>
      </w:pPr>
      <w:r w:rsidRPr="00BA49DC">
        <w:rPr>
          <w:rFonts w:ascii="Arial" w:hAnsi="Arial" w:cs="Arial"/>
        </w:rPr>
        <w:t>Description:</w:t>
      </w:r>
    </w:p>
    <w:p w14:paraId="10B28239" w14:textId="77777777" w:rsidR="00114806" w:rsidRPr="00114806" w:rsidRDefault="00114806" w:rsidP="00BA49DC">
      <w:pPr>
        <w:ind w:left="426" w:hanging="426"/>
        <w:rPr>
          <w:rFonts w:ascii="Arial" w:hAnsi="Arial" w:cs="Arial"/>
        </w:rPr>
      </w:pPr>
    </w:p>
    <w:p w14:paraId="2B3A72CA" w14:textId="63ED4D01" w:rsidR="00114806" w:rsidRPr="00BA49DC" w:rsidRDefault="00114806" w:rsidP="00BA49DC">
      <w:pPr>
        <w:ind w:left="426" w:hanging="426"/>
        <w:rPr>
          <w:rFonts w:ascii="Arial" w:hAnsi="Arial" w:cs="Arial"/>
        </w:rPr>
      </w:pPr>
      <w:r w:rsidRPr="00BA49DC">
        <w:rPr>
          <w:rFonts w:ascii="Arial" w:hAnsi="Arial" w:cs="Arial"/>
        </w:rPr>
        <w:lastRenderedPageBreak/>
        <w:t>The SWZ screen pack changer (with cylindrical filter elements) consists of the housing and the slide plate installed in its across the melt flow.  This plate has 2 bores to take up the support plates with the filter elements.  Cooling plates connected to a cooling circuit are installed on both sides of the slide plate.</w:t>
      </w:r>
    </w:p>
    <w:p w14:paraId="7C527E0E" w14:textId="77777777" w:rsidR="00114806" w:rsidRPr="00114806" w:rsidRDefault="00114806" w:rsidP="00BA49DC">
      <w:pPr>
        <w:ind w:left="426" w:hanging="426"/>
        <w:rPr>
          <w:rFonts w:ascii="Arial" w:hAnsi="Arial" w:cs="Arial"/>
        </w:rPr>
      </w:pPr>
    </w:p>
    <w:p w14:paraId="03BAD4A7" w14:textId="583F678B" w:rsidR="00114806" w:rsidRPr="00BA49DC" w:rsidRDefault="00114806" w:rsidP="00BA49DC">
      <w:pPr>
        <w:ind w:left="426" w:hanging="426"/>
        <w:rPr>
          <w:rFonts w:ascii="Arial" w:hAnsi="Arial" w:cs="Arial"/>
        </w:rPr>
      </w:pPr>
      <w:r w:rsidRPr="00BA49DC">
        <w:rPr>
          <w:rFonts w:ascii="Arial" w:hAnsi="Arial" w:cs="Arial"/>
        </w:rPr>
        <w:t>The slide plate is driven by a hydraulic cylinders installed on the side of the housing and controlled by a valve.  The hydraulic unit is in compact design.  It is installed next to the machine and is connected to the hydraulic cylinder by high pressure hoses.  The unit consists of the hydraulic pump with drivemotor, the pressure accumulator, the overflow valve, the pressure switch and the pressure gauge.</w:t>
      </w:r>
    </w:p>
    <w:p w14:paraId="317CBDFF" w14:textId="77777777" w:rsidR="00114806" w:rsidRPr="00114806" w:rsidRDefault="00114806" w:rsidP="00BA49DC">
      <w:pPr>
        <w:ind w:left="426" w:hanging="426"/>
        <w:rPr>
          <w:rFonts w:ascii="Arial" w:hAnsi="Arial" w:cs="Arial"/>
        </w:rPr>
      </w:pPr>
    </w:p>
    <w:p w14:paraId="1991A360" w14:textId="365604EF" w:rsidR="00114806" w:rsidRPr="00BA49DC" w:rsidRDefault="00114806" w:rsidP="00BA49DC">
      <w:pPr>
        <w:ind w:left="426" w:hanging="426"/>
        <w:rPr>
          <w:rFonts w:ascii="Arial" w:hAnsi="Arial" w:cs="Arial"/>
        </w:rPr>
      </w:pPr>
      <w:r w:rsidRPr="00BA49DC">
        <w:rPr>
          <w:rFonts w:ascii="Arial" w:hAnsi="Arial" w:cs="Arial"/>
        </w:rPr>
        <w:t>The housing and slide plate can be heated intensively with steam or oil.</w:t>
      </w:r>
    </w:p>
    <w:p w14:paraId="03355526" w14:textId="77777777" w:rsidR="00114806" w:rsidRPr="00114806" w:rsidRDefault="00114806" w:rsidP="00BA49DC">
      <w:pPr>
        <w:ind w:left="426" w:hanging="426"/>
        <w:rPr>
          <w:rFonts w:ascii="Arial" w:hAnsi="Arial" w:cs="Arial"/>
        </w:rPr>
      </w:pPr>
    </w:p>
    <w:p w14:paraId="301039EB" w14:textId="4991DC29" w:rsidR="00114806" w:rsidRPr="00BA49DC" w:rsidRDefault="00114806" w:rsidP="00BA49DC">
      <w:pPr>
        <w:ind w:left="426" w:hanging="426"/>
        <w:rPr>
          <w:rFonts w:ascii="Arial" w:hAnsi="Arial" w:cs="Arial"/>
        </w:rPr>
      </w:pPr>
      <w:r w:rsidRPr="00BA49DC">
        <w:rPr>
          <w:rFonts w:ascii="Arial" w:hAnsi="Arial" w:cs="Arial"/>
        </w:rPr>
        <w:t>The new SWZ oval screen pack changer has as its distinctive characteristic a slide plate with an oval cross section which is tightly guided on all sides in the housing.</w:t>
      </w:r>
    </w:p>
    <w:p w14:paraId="798ABF2A" w14:textId="77777777" w:rsidR="00114806" w:rsidRPr="00114806" w:rsidRDefault="00114806" w:rsidP="00BA49DC">
      <w:pPr>
        <w:ind w:left="426" w:hanging="426"/>
        <w:rPr>
          <w:rFonts w:ascii="Arial" w:hAnsi="Arial" w:cs="Arial"/>
        </w:rPr>
      </w:pPr>
    </w:p>
    <w:p w14:paraId="5AD4BA73" w14:textId="5B5F9CF1" w:rsidR="00114806" w:rsidRPr="00BA49DC" w:rsidRDefault="00114806" w:rsidP="00BA49DC">
      <w:pPr>
        <w:ind w:left="426" w:hanging="426"/>
        <w:rPr>
          <w:rFonts w:ascii="Arial" w:hAnsi="Arial" w:cs="Arial"/>
        </w:rPr>
      </w:pPr>
      <w:r w:rsidRPr="00BA49DC">
        <w:rPr>
          <w:rFonts w:ascii="Arial" w:hAnsi="Arial" w:cs="Arial"/>
        </w:rPr>
        <w:t>The melt is sealed by product solidified by cooling in a sealing gap running among the entire circumference of the slide plate guide (thermal sealing).</w:t>
      </w:r>
    </w:p>
    <w:p w14:paraId="2E01A1EC" w14:textId="77777777" w:rsidR="00114806" w:rsidRPr="00114806" w:rsidRDefault="00114806" w:rsidP="00BA49DC">
      <w:pPr>
        <w:ind w:left="426" w:hanging="426"/>
        <w:rPr>
          <w:rFonts w:ascii="Arial" w:hAnsi="Arial" w:cs="Arial"/>
        </w:rPr>
      </w:pPr>
    </w:p>
    <w:p w14:paraId="0FADB3E7" w14:textId="45C80C14" w:rsidR="00114806" w:rsidRPr="00BA49DC" w:rsidRDefault="00114806" w:rsidP="00BA49DC">
      <w:pPr>
        <w:ind w:left="426" w:hanging="426"/>
        <w:rPr>
          <w:rFonts w:ascii="Arial" w:hAnsi="Arial" w:cs="Arial"/>
        </w:rPr>
      </w:pPr>
      <w:r w:rsidRPr="00BA49DC">
        <w:rPr>
          <w:rFonts w:ascii="Arial" w:hAnsi="Arial" w:cs="Arial"/>
        </w:rPr>
        <w:t>This screen pack changer permits the filter to be changed without any interruption in production.  In less than 1 sec, the slide plate is pushed out of the working position into the other so that the filter elements loaded with filtrate can be removed from the melt flow and fresh elements installed.</w:t>
      </w:r>
    </w:p>
    <w:p w14:paraId="15DB5E3E" w14:textId="77777777" w:rsidR="00114806" w:rsidRPr="00114806" w:rsidRDefault="00114806" w:rsidP="00BA49DC">
      <w:pPr>
        <w:ind w:left="426" w:hanging="426"/>
        <w:rPr>
          <w:rFonts w:ascii="Arial" w:hAnsi="Arial" w:cs="Arial"/>
        </w:rPr>
      </w:pPr>
    </w:p>
    <w:p w14:paraId="1BBB2247" w14:textId="0F94C89E" w:rsidR="00114806" w:rsidRPr="00BA49DC" w:rsidRDefault="00114806" w:rsidP="00BA49DC">
      <w:pPr>
        <w:ind w:left="426" w:hanging="426"/>
        <w:rPr>
          <w:rFonts w:ascii="Arial" w:hAnsi="Arial" w:cs="Arial"/>
        </w:rPr>
      </w:pPr>
      <w:r w:rsidRPr="00BA49DC">
        <w:rPr>
          <w:rFonts w:ascii="Arial" w:hAnsi="Arial" w:cs="Arial"/>
        </w:rPr>
        <w:t>Exchangeable cylindrical filter element are held in the bores of a support plate.  Each element consists of a support basket and a wire mesh filter insert.  In the seamless support baskets, the perforations at an optimum distance from each other are in a uniform geometrical design.  Instead of the relatively thickwalled support plate of the plate type unit, the walls of the support basket are only a few mm thick.  The pressure build in the screen pack changer is therefore considerably reduced.</w:t>
      </w:r>
    </w:p>
    <w:p w14:paraId="751EC8A5" w14:textId="77777777" w:rsidR="00114806" w:rsidRPr="00114806" w:rsidRDefault="00114806" w:rsidP="00BA49DC">
      <w:pPr>
        <w:ind w:left="426" w:hanging="426"/>
        <w:rPr>
          <w:rFonts w:ascii="Arial" w:hAnsi="Arial" w:cs="Arial"/>
        </w:rPr>
      </w:pPr>
    </w:p>
    <w:p w14:paraId="39044D64" w14:textId="16A8751A" w:rsidR="00114806" w:rsidRPr="00BA49DC" w:rsidRDefault="00114806" w:rsidP="00BA49DC">
      <w:pPr>
        <w:ind w:left="426" w:hanging="426"/>
        <w:rPr>
          <w:rFonts w:ascii="Arial" w:hAnsi="Arial" w:cs="Arial"/>
        </w:rPr>
      </w:pPr>
      <w:r w:rsidRPr="00BA49DC">
        <w:rPr>
          <w:rFonts w:ascii="Arial" w:hAnsi="Arial" w:cs="Arial"/>
        </w:rPr>
        <w:t>The filter inserts are usually in two layers and are suppliable for the usual filter mesh gauges.</w:t>
      </w:r>
    </w:p>
    <w:p w14:paraId="7519BB15" w14:textId="77777777" w:rsidR="00114806" w:rsidRPr="00114806" w:rsidRDefault="00114806" w:rsidP="00BA49DC">
      <w:pPr>
        <w:ind w:left="426" w:hanging="426"/>
        <w:rPr>
          <w:rFonts w:ascii="Arial" w:hAnsi="Arial" w:cs="Arial"/>
        </w:rPr>
      </w:pPr>
    </w:p>
    <w:p w14:paraId="772B18F3" w14:textId="22746FAE" w:rsidR="00114806" w:rsidRPr="00BA49DC" w:rsidRDefault="00114806" w:rsidP="00BA49DC">
      <w:pPr>
        <w:ind w:left="426" w:hanging="426"/>
        <w:rPr>
          <w:rFonts w:ascii="Arial" w:hAnsi="Arial" w:cs="Arial"/>
        </w:rPr>
      </w:pPr>
      <w:r w:rsidRPr="00BA49DC">
        <w:rPr>
          <w:rFonts w:ascii="Arial" w:hAnsi="Arial" w:cs="Arial"/>
        </w:rPr>
        <w:t>In comparison with the plate type filter, the cylindrical filter is smaller but has the same filter area.  Sealing diameters are therefore smaller, and a better sealing effect is achieved.</w:t>
      </w:r>
    </w:p>
    <w:p w14:paraId="4B691A16" w14:textId="77777777" w:rsidR="00114806" w:rsidRPr="00114806" w:rsidRDefault="00114806" w:rsidP="00BA49DC">
      <w:pPr>
        <w:ind w:left="426" w:hanging="426"/>
        <w:rPr>
          <w:rFonts w:ascii="Arial" w:hAnsi="Arial" w:cs="Arial"/>
        </w:rPr>
      </w:pPr>
    </w:p>
    <w:p w14:paraId="1A1AA8EB" w14:textId="696E4514" w:rsidR="00114806" w:rsidRPr="00BA49DC" w:rsidRDefault="00114806" w:rsidP="00BA49DC">
      <w:pPr>
        <w:ind w:left="426" w:hanging="426"/>
        <w:rPr>
          <w:rFonts w:ascii="Arial" w:hAnsi="Arial" w:cs="Arial"/>
        </w:rPr>
      </w:pPr>
      <w:r w:rsidRPr="00BA49DC">
        <w:rPr>
          <w:rFonts w:ascii="Arial" w:hAnsi="Arial" w:cs="Arial"/>
        </w:rPr>
        <w:t>Attention:</w:t>
      </w:r>
    </w:p>
    <w:p w14:paraId="0BCEFA91" w14:textId="77777777" w:rsidR="00114806" w:rsidRPr="00114806" w:rsidRDefault="00114806" w:rsidP="00BA49DC">
      <w:pPr>
        <w:ind w:left="426" w:hanging="426"/>
        <w:rPr>
          <w:rFonts w:ascii="Arial" w:hAnsi="Arial" w:cs="Arial"/>
        </w:rPr>
      </w:pPr>
    </w:p>
    <w:p w14:paraId="1E6F5330" w14:textId="77777777" w:rsidR="00114806" w:rsidRPr="00114806" w:rsidRDefault="00114806" w:rsidP="00BA49DC">
      <w:pPr>
        <w:ind w:left="426" w:hanging="426"/>
        <w:rPr>
          <w:rFonts w:ascii="Arial" w:hAnsi="Arial" w:cs="Arial"/>
        </w:rPr>
      </w:pPr>
      <w:r w:rsidRPr="00114806">
        <w:rPr>
          <w:rFonts w:ascii="Arial" w:hAnsi="Arial" w:cs="Arial"/>
        </w:rPr>
        <w:t>The filter changing operation must never be carried out while the unit is cold or if the machine is at a standstill, but only while production is being carried out.</w:t>
      </w:r>
    </w:p>
    <w:p w14:paraId="2FD708FE" w14:textId="77777777" w:rsidR="00114806" w:rsidRPr="00114806" w:rsidRDefault="00114806" w:rsidP="00BA49DC">
      <w:pPr>
        <w:ind w:left="426" w:hanging="426"/>
        <w:rPr>
          <w:rFonts w:ascii="Arial" w:hAnsi="Arial" w:cs="Arial"/>
        </w:rPr>
      </w:pPr>
      <w:r w:rsidRPr="00114806">
        <w:rPr>
          <w:rFonts w:ascii="Arial" w:hAnsi="Arial" w:cs="Arial"/>
        </w:rPr>
        <w:lastRenderedPageBreak/>
        <w:t>When the 4/3 way valve is operated, it must be ensure that the lever is moved out of the zero position to the right or left hand final position quickly.  Slow movements cause the hydraulic liquid to lose pressure.  After the filter change, return the lever back to the neutral zero position.</w:t>
      </w:r>
    </w:p>
    <w:p w14:paraId="6780C6B9" w14:textId="77777777" w:rsidR="00114806" w:rsidRPr="00114806" w:rsidRDefault="00114806" w:rsidP="00BA49DC">
      <w:pPr>
        <w:ind w:left="426" w:hanging="426"/>
        <w:rPr>
          <w:rFonts w:ascii="Arial" w:hAnsi="Arial" w:cs="Arial"/>
        </w:rPr>
      </w:pPr>
    </w:p>
    <w:p w14:paraId="525487DD" w14:textId="77777777" w:rsidR="00114806" w:rsidRPr="00114806" w:rsidRDefault="00114806" w:rsidP="00BA49DC">
      <w:pPr>
        <w:ind w:left="426" w:hanging="426"/>
        <w:rPr>
          <w:rFonts w:ascii="Arial" w:hAnsi="Arial" w:cs="Arial"/>
        </w:rPr>
      </w:pPr>
      <w:r w:rsidRPr="00114806">
        <w:rPr>
          <w:rFonts w:ascii="Arial" w:hAnsi="Arial" w:cs="Arial"/>
        </w:rPr>
        <w:t>Switch off the hydraulic unit and make it pressure less by opening the accumulator drain cock.  Observe pressure drop on the pressure gauge.</w:t>
      </w:r>
    </w:p>
    <w:p w14:paraId="0FED0F44" w14:textId="77777777" w:rsidR="00114806" w:rsidRPr="00114806" w:rsidRDefault="00114806" w:rsidP="00BA49DC">
      <w:pPr>
        <w:ind w:left="426" w:hanging="426"/>
        <w:rPr>
          <w:rFonts w:ascii="Arial" w:hAnsi="Arial" w:cs="Arial"/>
        </w:rPr>
      </w:pPr>
    </w:p>
    <w:p w14:paraId="146F5F59" w14:textId="77777777" w:rsidR="00114806" w:rsidRPr="00114806" w:rsidRDefault="00114806" w:rsidP="00BA49DC">
      <w:pPr>
        <w:ind w:left="426" w:hanging="426"/>
        <w:rPr>
          <w:rFonts w:ascii="Arial" w:hAnsi="Arial" w:cs="Arial"/>
        </w:rPr>
      </w:pPr>
      <w:r w:rsidRPr="00114806">
        <w:rPr>
          <w:rFonts w:ascii="Arial" w:hAnsi="Arial" w:cs="Arial"/>
        </w:rPr>
        <w:t>Remove the filter element support plate with the elements, which has been retracted from the product flow, the slide plate, using asbestos gloves.  Remove any remaining melt from the slide plate with a spatula.</w:t>
      </w:r>
    </w:p>
    <w:p w14:paraId="0FA9A34A" w14:textId="77777777" w:rsidR="00114806" w:rsidRPr="00114806" w:rsidRDefault="00114806" w:rsidP="00BA49DC">
      <w:pPr>
        <w:ind w:left="426" w:hanging="426"/>
        <w:rPr>
          <w:rFonts w:ascii="Arial" w:hAnsi="Arial" w:cs="Arial"/>
        </w:rPr>
      </w:pPr>
    </w:p>
    <w:p w14:paraId="79EA0C12" w14:textId="77777777" w:rsidR="00114806" w:rsidRPr="00114806" w:rsidRDefault="00114806" w:rsidP="00BA49DC">
      <w:pPr>
        <w:ind w:left="426" w:hanging="426"/>
        <w:rPr>
          <w:rFonts w:ascii="Arial" w:hAnsi="Arial" w:cs="Arial"/>
        </w:rPr>
      </w:pPr>
      <w:r w:rsidRPr="00114806">
        <w:rPr>
          <w:rFonts w:ascii="Arial" w:hAnsi="Arial" w:cs="Arial"/>
        </w:rPr>
        <w:t>Clean the support plate and the elements completely.</w:t>
      </w:r>
    </w:p>
    <w:p w14:paraId="22DE059A" w14:textId="77777777" w:rsidR="00114806" w:rsidRPr="00114806" w:rsidRDefault="00114806" w:rsidP="00BA49DC">
      <w:pPr>
        <w:ind w:left="426" w:hanging="426"/>
        <w:rPr>
          <w:rFonts w:ascii="Arial" w:hAnsi="Arial" w:cs="Arial"/>
        </w:rPr>
      </w:pPr>
    </w:p>
    <w:p w14:paraId="3A89B08C" w14:textId="77777777" w:rsidR="00114806" w:rsidRPr="00114806" w:rsidRDefault="00114806" w:rsidP="00BA49DC">
      <w:pPr>
        <w:ind w:left="426" w:hanging="426"/>
        <w:rPr>
          <w:rFonts w:ascii="Arial" w:hAnsi="Arial" w:cs="Arial"/>
        </w:rPr>
      </w:pPr>
      <w:r w:rsidRPr="00114806">
        <w:rPr>
          <w:rFonts w:ascii="Arial" w:hAnsi="Arial" w:cs="Arial"/>
        </w:rPr>
        <w:t>Install the clean support plate and the elements about 2 hours before the change is planned.  Clean the slide plate surfaces very thoroughly and apply MOLYKOTE (white) to the sliding surface.  Charred polymer remaining on the sliding surface can lead to impurities in the melt.</w:t>
      </w:r>
    </w:p>
    <w:p w14:paraId="4F46CF43" w14:textId="77777777" w:rsidR="00114806" w:rsidRPr="00114806" w:rsidRDefault="00114806" w:rsidP="00BA49DC">
      <w:pPr>
        <w:ind w:left="426" w:hanging="426"/>
        <w:rPr>
          <w:rFonts w:ascii="Arial" w:hAnsi="Arial" w:cs="Arial"/>
        </w:rPr>
      </w:pPr>
    </w:p>
    <w:p w14:paraId="6A8A2676" w14:textId="77777777" w:rsidR="00114806" w:rsidRPr="00BA49DC" w:rsidRDefault="00114806" w:rsidP="00BA49DC">
      <w:pPr>
        <w:ind w:left="426" w:hanging="426"/>
        <w:rPr>
          <w:rFonts w:ascii="Arial" w:hAnsi="Arial" w:cs="Arial"/>
          <w:u w:val="single"/>
        </w:rPr>
      </w:pPr>
      <w:r w:rsidRPr="00BA49DC">
        <w:rPr>
          <w:rFonts w:ascii="Arial" w:hAnsi="Arial" w:cs="Arial"/>
          <w:u w:val="single"/>
        </w:rPr>
        <w:t>Stopping the Unit:</w:t>
      </w:r>
    </w:p>
    <w:p w14:paraId="50F27700" w14:textId="77777777" w:rsidR="00114806" w:rsidRPr="00114806" w:rsidRDefault="00114806" w:rsidP="00BA49DC">
      <w:pPr>
        <w:ind w:left="426" w:hanging="426"/>
        <w:rPr>
          <w:rFonts w:ascii="Arial" w:hAnsi="Arial" w:cs="Arial"/>
        </w:rPr>
      </w:pPr>
    </w:p>
    <w:p w14:paraId="00CC17B1" w14:textId="77777777" w:rsidR="00114806" w:rsidRPr="00114806" w:rsidRDefault="00114806" w:rsidP="00BA49DC">
      <w:pPr>
        <w:ind w:left="426" w:hanging="426"/>
        <w:rPr>
          <w:rFonts w:ascii="Arial" w:hAnsi="Arial" w:cs="Arial"/>
        </w:rPr>
      </w:pPr>
      <w:r w:rsidRPr="00114806">
        <w:rPr>
          <w:rFonts w:ascii="Arial" w:hAnsi="Arial" w:cs="Arial"/>
        </w:rPr>
        <w:t>Both the filter chambers of the slide plate must be empty before the machine is stopped.  When the filter chambers are full, it takes much longer to heat the machine up when it is started up again.</w:t>
      </w:r>
    </w:p>
    <w:p w14:paraId="30B588DD" w14:textId="77777777" w:rsidR="00114806" w:rsidRPr="00114806" w:rsidRDefault="00114806" w:rsidP="00BA49DC">
      <w:pPr>
        <w:ind w:left="426" w:hanging="426"/>
        <w:rPr>
          <w:rFonts w:ascii="Arial" w:hAnsi="Arial" w:cs="Arial"/>
        </w:rPr>
      </w:pPr>
    </w:p>
    <w:p w14:paraId="3F505C87" w14:textId="77777777" w:rsidR="00114806" w:rsidRPr="00114806" w:rsidRDefault="00114806" w:rsidP="00BA49DC">
      <w:pPr>
        <w:ind w:left="426" w:hanging="426"/>
        <w:rPr>
          <w:rFonts w:ascii="Arial" w:hAnsi="Arial" w:cs="Arial"/>
        </w:rPr>
      </w:pPr>
      <w:r w:rsidRPr="00114806">
        <w:rPr>
          <w:rFonts w:ascii="Arial" w:hAnsi="Arial" w:cs="Arial"/>
        </w:rPr>
        <w:t>Filter dismantling the nozzle plate and cleaning the inside surface of the pelletizer head housing the filter element support plate must be removed.</w:t>
      </w:r>
    </w:p>
    <w:p w14:paraId="08FA8F02" w14:textId="77777777" w:rsidR="00114806" w:rsidRPr="00114806" w:rsidRDefault="00114806" w:rsidP="00BA49DC">
      <w:pPr>
        <w:ind w:left="426" w:hanging="426"/>
        <w:rPr>
          <w:rFonts w:ascii="Arial" w:hAnsi="Arial" w:cs="Arial"/>
        </w:rPr>
      </w:pPr>
    </w:p>
    <w:p w14:paraId="0F4D075C" w14:textId="77777777" w:rsidR="00114806" w:rsidRPr="00BA49DC" w:rsidRDefault="00114806" w:rsidP="00BA49DC">
      <w:pPr>
        <w:ind w:left="426" w:hanging="426"/>
        <w:rPr>
          <w:rFonts w:ascii="Arial" w:hAnsi="Arial" w:cs="Arial"/>
        </w:rPr>
      </w:pPr>
      <w:r w:rsidRPr="00BA49DC">
        <w:rPr>
          <w:rFonts w:ascii="Arial" w:hAnsi="Arial" w:cs="Arial"/>
          <w:u w:val="single"/>
        </w:rPr>
        <w:t>Filter cleaning intervals</w:t>
      </w:r>
      <w:r w:rsidRPr="00BA49DC">
        <w:rPr>
          <w:rFonts w:ascii="Arial" w:hAnsi="Arial" w:cs="Arial"/>
        </w:rPr>
        <w:t>:</w:t>
      </w:r>
    </w:p>
    <w:p w14:paraId="192020C7" w14:textId="77777777" w:rsidR="00114806" w:rsidRPr="00114806" w:rsidRDefault="00114806" w:rsidP="00BA49DC">
      <w:pPr>
        <w:ind w:left="426" w:hanging="426"/>
        <w:rPr>
          <w:rFonts w:ascii="Arial" w:hAnsi="Arial" w:cs="Arial"/>
        </w:rPr>
      </w:pPr>
    </w:p>
    <w:p w14:paraId="0096294B" w14:textId="77777777" w:rsidR="00114806" w:rsidRPr="00BA49DC" w:rsidRDefault="00114806" w:rsidP="00BA49DC">
      <w:pPr>
        <w:ind w:left="426" w:hanging="426"/>
        <w:rPr>
          <w:rFonts w:ascii="Arial" w:hAnsi="Arial" w:cs="Arial"/>
        </w:rPr>
      </w:pPr>
      <w:r w:rsidRPr="00BA49DC">
        <w:rPr>
          <w:rFonts w:ascii="Arial" w:hAnsi="Arial" w:cs="Arial"/>
        </w:rPr>
        <w:t>The filter cleaning intervals generally depend on the specific throughput (throughput per unit area) degree of contamination of the product, mesh-width of the gauge, kind of gauge (rectangular mesh or lace type gauge, the arrangement (layers of gauge), the design of the gauge support.</w:t>
      </w:r>
    </w:p>
    <w:p w14:paraId="1BBAE22A" w14:textId="77777777" w:rsidR="00114806" w:rsidRPr="00114806" w:rsidRDefault="00114806" w:rsidP="00BA49DC">
      <w:pPr>
        <w:ind w:left="426" w:hanging="426"/>
        <w:rPr>
          <w:rFonts w:ascii="Arial" w:hAnsi="Arial" w:cs="Arial"/>
        </w:rPr>
      </w:pPr>
    </w:p>
    <w:p w14:paraId="6B831669" w14:textId="77777777" w:rsidR="00114806" w:rsidRPr="00BA49DC" w:rsidRDefault="00114806" w:rsidP="00BA49DC">
      <w:pPr>
        <w:ind w:left="426" w:hanging="426"/>
        <w:rPr>
          <w:rFonts w:ascii="Arial" w:hAnsi="Arial" w:cs="Arial"/>
        </w:rPr>
      </w:pPr>
      <w:r w:rsidRPr="00BA49DC">
        <w:rPr>
          <w:rFonts w:ascii="Arial" w:hAnsi="Arial" w:cs="Arial"/>
        </w:rPr>
        <w:t>The intervals do not depend on the shape of the filter body (plate, conical or cylindrical shape).</w:t>
      </w:r>
    </w:p>
    <w:p w14:paraId="1EFFA57B" w14:textId="77777777" w:rsidR="00114806" w:rsidRPr="00114806" w:rsidRDefault="00114806" w:rsidP="00BA49DC">
      <w:pPr>
        <w:ind w:left="426" w:hanging="426"/>
        <w:rPr>
          <w:rFonts w:ascii="Arial" w:hAnsi="Arial" w:cs="Arial"/>
        </w:rPr>
      </w:pPr>
    </w:p>
    <w:p w14:paraId="507C2E22" w14:textId="77777777" w:rsidR="00114806" w:rsidRPr="00BA49DC" w:rsidRDefault="00114806" w:rsidP="00BA49DC">
      <w:pPr>
        <w:ind w:left="426" w:hanging="426"/>
        <w:rPr>
          <w:rFonts w:ascii="Arial" w:hAnsi="Arial" w:cs="Arial"/>
        </w:rPr>
      </w:pPr>
      <w:bookmarkStart w:id="316" w:name="extrdrstartup"/>
      <w:bookmarkEnd w:id="316"/>
      <w:r w:rsidRPr="00BA49DC">
        <w:rPr>
          <w:rFonts w:ascii="Arial" w:hAnsi="Arial" w:cs="Arial"/>
        </w:rPr>
        <w:t>D.</w:t>
      </w:r>
      <w:r w:rsidRPr="00BA49DC">
        <w:rPr>
          <w:rFonts w:ascii="Arial" w:hAnsi="Arial" w:cs="Arial"/>
        </w:rPr>
        <w:tab/>
      </w:r>
      <w:r w:rsidRPr="00BA49DC">
        <w:rPr>
          <w:rFonts w:ascii="Arial" w:hAnsi="Arial" w:cs="Arial"/>
          <w:u w:val="single"/>
        </w:rPr>
        <w:t>DETAILED START UP LOGIC</w:t>
      </w:r>
    </w:p>
    <w:p w14:paraId="4702AF02" w14:textId="77777777" w:rsidR="00114806" w:rsidRPr="00114806" w:rsidRDefault="00114806" w:rsidP="00BA49DC">
      <w:pPr>
        <w:ind w:left="426" w:hanging="426"/>
        <w:rPr>
          <w:rFonts w:ascii="Arial" w:hAnsi="Arial" w:cs="Arial"/>
        </w:rPr>
      </w:pPr>
    </w:p>
    <w:p w14:paraId="4D00C5B4" w14:textId="77777777" w:rsidR="00114806" w:rsidRPr="00114806" w:rsidRDefault="00114806" w:rsidP="00BA49DC">
      <w:pPr>
        <w:ind w:left="426" w:hanging="426"/>
        <w:rPr>
          <w:rFonts w:ascii="Arial" w:hAnsi="Arial" w:cs="Arial"/>
        </w:rPr>
      </w:pPr>
      <w:r w:rsidRPr="00114806">
        <w:rPr>
          <w:rFonts w:ascii="Arial" w:hAnsi="Arial" w:cs="Arial"/>
        </w:rPr>
        <w:t>Gear indication</w:t>
      </w:r>
    </w:p>
    <w:p w14:paraId="31AD6C66" w14:textId="77777777" w:rsidR="00114806" w:rsidRPr="00114806" w:rsidRDefault="00114806" w:rsidP="00BA49DC">
      <w:pPr>
        <w:ind w:left="426" w:hanging="426"/>
        <w:rPr>
          <w:rFonts w:ascii="Arial" w:hAnsi="Arial" w:cs="Arial"/>
        </w:rPr>
      </w:pPr>
    </w:p>
    <w:p w14:paraId="65244F02" w14:textId="77777777" w:rsidR="00114806" w:rsidRPr="00BA49DC" w:rsidRDefault="00114806" w:rsidP="00BA49DC">
      <w:pPr>
        <w:ind w:left="426" w:hanging="426"/>
        <w:rPr>
          <w:rFonts w:ascii="Arial" w:hAnsi="Arial" w:cs="Arial"/>
        </w:rPr>
      </w:pPr>
      <w:r w:rsidRPr="00BA49DC">
        <w:rPr>
          <w:rFonts w:ascii="Arial" w:hAnsi="Arial" w:cs="Arial"/>
        </w:rPr>
        <w:t>When gear I or gear II is manually engaged for respective position, gear I or gear II light (limit switch) indication appears on mimic panel which energizes respective Torque limitation systems.  This is one of the condition for extruder start up.</w:t>
      </w:r>
    </w:p>
    <w:p w14:paraId="3CF7E448" w14:textId="77777777" w:rsidR="00114806" w:rsidRPr="00114806" w:rsidRDefault="00114806" w:rsidP="00BA49DC">
      <w:pPr>
        <w:ind w:left="426" w:hanging="426"/>
        <w:rPr>
          <w:rFonts w:ascii="Arial" w:hAnsi="Arial" w:cs="Arial"/>
        </w:rPr>
      </w:pPr>
    </w:p>
    <w:p w14:paraId="0CFD6EDC" w14:textId="77777777" w:rsidR="00114806" w:rsidRPr="00BA49DC" w:rsidRDefault="00114806" w:rsidP="00BA49DC">
      <w:pPr>
        <w:ind w:left="426" w:hanging="426"/>
        <w:rPr>
          <w:rFonts w:ascii="Arial" w:hAnsi="Arial" w:cs="Arial"/>
        </w:rPr>
      </w:pPr>
      <w:r w:rsidRPr="00BA49DC">
        <w:rPr>
          <w:rFonts w:ascii="Arial" w:hAnsi="Arial" w:cs="Arial"/>
        </w:rPr>
        <w:t>On gear system I extruder will turn at 226 rpm and on gear system II it will run at 181 rpm.  Gear operating lever manual change over should be operated only during extruder stopped condition.</w:t>
      </w:r>
    </w:p>
    <w:p w14:paraId="71929315" w14:textId="77777777" w:rsidR="00114806" w:rsidRPr="00114806" w:rsidRDefault="00114806" w:rsidP="00BA49DC">
      <w:pPr>
        <w:ind w:left="426" w:hanging="426"/>
        <w:rPr>
          <w:rFonts w:ascii="Arial" w:hAnsi="Arial" w:cs="Arial"/>
        </w:rPr>
      </w:pPr>
    </w:p>
    <w:p w14:paraId="1F21906E" w14:textId="77777777" w:rsidR="00114806" w:rsidRPr="00114806" w:rsidRDefault="00114806" w:rsidP="00BA49DC">
      <w:pPr>
        <w:ind w:left="426" w:hanging="426"/>
        <w:rPr>
          <w:rFonts w:ascii="Arial" w:hAnsi="Arial" w:cs="Arial"/>
        </w:rPr>
      </w:pPr>
      <w:r w:rsidRPr="00114806">
        <w:rPr>
          <w:rFonts w:ascii="Arial" w:hAnsi="Arial" w:cs="Arial"/>
          <w:u w:val="single"/>
        </w:rPr>
        <w:t>Friction coupling pneumatic system for gear</w:t>
      </w:r>
      <w:r w:rsidRPr="00114806">
        <w:rPr>
          <w:rFonts w:ascii="Arial" w:hAnsi="Arial" w:cs="Arial"/>
        </w:rPr>
        <w:t>.</w:t>
      </w:r>
    </w:p>
    <w:p w14:paraId="65AE92EB" w14:textId="77777777" w:rsidR="00114806" w:rsidRPr="00114806" w:rsidRDefault="00114806" w:rsidP="00BA49DC">
      <w:pPr>
        <w:ind w:left="426" w:hanging="426"/>
        <w:rPr>
          <w:rFonts w:ascii="Arial" w:hAnsi="Arial" w:cs="Arial"/>
        </w:rPr>
      </w:pPr>
    </w:p>
    <w:p w14:paraId="75471BBB" w14:textId="77777777" w:rsidR="00114806" w:rsidRPr="00BA49DC" w:rsidRDefault="00114806" w:rsidP="00BA49DC">
      <w:pPr>
        <w:ind w:left="426" w:hanging="426"/>
        <w:rPr>
          <w:rFonts w:ascii="Arial" w:hAnsi="Arial" w:cs="Arial"/>
        </w:rPr>
      </w:pPr>
      <w:r w:rsidRPr="00BA49DC">
        <w:rPr>
          <w:rFonts w:ascii="Arial" w:hAnsi="Arial" w:cs="Arial"/>
        </w:rPr>
        <w:t>One of the condition for extruder start up is Desch coupling engagement.  Friction coupling will be engaged after 10 sec. of solenoid valves being energized for gear system II.  Solenoid valve for gear system I or gear system II will be energized if following conditions are satisfied.</w:t>
      </w:r>
    </w:p>
    <w:p w14:paraId="43FFD762" w14:textId="77777777" w:rsidR="00114806" w:rsidRPr="00114806" w:rsidRDefault="00114806" w:rsidP="00BA49DC">
      <w:pPr>
        <w:ind w:left="426" w:hanging="426"/>
        <w:rPr>
          <w:rFonts w:ascii="Arial" w:hAnsi="Arial" w:cs="Arial"/>
        </w:rPr>
      </w:pPr>
    </w:p>
    <w:p w14:paraId="48F6AD95" w14:textId="63208962" w:rsidR="00114806" w:rsidRPr="00BA49DC" w:rsidRDefault="00114806" w:rsidP="00BA49DC">
      <w:pPr>
        <w:ind w:left="426" w:hanging="426"/>
        <w:rPr>
          <w:rFonts w:ascii="Arial" w:hAnsi="Arial" w:cs="Arial"/>
        </w:rPr>
      </w:pPr>
      <w:r w:rsidRPr="00BA49DC">
        <w:rPr>
          <w:rFonts w:ascii="Arial" w:hAnsi="Arial" w:cs="Arial"/>
        </w:rPr>
        <w:t>Gear system I or II operating manual lever is put in right position(Limit switch indication.</w:t>
      </w:r>
    </w:p>
    <w:p w14:paraId="3A6E04F2" w14:textId="77777777" w:rsidR="00114806" w:rsidRPr="00114806" w:rsidRDefault="00114806" w:rsidP="00BA49DC">
      <w:pPr>
        <w:ind w:left="426" w:hanging="426"/>
        <w:rPr>
          <w:rFonts w:ascii="Arial" w:hAnsi="Arial" w:cs="Arial"/>
        </w:rPr>
      </w:pPr>
    </w:p>
    <w:p w14:paraId="29C08D42" w14:textId="2F612C4B" w:rsidR="00114806" w:rsidRPr="00BA49DC" w:rsidRDefault="00114806" w:rsidP="00BA49DC">
      <w:pPr>
        <w:ind w:left="426" w:hanging="426"/>
        <w:rPr>
          <w:rFonts w:ascii="Arial" w:hAnsi="Arial" w:cs="Arial"/>
        </w:rPr>
      </w:pPr>
      <w:r w:rsidRPr="00BA49DC">
        <w:rPr>
          <w:rFonts w:ascii="Arial" w:hAnsi="Arial" w:cs="Arial"/>
        </w:rPr>
        <w:t>There is no rpm difference (more than 4 rev/two min) between motor shaft rpm and gear input shaft.</w:t>
      </w:r>
    </w:p>
    <w:p w14:paraId="5AF7F28B" w14:textId="77777777" w:rsidR="00114806" w:rsidRPr="00114806" w:rsidRDefault="00114806" w:rsidP="00BA49DC">
      <w:pPr>
        <w:ind w:left="426" w:hanging="426"/>
        <w:rPr>
          <w:rFonts w:ascii="Arial" w:hAnsi="Arial" w:cs="Arial"/>
        </w:rPr>
      </w:pPr>
    </w:p>
    <w:p w14:paraId="7520A8F7" w14:textId="1A2914C2" w:rsidR="00114806" w:rsidRPr="00BA49DC" w:rsidRDefault="00114806" w:rsidP="00BA49DC">
      <w:pPr>
        <w:ind w:left="426" w:hanging="426"/>
        <w:rPr>
          <w:rFonts w:ascii="Arial" w:hAnsi="Arial" w:cs="Arial"/>
        </w:rPr>
      </w:pPr>
      <w:r w:rsidRPr="00BA49DC">
        <w:rPr>
          <w:rFonts w:ascii="Arial" w:hAnsi="Arial" w:cs="Arial"/>
        </w:rPr>
        <w:t>Desch coupling operating switch on extruder control roompanel is pressed manually.</w:t>
      </w:r>
    </w:p>
    <w:p w14:paraId="00FF1035" w14:textId="77777777" w:rsidR="00114806" w:rsidRPr="00114806" w:rsidRDefault="00114806" w:rsidP="00BA49DC">
      <w:pPr>
        <w:ind w:left="426" w:hanging="426"/>
        <w:rPr>
          <w:rFonts w:ascii="Arial" w:hAnsi="Arial" w:cs="Arial"/>
        </w:rPr>
      </w:pPr>
    </w:p>
    <w:p w14:paraId="541D7A20" w14:textId="65782DF3" w:rsidR="00114806" w:rsidRPr="00BA49DC" w:rsidRDefault="00114806" w:rsidP="00BA49DC">
      <w:pPr>
        <w:ind w:left="426" w:hanging="426"/>
        <w:rPr>
          <w:rFonts w:ascii="Arial" w:hAnsi="Arial" w:cs="Arial"/>
        </w:rPr>
      </w:pPr>
      <w:r w:rsidRPr="00BA49DC">
        <w:rPr>
          <w:rFonts w:ascii="Arial" w:hAnsi="Arial" w:cs="Arial"/>
        </w:rPr>
        <w:t>In this case Desch coupling on (red light indication) will appear on extruder C/R panel.</w:t>
      </w:r>
    </w:p>
    <w:p w14:paraId="09E2F24C" w14:textId="77777777" w:rsidR="00114806" w:rsidRPr="00114806" w:rsidRDefault="00114806" w:rsidP="00BA49DC">
      <w:pPr>
        <w:ind w:left="426" w:hanging="426"/>
        <w:rPr>
          <w:rFonts w:ascii="Arial" w:hAnsi="Arial" w:cs="Arial"/>
        </w:rPr>
      </w:pPr>
    </w:p>
    <w:p w14:paraId="6276164A" w14:textId="77777777" w:rsidR="00114806" w:rsidRPr="00BA49DC" w:rsidRDefault="00114806" w:rsidP="00BA49DC">
      <w:pPr>
        <w:ind w:left="426" w:hanging="426"/>
        <w:rPr>
          <w:rFonts w:ascii="Arial" w:hAnsi="Arial" w:cs="Arial"/>
        </w:rPr>
      </w:pPr>
      <w:r w:rsidRPr="00BA49DC">
        <w:rPr>
          <w:rFonts w:ascii="Arial" w:hAnsi="Arial" w:cs="Arial"/>
        </w:rPr>
        <w:t>d.</w:t>
      </w:r>
      <w:r w:rsidRPr="00BA49DC">
        <w:rPr>
          <w:rFonts w:ascii="Arial" w:hAnsi="Arial" w:cs="Arial"/>
        </w:rPr>
        <w:tab/>
        <w:t>Whenever there is high air pressure in gear system I or II Desch coupling will disengage and light indication appears on extruder control room panel with alarm and at the same time following equipments are stopped immediately.</w:t>
      </w:r>
    </w:p>
    <w:p w14:paraId="6741F610" w14:textId="77777777" w:rsidR="00114806" w:rsidRPr="00114806" w:rsidRDefault="00114806" w:rsidP="00BA49DC">
      <w:pPr>
        <w:ind w:left="426" w:hanging="426"/>
        <w:rPr>
          <w:rFonts w:ascii="Arial" w:hAnsi="Arial" w:cs="Arial"/>
        </w:rPr>
      </w:pPr>
    </w:p>
    <w:p w14:paraId="6889B434" w14:textId="77777777" w:rsidR="00114806" w:rsidRPr="00114806" w:rsidRDefault="00114806" w:rsidP="00BA49DC">
      <w:pPr>
        <w:ind w:left="426" w:hanging="426"/>
        <w:rPr>
          <w:rFonts w:ascii="Arial" w:hAnsi="Arial" w:cs="Arial"/>
        </w:rPr>
      </w:pPr>
      <w:r w:rsidRPr="00114806">
        <w:rPr>
          <w:rFonts w:ascii="Arial" w:hAnsi="Arial" w:cs="Arial"/>
        </w:rPr>
        <w:t>PK 601, PK 602, WM 602 feeding extruder, WS 601.</w:t>
      </w:r>
    </w:p>
    <w:p w14:paraId="05D31A6B" w14:textId="77777777" w:rsidR="00114806" w:rsidRPr="00114806" w:rsidRDefault="00114806" w:rsidP="00BA49DC">
      <w:pPr>
        <w:ind w:left="426" w:hanging="426"/>
        <w:rPr>
          <w:rFonts w:ascii="Arial" w:hAnsi="Arial" w:cs="Arial"/>
        </w:rPr>
      </w:pPr>
    </w:p>
    <w:p w14:paraId="0EA92116" w14:textId="77777777" w:rsidR="00114806" w:rsidRPr="00114806" w:rsidRDefault="00114806" w:rsidP="00BA49DC">
      <w:pPr>
        <w:ind w:left="426" w:hanging="426"/>
        <w:rPr>
          <w:rFonts w:ascii="Arial" w:hAnsi="Arial" w:cs="Arial"/>
        </w:rPr>
      </w:pPr>
      <w:r w:rsidRPr="00114806">
        <w:rPr>
          <w:rFonts w:ascii="Arial" w:hAnsi="Arial" w:cs="Arial"/>
        </w:rPr>
        <w:t>Extruder main drive or auxiliary drive (whatsoever is running).</w:t>
      </w:r>
    </w:p>
    <w:p w14:paraId="096714E6" w14:textId="77777777" w:rsidR="00114806" w:rsidRPr="00114806" w:rsidRDefault="00114806" w:rsidP="00BA49DC">
      <w:pPr>
        <w:ind w:left="426" w:hanging="426"/>
        <w:rPr>
          <w:rFonts w:ascii="Arial" w:hAnsi="Arial" w:cs="Arial"/>
        </w:rPr>
      </w:pPr>
    </w:p>
    <w:p w14:paraId="52996F1B" w14:textId="77777777" w:rsidR="00114806" w:rsidRPr="00114806" w:rsidRDefault="00114806" w:rsidP="00BA49DC">
      <w:pPr>
        <w:ind w:left="426" w:hanging="426"/>
        <w:rPr>
          <w:rFonts w:ascii="Arial" w:hAnsi="Arial" w:cs="Arial"/>
        </w:rPr>
      </w:pPr>
      <w:r w:rsidRPr="00114806">
        <w:rPr>
          <w:rFonts w:ascii="Arial" w:hAnsi="Arial" w:cs="Arial"/>
        </w:rPr>
        <w:t>Clutch is disengaged.</w:t>
      </w:r>
    </w:p>
    <w:p w14:paraId="63483772" w14:textId="77777777" w:rsidR="00114806" w:rsidRPr="00114806" w:rsidRDefault="00114806" w:rsidP="00BA49DC">
      <w:pPr>
        <w:ind w:left="426" w:hanging="426"/>
        <w:rPr>
          <w:rFonts w:ascii="Arial" w:hAnsi="Arial" w:cs="Arial"/>
        </w:rPr>
      </w:pPr>
    </w:p>
    <w:p w14:paraId="64840C0B" w14:textId="77777777" w:rsidR="00114806" w:rsidRPr="00114806" w:rsidRDefault="00114806" w:rsidP="00BA49DC">
      <w:pPr>
        <w:ind w:left="426" w:hanging="426"/>
        <w:rPr>
          <w:rFonts w:ascii="Arial" w:hAnsi="Arial" w:cs="Arial"/>
        </w:rPr>
      </w:pPr>
      <w:r w:rsidRPr="00114806">
        <w:rPr>
          <w:rFonts w:ascii="Arial" w:hAnsi="Arial" w:cs="Arial"/>
          <w:u w:val="single"/>
        </w:rPr>
        <w:t>Gear oil system</w:t>
      </w:r>
      <w:r w:rsidRPr="00114806">
        <w:rPr>
          <w:rFonts w:ascii="Arial" w:hAnsi="Arial" w:cs="Arial"/>
        </w:rPr>
        <w:t>:</w:t>
      </w:r>
    </w:p>
    <w:p w14:paraId="38CEF6F6" w14:textId="77777777" w:rsidR="00114806" w:rsidRPr="00114806" w:rsidRDefault="00114806" w:rsidP="00BA49DC">
      <w:pPr>
        <w:ind w:left="426" w:hanging="426"/>
        <w:rPr>
          <w:rFonts w:ascii="Arial" w:hAnsi="Arial" w:cs="Arial"/>
        </w:rPr>
      </w:pPr>
    </w:p>
    <w:p w14:paraId="76E50398" w14:textId="77777777" w:rsidR="00114806" w:rsidRPr="00BA49DC" w:rsidRDefault="00114806" w:rsidP="00BA49DC">
      <w:pPr>
        <w:ind w:left="426" w:hanging="426"/>
        <w:rPr>
          <w:rFonts w:ascii="Arial" w:hAnsi="Arial" w:cs="Arial"/>
        </w:rPr>
      </w:pPr>
      <w:r w:rsidRPr="00BA49DC">
        <w:rPr>
          <w:rFonts w:ascii="Arial" w:hAnsi="Arial" w:cs="Arial"/>
        </w:rPr>
        <w:t>If control voltage is available, press oil pump start switch, red light indication will appear.  When pump starts running, and oil pressure is more than 2 kg/cm2g, one of the condition for extruder start up gets fulfilled.</w:t>
      </w:r>
    </w:p>
    <w:p w14:paraId="4AC7E251" w14:textId="77777777" w:rsidR="00114806" w:rsidRPr="00114806" w:rsidRDefault="00114806" w:rsidP="00BA49DC">
      <w:pPr>
        <w:ind w:left="426" w:hanging="426"/>
        <w:rPr>
          <w:rFonts w:ascii="Arial" w:hAnsi="Arial" w:cs="Arial"/>
        </w:rPr>
      </w:pPr>
    </w:p>
    <w:p w14:paraId="71422041" w14:textId="77777777" w:rsidR="00114806" w:rsidRPr="00BA49DC" w:rsidRDefault="00114806" w:rsidP="00BA49DC">
      <w:pPr>
        <w:ind w:left="426" w:hanging="426"/>
        <w:rPr>
          <w:rFonts w:ascii="Arial" w:hAnsi="Arial" w:cs="Arial"/>
        </w:rPr>
      </w:pPr>
      <w:r w:rsidRPr="00BA49DC">
        <w:rPr>
          <w:rFonts w:ascii="Arial" w:hAnsi="Arial" w:cs="Arial"/>
        </w:rPr>
        <w:t>If oil filter gets choked, oil filter alarm appears in extruder control room panel.</w:t>
      </w:r>
    </w:p>
    <w:p w14:paraId="10DC4DDC" w14:textId="77777777" w:rsidR="00114806" w:rsidRPr="00114806" w:rsidRDefault="00114806" w:rsidP="00BA49DC">
      <w:pPr>
        <w:ind w:left="426" w:hanging="426"/>
        <w:rPr>
          <w:rFonts w:ascii="Arial" w:hAnsi="Arial" w:cs="Arial"/>
        </w:rPr>
      </w:pPr>
    </w:p>
    <w:p w14:paraId="6EA3A84B" w14:textId="77777777" w:rsidR="00114806" w:rsidRPr="00BA49DC" w:rsidRDefault="00114806" w:rsidP="00BA49DC">
      <w:pPr>
        <w:ind w:left="426" w:hanging="426"/>
        <w:rPr>
          <w:rFonts w:ascii="Arial" w:hAnsi="Arial" w:cs="Arial"/>
        </w:rPr>
      </w:pPr>
      <w:r w:rsidRPr="00BA49DC">
        <w:rPr>
          <w:rFonts w:ascii="Arial" w:hAnsi="Arial" w:cs="Arial"/>
        </w:rPr>
        <w:t xml:space="preserve">If oil pump fails or oil pressure below 1.0 kg/cm2 or oil temp is more than 65 </w:t>
      </w:r>
      <w:r w:rsidRPr="00BA49DC">
        <w:rPr>
          <w:rFonts w:ascii="Arial" w:hAnsi="Arial" w:cs="Arial"/>
          <w:b/>
          <w:bCs/>
          <w:vertAlign w:val="superscript"/>
        </w:rPr>
        <w:t>o</w:t>
      </w:r>
      <w:r w:rsidRPr="00BA49DC">
        <w:rPr>
          <w:rFonts w:ascii="Arial" w:hAnsi="Arial" w:cs="Arial"/>
        </w:rPr>
        <w:t>C alarm appears in extruder control room panel.</w:t>
      </w:r>
    </w:p>
    <w:p w14:paraId="177C2801" w14:textId="77777777" w:rsidR="00114806" w:rsidRPr="00114806" w:rsidRDefault="00114806" w:rsidP="00BA49DC">
      <w:pPr>
        <w:ind w:left="426" w:hanging="426"/>
        <w:rPr>
          <w:rFonts w:ascii="Arial" w:hAnsi="Arial" w:cs="Arial"/>
        </w:rPr>
      </w:pPr>
    </w:p>
    <w:p w14:paraId="1117716D" w14:textId="77777777" w:rsidR="00114806" w:rsidRPr="00BA49DC" w:rsidRDefault="00114806" w:rsidP="00BA49DC">
      <w:pPr>
        <w:ind w:left="426" w:hanging="426"/>
        <w:rPr>
          <w:rFonts w:ascii="Arial" w:hAnsi="Arial" w:cs="Arial"/>
        </w:rPr>
      </w:pPr>
      <w:r w:rsidRPr="00BA49DC">
        <w:rPr>
          <w:rFonts w:ascii="Arial" w:hAnsi="Arial" w:cs="Arial"/>
        </w:rPr>
        <w:lastRenderedPageBreak/>
        <w:t xml:space="preserve">In case oil pump fails or oil pressure falls below 1 kg/cm2g, PK 601, PK 602,   WM 602 and extruder main drive or auxiliary drive stops immediately.  In case oil temp does not come down below 65 </w:t>
      </w:r>
      <w:r w:rsidRPr="00BA49DC">
        <w:rPr>
          <w:rFonts w:ascii="Arial" w:hAnsi="Arial" w:cs="Arial"/>
          <w:b/>
          <w:bCs/>
          <w:vertAlign w:val="superscript"/>
        </w:rPr>
        <w:t>o</w:t>
      </w:r>
      <w:r w:rsidRPr="00BA49DC">
        <w:rPr>
          <w:rFonts w:ascii="Arial" w:hAnsi="Arial" w:cs="Arial"/>
        </w:rPr>
        <w:t>C within 4 mins of high temp alarm (TAH) : PK 601, PK 602, WM 602 will be stopped.</w:t>
      </w:r>
    </w:p>
    <w:p w14:paraId="4B672BE1" w14:textId="77777777" w:rsidR="00114806" w:rsidRPr="00114806" w:rsidRDefault="00114806" w:rsidP="00BA49DC">
      <w:pPr>
        <w:ind w:left="426" w:hanging="426"/>
        <w:rPr>
          <w:rFonts w:ascii="Arial" w:hAnsi="Arial" w:cs="Arial"/>
        </w:rPr>
      </w:pPr>
    </w:p>
    <w:p w14:paraId="500B22F1" w14:textId="77777777" w:rsidR="00114806" w:rsidRPr="00114806" w:rsidRDefault="00114806" w:rsidP="00BA49DC">
      <w:pPr>
        <w:ind w:left="426" w:hanging="426"/>
        <w:rPr>
          <w:rFonts w:ascii="Arial" w:hAnsi="Arial" w:cs="Arial"/>
        </w:rPr>
      </w:pPr>
      <w:r w:rsidRPr="00114806">
        <w:rPr>
          <w:rFonts w:ascii="Arial" w:hAnsi="Arial" w:cs="Arial"/>
          <w:u w:val="single"/>
        </w:rPr>
        <w:t>Heating and Cooling System</w:t>
      </w:r>
      <w:r w:rsidRPr="00114806">
        <w:rPr>
          <w:rFonts w:ascii="Arial" w:hAnsi="Arial" w:cs="Arial"/>
        </w:rPr>
        <w:t>:</w:t>
      </w:r>
    </w:p>
    <w:p w14:paraId="564846F9" w14:textId="77777777" w:rsidR="00114806" w:rsidRPr="00114806" w:rsidRDefault="00114806" w:rsidP="00BA49DC">
      <w:pPr>
        <w:ind w:left="426" w:hanging="426"/>
        <w:rPr>
          <w:rFonts w:ascii="Arial" w:hAnsi="Arial" w:cs="Arial"/>
        </w:rPr>
      </w:pPr>
    </w:p>
    <w:p w14:paraId="2DD7ACFA" w14:textId="77777777" w:rsidR="00114806" w:rsidRPr="00BA49DC" w:rsidRDefault="00114806" w:rsidP="00BA49DC">
      <w:pPr>
        <w:ind w:left="426" w:hanging="426"/>
        <w:rPr>
          <w:rFonts w:ascii="Arial" w:hAnsi="Arial" w:cs="Arial"/>
        </w:rPr>
      </w:pPr>
      <w:r w:rsidRPr="00BA49DC">
        <w:rPr>
          <w:rFonts w:ascii="Arial" w:hAnsi="Arial" w:cs="Arial"/>
          <w:u w:val="single"/>
        </w:rPr>
        <w:t>Heating system</w:t>
      </w:r>
      <w:r w:rsidRPr="00BA49DC">
        <w:rPr>
          <w:rFonts w:ascii="Arial" w:hAnsi="Arial" w:cs="Arial"/>
        </w:rPr>
        <w:t xml:space="preserve">:  After establishing proper oil circulation,start oil heating and with steps of    20 </w:t>
      </w:r>
      <w:r w:rsidRPr="00BA49DC">
        <w:rPr>
          <w:rFonts w:ascii="Arial" w:hAnsi="Arial" w:cs="Arial"/>
          <w:b/>
          <w:bCs/>
          <w:vertAlign w:val="superscript"/>
        </w:rPr>
        <w:t>o</w:t>
      </w:r>
      <w:r w:rsidRPr="00BA49DC">
        <w:rPr>
          <w:rFonts w:ascii="Arial" w:hAnsi="Arial" w:cs="Arial"/>
        </w:rPr>
        <w:t xml:space="preserve">C every 10 mins raise the oil temp to 270 </w:t>
      </w:r>
      <w:r w:rsidRPr="00BA49DC">
        <w:rPr>
          <w:rFonts w:ascii="Arial" w:hAnsi="Arial" w:cs="Arial"/>
          <w:b/>
          <w:bCs/>
          <w:vertAlign w:val="superscript"/>
        </w:rPr>
        <w:t>o</w:t>
      </w:r>
      <w:r w:rsidRPr="00BA49DC">
        <w:rPr>
          <w:rFonts w:ascii="Arial" w:hAnsi="Arial" w:cs="Arial"/>
        </w:rPr>
        <w:t>C.  Simultaneously start electric heaters for zone I to V.</w:t>
      </w:r>
    </w:p>
    <w:p w14:paraId="4613C996" w14:textId="77777777" w:rsidR="00114806" w:rsidRPr="00114806" w:rsidRDefault="00114806" w:rsidP="00BA49DC">
      <w:pPr>
        <w:ind w:left="426" w:hanging="426"/>
        <w:rPr>
          <w:rFonts w:ascii="Arial" w:hAnsi="Arial" w:cs="Arial"/>
        </w:rPr>
      </w:pPr>
    </w:p>
    <w:p w14:paraId="0029665F"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After temp attains the set values a timer starts which on expiry of two hours, will give “Extruder pre heated’ signal on extruder control room panel.  In case it is assured that the barrel and screw have attained the desired temp, then waiting for timer is not essential.  “Pre heating timer” bypass switch can be engaged to by pass position (This is to be done only for shutdown-start ups within ½ an hour of each other.</w:t>
      </w:r>
    </w:p>
    <w:p w14:paraId="4F490D0C" w14:textId="77777777" w:rsidR="00114806" w:rsidRPr="00114806" w:rsidRDefault="00114806" w:rsidP="00BA49DC">
      <w:pPr>
        <w:ind w:left="426" w:hanging="426"/>
        <w:rPr>
          <w:rFonts w:ascii="Arial" w:hAnsi="Arial" w:cs="Arial"/>
        </w:rPr>
      </w:pPr>
    </w:p>
    <w:p w14:paraId="40866A97" w14:textId="77777777" w:rsidR="00114806" w:rsidRPr="00BA49DC" w:rsidRDefault="00114806" w:rsidP="00BA49DC">
      <w:pPr>
        <w:ind w:left="426" w:hanging="426"/>
        <w:rPr>
          <w:rFonts w:ascii="Arial" w:hAnsi="Arial" w:cs="Arial"/>
        </w:rPr>
      </w:pPr>
      <w:r w:rsidRPr="00BA49DC">
        <w:rPr>
          <w:rFonts w:ascii="Arial" w:hAnsi="Arial" w:cs="Arial"/>
          <w:u w:val="single"/>
        </w:rPr>
        <w:t>Cooling System</w:t>
      </w:r>
      <w:r w:rsidRPr="00BA49DC">
        <w:rPr>
          <w:rFonts w:ascii="Arial" w:hAnsi="Arial" w:cs="Arial"/>
        </w:rPr>
        <w:t xml:space="preserve"> : For starting cooling unit press “Cooling Unit 1 or 2” switch, cooling water pump will start resulting in red light indication on “cooling unit” on switch.</w:t>
      </w:r>
    </w:p>
    <w:p w14:paraId="7FB3F3ED" w14:textId="77777777" w:rsidR="00114806" w:rsidRPr="00114806" w:rsidRDefault="00114806" w:rsidP="00BA49DC">
      <w:pPr>
        <w:ind w:left="426" w:hanging="426"/>
        <w:rPr>
          <w:rFonts w:ascii="Arial" w:hAnsi="Arial" w:cs="Arial"/>
        </w:rPr>
      </w:pPr>
    </w:p>
    <w:p w14:paraId="35A1B978" w14:textId="77777777" w:rsidR="00114806" w:rsidRPr="00BA49DC" w:rsidRDefault="00114806" w:rsidP="00BA49DC">
      <w:pPr>
        <w:ind w:left="426" w:hanging="426"/>
        <w:rPr>
          <w:rFonts w:ascii="Arial" w:hAnsi="Arial" w:cs="Arial"/>
        </w:rPr>
      </w:pPr>
      <w:r w:rsidRPr="00BA49DC">
        <w:rPr>
          <w:rFonts w:ascii="Arial" w:hAnsi="Arial" w:cs="Arial"/>
        </w:rPr>
        <w:t>If thermo couples are OK, cooling unit is running and extruder preheated light indication available or pre heating timer by pass switch is operated, one of the condition for extruder start up gets fulfilled.</w:t>
      </w:r>
    </w:p>
    <w:p w14:paraId="1854F980" w14:textId="77777777" w:rsidR="00114806" w:rsidRPr="00114806" w:rsidRDefault="00114806" w:rsidP="00BA49DC">
      <w:pPr>
        <w:ind w:left="426" w:hanging="426"/>
        <w:rPr>
          <w:rFonts w:ascii="Arial" w:hAnsi="Arial" w:cs="Arial"/>
        </w:rPr>
      </w:pPr>
    </w:p>
    <w:p w14:paraId="0EF4733A" w14:textId="77777777" w:rsidR="00114806" w:rsidRPr="00BA49DC" w:rsidRDefault="00114806" w:rsidP="00BA49DC">
      <w:pPr>
        <w:ind w:left="426" w:hanging="426"/>
        <w:rPr>
          <w:rFonts w:ascii="Arial" w:hAnsi="Arial" w:cs="Arial"/>
        </w:rPr>
      </w:pPr>
      <w:r w:rsidRPr="00BA49DC">
        <w:rPr>
          <w:rFonts w:ascii="Arial" w:hAnsi="Arial" w:cs="Arial"/>
        </w:rPr>
        <w:t xml:space="preserve">If heating system or cooling unit fails or barrel temp goes above 290 </w:t>
      </w:r>
      <w:r w:rsidRPr="00BA49DC">
        <w:rPr>
          <w:rFonts w:ascii="Arial" w:hAnsi="Arial" w:cs="Arial"/>
          <w:b/>
          <w:bCs/>
          <w:vertAlign w:val="superscript"/>
        </w:rPr>
        <w:t>o</w:t>
      </w:r>
      <w:r w:rsidRPr="00BA49DC">
        <w:rPr>
          <w:rFonts w:ascii="Arial" w:hAnsi="Arial" w:cs="Arial"/>
        </w:rPr>
        <w:t xml:space="preserve">C (breakage thermo couples) or barrel temp goes below 275 </w:t>
      </w:r>
      <w:r w:rsidRPr="00BA49DC">
        <w:rPr>
          <w:rFonts w:ascii="Arial" w:hAnsi="Arial" w:cs="Arial"/>
          <w:b/>
          <w:bCs/>
          <w:vertAlign w:val="superscript"/>
        </w:rPr>
        <w:t>o</w:t>
      </w:r>
      <w:r w:rsidRPr="00BA49DC">
        <w:rPr>
          <w:rFonts w:ascii="Arial" w:hAnsi="Arial" w:cs="Arial"/>
        </w:rPr>
        <w:t>C (low temp) alarms sound in extruder control room panel.</w:t>
      </w:r>
    </w:p>
    <w:p w14:paraId="52F535BC" w14:textId="77777777" w:rsidR="00114806" w:rsidRPr="00114806" w:rsidRDefault="00114806" w:rsidP="00BA49DC">
      <w:pPr>
        <w:ind w:left="426" w:hanging="426"/>
        <w:rPr>
          <w:rFonts w:ascii="Arial" w:hAnsi="Arial" w:cs="Arial"/>
        </w:rPr>
      </w:pPr>
    </w:p>
    <w:p w14:paraId="241B59F2" w14:textId="77777777" w:rsidR="00114806" w:rsidRPr="00114806" w:rsidRDefault="00114806" w:rsidP="00BA49DC">
      <w:pPr>
        <w:ind w:left="426" w:hanging="426"/>
        <w:rPr>
          <w:rFonts w:ascii="Arial" w:hAnsi="Arial" w:cs="Arial"/>
        </w:rPr>
      </w:pPr>
      <w:r w:rsidRPr="00114806">
        <w:rPr>
          <w:rFonts w:ascii="Arial" w:hAnsi="Arial" w:cs="Arial"/>
          <w:u w:val="single"/>
        </w:rPr>
        <w:t>Screen Pack Changer Hydraulic Unit</w:t>
      </w:r>
      <w:r w:rsidRPr="00114806">
        <w:rPr>
          <w:rFonts w:ascii="Arial" w:hAnsi="Arial" w:cs="Arial"/>
        </w:rPr>
        <w:t>: When safety guards over screen pack changer, screen    I or II are put in position, automatic valve on accumulation closes, at the same time pump for screen pack changer ready to start light appears (ensure accumulator automatic valve bypass hand operated valve is in close position).  The pump can be started by pressing screen pack-changer start switch on Ext.  local panel.  In case there is no pressure indication in hydraulic unit P.G. the pump will automatically start and run.</w:t>
      </w:r>
    </w:p>
    <w:p w14:paraId="48565AED" w14:textId="77777777" w:rsidR="00114806" w:rsidRPr="00114806" w:rsidRDefault="00114806" w:rsidP="00BA49DC">
      <w:pPr>
        <w:ind w:left="426" w:hanging="426"/>
        <w:rPr>
          <w:rFonts w:ascii="Arial" w:hAnsi="Arial" w:cs="Arial"/>
        </w:rPr>
      </w:pPr>
    </w:p>
    <w:p w14:paraId="33EB10E9" w14:textId="77777777" w:rsidR="00114806" w:rsidRPr="00BA49DC" w:rsidRDefault="00114806" w:rsidP="00BA49DC">
      <w:pPr>
        <w:ind w:left="426" w:hanging="426"/>
        <w:rPr>
          <w:rFonts w:ascii="Arial" w:hAnsi="Arial" w:cs="Arial"/>
        </w:rPr>
      </w:pPr>
      <w:r w:rsidRPr="00BA49DC">
        <w:rPr>
          <w:rFonts w:ascii="Arial" w:hAnsi="Arial" w:cs="Arial"/>
        </w:rPr>
        <w:t>Until the hydraulic unit pressure reaches 180 bars.  Subsequently, if the pressure drops below 130 bars the pump will start automatically.</w:t>
      </w:r>
    </w:p>
    <w:p w14:paraId="5BF49A2D" w14:textId="77777777" w:rsidR="00114806" w:rsidRPr="00114806" w:rsidRDefault="00114806" w:rsidP="00BA49DC">
      <w:pPr>
        <w:ind w:left="426" w:hanging="426"/>
        <w:rPr>
          <w:rFonts w:ascii="Arial" w:hAnsi="Arial" w:cs="Arial"/>
        </w:rPr>
      </w:pPr>
    </w:p>
    <w:p w14:paraId="51CBA0E4" w14:textId="77777777" w:rsidR="00114806" w:rsidRPr="00BA49DC" w:rsidRDefault="00114806" w:rsidP="00BA49DC">
      <w:pPr>
        <w:ind w:left="426" w:hanging="426"/>
        <w:rPr>
          <w:rFonts w:ascii="Arial" w:hAnsi="Arial" w:cs="Arial"/>
        </w:rPr>
      </w:pPr>
      <w:r w:rsidRPr="00BA49DC">
        <w:rPr>
          <w:rFonts w:ascii="Arial" w:hAnsi="Arial" w:cs="Arial"/>
        </w:rPr>
        <w:t>The pump will also gets stopped if screen pack changer guards not in position or “Vessel pr. Less” switch is operated on ext local panel.</w:t>
      </w:r>
    </w:p>
    <w:p w14:paraId="0BE81DED" w14:textId="77777777" w:rsidR="00114806" w:rsidRPr="00114806" w:rsidRDefault="00114806" w:rsidP="00BA49DC">
      <w:pPr>
        <w:ind w:left="426" w:hanging="426"/>
        <w:rPr>
          <w:rFonts w:ascii="Arial" w:hAnsi="Arial" w:cs="Arial"/>
        </w:rPr>
      </w:pPr>
    </w:p>
    <w:p w14:paraId="62D0D16E" w14:textId="77777777" w:rsidR="00114806" w:rsidRPr="00114806" w:rsidRDefault="00114806" w:rsidP="00BA49DC">
      <w:pPr>
        <w:ind w:left="426" w:hanging="426"/>
        <w:rPr>
          <w:rFonts w:ascii="Arial" w:hAnsi="Arial" w:cs="Arial"/>
        </w:rPr>
      </w:pPr>
    </w:p>
    <w:p w14:paraId="7FFF5BF9" w14:textId="77777777" w:rsidR="00114806" w:rsidRPr="00114806" w:rsidRDefault="00114806" w:rsidP="00BA49DC">
      <w:pPr>
        <w:ind w:left="426" w:hanging="426"/>
        <w:rPr>
          <w:rFonts w:ascii="Arial" w:hAnsi="Arial" w:cs="Arial"/>
        </w:rPr>
      </w:pPr>
      <w:r w:rsidRPr="00114806">
        <w:rPr>
          <w:rFonts w:ascii="Arial" w:hAnsi="Arial" w:cs="Arial"/>
          <w:u w:val="single"/>
        </w:rPr>
        <w:lastRenderedPageBreak/>
        <w:t>Barrel Pressure</w:t>
      </w:r>
      <w:r w:rsidRPr="00114806">
        <w:rPr>
          <w:rFonts w:ascii="Arial" w:hAnsi="Arial" w:cs="Arial"/>
        </w:rPr>
        <w:t>: Whenever screen changer body upstream pressure goes to 100 bar an alarm of “Excessive melt Pressure” sounds in extruder panel. If this pressure goes above 180 bars   PK 601, PK 602 WM 602 and ext. main drive/aux. Drive stops immediately and clutch is disengaged.</w:t>
      </w:r>
    </w:p>
    <w:p w14:paraId="027858B2" w14:textId="77777777" w:rsidR="00114806" w:rsidRPr="00114806" w:rsidRDefault="00114806" w:rsidP="00BA49DC">
      <w:pPr>
        <w:ind w:left="426" w:hanging="426"/>
        <w:rPr>
          <w:rFonts w:ascii="Arial" w:hAnsi="Arial" w:cs="Arial"/>
        </w:rPr>
      </w:pPr>
    </w:p>
    <w:p w14:paraId="5DEF543E" w14:textId="77777777" w:rsidR="00114806" w:rsidRPr="00114806" w:rsidRDefault="00114806" w:rsidP="00BA49DC">
      <w:pPr>
        <w:ind w:left="426" w:hanging="426"/>
        <w:rPr>
          <w:rFonts w:ascii="Arial" w:hAnsi="Arial" w:cs="Arial"/>
        </w:rPr>
      </w:pPr>
      <w:r w:rsidRPr="00114806">
        <w:rPr>
          <w:rFonts w:ascii="Arial" w:hAnsi="Arial" w:cs="Arial"/>
          <w:u w:val="single"/>
        </w:rPr>
        <w:t>Die Head  Pressure</w:t>
      </w:r>
      <w:r w:rsidRPr="00114806">
        <w:rPr>
          <w:rFonts w:ascii="Arial" w:hAnsi="Arial" w:cs="Arial"/>
        </w:rPr>
        <w:t>:</w:t>
      </w:r>
    </w:p>
    <w:p w14:paraId="417FB57A" w14:textId="77777777" w:rsidR="00114806" w:rsidRPr="00114806" w:rsidRDefault="00114806" w:rsidP="00BA49DC">
      <w:pPr>
        <w:ind w:left="426" w:hanging="426"/>
        <w:rPr>
          <w:rFonts w:ascii="Arial" w:hAnsi="Arial" w:cs="Arial"/>
        </w:rPr>
      </w:pPr>
    </w:p>
    <w:p w14:paraId="5B61E9D4" w14:textId="77777777" w:rsidR="00114806" w:rsidRPr="00BA49DC" w:rsidRDefault="00114806" w:rsidP="00BA49DC">
      <w:pPr>
        <w:ind w:left="426" w:hanging="426"/>
        <w:rPr>
          <w:rFonts w:ascii="Arial" w:hAnsi="Arial" w:cs="Arial"/>
        </w:rPr>
      </w:pPr>
      <w:r w:rsidRPr="00BA49DC">
        <w:rPr>
          <w:rFonts w:ascii="Arial" w:hAnsi="Arial" w:cs="Arial"/>
        </w:rPr>
        <w:t>Whenever Die Head Pressure goes above 100 bars an alarm of “excessive melt pressure sound in extruder control room panel and at 180 bars it activates PK 601, PK 602, WM 602, ext main drive /aux.drive stoppage and clutch is disengaged.</w:t>
      </w:r>
    </w:p>
    <w:p w14:paraId="5654420E" w14:textId="77777777" w:rsidR="00114806" w:rsidRPr="00114806" w:rsidRDefault="00114806" w:rsidP="00BA49DC">
      <w:pPr>
        <w:ind w:left="426" w:hanging="426"/>
        <w:rPr>
          <w:rFonts w:ascii="Arial" w:hAnsi="Arial" w:cs="Arial"/>
        </w:rPr>
      </w:pPr>
    </w:p>
    <w:p w14:paraId="7976FD55" w14:textId="77777777" w:rsidR="00114806" w:rsidRPr="00114806" w:rsidRDefault="00114806" w:rsidP="00BA49DC">
      <w:pPr>
        <w:ind w:left="426" w:hanging="426"/>
        <w:rPr>
          <w:rFonts w:ascii="Arial" w:hAnsi="Arial" w:cs="Arial"/>
        </w:rPr>
      </w:pPr>
      <w:r w:rsidRPr="00114806">
        <w:rPr>
          <w:rFonts w:ascii="Arial" w:hAnsi="Arial" w:cs="Arial"/>
          <w:u w:val="single"/>
        </w:rPr>
        <w:t>P Across Screen Pack Changer</w:t>
      </w:r>
      <w:r w:rsidRPr="00114806">
        <w:rPr>
          <w:rFonts w:ascii="Arial" w:hAnsi="Arial" w:cs="Arial"/>
        </w:rPr>
        <w:t>:</w:t>
      </w:r>
    </w:p>
    <w:p w14:paraId="64E19572" w14:textId="77777777" w:rsidR="00114806" w:rsidRPr="00114806" w:rsidRDefault="00114806" w:rsidP="00BA49DC">
      <w:pPr>
        <w:ind w:left="426" w:hanging="426"/>
        <w:rPr>
          <w:rFonts w:ascii="Arial" w:hAnsi="Arial" w:cs="Arial"/>
        </w:rPr>
      </w:pPr>
    </w:p>
    <w:p w14:paraId="3D2F2216" w14:textId="77777777" w:rsidR="00114806" w:rsidRPr="00BA49DC" w:rsidRDefault="00114806" w:rsidP="00BA49DC">
      <w:pPr>
        <w:ind w:left="426" w:hanging="426"/>
        <w:rPr>
          <w:rFonts w:ascii="Arial" w:hAnsi="Arial" w:cs="Arial"/>
        </w:rPr>
      </w:pPr>
      <w:r w:rsidRPr="00BA49DC">
        <w:rPr>
          <w:rFonts w:ascii="Arial" w:hAnsi="Arial" w:cs="Arial"/>
        </w:rPr>
        <w:t xml:space="preserve">Whenever  </w:t>
      </w:r>
      <w:r w:rsidRPr="00BA49DC">
        <w:rPr>
          <w:rFonts w:ascii="Arial" w:hAnsi="Arial" w:cs="Arial"/>
        </w:rPr>
        <w:t xml:space="preserve">P across screen pack changer increases 100 bars an alarm of “melt pressure difference” sounds at extruder control room panel.  If this pressure difference goes beyond 150 bars PK 601, PK 602, WM 602 main drive/auxiliary drive stop immediately and clutch gets disengaged.  Normally screen pack changer pump is actuated when </w:t>
      </w:r>
      <w:r w:rsidRPr="00BA49DC">
        <w:rPr>
          <w:rFonts w:ascii="Arial" w:hAnsi="Arial" w:cs="Arial"/>
        </w:rPr>
        <w:t>P = 80 bars.</w:t>
      </w:r>
    </w:p>
    <w:p w14:paraId="543B8081" w14:textId="77777777" w:rsidR="00114806" w:rsidRPr="00114806" w:rsidRDefault="00114806" w:rsidP="00BA49DC">
      <w:pPr>
        <w:ind w:left="426" w:hanging="426"/>
        <w:rPr>
          <w:rFonts w:ascii="Arial" w:hAnsi="Arial" w:cs="Arial"/>
        </w:rPr>
      </w:pPr>
    </w:p>
    <w:p w14:paraId="09BDBEE4" w14:textId="77777777" w:rsidR="00114806" w:rsidRPr="00114806" w:rsidRDefault="00114806" w:rsidP="00BA49DC">
      <w:pPr>
        <w:ind w:left="426" w:hanging="426"/>
        <w:rPr>
          <w:rFonts w:ascii="Arial" w:hAnsi="Arial" w:cs="Arial"/>
        </w:rPr>
      </w:pPr>
      <w:r w:rsidRPr="00114806">
        <w:rPr>
          <w:rFonts w:ascii="Arial" w:hAnsi="Arial" w:cs="Arial"/>
          <w:u w:val="single"/>
        </w:rPr>
        <w:t>Classifying Screen</w:t>
      </w:r>
      <w:r w:rsidRPr="00114806">
        <w:rPr>
          <w:rFonts w:ascii="Arial" w:hAnsi="Arial" w:cs="Arial"/>
        </w:rPr>
        <w:t>:</w:t>
      </w:r>
    </w:p>
    <w:p w14:paraId="4F50E521" w14:textId="77777777" w:rsidR="00114806" w:rsidRPr="00114806" w:rsidRDefault="00114806" w:rsidP="00BA49DC">
      <w:pPr>
        <w:ind w:left="426" w:hanging="426"/>
        <w:rPr>
          <w:rFonts w:ascii="Arial" w:hAnsi="Arial" w:cs="Arial"/>
        </w:rPr>
      </w:pPr>
    </w:p>
    <w:p w14:paraId="6D72F495" w14:textId="77777777" w:rsidR="00114806" w:rsidRPr="00BA49DC" w:rsidRDefault="00114806" w:rsidP="00BA49DC">
      <w:pPr>
        <w:ind w:left="426" w:hanging="426"/>
        <w:rPr>
          <w:rFonts w:ascii="Arial" w:hAnsi="Arial" w:cs="Arial"/>
        </w:rPr>
      </w:pPr>
      <w:r w:rsidRPr="00BA49DC">
        <w:rPr>
          <w:rFonts w:ascii="Arial" w:hAnsi="Arial" w:cs="Arial"/>
        </w:rPr>
        <w:t>If control voltage is available and B 603 A/S is running classifying screen start switch is pressed in extruder control room, the screen motor starts red light indication appears in stat switch.  Running of classifying screen is one of the conditions for extruder start up.</w:t>
      </w:r>
    </w:p>
    <w:p w14:paraId="6E1DF0E9" w14:textId="77777777" w:rsidR="00114806" w:rsidRPr="00114806" w:rsidRDefault="00114806" w:rsidP="00BA49DC">
      <w:pPr>
        <w:ind w:left="426" w:hanging="426"/>
        <w:rPr>
          <w:rFonts w:ascii="Arial" w:hAnsi="Arial" w:cs="Arial"/>
        </w:rPr>
      </w:pPr>
    </w:p>
    <w:p w14:paraId="0DB0135B" w14:textId="77777777" w:rsidR="00114806" w:rsidRPr="00BA49DC" w:rsidRDefault="00114806" w:rsidP="00BA49DC">
      <w:pPr>
        <w:ind w:left="426" w:hanging="426"/>
        <w:rPr>
          <w:rFonts w:ascii="Arial" w:hAnsi="Arial" w:cs="Arial"/>
        </w:rPr>
      </w:pPr>
      <w:r w:rsidRPr="00BA49DC">
        <w:rPr>
          <w:rFonts w:ascii="Arial" w:hAnsi="Arial" w:cs="Arial"/>
        </w:rPr>
        <w:t>If classifying screen fails, an alarm comes in extruder control room panel, if T 605 high level appears an alarm sounds in extruder control room.  In both the cases diverter valve on dryer d/s gets diverted towards ground.</w:t>
      </w:r>
    </w:p>
    <w:p w14:paraId="36E35583" w14:textId="77777777" w:rsidR="00114806" w:rsidRPr="00114806" w:rsidRDefault="00114806" w:rsidP="00BA49DC">
      <w:pPr>
        <w:ind w:left="426" w:hanging="426"/>
        <w:rPr>
          <w:rFonts w:ascii="Arial" w:hAnsi="Arial" w:cs="Arial"/>
        </w:rPr>
      </w:pPr>
    </w:p>
    <w:p w14:paraId="4A54590F" w14:textId="77777777" w:rsidR="00114806" w:rsidRPr="00114806" w:rsidRDefault="00114806" w:rsidP="00BA49DC">
      <w:pPr>
        <w:ind w:left="426" w:hanging="426"/>
        <w:rPr>
          <w:rFonts w:ascii="Arial" w:hAnsi="Arial" w:cs="Arial"/>
        </w:rPr>
      </w:pPr>
      <w:r w:rsidRPr="00114806">
        <w:rPr>
          <w:rFonts w:ascii="Arial" w:hAnsi="Arial" w:cs="Arial"/>
          <w:u w:val="single"/>
        </w:rPr>
        <w:t>Centrifugal Dryer with suction fan</w:t>
      </w:r>
      <w:r w:rsidRPr="00114806">
        <w:rPr>
          <w:rFonts w:ascii="Arial" w:hAnsi="Arial" w:cs="Arial"/>
        </w:rPr>
        <w:t>:</w:t>
      </w:r>
    </w:p>
    <w:p w14:paraId="20E95F74" w14:textId="77777777" w:rsidR="00114806" w:rsidRPr="00114806" w:rsidRDefault="00114806" w:rsidP="00BA49DC">
      <w:pPr>
        <w:ind w:left="426" w:hanging="426"/>
        <w:rPr>
          <w:rFonts w:ascii="Arial" w:hAnsi="Arial" w:cs="Arial"/>
        </w:rPr>
      </w:pPr>
    </w:p>
    <w:p w14:paraId="33FFB82A" w14:textId="77777777" w:rsidR="00114806" w:rsidRPr="00BA49DC" w:rsidRDefault="00114806" w:rsidP="00BA49DC">
      <w:pPr>
        <w:ind w:left="426" w:hanging="426"/>
        <w:rPr>
          <w:rFonts w:ascii="Arial" w:hAnsi="Arial" w:cs="Arial"/>
        </w:rPr>
      </w:pPr>
      <w:r w:rsidRPr="00BA49DC">
        <w:rPr>
          <w:rFonts w:ascii="Arial" w:hAnsi="Arial" w:cs="Arial"/>
        </w:rPr>
        <w:t>If control voltage is available, press suction fan start switch, suction fan running light will glow in start switch.  If suction fan is running, press centrifugal dryer running light will glow in start switch.  Running of centrifugal dryer is one of the conditions for extruder start up.</w:t>
      </w:r>
    </w:p>
    <w:p w14:paraId="7448E09F" w14:textId="77777777" w:rsidR="00114806" w:rsidRPr="00114806" w:rsidRDefault="00114806" w:rsidP="00BA49DC">
      <w:pPr>
        <w:ind w:left="426" w:hanging="426"/>
        <w:rPr>
          <w:rFonts w:ascii="Arial" w:hAnsi="Arial" w:cs="Arial"/>
        </w:rPr>
      </w:pPr>
    </w:p>
    <w:p w14:paraId="2ADE2AE6" w14:textId="77777777" w:rsidR="00114806" w:rsidRPr="00BA49DC" w:rsidRDefault="00114806" w:rsidP="00BA49DC">
      <w:pPr>
        <w:ind w:left="426" w:hanging="426"/>
        <w:rPr>
          <w:rFonts w:ascii="Arial" w:hAnsi="Arial" w:cs="Arial"/>
        </w:rPr>
      </w:pPr>
      <w:r w:rsidRPr="00BA49DC">
        <w:rPr>
          <w:rFonts w:ascii="Arial" w:hAnsi="Arial" w:cs="Arial"/>
        </w:rPr>
        <w:t>If suction fan fails an alarm sounds in extruder control room.  If centrifugal dryer fails or its speed sensor switch sends low speed signals an alarm of centrifugal dryer failed sounds in extruder control room followed by PK 601, PK 602, WM 602 ext main drive stoppage.</w:t>
      </w:r>
    </w:p>
    <w:p w14:paraId="28208C34" w14:textId="77777777" w:rsidR="00114806" w:rsidRPr="00114806" w:rsidRDefault="00114806" w:rsidP="00BA49DC">
      <w:pPr>
        <w:ind w:left="426" w:hanging="426"/>
        <w:rPr>
          <w:rFonts w:ascii="Arial" w:hAnsi="Arial" w:cs="Arial"/>
        </w:rPr>
      </w:pPr>
    </w:p>
    <w:p w14:paraId="03AF67C8" w14:textId="77777777" w:rsidR="00114806" w:rsidRPr="00114806" w:rsidRDefault="00114806" w:rsidP="00BA49DC">
      <w:pPr>
        <w:ind w:left="426" w:hanging="426"/>
        <w:rPr>
          <w:rFonts w:ascii="Arial" w:hAnsi="Arial" w:cs="Arial"/>
        </w:rPr>
      </w:pPr>
    </w:p>
    <w:p w14:paraId="7B2D22AB" w14:textId="77777777" w:rsidR="00114806" w:rsidRPr="00114806" w:rsidRDefault="00114806" w:rsidP="00BA49DC">
      <w:pPr>
        <w:ind w:left="426" w:hanging="426"/>
        <w:rPr>
          <w:rFonts w:ascii="Arial" w:hAnsi="Arial" w:cs="Arial"/>
        </w:rPr>
      </w:pPr>
    </w:p>
    <w:p w14:paraId="0D97F11C" w14:textId="77777777" w:rsidR="00114806" w:rsidRPr="00114806" w:rsidRDefault="00114806" w:rsidP="00BA49DC">
      <w:pPr>
        <w:ind w:left="426" w:hanging="426"/>
        <w:rPr>
          <w:rFonts w:ascii="Arial" w:hAnsi="Arial" w:cs="Arial"/>
        </w:rPr>
      </w:pPr>
      <w:r w:rsidRPr="00114806">
        <w:rPr>
          <w:rFonts w:ascii="Arial" w:hAnsi="Arial" w:cs="Arial"/>
          <w:u w:val="single"/>
        </w:rPr>
        <w:t>Slide Gate of Agglomate Catcher</w:t>
      </w:r>
      <w:r w:rsidRPr="00114806">
        <w:rPr>
          <w:rFonts w:ascii="Arial" w:hAnsi="Arial" w:cs="Arial"/>
        </w:rPr>
        <w:t>:</w:t>
      </w:r>
    </w:p>
    <w:p w14:paraId="190983BC" w14:textId="77777777" w:rsidR="00114806" w:rsidRPr="00114806" w:rsidRDefault="00114806" w:rsidP="00BA49DC">
      <w:pPr>
        <w:ind w:left="426" w:hanging="426"/>
        <w:rPr>
          <w:rFonts w:ascii="Arial" w:hAnsi="Arial" w:cs="Arial"/>
        </w:rPr>
      </w:pPr>
    </w:p>
    <w:p w14:paraId="1D0F7E7E" w14:textId="77777777" w:rsidR="00114806" w:rsidRPr="00BA49DC" w:rsidRDefault="00114806" w:rsidP="00BA49DC">
      <w:pPr>
        <w:ind w:left="426" w:hanging="426"/>
        <w:rPr>
          <w:rFonts w:ascii="Arial" w:hAnsi="Arial" w:cs="Arial"/>
        </w:rPr>
      </w:pPr>
      <w:r w:rsidRPr="00BA49DC">
        <w:rPr>
          <w:rFonts w:ascii="Arial" w:hAnsi="Arial" w:cs="Arial"/>
        </w:rPr>
        <w:t>If control voltage is available, slide gate of agglomerates catcher can be opened or closed from extruder control room switch or local switch.</w:t>
      </w:r>
    </w:p>
    <w:p w14:paraId="76746E47" w14:textId="77777777" w:rsidR="00114806" w:rsidRPr="00114806" w:rsidRDefault="00114806" w:rsidP="00BA49DC">
      <w:pPr>
        <w:ind w:left="426" w:hanging="426"/>
        <w:rPr>
          <w:rFonts w:ascii="Arial" w:hAnsi="Arial" w:cs="Arial"/>
        </w:rPr>
      </w:pPr>
    </w:p>
    <w:p w14:paraId="6BB79712" w14:textId="77777777" w:rsidR="00114806" w:rsidRPr="00114806" w:rsidRDefault="00114806" w:rsidP="00BA49DC">
      <w:pPr>
        <w:ind w:left="426" w:hanging="426"/>
        <w:rPr>
          <w:rFonts w:ascii="Arial" w:hAnsi="Arial" w:cs="Arial"/>
        </w:rPr>
      </w:pPr>
      <w:r w:rsidRPr="00114806">
        <w:rPr>
          <w:rFonts w:ascii="Arial" w:hAnsi="Arial" w:cs="Arial"/>
          <w:u w:val="single"/>
        </w:rPr>
        <w:t>Diverter valve at downstream of dryer</w:t>
      </w:r>
      <w:r w:rsidRPr="00114806">
        <w:rPr>
          <w:rFonts w:ascii="Arial" w:hAnsi="Arial" w:cs="Arial"/>
        </w:rPr>
        <w:t>:</w:t>
      </w:r>
    </w:p>
    <w:p w14:paraId="7D2B8259" w14:textId="77777777" w:rsidR="00114806" w:rsidRPr="00114806" w:rsidRDefault="00114806" w:rsidP="00BA49DC">
      <w:pPr>
        <w:ind w:left="426" w:hanging="426"/>
        <w:rPr>
          <w:rFonts w:ascii="Arial" w:hAnsi="Arial" w:cs="Arial"/>
        </w:rPr>
      </w:pPr>
    </w:p>
    <w:p w14:paraId="0934976E" w14:textId="77777777" w:rsidR="00114806" w:rsidRPr="00BA49DC" w:rsidRDefault="00114806" w:rsidP="00BA49DC">
      <w:pPr>
        <w:ind w:left="426" w:hanging="426"/>
        <w:rPr>
          <w:rFonts w:ascii="Arial" w:hAnsi="Arial" w:cs="Arial"/>
        </w:rPr>
      </w:pPr>
      <w:r w:rsidRPr="00BA49DC">
        <w:rPr>
          <w:rFonts w:ascii="Arial" w:hAnsi="Arial" w:cs="Arial"/>
        </w:rPr>
        <w:t>If control voltage is available diverter valve can be operated towards ground or towards classifying screen, provided screen is running, pressing switches in ext. control room or from local switch.</w:t>
      </w:r>
    </w:p>
    <w:p w14:paraId="41A21D9E" w14:textId="77777777" w:rsidR="00114806" w:rsidRPr="00114806" w:rsidRDefault="00114806" w:rsidP="00BA49DC">
      <w:pPr>
        <w:ind w:left="426" w:hanging="426"/>
        <w:rPr>
          <w:rFonts w:ascii="Arial" w:hAnsi="Arial" w:cs="Arial"/>
        </w:rPr>
      </w:pPr>
    </w:p>
    <w:p w14:paraId="03571B42" w14:textId="77777777" w:rsidR="00114806" w:rsidRPr="00114806" w:rsidRDefault="00114806" w:rsidP="00BA49DC">
      <w:pPr>
        <w:ind w:left="426" w:hanging="426"/>
        <w:rPr>
          <w:rFonts w:ascii="Arial" w:hAnsi="Arial" w:cs="Arial"/>
        </w:rPr>
      </w:pPr>
      <w:r w:rsidRPr="00114806">
        <w:rPr>
          <w:rFonts w:ascii="Arial" w:hAnsi="Arial" w:cs="Arial"/>
          <w:u w:val="single"/>
        </w:rPr>
        <w:t>Start up valve</w:t>
      </w:r>
      <w:r w:rsidRPr="00114806">
        <w:rPr>
          <w:rFonts w:ascii="Arial" w:hAnsi="Arial" w:cs="Arial"/>
        </w:rPr>
        <w:t>:</w:t>
      </w:r>
    </w:p>
    <w:p w14:paraId="3FBD52D2" w14:textId="77777777" w:rsidR="00114806" w:rsidRPr="00114806" w:rsidRDefault="00114806" w:rsidP="00BA49DC">
      <w:pPr>
        <w:ind w:left="426" w:hanging="426"/>
        <w:rPr>
          <w:rFonts w:ascii="Arial" w:hAnsi="Arial" w:cs="Arial"/>
        </w:rPr>
      </w:pPr>
    </w:p>
    <w:p w14:paraId="5D1F23B2" w14:textId="77777777" w:rsidR="00114806" w:rsidRPr="00BA49DC" w:rsidRDefault="00114806" w:rsidP="00BA49DC">
      <w:pPr>
        <w:ind w:left="426" w:hanging="426"/>
        <w:rPr>
          <w:rFonts w:ascii="Arial" w:hAnsi="Arial" w:cs="Arial"/>
        </w:rPr>
      </w:pPr>
      <w:r w:rsidRPr="00BA49DC">
        <w:rPr>
          <w:rFonts w:ascii="Arial" w:hAnsi="Arial" w:cs="Arial"/>
        </w:rPr>
        <w:t>Start up valve can be diverted towards ground provided that following conditions are satisfied.</w:t>
      </w:r>
    </w:p>
    <w:p w14:paraId="0EA9429A" w14:textId="77777777" w:rsidR="00114806" w:rsidRPr="00114806" w:rsidRDefault="00114806" w:rsidP="00BA49DC">
      <w:pPr>
        <w:ind w:left="426" w:hanging="426"/>
        <w:rPr>
          <w:rFonts w:ascii="Arial" w:hAnsi="Arial" w:cs="Arial"/>
        </w:rPr>
      </w:pPr>
    </w:p>
    <w:p w14:paraId="0E6CC6BF" w14:textId="77777777" w:rsidR="00114806" w:rsidRPr="00114806" w:rsidRDefault="00114806" w:rsidP="00BA49DC">
      <w:pPr>
        <w:ind w:left="426" w:hanging="426"/>
        <w:rPr>
          <w:rFonts w:ascii="Arial" w:hAnsi="Arial" w:cs="Arial"/>
        </w:rPr>
      </w:pPr>
      <w:r w:rsidRPr="00114806">
        <w:rPr>
          <w:rFonts w:ascii="Arial" w:hAnsi="Arial" w:cs="Arial"/>
        </w:rPr>
        <w:t>Control supply is available.</w:t>
      </w:r>
    </w:p>
    <w:p w14:paraId="7E1134B8" w14:textId="77777777" w:rsidR="00114806" w:rsidRPr="00114806" w:rsidRDefault="00114806" w:rsidP="00BA49DC">
      <w:pPr>
        <w:ind w:left="426" w:hanging="426"/>
        <w:rPr>
          <w:rFonts w:ascii="Arial" w:hAnsi="Arial" w:cs="Arial"/>
        </w:rPr>
      </w:pPr>
      <w:r w:rsidRPr="00114806">
        <w:rPr>
          <w:rFonts w:ascii="Arial" w:hAnsi="Arial" w:cs="Arial"/>
        </w:rPr>
        <w:t>Die head pressure is below 85 bars.</w:t>
      </w:r>
    </w:p>
    <w:p w14:paraId="752084E8" w14:textId="77777777" w:rsidR="00114806" w:rsidRPr="00114806" w:rsidRDefault="00114806" w:rsidP="00BA49DC">
      <w:pPr>
        <w:ind w:left="426" w:hanging="426"/>
        <w:rPr>
          <w:rFonts w:ascii="Arial" w:hAnsi="Arial" w:cs="Arial"/>
        </w:rPr>
      </w:pPr>
      <w:r w:rsidRPr="00114806">
        <w:rPr>
          <w:rFonts w:ascii="Arial" w:hAnsi="Arial" w:cs="Arial"/>
        </w:rPr>
        <w:t>Pelletising unit by pass switch is in bypass position in local panel.</w:t>
      </w:r>
    </w:p>
    <w:p w14:paraId="7B97A11A" w14:textId="77777777" w:rsidR="00114806" w:rsidRPr="00114806" w:rsidRDefault="00114806" w:rsidP="00BA49DC">
      <w:pPr>
        <w:ind w:left="426" w:hanging="426"/>
        <w:rPr>
          <w:rFonts w:ascii="Arial" w:hAnsi="Arial" w:cs="Arial"/>
        </w:rPr>
      </w:pPr>
      <w:r w:rsidRPr="00114806">
        <w:rPr>
          <w:rFonts w:ascii="Arial" w:hAnsi="Arial" w:cs="Arial"/>
        </w:rPr>
        <w:t>Diverter valve towards ground switch is pressed on local panel.</w:t>
      </w:r>
    </w:p>
    <w:p w14:paraId="030C6726" w14:textId="77777777" w:rsidR="00114806" w:rsidRPr="00114806" w:rsidRDefault="00114806" w:rsidP="00BA49DC">
      <w:pPr>
        <w:ind w:left="426" w:hanging="426"/>
        <w:rPr>
          <w:rFonts w:ascii="Arial" w:hAnsi="Arial" w:cs="Arial"/>
        </w:rPr>
      </w:pPr>
    </w:p>
    <w:p w14:paraId="0DDDC44C" w14:textId="77777777" w:rsidR="00114806" w:rsidRPr="00BA49DC" w:rsidRDefault="00114806" w:rsidP="00BA49DC">
      <w:pPr>
        <w:ind w:left="426" w:hanging="426"/>
        <w:rPr>
          <w:rFonts w:ascii="Arial" w:hAnsi="Arial" w:cs="Arial"/>
        </w:rPr>
      </w:pPr>
      <w:r w:rsidRPr="00BA49DC">
        <w:rPr>
          <w:rFonts w:ascii="Arial" w:hAnsi="Arial" w:cs="Arial"/>
        </w:rPr>
        <w:t>When above conditions are fulfilled Hydraulic Unit Pump starts (which maintains oil pressure between 150-180 bar) start up valve gets diverted towards ground, and after 3 secs hydraulic pump stops.  Start up valve towards ground indication glows in the local panel switch.  Positioning of diverter valve towards ground is one of the conditions for ex. Start up provided pelletizing unit bypass switch is not kept in by pass position.</w:t>
      </w:r>
    </w:p>
    <w:p w14:paraId="0FC04087" w14:textId="77777777" w:rsidR="00114806" w:rsidRPr="00114806" w:rsidRDefault="00114806" w:rsidP="00BA49DC">
      <w:pPr>
        <w:ind w:left="426" w:hanging="426"/>
        <w:rPr>
          <w:rFonts w:ascii="Arial" w:hAnsi="Arial" w:cs="Arial"/>
        </w:rPr>
      </w:pPr>
    </w:p>
    <w:p w14:paraId="5D7825E7" w14:textId="77777777" w:rsidR="00114806" w:rsidRPr="00BA49DC" w:rsidRDefault="00114806" w:rsidP="00BA49DC">
      <w:pPr>
        <w:ind w:left="426" w:hanging="426"/>
        <w:rPr>
          <w:rFonts w:ascii="Arial" w:hAnsi="Arial" w:cs="Arial"/>
        </w:rPr>
      </w:pPr>
      <w:r w:rsidRPr="00BA49DC">
        <w:rPr>
          <w:rFonts w:ascii="Arial" w:hAnsi="Arial" w:cs="Arial"/>
        </w:rPr>
        <w:t>Whenever start up valve switch towards ground is operated, if start up valve final position is not reached within 5 sec, an alarm of “SUV Final position not reached” sounds in ext. control room panel followed by hydraulic pump stoppage and PK 601, PK 602, WM 602 and extruder main drive/auxiliary drive stoppage. If there is problem in hydraulic pump alarm will would in Ext. Control Room for hydraulic unit SUV.</w:t>
      </w:r>
    </w:p>
    <w:p w14:paraId="6552E4DC" w14:textId="77777777" w:rsidR="00114806" w:rsidRPr="00114806" w:rsidRDefault="00114806" w:rsidP="00BA49DC">
      <w:pPr>
        <w:ind w:left="426" w:hanging="426"/>
        <w:rPr>
          <w:rFonts w:ascii="Arial" w:hAnsi="Arial" w:cs="Arial"/>
        </w:rPr>
      </w:pPr>
    </w:p>
    <w:p w14:paraId="3822B2E0"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SUV is not to be operated in extruder cold condition.</w:t>
      </w:r>
    </w:p>
    <w:p w14:paraId="263504E2" w14:textId="77777777" w:rsidR="00114806" w:rsidRPr="00114806" w:rsidRDefault="00114806" w:rsidP="00BA49DC">
      <w:pPr>
        <w:ind w:left="426" w:hanging="426"/>
        <w:rPr>
          <w:rFonts w:ascii="Arial" w:hAnsi="Arial" w:cs="Arial"/>
        </w:rPr>
      </w:pPr>
    </w:p>
    <w:p w14:paraId="5B090CD8" w14:textId="77777777" w:rsidR="00114806" w:rsidRPr="00114806" w:rsidRDefault="00114806" w:rsidP="00BA49DC">
      <w:pPr>
        <w:ind w:left="426" w:hanging="426"/>
        <w:rPr>
          <w:rFonts w:ascii="Arial" w:hAnsi="Arial" w:cs="Arial"/>
        </w:rPr>
      </w:pPr>
      <w:r w:rsidRPr="00114806">
        <w:rPr>
          <w:rFonts w:ascii="Arial" w:hAnsi="Arial" w:cs="Arial"/>
          <w:u w:val="single"/>
        </w:rPr>
        <w:t>Under Water Pelletizing cutting water pump</w:t>
      </w:r>
      <w:r w:rsidRPr="00114806">
        <w:rPr>
          <w:rFonts w:ascii="Arial" w:hAnsi="Arial" w:cs="Arial"/>
        </w:rPr>
        <w:t>:</w:t>
      </w:r>
    </w:p>
    <w:p w14:paraId="053EA3E6" w14:textId="77777777" w:rsidR="00114806" w:rsidRPr="00114806" w:rsidRDefault="00114806" w:rsidP="00BA49DC">
      <w:pPr>
        <w:ind w:left="426" w:hanging="426"/>
        <w:rPr>
          <w:rFonts w:ascii="Arial" w:hAnsi="Arial" w:cs="Arial"/>
        </w:rPr>
      </w:pPr>
    </w:p>
    <w:p w14:paraId="4F225178" w14:textId="77777777" w:rsidR="00114806" w:rsidRPr="00BA49DC" w:rsidRDefault="00114806" w:rsidP="00BA49DC">
      <w:pPr>
        <w:ind w:left="426" w:hanging="426"/>
        <w:rPr>
          <w:rFonts w:ascii="Arial" w:hAnsi="Arial" w:cs="Arial"/>
        </w:rPr>
      </w:pPr>
      <w:r w:rsidRPr="00BA49DC">
        <w:rPr>
          <w:rFonts w:ascii="Arial" w:hAnsi="Arial" w:cs="Arial"/>
        </w:rPr>
        <w:t>For starting cutting water pump the following conditions to be fulfilled:</w:t>
      </w:r>
    </w:p>
    <w:p w14:paraId="729C5B28" w14:textId="77777777" w:rsidR="00114806" w:rsidRPr="00114806" w:rsidRDefault="00114806" w:rsidP="00BA49DC">
      <w:pPr>
        <w:ind w:left="426" w:hanging="426"/>
        <w:rPr>
          <w:rFonts w:ascii="Arial" w:hAnsi="Arial" w:cs="Arial"/>
        </w:rPr>
      </w:pPr>
    </w:p>
    <w:p w14:paraId="73620351" w14:textId="1BF0A806" w:rsidR="00114806" w:rsidRPr="00BA49DC" w:rsidRDefault="00114806" w:rsidP="00BA49DC">
      <w:pPr>
        <w:ind w:left="426" w:hanging="426"/>
        <w:rPr>
          <w:rFonts w:ascii="Arial" w:hAnsi="Arial" w:cs="Arial"/>
        </w:rPr>
      </w:pPr>
      <w:r w:rsidRPr="00BA49DC">
        <w:rPr>
          <w:rFonts w:ascii="Arial" w:hAnsi="Arial" w:cs="Arial"/>
        </w:rPr>
        <w:t>Control voltage is available.</w:t>
      </w:r>
    </w:p>
    <w:p w14:paraId="122628F3" w14:textId="344891DA" w:rsidR="00114806" w:rsidRPr="00114806" w:rsidRDefault="00114806" w:rsidP="00BA49DC">
      <w:pPr>
        <w:ind w:left="426" w:hanging="426"/>
        <w:rPr>
          <w:rFonts w:ascii="Arial" w:hAnsi="Arial" w:cs="Arial"/>
        </w:rPr>
      </w:pPr>
    </w:p>
    <w:p w14:paraId="5CFDA2C1" w14:textId="07E6FCC7" w:rsidR="00114806" w:rsidRPr="00BA49DC" w:rsidRDefault="00114806" w:rsidP="00BA49DC">
      <w:pPr>
        <w:ind w:left="426" w:hanging="426"/>
        <w:rPr>
          <w:rFonts w:ascii="Arial" w:hAnsi="Arial" w:cs="Arial"/>
        </w:rPr>
      </w:pPr>
      <w:r w:rsidRPr="00BA49DC">
        <w:rPr>
          <w:rFonts w:ascii="Arial" w:hAnsi="Arial" w:cs="Arial"/>
        </w:rPr>
        <w:t>There is sufficient water level in T 604 pellet water tank</w:t>
      </w:r>
    </w:p>
    <w:p w14:paraId="0959B3F6" w14:textId="4C5902E7" w:rsidR="00114806" w:rsidRPr="00114806" w:rsidRDefault="00114806" w:rsidP="00BA49DC">
      <w:pPr>
        <w:ind w:left="426" w:hanging="426"/>
        <w:rPr>
          <w:rFonts w:ascii="Arial" w:hAnsi="Arial" w:cs="Arial"/>
        </w:rPr>
      </w:pPr>
    </w:p>
    <w:p w14:paraId="5159A2C8"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lastRenderedPageBreak/>
        <w:t>When above conditions are fulfilled press pump I or pump II start P.B. from Ext. C.R. (The  pump  suction/discharge valves opening must be ensured)</w:t>
      </w:r>
    </w:p>
    <w:p w14:paraId="76C6B842" w14:textId="77777777" w:rsidR="00114806" w:rsidRPr="00114806" w:rsidRDefault="00114806" w:rsidP="00BA49DC">
      <w:pPr>
        <w:pStyle w:val="BodyTextIndent3"/>
        <w:ind w:left="426" w:hanging="426"/>
        <w:jc w:val="left"/>
        <w:rPr>
          <w:rFonts w:ascii="Arial" w:hAnsi="Arial" w:cs="Arial"/>
        </w:rPr>
      </w:pPr>
    </w:p>
    <w:p w14:paraId="4097A181" w14:textId="0DD13A3A" w:rsidR="00114806" w:rsidRPr="00114806" w:rsidRDefault="00114806" w:rsidP="00BA49DC">
      <w:pPr>
        <w:pStyle w:val="BodyTextIndent3"/>
        <w:ind w:left="426" w:hanging="426"/>
        <w:jc w:val="left"/>
        <w:rPr>
          <w:rFonts w:ascii="Arial" w:hAnsi="Arial" w:cs="Arial"/>
        </w:rPr>
      </w:pPr>
      <w:r w:rsidRPr="00114806">
        <w:rPr>
          <w:rFonts w:ascii="Arial" w:hAnsi="Arial" w:cs="Arial"/>
        </w:rPr>
        <w:t xml:space="preserve">Cutting water circuit bypass is in open position and the diverter valve towards </w:t>
      </w:r>
    </w:p>
    <w:p w14:paraId="141BB080" w14:textId="2EB38289" w:rsidR="00114806" w:rsidRPr="00114806" w:rsidRDefault="00114806" w:rsidP="00BA49DC">
      <w:pPr>
        <w:pStyle w:val="BodyTextIndent3"/>
        <w:ind w:left="426" w:hanging="426"/>
        <w:jc w:val="left"/>
        <w:rPr>
          <w:rFonts w:ascii="Arial" w:hAnsi="Arial" w:cs="Arial"/>
        </w:rPr>
      </w:pPr>
      <w:r w:rsidRPr="00114806">
        <w:rPr>
          <w:rFonts w:ascii="Arial" w:hAnsi="Arial" w:cs="Arial"/>
        </w:rPr>
        <w:t>extruder is in close position.</w:t>
      </w:r>
    </w:p>
    <w:p w14:paraId="054EE1CA" w14:textId="77777777" w:rsidR="00114806" w:rsidRPr="00114806" w:rsidRDefault="00114806" w:rsidP="00BA49DC">
      <w:pPr>
        <w:pStyle w:val="BodyTextIndent3"/>
        <w:ind w:left="426" w:hanging="426"/>
        <w:jc w:val="left"/>
        <w:rPr>
          <w:rFonts w:ascii="Arial" w:hAnsi="Arial" w:cs="Arial"/>
        </w:rPr>
      </w:pPr>
    </w:p>
    <w:p w14:paraId="3E38BA34" w14:textId="77777777" w:rsidR="00114806" w:rsidRPr="00114806" w:rsidRDefault="00114806" w:rsidP="00BA49DC">
      <w:pPr>
        <w:pStyle w:val="BodyTextIndent3"/>
        <w:ind w:left="426" w:hanging="426"/>
        <w:jc w:val="left"/>
        <w:rPr>
          <w:rFonts w:ascii="Arial" w:hAnsi="Arial" w:cs="Arial"/>
        </w:rPr>
      </w:pPr>
      <w:r w:rsidRPr="00114806">
        <w:rPr>
          <w:rFonts w:ascii="Arial" w:hAnsi="Arial" w:cs="Arial"/>
        </w:rPr>
        <w:t>b.</w:t>
      </w:r>
      <w:r w:rsidRPr="00114806">
        <w:rPr>
          <w:rFonts w:ascii="Arial" w:hAnsi="Arial" w:cs="Arial"/>
        </w:rPr>
        <w:tab/>
        <w:t xml:space="preserve">Cutting water flow is more than 80%.  It is to be adjusted around 90-95% by </w:t>
      </w:r>
    </w:p>
    <w:p w14:paraId="214C4318" w14:textId="37A395D7" w:rsidR="00114806" w:rsidRPr="00BA49DC" w:rsidRDefault="00114806" w:rsidP="00BA49DC">
      <w:pPr>
        <w:ind w:left="426" w:hanging="426"/>
        <w:rPr>
          <w:rFonts w:ascii="Arial" w:hAnsi="Arial" w:cs="Arial"/>
        </w:rPr>
      </w:pPr>
      <w:r w:rsidRPr="00BA49DC">
        <w:rPr>
          <w:rFonts w:ascii="Arial" w:hAnsi="Arial" w:cs="Arial"/>
        </w:rPr>
        <w:t>adjusting P601A / P601S discharge valve.</w:t>
      </w:r>
    </w:p>
    <w:p w14:paraId="05B6C045" w14:textId="77777777" w:rsidR="00114806" w:rsidRPr="00114806" w:rsidRDefault="00114806" w:rsidP="00BA49DC">
      <w:pPr>
        <w:ind w:left="426" w:hanging="426"/>
        <w:rPr>
          <w:rFonts w:ascii="Arial" w:hAnsi="Arial" w:cs="Arial"/>
        </w:rPr>
      </w:pPr>
    </w:p>
    <w:p w14:paraId="4EFAD4A8"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t xml:space="preserve">Prior to pump running LP steam to be opened in the tank and temp controller in ext. Control room is to be set at 50 </w:t>
      </w:r>
      <w:r w:rsidRPr="00BA49DC">
        <w:rPr>
          <w:rFonts w:ascii="Arial" w:hAnsi="Arial" w:cs="Arial"/>
          <w:b/>
          <w:bCs/>
          <w:vertAlign w:val="superscript"/>
        </w:rPr>
        <w:t>o</w:t>
      </w:r>
      <w:r w:rsidRPr="00BA49DC">
        <w:rPr>
          <w:rFonts w:ascii="Arial" w:hAnsi="Arial" w:cs="Arial"/>
        </w:rPr>
        <w:t xml:space="preserve">C. In case the pump stops running on T 604 gets empty, alarm immediately extruder feeding system.  PK 601, PK 602, WM 602 stops with main drive stoppage/auxiliary drive (Stoppage when pellet cutter motors is in boxed up condition).  In case cutting water temp goes below 50 </w:t>
      </w:r>
      <w:r w:rsidRPr="00BA49DC">
        <w:rPr>
          <w:rFonts w:ascii="Arial" w:hAnsi="Arial" w:cs="Arial"/>
          <w:b/>
          <w:bCs/>
          <w:vertAlign w:val="superscript"/>
        </w:rPr>
        <w:t>o</w:t>
      </w:r>
      <w:r w:rsidRPr="00BA49DC">
        <w:rPr>
          <w:rFonts w:ascii="Arial" w:hAnsi="Arial" w:cs="Arial"/>
        </w:rPr>
        <w:t xml:space="preserve">C or above 70 </w:t>
      </w:r>
      <w:r w:rsidRPr="00BA49DC">
        <w:rPr>
          <w:rFonts w:ascii="Arial" w:hAnsi="Arial" w:cs="Arial"/>
          <w:b/>
          <w:bCs/>
          <w:vertAlign w:val="superscript"/>
        </w:rPr>
        <w:t>o</w:t>
      </w:r>
      <w:r w:rsidRPr="00BA49DC">
        <w:rPr>
          <w:rFonts w:ascii="Arial" w:hAnsi="Arial" w:cs="Arial"/>
        </w:rPr>
        <w:t>C or bypass valve final position is not reached alarms of pellet water temp min., pellet water temp maxi, final position of bypass not reached sound respectively in Ext. C/R.  Whenever pellet water circuit press at die head is less than 1.5 kg/cm2 an alarm of pellet water press min sound in Ext C/R followed by Ext/Auxiliary drive stoppage and feeding unit PK 602 WM 602 stoppage.  Whenever start up valve switch it is pressed towards die, cutting water is directed towards die plate.  If within 5 sec the cutting water pressure does not exceed 0.7 kg/cm2 ,an alarm of pellet water pressure min sound in ext. C/R followed by extruder and feeding unit stoppage immediately.</w:t>
      </w:r>
    </w:p>
    <w:p w14:paraId="07BD16B6" w14:textId="77777777" w:rsidR="00114806" w:rsidRPr="00114806" w:rsidRDefault="00114806" w:rsidP="00BA49DC">
      <w:pPr>
        <w:ind w:left="426" w:hanging="426"/>
        <w:rPr>
          <w:rFonts w:ascii="Arial" w:hAnsi="Arial" w:cs="Arial"/>
        </w:rPr>
      </w:pPr>
    </w:p>
    <w:p w14:paraId="7C1D0A3F" w14:textId="60C66F77" w:rsidR="00114806" w:rsidRPr="00BA49DC" w:rsidRDefault="00114806" w:rsidP="00BA49DC">
      <w:pPr>
        <w:ind w:left="426" w:hanging="426"/>
        <w:rPr>
          <w:rFonts w:ascii="Arial" w:hAnsi="Arial" w:cs="Arial"/>
        </w:rPr>
      </w:pPr>
      <w:r w:rsidRPr="00BA49DC">
        <w:rPr>
          <w:rFonts w:ascii="Arial" w:hAnsi="Arial" w:cs="Arial"/>
        </w:rPr>
        <w:t>If cutting water flow comes below 80% an alarm of pellet water flow min sound in C/R followed by extruder and feeding system stoppage immediately.</w:t>
      </w:r>
    </w:p>
    <w:p w14:paraId="011F13B1" w14:textId="77777777" w:rsidR="00114806" w:rsidRPr="00114806" w:rsidRDefault="00114806" w:rsidP="00BA49DC">
      <w:pPr>
        <w:ind w:left="426" w:hanging="426"/>
        <w:rPr>
          <w:rFonts w:ascii="Arial" w:hAnsi="Arial" w:cs="Arial"/>
        </w:rPr>
      </w:pPr>
    </w:p>
    <w:p w14:paraId="20432A12" w14:textId="41845F57" w:rsidR="00114806" w:rsidRPr="00BA49DC" w:rsidRDefault="00114806" w:rsidP="00BA49DC">
      <w:pPr>
        <w:ind w:left="426" w:hanging="426"/>
        <w:rPr>
          <w:rFonts w:ascii="Arial" w:hAnsi="Arial" w:cs="Arial"/>
        </w:rPr>
      </w:pPr>
      <w:r w:rsidRPr="00BA49DC">
        <w:rPr>
          <w:rFonts w:ascii="Arial" w:hAnsi="Arial" w:cs="Arial"/>
        </w:rPr>
        <w:t>Note : Only one pump of P 601A/S can be run at a given time.</w:t>
      </w:r>
    </w:p>
    <w:p w14:paraId="4BB1B3EE" w14:textId="77777777" w:rsidR="00114806" w:rsidRPr="00114806" w:rsidRDefault="00114806" w:rsidP="00BA49DC">
      <w:pPr>
        <w:ind w:left="426" w:hanging="426"/>
        <w:rPr>
          <w:rFonts w:ascii="Arial" w:hAnsi="Arial" w:cs="Arial"/>
        </w:rPr>
      </w:pPr>
    </w:p>
    <w:p w14:paraId="7B508A0F" w14:textId="77777777" w:rsidR="00114806" w:rsidRPr="00114806" w:rsidRDefault="00114806" w:rsidP="00BA49DC">
      <w:pPr>
        <w:ind w:left="426" w:hanging="426"/>
        <w:rPr>
          <w:rFonts w:ascii="Arial" w:hAnsi="Arial" w:cs="Arial"/>
        </w:rPr>
      </w:pPr>
      <w:r w:rsidRPr="00114806">
        <w:rPr>
          <w:rFonts w:ascii="Arial" w:hAnsi="Arial" w:cs="Arial"/>
        </w:rPr>
        <w:t>Pelletizer Drive:</w:t>
      </w:r>
    </w:p>
    <w:p w14:paraId="5BCD6CD1" w14:textId="77777777" w:rsidR="00114806" w:rsidRPr="00114806" w:rsidRDefault="00114806" w:rsidP="00BA49DC">
      <w:pPr>
        <w:ind w:left="426" w:hanging="426"/>
        <w:rPr>
          <w:rFonts w:ascii="Arial" w:hAnsi="Arial" w:cs="Arial"/>
        </w:rPr>
      </w:pPr>
    </w:p>
    <w:p w14:paraId="72D46211" w14:textId="77777777" w:rsidR="00114806" w:rsidRPr="00BA49DC" w:rsidRDefault="00114806" w:rsidP="00BA49DC">
      <w:pPr>
        <w:ind w:left="426" w:hanging="426"/>
        <w:rPr>
          <w:rFonts w:ascii="Arial" w:hAnsi="Arial" w:cs="Arial"/>
        </w:rPr>
      </w:pPr>
      <w:r w:rsidRPr="00BA49DC">
        <w:rPr>
          <w:rFonts w:ascii="Arial" w:hAnsi="Arial" w:cs="Arial"/>
        </w:rPr>
        <w:t>If thyristor ready to start light  is available and pelletizer trolley limit switch is in pressed condition. Press thyristor unit start PB on local panel.  On pressing this switch excitation on thyristor will start.  At this moment pelletizer ready to start light will appear on local panel.  Press pelletizer motor start PB pelletizer will start running within 10 sec increase pelletizer RPM 400, otherwise pelletizer motor will be stopped.  If pelletizer motor starts running and start up valve button towards die is operated, after 1 sec the pelletizser shaft will move in forward direction by operation of solenoid valve.</w:t>
      </w:r>
    </w:p>
    <w:p w14:paraId="58C325B4" w14:textId="77777777" w:rsidR="00114806" w:rsidRPr="00114806" w:rsidRDefault="00114806" w:rsidP="00BA49DC">
      <w:pPr>
        <w:ind w:left="426" w:hanging="426"/>
        <w:rPr>
          <w:rFonts w:ascii="Arial" w:hAnsi="Arial" w:cs="Arial"/>
        </w:rPr>
      </w:pPr>
    </w:p>
    <w:p w14:paraId="518A4A39" w14:textId="77777777" w:rsidR="00114806" w:rsidRPr="00114806" w:rsidRDefault="00114806" w:rsidP="00BA49DC">
      <w:pPr>
        <w:ind w:left="426" w:hanging="426"/>
        <w:rPr>
          <w:rFonts w:ascii="Arial" w:hAnsi="Arial" w:cs="Arial"/>
        </w:rPr>
      </w:pPr>
      <w:r w:rsidRPr="00114806">
        <w:rPr>
          <w:rFonts w:ascii="Arial" w:hAnsi="Arial" w:cs="Arial"/>
          <w:u w:val="single"/>
        </w:rPr>
        <w:t>Under water pelletizing with knife adjustment</w:t>
      </w:r>
      <w:r w:rsidRPr="00114806">
        <w:rPr>
          <w:rFonts w:ascii="Arial" w:hAnsi="Arial" w:cs="Arial"/>
        </w:rPr>
        <w:t>:</w:t>
      </w:r>
    </w:p>
    <w:p w14:paraId="414E52C2" w14:textId="77777777" w:rsidR="00114806" w:rsidRPr="00114806" w:rsidRDefault="00114806" w:rsidP="00BA49DC">
      <w:pPr>
        <w:ind w:left="426" w:hanging="426"/>
        <w:rPr>
          <w:rFonts w:ascii="Arial" w:hAnsi="Arial" w:cs="Arial"/>
        </w:rPr>
      </w:pPr>
    </w:p>
    <w:p w14:paraId="74C9C573" w14:textId="77777777" w:rsidR="00114806" w:rsidRPr="00BA49DC" w:rsidRDefault="00114806" w:rsidP="00BA49DC">
      <w:pPr>
        <w:ind w:left="426" w:hanging="426"/>
        <w:rPr>
          <w:rFonts w:ascii="Arial" w:hAnsi="Arial" w:cs="Arial"/>
        </w:rPr>
      </w:pPr>
      <w:r w:rsidRPr="00BA49DC">
        <w:rPr>
          <w:rFonts w:ascii="Arial" w:hAnsi="Arial" w:cs="Arial"/>
        </w:rPr>
        <w:lastRenderedPageBreak/>
        <w:t>If oil level at the oil cylinder is low an alarm of knife adjustment, oil level low will appear on extruder control room panel, once pelletizer is started within 10 sec pelletizer speed is to be increased above 400 rpm (alarm of speed knife cutter min will appear in Ext C/R panel).</w:t>
      </w:r>
    </w:p>
    <w:p w14:paraId="7BA8B8F8" w14:textId="77777777" w:rsidR="00114806" w:rsidRPr="00114806" w:rsidRDefault="00114806" w:rsidP="00BA49DC">
      <w:pPr>
        <w:ind w:left="426" w:hanging="426"/>
        <w:rPr>
          <w:rFonts w:ascii="Arial" w:hAnsi="Arial" w:cs="Arial"/>
        </w:rPr>
      </w:pPr>
    </w:p>
    <w:p w14:paraId="12CD0D63" w14:textId="77777777" w:rsidR="00114806" w:rsidRPr="00BA49DC" w:rsidRDefault="00114806" w:rsidP="00BA49DC">
      <w:pPr>
        <w:ind w:left="426" w:hanging="426"/>
        <w:rPr>
          <w:rFonts w:ascii="Arial" w:hAnsi="Arial" w:cs="Arial"/>
        </w:rPr>
      </w:pPr>
      <w:r w:rsidRPr="00BA49DC">
        <w:rPr>
          <w:rFonts w:ascii="Arial" w:hAnsi="Arial" w:cs="Arial"/>
        </w:rPr>
        <w:t>Whenever during running,if the speed comes below 400 rpm Ext. stops immediately with powder of additive feeding under PK 601, PK, WM 602 .If cutter torque goes above 70% setting,an alarm of pelletizer overload appears in Ext. C/R with immediate stoppage of Ext along with powder and additive feeding units.  If cutter motor fail or thyristor fails an alarm of “thyristor main fuse” alarm sounds at ext. control room along with stoppage of extruder and feeding units.  In case pelletizer top hood limit switch is not in pressed position Ext.  and feeding unit will stop immediately.  In this case pelletizer motor will stop and knife will retreat to its backward position.</w:t>
      </w:r>
    </w:p>
    <w:p w14:paraId="5F875C37" w14:textId="77777777" w:rsidR="00114806" w:rsidRPr="00114806" w:rsidRDefault="00114806" w:rsidP="00BA49DC">
      <w:pPr>
        <w:ind w:left="426" w:hanging="426"/>
        <w:rPr>
          <w:rFonts w:ascii="Arial" w:hAnsi="Arial" w:cs="Arial"/>
        </w:rPr>
      </w:pPr>
    </w:p>
    <w:p w14:paraId="66E98E3C" w14:textId="77777777" w:rsidR="00114806" w:rsidRPr="00114806" w:rsidRDefault="00114806" w:rsidP="00BA49DC">
      <w:pPr>
        <w:ind w:left="426" w:hanging="426"/>
        <w:rPr>
          <w:rFonts w:ascii="Arial" w:hAnsi="Arial" w:cs="Arial"/>
        </w:rPr>
      </w:pPr>
    </w:p>
    <w:p w14:paraId="29026EFD" w14:textId="77777777" w:rsidR="00114806" w:rsidRPr="00114806" w:rsidRDefault="00114806" w:rsidP="00BA49DC">
      <w:pPr>
        <w:ind w:left="426" w:hanging="426"/>
        <w:rPr>
          <w:rFonts w:ascii="Arial" w:hAnsi="Arial" w:cs="Arial"/>
        </w:rPr>
      </w:pPr>
    </w:p>
    <w:p w14:paraId="5D68958F" w14:textId="77777777" w:rsidR="00114806" w:rsidRPr="00114806" w:rsidRDefault="00114806" w:rsidP="00BA49DC">
      <w:pPr>
        <w:ind w:left="426" w:hanging="426"/>
        <w:rPr>
          <w:rFonts w:ascii="Arial" w:hAnsi="Arial" w:cs="Arial"/>
          <w:u w:val="single"/>
        </w:rPr>
      </w:pPr>
      <w:r w:rsidRPr="00114806">
        <w:rPr>
          <w:rFonts w:ascii="Arial" w:hAnsi="Arial" w:cs="Arial"/>
          <w:u w:val="single"/>
        </w:rPr>
        <w:t>Auxiliary Drive/Main Ext. Start up:</w:t>
      </w:r>
    </w:p>
    <w:p w14:paraId="103E6AE4" w14:textId="77777777" w:rsidR="00114806" w:rsidRPr="00114806" w:rsidRDefault="00114806" w:rsidP="00BA49DC">
      <w:pPr>
        <w:ind w:left="426" w:hanging="426"/>
        <w:rPr>
          <w:rFonts w:ascii="Arial" w:hAnsi="Arial" w:cs="Arial"/>
        </w:rPr>
      </w:pPr>
    </w:p>
    <w:p w14:paraId="45975B6F" w14:textId="77777777" w:rsidR="00114806" w:rsidRPr="00BA49DC" w:rsidRDefault="00114806" w:rsidP="00BA49DC">
      <w:pPr>
        <w:ind w:left="426" w:hanging="426"/>
        <w:rPr>
          <w:rFonts w:ascii="Arial" w:hAnsi="Arial" w:cs="Arial"/>
        </w:rPr>
      </w:pPr>
      <w:r w:rsidRPr="00BA49DC">
        <w:rPr>
          <w:rFonts w:ascii="Arial" w:hAnsi="Arial" w:cs="Arial"/>
        </w:rPr>
        <w:t>For running ext and auxiliary drive following conditions are to be fulfilled.</w:t>
      </w:r>
    </w:p>
    <w:p w14:paraId="5A9B8A6A" w14:textId="77777777" w:rsidR="00114806" w:rsidRPr="00114806" w:rsidRDefault="00114806" w:rsidP="00BA49DC">
      <w:pPr>
        <w:ind w:left="426" w:hanging="426"/>
        <w:rPr>
          <w:rFonts w:ascii="Arial" w:hAnsi="Arial" w:cs="Arial"/>
        </w:rPr>
      </w:pPr>
    </w:p>
    <w:p w14:paraId="1C19DD3A" w14:textId="4F230DB7" w:rsidR="00114806" w:rsidRPr="00BA49DC" w:rsidRDefault="00114806" w:rsidP="00BA49DC">
      <w:pPr>
        <w:ind w:left="426" w:hanging="426"/>
        <w:rPr>
          <w:rFonts w:ascii="Arial" w:hAnsi="Arial" w:cs="Arial"/>
        </w:rPr>
      </w:pPr>
      <w:r w:rsidRPr="00BA49DC">
        <w:rPr>
          <w:rFonts w:ascii="Arial" w:hAnsi="Arial" w:cs="Arial"/>
        </w:rPr>
        <w:t>Main power supply is available, switch on master switch light of control voltage will show on Ext. C/R Panel.</w:t>
      </w:r>
    </w:p>
    <w:p w14:paraId="2748AFF2" w14:textId="77777777" w:rsidR="00114806" w:rsidRPr="00114806" w:rsidRDefault="00114806" w:rsidP="00BA49DC">
      <w:pPr>
        <w:ind w:left="426" w:hanging="426"/>
        <w:rPr>
          <w:rFonts w:ascii="Arial" w:hAnsi="Arial" w:cs="Arial"/>
        </w:rPr>
      </w:pPr>
    </w:p>
    <w:p w14:paraId="2A92A165" w14:textId="3AFE1495" w:rsidR="00114806" w:rsidRPr="00BA49DC" w:rsidRDefault="00114806" w:rsidP="00BA49DC">
      <w:pPr>
        <w:ind w:left="426" w:hanging="426"/>
        <w:rPr>
          <w:rFonts w:ascii="Arial" w:hAnsi="Arial" w:cs="Arial"/>
        </w:rPr>
      </w:pPr>
      <w:r w:rsidRPr="00BA49DC">
        <w:rPr>
          <w:rFonts w:ascii="Arial" w:hAnsi="Arial" w:cs="Arial"/>
        </w:rPr>
        <w:t>Ext. oil pump is running.</w:t>
      </w:r>
    </w:p>
    <w:p w14:paraId="5646684C" w14:textId="77777777" w:rsidR="00114806" w:rsidRPr="00114806" w:rsidRDefault="00114806" w:rsidP="00BA49DC">
      <w:pPr>
        <w:ind w:left="426" w:hanging="426"/>
        <w:rPr>
          <w:rFonts w:ascii="Arial" w:hAnsi="Arial" w:cs="Arial"/>
        </w:rPr>
      </w:pPr>
    </w:p>
    <w:p w14:paraId="661C05D2" w14:textId="5E79F823" w:rsidR="00114806" w:rsidRPr="00BA49DC" w:rsidRDefault="00114806" w:rsidP="00BA49DC">
      <w:pPr>
        <w:ind w:left="426" w:hanging="426"/>
        <w:rPr>
          <w:rFonts w:ascii="Arial" w:hAnsi="Arial" w:cs="Arial"/>
        </w:rPr>
      </w:pPr>
      <w:r w:rsidRPr="00BA49DC">
        <w:rPr>
          <w:rFonts w:ascii="Arial" w:hAnsi="Arial" w:cs="Arial"/>
        </w:rPr>
        <w:t>Ext. heating and cooling circuit has been commissioned and temp of barrel has been steady at set values for more than two hours.</w:t>
      </w:r>
    </w:p>
    <w:p w14:paraId="5C183DCD" w14:textId="77777777" w:rsidR="00114806" w:rsidRPr="00114806" w:rsidRDefault="00114806" w:rsidP="00BA49DC">
      <w:pPr>
        <w:ind w:left="426" w:hanging="426"/>
        <w:rPr>
          <w:rFonts w:ascii="Arial" w:hAnsi="Arial" w:cs="Arial"/>
        </w:rPr>
      </w:pPr>
    </w:p>
    <w:p w14:paraId="2907CC9F" w14:textId="0C4181ED" w:rsidR="00114806" w:rsidRPr="00BA49DC" w:rsidRDefault="00114806" w:rsidP="00BA49DC">
      <w:pPr>
        <w:ind w:left="426" w:hanging="426"/>
        <w:rPr>
          <w:rFonts w:ascii="Arial" w:hAnsi="Arial" w:cs="Arial"/>
        </w:rPr>
      </w:pPr>
      <w:r w:rsidRPr="00BA49DC">
        <w:rPr>
          <w:rFonts w:ascii="Arial" w:hAnsi="Arial" w:cs="Arial"/>
        </w:rPr>
        <w:t>Press clutch in extruder C/R, this will engage clutch.</w:t>
      </w:r>
    </w:p>
    <w:p w14:paraId="2B41BFDD" w14:textId="77777777" w:rsidR="00114806" w:rsidRPr="00114806" w:rsidRDefault="00114806" w:rsidP="00BA49DC">
      <w:pPr>
        <w:ind w:left="426" w:hanging="426"/>
        <w:rPr>
          <w:rFonts w:ascii="Arial" w:hAnsi="Arial" w:cs="Arial"/>
        </w:rPr>
      </w:pPr>
    </w:p>
    <w:p w14:paraId="146A3B6F" w14:textId="049B69E6" w:rsidR="00114806" w:rsidRPr="00BA49DC" w:rsidRDefault="00114806" w:rsidP="00BA49DC">
      <w:pPr>
        <w:ind w:left="426" w:hanging="426"/>
        <w:rPr>
          <w:rFonts w:ascii="Arial" w:hAnsi="Arial" w:cs="Arial"/>
        </w:rPr>
      </w:pPr>
      <w:r w:rsidRPr="00BA49DC">
        <w:rPr>
          <w:rFonts w:ascii="Arial" w:hAnsi="Arial" w:cs="Arial"/>
        </w:rPr>
        <w:t>Switch for selector Ext low or high speed.</w:t>
      </w:r>
    </w:p>
    <w:p w14:paraId="4A76C300" w14:textId="77777777" w:rsidR="00114806" w:rsidRPr="00114806" w:rsidRDefault="00114806" w:rsidP="00BA49DC">
      <w:pPr>
        <w:ind w:left="426" w:hanging="426"/>
        <w:rPr>
          <w:rFonts w:ascii="Arial" w:hAnsi="Arial" w:cs="Arial"/>
        </w:rPr>
      </w:pPr>
    </w:p>
    <w:p w14:paraId="4923C140" w14:textId="583B129A" w:rsidR="00114806" w:rsidRPr="00BA49DC" w:rsidRDefault="00114806" w:rsidP="00BA49DC">
      <w:pPr>
        <w:ind w:left="426" w:hanging="426"/>
        <w:rPr>
          <w:rFonts w:ascii="Arial" w:hAnsi="Arial" w:cs="Arial"/>
        </w:rPr>
      </w:pPr>
      <w:r w:rsidRPr="00BA49DC">
        <w:rPr>
          <w:rFonts w:ascii="Arial" w:hAnsi="Arial" w:cs="Arial"/>
        </w:rPr>
        <w:t>Switch S1 is in bypass position, when cutter motor down stream equipment are not running. Cutter motor is fixed in position.  Start up valve is towards ground. Classifying screen a running pellet conveying circuit is in operation.</w:t>
      </w:r>
    </w:p>
    <w:p w14:paraId="7BB97D74" w14:textId="77777777" w:rsidR="00114806" w:rsidRPr="00114806" w:rsidRDefault="00114806" w:rsidP="00BA49DC">
      <w:pPr>
        <w:ind w:left="426" w:hanging="426"/>
        <w:rPr>
          <w:rFonts w:ascii="Arial" w:hAnsi="Arial" w:cs="Arial"/>
        </w:rPr>
      </w:pPr>
    </w:p>
    <w:p w14:paraId="160EB6BE" w14:textId="77777777" w:rsidR="00114806" w:rsidRPr="00BA49DC" w:rsidRDefault="00114806" w:rsidP="00BA49DC">
      <w:pPr>
        <w:ind w:left="426" w:hanging="426"/>
        <w:rPr>
          <w:rFonts w:ascii="Arial" w:hAnsi="Arial" w:cs="Arial"/>
        </w:rPr>
      </w:pPr>
      <w:r w:rsidRPr="00BA49DC">
        <w:rPr>
          <w:rFonts w:ascii="Arial" w:hAnsi="Arial" w:cs="Arial"/>
        </w:rPr>
        <w:t>Once above conditions are satisfied auxiliary drive ready to start appear on extruder local panel, press auxiliary drive start switch on local panel.</w:t>
      </w:r>
    </w:p>
    <w:p w14:paraId="4D854434" w14:textId="77777777" w:rsidR="00114806" w:rsidRPr="00114806" w:rsidRDefault="00114806" w:rsidP="00BA49DC">
      <w:pPr>
        <w:ind w:left="426" w:hanging="426"/>
        <w:rPr>
          <w:rFonts w:ascii="Arial" w:hAnsi="Arial" w:cs="Arial"/>
        </w:rPr>
      </w:pPr>
    </w:p>
    <w:p w14:paraId="0C966D0A" w14:textId="77777777" w:rsidR="00114806" w:rsidRPr="00BA49DC" w:rsidRDefault="00114806" w:rsidP="00BA49DC">
      <w:pPr>
        <w:ind w:left="426" w:hanging="426"/>
        <w:rPr>
          <w:rFonts w:ascii="Arial" w:hAnsi="Arial" w:cs="Arial"/>
        </w:rPr>
      </w:pPr>
      <w:r w:rsidRPr="00BA49DC">
        <w:rPr>
          <w:rFonts w:ascii="Arial" w:hAnsi="Arial" w:cs="Arial"/>
        </w:rPr>
        <w:t>Auxiliary motor will start running.  Torque indication will go to max and it will gradually come down.  Once it comes below 30% Torque and remains below this value for more than 30 sec.  Ext. main drive ready to start light will appear on extruder local panel.</w:t>
      </w:r>
    </w:p>
    <w:p w14:paraId="01E1CC90" w14:textId="77777777" w:rsidR="00114806" w:rsidRPr="00114806" w:rsidRDefault="00114806" w:rsidP="00BA49DC">
      <w:pPr>
        <w:ind w:left="426" w:hanging="426"/>
        <w:rPr>
          <w:rFonts w:ascii="Arial" w:hAnsi="Arial" w:cs="Arial"/>
        </w:rPr>
      </w:pPr>
    </w:p>
    <w:p w14:paraId="4E715F11" w14:textId="77777777" w:rsidR="00114806" w:rsidRPr="00BA49DC" w:rsidRDefault="00114806" w:rsidP="00BA49DC">
      <w:pPr>
        <w:ind w:left="426" w:hanging="426"/>
        <w:rPr>
          <w:rFonts w:ascii="Arial" w:hAnsi="Arial" w:cs="Arial"/>
        </w:rPr>
      </w:pPr>
      <w:r w:rsidRPr="00BA49DC">
        <w:rPr>
          <w:rFonts w:ascii="Arial" w:hAnsi="Arial" w:cs="Arial"/>
        </w:rPr>
        <w:t>The pellets transfer system should always have an empty silo or a silo being emptied, the amount contained in each of them being continuously controlled to avoid full silos.  Now start the main drive.</w:t>
      </w:r>
    </w:p>
    <w:p w14:paraId="6E58F634" w14:textId="77777777" w:rsidR="00114806" w:rsidRPr="00114806" w:rsidRDefault="00114806" w:rsidP="00BA49DC">
      <w:pPr>
        <w:ind w:left="426" w:hanging="426"/>
        <w:rPr>
          <w:rFonts w:ascii="Arial" w:hAnsi="Arial" w:cs="Arial"/>
        </w:rPr>
      </w:pPr>
    </w:p>
    <w:p w14:paraId="65EA105D" w14:textId="77777777" w:rsidR="00114806" w:rsidRPr="00BA49DC" w:rsidRDefault="00114806" w:rsidP="00BA49DC">
      <w:pPr>
        <w:ind w:left="426" w:hanging="426"/>
        <w:rPr>
          <w:rFonts w:ascii="Arial" w:hAnsi="Arial" w:cs="Arial"/>
        </w:rPr>
      </w:pPr>
      <w:r w:rsidRPr="00BA49DC">
        <w:rPr>
          <w:rFonts w:ascii="Arial" w:hAnsi="Arial" w:cs="Arial"/>
        </w:rPr>
        <w:t>The various groups forming part of this section will have to be checked for during the operation viz.</w:t>
      </w:r>
    </w:p>
    <w:p w14:paraId="5F82BA24" w14:textId="77777777" w:rsidR="00114806" w:rsidRPr="00114806" w:rsidRDefault="00114806" w:rsidP="00BA49DC">
      <w:pPr>
        <w:ind w:left="426" w:hanging="426"/>
        <w:rPr>
          <w:rFonts w:ascii="Arial" w:hAnsi="Arial" w:cs="Arial"/>
        </w:rPr>
      </w:pPr>
    </w:p>
    <w:p w14:paraId="352BE8AC" w14:textId="00D0DDA5" w:rsidR="00114806" w:rsidRPr="00BA49DC" w:rsidRDefault="00114806" w:rsidP="00BA49DC">
      <w:pPr>
        <w:ind w:left="426" w:hanging="426"/>
        <w:rPr>
          <w:rFonts w:ascii="Arial" w:hAnsi="Arial" w:cs="Arial"/>
        </w:rPr>
      </w:pPr>
      <w:r w:rsidRPr="00BA49DC">
        <w:rPr>
          <w:rFonts w:ascii="Arial" w:hAnsi="Arial" w:cs="Arial"/>
        </w:rPr>
        <w:t>Powder pneumatic haulage PK 605.</w:t>
      </w:r>
    </w:p>
    <w:p w14:paraId="7089D00B" w14:textId="77777777" w:rsidR="00114806" w:rsidRPr="00114806" w:rsidRDefault="00114806" w:rsidP="00BA49DC">
      <w:pPr>
        <w:ind w:left="426" w:hanging="426"/>
        <w:rPr>
          <w:rFonts w:ascii="Arial" w:hAnsi="Arial" w:cs="Arial"/>
        </w:rPr>
      </w:pPr>
    </w:p>
    <w:p w14:paraId="71FF33B9" w14:textId="55D64788" w:rsidR="00114806" w:rsidRPr="00BA49DC" w:rsidRDefault="00114806" w:rsidP="00BA49DC">
      <w:pPr>
        <w:ind w:left="426" w:hanging="426"/>
        <w:rPr>
          <w:rFonts w:ascii="Arial" w:hAnsi="Arial" w:cs="Arial"/>
        </w:rPr>
      </w:pPr>
      <w:r w:rsidRPr="00BA49DC">
        <w:rPr>
          <w:rFonts w:ascii="Arial" w:hAnsi="Arial" w:cs="Arial"/>
        </w:rPr>
        <w:t>Powder and additives metering systems to the extrusion unit (PK 601 and PK 602)</w:t>
      </w:r>
    </w:p>
    <w:p w14:paraId="6670389D" w14:textId="77777777" w:rsidR="00114806" w:rsidRPr="00114806" w:rsidRDefault="00114806" w:rsidP="00BA49DC">
      <w:pPr>
        <w:ind w:left="426" w:hanging="426"/>
        <w:rPr>
          <w:rFonts w:ascii="Arial" w:hAnsi="Arial" w:cs="Arial"/>
        </w:rPr>
      </w:pPr>
    </w:p>
    <w:p w14:paraId="7A38DB57" w14:textId="3DDF4AB7" w:rsidR="00114806" w:rsidRPr="00BA49DC" w:rsidRDefault="00114806" w:rsidP="00BA49DC">
      <w:pPr>
        <w:ind w:left="426" w:hanging="426"/>
        <w:rPr>
          <w:rFonts w:ascii="Arial" w:hAnsi="Arial" w:cs="Arial"/>
        </w:rPr>
      </w:pPr>
      <w:r w:rsidRPr="00BA49DC">
        <w:rPr>
          <w:rFonts w:ascii="Arial" w:hAnsi="Arial" w:cs="Arial"/>
        </w:rPr>
        <w:t>Continuous mixer W 602.</w:t>
      </w:r>
    </w:p>
    <w:p w14:paraId="72437F8E" w14:textId="77777777" w:rsidR="00114806" w:rsidRPr="00114806" w:rsidRDefault="00114806" w:rsidP="00BA49DC">
      <w:pPr>
        <w:ind w:left="426" w:hanging="426"/>
        <w:rPr>
          <w:rFonts w:ascii="Arial" w:hAnsi="Arial" w:cs="Arial"/>
        </w:rPr>
      </w:pPr>
    </w:p>
    <w:p w14:paraId="22815A9B" w14:textId="132A3AC1" w:rsidR="00114806" w:rsidRPr="00BA49DC" w:rsidRDefault="00114806" w:rsidP="00BA49DC">
      <w:pPr>
        <w:ind w:left="426" w:hanging="426"/>
        <w:rPr>
          <w:rFonts w:ascii="Arial" w:hAnsi="Arial" w:cs="Arial"/>
        </w:rPr>
      </w:pPr>
      <w:r w:rsidRPr="00BA49DC">
        <w:rPr>
          <w:rFonts w:ascii="Arial" w:hAnsi="Arial" w:cs="Arial"/>
        </w:rPr>
        <w:t>Extrusion unit PK 603.</w:t>
      </w:r>
    </w:p>
    <w:p w14:paraId="577DB510" w14:textId="77777777" w:rsidR="00114806" w:rsidRPr="00114806" w:rsidRDefault="00114806" w:rsidP="00BA49DC">
      <w:pPr>
        <w:ind w:left="426" w:hanging="426"/>
        <w:rPr>
          <w:rFonts w:ascii="Arial" w:hAnsi="Arial" w:cs="Arial"/>
        </w:rPr>
      </w:pPr>
    </w:p>
    <w:p w14:paraId="0C980EF7" w14:textId="4C40B9B2" w:rsidR="00114806" w:rsidRPr="00BA49DC" w:rsidRDefault="00114806" w:rsidP="00BA49DC">
      <w:pPr>
        <w:ind w:left="426" w:hanging="426"/>
        <w:rPr>
          <w:rFonts w:ascii="Arial" w:hAnsi="Arial" w:cs="Arial"/>
        </w:rPr>
      </w:pPr>
      <w:r w:rsidRPr="00BA49DC">
        <w:rPr>
          <w:rFonts w:ascii="Arial" w:hAnsi="Arial" w:cs="Arial"/>
        </w:rPr>
        <w:t>Pellets transfer system to the storage/analysis silos.</w:t>
      </w:r>
    </w:p>
    <w:p w14:paraId="4082DFA4" w14:textId="77777777" w:rsidR="00114806" w:rsidRPr="00114806" w:rsidRDefault="00114806" w:rsidP="00BA49DC">
      <w:pPr>
        <w:ind w:left="426" w:hanging="426"/>
        <w:rPr>
          <w:rFonts w:ascii="Arial" w:hAnsi="Arial" w:cs="Arial"/>
        </w:rPr>
      </w:pPr>
    </w:p>
    <w:p w14:paraId="77CA5C1C" w14:textId="77777777" w:rsidR="00114806" w:rsidRPr="00BA49DC" w:rsidRDefault="00114806" w:rsidP="00BA49DC">
      <w:pPr>
        <w:ind w:left="426" w:hanging="426"/>
        <w:rPr>
          <w:rFonts w:ascii="Arial" w:hAnsi="Arial" w:cs="Arial"/>
        </w:rPr>
      </w:pPr>
      <w:r w:rsidRPr="00BA49DC">
        <w:rPr>
          <w:rFonts w:ascii="Arial" w:hAnsi="Arial" w:cs="Arial"/>
        </w:rPr>
        <w:t>This is required to ensure that the operating parameters are within the tolerances specified and to prevent any failures that might cause sudden shut downs.</w:t>
      </w:r>
    </w:p>
    <w:p w14:paraId="293C8D98" w14:textId="77777777" w:rsidR="00114806" w:rsidRPr="00114806" w:rsidRDefault="00114806" w:rsidP="00BA49DC">
      <w:pPr>
        <w:ind w:left="426" w:hanging="426"/>
        <w:rPr>
          <w:rFonts w:ascii="Arial" w:hAnsi="Arial" w:cs="Arial"/>
        </w:rPr>
      </w:pPr>
    </w:p>
    <w:p w14:paraId="1310B798" w14:textId="77777777" w:rsidR="00114806" w:rsidRPr="00114806" w:rsidRDefault="00114806" w:rsidP="00BA49DC">
      <w:pPr>
        <w:ind w:left="426" w:hanging="426"/>
        <w:rPr>
          <w:rFonts w:ascii="Arial" w:hAnsi="Arial" w:cs="Arial"/>
        </w:rPr>
      </w:pPr>
    </w:p>
    <w:p w14:paraId="035FFE9D" w14:textId="77777777" w:rsidR="00114806" w:rsidRPr="00BA49DC" w:rsidRDefault="00114806" w:rsidP="00BA49DC">
      <w:pPr>
        <w:ind w:left="426" w:hanging="426"/>
        <w:rPr>
          <w:rFonts w:ascii="Arial" w:hAnsi="Arial" w:cs="Arial"/>
        </w:rPr>
      </w:pPr>
      <w:r w:rsidRPr="00BA49DC">
        <w:rPr>
          <w:rFonts w:ascii="Arial" w:hAnsi="Arial" w:cs="Arial"/>
        </w:rPr>
        <w:t>E.</w:t>
      </w:r>
      <w:r w:rsidRPr="00BA49DC">
        <w:rPr>
          <w:rFonts w:ascii="Arial" w:hAnsi="Arial" w:cs="Arial"/>
        </w:rPr>
        <w:tab/>
      </w:r>
      <w:r w:rsidRPr="00BA49DC">
        <w:rPr>
          <w:rFonts w:ascii="Arial" w:hAnsi="Arial" w:cs="Arial"/>
          <w:u w:val="single"/>
        </w:rPr>
        <w:t>OPERATION PROCEDURE</w:t>
      </w:r>
      <w:r w:rsidRPr="00BA49DC">
        <w:rPr>
          <w:rFonts w:ascii="Arial" w:hAnsi="Arial" w:cs="Arial"/>
        </w:rPr>
        <w:t>:</w:t>
      </w:r>
    </w:p>
    <w:p w14:paraId="14B78FF3" w14:textId="77777777" w:rsidR="00114806" w:rsidRPr="00114806" w:rsidRDefault="00114806" w:rsidP="00BA49DC">
      <w:pPr>
        <w:ind w:left="426" w:hanging="426"/>
        <w:rPr>
          <w:rFonts w:ascii="Arial" w:hAnsi="Arial" w:cs="Arial"/>
        </w:rPr>
      </w:pPr>
    </w:p>
    <w:p w14:paraId="611A189E" w14:textId="77777777" w:rsidR="00114806" w:rsidRPr="00114806" w:rsidRDefault="00114806" w:rsidP="00BA49DC">
      <w:pPr>
        <w:ind w:left="426" w:hanging="426"/>
        <w:rPr>
          <w:rFonts w:ascii="Arial" w:hAnsi="Arial" w:cs="Arial"/>
        </w:rPr>
      </w:pPr>
      <w:r w:rsidRPr="00114806">
        <w:rPr>
          <w:rFonts w:ascii="Arial" w:hAnsi="Arial" w:cs="Arial"/>
        </w:rPr>
        <w:t>Switch on main switch.</w:t>
      </w:r>
    </w:p>
    <w:p w14:paraId="412F6035" w14:textId="77777777" w:rsidR="00114806" w:rsidRPr="00114806" w:rsidRDefault="00114806" w:rsidP="00BA49DC">
      <w:pPr>
        <w:ind w:left="426" w:hanging="426"/>
        <w:rPr>
          <w:rFonts w:ascii="Arial" w:hAnsi="Arial" w:cs="Arial"/>
        </w:rPr>
      </w:pPr>
    </w:p>
    <w:p w14:paraId="518A9FEE" w14:textId="77777777" w:rsidR="00114806" w:rsidRPr="00114806" w:rsidRDefault="00114806" w:rsidP="00BA49DC">
      <w:pPr>
        <w:ind w:left="426" w:hanging="426"/>
        <w:rPr>
          <w:rFonts w:ascii="Arial" w:hAnsi="Arial" w:cs="Arial"/>
        </w:rPr>
      </w:pPr>
      <w:r w:rsidRPr="00114806">
        <w:rPr>
          <w:rFonts w:ascii="Arial" w:hAnsi="Arial" w:cs="Arial"/>
        </w:rPr>
        <w:t>Charge all panels and PLC.</w:t>
      </w:r>
    </w:p>
    <w:p w14:paraId="4E263CA9" w14:textId="77777777" w:rsidR="00114806" w:rsidRPr="00114806" w:rsidRDefault="00114806" w:rsidP="00BA49DC">
      <w:pPr>
        <w:ind w:left="426" w:hanging="426"/>
        <w:rPr>
          <w:rFonts w:ascii="Arial" w:hAnsi="Arial" w:cs="Arial"/>
        </w:rPr>
      </w:pPr>
    </w:p>
    <w:p w14:paraId="2BF1F903" w14:textId="77777777" w:rsidR="00114806" w:rsidRPr="00114806" w:rsidRDefault="00114806" w:rsidP="00BA49DC">
      <w:pPr>
        <w:ind w:left="426" w:hanging="426"/>
        <w:rPr>
          <w:rFonts w:ascii="Arial" w:hAnsi="Arial" w:cs="Arial"/>
        </w:rPr>
      </w:pPr>
      <w:r w:rsidRPr="00114806">
        <w:rPr>
          <w:rFonts w:ascii="Arial" w:hAnsi="Arial" w:cs="Arial"/>
        </w:rPr>
        <w:t>Release emergency stop.</w:t>
      </w:r>
    </w:p>
    <w:p w14:paraId="7CEAA4DA" w14:textId="77777777" w:rsidR="00114806" w:rsidRPr="00114806" w:rsidRDefault="00114806" w:rsidP="00BA49DC">
      <w:pPr>
        <w:ind w:left="426" w:hanging="426"/>
        <w:rPr>
          <w:rFonts w:ascii="Arial" w:hAnsi="Arial" w:cs="Arial"/>
        </w:rPr>
      </w:pPr>
    </w:p>
    <w:p w14:paraId="50C34B4F" w14:textId="77777777" w:rsidR="00114806" w:rsidRPr="00114806" w:rsidRDefault="00114806" w:rsidP="00BA49DC">
      <w:pPr>
        <w:ind w:left="426" w:hanging="426"/>
        <w:rPr>
          <w:rFonts w:ascii="Arial" w:hAnsi="Arial" w:cs="Arial"/>
        </w:rPr>
      </w:pPr>
      <w:r w:rsidRPr="00114806">
        <w:rPr>
          <w:rFonts w:ascii="Arial" w:hAnsi="Arial" w:cs="Arial"/>
        </w:rPr>
        <w:t>Switch on hot oil unit pump I or II after checking oil level in tank.</w:t>
      </w:r>
    </w:p>
    <w:p w14:paraId="6F2D0950" w14:textId="77777777" w:rsidR="00114806" w:rsidRPr="00114806" w:rsidRDefault="00114806" w:rsidP="00BA49DC">
      <w:pPr>
        <w:ind w:left="426" w:hanging="426"/>
        <w:rPr>
          <w:rFonts w:ascii="Arial" w:hAnsi="Arial" w:cs="Arial"/>
        </w:rPr>
      </w:pPr>
    </w:p>
    <w:p w14:paraId="2DCB2651" w14:textId="77777777" w:rsidR="00114806" w:rsidRPr="00114806" w:rsidRDefault="00114806" w:rsidP="00BA49DC">
      <w:pPr>
        <w:ind w:left="426" w:hanging="426"/>
        <w:rPr>
          <w:rFonts w:ascii="Arial" w:hAnsi="Arial" w:cs="Arial"/>
        </w:rPr>
      </w:pPr>
      <w:r w:rsidRPr="00114806">
        <w:rPr>
          <w:rFonts w:ascii="Arial" w:hAnsi="Arial" w:cs="Arial"/>
        </w:rPr>
        <w:t>Establish a flow at 20 m3 /hr (corresponding to 70.0 m bar)</w:t>
      </w:r>
    </w:p>
    <w:p w14:paraId="6589CCC3" w14:textId="77777777" w:rsidR="00114806" w:rsidRPr="00114806" w:rsidRDefault="00114806" w:rsidP="00BA49DC">
      <w:pPr>
        <w:ind w:left="426" w:hanging="426"/>
        <w:rPr>
          <w:rFonts w:ascii="Arial" w:hAnsi="Arial" w:cs="Arial"/>
        </w:rPr>
      </w:pPr>
    </w:p>
    <w:p w14:paraId="72813EC9" w14:textId="77777777" w:rsidR="00114806" w:rsidRPr="00114806" w:rsidRDefault="00114806" w:rsidP="00BA49DC">
      <w:pPr>
        <w:ind w:left="426" w:hanging="426"/>
        <w:rPr>
          <w:rFonts w:ascii="Arial" w:hAnsi="Arial" w:cs="Arial"/>
        </w:rPr>
      </w:pPr>
      <w:r w:rsidRPr="00114806">
        <w:rPr>
          <w:rFonts w:ascii="Arial" w:hAnsi="Arial" w:cs="Arial"/>
        </w:rPr>
        <w:t xml:space="preserve">Switch on oil heater and gradually increase temp to 270 </w:t>
      </w:r>
      <w:r w:rsidRPr="00114806">
        <w:rPr>
          <w:rFonts w:ascii="Arial" w:hAnsi="Arial" w:cs="Arial"/>
          <w:b/>
          <w:bCs/>
          <w:vertAlign w:val="superscript"/>
        </w:rPr>
        <w:t>o</w:t>
      </w:r>
      <w:r w:rsidRPr="00114806">
        <w:rPr>
          <w:rFonts w:ascii="Arial" w:hAnsi="Arial" w:cs="Arial"/>
        </w:rPr>
        <w:t xml:space="preserve">C at 20 </w:t>
      </w:r>
      <w:r w:rsidRPr="00114806">
        <w:rPr>
          <w:rFonts w:ascii="Arial" w:hAnsi="Arial" w:cs="Arial"/>
          <w:b/>
          <w:bCs/>
          <w:vertAlign w:val="superscript"/>
        </w:rPr>
        <w:t>o</w:t>
      </w:r>
      <w:r w:rsidRPr="00114806">
        <w:rPr>
          <w:rFonts w:ascii="Arial" w:hAnsi="Arial" w:cs="Arial"/>
        </w:rPr>
        <w:t>C steps every 10 minutes.  (Initially due to low temp., FSL 3735 may be in actuated condition and hence it can be taken in bypass for heating to start, later key is to be taken in line).</w:t>
      </w:r>
    </w:p>
    <w:p w14:paraId="63529F13" w14:textId="77777777" w:rsidR="00114806" w:rsidRPr="00114806" w:rsidRDefault="00114806" w:rsidP="00BA49DC">
      <w:pPr>
        <w:ind w:left="426" w:hanging="426"/>
        <w:rPr>
          <w:rFonts w:ascii="Arial" w:hAnsi="Arial" w:cs="Arial"/>
        </w:rPr>
      </w:pPr>
    </w:p>
    <w:p w14:paraId="73AD980E" w14:textId="77777777" w:rsidR="00114806" w:rsidRPr="00114806" w:rsidRDefault="00114806" w:rsidP="00BA49DC">
      <w:pPr>
        <w:ind w:left="426" w:hanging="426"/>
        <w:rPr>
          <w:rFonts w:ascii="Arial" w:hAnsi="Arial" w:cs="Arial"/>
        </w:rPr>
      </w:pPr>
      <w:r w:rsidRPr="00114806">
        <w:rPr>
          <w:rFonts w:ascii="Arial" w:hAnsi="Arial" w:cs="Arial"/>
        </w:rPr>
        <w:t>Start lube oil pump and establish pressure.</w:t>
      </w:r>
    </w:p>
    <w:p w14:paraId="65AF5076" w14:textId="77777777" w:rsidR="00114806" w:rsidRPr="00114806" w:rsidRDefault="00114806" w:rsidP="00BA49DC">
      <w:pPr>
        <w:ind w:left="426" w:hanging="426"/>
        <w:rPr>
          <w:rFonts w:ascii="Arial" w:hAnsi="Arial" w:cs="Arial"/>
        </w:rPr>
      </w:pPr>
    </w:p>
    <w:p w14:paraId="11AEB6FB" w14:textId="77777777" w:rsidR="00114806" w:rsidRPr="00114806" w:rsidRDefault="00114806" w:rsidP="00BA49DC">
      <w:pPr>
        <w:ind w:left="426" w:hanging="426"/>
        <w:rPr>
          <w:rFonts w:ascii="Arial" w:hAnsi="Arial" w:cs="Arial"/>
        </w:rPr>
      </w:pPr>
      <w:r w:rsidRPr="00114806">
        <w:rPr>
          <w:rFonts w:ascii="Arial" w:hAnsi="Arial" w:cs="Arial"/>
        </w:rPr>
        <w:t>Start pellet water pump under circulation.</w:t>
      </w:r>
    </w:p>
    <w:p w14:paraId="76AE752D" w14:textId="77777777" w:rsidR="00114806" w:rsidRPr="00114806" w:rsidRDefault="00114806" w:rsidP="00BA49DC">
      <w:pPr>
        <w:ind w:left="426" w:hanging="426"/>
        <w:rPr>
          <w:rFonts w:ascii="Arial" w:hAnsi="Arial" w:cs="Arial"/>
        </w:rPr>
      </w:pPr>
    </w:p>
    <w:p w14:paraId="1DD22FD1" w14:textId="77777777" w:rsidR="00114806" w:rsidRPr="00114806" w:rsidRDefault="00114806" w:rsidP="00BA49DC">
      <w:pPr>
        <w:ind w:left="426" w:hanging="426"/>
        <w:rPr>
          <w:rFonts w:ascii="Arial" w:hAnsi="Arial" w:cs="Arial"/>
        </w:rPr>
      </w:pPr>
      <w:r w:rsidRPr="00114806">
        <w:rPr>
          <w:rFonts w:ascii="Arial" w:hAnsi="Arial" w:cs="Arial"/>
        </w:rPr>
        <w:t>After establishing temp in barrel start cooling pump with a setting of solenoid valve at position III.</w:t>
      </w:r>
    </w:p>
    <w:p w14:paraId="23813121" w14:textId="77777777" w:rsidR="00114806" w:rsidRPr="00114806" w:rsidRDefault="00114806" w:rsidP="00BA49DC">
      <w:pPr>
        <w:ind w:left="426" w:hanging="426"/>
        <w:rPr>
          <w:rFonts w:ascii="Arial" w:hAnsi="Arial" w:cs="Arial"/>
        </w:rPr>
      </w:pPr>
    </w:p>
    <w:p w14:paraId="2E468E6A" w14:textId="77777777" w:rsidR="00114806" w:rsidRPr="00114806" w:rsidRDefault="00114806" w:rsidP="00BA49DC">
      <w:pPr>
        <w:ind w:left="426" w:hanging="426"/>
        <w:rPr>
          <w:rFonts w:ascii="Arial" w:hAnsi="Arial" w:cs="Arial"/>
        </w:rPr>
      </w:pPr>
      <w:r w:rsidRPr="00114806">
        <w:rPr>
          <w:rFonts w:ascii="Arial" w:hAnsi="Arial" w:cs="Arial"/>
        </w:rPr>
        <w:t>Start centrifugal dryer suction fan and then start centrifugal dryer.</w:t>
      </w:r>
    </w:p>
    <w:p w14:paraId="63D240A9" w14:textId="77777777" w:rsidR="00114806" w:rsidRPr="00114806" w:rsidRDefault="00114806" w:rsidP="00BA49DC">
      <w:pPr>
        <w:ind w:left="426" w:hanging="426"/>
        <w:rPr>
          <w:rFonts w:ascii="Arial" w:hAnsi="Arial" w:cs="Arial"/>
        </w:rPr>
      </w:pPr>
    </w:p>
    <w:p w14:paraId="14079087" w14:textId="77777777" w:rsidR="00114806" w:rsidRPr="00114806" w:rsidRDefault="00114806" w:rsidP="00BA49DC">
      <w:pPr>
        <w:ind w:left="426" w:hanging="426"/>
        <w:rPr>
          <w:rFonts w:ascii="Arial" w:hAnsi="Arial" w:cs="Arial"/>
        </w:rPr>
      </w:pPr>
      <w:r w:rsidRPr="00114806">
        <w:rPr>
          <w:rFonts w:ascii="Arial" w:hAnsi="Arial" w:cs="Arial"/>
        </w:rPr>
        <w:t>Start vibrating screen.</w:t>
      </w:r>
    </w:p>
    <w:p w14:paraId="01404B8F" w14:textId="77777777" w:rsidR="00114806" w:rsidRPr="00114806" w:rsidRDefault="00114806" w:rsidP="00BA49DC">
      <w:pPr>
        <w:ind w:left="426" w:hanging="426"/>
        <w:rPr>
          <w:rFonts w:ascii="Arial" w:hAnsi="Arial" w:cs="Arial"/>
        </w:rPr>
      </w:pPr>
    </w:p>
    <w:p w14:paraId="1A9F6F7D" w14:textId="77777777" w:rsidR="00114806" w:rsidRPr="00114806" w:rsidRDefault="00114806" w:rsidP="00BA49DC">
      <w:pPr>
        <w:ind w:left="426" w:hanging="426"/>
        <w:rPr>
          <w:rFonts w:ascii="Arial" w:hAnsi="Arial" w:cs="Arial"/>
        </w:rPr>
      </w:pPr>
      <w:r w:rsidRPr="00114806">
        <w:rPr>
          <w:rFonts w:ascii="Arial" w:hAnsi="Arial" w:cs="Arial"/>
        </w:rPr>
        <w:t>Start belt weigher(if its working else keep its bypass in line)</w:t>
      </w:r>
    </w:p>
    <w:p w14:paraId="7184CD46" w14:textId="77777777" w:rsidR="00114806" w:rsidRPr="00114806" w:rsidRDefault="00114806" w:rsidP="00BA49DC">
      <w:pPr>
        <w:ind w:left="426" w:hanging="426"/>
        <w:rPr>
          <w:rFonts w:ascii="Arial" w:hAnsi="Arial" w:cs="Arial"/>
        </w:rPr>
      </w:pPr>
    </w:p>
    <w:p w14:paraId="0EC3EAFC" w14:textId="77777777" w:rsidR="00114806" w:rsidRPr="00BA49DC" w:rsidRDefault="00114806" w:rsidP="00BA49DC">
      <w:pPr>
        <w:ind w:left="426" w:hanging="426"/>
        <w:rPr>
          <w:rFonts w:ascii="Arial" w:hAnsi="Arial" w:cs="Arial"/>
        </w:rPr>
      </w:pPr>
      <w:bookmarkStart w:id="317" w:name="extrdrshutdown"/>
      <w:bookmarkEnd w:id="317"/>
      <w:r w:rsidRPr="00BA49DC">
        <w:rPr>
          <w:rFonts w:ascii="Arial" w:hAnsi="Arial" w:cs="Arial"/>
        </w:rPr>
        <w:t>F.</w:t>
      </w:r>
      <w:r w:rsidRPr="00BA49DC">
        <w:rPr>
          <w:rFonts w:ascii="Arial" w:hAnsi="Arial" w:cs="Arial"/>
        </w:rPr>
        <w:tab/>
      </w:r>
      <w:r w:rsidRPr="00BA49DC">
        <w:rPr>
          <w:rFonts w:ascii="Arial" w:hAnsi="Arial" w:cs="Arial"/>
          <w:u w:val="single"/>
        </w:rPr>
        <w:t>SHUT DOWN OF THE GRANULATION SECTION</w:t>
      </w:r>
      <w:r w:rsidRPr="00BA49DC">
        <w:rPr>
          <w:rFonts w:ascii="Arial" w:hAnsi="Arial" w:cs="Arial"/>
        </w:rPr>
        <w:t>:</w:t>
      </w:r>
    </w:p>
    <w:p w14:paraId="0D1A7AAD" w14:textId="77777777" w:rsidR="00114806" w:rsidRPr="00114806" w:rsidRDefault="00114806" w:rsidP="00BA49DC">
      <w:pPr>
        <w:ind w:left="426" w:hanging="426"/>
        <w:rPr>
          <w:rFonts w:ascii="Arial" w:hAnsi="Arial" w:cs="Arial"/>
        </w:rPr>
      </w:pPr>
    </w:p>
    <w:p w14:paraId="4BE0EA02" w14:textId="77777777" w:rsidR="00114806" w:rsidRPr="00114806" w:rsidRDefault="00114806" w:rsidP="00BA49DC">
      <w:pPr>
        <w:ind w:left="426" w:hanging="426"/>
        <w:rPr>
          <w:rFonts w:ascii="Arial" w:hAnsi="Arial" w:cs="Arial"/>
        </w:rPr>
      </w:pPr>
      <w:r w:rsidRPr="00114806">
        <w:rPr>
          <w:rFonts w:ascii="Arial" w:hAnsi="Arial" w:cs="Arial"/>
        </w:rPr>
        <w:t>Stop the main drive.</w:t>
      </w:r>
    </w:p>
    <w:p w14:paraId="0E7E1A2F" w14:textId="77777777" w:rsidR="00114806" w:rsidRPr="00114806" w:rsidRDefault="00114806" w:rsidP="00BA49DC">
      <w:pPr>
        <w:ind w:left="426" w:hanging="426"/>
        <w:rPr>
          <w:rFonts w:ascii="Arial" w:hAnsi="Arial" w:cs="Arial"/>
        </w:rPr>
      </w:pPr>
    </w:p>
    <w:p w14:paraId="16BF2D2E" w14:textId="77777777" w:rsidR="00114806" w:rsidRPr="00114806" w:rsidRDefault="00114806" w:rsidP="00BA49DC">
      <w:pPr>
        <w:ind w:left="426" w:hanging="426"/>
        <w:rPr>
          <w:rFonts w:ascii="Arial" w:hAnsi="Arial" w:cs="Arial"/>
        </w:rPr>
      </w:pPr>
      <w:r w:rsidRPr="00114806">
        <w:rPr>
          <w:rFonts w:ascii="Arial" w:hAnsi="Arial" w:cs="Arial"/>
        </w:rPr>
        <w:t>Drain the cutting water hold up through the drain valve after diversion of HV3701 towards T604.</w:t>
      </w:r>
    </w:p>
    <w:p w14:paraId="3F3508B7" w14:textId="77777777" w:rsidR="00114806" w:rsidRPr="00114806" w:rsidRDefault="00114806" w:rsidP="00BA49DC">
      <w:pPr>
        <w:ind w:left="426" w:hanging="426"/>
        <w:rPr>
          <w:rFonts w:ascii="Arial" w:hAnsi="Arial" w:cs="Arial"/>
        </w:rPr>
      </w:pPr>
    </w:p>
    <w:p w14:paraId="709C2780" w14:textId="77777777" w:rsidR="00114806" w:rsidRPr="00114806" w:rsidRDefault="00114806" w:rsidP="00BA49DC">
      <w:pPr>
        <w:ind w:left="426" w:hanging="426"/>
        <w:rPr>
          <w:rFonts w:ascii="Arial" w:hAnsi="Arial" w:cs="Arial"/>
        </w:rPr>
      </w:pPr>
      <w:r w:rsidRPr="00114806">
        <w:rPr>
          <w:rFonts w:ascii="Arial" w:hAnsi="Arial" w:cs="Arial"/>
        </w:rPr>
        <w:t>Disconnect pelletizer.</w:t>
      </w:r>
    </w:p>
    <w:p w14:paraId="31A43D3B" w14:textId="77777777" w:rsidR="00114806" w:rsidRPr="00114806" w:rsidRDefault="00114806" w:rsidP="00BA49DC">
      <w:pPr>
        <w:ind w:left="426" w:hanging="426"/>
        <w:rPr>
          <w:rFonts w:ascii="Arial" w:hAnsi="Arial" w:cs="Arial"/>
        </w:rPr>
      </w:pPr>
    </w:p>
    <w:p w14:paraId="04CDD149" w14:textId="77777777" w:rsidR="00114806" w:rsidRPr="00BA49DC" w:rsidRDefault="00114806" w:rsidP="00BA49DC">
      <w:pPr>
        <w:ind w:left="426" w:hanging="426"/>
        <w:rPr>
          <w:rFonts w:ascii="Arial" w:hAnsi="Arial" w:cs="Arial"/>
        </w:rPr>
      </w:pPr>
      <w:r w:rsidRPr="00BA49DC">
        <w:rPr>
          <w:rFonts w:ascii="Arial" w:hAnsi="Arial" w:cs="Arial"/>
        </w:rPr>
        <w:t>The other equipment being stopped are the metering systems, the pellets transfer to  the storage analysis silos and then the powder pneumatic haulage.</w:t>
      </w:r>
    </w:p>
    <w:p w14:paraId="66E2909E" w14:textId="77777777" w:rsidR="00114806" w:rsidRPr="00114806" w:rsidRDefault="00114806" w:rsidP="00BA49DC">
      <w:pPr>
        <w:ind w:left="426" w:hanging="426"/>
        <w:rPr>
          <w:rFonts w:ascii="Arial" w:hAnsi="Arial" w:cs="Arial"/>
        </w:rPr>
      </w:pPr>
    </w:p>
    <w:p w14:paraId="1CD2F8F5" w14:textId="77777777" w:rsidR="00114806" w:rsidRPr="00BA49DC" w:rsidRDefault="00114806" w:rsidP="00BA49DC">
      <w:pPr>
        <w:ind w:left="426" w:hanging="426"/>
        <w:rPr>
          <w:rFonts w:ascii="Arial" w:hAnsi="Arial" w:cs="Arial"/>
        </w:rPr>
      </w:pPr>
      <w:r w:rsidRPr="00BA49DC">
        <w:rPr>
          <w:rFonts w:ascii="Arial" w:hAnsi="Arial" w:cs="Arial"/>
        </w:rPr>
        <w:t>Should the shut down be less than two hours, it is advisable to keep the  auxiliary circuit operating, so that everything is ready for the restart up.</w:t>
      </w:r>
    </w:p>
    <w:p w14:paraId="64A596A2" w14:textId="77777777" w:rsidR="00114806" w:rsidRPr="00114806" w:rsidRDefault="00114806" w:rsidP="00BA49DC">
      <w:pPr>
        <w:ind w:left="426" w:hanging="426"/>
        <w:rPr>
          <w:rFonts w:ascii="Arial" w:hAnsi="Arial" w:cs="Arial"/>
        </w:rPr>
      </w:pPr>
    </w:p>
    <w:p w14:paraId="3F90B791" w14:textId="77777777" w:rsidR="00114806" w:rsidRPr="00BA49DC" w:rsidRDefault="00114806" w:rsidP="00BA49DC">
      <w:pPr>
        <w:ind w:left="426" w:hanging="426"/>
        <w:rPr>
          <w:rFonts w:ascii="Arial" w:hAnsi="Arial" w:cs="Arial"/>
        </w:rPr>
      </w:pPr>
      <w:r w:rsidRPr="00BA49DC">
        <w:rPr>
          <w:rFonts w:ascii="Arial" w:hAnsi="Arial" w:cs="Arial"/>
        </w:rPr>
        <w:t xml:space="preserve">In case of longer shutdowns, the extruder temperatures should be lowered down (100 </w:t>
      </w:r>
      <w:r w:rsidRPr="00BA49DC">
        <w:rPr>
          <w:rFonts w:ascii="Arial" w:hAnsi="Arial" w:cs="Arial"/>
          <w:b/>
          <w:bCs/>
          <w:vertAlign w:val="superscript"/>
        </w:rPr>
        <w:t>o</w:t>
      </w:r>
      <w:r w:rsidRPr="00BA49DC">
        <w:rPr>
          <w:rFonts w:ascii="Arial" w:hAnsi="Arial" w:cs="Arial"/>
        </w:rPr>
        <w:t>C tentatively) to avoid the degrading of the polymer inside the extruder.</w:t>
      </w:r>
    </w:p>
    <w:p w14:paraId="2DDF130A" w14:textId="77777777" w:rsidR="00114806" w:rsidRPr="00114806" w:rsidRDefault="00114806" w:rsidP="00BA49DC">
      <w:pPr>
        <w:ind w:left="426" w:hanging="426"/>
        <w:rPr>
          <w:rFonts w:ascii="Arial" w:hAnsi="Arial" w:cs="Arial"/>
        </w:rPr>
      </w:pPr>
    </w:p>
    <w:p w14:paraId="61EA268B" w14:textId="77777777" w:rsidR="00114806" w:rsidRPr="00114806" w:rsidRDefault="00114806" w:rsidP="00BA49DC">
      <w:pPr>
        <w:ind w:left="426" w:hanging="426"/>
        <w:rPr>
          <w:rFonts w:ascii="Arial" w:hAnsi="Arial" w:cs="Arial"/>
        </w:rPr>
      </w:pPr>
    </w:p>
    <w:p w14:paraId="6ED5A060" w14:textId="77777777" w:rsidR="00114806" w:rsidRPr="00BA49DC" w:rsidRDefault="00114806" w:rsidP="00BA49DC">
      <w:pPr>
        <w:ind w:left="426" w:hanging="426"/>
        <w:rPr>
          <w:rFonts w:ascii="Arial" w:hAnsi="Arial" w:cs="Arial"/>
        </w:rPr>
      </w:pPr>
      <w:bookmarkStart w:id="318" w:name="extrdrinterlock"/>
      <w:bookmarkEnd w:id="318"/>
      <w:r w:rsidRPr="00BA49DC">
        <w:rPr>
          <w:rFonts w:ascii="Arial" w:hAnsi="Arial" w:cs="Arial"/>
        </w:rPr>
        <w:t>G.</w:t>
      </w:r>
      <w:r w:rsidRPr="00BA49DC">
        <w:rPr>
          <w:rFonts w:ascii="Arial" w:hAnsi="Arial" w:cs="Arial"/>
        </w:rPr>
        <w:tab/>
      </w:r>
      <w:r w:rsidRPr="00BA49DC">
        <w:rPr>
          <w:rFonts w:ascii="Arial" w:hAnsi="Arial" w:cs="Arial"/>
          <w:u w:val="single"/>
        </w:rPr>
        <w:t>DESCRIPTION OF STARTING CONDITIONS AND INTERLOCK FOR PELLETIZING PACKAGE.</w:t>
      </w:r>
    </w:p>
    <w:p w14:paraId="147662B6" w14:textId="77777777" w:rsidR="00114806" w:rsidRPr="00114806" w:rsidRDefault="00114806" w:rsidP="00BA49DC">
      <w:pPr>
        <w:ind w:left="426" w:hanging="426"/>
        <w:rPr>
          <w:rFonts w:ascii="Arial" w:hAnsi="Arial" w:cs="Arial"/>
        </w:rPr>
      </w:pPr>
    </w:p>
    <w:p w14:paraId="1CB59FE2" w14:textId="77777777" w:rsidR="00114806" w:rsidRPr="00114806" w:rsidRDefault="00114806" w:rsidP="00BA49DC">
      <w:pPr>
        <w:ind w:left="426" w:hanging="426"/>
        <w:rPr>
          <w:rFonts w:ascii="Arial" w:hAnsi="Arial" w:cs="Arial"/>
        </w:rPr>
      </w:pPr>
      <w:r w:rsidRPr="00114806">
        <w:rPr>
          <w:rFonts w:ascii="Arial" w:hAnsi="Arial" w:cs="Arial"/>
        </w:rPr>
        <w:t>Starting conditions.</w:t>
      </w:r>
    </w:p>
    <w:p w14:paraId="7EC36AAD" w14:textId="77777777" w:rsidR="00114806" w:rsidRPr="00114806" w:rsidRDefault="00114806" w:rsidP="00BA49DC">
      <w:pPr>
        <w:ind w:left="426" w:hanging="426"/>
        <w:rPr>
          <w:rFonts w:ascii="Arial" w:hAnsi="Arial" w:cs="Arial"/>
        </w:rPr>
      </w:pPr>
    </w:p>
    <w:p w14:paraId="29E07D4A" w14:textId="77777777" w:rsidR="00114806" w:rsidRPr="00114806" w:rsidRDefault="00114806" w:rsidP="00BA49DC">
      <w:pPr>
        <w:ind w:left="426" w:hanging="426"/>
        <w:rPr>
          <w:rFonts w:ascii="Arial" w:hAnsi="Arial" w:cs="Arial"/>
        </w:rPr>
      </w:pPr>
      <w:r w:rsidRPr="00114806">
        <w:rPr>
          <w:rFonts w:ascii="Arial" w:hAnsi="Arial" w:cs="Arial"/>
        </w:rPr>
        <w:t>General starting conditions.  Power supply and control voltage OK.</w:t>
      </w:r>
    </w:p>
    <w:p w14:paraId="24333EE6" w14:textId="77777777" w:rsidR="00114806" w:rsidRPr="00114806" w:rsidRDefault="00114806" w:rsidP="00BA49DC">
      <w:pPr>
        <w:ind w:left="426" w:hanging="426"/>
        <w:rPr>
          <w:rFonts w:ascii="Arial" w:hAnsi="Arial" w:cs="Arial"/>
        </w:rPr>
      </w:pPr>
    </w:p>
    <w:p w14:paraId="5D00CE2D" w14:textId="77777777" w:rsidR="00114806" w:rsidRPr="00114806" w:rsidRDefault="00114806" w:rsidP="00BA49DC">
      <w:pPr>
        <w:ind w:left="426" w:hanging="426"/>
        <w:rPr>
          <w:rFonts w:ascii="Arial" w:hAnsi="Arial" w:cs="Arial"/>
        </w:rPr>
      </w:pPr>
      <w:r w:rsidRPr="00114806">
        <w:rPr>
          <w:rFonts w:ascii="Arial" w:hAnsi="Arial" w:cs="Arial"/>
        </w:rPr>
        <w:t>Preparing ZSK and auxiliary units:</w:t>
      </w:r>
    </w:p>
    <w:p w14:paraId="02F27F46" w14:textId="77777777" w:rsidR="00114806" w:rsidRPr="00114806" w:rsidRDefault="00114806" w:rsidP="00BA49DC">
      <w:pPr>
        <w:ind w:left="426" w:hanging="426"/>
        <w:rPr>
          <w:rFonts w:ascii="Arial" w:hAnsi="Arial" w:cs="Arial"/>
        </w:rPr>
      </w:pPr>
    </w:p>
    <w:p w14:paraId="2C095BA0" w14:textId="77777777" w:rsidR="00114806" w:rsidRPr="00114806" w:rsidRDefault="00114806" w:rsidP="00BA49DC">
      <w:pPr>
        <w:ind w:left="426" w:hanging="426"/>
        <w:rPr>
          <w:rFonts w:ascii="Arial" w:hAnsi="Arial" w:cs="Arial"/>
        </w:rPr>
      </w:pPr>
      <w:r w:rsidRPr="00114806">
        <w:rPr>
          <w:rFonts w:ascii="Arial" w:hAnsi="Arial" w:cs="Arial"/>
        </w:rPr>
        <w:t>Starting of hot oil unit.  Starting of hot oil pump.  Provided : Oil level is OK (LAL 3735)      (I 3771)</w:t>
      </w:r>
    </w:p>
    <w:p w14:paraId="7E0CCFA2" w14:textId="77777777" w:rsidR="00114806" w:rsidRPr="00114806" w:rsidRDefault="00114806" w:rsidP="00BA49DC">
      <w:pPr>
        <w:ind w:left="426" w:hanging="426"/>
        <w:rPr>
          <w:rFonts w:ascii="Arial" w:hAnsi="Arial" w:cs="Arial"/>
        </w:rPr>
      </w:pPr>
    </w:p>
    <w:p w14:paraId="4C8667C5" w14:textId="77777777" w:rsidR="00114806" w:rsidRPr="00BA49DC" w:rsidRDefault="00114806" w:rsidP="00BA49DC">
      <w:pPr>
        <w:ind w:left="426" w:hanging="426"/>
        <w:rPr>
          <w:rFonts w:ascii="Arial" w:hAnsi="Arial" w:cs="Arial"/>
        </w:rPr>
      </w:pPr>
      <w:r w:rsidRPr="00BA49DC">
        <w:rPr>
          <w:rFonts w:ascii="Arial" w:hAnsi="Arial" w:cs="Arial"/>
        </w:rPr>
        <w:lastRenderedPageBreak/>
        <w:t>Switch on oil heaters. Provided: Oil level is OK (LAL 3735) (I 3771), Pump P603A or pump P 603S is running (I 3772)  (I 3773). Oil flow OK (FAL 3735)    (I 3774), or FSL 3735 is on bypass.  Oil temperature OK (TAHH 3735.2) (I 3770).</w:t>
      </w:r>
    </w:p>
    <w:p w14:paraId="5B47DC63" w14:textId="77777777" w:rsidR="00114806" w:rsidRPr="00114806" w:rsidRDefault="00114806" w:rsidP="00BA49DC">
      <w:pPr>
        <w:ind w:left="426" w:hanging="426"/>
        <w:rPr>
          <w:rFonts w:ascii="Arial" w:hAnsi="Arial" w:cs="Arial"/>
        </w:rPr>
      </w:pPr>
    </w:p>
    <w:p w14:paraId="6EDEAA6A" w14:textId="77777777" w:rsidR="00114806" w:rsidRPr="00114806" w:rsidRDefault="00114806" w:rsidP="00BA49DC">
      <w:pPr>
        <w:ind w:left="426" w:hanging="426"/>
        <w:rPr>
          <w:rFonts w:ascii="Arial" w:hAnsi="Arial" w:cs="Arial"/>
        </w:rPr>
      </w:pPr>
      <w:r w:rsidRPr="00114806">
        <w:rPr>
          <w:rFonts w:ascii="Arial" w:hAnsi="Arial" w:cs="Arial"/>
        </w:rPr>
        <w:t>Starting heating procedure for barrels.</w:t>
      </w:r>
    </w:p>
    <w:p w14:paraId="6F3C8649" w14:textId="77777777" w:rsidR="00114806" w:rsidRPr="00114806" w:rsidRDefault="00114806" w:rsidP="00BA49DC">
      <w:pPr>
        <w:ind w:left="426" w:hanging="426"/>
        <w:rPr>
          <w:rFonts w:ascii="Arial" w:hAnsi="Arial" w:cs="Arial"/>
        </w:rPr>
      </w:pPr>
    </w:p>
    <w:p w14:paraId="7FF8A05E" w14:textId="77777777" w:rsidR="00114806" w:rsidRPr="00114806" w:rsidRDefault="00114806" w:rsidP="00BA49DC">
      <w:pPr>
        <w:ind w:left="426" w:hanging="426"/>
        <w:rPr>
          <w:rFonts w:ascii="Arial" w:hAnsi="Arial" w:cs="Arial"/>
        </w:rPr>
      </w:pPr>
      <w:r w:rsidRPr="00114806">
        <w:rPr>
          <w:rFonts w:ascii="Arial" w:hAnsi="Arial" w:cs="Arial"/>
        </w:rPr>
        <w:t>Starting of barrel cooling unit.  Starting of cooling water circulation pump P602A or P602S.</w:t>
      </w:r>
    </w:p>
    <w:p w14:paraId="002D2E1D" w14:textId="77777777" w:rsidR="00114806" w:rsidRPr="00114806" w:rsidRDefault="00114806" w:rsidP="00BA49DC">
      <w:pPr>
        <w:ind w:left="426" w:hanging="426"/>
        <w:rPr>
          <w:rFonts w:ascii="Arial" w:hAnsi="Arial" w:cs="Arial"/>
        </w:rPr>
      </w:pPr>
    </w:p>
    <w:p w14:paraId="604EBAAB" w14:textId="77777777" w:rsidR="00114806" w:rsidRPr="00114806" w:rsidRDefault="00114806" w:rsidP="00BA49DC">
      <w:pPr>
        <w:ind w:left="426" w:hanging="426"/>
        <w:rPr>
          <w:rFonts w:ascii="Arial" w:hAnsi="Arial" w:cs="Arial"/>
        </w:rPr>
      </w:pPr>
      <w:r w:rsidRPr="00114806">
        <w:rPr>
          <w:rFonts w:ascii="Arial" w:hAnsi="Arial" w:cs="Arial"/>
        </w:rPr>
        <w:t>Temperature supervision.  Provided – Thermocouples are OK(TSH 3728.1-10)             (TSH 3735.1) (I 3750).</w:t>
      </w:r>
    </w:p>
    <w:p w14:paraId="475C0B70" w14:textId="77777777" w:rsidR="00114806" w:rsidRPr="00114806" w:rsidRDefault="00114806" w:rsidP="00BA49DC">
      <w:pPr>
        <w:ind w:left="426" w:hanging="426"/>
        <w:rPr>
          <w:rFonts w:ascii="Arial" w:hAnsi="Arial" w:cs="Arial"/>
        </w:rPr>
      </w:pPr>
    </w:p>
    <w:p w14:paraId="312F9D55" w14:textId="77777777" w:rsidR="00114806" w:rsidRPr="00114806" w:rsidRDefault="00114806" w:rsidP="00BA49DC">
      <w:pPr>
        <w:ind w:left="426" w:hanging="426"/>
        <w:rPr>
          <w:rFonts w:ascii="Arial" w:hAnsi="Arial" w:cs="Arial"/>
        </w:rPr>
      </w:pPr>
      <w:r w:rsidRPr="00114806">
        <w:rPr>
          <w:rFonts w:ascii="Arial" w:hAnsi="Arial" w:cs="Arial"/>
        </w:rPr>
        <w:t>Starting of lube oil system – Starting of lube oil pump P604A or P604S         (I 3740)</w:t>
      </w:r>
    </w:p>
    <w:p w14:paraId="0AB390F6" w14:textId="77777777" w:rsidR="00114806" w:rsidRPr="00114806" w:rsidRDefault="00114806" w:rsidP="00BA49DC">
      <w:pPr>
        <w:ind w:left="426" w:hanging="426"/>
        <w:rPr>
          <w:rFonts w:ascii="Arial" w:hAnsi="Arial" w:cs="Arial"/>
        </w:rPr>
      </w:pPr>
    </w:p>
    <w:p w14:paraId="25CCE0FF" w14:textId="77777777" w:rsidR="00114806" w:rsidRPr="00114806" w:rsidRDefault="00114806" w:rsidP="00BA49DC">
      <w:pPr>
        <w:ind w:left="426" w:hanging="426"/>
        <w:rPr>
          <w:rFonts w:ascii="Arial" w:hAnsi="Arial" w:cs="Arial"/>
        </w:rPr>
      </w:pPr>
      <w:r w:rsidRPr="00114806">
        <w:rPr>
          <w:rFonts w:ascii="Arial" w:hAnsi="Arial" w:cs="Arial"/>
        </w:rPr>
        <w:t>Switch gear interlock.  Choose gear I I (226 RPM) or gear 2 (181 RPM)      (ZS 3724.1)   (ZS 3724.2).  Provided – Speed is zero (SSL 3724).</w:t>
      </w:r>
    </w:p>
    <w:p w14:paraId="3FE04FE2" w14:textId="77777777" w:rsidR="00114806" w:rsidRPr="00114806" w:rsidRDefault="00114806" w:rsidP="00BA49DC">
      <w:pPr>
        <w:ind w:left="426" w:hanging="426"/>
        <w:rPr>
          <w:rFonts w:ascii="Arial" w:hAnsi="Arial" w:cs="Arial"/>
        </w:rPr>
      </w:pPr>
    </w:p>
    <w:p w14:paraId="1B656240" w14:textId="77777777" w:rsidR="00114806" w:rsidRPr="00114806" w:rsidRDefault="00114806" w:rsidP="00BA49DC">
      <w:pPr>
        <w:ind w:left="426" w:hanging="426"/>
        <w:rPr>
          <w:rFonts w:ascii="Arial" w:hAnsi="Arial" w:cs="Arial"/>
        </w:rPr>
      </w:pPr>
      <w:r w:rsidRPr="00114806">
        <w:rPr>
          <w:rFonts w:ascii="Arial" w:hAnsi="Arial" w:cs="Arial"/>
        </w:rPr>
        <w:t>Engaging and interlock of coupling.</w:t>
      </w:r>
    </w:p>
    <w:p w14:paraId="1B77003A" w14:textId="77777777" w:rsidR="00114806" w:rsidRPr="00114806" w:rsidRDefault="00114806" w:rsidP="00BA49DC">
      <w:pPr>
        <w:ind w:left="426" w:right="720" w:hanging="426"/>
        <w:rPr>
          <w:rFonts w:ascii="Arial" w:hAnsi="Arial" w:cs="Arial"/>
        </w:rPr>
      </w:pPr>
    </w:p>
    <w:p w14:paraId="3F5075C8" w14:textId="77777777" w:rsidR="00114806" w:rsidRPr="00BA49DC" w:rsidRDefault="00114806" w:rsidP="00BA49DC">
      <w:pPr>
        <w:ind w:left="426" w:right="720" w:hanging="426"/>
        <w:rPr>
          <w:rFonts w:ascii="Arial" w:hAnsi="Arial" w:cs="Arial"/>
        </w:rPr>
      </w:pPr>
      <w:r w:rsidRPr="00BA49DC">
        <w:rPr>
          <w:rFonts w:ascii="Arial" w:hAnsi="Arial" w:cs="Arial"/>
        </w:rPr>
        <w:t>Provided: Gear 1 or gear 2 is engaged (ZS 3724.1) (ZS 3724.2)(I 3726).               No coupling trouble which means :- Instrument air pressure is OK – Self supervision of control unit to desch coupling is OK – No speed difference (SDSH 3723) (I 3725)</w:t>
      </w:r>
    </w:p>
    <w:p w14:paraId="0CC342CA" w14:textId="77777777" w:rsidR="00114806" w:rsidRPr="00114806" w:rsidRDefault="00114806" w:rsidP="00BA49DC">
      <w:pPr>
        <w:ind w:left="426" w:right="720" w:hanging="426"/>
        <w:rPr>
          <w:rFonts w:ascii="Arial" w:hAnsi="Arial" w:cs="Arial"/>
        </w:rPr>
      </w:pPr>
    </w:p>
    <w:p w14:paraId="39E5FDA6" w14:textId="77777777" w:rsidR="00114806" w:rsidRPr="00114806" w:rsidRDefault="00114806" w:rsidP="00BA49DC">
      <w:pPr>
        <w:ind w:left="426" w:right="720" w:hanging="426"/>
        <w:rPr>
          <w:rFonts w:ascii="Arial" w:hAnsi="Arial" w:cs="Arial"/>
        </w:rPr>
      </w:pPr>
      <w:r w:rsidRPr="00114806">
        <w:rPr>
          <w:rFonts w:ascii="Arial" w:hAnsi="Arial" w:cs="Arial"/>
        </w:rPr>
        <w:t>Starting of pelletizing system:</w:t>
      </w:r>
    </w:p>
    <w:p w14:paraId="4740A0F8" w14:textId="77777777" w:rsidR="00114806" w:rsidRPr="00114806" w:rsidRDefault="00114806" w:rsidP="00BA49DC">
      <w:pPr>
        <w:ind w:left="426" w:right="720" w:hanging="426"/>
        <w:rPr>
          <w:rFonts w:ascii="Arial" w:hAnsi="Arial" w:cs="Arial"/>
        </w:rPr>
      </w:pPr>
    </w:p>
    <w:p w14:paraId="156C37DE" w14:textId="77777777" w:rsidR="00114806" w:rsidRPr="00BA49DC" w:rsidRDefault="00114806" w:rsidP="00BA49DC">
      <w:pPr>
        <w:ind w:left="426" w:right="720" w:hanging="426"/>
        <w:rPr>
          <w:rFonts w:ascii="Arial" w:hAnsi="Arial" w:cs="Arial"/>
        </w:rPr>
      </w:pPr>
      <w:r w:rsidRPr="00BA49DC">
        <w:rPr>
          <w:rFonts w:ascii="Arial" w:hAnsi="Arial" w:cs="Arial"/>
        </w:rPr>
        <w:t>Before starting the pelletizer the following preparation is to be done.</w:t>
      </w:r>
    </w:p>
    <w:p w14:paraId="73A7F718" w14:textId="77777777" w:rsidR="00114806" w:rsidRPr="00114806" w:rsidRDefault="00114806" w:rsidP="00BA49DC">
      <w:pPr>
        <w:ind w:left="426" w:right="720" w:hanging="426"/>
        <w:rPr>
          <w:rFonts w:ascii="Arial" w:hAnsi="Arial" w:cs="Arial"/>
        </w:rPr>
      </w:pPr>
    </w:p>
    <w:p w14:paraId="0DBF3D72" w14:textId="77777777" w:rsidR="00114806" w:rsidRPr="00114806" w:rsidRDefault="00114806" w:rsidP="00BA49DC">
      <w:pPr>
        <w:ind w:left="426" w:right="720" w:hanging="426"/>
        <w:rPr>
          <w:rFonts w:ascii="Arial" w:hAnsi="Arial" w:cs="Arial"/>
        </w:rPr>
      </w:pPr>
      <w:r w:rsidRPr="00114806">
        <w:rPr>
          <w:rFonts w:ascii="Arial" w:hAnsi="Arial" w:cs="Arial"/>
        </w:rPr>
        <w:t>Units for pellet water circuit OK which means:</w:t>
      </w:r>
    </w:p>
    <w:p w14:paraId="7CA4FD47" w14:textId="77777777" w:rsidR="00114806" w:rsidRPr="00114806" w:rsidRDefault="00114806" w:rsidP="00BA49DC">
      <w:pPr>
        <w:ind w:left="426" w:right="720" w:hanging="426"/>
        <w:rPr>
          <w:rFonts w:ascii="Arial" w:hAnsi="Arial" w:cs="Arial"/>
        </w:rPr>
      </w:pPr>
    </w:p>
    <w:p w14:paraId="609575D7" w14:textId="77777777" w:rsidR="00114806" w:rsidRPr="00114806" w:rsidRDefault="00114806" w:rsidP="00BA49DC">
      <w:pPr>
        <w:ind w:left="426" w:right="720" w:hanging="426"/>
        <w:rPr>
          <w:rFonts w:ascii="Arial" w:hAnsi="Arial" w:cs="Arial"/>
        </w:rPr>
      </w:pPr>
      <w:r w:rsidRPr="00114806">
        <w:rPr>
          <w:rFonts w:ascii="Arial" w:hAnsi="Arial" w:cs="Arial"/>
        </w:rPr>
        <w:t>Filling of pellet water tank T 604.  Water level equal or higher    (LSH 3702) equal or lower (LSH 3702)</w:t>
      </w:r>
    </w:p>
    <w:p w14:paraId="60D6AC6B" w14:textId="77777777" w:rsidR="00114806" w:rsidRPr="00114806" w:rsidRDefault="00114806" w:rsidP="00BA49DC">
      <w:pPr>
        <w:ind w:left="426" w:right="720" w:hanging="426"/>
        <w:rPr>
          <w:rFonts w:ascii="Arial" w:hAnsi="Arial" w:cs="Arial"/>
        </w:rPr>
      </w:pPr>
    </w:p>
    <w:p w14:paraId="26A1739E" w14:textId="77777777" w:rsidR="00114806" w:rsidRPr="00114806" w:rsidRDefault="00114806" w:rsidP="00BA49DC">
      <w:pPr>
        <w:ind w:left="426" w:right="720" w:hanging="426"/>
        <w:rPr>
          <w:rFonts w:ascii="Arial" w:hAnsi="Arial" w:cs="Arial"/>
        </w:rPr>
      </w:pPr>
      <w:r w:rsidRPr="00114806">
        <w:rPr>
          <w:rFonts w:ascii="Arial" w:hAnsi="Arial" w:cs="Arial"/>
        </w:rPr>
        <w:t>Heating of pellet water.</w:t>
      </w:r>
    </w:p>
    <w:p w14:paraId="1ADD39B6" w14:textId="77777777" w:rsidR="00114806" w:rsidRPr="00114806" w:rsidRDefault="00114806" w:rsidP="00BA49DC">
      <w:pPr>
        <w:ind w:left="426" w:right="720" w:hanging="426"/>
        <w:rPr>
          <w:rFonts w:ascii="Arial" w:hAnsi="Arial" w:cs="Arial"/>
        </w:rPr>
      </w:pPr>
    </w:p>
    <w:p w14:paraId="33FBAF45" w14:textId="77777777" w:rsidR="00114806" w:rsidRPr="00114806" w:rsidRDefault="00114806" w:rsidP="00BA49DC">
      <w:pPr>
        <w:ind w:left="426" w:right="720" w:hanging="426"/>
        <w:rPr>
          <w:rFonts w:ascii="Arial" w:hAnsi="Arial" w:cs="Arial"/>
        </w:rPr>
      </w:pPr>
      <w:r w:rsidRPr="00114806">
        <w:rPr>
          <w:rFonts w:ascii="Arial" w:hAnsi="Arial" w:cs="Arial"/>
        </w:rPr>
        <w:t>Water diverter valve direction bypass (SZL 3701 A) ZSH 3701 B)   (I 3731).</w:t>
      </w:r>
    </w:p>
    <w:p w14:paraId="597FADBA" w14:textId="77777777" w:rsidR="00114806" w:rsidRPr="00114806" w:rsidRDefault="00114806" w:rsidP="00BA49DC">
      <w:pPr>
        <w:ind w:left="426" w:right="720" w:hanging="426"/>
        <w:rPr>
          <w:rFonts w:ascii="Arial" w:hAnsi="Arial" w:cs="Arial"/>
        </w:rPr>
      </w:pPr>
    </w:p>
    <w:p w14:paraId="1238933D" w14:textId="77777777" w:rsidR="00114806" w:rsidRPr="00114806" w:rsidRDefault="00114806" w:rsidP="00BA49DC">
      <w:pPr>
        <w:ind w:left="426" w:right="720" w:hanging="426"/>
        <w:rPr>
          <w:rFonts w:ascii="Arial" w:hAnsi="Arial" w:cs="Arial"/>
        </w:rPr>
      </w:pPr>
      <w:r w:rsidRPr="00114806">
        <w:rPr>
          <w:rFonts w:ascii="Arial" w:hAnsi="Arial" w:cs="Arial"/>
        </w:rPr>
        <w:t>Starting of pellet water pump P 601 A or P 601 S.  Provided : Valves for selected pump are open water in bypass (SSL 3701 A) (ZSH 3701 B)  (I 3731).  Water level in tank T 604 OK (LSLL 3701)  ( I 3734)</w:t>
      </w:r>
    </w:p>
    <w:p w14:paraId="1F753665" w14:textId="77777777" w:rsidR="00114806" w:rsidRPr="00114806" w:rsidRDefault="00114806" w:rsidP="00BA49DC">
      <w:pPr>
        <w:ind w:left="426" w:right="720" w:hanging="426"/>
        <w:rPr>
          <w:rFonts w:ascii="Arial" w:hAnsi="Arial" w:cs="Arial"/>
        </w:rPr>
      </w:pPr>
    </w:p>
    <w:p w14:paraId="6EB4931C" w14:textId="77777777" w:rsidR="00114806" w:rsidRPr="00114806" w:rsidRDefault="00114806" w:rsidP="00BA49DC">
      <w:pPr>
        <w:ind w:left="426" w:right="720" w:hanging="426"/>
        <w:rPr>
          <w:rFonts w:ascii="Arial" w:hAnsi="Arial" w:cs="Arial"/>
        </w:rPr>
      </w:pPr>
      <w:r w:rsidRPr="00114806">
        <w:rPr>
          <w:rFonts w:ascii="Arial" w:hAnsi="Arial" w:cs="Arial"/>
        </w:rPr>
        <w:lastRenderedPageBreak/>
        <w:t>Supervision of pellet water filter F 607.  Provided: Differential pressure       (PDISH 3704) lower max.</w:t>
      </w:r>
    </w:p>
    <w:p w14:paraId="207C91E2" w14:textId="77777777" w:rsidR="00114806" w:rsidRPr="00114806" w:rsidRDefault="00114806" w:rsidP="00BA49DC">
      <w:pPr>
        <w:ind w:left="426" w:right="720" w:hanging="426"/>
        <w:rPr>
          <w:rFonts w:ascii="Arial" w:hAnsi="Arial" w:cs="Arial"/>
        </w:rPr>
      </w:pPr>
    </w:p>
    <w:p w14:paraId="65F5568D" w14:textId="77777777" w:rsidR="00114806" w:rsidRPr="00114806" w:rsidRDefault="00114806" w:rsidP="00BA49DC">
      <w:pPr>
        <w:ind w:left="426" w:right="720" w:hanging="426"/>
        <w:rPr>
          <w:rFonts w:ascii="Arial" w:hAnsi="Arial" w:cs="Arial"/>
        </w:rPr>
      </w:pPr>
      <w:r w:rsidRPr="00114806">
        <w:rPr>
          <w:rFonts w:ascii="Arial" w:hAnsi="Arial" w:cs="Arial"/>
        </w:rPr>
        <w:t>Supervision of water flow rate.  Provided : Water flow higher min (FSL 3703)     (I 3732).</w:t>
      </w:r>
    </w:p>
    <w:p w14:paraId="10065C0E" w14:textId="77777777" w:rsidR="00114806" w:rsidRPr="00114806" w:rsidRDefault="00114806" w:rsidP="00BA49DC">
      <w:pPr>
        <w:ind w:left="426" w:right="720" w:hanging="426"/>
        <w:rPr>
          <w:rFonts w:ascii="Arial" w:hAnsi="Arial" w:cs="Arial"/>
        </w:rPr>
      </w:pPr>
    </w:p>
    <w:p w14:paraId="5F065016" w14:textId="77777777" w:rsidR="00114806" w:rsidRPr="00114806" w:rsidRDefault="00114806" w:rsidP="00BA49DC">
      <w:pPr>
        <w:ind w:left="426" w:right="720" w:hanging="426"/>
        <w:rPr>
          <w:rFonts w:ascii="Arial" w:hAnsi="Arial" w:cs="Arial"/>
        </w:rPr>
      </w:pPr>
      <w:r w:rsidRPr="00114806">
        <w:rPr>
          <w:rFonts w:ascii="Arial" w:hAnsi="Arial" w:cs="Arial"/>
        </w:rPr>
        <w:t>Unit for pellets treatment OK which means.</w:t>
      </w:r>
    </w:p>
    <w:p w14:paraId="103B5561" w14:textId="77777777" w:rsidR="00114806" w:rsidRPr="00114806" w:rsidRDefault="00114806" w:rsidP="00BA49DC">
      <w:pPr>
        <w:ind w:left="426" w:right="720" w:hanging="426"/>
        <w:rPr>
          <w:rFonts w:ascii="Arial" w:hAnsi="Arial" w:cs="Arial"/>
        </w:rPr>
      </w:pPr>
    </w:p>
    <w:p w14:paraId="4F47279B" w14:textId="77777777" w:rsidR="00114806" w:rsidRPr="00114806" w:rsidRDefault="00114806" w:rsidP="00BA49DC">
      <w:pPr>
        <w:ind w:left="426" w:right="720" w:hanging="426"/>
        <w:rPr>
          <w:rFonts w:ascii="Arial" w:hAnsi="Arial" w:cs="Arial"/>
        </w:rPr>
      </w:pPr>
      <w:r w:rsidRPr="00114806">
        <w:rPr>
          <w:rFonts w:ascii="Arial" w:hAnsi="Arial" w:cs="Arial"/>
        </w:rPr>
        <w:t>Starting pellet conveying system.</w:t>
      </w:r>
    </w:p>
    <w:p w14:paraId="77C73614" w14:textId="77777777" w:rsidR="00114806" w:rsidRPr="00114806" w:rsidRDefault="00114806" w:rsidP="00BA49DC">
      <w:pPr>
        <w:ind w:left="426" w:right="720" w:hanging="426"/>
        <w:rPr>
          <w:rFonts w:ascii="Arial" w:hAnsi="Arial" w:cs="Arial"/>
        </w:rPr>
      </w:pPr>
    </w:p>
    <w:p w14:paraId="30729620" w14:textId="77777777" w:rsidR="00114806" w:rsidRPr="00114806" w:rsidRDefault="00114806" w:rsidP="00BA49DC">
      <w:pPr>
        <w:ind w:left="426" w:right="720" w:hanging="426"/>
        <w:rPr>
          <w:rFonts w:ascii="Arial" w:hAnsi="Arial" w:cs="Arial"/>
        </w:rPr>
      </w:pPr>
      <w:r w:rsidRPr="00114806">
        <w:rPr>
          <w:rFonts w:ascii="Arial" w:hAnsi="Arial" w:cs="Arial"/>
        </w:rPr>
        <w:t>Starting weighing scale WW 601.</w:t>
      </w:r>
    </w:p>
    <w:p w14:paraId="36F62304" w14:textId="77777777" w:rsidR="00114806" w:rsidRPr="00114806" w:rsidRDefault="00114806" w:rsidP="00BA49DC">
      <w:pPr>
        <w:ind w:left="426" w:right="720" w:hanging="426"/>
        <w:rPr>
          <w:rFonts w:ascii="Arial" w:hAnsi="Arial" w:cs="Arial"/>
        </w:rPr>
      </w:pPr>
    </w:p>
    <w:p w14:paraId="1BAA1EAE" w14:textId="77777777" w:rsidR="00114806" w:rsidRPr="00114806" w:rsidRDefault="00114806" w:rsidP="00BA49DC">
      <w:pPr>
        <w:ind w:left="426" w:right="720" w:hanging="426"/>
        <w:rPr>
          <w:rFonts w:ascii="Arial" w:hAnsi="Arial" w:cs="Arial"/>
        </w:rPr>
      </w:pPr>
      <w:r w:rsidRPr="00114806">
        <w:rPr>
          <w:rFonts w:ascii="Arial" w:hAnsi="Arial" w:cs="Arial"/>
        </w:rPr>
        <w:t>Diverter valve (HV 3704) direction weighing scale(HS 3704).  Provided: pellet level in inlet chute of weighing scale (LSH 3704) lower max weighing scale is running. Else keep it in bypass.</w:t>
      </w:r>
    </w:p>
    <w:p w14:paraId="6867C4F6" w14:textId="77777777" w:rsidR="00114806" w:rsidRPr="00114806" w:rsidRDefault="00114806" w:rsidP="00BA49DC">
      <w:pPr>
        <w:ind w:left="426" w:right="720" w:hanging="426"/>
        <w:rPr>
          <w:rFonts w:ascii="Arial" w:hAnsi="Arial" w:cs="Arial"/>
        </w:rPr>
      </w:pPr>
    </w:p>
    <w:p w14:paraId="6FFC03B5" w14:textId="77777777" w:rsidR="00114806" w:rsidRPr="00114806" w:rsidRDefault="00114806" w:rsidP="00BA49DC">
      <w:pPr>
        <w:ind w:left="426" w:right="720" w:hanging="426"/>
        <w:rPr>
          <w:rFonts w:ascii="Arial" w:hAnsi="Arial" w:cs="Arial"/>
        </w:rPr>
      </w:pPr>
      <w:r w:rsidRPr="00114806">
        <w:rPr>
          <w:rFonts w:ascii="Arial" w:hAnsi="Arial" w:cs="Arial"/>
        </w:rPr>
        <w:t>Starting classifying screen WS 601.</w:t>
      </w:r>
    </w:p>
    <w:p w14:paraId="322717A3" w14:textId="77777777" w:rsidR="00114806" w:rsidRPr="00114806" w:rsidRDefault="00114806" w:rsidP="00BA49DC">
      <w:pPr>
        <w:ind w:left="426" w:right="720" w:hanging="426"/>
        <w:rPr>
          <w:rFonts w:ascii="Arial" w:hAnsi="Arial" w:cs="Arial"/>
        </w:rPr>
      </w:pPr>
    </w:p>
    <w:p w14:paraId="20C29CD0" w14:textId="77777777" w:rsidR="00114806" w:rsidRPr="00114806" w:rsidRDefault="00114806" w:rsidP="00BA49DC">
      <w:pPr>
        <w:ind w:left="426" w:right="720" w:hanging="426"/>
        <w:rPr>
          <w:rFonts w:ascii="Arial" w:hAnsi="Arial" w:cs="Arial"/>
        </w:rPr>
      </w:pPr>
      <w:r w:rsidRPr="00114806">
        <w:rPr>
          <w:rFonts w:ascii="Arial" w:hAnsi="Arial" w:cs="Arial"/>
        </w:rPr>
        <w:t>Diverter valve (HV 3703) direction ground (HS 3703) direction     HS 3703 until pellets are OK then direction to classifying screen (WS 601) by hand switch    (HS 3703).</w:t>
      </w:r>
    </w:p>
    <w:p w14:paraId="65068DCF" w14:textId="77777777" w:rsidR="00114806" w:rsidRPr="00114806" w:rsidRDefault="00114806" w:rsidP="00BA49DC">
      <w:pPr>
        <w:ind w:left="426" w:right="720" w:hanging="426"/>
        <w:rPr>
          <w:rFonts w:ascii="Arial" w:hAnsi="Arial" w:cs="Arial"/>
        </w:rPr>
      </w:pPr>
    </w:p>
    <w:p w14:paraId="477B2B85" w14:textId="77777777" w:rsidR="00114806" w:rsidRPr="00BA49DC" w:rsidRDefault="00114806" w:rsidP="00BA49DC">
      <w:pPr>
        <w:ind w:left="426" w:right="720" w:hanging="426"/>
        <w:rPr>
          <w:rFonts w:ascii="Arial" w:hAnsi="Arial" w:cs="Arial"/>
        </w:rPr>
      </w:pPr>
      <w:r w:rsidRPr="00BA49DC">
        <w:rPr>
          <w:rFonts w:ascii="Arial" w:hAnsi="Arial" w:cs="Arial"/>
        </w:rPr>
        <w:t>Provided: Pellet level in hopper T 605 (LASH 3703) lower max classifying screen (WS 601) is running (I 3706).</w:t>
      </w:r>
    </w:p>
    <w:p w14:paraId="5B4167AE" w14:textId="77777777" w:rsidR="00114806" w:rsidRPr="00114806" w:rsidRDefault="00114806" w:rsidP="00BA49DC">
      <w:pPr>
        <w:ind w:left="426" w:right="720" w:hanging="426"/>
        <w:rPr>
          <w:rFonts w:ascii="Arial" w:hAnsi="Arial" w:cs="Arial"/>
        </w:rPr>
      </w:pPr>
    </w:p>
    <w:p w14:paraId="77335A4B" w14:textId="77777777" w:rsidR="00114806" w:rsidRPr="00114806" w:rsidRDefault="00114806" w:rsidP="00BA49DC">
      <w:pPr>
        <w:ind w:left="426" w:right="720" w:hanging="426"/>
        <w:rPr>
          <w:rFonts w:ascii="Arial" w:hAnsi="Arial" w:cs="Arial"/>
        </w:rPr>
      </w:pPr>
      <w:r w:rsidRPr="00114806">
        <w:rPr>
          <w:rFonts w:ascii="Arial" w:hAnsi="Arial" w:cs="Arial"/>
        </w:rPr>
        <w:t xml:space="preserve">Starting exhaust fan for dryer </w:t>
      </w:r>
    </w:p>
    <w:p w14:paraId="081BF885" w14:textId="77777777" w:rsidR="00114806" w:rsidRPr="00114806" w:rsidRDefault="00114806" w:rsidP="00BA49DC">
      <w:pPr>
        <w:ind w:left="426" w:right="720" w:hanging="426"/>
        <w:rPr>
          <w:rFonts w:ascii="Arial" w:hAnsi="Arial" w:cs="Arial"/>
        </w:rPr>
      </w:pPr>
    </w:p>
    <w:p w14:paraId="3419B0CD" w14:textId="77777777" w:rsidR="00114806" w:rsidRPr="00114806" w:rsidRDefault="00114806" w:rsidP="00BA49DC">
      <w:pPr>
        <w:ind w:left="426" w:right="720" w:hanging="426"/>
        <w:rPr>
          <w:rFonts w:ascii="Arial" w:hAnsi="Arial" w:cs="Arial"/>
        </w:rPr>
      </w:pPr>
      <w:r w:rsidRPr="00114806">
        <w:rPr>
          <w:rFonts w:ascii="Arial" w:hAnsi="Arial" w:cs="Arial"/>
        </w:rPr>
        <w:t>Starting centrifugal dryer PK 604.</w:t>
      </w:r>
    </w:p>
    <w:p w14:paraId="58A081F0" w14:textId="77777777" w:rsidR="00114806" w:rsidRPr="00BA49DC" w:rsidRDefault="00114806" w:rsidP="00BA49DC">
      <w:pPr>
        <w:ind w:left="426" w:right="720" w:hanging="426"/>
        <w:rPr>
          <w:rFonts w:ascii="Arial" w:hAnsi="Arial" w:cs="Arial"/>
        </w:rPr>
      </w:pPr>
      <w:r w:rsidRPr="00BA49DC">
        <w:rPr>
          <w:rFonts w:ascii="Arial" w:hAnsi="Arial" w:cs="Arial"/>
        </w:rPr>
        <w:t>Provided: Exhaust fan is running (I 3704).</w:t>
      </w:r>
    </w:p>
    <w:p w14:paraId="20A5A962" w14:textId="77777777" w:rsidR="00114806" w:rsidRPr="00114806" w:rsidRDefault="00114806" w:rsidP="00BA49DC">
      <w:pPr>
        <w:ind w:left="426" w:right="720" w:hanging="426"/>
        <w:rPr>
          <w:rFonts w:ascii="Arial" w:hAnsi="Arial" w:cs="Arial"/>
        </w:rPr>
      </w:pPr>
    </w:p>
    <w:p w14:paraId="0E5FDC3D" w14:textId="77777777" w:rsidR="00114806" w:rsidRPr="00114806" w:rsidRDefault="00114806" w:rsidP="00BA49DC">
      <w:pPr>
        <w:ind w:left="426" w:right="720" w:hanging="426"/>
        <w:rPr>
          <w:rFonts w:ascii="Arial" w:hAnsi="Arial" w:cs="Arial"/>
        </w:rPr>
      </w:pPr>
      <w:r w:rsidRPr="00114806">
        <w:rPr>
          <w:rFonts w:ascii="Arial" w:hAnsi="Arial" w:cs="Arial"/>
        </w:rPr>
        <w:t>Open slide gate for agglomerates open to ground (HS 3702.1),  (HS 3702.2) until pellets are OK then close slide gate by hand switch (HS 3702.2).</w:t>
      </w:r>
    </w:p>
    <w:p w14:paraId="0E90B627" w14:textId="77777777" w:rsidR="00114806" w:rsidRPr="00114806" w:rsidRDefault="00114806" w:rsidP="00BA49DC">
      <w:pPr>
        <w:ind w:left="426" w:right="720" w:hanging="426"/>
        <w:rPr>
          <w:rFonts w:ascii="Arial" w:hAnsi="Arial" w:cs="Arial"/>
        </w:rPr>
      </w:pPr>
    </w:p>
    <w:p w14:paraId="60A8AD2A" w14:textId="77777777" w:rsidR="00114806" w:rsidRPr="00BA49DC" w:rsidRDefault="00114806" w:rsidP="00BA49DC">
      <w:pPr>
        <w:ind w:left="426" w:right="720" w:hanging="426"/>
        <w:rPr>
          <w:rFonts w:ascii="Arial" w:hAnsi="Arial" w:cs="Arial"/>
        </w:rPr>
      </w:pPr>
      <w:r w:rsidRPr="00BA49DC">
        <w:rPr>
          <w:rFonts w:ascii="Arial" w:hAnsi="Arial" w:cs="Arial"/>
        </w:rPr>
        <w:t>Opening slide gate by hand switches (HS 3702.1)  (HS 3702.2) from time to time for discharging of agglomerates.</w:t>
      </w:r>
    </w:p>
    <w:p w14:paraId="42080A89" w14:textId="77777777" w:rsidR="00114806" w:rsidRPr="00114806" w:rsidRDefault="00114806" w:rsidP="00BA49DC">
      <w:pPr>
        <w:ind w:left="426" w:right="720" w:hanging="426"/>
        <w:rPr>
          <w:rFonts w:ascii="Arial" w:hAnsi="Arial" w:cs="Arial"/>
        </w:rPr>
      </w:pPr>
    </w:p>
    <w:p w14:paraId="49890149" w14:textId="77777777" w:rsidR="00114806" w:rsidRPr="00BA49DC" w:rsidRDefault="00114806" w:rsidP="00BA49DC">
      <w:pPr>
        <w:ind w:left="426" w:right="720" w:hanging="426"/>
        <w:rPr>
          <w:rFonts w:ascii="Arial" w:hAnsi="Arial" w:cs="Arial"/>
        </w:rPr>
      </w:pPr>
      <w:r w:rsidRPr="00BA49DC">
        <w:rPr>
          <w:rFonts w:ascii="Arial" w:hAnsi="Arial" w:cs="Arial"/>
        </w:rPr>
        <w:t>When all these conditions from point 1.1 to point 1.3 are fulfilled and start up valve AV is directed to ground the ZSK (PK 603) is ready for start.</w:t>
      </w:r>
    </w:p>
    <w:p w14:paraId="28032D5B" w14:textId="77777777" w:rsidR="00114806" w:rsidRPr="00114806" w:rsidRDefault="00114806" w:rsidP="00BA49DC">
      <w:pPr>
        <w:ind w:left="426" w:right="720" w:hanging="426"/>
        <w:rPr>
          <w:rFonts w:ascii="Arial" w:hAnsi="Arial" w:cs="Arial"/>
        </w:rPr>
      </w:pPr>
    </w:p>
    <w:p w14:paraId="1CEFBBC0" w14:textId="77777777" w:rsidR="00114806" w:rsidRPr="00114806" w:rsidRDefault="00114806" w:rsidP="00BA49DC">
      <w:pPr>
        <w:ind w:left="426" w:right="720" w:hanging="426"/>
        <w:rPr>
          <w:rFonts w:ascii="Arial" w:hAnsi="Arial" w:cs="Arial"/>
          <w:u w:val="single"/>
        </w:rPr>
      </w:pPr>
      <w:r w:rsidRPr="00114806">
        <w:rPr>
          <w:rFonts w:ascii="Arial" w:hAnsi="Arial" w:cs="Arial"/>
          <w:u w:val="single"/>
        </w:rPr>
        <w:t>Starting of ZSK (PK 603)</w:t>
      </w:r>
    </w:p>
    <w:p w14:paraId="3402775D" w14:textId="77777777" w:rsidR="00114806" w:rsidRPr="00114806" w:rsidRDefault="00114806" w:rsidP="00BA49DC">
      <w:pPr>
        <w:ind w:left="426" w:right="720" w:hanging="426"/>
        <w:rPr>
          <w:rFonts w:ascii="Arial" w:hAnsi="Arial" w:cs="Arial"/>
        </w:rPr>
      </w:pPr>
    </w:p>
    <w:p w14:paraId="5DA9F09E" w14:textId="77777777" w:rsidR="00114806" w:rsidRPr="00114806" w:rsidRDefault="00114806" w:rsidP="00BA49DC">
      <w:pPr>
        <w:ind w:left="426" w:right="720" w:hanging="426"/>
        <w:rPr>
          <w:rFonts w:ascii="Arial" w:hAnsi="Arial" w:cs="Arial"/>
        </w:rPr>
      </w:pPr>
      <w:r w:rsidRPr="00114806">
        <w:rPr>
          <w:rFonts w:ascii="Arial" w:hAnsi="Arial" w:cs="Arial"/>
        </w:rPr>
        <w:t>The ZSK (PK 603) is started by the auxiliary drive.</w:t>
      </w:r>
    </w:p>
    <w:p w14:paraId="5B80C253" w14:textId="77777777" w:rsidR="00114806" w:rsidRPr="00BA49DC" w:rsidRDefault="00114806" w:rsidP="00BA49DC">
      <w:pPr>
        <w:ind w:left="426" w:right="720" w:hanging="426"/>
        <w:rPr>
          <w:rFonts w:ascii="Arial" w:hAnsi="Arial" w:cs="Arial"/>
        </w:rPr>
      </w:pPr>
      <w:r w:rsidRPr="00BA49DC">
        <w:rPr>
          <w:rFonts w:ascii="Arial" w:hAnsi="Arial" w:cs="Arial"/>
        </w:rPr>
        <w:lastRenderedPageBreak/>
        <w:t>Provided: Readyness for start (Point 1.1 to 1.3).  No oil lube trouble ZSK (I 3740).  Oil lube temperature  is OK (TSH 3722) (I 3742).  No trouble at coupling         (SDSH 3723)  (I 3725).  Melt pressure in transition piece lower max.  (PSHH 3728.1)         (I 3754)  Melt pressure in pelletizer head lower max (PSHH 3728.2) (I 3756).  Torque max (XSHL 3725)   (I 3727).</w:t>
      </w:r>
    </w:p>
    <w:p w14:paraId="75ABDDB0" w14:textId="77777777" w:rsidR="00114806" w:rsidRPr="00114806" w:rsidRDefault="00114806" w:rsidP="00BA49DC">
      <w:pPr>
        <w:ind w:left="426" w:right="720" w:hanging="426"/>
        <w:rPr>
          <w:rFonts w:ascii="Arial" w:hAnsi="Arial" w:cs="Arial"/>
        </w:rPr>
      </w:pPr>
    </w:p>
    <w:p w14:paraId="5D64AC96" w14:textId="77777777" w:rsidR="00114806" w:rsidRPr="00114806" w:rsidRDefault="00114806" w:rsidP="00BA49DC">
      <w:pPr>
        <w:ind w:left="426" w:right="720" w:hanging="426"/>
        <w:rPr>
          <w:rFonts w:ascii="Arial" w:hAnsi="Arial" w:cs="Arial"/>
        </w:rPr>
      </w:pPr>
      <w:r w:rsidRPr="00114806">
        <w:rPr>
          <w:rFonts w:ascii="Arial" w:hAnsi="Arial" w:cs="Arial"/>
        </w:rPr>
        <w:t>Starting of ZSK main drive.</w:t>
      </w:r>
    </w:p>
    <w:p w14:paraId="7A3DD5DF" w14:textId="77777777" w:rsidR="00114806" w:rsidRPr="00114806" w:rsidRDefault="00114806" w:rsidP="00BA49DC">
      <w:pPr>
        <w:ind w:left="426" w:right="720" w:hanging="426"/>
        <w:rPr>
          <w:rFonts w:ascii="Arial" w:hAnsi="Arial" w:cs="Arial"/>
        </w:rPr>
      </w:pPr>
    </w:p>
    <w:p w14:paraId="3142D4FB" w14:textId="77777777" w:rsidR="00114806" w:rsidRPr="00BA49DC" w:rsidRDefault="00114806" w:rsidP="00BA49DC">
      <w:pPr>
        <w:ind w:left="426" w:right="720" w:hanging="426"/>
        <w:rPr>
          <w:rFonts w:ascii="Arial" w:hAnsi="Arial" w:cs="Arial"/>
        </w:rPr>
      </w:pPr>
      <w:r w:rsidRPr="00BA49DC">
        <w:rPr>
          <w:rFonts w:ascii="Arial" w:hAnsi="Arial" w:cs="Arial"/>
        </w:rPr>
        <w:t>Provided: 30 Sec delay expired after start of auxiliary drive.  Torque lower min    (SHL 3725) (I 3727) – Readyness for start (Point 1.1 to 1.3).  still OK – 30 sec, after start of main drive the auxiliary drive is switched off automatically.</w:t>
      </w:r>
    </w:p>
    <w:p w14:paraId="6BF17C85" w14:textId="77777777" w:rsidR="00114806" w:rsidRPr="00114806" w:rsidRDefault="00114806" w:rsidP="00BA49DC">
      <w:pPr>
        <w:ind w:left="426" w:right="720" w:hanging="426"/>
        <w:rPr>
          <w:rFonts w:ascii="Arial" w:hAnsi="Arial" w:cs="Arial"/>
        </w:rPr>
      </w:pPr>
    </w:p>
    <w:p w14:paraId="2A42E444" w14:textId="77777777" w:rsidR="00114806" w:rsidRPr="00114806" w:rsidRDefault="00114806" w:rsidP="00BA49DC">
      <w:pPr>
        <w:ind w:left="426" w:right="720" w:hanging="426"/>
        <w:rPr>
          <w:rFonts w:ascii="Arial" w:hAnsi="Arial" w:cs="Arial"/>
        </w:rPr>
      </w:pPr>
      <w:r w:rsidRPr="00114806">
        <w:rPr>
          <w:rFonts w:ascii="Arial" w:hAnsi="Arial" w:cs="Arial"/>
        </w:rPr>
        <w:t>Starting of feed  system WM 602.</w:t>
      </w:r>
    </w:p>
    <w:p w14:paraId="633BD88C" w14:textId="77777777" w:rsidR="00114806" w:rsidRPr="00BA49DC" w:rsidRDefault="00114806" w:rsidP="00BA49DC">
      <w:pPr>
        <w:ind w:left="426" w:right="720" w:hanging="426"/>
        <w:rPr>
          <w:rFonts w:ascii="Arial" w:hAnsi="Arial" w:cs="Arial"/>
        </w:rPr>
      </w:pPr>
      <w:r w:rsidRPr="00BA49DC">
        <w:rPr>
          <w:rFonts w:ascii="Arial" w:hAnsi="Arial" w:cs="Arial"/>
        </w:rPr>
        <w:t>Provided: Main motor is running.</w:t>
      </w:r>
    </w:p>
    <w:p w14:paraId="09EF5685" w14:textId="77777777" w:rsidR="00114806" w:rsidRPr="00114806" w:rsidRDefault="00114806" w:rsidP="00BA49DC">
      <w:pPr>
        <w:ind w:left="426" w:right="720" w:hanging="426"/>
        <w:rPr>
          <w:rFonts w:ascii="Arial" w:hAnsi="Arial" w:cs="Arial"/>
        </w:rPr>
      </w:pPr>
    </w:p>
    <w:p w14:paraId="3DD6CFC2" w14:textId="77777777" w:rsidR="00114806" w:rsidRPr="00114806" w:rsidRDefault="00114806" w:rsidP="00BA49DC">
      <w:pPr>
        <w:ind w:left="426" w:right="720" w:hanging="426"/>
        <w:rPr>
          <w:rFonts w:ascii="Arial" w:hAnsi="Arial" w:cs="Arial"/>
        </w:rPr>
      </w:pPr>
      <w:r w:rsidRPr="00114806">
        <w:rPr>
          <w:rFonts w:ascii="Arial" w:hAnsi="Arial" w:cs="Arial"/>
        </w:rPr>
        <w:t>Diversion of melt by start up valve AV direction die plate (ZSK 3730.2).</w:t>
      </w:r>
    </w:p>
    <w:p w14:paraId="74ED1C17" w14:textId="77777777" w:rsidR="00114806" w:rsidRPr="00114806" w:rsidRDefault="00114806" w:rsidP="00BA49DC">
      <w:pPr>
        <w:ind w:left="426" w:right="720" w:hanging="426"/>
        <w:rPr>
          <w:rFonts w:ascii="Arial" w:hAnsi="Arial" w:cs="Arial"/>
        </w:rPr>
      </w:pPr>
    </w:p>
    <w:p w14:paraId="475B9DA9" w14:textId="77777777" w:rsidR="00114806" w:rsidRPr="00114806" w:rsidRDefault="00114806" w:rsidP="00BA49DC">
      <w:pPr>
        <w:ind w:left="426" w:right="720" w:hanging="426"/>
        <w:rPr>
          <w:rFonts w:ascii="Arial" w:hAnsi="Arial" w:cs="Arial"/>
        </w:rPr>
      </w:pPr>
      <w:r w:rsidRPr="00114806">
        <w:rPr>
          <w:rFonts w:ascii="Arial" w:hAnsi="Arial" w:cs="Arial"/>
        </w:rPr>
        <w:t xml:space="preserve">Diversion of melt by start up valve AV direction ground (ZS 3730.1).  Provided: Product which leaves die plate is in a proper condition.  Now there are two versions for continuing the start up procedure. </w:t>
      </w:r>
    </w:p>
    <w:p w14:paraId="20BC2740" w14:textId="77777777" w:rsidR="00114806" w:rsidRPr="00114806" w:rsidRDefault="00114806" w:rsidP="00BA49DC">
      <w:pPr>
        <w:ind w:left="426" w:right="720" w:hanging="426"/>
        <w:rPr>
          <w:rFonts w:ascii="Arial" w:hAnsi="Arial" w:cs="Arial"/>
        </w:rPr>
      </w:pPr>
    </w:p>
    <w:p w14:paraId="6D3A8755" w14:textId="77777777" w:rsidR="00114806" w:rsidRPr="00BA49DC" w:rsidRDefault="00114806" w:rsidP="00BA49DC">
      <w:pPr>
        <w:ind w:left="426" w:right="720" w:hanging="426"/>
        <w:rPr>
          <w:rFonts w:ascii="Arial" w:hAnsi="Arial" w:cs="Arial"/>
        </w:rPr>
      </w:pPr>
      <w:r w:rsidRPr="00BA49DC">
        <w:rPr>
          <w:rFonts w:ascii="Arial" w:hAnsi="Arial" w:cs="Arial"/>
        </w:rPr>
        <w:t>Version A : Fast start of pelletizer (See 2.6.A)</w:t>
      </w:r>
    </w:p>
    <w:p w14:paraId="7966B3D9" w14:textId="77777777" w:rsidR="00114806" w:rsidRPr="00BA49DC" w:rsidRDefault="00114806" w:rsidP="00BA49DC">
      <w:pPr>
        <w:ind w:left="426" w:right="720" w:hanging="426"/>
        <w:rPr>
          <w:rFonts w:ascii="Arial" w:hAnsi="Arial" w:cs="Arial"/>
        </w:rPr>
      </w:pPr>
      <w:r w:rsidRPr="00BA49DC">
        <w:rPr>
          <w:rFonts w:ascii="Arial" w:hAnsi="Arial" w:cs="Arial"/>
        </w:rPr>
        <w:t>Version B : Interrupted start of pelletizer (See 2.6.B)</w:t>
      </w:r>
    </w:p>
    <w:p w14:paraId="740E824A" w14:textId="77777777" w:rsidR="00114806" w:rsidRPr="00114806" w:rsidRDefault="00114806" w:rsidP="00BA49DC">
      <w:pPr>
        <w:ind w:left="426" w:right="720" w:hanging="426"/>
        <w:rPr>
          <w:rFonts w:ascii="Arial" w:hAnsi="Arial" w:cs="Arial"/>
        </w:rPr>
      </w:pPr>
    </w:p>
    <w:p w14:paraId="6BA957D4" w14:textId="77777777" w:rsidR="00114806" w:rsidRPr="00114806" w:rsidRDefault="00114806" w:rsidP="00BA49DC">
      <w:pPr>
        <w:ind w:left="426" w:right="720" w:hanging="426"/>
        <w:rPr>
          <w:rFonts w:ascii="Arial" w:hAnsi="Arial" w:cs="Arial"/>
        </w:rPr>
      </w:pPr>
      <w:r w:rsidRPr="00114806">
        <w:rPr>
          <w:rFonts w:ascii="Arial" w:hAnsi="Arial" w:cs="Arial"/>
        </w:rPr>
        <w:t>a)In case of fast start of pelletizer while ZSK is running and product goes to ground following steps have to be carried out:</w:t>
      </w:r>
    </w:p>
    <w:p w14:paraId="5A9B3F19" w14:textId="77777777" w:rsidR="00114806" w:rsidRPr="00114806" w:rsidRDefault="00114806" w:rsidP="00BA49DC">
      <w:pPr>
        <w:ind w:left="426" w:right="720" w:hanging="426"/>
        <w:rPr>
          <w:rFonts w:ascii="Arial" w:hAnsi="Arial" w:cs="Arial"/>
        </w:rPr>
      </w:pPr>
    </w:p>
    <w:p w14:paraId="10D08F41" w14:textId="77777777" w:rsidR="00114806" w:rsidRPr="00114806" w:rsidRDefault="00114806" w:rsidP="00BA49DC">
      <w:pPr>
        <w:ind w:left="426" w:right="720" w:hanging="426"/>
        <w:rPr>
          <w:rFonts w:ascii="Arial" w:hAnsi="Arial" w:cs="Arial"/>
        </w:rPr>
      </w:pPr>
      <w:r w:rsidRPr="00114806">
        <w:rPr>
          <w:rFonts w:ascii="Arial" w:hAnsi="Arial" w:cs="Arial"/>
        </w:rPr>
        <w:t>Cleaning of die plate – mounting of pelletizer,  starting of pelletizer. Provided: Thyristor auxiliaries on pelletizer hood closed (ZS 3732.1)    (I 3758).</w:t>
      </w:r>
    </w:p>
    <w:p w14:paraId="2C147D0B" w14:textId="77777777" w:rsidR="00114806" w:rsidRPr="00114806" w:rsidRDefault="00114806" w:rsidP="00BA49DC">
      <w:pPr>
        <w:ind w:left="426" w:right="720" w:hanging="426"/>
        <w:rPr>
          <w:rFonts w:ascii="Arial" w:hAnsi="Arial" w:cs="Arial"/>
        </w:rPr>
      </w:pPr>
      <w:r w:rsidRPr="00114806">
        <w:rPr>
          <w:rFonts w:ascii="Arial" w:hAnsi="Arial" w:cs="Arial"/>
        </w:rPr>
        <w:t>Diversion of melt by start up valve AV direction die plate (details see point 3).</w:t>
      </w:r>
    </w:p>
    <w:p w14:paraId="290DCCF7" w14:textId="77777777" w:rsidR="00114806" w:rsidRPr="00114806" w:rsidRDefault="00114806" w:rsidP="00BA49DC">
      <w:pPr>
        <w:ind w:left="426" w:right="720" w:hanging="426"/>
        <w:rPr>
          <w:rFonts w:ascii="Arial" w:hAnsi="Arial" w:cs="Arial"/>
        </w:rPr>
      </w:pPr>
    </w:p>
    <w:p w14:paraId="117CDB87" w14:textId="77777777" w:rsidR="00114806" w:rsidRPr="00BA49DC" w:rsidRDefault="00114806" w:rsidP="00BA49DC">
      <w:pPr>
        <w:ind w:left="426" w:right="720" w:hanging="426"/>
        <w:rPr>
          <w:rFonts w:ascii="Arial" w:hAnsi="Arial" w:cs="Arial"/>
        </w:rPr>
      </w:pPr>
      <w:r w:rsidRPr="00BA49DC">
        <w:rPr>
          <w:rFonts w:ascii="Arial" w:hAnsi="Arial" w:cs="Arial"/>
        </w:rPr>
        <w:t>b)In case of interrupted start of pelletizer following steps have to be  carried out:</w:t>
      </w:r>
    </w:p>
    <w:p w14:paraId="7DFE7B91" w14:textId="77777777" w:rsidR="00114806" w:rsidRPr="00114806" w:rsidRDefault="00114806" w:rsidP="00BA49DC">
      <w:pPr>
        <w:ind w:left="426" w:right="720" w:hanging="426"/>
        <w:rPr>
          <w:rFonts w:ascii="Arial" w:hAnsi="Arial" w:cs="Arial"/>
        </w:rPr>
      </w:pPr>
    </w:p>
    <w:p w14:paraId="26D76C5A" w14:textId="77777777" w:rsidR="00114806" w:rsidRPr="00114806" w:rsidRDefault="00114806" w:rsidP="00BA49DC">
      <w:pPr>
        <w:ind w:left="426" w:right="720" w:hanging="426"/>
        <w:rPr>
          <w:rFonts w:ascii="Arial" w:hAnsi="Arial" w:cs="Arial"/>
        </w:rPr>
      </w:pPr>
      <w:r w:rsidRPr="00114806">
        <w:rPr>
          <w:rFonts w:ascii="Arial" w:hAnsi="Arial" w:cs="Arial"/>
        </w:rPr>
        <w:t>Switching off feed system WM 602.</w:t>
      </w:r>
    </w:p>
    <w:p w14:paraId="31648A25" w14:textId="77777777" w:rsidR="00114806" w:rsidRPr="00114806" w:rsidRDefault="00114806" w:rsidP="00BA49DC">
      <w:pPr>
        <w:ind w:left="426" w:right="720" w:hanging="426"/>
        <w:rPr>
          <w:rFonts w:ascii="Arial" w:hAnsi="Arial" w:cs="Arial"/>
        </w:rPr>
      </w:pPr>
      <w:r w:rsidRPr="00114806">
        <w:rPr>
          <w:rFonts w:ascii="Arial" w:hAnsi="Arial" w:cs="Arial"/>
        </w:rPr>
        <w:t>Switching off ZSK main drive.</w:t>
      </w:r>
    </w:p>
    <w:p w14:paraId="791471EC" w14:textId="77777777" w:rsidR="00114806" w:rsidRPr="00114806" w:rsidRDefault="00114806" w:rsidP="00BA49DC">
      <w:pPr>
        <w:ind w:left="426" w:right="720" w:hanging="426"/>
        <w:rPr>
          <w:rFonts w:ascii="Arial" w:hAnsi="Arial" w:cs="Arial"/>
        </w:rPr>
      </w:pPr>
      <w:r w:rsidRPr="00114806">
        <w:rPr>
          <w:rFonts w:ascii="Arial" w:hAnsi="Arial" w:cs="Arial"/>
        </w:rPr>
        <w:t>Cleaning of die plate.</w:t>
      </w:r>
    </w:p>
    <w:p w14:paraId="20636BB0" w14:textId="77777777" w:rsidR="00114806" w:rsidRPr="00114806" w:rsidRDefault="00114806" w:rsidP="00BA49DC">
      <w:pPr>
        <w:ind w:left="426" w:right="720" w:hanging="426"/>
        <w:rPr>
          <w:rFonts w:ascii="Arial" w:hAnsi="Arial" w:cs="Arial"/>
        </w:rPr>
      </w:pPr>
      <w:r w:rsidRPr="00114806">
        <w:rPr>
          <w:rFonts w:ascii="Arial" w:hAnsi="Arial" w:cs="Arial"/>
        </w:rPr>
        <w:t>Mounting of pelletizer.Provided Thyristor auxiliaries on</w:t>
      </w:r>
    </w:p>
    <w:p w14:paraId="212709A5" w14:textId="77777777" w:rsidR="00114806" w:rsidRPr="00114806" w:rsidRDefault="00114806" w:rsidP="00BA49DC">
      <w:pPr>
        <w:ind w:left="426" w:right="720" w:hanging="426"/>
        <w:rPr>
          <w:rFonts w:ascii="Arial" w:hAnsi="Arial" w:cs="Arial"/>
        </w:rPr>
      </w:pPr>
      <w:r w:rsidRPr="00114806">
        <w:rPr>
          <w:rFonts w:ascii="Arial" w:hAnsi="Arial" w:cs="Arial"/>
        </w:rPr>
        <w:t>Pelletizer hood closed (ZS 3732.1) (I 3758).</w:t>
      </w:r>
    </w:p>
    <w:p w14:paraId="71A9B616" w14:textId="77777777" w:rsidR="00114806" w:rsidRPr="00114806" w:rsidRDefault="00114806" w:rsidP="00BA49DC">
      <w:pPr>
        <w:ind w:left="426" w:right="720" w:hanging="426"/>
        <w:rPr>
          <w:rFonts w:ascii="Arial" w:hAnsi="Arial" w:cs="Arial"/>
        </w:rPr>
      </w:pPr>
      <w:r w:rsidRPr="00114806">
        <w:rPr>
          <w:rFonts w:ascii="Arial" w:hAnsi="Arial" w:cs="Arial"/>
        </w:rPr>
        <w:t>Starting of ZSK as described above.</w:t>
      </w:r>
    </w:p>
    <w:p w14:paraId="16BB5E35" w14:textId="77777777" w:rsidR="00114806" w:rsidRPr="00114806" w:rsidRDefault="00114806" w:rsidP="00BA49DC">
      <w:pPr>
        <w:ind w:left="426" w:right="720" w:hanging="426"/>
        <w:rPr>
          <w:rFonts w:ascii="Arial" w:hAnsi="Arial" w:cs="Arial"/>
        </w:rPr>
      </w:pPr>
      <w:r w:rsidRPr="00114806">
        <w:rPr>
          <w:rFonts w:ascii="Arial" w:hAnsi="Arial" w:cs="Arial"/>
        </w:rPr>
        <w:t>Starting of feed system WM 602.</w:t>
      </w:r>
    </w:p>
    <w:p w14:paraId="2D19E69B" w14:textId="77777777" w:rsidR="00114806" w:rsidRPr="00114806" w:rsidRDefault="00114806" w:rsidP="00BA49DC">
      <w:pPr>
        <w:ind w:left="426" w:right="720" w:hanging="426"/>
        <w:rPr>
          <w:rFonts w:ascii="Arial" w:hAnsi="Arial" w:cs="Arial"/>
        </w:rPr>
      </w:pPr>
      <w:r w:rsidRPr="00114806">
        <w:rPr>
          <w:rFonts w:ascii="Arial" w:hAnsi="Arial" w:cs="Arial"/>
        </w:rPr>
        <w:lastRenderedPageBreak/>
        <w:t>Product which leaves the start up valve AV direction to ground is ok</w:t>
      </w:r>
    </w:p>
    <w:p w14:paraId="55B0897F" w14:textId="77777777" w:rsidR="00114806" w:rsidRPr="00114806" w:rsidRDefault="00114806" w:rsidP="00BA49DC">
      <w:pPr>
        <w:ind w:left="426" w:right="720" w:hanging="426"/>
        <w:rPr>
          <w:rFonts w:ascii="Arial" w:hAnsi="Arial" w:cs="Arial"/>
        </w:rPr>
      </w:pPr>
      <w:r w:rsidRPr="00114806">
        <w:rPr>
          <w:rFonts w:ascii="Arial" w:hAnsi="Arial" w:cs="Arial"/>
        </w:rPr>
        <w:t>Diversion of melt by start up valve AV direction die plate (Details see point 3).</w:t>
      </w:r>
    </w:p>
    <w:p w14:paraId="7097A806" w14:textId="77777777" w:rsidR="00114806" w:rsidRPr="00114806" w:rsidRDefault="00114806" w:rsidP="00BA49DC">
      <w:pPr>
        <w:ind w:left="426" w:right="720" w:hanging="426"/>
        <w:rPr>
          <w:rFonts w:ascii="Arial" w:hAnsi="Arial" w:cs="Arial"/>
        </w:rPr>
      </w:pPr>
    </w:p>
    <w:p w14:paraId="0515D4AF" w14:textId="77777777" w:rsidR="00114806" w:rsidRPr="00114806" w:rsidRDefault="00114806" w:rsidP="00BA49DC">
      <w:pPr>
        <w:ind w:left="426" w:right="720" w:hanging="426"/>
        <w:rPr>
          <w:rFonts w:ascii="Arial" w:hAnsi="Arial" w:cs="Arial"/>
        </w:rPr>
      </w:pPr>
      <w:r w:rsidRPr="00114806">
        <w:rPr>
          <w:rFonts w:ascii="Arial" w:hAnsi="Arial" w:cs="Arial"/>
          <w:u w:val="single"/>
        </w:rPr>
        <w:t>Description of diversion procedure</w:t>
      </w:r>
      <w:r w:rsidRPr="00114806">
        <w:rPr>
          <w:rFonts w:ascii="Arial" w:hAnsi="Arial" w:cs="Arial"/>
        </w:rPr>
        <w:t>:</w:t>
      </w:r>
    </w:p>
    <w:p w14:paraId="318D03A2" w14:textId="77777777" w:rsidR="00114806" w:rsidRPr="00114806" w:rsidRDefault="00114806" w:rsidP="00BA49DC">
      <w:pPr>
        <w:ind w:left="426" w:right="720" w:hanging="426"/>
        <w:rPr>
          <w:rFonts w:ascii="Arial" w:hAnsi="Arial" w:cs="Arial"/>
        </w:rPr>
      </w:pPr>
    </w:p>
    <w:p w14:paraId="09D13153" w14:textId="77777777" w:rsidR="00114806" w:rsidRPr="00BA49DC" w:rsidRDefault="00114806" w:rsidP="00BA49DC">
      <w:pPr>
        <w:ind w:left="426" w:right="720" w:hanging="426"/>
        <w:rPr>
          <w:rFonts w:ascii="Arial" w:hAnsi="Arial" w:cs="Arial"/>
        </w:rPr>
      </w:pPr>
      <w:r w:rsidRPr="00BA49DC">
        <w:rPr>
          <w:rFonts w:ascii="Arial" w:hAnsi="Arial" w:cs="Arial"/>
        </w:rPr>
        <w:t>When actuating the push button “diversion” the following sequence is started: After some delay, the solenoid valve for knife adjustment    (YV 3733) is actuated.  After some delay the start up valve is diverted to die plate(ZS 3730.2).  After some delay the pellet water diverter valves HV 3701A and HV 3701 B are diverted to die plate              (SSH 3701 A) (ZSK 3701 B) (I 3731).</w:t>
      </w:r>
    </w:p>
    <w:p w14:paraId="395DFDF7" w14:textId="77777777" w:rsidR="00114806" w:rsidRPr="00114806" w:rsidRDefault="00114806" w:rsidP="00BA49DC">
      <w:pPr>
        <w:ind w:left="426" w:right="720" w:hanging="426"/>
        <w:rPr>
          <w:rFonts w:ascii="Arial" w:hAnsi="Arial" w:cs="Arial"/>
        </w:rPr>
      </w:pPr>
    </w:p>
    <w:p w14:paraId="65E4CB23" w14:textId="77777777" w:rsidR="00114806" w:rsidRPr="00114806" w:rsidRDefault="00114806" w:rsidP="00BA49DC">
      <w:pPr>
        <w:ind w:left="426" w:right="720" w:hanging="426"/>
        <w:rPr>
          <w:rFonts w:ascii="Arial" w:hAnsi="Arial" w:cs="Arial"/>
        </w:rPr>
      </w:pPr>
      <w:r w:rsidRPr="00114806">
        <w:rPr>
          <w:rFonts w:ascii="Arial" w:hAnsi="Arial" w:cs="Arial"/>
          <w:u w:val="single"/>
        </w:rPr>
        <w:t>Description of screen pack change</w:t>
      </w:r>
      <w:r w:rsidRPr="00114806">
        <w:rPr>
          <w:rFonts w:ascii="Arial" w:hAnsi="Arial" w:cs="Arial"/>
        </w:rPr>
        <w:t>:  When the pressure difference PDSH 3728 at the screen pack changer has reached a certain point   80 bar the screen has to be changed as follows:</w:t>
      </w:r>
    </w:p>
    <w:p w14:paraId="1551F8D3" w14:textId="77777777" w:rsidR="00114806" w:rsidRPr="00114806" w:rsidRDefault="00114806" w:rsidP="00BA49DC">
      <w:pPr>
        <w:ind w:left="426" w:right="720" w:hanging="426"/>
        <w:rPr>
          <w:rFonts w:ascii="Arial" w:hAnsi="Arial" w:cs="Arial"/>
        </w:rPr>
      </w:pPr>
    </w:p>
    <w:p w14:paraId="04C37AD7" w14:textId="77777777" w:rsidR="00114806" w:rsidRPr="00BA49DC" w:rsidRDefault="00114806" w:rsidP="00BA49DC">
      <w:pPr>
        <w:ind w:left="426" w:right="720" w:hanging="426"/>
        <w:rPr>
          <w:rFonts w:ascii="Arial" w:hAnsi="Arial" w:cs="Arial"/>
        </w:rPr>
      </w:pPr>
      <w:r w:rsidRPr="00BA49DC">
        <w:rPr>
          <w:rFonts w:ascii="Arial" w:hAnsi="Arial" w:cs="Arial"/>
        </w:rPr>
        <w:t>Closing of safety guards (ZS 3731.1) (ZS 3731.2) (I 3752), - Starting of hydraulic unit.  The hydraulic pump P 606 charge the accumulator until a certain pressure is reached (PSLH 3731) (I 3753) 150 bar,  Reducing feed rate WM 602,  Actuating of hydraulic valve,  Increasing of feed rate WM 602.Provided : Slide plate has reached the end position.</w:t>
      </w:r>
    </w:p>
    <w:p w14:paraId="5A4C48D2" w14:textId="77777777" w:rsidR="00114806" w:rsidRPr="00114806" w:rsidRDefault="00114806" w:rsidP="00BA49DC">
      <w:pPr>
        <w:ind w:left="426" w:right="720" w:hanging="426"/>
        <w:rPr>
          <w:rFonts w:ascii="Arial" w:hAnsi="Arial" w:cs="Arial"/>
        </w:rPr>
      </w:pPr>
    </w:p>
    <w:p w14:paraId="3B927B67" w14:textId="77777777" w:rsidR="00114806" w:rsidRPr="00114806" w:rsidRDefault="00114806" w:rsidP="00BA49DC">
      <w:pPr>
        <w:ind w:left="426" w:right="720" w:hanging="426"/>
        <w:rPr>
          <w:rFonts w:ascii="Arial" w:hAnsi="Arial" w:cs="Arial"/>
        </w:rPr>
      </w:pPr>
      <w:r w:rsidRPr="00114806">
        <w:rPr>
          <w:rFonts w:ascii="Arial" w:hAnsi="Arial" w:cs="Arial"/>
          <w:b/>
          <w:bCs/>
        </w:rPr>
        <w:t>Interlocks</w:t>
      </w:r>
      <w:r w:rsidRPr="00114806">
        <w:rPr>
          <w:rFonts w:ascii="Arial" w:hAnsi="Arial" w:cs="Arial"/>
        </w:rPr>
        <w:t>:</w:t>
      </w:r>
    </w:p>
    <w:p w14:paraId="7D94F375" w14:textId="77777777" w:rsidR="00114806" w:rsidRPr="00114806" w:rsidRDefault="00114806" w:rsidP="00BA49DC">
      <w:pPr>
        <w:ind w:left="426" w:right="720" w:hanging="426"/>
        <w:rPr>
          <w:rFonts w:ascii="Arial" w:hAnsi="Arial" w:cs="Arial"/>
        </w:rPr>
      </w:pPr>
    </w:p>
    <w:p w14:paraId="564CD5ED" w14:textId="77777777" w:rsidR="00114806" w:rsidRPr="00114806" w:rsidRDefault="00114806" w:rsidP="00BA49DC">
      <w:pPr>
        <w:ind w:left="426" w:right="720" w:hanging="426"/>
        <w:rPr>
          <w:rFonts w:ascii="Arial" w:hAnsi="Arial" w:cs="Arial"/>
        </w:rPr>
      </w:pPr>
      <w:r w:rsidRPr="00114806">
        <w:rPr>
          <w:rFonts w:ascii="Arial" w:hAnsi="Arial" w:cs="Arial"/>
        </w:rPr>
        <w:t>Feeding system WM 602 stops if:</w:t>
      </w:r>
    </w:p>
    <w:p w14:paraId="5CB7B9D7" w14:textId="77777777" w:rsidR="00114806" w:rsidRPr="00114806" w:rsidRDefault="00114806" w:rsidP="00BA49DC">
      <w:pPr>
        <w:ind w:left="426" w:right="720" w:hanging="426"/>
        <w:rPr>
          <w:rFonts w:ascii="Arial" w:hAnsi="Arial" w:cs="Arial"/>
        </w:rPr>
      </w:pPr>
    </w:p>
    <w:p w14:paraId="0F6157A8" w14:textId="77777777" w:rsidR="00114806" w:rsidRPr="00114806" w:rsidRDefault="00114806" w:rsidP="00BA49DC">
      <w:pPr>
        <w:ind w:left="426" w:right="720" w:hanging="426"/>
        <w:rPr>
          <w:rFonts w:ascii="Arial" w:hAnsi="Arial" w:cs="Arial"/>
        </w:rPr>
      </w:pPr>
      <w:r w:rsidRPr="00114806">
        <w:rPr>
          <w:rFonts w:ascii="Arial" w:hAnsi="Arial" w:cs="Arial"/>
        </w:rPr>
        <w:t>Level in feed chute (LSH 3701) (I 3607) is higher max.</w:t>
      </w:r>
    </w:p>
    <w:p w14:paraId="246C86C0" w14:textId="77777777" w:rsidR="00114806" w:rsidRPr="00114806" w:rsidRDefault="00114806" w:rsidP="00BA49DC">
      <w:pPr>
        <w:ind w:left="426" w:right="720" w:hanging="426"/>
        <w:rPr>
          <w:rFonts w:ascii="Arial" w:hAnsi="Arial" w:cs="Arial"/>
        </w:rPr>
      </w:pPr>
      <w:r w:rsidRPr="00114806">
        <w:rPr>
          <w:rFonts w:ascii="Arial" w:hAnsi="Arial" w:cs="Arial"/>
        </w:rPr>
        <w:t>Main drive stops (I 3720).</w:t>
      </w:r>
    </w:p>
    <w:p w14:paraId="727A287F" w14:textId="77777777" w:rsidR="00114806" w:rsidRPr="00114806" w:rsidRDefault="00114806" w:rsidP="00BA49DC">
      <w:pPr>
        <w:ind w:left="426" w:right="720" w:hanging="426"/>
        <w:rPr>
          <w:rFonts w:ascii="Arial" w:hAnsi="Arial" w:cs="Arial"/>
        </w:rPr>
      </w:pPr>
    </w:p>
    <w:p w14:paraId="53708B8B" w14:textId="77777777" w:rsidR="00114806" w:rsidRPr="00114806" w:rsidRDefault="00114806" w:rsidP="00BA49DC">
      <w:pPr>
        <w:ind w:left="426" w:right="720" w:hanging="426"/>
        <w:rPr>
          <w:rFonts w:ascii="Arial" w:hAnsi="Arial" w:cs="Arial"/>
        </w:rPr>
      </w:pPr>
      <w:r w:rsidRPr="00114806">
        <w:rPr>
          <w:rFonts w:ascii="Arial" w:hAnsi="Arial" w:cs="Arial"/>
        </w:rPr>
        <w:t>Main drive PK 603 stops if there is:</w:t>
      </w:r>
    </w:p>
    <w:p w14:paraId="1FA633A2" w14:textId="77777777" w:rsidR="00114806" w:rsidRPr="00114806" w:rsidRDefault="00114806" w:rsidP="00BA49DC">
      <w:pPr>
        <w:ind w:left="426" w:right="720" w:hanging="426"/>
        <w:rPr>
          <w:rFonts w:ascii="Arial" w:hAnsi="Arial" w:cs="Arial"/>
        </w:rPr>
      </w:pPr>
    </w:p>
    <w:p w14:paraId="4617830D" w14:textId="77777777" w:rsidR="00114806" w:rsidRPr="00114806" w:rsidRDefault="00114806" w:rsidP="00BA49DC">
      <w:pPr>
        <w:ind w:left="426" w:right="720" w:hanging="426"/>
        <w:rPr>
          <w:rFonts w:ascii="Arial" w:hAnsi="Arial" w:cs="Arial"/>
        </w:rPr>
      </w:pPr>
      <w:r w:rsidRPr="00114806">
        <w:rPr>
          <w:rFonts w:ascii="Arial" w:hAnsi="Arial" w:cs="Arial"/>
        </w:rPr>
        <w:t>Dryer drive failure (SSL 3701) (I 3705).</w:t>
      </w:r>
    </w:p>
    <w:p w14:paraId="0F0B6237" w14:textId="77777777" w:rsidR="00114806" w:rsidRPr="00114806" w:rsidRDefault="00114806" w:rsidP="00BA49DC">
      <w:pPr>
        <w:ind w:left="426" w:right="720" w:hanging="426"/>
        <w:rPr>
          <w:rFonts w:ascii="Arial" w:hAnsi="Arial" w:cs="Arial"/>
        </w:rPr>
      </w:pPr>
      <w:r w:rsidRPr="00114806">
        <w:rPr>
          <w:rFonts w:ascii="Arial" w:hAnsi="Arial" w:cs="Arial"/>
        </w:rPr>
        <w:t>Classifying screen drive failure (I 3706).</w:t>
      </w:r>
    </w:p>
    <w:p w14:paraId="42C39F50" w14:textId="77777777" w:rsidR="00114806" w:rsidRPr="00114806" w:rsidRDefault="00114806" w:rsidP="00BA49DC">
      <w:pPr>
        <w:ind w:left="426" w:right="720" w:hanging="426"/>
        <w:rPr>
          <w:rFonts w:ascii="Arial" w:hAnsi="Arial" w:cs="Arial"/>
        </w:rPr>
      </w:pPr>
      <w:r w:rsidRPr="00114806">
        <w:rPr>
          <w:rFonts w:ascii="Arial" w:hAnsi="Arial" w:cs="Arial"/>
        </w:rPr>
        <w:t>Pellet water pressure lower min, higher max (PSL 3705), (PSL 3705), (I 3730)</w:t>
      </w:r>
    </w:p>
    <w:p w14:paraId="65C396E7" w14:textId="77777777" w:rsidR="00114806" w:rsidRPr="00114806" w:rsidRDefault="00114806" w:rsidP="00BA49DC">
      <w:pPr>
        <w:ind w:left="426" w:right="720" w:hanging="426"/>
        <w:rPr>
          <w:rFonts w:ascii="Arial" w:hAnsi="Arial" w:cs="Arial"/>
        </w:rPr>
      </w:pPr>
      <w:r w:rsidRPr="00114806">
        <w:rPr>
          <w:rFonts w:ascii="Arial" w:hAnsi="Arial" w:cs="Arial"/>
        </w:rPr>
        <w:t>End position of pellet water diverter valves not reached (ZSL 3701A)            (ZSH 3701B) (I 3731).</w:t>
      </w:r>
    </w:p>
    <w:p w14:paraId="1B8109C4" w14:textId="77777777" w:rsidR="00114806" w:rsidRPr="00114806" w:rsidRDefault="00114806" w:rsidP="00BA49DC">
      <w:pPr>
        <w:ind w:left="426" w:right="720" w:hanging="426"/>
        <w:rPr>
          <w:rFonts w:ascii="Arial" w:hAnsi="Arial" w:cs="Arial"/>
        </w:rPr>
      </w:pPr>
      <w:r w:rsidRPr="00114806">
        <w:rPr>
          <w:rFonts w:ascii="Arial" w:hAnsi="Arial" w:cs="Arial"/>
        </w:rPr>
        <w:t>Pellet water flow lower min (FSL 3703) (I 3732)</w:t>
      </w:r>
    </w:p>
    <w:p w14:paraId="4060629E" w14:textId="77777777" w:rsidR="00114806" w:rsidRPr="00114806" w:rsidRDefault="00114806" w:rsidP="00BA49DC">
      <w:pPr>
        <w:ind w:left="426" w:right="720" w:hanging="426"/>
        <w:rPr>
          <w:rFonts w:ascii="Arial" w:hAnsi="Arial" w:cs="Arial"/>
        </w:rPr>
      </w:pPr>
      <w:r w:rsidRPr="00114806">
        <w:rPr>
          <w:rFonts w:ascii="Arial" w:hAnsi="Arial" w:cs="Arial"/>
        </w:rPr>
        <w:t>Pellet water pump drive P 601 a or P 601 S failure (I 3733).</w:t>
      </w:r>
    </w:p>
    <w:p w14:paraId="4CB42D00" w14:textId="77777777" w:rsidR="00114806" w:rsidRPr="00114806" w:rsidRDefault="00114806" w:rsidP="00BA49DC">
      <w:pPr>
        <w:ind w:left="426" w:right="720" w:hanging="426"/>
        <w:rPr>
          <w:rFonts w:ascii="Arial" w:hAnsi="Arial" w:cs="Arial"/>
        </w:rPr>
      </w:pPr>
      <w:r w:rsidRPr="00114806">
        <w:rPr>
          <w:rFonts w:ascii="Arial" w:hAnsi="Arial" w:cs="Arial"/>
        </w:rPr>
        <w:t>Main drive temperature high max (TSH 3721.1-8) (I 3721)</w:t>
      </w:r>
    </w:p>
    <w:p w14:paraId="372F3E87" w14:textId="77777777" w:rsidR="00114806" w:rsidRPr="00114806" w:rsidRDefault="00114806" w:rsidP="00BA49DC">
      <w:pPr>
        <w:ind w:left="426" w:right="720" w:hanging="426"/>
        <w:rPr>
          <w:rFonts w:ascii="Arial" w:hAnsi="Arial" w:cs="Arial"/>
        </w:rPr>
      </w:pPr>
      <w:r w:rsidRPr="00114806">
        <w:rPr>
          <w:rFonts w:ascii="Arial" w:hAnsi="Arial" w:cs="Arial"/>
        </w:rPr>
        <w:t>Main drive torque lower min idle running (JSL 3721) (I 3722).</w:t>
      </w:r>
    </w:p>
    <w:p w14:paraId="2A7E9F9B" w14:textId="77777777" w:rsidR="00114806" w:rsidRPr="00114806" w:rsidRDefault="00114806" w:rsidP="00BA49DC">
      <w:pPr>
        <w:ind w:left="426" w:right="720" w:hanging="426"/>
        <w:rPr>
          <w:rFonts w:ascii="Arial" w:hAnsi="Arial" w:cs="Arial"/>
        </w:rPr>
      </w:pPr>
      <w:r w:rsidRPr="00114806">
        <w:rPr>
          <w:rFonts w:ascii="Arial" w:hAnsi="Arial" w:cs="Arial"/>
        </w:rPr>
        <w:t>Main drive torque higher max (JSH 3721), (JSHH 3721) (I 3723)    (I 3725).</w:t>
      </w:r>
    </w:p>
    <w:p w14:paraId="56BDB9A0" w14:textId="77777777" w:rsidR="00114806" w:rsidRPr="00114806" w:rsidRDefault="00114806" w:rsidP="00BA49DC">
      <w:pPr>
        <w:ind w:left="426" w:right="720" w:hanging="426"/>
        <w:rPr>
          <w:rFonts w:ascii="Arial" w:hAnsi="Arial" w:cs="Arial"/>
        </w:rPr>
      </w:pPr>
      <w:r w:rsidRPr="00114806">
        <w:rPr>
          <w:rFonts w:ascii="Arial" w:hAnsi="Arial" w:cs="Arial"/>
        </w:rPr>
        <w:t>Lube oil pump drive failure (I 3740)</w:t>
      </w:r>
    </w:p>
    <w:p w14:paraId="4787116E" w14:textId="77777777" w:rsidR="00114806" w:rsidRPr="00114806" w:rsidRDefault="00114806" w:rsidP="00BA49DC">
      <w:pPr>
        <w:ind w:left="426" w:right="720" w:hanging="426"/>
        <w:rPr>
          <w:rFonts w:ascii="Arial" w:hAnsi="Arial" w:cs="Arial"/>
        </w:rPr>
      </w:pPr>
      <w:r w:rsidRPr="00114806">
        <w:rPr>
          <w:rFonts w:ascii="Arial" w:hAnsi="Arial" w:cs="Arial"/>
        </w:rPr>
        <w:lastRenderedPageBreak/>
        <w:t>Lube oil pressure lower min (PSL 3722) (I 3741).</w:t>
      </w:r>
    </w:p>
    <w:p w14:paraId="23B48ECA" w14:textId="77777777" w:rsidR="00114806" w:rsidRPr="00114806" w:rsidRDefault="00114806" w:rsidP="00BA49DC">
      <w:pPr>
        <w:ind w:left="426" w:right="720" w:hanging="426"/>
        <w:rPr>
          <w:rFonts w:ascii="Arial" w:hAnsi="Arial" w:cs="Arial"/>
        </w:rPr>
      </w:pPr>
      <w:r w:rsidRPr="00114806">
        <w:rPr>
          <w:rFonts w:ascii="Arial" w:hAnsi="Arial" w:cs="Arial"/>
        </w:rPr>
        <w:t>Lube oil temperature higher max (TSH 3722) (I 3751).</w:t>
      </w:r>
    </w:p>
    <w:p w14:paraId="60D6AF73" w14:textId="77777777" w:rsidR="00114806" w:rsidRPr="00114806" w:rsidRDefault="00114806" w:rsidP="00BA49DC">
      <w:pPr>
        <w:ind w:left="426" w:right="720" w:hanging="426"/>
        <w:rPr>
          <w:rFonts w:ascii="Arial" w:hAnsi="Arial" w:cs="Arial"/>
        </w:rPr>
      </w:pPr>
      <w:r w:rsidRPr="00114806">
        <w:rPr>
          <w:rFonts w:ascii="Arial" w:hAnsi="Arial" w:cs="Arial"/>
        </w:rPr>
        <w:t>Start up valve AV trouble.</w:t>
      </w:r>
    </w:p>
    <w:p w14:paraId="2715C757" w14:textId="77777777" w:rsidR="00114806" w:rsidRPr="00114806" w:rsidRDefault="00114806" w:rsidP="00BA49DC">
      <w:pPr>
        <w:ind w:left="426" w:right="720" w:hanging="426"/>
        <w:rPr>
          <w:rFonts w:ascii="Arial" w:hAnsi="Arial" w:cs="Arial"/>
        </w:rPr>
      </w:pPr>
      <w:r w:rsidRPr="00114806">
        <w:rPr>
          <w:rFonts w:ascii="Arial" w:hAnsi="Arial" w:cs="Arial"/>
        </w:rPr>
        <w:t>End position not reached (ZS 3730.1) (ZS 3730.1) (I 3751).</w:t>
      </w:r>
    </w:p>
    <w:p w14:paraId="098D120D" w14:textId="77777777" w:rsidR="00114806" w:rsidRPr="00114806" w:rsidRDefault="00114806" w:rsidP="00BA49DC">
      <w:pPr>
        <w:ind w:left="426" w:right="720" w:hanging="426"/>
        <w:rPr>
          <w:rFonts w:ascii="Arial" w:hAnsi="Arial" w:cs="Arial"/>
        </w:rPr>
      </w:pPr>
      <w:r w:rsidRPr="00114806">
        <w:rPr>
          <w:rFonts w:ascii="Arial" w:hAnsi="Arial" w:cs="Arial"/>
        </w:rPr>
        <w:t>Melt pressure in transition piece higher max (PSHH 3728.1) (I 3754).</w:t>
      </w:r>
    </w:p>
    <w:p w14:paraId="03FA2E1B" w14:textId="77777777" w:rsidR="00114806" w:rsidRPr="00114806" w:rsidRDefault="00114806" w:rsidP="00BA49DC">
      <w:pPr>
        <w:ind w:left="426" w:right="720" w:hanging="426"/>
        <w:rPr>
          <w:rFonts w:ascii="Arial" w:hAnsi="Arial" w:cs="Arial"/>
        </w:rPr>
      </w:pPr>
      <w:r w:rsidRPr="00114806">
        <w:rPr>
          <w:rFonts w:ascii="Arial" w:hAnsi="Arial" w:cs="Arial"/>
        </w:rPr>
        <w:t>Melt pressure in pelletizer head higher max (PSHH 3728.2) (I 3756)</w:t>
      </w:r>
    </w:p>
    <w:p w14:paraId="2FC769D2" w14:textId="77777777" w:rsidR="00114806" w:rsidRPr="00114806" w:rsidRDefault="00114806" w:rsidP="00BA49DC">
      <w:pPr>
        <w:ind w:left="426" w:right="720" w:hanging="426"/>
        <w:rPr>
          <w:rFonts w:ascii="Arial" w:hAnsi="Arial" w:cs="Arial"/>
        </w:rPr>
      </w:pPr>
      <w:r w:rsidRPr="00114806">
        <w:rPr>
          <w:rFonts w:ascii="Arial" w:hAnsi="Arial" w:cs="Arial"/>
        </w:rPr>
        <w:t>Differential melt pressure at screen pack changer higher max (PDSH 3728)        (I 3755)</w:t>
      </w:r>
    </w:p>
    <w:p w14:paraId="103376FB" w14:textId="77777777" w:rsidR="00114806" w:rsidRPr="00114806" w:rsidRDefault="00114806" w:rsidP="00BA49DC">
      <w:pPr>
        <w:ind w:left="426" w:right="720" w:hanging="426"/>
        <w:rPr>
          <w:rFonts w:ascii="Arial" w:hAnsi="Arial" w:cs="Arial"/>
        </w:rPr>
      </w:pPr>
      <w:r w:rsidRPr="00114806">
        <w:rPr>
          <w:rFonts w:ascii="Arial" w:hAnsi="Arial" w:cs="Arial"/>
        </w:rPr>
        <w:t>Pelletizer torque higher max (ZSH 3732) (I 3760)</w:t>
      </w:r>
    </w:p>
    <w:p w14:paraId="21683EEC" w14:textId="77777777" w:rsidR="00114806" w:rsidRPr="00114806" w:rsidRDefault="00114806" w:rsidP="00BA49DC">
      <w:pPr>
        <w:ind w:left="426" w:right="720" w:hanging="426"/>
        <w:rPr>
          <w:rFonts w:ascii="Arial" w:hAnsi="Arial" w:cs="Arial"/>
        </w:rPr>
      </w:pPr>
      <w:r w:rsidRPr="00114806">
        <w:rPr>
          <w:rFonts w:ascii="Arial" w:hAnsi="Arial" w:cs="Arial"/>
        </w:rPr>
        <w:t>Pelletizer speed lower min (SSL 3732) (I 3759)</w:t>
      </w:r>
    </w:p>
    <w:p w14:paraId="37429F01" w14:textId="77777777" w:rsidR="00114806" w:rsidRPr="00114806" w:rsidRDefault="00114806" w:rsidP="00BA49DC">
      <w:pPr>
        <w:ind w:left="426" w:right="720" w:hanging="426"/>
        <w:rPr>
          <w:rFonts w:ascii="Arial" w:hAnsi="Arial" w:cs="Arial"/>
        </w:rPr>
      </w:pPr>
      <w:r w:rsidRPr="00114806">
        <w:rPr>
          <w:rFonts w:ascii="Arial" w:hAnsi="Arial" w:cs="Arial"/>
        </w:rPr>
        <w:t>Pelletizer drive failure (I 3762)</w:t>
      </w:r>
    </w:p>
    <w:p w14:paraId="11DAB6D8" w14:textId="77777777" w:rsidR="00114806" w:rsidRPr="00114806" w:rsidRDefault="00114806" w:rsidP="00BA49DC">
      <w:pPr>
        <w:ind w:left="426" w:right="720" w:hanging="426"/>
        <w:rPr>
          <w:rFonts w:ascii="Arial" w:hAnsi="Arial" w:cs="Arial"/>
        </w:rPr>
      </w:pPr>
      <w:r w:rsidRPr="00114806">
        <w:rPr>
          <w:rFonts w:ascii="Arial" w:hAnsi="Arial" w:cs="Arial"/>
        </w:rPr>
        <w:t>Pellet treatment trouble.</w:t>
      </w:r>
    </w:p>
    <w:p w14:paraId="0EA528E8" w14:textId="77777777" w:rsidR="00114806" w:rsidRPr="00114806" w:rsidRDefault="00114806" w:rsidP="00BA49DC">
      <w:pPr>
        <w:ind w:left="426" w:right="720" w:hanging="426"/>
        <w:rPr>
          <w:rFonts w:ascii="Arial" w:hAnsi="Arial" w:cs="Arial"/>
        </w:rPr>
      </w:pPr>
    </w:p>
    <w:p w14:paraId="711EF4BD" w14:textId="77777777" w:rsidR="00114806" w:rsidRPr="00114806" w:rsidRDefault="00114806" w:rsidP="00BA49DC">
      <w:pPr>
        <w:ind w:left="426" w:right="720" w:hanging="426"/>
        <w:rPr>
          <w:rFonts w:ascii="Arial" w:hAnsi="Arial" w:cs="Arial"/>
        </w:rPr>
      </w:pPr>
      <w:r w:rsidRPr="00114806">
        <w:rPr>
          <w:rFonts w:ascii="Arial" w:hAnsi="Arial" w:cs="Arial"/>
        </w:rPr>
        <w:t>Auxiliary drive PK 603 stops if there is:</w:t>
      </w:r>
    </w:p>
    <w:p w14:paraId="4B9FFA29" w14:textId="77777777" w:rsidR="00114806" w:rsidRPr="00114806" w:rsidRDefault="00114806" w:rsidP="00BA49DC">
      <w:pPr>
        <w:ind w:left="426" w:right="720" w:hanging="426"/>
        <w:rPr>
          <w:rFonts w:ascii="Arial" w:hAnsi="Arial" w:cs="Arial"/>
        </w:rPr>
      </w:pPr>
    </w:p>
    <w:p w14:paraId="534CC857" w14:textId="77777777" w:rsidR="00114806" w:rsidRPr="00114806" w:rsidRDefault="00114806" w:rsidP="00BA49DC">
      <w:pPr>
        <w:ind w:left="426" w:right="720" w:hanging="426"/>
        <w:rPr>
          <w:rFonts w:ascii="Arial" w:hAnsi="Arial" w:cs="Arial"/>
        </w:rPr>
      </w:pPr>
      <w:r w:rsidRPr="00114806">
        <w:rPr>
          <w:rFonts w:ascii="Arial" w:hAnsi="Arial" w:cs="Arial"/>
        </w:rPr>
        <w:t>Trouble at desch coupling (SDAH 3723) (I 3725).</w:t>
      </w:r>
    </w:p>
    <w:p w14:paraId="43AE9C74" w14:textId="77777777" w:rsidR="00114806" w:rsidRPr="00114806" w:rsidRDefault="00114806" w:rsidP="00BA49DC">
      <w:pPr>
        <w:ind w:left="426" w:right="720" w:hanging="426"/>
        <w:rPr>
          <w:rFonts w:ascii="Arial" w:hAnsi="Arial" w:cs="Arial"/>
        </w:rPr>
      </w:pPr>
      <w:r w:rsidRPr="00114806">
        <w:rPr>
          <w:rFonts w:ascii="Arial" w:hAnsi="Arial" w:cs="Arial"/>
        </w:rPr>
        <w:t>Auxiliary drive torque higher max (ZSHL 3725) (I 3727).</w:t>
      </w:r>
    </w:p>
    <w:p w14:paraId="1CB4E8BB" w14:textId="77777777" w:rsidR="00114806" w:rsidRPr="00114806" w:rsidRDefault="00114806" w:rsidP="00BA49DC">
      <w:pPr>
        <w:ind w:left="426" w:right="720" w:hanging="426"/>
        <w:rPr>
          <w:rFonts w:ascii="Arial" w:hAnsi="Arial" w:cs="Arial"/>
        </w:rPr>
      </w:pPr>
      <w:r w:rsidRPr="00114806">
        <w:rPr>
          <w:rFonts w:ascii="Arial" w:hAnsi="Arial" w:cs="Arial"/>
        </w:rPr>
        <w:t>Lube oil pump drive failure (I 3740).</w:t>
      </w:r>
    </w:p>
    <w:p w14:paraId="6351188F" w14:textId="77777777" w:rsidR="00114806" w:rsidRPr="00114806" w:rsidRDefault="00114806" w:rsidP="00BA49DC">
      <w:pPr>
        <w:ind w:left="426" w:right="720" w:hanging="426"/>
        <w:rPr>
          <w:rFonts w:ascii="Arial" w:hAnsi="Arial" w:cs="Arial"/>
        </w:rPr>
      </w:pPr>
      <w:r w:rsidRPr="00114806">
        <w:rPr>
          <w:rFonts w:ascii="Arial" w:hAnsi="Arial" w:cs="Arial"/>
        </w:rPr>
        <w:t>Lube oil pressure lower min (PSL 3722) (I 3742)</w:t>
      </w:r>
    </w:p>
    <w:p w14:paraId="392822DB" w14:textId="77777777" w:rsidR="00114806" w:rsidRPr="00114806" w:rsidRDefault="00114806" w:rsidP="00BA49DC">
      <w:pPr>
        <w:ind w:left="426" w:right="720" w:hanging="426"/>
        <w:rPr>
          <w:rFonts w:ascii="Arial" w:hAnsi="Arial" w:cs="Arial"/>
        </w:rPr>
      </w:pPr>
      <w:r w:rsidRPr="00114806">
        <w:rPr>
          <w:rFonts w:ascii="Arial" w:hAnsi="Arial" w:cs="Arial"/>
        </w:rPr>
        <w:t>Melt pressure in transition piece higher max (PSHH 3728.1)(I 3754).</w:t>
      </w:r>
    </w:p>
    <w:p w14:paraId="53CDFD87" w14:textId="77777777" w:rsidR="00114806" w:rsidRPr="00114806" w:rsidRDefault="00114806" w:rsidP="00BA49DC">
      <w:pPr>
        <w:ind w:left="426" w:right="720" w:hanging="426"/>
        <w:rPr>
          <w:rFonts w:ascii="Arial" w:hAnsi="Arial" w:cs="Arial"/>
        </w:rPr>
      </w:pPr>
      <w:r w:rsidRPr="00114806">
        <w:rPr>
          <w:rFonts w:ascii="Arial" w:hAnsi="Arial" w:cs="Arial"/>
        </w:rPr>
        <w:t>Melt pressure in pelletizer head higher max (PSHH 3728.2) (I 3756)</w:t>
      </w:r>
    </w:p>
    <w:p w14:paraId="2084194F" w14:textId="77777777" w:rsidR="00114806" w:rsidRPr="00114806" w:rsidRDefault="00114806" w:rsidP="00BA49DC">
      <w:pPr>
        <w:ind w:left="426" w:right="720" w:hanging="426"/>
        <w:rPr>
          <w:rFonts w:ascii="Arial" w:hAnsi="Arial" w:cs="Arial"/>
        </w:rPr>
      </w:pPr>
      <w:r w:rsidRPr="00114806">
        <w:rPr>
          <w:rFonts w:ascii="Arial" w:hAnsi="Arial" w:cs="Arial"/>
        </w:rPr>
        <w:t>Main drive failure during start up (I 3720)</w:t>
      </w:r>
    </w:p>
    <w:p w14:paraId="06CBA972" w14:textId="77777777" w:rsidR="00114806" w:rsidRPr="00114806" w:rsidRDefault="00114806" w:rsidP="00BA49DC">
      <w:pPr>
        <w:ind w:left="426" w:right="720" w:hanging="426"/>
        <w:rPr>
          <w:rFonts w:ascii="Arial" w:hAnsi="Arial" w:cs="Arial"/>
        </w:rPr>
      </w:pPr>
    </w:p>
    <w:p w14:paraId="4E30214D" w14:textId="77777777" w:rsidR="00114806" w:rsidRPr="00114806" w:rsidRDefault="00114806" w:rsidP="00BA49DC">
      <w:pPr>
        <w:ind w:left="426" w:right="720" w:hanging="426"/>
        <w:rPr>
          <w:rFonts w:ascii="Arial" w:hAnsi="Arial" w:cs="Arial"/>
        </w:rPr>
      </w:pPr>
      <w:r w:rsidRPr="00114806">
        <w:rPr>
          <w:rFonts w:ascii="Arial" w:hAnsi="Arial" w:cs="Arial"/>
        </w:rPr>
        <w:t>Desch coupling opens if there is:</w:t>
      </w:r>
    </w:p>
    <w:p w14:paraId="277A6B3B" w14:textId="77777777" w:rsidR="00114806" w:rsidRPr="00114806" w:rsidRDefault="00114806" w:rsidP="00BA49DC">
      <w:pPr>
        <w:ind w:left="426" w:right="720" w:hanging="426"/>
        <w:rPr>
          <w:rFonts w:ascii="Arial" w:hAnsi="Arial" w:cs="Arial"/>
        </w:rPr>
      </w:pPr>
    </w:p>
    <w:p w14:paraId="1E706B43" w14:textId="77777777" w:rsidR="00114806" w:rsidRPr="00114806" w:rsidRDefault="00114806" w:rsidP="00BA49DC">
      <w:pPr>
        <w:ind w:left="426" w:right="720" w:hanging="426"/>
        <w:rPr>
          <w:rFonts w:ascii="Arial" w:hAnsi="Arial" w:cs="Arial"/>
        </w:rPr>
      </w:pPr>
      <w:r w:rsidRPr="00114806">
        <w:rPr>
          <w:rFonts w:ascii="Arial" w:hAnsi="Arial" w:cs="Arial"/>
        </w:rPr>
        <w:t>Main drive torque higher max (JSHH 3721) (I 3724).</w:t>
      </w:r>
    </w:p>
    <w:p w14:paraId="59CF9EFD" w14:textId="77777777" w:rsidR="00114806" w:rsidRPr="00114806" w:rsidRDefault="00114806" w:rsidP="00BA49DC">
      <w:pPr>
        <w:ind w:left="426" w:right="720" w:hanging="426"/>
        <w:rPr>
          <w:rFonts w:ascii="Arial" w:hAnsi="Arial" w:cs="Arial"/>
        </w:rPr>
      </w:pPr>
      <w:r w:rsidRPr="00114806">
        <w:rPr>
          <w:rFonts w:ascii="Arial" w:hAnsi="Arial" w:cs="Arial"/>
        </w:rPr>
        <w:t>Speed difference at desch coupling (SDAH 3723) (I 3725).</w:t>
      </w:r>
    </w:p>
    <w:p w14:paraId="0D132BDA" w14:textId="77777777" w:rsidR="00114806" w:rsidRPr="00114806" w:rsidRDefault="00114806" w:rsidP="00BA49DC">
      <w:pPr>
        <w:ind w:left="426" w:right="720" w:hanging="426"/>
        <w:rPr>
          <w:rFonts w:ascii="Arial" w:hAnsi="Arial" w:cs="Arial"/>
        </w:rPr>
      </w:pPr>
      <w:r w:rsidRPr="00114806">
        <w:rPr>
          <w:rFonts w:ascii="Arial" w:hAnsi="Arial" w:cs="Arial"/>
        </w:rPr>
        <w:t>Melt pressure in transition piece higher max (PSHH 3728.1 (I 3754)</w:t>
      </w:r>
    </w:p>
    <w:p w14:paraId="3385F8CD" w14:textId="77777777" w:rsidR="00114806" w:rsidRPr="00114806" w:rsidRDefault="00114806" w:rsidP="00BA49DC">
      <w:pPr>
        <w:ind w:left="426" w:right="720" w:hanging="426"/>
        <w:rPr>
          <w:rFonts w:ascii="Arial" w:hAnsi="Arial" w:cs="Arial"/>
        </w:rPr>
      </w:pPr>
      <w:r w:rsidRPr="00114806">
        <w:rPr>
          <w:rFonts w:ascii="Arial" w:hAnsi="Arial" w:cs="Arial"/>
        </w:rPr>
        <w:t>Air press 1 higher max (PSH 3723.1)</w:t>
      </w:r>
    </w:p>
    <w:p w14:paraId="35A6A990" w14:textId="77777777" w:rsidR="00114806" w:rsidRPr="00114806" w:rsidRDefault="00114806" w:rsidP="00BA49DC">
      <w:pPr>
        <w:ind w:left="426" w:right="720" w:hanging="426"/>
        <w:rPr>
          <w:rFonts w:ascii="Arial" w:hAnsi="Arial" w:cs="Arial"/>
        </w:rPr>
      </w:pPr>
      <w:r w:rsidRPr="00114806">
        <w:rPr>
          <w:rFonts w:ascii="Arial" w:hAnsi="Arial" w:cs="Arial"/>
        </w:rPr>
        <w:t>Air pressure 2 higher max (PSH 3723.2)</w:t>
      </w:r>
    </w:p>
    <w:p w14:paraId="55C3D207" w14:textId="77777777" w:rsidR="00114806" w:rsidRPr="00114806" w:rsidRDefault="00114806" w:rsidP="00BA49DC">
      <w:pPr>
        <w:ind w:left="426" w:right="720" w:hanging="426"/>
        <w:rPr>
          <w:rFonts w:ascii="Arial" w:hAnsi="Arial" w:cs="Arial"/>
        </w:rPr>
      </w:pPr>
      <w:r w:rsidRPr="00114806">
        <w:rPr>
          <w:rFonts w:ascii="Arial" w:hAnsi="Arial" w:cs="Arial"/>
        </w:rPr>
        <w:t xml:space="preserve">Self supervision actuated (system trouble).  </w:t>
      </w:r>
    </w:p>
    <w:p w14:paraId="545D32C7" w14:textId="77777777" w:rsidR="00114806" w:rsidRPr="00114806" w:rsidRDefault="00114806" w:rsidP="00BA49DC">
      <w:pPr>
        <w:ind w:left="426" w:right="720" w:hanging="426"/>
        <w:rPr>
          <w:rFonts w:ascii="Arial" w:hAnsi="Arial" w:cs="Arial"/>
        </w:rPr>
      </w:pPr>
      <w:r w:rsidRPr="00114806">
        <w:rPr>
          <w:rFonts w:ascii="Arial" w:hAnsi="Arial" w:cs="Arial"/>
        </w:rPr>
        <w:t>Melt pressure in pelletizer head higher max (PSHH 3728.2)(I 3756).</w:t>
      </w:r>
    </w:p>
    <w:p w14:paraId="1671ED23" w14:textId="77777777" w:rsidR="00114806" w:rsidRPr="00114806" w:rsidRDefault="00114806" w:rsidP="00BA49DC">
      <w:pPr>
        <w:ind w:left="426" w:right="720" w:hanging="426"/>
        <w:rPr>
          <w:rFonts w:ascii="Arial" w:hAnsi="Arial" w:cs="Arial"/>
        </w:rPr>
      </w:pPr>
    </w:p>
    <w:p w14:paraId="2BA32052" w14:textId="77777777" w:rsidR="00114806" w:rsidRPr="00114806" w:rsidRDefault="00114806" w:rsidP="00BA49DC">
      <w:pPr>
        <w:ind w:left="426" w:right="720" w:hanging="426"/>
        <w:rPr>
          <w:rFonts w:ascii="Arial" w:hAnsi="Arial" w:cs="Arial"/>
        </w:rPr>
      </w:pPr>
      <w:r w:rsidRPr="00114806">
        <w:rPr>
          <w:rFonts w:ascii="Arial" w:hAnsi="Arial" w:cs="Arial"/>
        </w:rPr>
        <w:t>Start up valve to ground if there is:</w:t>
      </w:r>
    </w:p>
    <w:p w14:paraId="2C1BC401" w14:textId="77777777" w:rsidR="00114806" w:rsidRPr="00114806" w:rsidRDefault="00114806" w:rsidP="00BA49DC">
      <w:pPr>
        <w:ind w:left="426" w:right="720" w:hanging="426"/>
        <w:rPr>
          <w:rFonts w:ascii="Arial" w:hAnsi="Arial" w:cs="Arial"/>
        </w:rPr>
      </w:pPr>
    </w:p>
    <w:p w14:paraId="403B2884" w14:textId="77777777" w:rsidR="00114806" w:rsidRPr="00114806" w:rsidRDefault="00114806" w:rsidP="00BA49DC">
      <w:pPr>
        <w:ind w:left="426" w:right="720" w:hanging="426"/>
        <w:rPr>
          <w:rFonts w:ascii="Arial" w:hAnsi="Arial" w:cs="Arial"/>
        </w:rPr>
      </w:pPr>
      <w:r w:rsidRPr="00114806">
        <w:rPr>
          <w:rFonts w:ascii="Arial" w:hAnsi="Arial" w:cs="Arial"/>
        </w:rPr>
        <w:t>Pellet water flow lower min (FSL 3703) (I 3732).</w:t>
      </w:r>
    </w:p>
    <w:p w14:paraId="388E14BD" w14:textId="77777777" w:rsidR="00114806" w:rsidRPr="00114806" w:rsidRDefault="00114806" w:rsidP="00BA49DC">
      <w:pPr>
        <w:ind w:left="426" w:right="720" w:hanging="426"/>
        <w:rPr>
          <w:rFonts w:ascii="Arial" w:hAnsi="Arial" w:cs="Arial"/>
        </w:rPr>
      </w:pPr>
      <w:r w:rsidRPr="00114806">
        <w:rPr>
          <w:rFonts w:ascii="Arial" w:hAnsi="Arial" w:cs="Arial"/>
        </w:rPr>
        <w:t>End position is not reached (ZS 3730.2) (I 3751).</w:t>
      </w:r>
    </w:p>
    <w:p w14:paraId="3DBE66C2" w14:textId="77777777" w:rsidR="00114806" w:rsidRPr="00114806" w:rsidRDefault="00114806" w:rsidP="00BA49DC">
      <w:pPr>
        <w:ind w:left="426" w:right="720" w:hanging="426"/>
        <w:rPr>
          <w:rFonts w:ascii="Arial" w:hAnsi="Arial" w:cs="Arial"/>
        </w:rPr>
      </w:pPr>
    </w:p>
    <w:p w14:paraId="4C7900FC" w14:textId="77777777" w:rsidR="00114806" w:rsidRPr="00114806" w:rsidRDefault="00114806" w:rsidP="00BA49DC">
      <w:pPr>
        <w:ind w:left="426" w:right="720" w:hanging="426"/>
        <w:rPr>
          <w:rFonts w:ascii="Arial" w:hAnsi="Arial" w:cs="Arial"/>
        </w:rPr>
      </w:pPr>
      <w:r w:rsidRPr="00114806">
        <w:rPr>
          <w:rFonts w:ascii="Arial" w:hAnsi="Arial" w:cs="Arial"/>
        </w:rPr>
        <w:t>Pelletizer stops if there is:</w:t>
      </w:r>
    </w:p>
    <w:p w14:paraId="59279B96" w14:textId="77777777" w:rsidR="00114806" w:rsidRPr="00114806" w:rsidRDefault="00114806" w:rsidP="00BA49DC">
      <w:pPr>
        <w:ind w:left="426" w:right="720" w:hanging="426"/>
        <w:rPr>
          <w:rFonts w:ascii="Arial" w:hAnsi="Arial" w:cs="Arial"/>
        </w:rPr>
      </w:pPr>
    </w:p>
    <w:p w14:paraId="5F88B3BD" w14:textId="77777777" w:rsidR="00114806" w:rsidRPr="00114806" w:rsidRDefault="00114806" w:rsidP="00BA49DC">
      <w:pPr>
        <w:ind w:left="426" w:right="720" w:hanging="426"/>
        <w:rPr>
          <w:rFonts w:ascii="Arial" w:hAnsi="Arial" w:cs="Arial"/>
        </w:rPr>
      </w:pPr>
      <w:r w:rsidRPr="00114806">
        <w:rPr>
          <w:rFonts w:ascii="Arial" w:hAnsi="Arial" w:cs="Arial"/>
        </w:rPr>
        <w:t>Pelletizer hood open (ZS 3732) (I 3732)</w:t>
      </w:r>
    </w:p>
    <w:p w14:paraId="1A64493B" w14:textId="77777777" w:rsidR="00114806" w:rsidRPr="00114806" w:rsidRDefault="00114806" w:rsidP="00BA49DC">
      <w:pPr>
        <w:ind w:left="426" w:right="720" w:hanging="426"/>
        <w:rPr>
          <w:rFonts w:ascii="Arial" w:hAnsi="Arial" w:cs="Arial"/>
        </w:rPr>
      </w:pPr>
      <w:r w:rsidRPr="00114806">
        <w:rPr>
          <w:rFonts w:ascii="Arial" w:hAnsi="Arial" w:cs="Arial"/>
        </w:rPr>
        <w:lastRenderedPageBreak/>
        <w:t>Main drive failure (I 3720).</w:t>
      </w:r>
    </w:p>
    <w:p w14:paraId="145A21AC" w14:textId="77777777" w:rsidR="00114806" w:rsidRPr="00114806" w:rsidRDefault="00114806" w:rsidP="00BA49DC">
      <w:pPr>
        <w:ind w:left="426" w:right="720" w:hanging="426"/>
        <w:rPr>
          <w:rFonts w:ascii="Arial" w:hAnsi="Arial" w:cs="Arial"/>
        </w:rPr>
      </w:pPr>
    </w:p>
    <w:p w14:paraId="60CA70AA" w14:textId="77777777" w:rsidR="00114806" w:rsidRPr="00114806" w:rsidRDefault="00114806" w:rsidP="00BA49DC">
      <w:pPr>
        <w:ind w:left="426" w:right="720" w:hanging="426"/>
        <w:rPr>
          <w:rFonts w:ascii="Arial" w:hAnsi="Arial" w:cs="Arial"/>
        </w:rPr>
      </w:pPr>
      <w:r w:rsidRPr="00114806">
        <w:rPr>
          <w:rFonts w:ascii="Arial" w:hAnsi="Arial" w:cs="Arial"/>
        </w:rPr>
        <w:t>Oil heating unit:</w:t>
      </w:r>
    </w:p>
    <w:p w14:paraId="515117E7" w14:textId="77777777" w:rsidR="00114806" w:rsidRPr="00114806" w:rsidRDefault="00114806" w:rsidP="00BA49DC">
      <w:pPr>
        <w:ind w:left="426" w:right="720" w:hanging="426"/>
        <w:rPr>
          <w:rFonts w:ascii="Arial" w:hAnsi="Arial" w:cs="Arial"/>
        </w:rPr>
      </w:pPr>
    </w:p>
    <w:p w14:paraId="2F0ED335" w14:textId="77777777" w:rsidR="00114806" w:rsidRPr="00BA49DC" w:rsidRDefault="00114806" w:rsidP="00BA49DC">
      <w:pPr>
        <w:ind w:left="426" w:right="720" w:hanging="426"/>
        <w:rPr>
          <w:rFonts w:ascii="Arial" w:hAnsi="Arial" w:cs="Arial"/>
        </w:rPr>
      </w:pPr>
      <w:r w:rsidRPr="00BA49DC">
        <w:rPr>
          <w:rFonts w:ascii="Arial" w:hAnsi="Arial" w:cs="Arial"/>
        </w:rPr>
        <w:t>Heaters are switched off if there is</w:t>
      </w:r>
    </w:p>
    <w:p w14:paraId="66C96D5F" w14:textId="77777777" w:rsidR="00114806" w:rsidRPr="00114806" w:rsidRDefault="00114806" w:rsidP="00BA49DC">
      <w:pPr>
        <w:ind w:left="426" w:right="720" w:hanging="426"/>
        <w:rPr>
          <w:rFonts w:ascii="Arial" w:hAnsi="Arial" w:cs="Arial"/>
        </w:rPr>
      </w:pPr>
    </w:p>
    <w:p w14:paraId="5875BC89" w14:textId="77777777" w:rsidR="00114806" w:rsidRPr="00114806" w:rsidRDefault="00114806" w:rsidP="00BA49DC">
      <w:pPr>
        <w:ind w:left="426" w:right="720" w:hanging="426"/>
        <w:rPr>
          <w:rFonts w:ascii="Arial" w:hAnsi="Arial" w:cs="Arial"/>
        </w:rPr>
      </w:pPr>
      <w:r w:rsidRPr="00114806">
        <w:rPr>
          <w:rFonts w:ascii="Arial" w:hAnsi="Arial" w:cs="Arial"/>
        </w:rPr>
        <w:t>Oil temperature higher max (TSHH 3735.2) (I 3770)</w:t>
      </w:r>
    </w:p>
    <w:p w14:paraId="37CECA9B" w14:textId="77777777" w:rsidR="00114806" w:rsidRPr="00114806" w:rsidRDefault="00114806" w:rsidP="00BA49DC">
      <w:pPr>
        <w:ind w:left="426" w:right="720" w:hanging="426"/>
        <w:rPr>
          <w:rFonts w:ascii="Arial" w:hAnsi="Arial" w:cs="Arial"/>
        </w:rPr>
      </w:pPr>
      <w:r w:rsidRPr="00114806">
        <w:rPr>
          <w:rFonts w:ascii="Arial" w:hAnsi="Arial" w:cs="Arial"/>
        </w:rPr>
        <w:t>Oil level lower min (LSL 3735)  (I 3771)</w:t>
      </w:r>
    </w:p>
    <w:p w14:paraId="133F794C" w14:textId="77777777" w:rsidR="00114806" w:rsidRPr="00114806" w:rsidRDefault="00114806" w:rsidP="00BA49DC">
      <w:pPr>
        <w:ind w:left="426" w:right="720" w:hanging="426"/>
        <w:rPr>
          <w:rFonts w:ascii="Arial" w:hAnsi="Arial" w:cs="Arial"/>
        </w:rPr>
      </w:pPr>
      <w:r w:rsidRPr="00114806">
        <w:rPr>
          <w:rFonts w:ascii="Arial" w:hAnsi="Arial" w:cs="Arial"/>
        </w:rPr>
        <w:t>Neither pump P 603 A nor pump P 603 S is running (I 3771) (I 3773).</w:t>
      </w:r>
    </w:p>
    <w:p w14:paraId="051D1C0C" w14:textId="77777777" w:rsidR="00114806" w:rsidRPr="00114806" w:rsidRDefault="00114806" w:rsidP="00BA49DC">
      <w:pPr>
        <w:ind w:left="426" w:right="720" w:hanging="426"/>
        <w:rPr>
          <w:rFonts w:ascii="Arial" w:hAnsi="Arial" w:cs="Arial"/>
        </w:rPr>
      </w:pPr>
      <w:r w:rsidRPr="00114806">
        <w:rPr>
          <w:rFonts w:ascii="Arial" w:hAnsi="Arial" w:cs="Arial"/>
        </w:rPr>
        <w:t>Oil flow lower min (FSL 3735) (I 3774).</w:t>
      </w:r>
    </w:p>
    <w:p w14:paraId="48C9BE1E" w14:textId="77777777" w:rsidR="00114806" w:rsidRPr="00114806" w:rsidRDefault="00114806" w:rsidP="00BA49DC">
      <w:pPr>
        <w:ind w:left="426" w:right="720" w:hanging="426"/>
        <w:rPr>
          <w:rFonts w:ascii="Arial" w:hAnsi="Arial" w:cs="Arial"/>
        </w:rPr>
      </w:pPr>
    </w:p>
    <w:p w14:paraId="7E8F62DB" w14:textId="77777777" w:rsidR="00114806" w:rsidRPr="00114806" w:rsidRDefault="00114806" w:rsidP="00BA49DC">
      <w:pPr>
        <w:ind w:left="426" w:right="720" w:hanging="426"/>
        <w:rPr>
          <w:rFonts w:ascii="Arial" w:hAnsi="Arial" w:cs="Arial"/>
        </w:rPr>
      </w:pPr>
      <w:r w:rsidRPr="00114806">
        <w:rPr>
          <w:rFonts w:ascii="Arial" w:hAnsi="Arial" w:cs="Arial"/>
        </w:rPr>
        <w:t>Diverter valve HV 3703 to ground if there is:</w:t>
      </w:r>
    </w:p>
    <w:p w14:paraId="5DD06338" w14:textId="77777777" w:rsidR="00114806" w:rsidRPr="00114806" w:rsidRDefault="00114806" w:rsidP="00BA49DC">
      <w:pPr>
        <w:ind w:left="426" w:right="720" w:hanging="426"/>
        <w:rPr>
          <w:rFonts w:ascii="Arial" w:hAnsi="Arial" w:cs="Arial"/>
        </w:rPr>
      </w:pPr>
    </w:p>
    <w:p w14:paraId="1E7B3855" w14:textId="77777777" w:rsidR="00114806" w:rsidRPr="00114806" w:rsidRDefault="00114806" w:rsidP="00BA49DC">
      <w:pPr>
        <w:ind w:left="426" w:right="720" w:hanging="426"/>
        <w:rPr>
          <w:rFonts w:ascii="Arial" w:hAnsi="Arial" w:cs="Arial"/>
        </w:rPr>
      </w:pPr>
      <w:r w:rsidRPr="00114806">
        <w:rPr>
          <w:rFonts w:ascii="Arial" w:hAnsi="Arial" w:cs="Arial"/>
        </w:rPr>
        <w:t>Pellet level in conveying system T 605 higher max.</w:t>
      </w:r>
    </w:p>
    <w:p w14:paraId="782CD850" w14:textId="77777777" w:rsidR="00114806" w:rsidRPr="00114806" w:rsidRDefault="00114806" w:rsidP="00BA49DC">
      <w:pPr>
        <w:ind w:left="426" w:right="720" w:hanging="426"/>
        <w:rPr>
          <w:rFonts w:ascii="Arial" w:hAnsi="Arial" w:cs="Arial"/>
        </w:rPr>
      </w:pPr>
      <w:r w:rsidRPr="00114806">
        <w:rPr>
          <w:rFonts w:ascii="Arial" w:hAnsi="Arial" w:cs="Arial"/>
        </w:rPr>
        <w:t>Classifying screen drive failure (I 3706).</w:t>
      </w:r>
    </w:p>
    <w:p w14:paraId="6B73612F" w14:textId="77777777" w:rsidR="00114806" w:rsidRPr="00114806" w:rsidRDefault="00114806" w:rsidP="00BA49DC">
      <w:pPr>
        <w:ind w:left="426" w:right="720" w:hanging="426"/>
        <w:rPr>
          <w:rFonts w:ascii="Arial" w:hAnsi="Arial" w:cs="Arial"/>
        </w:rPr>
      </w:pPr>
    </w:p>
    <w:p w14:paraId="4464261C" w14:textId="77777777" w:rsidR="00114806" w:rsidRPr="00114806" w:rsidRDefault="00114806" w:rsidP="00BA49DC">
      <w:pPr>
        <w:ind w:left="426" w:right="720" w:hanging="426"/>
        <w:rPr>
          <w:rFonts w:ascii="Arial" w:hAnsi="Arial" w:cs="Arial"/>
        </w:rPr>
      </w:pPr>
      <w:r w:rsidRPr="00114806">
        <w:rPr>
          <w:rFonts w:ascii="Arial" w:hAnsi="Arial" w:cs="Arial"/>
        </w:rPr>
        <w:t>Diverter valve HV 3704 by passing weighing scale WW 601 if there is:</w:t>
      </w:r>
    </w:p>
    <w:p w14:paraId="5116D883" w14:textId="77777777" w:rsidR="00114806" w:rsidRPr="00114806" w:rsidRDefault="00114806" w:rsidP="00BA49DC">
      <w:pPr>
        <w:ind w:left="426" w:right="720" w:hanging="426"/>
        <w:rPr>
          <w:rFonts w:ascii="Arial" w:hAnsi="Arial" w:cs="Arial"/>
        </w:rPr>
      </w:pPr>
    </w:p>
    <w:p w14:paraId="747CF958" w14:textId="77777777" w:rsidR="00114806" w:rsidRPr="00114806" w:rsidRDefault="00114806" w:rsidP="00BA49DC">
      <w:pPr>
        <w:ind w:left="426" w:right="720" w:hanging="426"/>
        <w:rPr>
          <w:rFonts w:ascii="Arial" w:hAnsi="Arial" w:cs="Arial"/>
        </w:rPr>
      </w:pPr>
      <w:r w:rsidRPr="00114806">
        <w:rPr>
          <w:rFonts w:ascii="Arial" w:hAnsi="Arial" w:cs="Arial"/>
        </w:rPr>
        <w:t>Level in inlet chute of weighing scale higher max (LSH 3704)(I 3707).</w:t>
      </w:r>
    </w:p>
    <w:p w14:paraId="7976AA6A" w14:textId="77777777" w:rsidR="00114806" w:rsidRPr="00114806" w:rsidRDefault="00114806" w:rsidP="00BA49DC">
      <w:pPr>
        <w:ind w:left="426" w:right="720" w:hanging="426"/>
        <w:rPr>
          <w:rFonts w:ascii="Arial" w:hAnsi="Arial" w:cs="Arial"/>
        </w:rPr>
      </w:pPr>
      <w:r w:rsidRPr="00114806">
        <w:rPr>
          <w:rFonts w:ascii="Arial" w:hAnsi="Arial" w:cs="Arial"/>
        </w:rPr>
        <w:t>Weighing scale drive failure (I 3707).</w:t>
      </w:r>
    </w:p>
    <w:p w14:paraId="587491AD" w14:textId="77777777" w:rsidR="00114806" w:rsidRPr="00114806" w:rsidRDefault="00114806" w:rsidP="00BA49DC">
      <w:pPr>
        <w:ind w:left="426" w:right="720" w:hanging="426"/>
        <w:rPr>
          <w:rFonts w:ascii="Arial" w:hAnsi="Arial" w:cs="Arial"/>
        </w:rPr>
      </w:pPr>
    </w:p>
    <w:p w14:paraId="0B058CB7" w14:textId="77777777" w:rsidR="00114806" w:rsidRPr="00114806" w:rsidRDefault="00114806" w:rsidP="00BA49DC">
      <w:pPr>
        <w:ind w:left="426" w:right="720" w:hanging="426"/>
        <w:rPr>
          <w:rFonts w:ascii="Arial" w:hAnsi="Arial" w:cs="Arial"/>
        </w:rPr>
      </w:pPr>
      <w:r w:rsidRPr="00114806">
        <w:rPr>
          <w:rFonts w:ascii="Arial" w:hAnsi="Arial" w:cs="Arial"/>
        </w:rPr>
        <w:t>Pellet water pump P 601 A or P 601S stops if there is:</w:t>
      </w:r>
    </w:p>
    <w:p w14:paraId="6EF40D69" w14:textId="77777777" w:rsidR="00114806" w:rsidRPr="00114806" w:rsidRDefault="00114806" w:rsidP="00BA49DC">
      <w:pPr>
        <w:ind w:left="426" w:right="720" w:hanging="426"/>
        <w:rPr>
          <w:rFonts w:ascii="Arial" w:hAnsi="Arial" w:cs="Arial"/>
        </w:rPr>
      </w:pPr>
    </w:p>
    <w:p w14:paraId="23B3798B" w14:textId="77777777" w:rsidR="00114806" w:rsidRPr="00114806" w:rsidRDefault="00114806" w:rsidP="00BA49DC">
      <w:pPr>
        <w:ind w:left="426" w:right="720" w:hanging="426"/>
        <w:rPr>
          <w:rFonts w:ascii="Arial" w:hAnsi="Arial" w:cs="Arial"/>
        </w:rPr>
      </w:pPr>
      <w:r w:rsidRPr="00114806">
        <w:rPr>
          <w:rFonts w:ascii="Arial" w:hAnsi="Arial" w:cs="Arial"/>
        </w:rPr>
        <w:t>Level in water tank T 604 lower min (LSLL 3702) (I 3734).</w:t>
      </w:r>
    </w:p>
    <w:p w14:paraId="374AA1D6" w14:textId="77777777" w:rsidR="00114806" w:rsidRPr="00114806" w:rsidRDefault="00114806" w:rsidP="00BA49DC">
      <w:pPr>
        <w:ind w:left="426" w:right="720" w:hanging="426"/>
        <w:rPr>
          <w:rFonts w:ascii="Arial" w:hAnsi="Arial" w:cs="Arial"/>
        </w:rPr>
      </w:pPr>
      <w:r w:rsidRPr="00114806">
        <w:rPr>
          <w:rFonts w:ascii="Arial" w:hAnsi="Arial" w:cs="Arial"/>
        </w:rPr>
        <w:t>End positions in water diverter valves not reached HV 3701 A,HV 3701          (ZSL 3701 A) ( ZSH 3701 A) (ZSL 3701 B) (ZSH 3701 B)   (I 3731).</w:t>
      </w:r>
    </w:p>
    <w:p w14:paraId="452F6E80" w14:textId="77777777" w:rsidR="00114806" w:rsidRPr="00114806" w:rsidRDefault="00114806" w:rsidP="00BA49DC">
      <w:pPr>
        <w:ind w:left="426" w:right="720" w:hanging="426"/>
        <w:rPr>
          <w:rFonts w:ascii="Arial" w:hAnsi="Arial" w:cs="Arial"/>
        </w:rPr>
      </w:pPr>
      <w:r w:rsidRPr="00114806">
        <w:rPr>
          <w:rFonts w:ascii="Arial" w:hAnsi="Arial" w:cs="Arial"/>
        </w:rPr>
        <w:t>Pump P 601A and P 601 S running.</w:t>
      </w:r>
    </w:p>
    <w:p w14:paraId="47AF0395" w14:textId="77777777" w:rsidR="00114806" w:rsidRPr="00114806" w:rsidRDefault="00114806" w:rsidP="00BA49DC">
      <w:pPr>
        <w:ind w:left="426" w:right="720" w:hanging="426"/>
        <w:rPr>
          <w:rFonts w:ascii="Arial" w:hAnsi="Arial" w:cs="Arial"/>
        </w:rPr>
      </w:pPr>
    </w:p>
    <w:p w14:paraId="2029583A" w14:textId="77777777" w:rsidR="00114806" w:rsidRPr="00114806" w:rsidRDefault="00114806" w:rsidP="00BA49DC">
      <w:pPr>
        <w:ind w:left="426" w:right="720" w:hanging="426"/>
        <w:rPr>
          <w:rFonts w:ascii="Arial" w:hAnsi="Arial" w:cs="Arial"/>
        </w:rPr>
      </w:pPr>
      <w:r w:rsidRPr="00114806">
        <w:rPr>
          <w:rFonts w:ascii="Arial" w:hAnsi="Arial" w:cs="Arial"/>
        </w:rPr>
        <w:t>Pellet water diverter valves in by pass if there is:</w:t>
      </w:r>
    </w:p>
    <w:p w14:paraId="6D2A6E87" w14:textId="77777777" w:rsidR="00114806" w:rsidRPr="00114806" w:rsidRDefault="00114806" w:rsidP="00BA49DC">
      <w:pPr>
        <w:ind w:left="426" w:right="720" w:hanging="426"/>
        <w:rPr>
          <w:rFonts w:ascii="Arial" w:hAnsi="Arial" w:cs="Arial"/>
        </w:rPr>
      </w:pPr>
    </w:p>
    <w:p w14:paraId="0FDF197F" w14:textId="77777777" w:rsidR="00114806" w:rsidRPr="00114806" w:rsidRDefault="00114806" w:rsidP="00BA49DC">
      <w:pPr>
        <w:ind w:left="426" w:right="720" w:hanging="426"/>
        <w:rPr>
          <w:rFonts w:ascii="Arial" w:hAnsi="Arial" w:cs="Arial"/>
        </w:rPr>
      </w:pPr>
      <w:r w:rsidRPr="00114806">
        <w:rPr>
          <w:rFonts w:ascii="Arial" w:hAnsi="Arial" w:cs="Arial"/>
        </w:rPr>
        <w:t>Pelletizer hood open(ZS 3732.1) (I 3758).</w:t>
      </w:r>
    </w:p>
    <w:p w14:paraId="7CE1D8B4" w14:textId="77777777" w:rsidR="00114806" w:rsidRPr="00114806" w:rsidRDefault="00114806" w:rsidP="00BA49DC">
      <w:pPr>
        <w:ind w:left="426" w:right="720" w:hanging="426"/>
        <w:rPr>
          <w:rFonts w:ascii="Arial" w:hAnsi="Arial" w:cs="Arial"/>
        </w:rPr>
      </w:pPr>
    </w:p>
    <w:p w14:paraId="7F435ABC" w14:textId="5F7F25A7" w:rsidR="00114806" w:rsidRPr="00BA49DC" w:rsidRDefault="00114806" w:rsidP="00BA49DC">
      <w:pPr>
        <w:ind w:left="426" w:right="720" w:hanging="426"/>
        <w:rPr>
          <w:rFonts w:ascii="Arial" w:hAnsi="Arial" w:cs="Arial"/>
        </w:rPr>
      </w:pPr>
      <w:r w:rsidRPr="00BA49DC">
        <w:rPr>
          <w:rFonts w:ascii="Arial" w:hAnsi="Arial" w:cs="Arial"/>
        </w:rPr>
        <w:t>H.</w:t>
      </w:r>
      <w:r w:rsidRPr="00BA49DC">
        <w:rPr>
          <w:rFonts w:ascii="Arial" w:hAnsi="Arial" w:cs="Arial"/>
        </w:rPr>
        <w:tab/>
        <w:t>OPERATING PARAMETERS:</w:t>
      </w:r>
    </w:p>
    <w:p w14:paraId="55FCED7C" w14:textId="77777777" w:rsidR="00114806" w:rsidRPr="00114806" w:rsidRDefault="00114806" w:rsidP="00BA49DC">
      <w:pPr>
        <w:ind w:left="426" w:right="720" w:hanging="426"/>
        <w:rPr>
          <w:rFonts w:ascii="Arial" w:hAnsi="Arial" w:cs="Arial"/>
        </w:rPr>
      </w:pPr>
    </w:p>
    <w:p w14:paraId="632F8C61" w14:textId="6F80222E" w:rsidR="00114806" w:rsidRPr="00BA49DC" w:rsidRDefault="00114806" w:rsidP="00BA49DC">
      <w:pPr>
        <w:ind w:left="426" w:right="720" w:hanging="426"/>
        <w:rPr>
          <w:rFonts w:ascii="Arial" w:hAnsi="Arial" w:cs="Arial"/>
        </w:rPr>
      </w:pPr>
      <w:r w:rsidRPr="00BA49DC">
        <w:rPr>
          <w:rFonts w:ascii="Arial" w:hAnsi="Arial" w:cs="Arial"/>
        </w:rPr>
        <w:t>Heating barrels:</w:t>
      </w:r>
    </w:p>
    <w:p w14:paraId="32295961" w14:textId="77777777" w:rsidR="00114806" w:rsidRPr="00114806" w:rsidRDefault="00114806" w:rsidP="00BA49DC">
      <w:pPr>
        <w:ind w:left="426" w:right="720" w:hanging="426"/>
        <w:rPr>
          <w:rFonts w:ascii="Arial" w:hAnsi="Arial" w:cs="Arial"/>
        </w:rPr>
      </w:pPr>
    </w:p>
    <w:p w14:paraId="7756A68B" w14:textId="42464F52" w:rsidR="00114806" w:rsidRPr="00BA49DC" w:rsidRDefault="00114806" w:rsidP="00BA49DC">
      <w:pPr>
        <w:ind w:left="426" w:right="720" w:hanging="426"/>
        <w:rPr>
          <w:rFonts w:ascii="Arial" w:hAnsi="Arial" w:cs="Arial"/>
        </w:rPr>
      </w:pPr>
      <w:r w:rsidRPr="00BA49DC">
        <w:rPr>
          <w:rFonts w:ascii="Arial" w:hAnsi="Arial" w:cs="Arial"/>
        </w:rPr>
        <w:t>1.  Supervision zone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0</w:t>
      </w:r>
      <w:r w:rsidRPr="00BA49DC">
        <w:rPr>
          <w:rFonts w:ascii="Arial" w:hAnsi="Arial" w:cs="Arial"/>
        </w:rPr>
        <w:tab/>
        <w:t xml:space="preserve">100 </w:t>
      </w:r>
      <w:r w:rsidRPr="00BA49DC">
        <w:rPr>
          <w:rFonts w:ascii="Arial" w:hAnsi="Arial" w:cs="Arial"/>
          <w:vertAlign w:val="superscript"/>
        </w:rPr>
        <w:t>0</w:t>
      </w:r>
      <w:r w:rsidRPr="00BA49DC">
        <w:rPr>
          <w:rFonts w:ascii="Arial" w:hAnsi="Arial" w:cs="Arial"/>
        </w:rPr>
        <w:t>C</w:t>
      </w:r>
    </w:p>
    <w:p w14:paraId="52400733" w14:textId="07F71EA8" w:rsidR="00114806" w:rsidRPr="00BA49DC" w:rsidRDefault="00114806" w:rsidP="00BA49DC">
      <w:pPr>
        <w:ind w:left="426" w:right="720" w:hanging="426"/>
        <w:rPr>
          <w:rFonts w:ascii="Arial" w:hAnsi="Arial" w:cs="Arial"/>
        </w:rPr>
      </w:pPr>
      <w:r w:rsidRPr="00BA49DC">
        <w:rPr>
          <w:rFonts w:ascii="Arial" w:hAnsi="Arial" w:cs="Arial"/>
        </w:rPr>
        <w:t>2.  Heating zone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w:t>
      </w:r>
      <w:r w:rsidRPr="00BA49DC">
        <w:rPr>
          <w:rFonts w:ascii="Arial" w:hAnsi="Arial" w:cs="Arial"/>
        </w:rPr>
        <w:tab/>
        <w:t xml:space="preserve">250 </w:t>
      </w:r>
      <w:r w:rsidRPr="00BA49DC">
        <w:rPr>
          <w:rFonts w:ascii="Arial" w:hAnsi="Arial" w:cs="Arial"/>
          <w:vertAlign w:val="superscript"/>
        </w:rPr>
        <w:t>0</w:t>
      </w:r>
      <w:r w:rsidRPr="00BA49DC">
        <w:rPr>
          <w:rFonts w:ascii="Arial" w:hAnsi="Arial" w:cs="Arial"/>
        </w:rPr>
        <w:t>C</w:t>
      </w:r>
    </w:p>
    <w:p w14:paraId="7D610E29" w14:textId="4781EDDE" w:rsidR="00114806" w:rsidRPr="00BA49DC" w:rsidRDefault="00114806" w:rsidP="00BA49DC">
      <w:pPr>
        <w:ind w:left="426" w:right="720" w:hanging="426"/>
        <w:rPr>
          <w:rFonts w:ascii="Arial" w:hAnsi="Arial" w:cs="Arial"/>
        </w:rPr>
      </w:pPr>
      <w:r w:rsidRPr="00BA49DC">
        <w:rPr>
          <w:rFonts w:ascii="Arial" w:hAnsi="Arial" w:cs="Arial"/>
        </w:rPr>
        <w:t>2</w:t>
      </w:r>
      <w:r w:rsidRPr="00BA49DC">
        <w:rPr>
          <w:rFonts w:ascii="Arial" w:hAnsi="Arial" w:cs="Arial"/>
        </w:rPr>
        <w:tab/>
        <w:t xml:space="preserve">250 </w:t>
      </w:r>
      <w:r w:rsidRPr="00BA49DC">
        <w:rPr>
          <w:rFonts w:ascii="Arial" w:hAnsi="Arial" w:cs="Arial"/>
          <w:vertAlign w:val="superscript"/>
        </w:rPr>
        <w:t>0</w:t>
      </w:r>
      <w:r w:rsidRPr="00BA49DC">
        <w:rPr>
          <w:rFonts w:ascii="Arial" w:hAnsi="Arial" w:cs="Arial"/>
        </w:rPr>
        <w:t>C</w:t>
      </w:r>
    </w:p>
    <w:p w14:paraId="0F69248C" w14:textId="33055F8E" w:rsidR="00114806" w:rsidRPr="00BA49DC" w:rsidRDefault="00114806" w:rsidP="00BA49DC">
      <w:pPr>
        <w:ind w:left="426" w:right="720" w:hanging="426"/>
        <w:rPr>
          <w:rFonts w:ascii="Arial" w:hAnsi="Arial" w:cs="Arial"/>
        </w:rPr>
      </w:pPr>
      <w:r w:rsidRPr="00BA49DC">
        <w:rPr>
          <w:rFonts w:ascii="Arial" w:hAnsi="Arial" w:cs="Arial"/>
        </w:rPr>
        <w:t>3</w:t>
      </w:r>
      <w:r w:rsidRPr="00BA49DC">
        <w:rPr>
          <w:rFonts w:ascii="Arial" w:hAnsi="Arial" w:cs="Arial"/>
        </w:rPr>
        <w:tab/>
        <w:t xml:space="preserve">250 </w:t>
      </w:r>
      <w:r w:rsidRPr="00BA49DC">
        <w:rPr>
          <w:rFonts w:ascii="Arial" w:hAnsi="Arial" w:cs="Arial"/>
          <w:vertAlign w:val="superscript"/>
        </w:rPr>
        <w:t>0</w:t>
      </w:r>
      <w:r w:rsidRPr="00BA49DC">
        <w:rPr>
          <w:rFonts w:ascii="Arial" w:hAnsi="Arial" w:cs="Arial"/>
        </w:rPr>
        <w:t>C</w:t>
      </w:r>
    </w:p>
    <w:p w14:paraId="4FABC6D5" w14:textId="20BFB09A" w:rsidR="00114806" w:rsidRPr="00BA49DC" w:rsidRDefault="00114806" w:rsidP="00BA49DC">
      <w:pPr>
        <w:ind w:left="426" w:right="720" w:hanging="426"/>
        <w:rPr>
          <w:rFonts w:ascii="Arial" w:hAnsi="Arial" w:cs="Arial"/>
        </w:rPr>
      </w:pPr>
      <w:r w:rsidRPr="00BA49DC">
        <w:rPr>
          <w:rFonts w:ascii="Arial" w:hAnsi="Arial" w:cs="Arial"/>
        </w:rPr>
        <w:lastRenderedPageBreak/>
        <w:t>4</w:t>
      </w:r>
      <w:r w:rsidRPr="00BA49DC">
        <w:rPr>
          <w:rFonts w:ascii="Arial" w:hAnsi="Arial" w:cs="Arial"/>
        </w:rPr>
        <w:tab/>
        <w:t xml:space="preserve">250 </w:t>
      </w:r>
      <w:r w:rsidRPr="00BA49DC">
        <w:rPr>
          <w:rFonts w:ascii="Arial" w:hAnsi="Arial" w:cs="Arial"/>
          <w:vertAlign w:val="superscript"/>
        </w:rPr>
        <w:t>0</w:t>
      </w:r>
      <w:r w:rsidRPr="00BA49DC">
        <w:rPr>
          <w:rFonts w:ascii="Arial" w:hAnsi="Arial" w:cs="Arial"/>
        </w:rPr>
        <w:t>C</w:t>
      </w:r>
      <w:r w:rsidRPr="00BA49DC">
        <w:rPr>
          <w:rFonts w:ascii="Arial" w:hAnsi="Arial" w:cs="Arial"/>
        </w:rPr>
        <w:tab/>
      </w:r>
    </w:p>
    <w:p w14:paraId="0BF7A728" w14:textId="697D89AF" w:rsidR="00114806" w:rsidRPr="00BA49DC" w:rsidRDefault="00114806" w:rsidP="00BA49DC">
      <w:pPr>
        <w:ind w:left="426" w:right="720" w:hanging="426"/>
        <w:rPr>
          <w:rFonts w:ascii="Arial" w:hAnsi="Arial" w:cs="Arial"/>
        </w:rPr>
      </w:pPr>
      <w:r w:rsidRPr="00BA49DC">
        <w:rPr>
          <w:rFonts w:ascii="Arial" w:hAnsi="Arial" w:cs="Arial"/>
        </w:rPr>
        <w:t>3.  supervision zone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5</w:t>
      </w:r>
      <w:r w:rsidRPr="00BA49DC">
        <w:rPr>
          <w:rFonts w:ascii="Arial" w:hAnsi="Arial" w:cs="Arial"/>
        </w:rPr>
        <w:tab/>
        <w:t xml:space="preserve">250 </w:t>
      </w:r>
      <w:r w:rsidRPr="00BA49DC">
        <w:rPr>
          <w:rFonts w:ascii="Arial" w:hAnsi="Arial" w:cs="Arial"/>
          <w:vertAlign w:val="superscript"/>
        </w:rPr>
        <w:t>0</w:t>
      </w:r>
      <w:r w:rsidRPr="00BA49DC">
        <w:rPr>
          <w:rFonts w:ascii="Arial" w:hAnsi="Arial" w:cs="Arial"/>
        </w:rPr>
        <w:t>C</w:t>
      </w:r>
    </w:p>
    <w:p w14:paraId="36D471D7" w14:textId="5AA8A259" w:rsidR="00114806" w:rsidRPr="00BA49DC" w:rsidRDefault="00114806" w:rsidP="00BA49DC">
      <w:pPr>
        <w:ind w:left="426" w:right="720" w:hanging="426"/>
        <w:rPr>
          <w:rFonts w:ascii="Arial" w:hAnsi="Arial" w:cs="Arial"/>
        </w:rPr>
      </w:pPr>
      <w:r w:rsidRPr="00BA49DC">
        <w:rPr>
          <w:rFonts w:ascii="Arial" w:hAnsi="Arial" w:cs="Arial"/>
        </w:rPr>
        <w:t>6</w:t>
      </w:r>
      <w:r w:rsidRPr="00BA49DC">
        <w:rPr>
          <w:rFonts w:ascii="Arial" w:hAnsi="Arial" w:cs="Arial"/>
        </w:rPr>
        <w:tab/>
        <w:t xml:space="preserve">250 </w:t>
      </w:r>
      <w:r w:rsidRPr="00BA49DC">
        <w:rPr>
          <w:rFonts w:ascii="Arial" w:hAnsi="Arial" w:cs="Arial"/>
          <w:vertAlign w:val="superscript"/>
        </w:rPr>
        <w:t>0</w:t>
      </w:r>
      <w:r w:rsidRPr="00BA49DC">
        <w:rPr>
          <w:rFonts w:ascii="Arial" w:hAnsi="Arial" w:cs="Arial"/>
        </w:rPr>
        <w:t>C</w:t>
      </w:r>
    </w:p>
    <w:p w14:paraId="0F200373" w14:textId="0BCDA056" w:rsidR="00114806" w:rsidRPr="00BA49DC" w:rsidRDefault="00114806" w:rsidP="00BA49DC">
      <w:pPr>
        <w:ind w:left="426" w:right="720" w:hanging="426"/>
        <w:rPr>
          <w:rFonts w:ascii="Arial" w:hAnsi="Arial" w:cs="Arial"/>
        </w:rPr>
      </w:pPr>
      <w:r w:rsidRPr="00BA49DC">
        <w:rPr>
          <w:rFonts w:ascii="Arial" w:hAnsi="Arial" w:cs="Arial"/>
        </w:rPr>
        <w:t>7</w:t>
      </w:r>
      <w:r w:rsidRPr="00BA49DC">
        <w:rPr>
          <w:rFonts w:ascii="Arial" w:hAnsi="Arial" w:cs="Arial"/>
        </w:rPr>
        <w:tab/>
        <w:t xml:space="preserve">250 </w:t>
      </w:r>
      <w:r w:rsidRPr="00BA49DC">
        <w:rPr>
          <w:rFonts w:ascii="Arial" w:hAnsi="Arial" w:cs="Arial"/>
          <w:vertAlign w:val="superscript"/>
        </w:rPr>
        <w:t>0</w:t>
      </w:r>
      <w:r w:rsidRPr="00BA49DC">
        <w:rPr>
          <w:rFonts w:ascii="Arial" w:hAnsi="Arial" w:cs="Arial"/>
        </w:rPr>
        <w:t>C</w:t>
      </w:r>
    </w:p>
    <w:p w14:paraId="5A310B0C" w14:textId="63AC2BC4" w:rsidR="00114806" w:rsidRPr="00BA49DC" w:rsidRDefault="00114806" w:rsidP="00BA49DC">
      <w:pPr>
        <w:ind w:left="426" w:right="720" w:hanging="426"/>
        <w:rPr>
          <w:rFonts w:ascii="Arial" w:hAnsi="Arial" w:cs="Arial"/>
        </w:rPr>
      </w:pPr>
      <w:r w:rsidRPr="00BA49DC">
        <w:rPr>
          <w:rFonts w:ascii="Arial" w:hAnsi="Arial" w:cs="Arial"/>
        </w:rPr>
        <w:t>8</w:t>
      </w:r>
      <w:r w:rsidRPr="00BA49DC">
        <w:rPr>
          <w:rFonts w:ascii="Arial" w:hAnsi="Arial" w:cs="Arial"/>
        </w:rPr>
        <w:tab/>
        <w:t xml:space="preserve">260 </w:t>
      </w:r>
      <w:r w:rsidRPr="00BA49DC">
        <w:rPr>
          <w:rFonts w:ascii="Arial" w:hAnsi="Arial" w:cs="Arial"/>
          <w:vertAlign w:val="superscript"/>
        </w:rPr>
        <w:t>0</w:t>
      </w:r>
      <w:r w:rsidRPr="00BA49DC">
        <w:rPr>
          <w:rFonts w:ascii="Arial" w:hAnsi="Arial" w:cs="Arial"/>
        </w:rPr>
        <w:t>C</w:t>
      </w:r>
      <w:r w:rsidRPr="00BA49DC">
        <w:rPr>
          <w:rFonts w:ascii="Arial" w:hAnsi="Arial" w:cs="Arial"/>
        </w:rPr>
        <w:tab/>
      </w:r>
    </w:p>
    <w:p w14:paraId="2681B503" w14:textId="79682496" w:rsidR="00114806" w:rsidRPr="00BA49DC" w:rsidRDefault="00114806" w:rsidP="00BA49DC">
      <w:pPr>
        <w:ind w:left="426" w:right="720" w:hanging="426"/>
        <w:rPr>
          <w:rFonts w:ascii="Arial" w:hAnsi="Arial" w:cs="Arial"/>
        </w:rPr>
      </w:pPr>
      <w:r w:rsidRPr="00BA49DC">
        <w:rPr>
          <w:rFonts w:ascii="Arial" w:hAnsi="Arial" w:cs="Arial"/>
        </w:rPr>
        <w:t>9</w:t>
      </w:r>
      <w:r w:rsidRPr="00BA49DC">
        <w:rPr>
          <w:rFonts w:ascii="Arial" w:hAnsi="Arial" w:cs="Arial"/>
        </w:rPr>
        <w:tab/>
        <w:t xml:space="preserve">230 </w:t>
      </w:r>
      <w:r w:rsidRPr="00BA49DC">
        <w:rPr>
          <w:rFonts w:ascii="Arial" w:hAnsi="Arial" w:cs="Arial"/>
          <w:vertAlign w:val="superscript"/>
        </w:rPr>
        <w:t>0</w:t>
      </w:r>
      <w:r w:rsidRPr="00BA49DC">
        <w:rPr>
          <w:rFonts w:ascii="Arial" w:hAnsi="Arial" w:cs="Arial"/>
        </w:rPr>
        <w:t>C</w:t>
      </w:r>
    </w:p>
    <w:p w14:paraId="5909EBE9" w14:textId="77777777" w:rsidR="00114806" w:rsidRPr="00114806" w:rsidRDefault="00114806" w:rsidP="00BA49DC">
      <w:pPr>
        <w:ind w:left="426" w:right="720" w:hanging="426"/>
        <w:rPr>
          <w:rFonts w:ascii="Arial" w:hAnsi="Arial" w:cs="Arial"/>
        </w:rPr>
      </w:pPr>
    </w:p>
    <w:p w14:paraId="6CAC2FD8" w14:textId="226DA289" w:rsidR="00114806" w:rsidRPr="00BA49DC" w:rsidRDefault="00114806" w:rsidP="00BA49DC">
      <w:pPr>
        <w:ind w:left="426" w:right="720" w:hanging="426"/>
        <w:rPr>
          <w:rFonts w:ascii="Arial" w:hAnsi="Arial" w:cs="Arial"/>
        </w:rPr>
      </w:pPr>
      <w:r w:rsidRPr="00BA49DC">
        <w:rPr>
          <w:rFonts w:ascii="Arial" w:hAnsi="Arial" w:cs="Arial"/>
        </w:rPr>
        <w:t>4.  Oil heating unit</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 xml:space="preserve">280-290 </w:t>
      </w:r>
      <w:r w:rsidRPr="00BA49DC">
        <w:rPr>
          <w:rFonts w:ascii="Arial" w:hAnsi="Arial" w:cs="Arial"/>
          <w:vertAlign w:val="superscript"/>
        </w:rPr>
        <w:t>0</w:t>
      </w:r>
      <w:r w:rsidRPr="00BA49DC">
        <w:rPr>
          <w:rFonts w:ascii="Arial" w:hAnsi="Arial" w:cs="Arial"/>
        </w:rPr>
        <w:t>C</w:t>
      </w:r>
    </w:p>
    <w:p w14:paraId="24B46862" w14:textId="4CF0C322" w:rsidR="00114806" w:rsidRPr="00BA49DC" w:rsidRDefault="00114806" w:rsidP="00BA49DC">
      <w:pPr>
        <w:ind w:left="426" w:right="720" w:hanging="426"/>
        <w:rPr>
          <w:rFonts w:ascii="Arial" w:hAnsi="Arial" w:cs="Arial"/>
        </w:rPr>
      </w:pPr>
      <w:r w:rsidRPr="00BA49DC">
        <w:rPr>
          <w:rFonts w:ascii="Arial" w:hAnsi="Arial" w:cs="Arial"/>
        </w:rPr>
        <w:t>5.  Melt temperature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 xml:space="preserve">240 </w:t>
      </w:r>
      <w:r w:rsidRPr="00BA49DC">
        <w:rPr>
          <w:rFonts w:ascii="Arial" w:hAnsi="Arial" w:cs="Arial"/>
          <w:vertAlign w:val="superscript"/>
        </w:rPr>
        <w:t>0</w:t>
      </w:r>
      <w:r w:rsidRPr="00BA49DC">
        <w:rPr>
          <w:rFonts w:ascii="Arial" w:hAnsi="Arial" w:cs="Arial"/>
        </w:rPr>
        <w:t>C</w:t>
      </w:r>
    </w:p>
    <w:p w14:paraId="38153545" w14:textId="4C07A48B" w:rsidR="00114806" w:rsidRPr="00BA49DC" w:rsidRDefault="00114806" w:rsidP="00BA49DC">
      <w:pPr>
        <w:ind w:left="426" w:right="720" w:hanging="426"/>
        <w:rPr>
          <w:rFonts w:ascii="Arial" w:hAnsi="Arial" w:cs="Arial"/>
        </w:rPr>
      </w:pPr>
      <w:r w:rsidRPr="00BA49DC">
        <w:rPr>
          <w:rFonts w:ascii="Arial" w:hAnsi="Arial" w:cs="Arial"/>
        </w:rPr>
        <w:t>6.  Melt pressure SPC</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60-135 bar</w:t>
      </w:r>
    </w:p>
    <w:p w14:paraId="20A95E5A" w14:textId="598814BF" w:rsidR="00114806" w:rsidRPr="00BA49DC" w:rsidRDefault="00114806" w:rsidP="00BA49DC">
      <w:pPr>
        <w:ind w:left="426" w:right="720" w:hanging="426"/>
        <w:rPr>
          <w:rFonts w:ascii="Arial" w:hAnsi="Arial" w:cs="Arial"/>
        </w:rPr>
      </w:pPr>
      <w:r w:rsidRPr="00BA49DC">
        <w:rPr>
          <w:rFonts w:ascii="Arial" w:hAnsi="Arial" w:cs="Arial"/>
        </w:rPr>
        <w:t>7.  Melt pressure die plate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60-135 bar</w:t>
      </w:r>
    </w:p>
    <w:p w14:paraId="1C9564B6" w14:textId="6F5AF021" w:rsidR="00114806" w:rsidRPr="00BA49DC" w:rsidRDefault="00114806" w:rsidP="00BA49DC">
      <w:pPr>
        <w:ind w:left="426" w:right="720" w:hanging="426"/>
        <w:rPr>
          <w:rFonts w:ascii="Arial" w:hAnsi="Arial" w:cs="Arial"/>
        </w:rPr>
      </w:pPr>
      <w:r w:rsidRPr="00BA49DC">
        <w:rPr>
          <w:rFonts w:ascii="Arial" w:hAnsi="Arial" w:cs="Arial"/>
        </w:rPr>
        <w:t>8.  Differential pressure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20-60 bar</w:t>
      </w:r>
    </w:p>
    <w:p w14:paraId="2A454E92" w14:textId="77777777" w:rsidR="00114806" w:rsidRPr="00114806" w:rsidRDefault="00114806" w:rsidP="00BA49DC">
      <w:pPr>
        <w:ind w:left="426" w:right="720" w:hanging="426"/>
        <w:rPr>
          <w:rFonts w:ascii="Arial" w:hAnsi="Arial" w:cs="Arial"/>
        </w:rPr>
      </w:pPr>
    </w:p>
    <w:p w14:paraId="3FE3F036" w14:textId="3111EFDB" w:rsidR="00114806" w:rsidRPr="00BA49DC" w:rsidRDefault="00114806" w:rsidP="00BA49DC">
      <w:pPr>
        <w:ind w:left="426" w:right="720" w:hanging="426"/>
        <w:rPr>
          <w:rFonts w:ascii="Arial" w:hAnsi="Arial" w:cs="Arial"/>
        </w:rPr>
      </w:pPr>
      <w:r w:rsidRPr="00BA49DC">
        <w:rPr>
          <w:rFonts w:ascii="Arial" w:hAnsi="Arial" w:cs="Arial"/>
        </w:rPr>
        <w:t>b.</w:t>
      </w:r>
      <w:r w:rsidRPr="00BA49DC">
        <w:rPr>
          <w:rFonts w:ascii="Arial" w:hAnsi="Arial" w:cs="Arial"/>
        </w:rPr>
        <w:tab/>
        <w:t>Cooling unit:</w:t>
      </w:r>
    </w:p>
    <w:p w14:paraId="268311CC" w14:textId="77777777" w:rsidR="00114806" w:rsidRPr="00114806" w:rsidRDefault="00114806" w:rsidP="00BA49DC">
      <w:pPr>
        <w:ind w:left="426" w:right="720" w:hanging="426"/>
        <w:rPr>
          <w:rFonts w:ascii="Arial" w:hAnsi="Arial" w:cs="Arial"/>
        </w:rPr>
      </w:pPr>
    </w:p>
    <w:p w14:paraId="0D4E9235" w14:textId="4F1DB6A1" w:rsidR="00114806" w:rsidRPr="00BA49DC" w:rsidRDefault="00114806" w:rsidP="00BA49DC">
      <w:pPr>
        <w:ind w:left="426" w:right="720" w:hanging="426"/>
        <w:rPr>
          <w:rFonts w:ascii="Arial" w:hAnsi="Arial" w:cs="Arial"/>
        </w:rPr>
      </w:pPr>
      <w:r w:rsidRPr="00BA49DC">
        <w:rPr>
          <w:rFonts w:ascii="Arial" w:hAnsi="Arial" w:cs="Arial"/>
        </w:rPr>
        <w:t>1.</w:t>
      </w:r>
      <w:r w:rsidRPr="00BA49DC">
        <w:rPr>
          <w:rFonts w:ascii="Arial" w:hAnsi="Arial" w:cs="Arial"/>
        </w:rPr>
        <w:tab/>
        <w:t>Barrel cooling water pressure at barrel inlet</w:t>
      </w:r>
      <w:r w:rsidRPr="00BA49DC">
        <w:rPr>
          <w:rFonts w:ascii="Arial" w:hAnsi="Arial" w:cs="Arial"/>
        </w:rPr>
        <w:tab/>
        <w:t>9-10 kg/cm2g.</w:t>
      </w:r>
    </w:p>
    <w:p w14:paraId="1A4BBF97" w14:textId="77777777" w:rsidR="00114806" w:rsidRPr="00114806" w:rsidRDefault="00114806" w:rsidP="00BA49DC">
      <w:pPr>
        <w:ind w:left="426" w:right="720" w:hanging="426"/>
        <w:rPr>
          <w:rFonts w:ascii="Arial" w:hAnsi="Arial" w:cs="Arial"/>
        </w:rPr>
      </w:pPr>
    </w:p>
    <w:p w14:paraId="6701D081" w14:textId="42E5E7DD" w:rsidR="00114806" w:rsidRPr="00BA49DC" w:rsidRDefault="00114806" w:rsidP="00BA49DC">
      <w:pPr>
        <w:ind w:left="426" w:right="720" w:hanging="426"/>
        <w:rPr>
          <w:rFonts w:ascii="Arial" w:hAnsi="Arial" w:cs="Arial"/>
        </w:rPr>
      </w:pPr>
      <w:r w:rsidRPr="00BA49DC">
        <w:rPr>
          <w:rFonts w:ascii="Arial" w:hAnsi="Arial" w:cs="Arial"/>
        </w:rPr>
        <w:t>2.</w:t>
      </w:r>
      <w:r w:rsidRPr="00BA49DC">
        <w:rPr>
          <w:rFonts w:ascii="Arial" w:hAnsi="Arial" w:cs="Arial"/>
        </w:rPr>
        <w:tab/>
        <w:t>Barrel cooling water in-flow temp</w:t>
      </w:r>
      <w:r w:rsidRPr="00BA49DC">
        <w:rPr>
          <w:rFonts w:ascii="Arial" w:hAnsi="Arial" w:cs="Arial"/>
        </w:rPr>
        <w:tab/>
      </w:r>
      <w:r w:rsidRPr="00BA49DC">
        <w:rPr>
          <w:rFonts w:ascii="Arial" w:hAnsi="Arial" w:cs="Arial"/>
        </w:rPr>
        <w:tab/>
      </w:r>
      <w:r w:rsidRPr="00BA49DC">
        <w:rPr>
          <w:rFonts w:ascii="Arial" w:hAnsi="Arial" w:cs="Arial"/>
        </w:rPr>
        <w:tab/>
        <w:t xml:space="preserve">60-80 </w:t>
      </w:r>
      <w:r w:rsidRPr="00BA49DC">
        <w:rPr>
          <w:rFonts w:ascii="Arial" w:hAnsi="Arial" w:cs="Arial"/>
          <w:vertAlign w:val="superscript"/>
        </w:rPr>
        <w:t>0</w:t>
      </w:r>
      <w:r w:rsidRPr="00BA49DC">
        <w:rPr>
          <w:rFonts w:ascii="Arial" w:hAnsi="Arial" w:cs="Arial"/>
        </w:rPr>
        <w:t>C</w:t>
      </w:r>
    </w:p>
    <w:p w14:paraId="4BA8DE19" w14:textId="77777777" w:rsidR="00114806" w:rsidRPr="00114806" w:rsidRDefault="00114806" w:rsidP="00BA49DC">
      <w:pPr>
        <w:ind w:left="426" w:right="720" w:hanging="426"/>
        <w:rPr>
          <w:rFonts w:ascii="Arial" w:hAnsi="Arial" w:cs="Arial"/>
        </w:rPr>
      </w:pPr>
    </w:p>
    <w:p w14:paraId="285D3AE0" w14:textId="6995C22C" w:rsidR="00114806" w:rsidRPr="00BA49DC" w:rsidRDefault="00114806" w:rsidP="00BA49DC">
      <w:pPr>
        <w:ind w:left="426" w:right="720" w:hanging="426"/>
        <w:rPr>
          <w:rFonts w:ascii="Arial" w:hAnsi="Arial" w:cs="Arial"/>
        </w:rPr>
      </w:pPr>
      <w:r w:rsidRPr="00BA49DC">
        <w:rPr>
          <w:rFonts w:ascii="Arial" w:hAnsi="Arial" w:cs="Arial"/>
        </w:rPr>
        <w:t>3.</w:t>
      </w:r>
      <w:r w:rsidRPr="00BA49DC">
        <w:rPr>
          <w:rFonts w:ascii="Arial" w:hAnsi="Arial" w:cs="Arial"/>
        </w:rPr>
        <w:tab/>
        <w:t>Temp diff between inlet/outlet</w:t>
      </w:r>
      <w:r w:rsidRPr="00BA49DC">
        <w:rPr>
          <w:rFonts w:ascii="Arial" w:hAnsi="Arial" w:cs="Arial"/>
        </w:rPr>
        <w:tab/>
      </w:r>
      <w:r w:rsidRPr="00BA49DC">
        <w:rPr>
          <w:rFonts w:ascii="Arial" w:hAnsi="Arial" w:cs="Arial"/>
        </w:rPr>
        <w:tab/>
      </w:r>
      <w:r w:rsidRPr="00BA49DC">
        <w:rPr>
          <w:rFonts w:ascii="Arial" w:hAnsi="Arial" w:cs="Arial"/>
        </w:rPr>
        <w:tab/>
        <w:t xml:space="preserve">13.4 </w:t>
      </w:r>
      <w:r w:rsidRPr="00BA49DC">
        <w:rPr>
          <w:rFonts w:ascii="Arial" w:hAnsi="Arial" w:cs="Arial"/>
          <w:vertAlign w:val="superscript"/>
        </w:rPr>
        <w:t>0</w:t>
      </w:r>
      <w:r w:rsidRPr="00BA49DC">
        <w:rPr>
          <w:rFonts w:ascii="Arial" w:hAnsi="Arial" w:cs="Arial"/>
        </w:rPr>
        <w:t>C max</w:t>
      </w:r>
    </w:p>
    <w:p w14:paraId="1BA87C64" w14:textId="77777777" w:rsidR="00114806" w:rsidRPr="00114806" w:rsidRDefault="00114806" w:rsidP="00BA49DC">
      <w:pPr>
        <w:ind w:left="426" w:right="720" w:hanging="426"/>
        <w:rPr>
          <w:rFonts w:ascii="Arial" w:hAnsi="Arial" w:cs="Arial"/>
        </w:rPr>
      </w:pPr>
    </w:p>
    <w:p w14:paraId="29B8DA14" w14:textId="3F0F74C6" w:rsidR="00114806" w:rsidRPr="00BA49DC" w:rsidRDefault="00114806" w:rsidP="00BA49DC">
      <w:pPr>
        <w:ind w:left="426" w:right="720" w:hanging="426"/>
        <w:rPr>
          <w:rFonts w:ascii="Arial" w:hAnsi="Arial" w:cs="Arial"/>
        </w:rPr>
      </w:pPr>
      <w:r w:rsidRPr="00BA49DC">
        <w:rPr>
          <w:rFonts w:ascii="Arial" w:hAnsi="Arial" w:cs="Arial"/>
        </w:rPr>
        <w:t>c.</w:t>
      </w:r>
      <w:r w:rsidRPr="00BA49DC">
        <w:rPr>
          <w:rFonts w:ascii="Arial" w:hAnsi="Arial" w:cs="Arial"/>
        </w:rPr>
        <w:tab/>
        <w:t>Extruder capacity.</w:t>
      </w:r>
    </w:p>
    <w:p w14:paraId="3392EB43" w14:textId="77777777" w:rsidR="00114806" w:rsidRPr="00114806" w:rsidRDefault="00114806" w:rsidP="00BA49DC">
      <w:pPr>
        <w:ind w:left="426" w:right="720" w:hanging="426"/>
        <w:rPr>
          <w:rFonts w:ascii="Arial" w:hAnsi="Arial" w:cs="Arial"/>
        </w:rPr>
      </w:pPr>
    </w:p>
    <w:p w14:paraId="26583372" w14:textId="040197F4" w:rsidR="00114806" w:rsidRPr="00BA49DC" w:rsidRDefault="00114806" w:rsidP="00BA49DC">
      <w:pPr>
        <w:ind w:left="426" w:right="720" w:hanging="426"/>
        <w:rPr>
          <w:rFonts w:ascii="Arial" w:hAnsi="Arial" w:cs="Arial"/>
        </w:rPr>
      </w:pPr>
      <w:r w:rsidRPr="00BA49DC">
        <w:rPr>
          <w:rFonts w:ascii="Arial" w:hAnsi="Arial" w:cs="Arial"/>
        </w:rPr>
        <w:t>0.2 to 0.4 MFI</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 xml:space="preserve">  8.5 Tn/hr</w:t>
      </w:r>
    </w:p>
    <w:p w14:paraId="20BA688B" w14:textId="60E66E12" w:rsidR="00114806" w:rsidRPr="00BA49DC" w:rsidRDefault="00114806" w:rsidP="00BA49DC">
      <w:pPr>
        <w:ind w:left="426" w:right="720" w:hanging="426"/>
        <w:rPr>
          <w:rFonts w:ascii="Arial" w:hAnsi="Arial" w:cs="Arial"/>
        </w:rPr>
      </w:pPr>
      <w:r w:rsidRPr="00BA49DC">
        <w:rPr>
          <w:rFonts w:ascii="Arial" w:hAnsi="Arial" w:cs="Arial"/>
        </w:rPr>
        <w:t>0.6 to 0.9 MFI</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 xml:space="preserve">  9.0 Tn/hr</w:t>
      </w:r>
    </w:p>
    <w:p w14:paraId="2A4964F4" w14:textId="7FF7E982" w:rsidR="00114806" w:rsidRPr="00BA49DC" w:rsidRDefault="00114806" w:rsidP="00BA49DC">
      <w:pPr>
        <w:ind w:left="426" w:right="720" w:hanging="426"/>
        <w:rPr>
          <w:rFonts w:ascii="Arial" w:hAnsi="Arial" w:cs="Arial"/>
        </w:rPr>
      </w:pPr>
      <w:r w:rsidRPr="00BA49DC">
        <w:rPr>
          <w:rFonts w:ascii="Arial" w:hAnsi="Arial" w:cs="Arial"/>
        </w:rPr>
        <w:t>1.5 to 10  MFI</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10.0 Tn/hr</w:t>
      </w:r>
    </w:p>
    <w:p w14:paraId="5CB2B0EB" w14:textId="68CFABEA" w:rsidR="00114806" w:rsidRPr="00BA49DC" w:rsidRDefault="00114806" w:rsidP="00BA49DC">
      <w:pPr>
        <w:ind w:left="426" w:right="720" w:hanging="426"/>
        <w:rPr>
          <w:rFonts w:ascii="Arial" w:hAnsi="Arial" w:cs="Arial"/>
        </w:rPr>
      </w:pPr>
      <w:r w:rsidRPr="00BA49DC">
        <w:rPr>
          <w:rFonts w:ascii="Arial" w:hAnsi="Arial" w:cs="Arial"/>
        </w:rPr>
        <w:t>12.0 to 18 MFI</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11.5 Tn/hr</w:t>
      </w:r>
    </w:p>
    <w:p w14:paraId="4E39FDC3" w14:textId="55E510F1" w:rsidR="00114806" w:rsidRPr="00114806" w:rsidRDefault="00114806" w:rsidP="00BA49DC">
      <w:pPr>
        <w:ind w:left="426" w:right="720" w:hanging="426"/>
        <w:rPr>
          <w:rFonts w:ascii="Arial" w:hAnsi="Arial" w:cs="Arial"/>
        </w:rPr>
      </w:pPr>
    </w:p>
    <w:p w14:paraId="21C90C3D" w14:textId="4FC7C8E3" w:rsidR="00114806" w:rsidRPr="00BA49DC" w:rsidRDefault="00114806" w:rsidP="00BA49DC">
      <w:pPr>
        <w:ind w:left="426" w:right="720" w:hanging="426"/>
        <w:rPr>
          <w:rFonts w:ascii="Arial" w:hAnsi="Arial" w:cs="Arial"/>
        </w:rPr>
      </w:pPr>
      <w:bookmarkStart w:id="319" w:name="ALARMEXTRDR"/>
      <w:bookmarkEnd w:id="319"/>
      <w:r w:rsidRPr="00BA49DC">
        <w:rPr>
          <w:rFonts w:ascii="Arial" w:hAnsi="Arial" w:cs="Arial"/>
          <w:u w:val="single"/>
        </w:rPr>
        <w:t>LIST OF ALARMS</w:t>
      </w:r>
      <w:r w:rsidRPr="00BA49DC">
        <w:rPr>
          <w:rFonts w:ascii="Arial" w:hAnsi="Arial" w:cs="Arial"/>
        </w:rPr>
        <w:t>:</w:t>
      </w:r>
    </w:p>
    <w:p w14:paraId="38E7574D" w14:textId="77777777" w:rsidR="00114806" w:rsidRPr="00114806" w:rsidRDefault="00114806" w:rsidP="00BA49DC">
      <w:pPr>
        <w:ind w:left="426" w:right="720" w:hanging="426"/>
        <w:rPr>
          <w:rFonts w:ascii="Arial" w:hAnsi="Arial" w:cs="Arial"/>
        </w:rPr>
      </w:pPr>
    </w:p>
    <w:p w14:paraId="1E0D0854" w14:textId="2CE9C41A" w:rsidR="00114806" w:rsidRPr="00BA49DC" w:rsidRDefault="00114806" w:rsidP="00BA49DC">
      <w:pPr>
        <w:ind w:left="426" w:right="720" w:hanging="426"/>
        <w:rPr>
          <w:rFonts w:ascii="Arial" w:hAnsi="Arial" w:cs="Arial"/>
        </w:rPr>
      </w:pPr>
      <w:r w:rsidRPr="00BA49DC">
        <w:rPr>
          <w:rFonts w:ascii="Arial" w:hAnsi="Arial" w:cs="Arial"/>
        </w:rPr>
        <w:t>SSL 3701</w:t>
      </w:r>
      <w:r w:rsidRPr="00BA49DC">
        <w:rPr>
          <w:rFonts w:ascii="Arial" w:hAnsi="Arial" w:cs="Arial"/>
        </w:rPr>
        <w:tab/>
        <w:t>Centrifugal dryer drive failure. Main drive stops.</w:t>
      </w:r>
    </w:p>
    <w:p w14:paraId="750552CF" w14:textId="77777777" w:rsidR="00114806" w:rsidRPr="00114806" w:rsidRDefault="00114806" w:rsidP="00BA49DC">
      <w:pPr>
        <w:ind w:left="426" w:right="720" w:hanging="426"/>
        <w:rPr>
          <w:rFonts w:ascii="Arial" w:hAnsi="Arial" w:cs="Arial"/>
        </w:rPr>
      </w:pPr>
    </w:p>
    <w:p w14:paraId="6846B64C" w14:textId="77777777" w:rsidR="00114806" w:rsidRPr="00114806" w:rsidRDefault="00114806" w:rsidP="00BA49DC">
      <w:pPr>
        <w:pStyle w:val="BlockText"/>
        <w:ind w:left="426" w:hanging="426"/>
        <w:jc w:val="left"/>
        <w:rPr>
          <w:rFonts w:ascii="Arial" w:hAnsi="Arial" w:cs="Arial"/>
        </w:rPr>
      </w:pPr>
      <w:r w:rsidRPr="00114806">
        <w:rPr>
          <w:rFonts w:ascii="Arial" w:hAnsi="Arial" w:cs="Arial"/>
        </w:rPr>
        <w:t>LSL 3702</w:t>
      </w:r>
      <w:r w:rsidRPr="00114806">
        <w:rPr>
          <w:rFonts w:ascii="Arial" w:hAnsi="Arial" w:cs="Arial"/>
        </w:rPr>
        <w:tab/>
        <w:t>T604 pellet water level low.Alarm in control room and make up valve open.</w:t>
      </w:r>
    </w:p>
    <w:p w14:paraId="7BCC7F69" w14:textId="77777777" w:rsidR="00114806" w:rsidRPr="00114806" w:rsidRDefault="00114806" w:rsidP="00BA49DC">
      <w:pPr>
        <w:ind w:left="426" w:right="720" w:hanging="426"/>
        <w:rPr>
          <w:rFonts w:ascii="Arial" w:hAnsi="Arial" w:cs="Arial"/>
        </w:rPr>
      </w:pPr>
    </w:p>
    <w:p w14:paraId="6F40DE5F" w14:textId="77777777" w:rsidR="00114806" w:rsidRPr="00BA49DC" w:rsidRDefault="00114806" w:rsidP="00BA49DC">
      <w:pPr>
        <w:ind w:left="426" w:right="720" w:hanging="426"/>
        <w:rPr>
          <w:rFonts w:ascii="Arial" w:hAnsi="Arial" w:cs="Arial"/>
        </w:rPr>
      </w:pPr>
      <w:r w:rsidRPr="00BA49DC">
        <w:rPr>
          <w:rFonts w:ascii="Arial" w:hAnsi="Arial" w:cs="Arial"/>
        </w:rPr>
        <w:t>LSH 3702</w:t>
      </w:r>
      <w:r w:rsidRPr="00BA49DC">
        <w:rPr>
          <w:rFonts w:ascii="Arial" w:hAnsi="Arial" w:cs="Arial"/>
        </w:rPr>
        <w:tab/>
        <w:t>T604 pellet water level high.  Alarm in control room and make up valve closes.</w:t>
      </w:r>
    </w:p>
    <w:p w14:paraId="269FCCD6" w14:textId="728A55CD" w:rsidR="00114806" w:rsidRPr="00114806" w:rsidRDefault="00114806" w:rsidP="00BA49DC">
      <w:pPr>
        <w:ind w:left="426" w:right="720" w:hanging="426"/>
        <w:rPr>
          <w:rFonts w:ascii="Arial" w:hAnsi="Arial" w:cs="Arial"/>
        </w:rPr>
      </w:pPr>
    </w:p>
    <w:p w14:paraId="5B81FDFD" w14:textId="400AA0CB" w:rsidR="00114806" w:rsidRPr="00BA49DC" w:rsidRDefault="00114806" w:rsidP="00BA49DC">
      <w:pPr>
        <w:ind w:left="426" w:right="720" w:hanging="426"/>
        <w:rPr>
          <w:rFonts w:ascii="Arial" w:hAnsi="Arial" w:cs="Arial"/>
        </w:rPr>
      </w:pPr>
      <w:r w:rsidRPr="00BA49DC">
        <w:rPr>
          <w:rFonts w:ascii="Arial" w:hAnsi="Arial" w:cs="Arial"/>
        </w:rPr>
        <w:t>FSL 3703</w:t>
      </w:r>
      <w:r w:rsidRPr="00BA49DC">
        <w:rPr>
          <w:rFonts w:ascii="Arial" w:hAnsi="Arial" w:cs="Arial"/>
        </w:rPr>
        <w:tab/>
        <w:t xml:space="preserve">Low flow of pellet water below 80% pelletizer and main drive stops.         </w:t>
      </w:r>
    </w:p>
    <w:p w14:paraId="24F9C15B" w14:textId="77777777" w:rsidR="00114806" w:rsidRPr="00114806" w:rsidRDefault="00114806" w:rsidP="00BA49DC">
      <w:pPr>
        <w:ind w:left="426" w:right="720" w:hanging="426"/>
        <w:rPr>
          <w:rFonts w:ascii="Arial" w:hAnsi="Arial" w:cs="Arial"/>
        </w:rPr>
      </w:pPr>
    </w:p>
    <w:p w14:paraId="1C7B8FDC" w14:textId="00B20F1C" w:rsidR="00114806" w:rsidRPr="00BA49DC" w:rsidRDefault="00114806" w:rsidP="00BA49DC">
      <w:pPr>
        <w:ind w:left="426" w:right="720" w:hanging="426"/>
        <w:rPr>
          <w:rFonts w:ascii="Arial" w:hAnsi="Arial" w:cs="Arial"/>
        </w:rPr>
      </w:pPr>
      <w:r w:rsidRPr="00BA49DC">
        <w:rPr>
          <w:rFonts w:ascii="Arial" w:hAnsi="Arial" w:cs="Arial"/>
        </w:rPr>
        <w:t>PSL 3705</w:t>
      </w:r>
      <w:r w:rsidRPr="00BA49DC">
        <w:rPr>
          <w:rFonts w:ascii="Arial" w:hAnsi="Arial" w:cs="Arial"/>
        </w:rPr>
        <w:tab/>
        <w:t>Pellet water pressure lower than 1 kg/cm2g.</w:t>
      </w:r>
    </w:p>
    <w:p w14:paraId="4B4AAF8E" w14:textId="77777777" w:rsidR="00114806" w:rsidRPr="00114806" w:rsidRDefault="00114806" w:rsidP="00BA49DC">
      <w:pPr>
        <w:ind w:left="426" w:right="720" w:hanging="426"/>
        <w:rPr>
          <w:rFonts w:ascii="Arial" w:hAnsi="Arial" w:cs="Arial"/>
        </w:rPr>
      </w:pPr>
    </w:p>
    <w:p w14:paraId="0B3DC31D" w14:textId="42F72BC6" w:rsidR="00114806" w:rsidRPr="00BA49DC" w:rsidRDefault="00114806" w:rsidP="00BA49DC">
      <w:pPr>
        <w:ind w:left="426" w:right="720" w:hanging="426"/>
        <w:rPr>
          <w:rFonts w:ascii="Arial" w:hAnsi="Arial" w:cs="Arial"/>
        </w:rPr>
      </w:pPr>
      <w:r w:rsidRPr="00BA49DC">
        <w:rPr>
          <w:rFonts w:ascii="Arial" w:hAnsi="Arial" w:cs="Arial"/>
        </w:rPr>
        <w:lastRenderedPageBreak/>
        <w:t>PSH 3705</w:t>
      </w:r>
      <w:r w:rsidRPr="00BA49DC">
        <w:rPr>
          <w:rFonts w:ascii="Arial" w:hAnsi="Arial" w:cs="Arial"/>
        </w:rPr>
        <w:tab/>
        <w:t>Pellet water pressure higher than 4 kg/cm2.</w:t>
      </w:r>
    </w:p>
    <w:p w14:paraId="5B72F1EC" w14:textId="77777777" w:rsidR="00114806" w:rsidRPr="00114806" w:rsidRDefault="00114806" w:rsidP="00BA49DC">
      <w:pPr>
        <w:ind w:left="426" w:right="720" w:hanging="426"/>
        <w:rPr>
          <w:rFonts w:ascii="Arial" w:hAnsi="Arial" w:cs="Arial"/>
        </w:rPr>
      </w:pPr>
    </w:p>
    <w:p w14:paraId="63B7C206" w14:textId="6C6AF265" w:rsidR="00114806" w:rsidRPr="00BA49DC" w:rsidRDefault="00114806" w:rsidP="00BA49DC">
      <w:pPr>
        <w:ind w:left="426" w:right="720" w:hanging="426"/>
        <w:rPr>
          <w:rFonts w:ascii="Arial" w:hAnsi="Arial" w:cs="Arial"/>
        </w:rPr>
      </w:pPr>
      <w:r w:rsidRPr="00BA49DC">
        <w:rPr>
          <w:rFonts w:ascii="Arial" w:hAnsi="Arial" w:cs="Arial"/>
        </w:rPr>
        <w:t xml:space="preserve">TSH 3721.1-8  Winding and bearing temp of main motor. Alarm at 90 </w:t>
      </w:r>
      <w:r w:rsidRPr="00BA49DC">
        <w:rPr>
          <w:rFonts w:ascii="Arial" w:hAnsi="Arial" w:cs="Arial"/>
          <w:vertAlign w:val="superscript"/>
        </w:rPr>
        <w:t>0</w:t>
      </w:r>
      <w:r w:rsidRPr="00BA49DC">
        <w:rPr>
          <w:rFonts w:ascii="Arial" w:hAnsi="Arial" w:cs="Arial"/>
        </w:rPr>
        <w:t>C</w:t>
      </w:r>
    </w:p>
    <w:p w14:paraId="1B9B5179" w14:textId="66BA176C" w:rsidR="00114806" w:rsidRPr="00BA49DC" w:rsidRDefault="00114806" w:rsidP="00BA49DC">
      <w:pPr>
        <w:ind w:left="426" w:right="720" w:hanging="426"/>
        <w:rPr>
          <w:rFonts w:ascii="Arial" w:hAnsi="Arial" w:cs="Arial"/>
        </w:rPr>
      </w:pPr>
      <w:r w:rsidRPr="00BA49DC">
        <w:rPr>
          <w:rFonts w:ascii="Arial" w:hAnsi="Arial" w:cs="Arial"/>
        </w:rPr>
        <w:t xml:space="preserve">And trip at 95 </w:t>
      </w:r>
      <w:r w:rsidRPr="00BA49DC">
        <w:rPr>
          <w:rFonts w:ascii="Arial" w:hAnsi="Arial" w:cs="Arial"/>
          <w:vertAlign w:val="superscript"/>
        </w:rPr>
        <w:t>0</w:t>
      </w:r>
      <w:r w:rsidRPr="00BA49DC">
        <w:rPr>
          <w:rFonts w:ascii="Arial" w:hAnsi="Arial" w:cs="Arial"/>
        </w:rPr>
        <w:t>C</w:t>
      </w:r>
    </w:p>
    <w:p w14:paraId="30915B03" w14:textId="77777777" w:rsidR="00114806" w:rsidRPr="00114806" w:rsidRDefault="00114806" w:rsidP="00BA49DC">
      <w:pPr>
        <w:ind w:left="426" w:right="720" w:hanging="426"/>
        <w:rPr>
          <w:rFonts w:ascii="Arial" w:hAnsi="Arial" w:cs="Arial"/>
        </w:rPr>
      </w:pPr>
    </w:p>
    <w:p w14:paraId="535D4394" w14:textId="0A4D0F82" w:rsidR="00114806" w:rsidRPr="00BA49DC" w:rsidRDefault="00114806" w:rsidP="00BA49DC">
      <w:pPr>
        <w:ind w:left="426" w:right="720" w:hanging="426"/>
        <w:rPr>
          <w:rFonts w:ascii="Arial" w:hAnsi="Arial" w:cs="Arial"/>
        </w:rPr>
      </w:pPr>
      <w:r w:rsidRPr="00BA49DC">
        <w:rPr>
          <w:rFonts w:ascii="Arial" w:hAnsi="Arial" w:cs="Arial"/>
        </w:rPr>
        <w:t>JSL 3721</w:t>
      </w:r>
      <w:r w:rsidRPr="00BA49DC">
        <w:rPr>
          <w:rFonts w:ascii="Arial" w:hAnsi="Arial" w:cs="Arial"/>
        </w:rPr>
        <w:tab/>
        <w:t>Main drive running idle at 25% or below torque. Main</w:t>
      </w:r>
    </w:p>
    <w:p w14:paraId="3BF6552A" w14:textId="3723E781" w:rsidR="00114806" w:rsidRPr="00BA49DC" w:rsidRDefault="00114806" w:rsidP="00BA49DC">
      <w:pPr>
        <w:ind w:left="426" w:right="720" w:hanging="426"/>
        <w:rPr>
          <w:rFonts w:ascii="Arial" w:hAnsi="Arial" w:cs="Arial"/>
        </w:rPr>
      </w:pPr>
      <w:r w:rsidRPr="00BA49DC">
        <w:rPr>
          <w:rFonts w:ascii="Arial" w:hAnsi="Arial" w:cs="Arial"/>
        </w:rPr>
        <w:t>Drive trips after a delay of 6 mins.</w:t>
      </w:r>
    </w:p>
    <w:p w14:paraId="742E0246" w14:textId="77777777" w:rsidR="00114806" w:rsidRPr="00114806" w:rsidRDefault="00114806" w:rsidP="00BA49DC">
      <w:pPr>
        <w:ind w:left="426" w:right="720" w:hanging="426"/>
        <w:rPr>
          <w:rFonts w:ascii="Arial" w:hAnsi="Arial" w:cs="Arial"/>
        </w:rPr>
      </w:pPr>
    </w:p>
    <w:p w14:paraId="241A255A" w14:textId="23017E9A" w:rsidR="00114806" w:rsidRPr="00BA49DC" w:rsidRDefault="00114806" w:rsidP="00BA49DC">
      <w:pPr>
        <w:ind w:left="426" w:right="720" w:hanging="426"/>
        <w:rPr>
          <w:rFonts w:ascii="Arial" w:hAnsi="Arial" w:cs="Arial"/>
        </w:rPr>
      </w:pPr>
      <w:r w:rsidRPr="00BA49DC">
        <w:rPr>
          <w:rFonts w:ascii="Arial" w:hAnsi="Arial" w:cs="Arial"/>
        </w:rPr>
        <w:t>JSH 3721</w:t>
      </w:r>
      <w:r w:rsidRPr="00BA49DC">
        <w:rPr>
          <w:rFonts w:ascii="Arial" w:hAnsi="Arial" w:cs="Arial"/>
        </w:rPr>
        <w:tab/>
        <w:t>Main drive torque higher than 105% main drive.</w:t>
      </w:r>
    </w:p>
    <w:p w14:paraId="1A17B328" w14:textId="77777777" w:rsidR="00114806" w:rsidRPr="00114806" w:rsidRDefault="00114806" w:rsidP="00BA49DC">
      <w:pPr>
        <w:ind w:left="426" w:right="720" w:hanging="426"/>
        <w:rPr>
          <w:rFonts w:ascii="Arial" w:hAnsi="Arial" w:cs="Arial"/>
        </w:rPr>
      </w:pPr>
    </w:p>
    <w:p w14:paraId="1A40C79F" w14:textId="2D86BFE2" w:rsidR="00114806" w:rsidRPr="00BA49DC" w:rsidRDefault="00114806" w:rsidP="00BA49DC">
      <w:pPr>
        <w:ind w:left="426" w:right="720" w:hanging="426"/>
        <w:rPr>
          <w:rFonts w:ascii="Arial" w:hAnsi="Arial" w:cs="Arial"/>
        </w:rPr>
      </w:pPr>
      <w:r w:rsidRPr="00BA49DC">
        <w:rPr>
          <w:rFonts w:ascii="Arial" w:hAnsi="Arial" w:cs="Arial"/>
        </w:rPr>
        <w:t>JSHH 3721</w:t>
      </w:r>
      <w:r w:rsidRPr="00BA49DC">
        <w:rPr>
          <w:rFonts w:ascii="Arial" w:hAnsi="Arial" w:cs="Arial"/>
        </w:rPr>
        <w:tab/>
        <w:t>Stops.</w:t>
      </w:r>
    </w:p>
    <w:p w14:paraId="4236DA2E" w14:textId="77777777" w:rsidR="00114806" w:rsidRPr="00114806" w:rsidRDefault="00114806" w:rsidP="00BA49DC">
      <w:pPr>
        <w:ind w:left="426" w:right="720" w:hanging="426"/>
        <w:rPr>
          <w:rFonts w:ascii="Arial" w:hAnsi="Arial" w:cs="Arial"/>
        </w:rPr>
      </w:pPr>
    </w:p>
    <w:p w14:paraId="4D5CF21F" w14:textId="0BACBFFA" w:rsidR="00114806" w:rsidRPr="00BA49DC" w:rsidRDefault="00114806" w:rsidP="00BA49DC">
      <w:pPr>
        <w:ind w:left="426" w:right="720" w:hanging="426"/>
        <w:rPr>
          <w:rFonts w:ascii="Arial" w:hAnsi="Arial" w:cs="Arial"/>
        </w:rPr>
      </w:pPr>
      <w:r w:rsidRPr="00BA49DC">
        <w:rPr>
          <w:rFonts w:ascii="Arial" w:hAnsi="Arial" w:cs="Arial"/>
        </w:rPr>
        <w:t>PSL 3722</w:t>
      </w:r>
      <w:r w:rsidRPr="00BA49DC">
        <w:rPr>
          <w:rFonts w:ascii="Arial" w:hAnsi="Arial" w:cs="Arial"/>
        </w:rPr>
        <w:tab/>
        <w:t>Lube oil pressure lower than 1 kg/cm2g.</w:t>
      </w:r>
    </w:p>
    <w:p w14:paraId="01C1802F" w14:textId="77777777" w:rsidR="00114806" w:rsidRPr="00114806" w:rsidRDefault="00114806" w:rsidP="00BA49DC">
      <w:pPr>
        <w:ind w:left="426" w:right="720" w:hanging="426"/>
        <w:rPr>
          <w:rFonts w:ascii="Arial" w:hAnsi="Arial" w:cs="Arial"/>
        </w:rPr>
      </w:pPr>
    </w:p>
    <w:p w14:paraId="775F3448" w14:textId="3057C891" w:rsidR="00114806" w:rsidRPr="00BA49DC" w:rsidRDefault="00114806" w:rsidP="00BA49DC">
      <w:pPr>
        <w:ind w:left="426" w:right="720" w:hanging="426"/>
        <w:rPr>
          <w:rFonts w:ascii="Arial" w:hAnsi="Arial" w:cs="Arial"/>
        </w:rPr>
      </w:pPr>
      <w:r w:rsidRPr="00BA49DC">
        <w:rPr>
          <w:rFonts w:ascii="Arial" w:hAnsi="Arial" w:cs="Arial"/>
        </w:rPr>
        <w:t>TSH 3722</w:t>
      </w:r>
      <w:r w:rsidRPr="00BA49DC">
        <w:rPr>
          <w:rFonts w:ascii="Arial" w:hAnsi="Arial" w:cs="Arial"/>
        </w:rPr>
        <w:tab/>
        <w:t xml:space="preserve">Lube oil temperature higher than 65 </w:t>
      </w:r>
      <w:r w:rsidRPr="00BA49DC">
        <w:rPr>
          <w:rFonts w:ascii="Arial" w:hAnsi="Arial" w:cs="Arial"/>
          <w:vertAlign w:val="superscript"/>
        </w:rPr>
        <w:t>0</w:t>
      </w:r>
      <w:r w:rsidRPr="00BA49DC">
        <w:rPr>
          <w:rFonts w:ascii="Arial" w:hAnsi="Arial" w:cs="Arial"/>
        </w:rPr>
        <w:t>C.</w:t>
      </w:r>
    </w:p>
    <w:p w14:paraId="1A65AA9E" w14:textId="77777777" w:rsidR="00114806" w:rsidRPr="00114806" w:rsidRDefault="00114806" w:rsidP="00BA49DC">
      <w:pPr>
        <w:ind w:left="426" w:right="720" w:hanging="426"/>
        <w:rPr>
          <w:rFonts w:ascii="Arial" w:hAnsi="Arial" w:cs="Arial"/>
        </w:rPr>
      </w:pPr>
    </w:p>
    <w:p w14:paraId="494F2E90" w14:textId="08D95502" w:rsidR="00114806" w:rsidRPr="00BA49DC" w:rsidRDefault="00114806" w:rsidP="00BA49DC">
      <w:pPr>
        <w:ind w:left="426" w:right="720" w:hanging="426"/>
        <w:rPr>
          <w:rFonts w:ascii="Arial" w:hAnsi="Arial" w:cs="Arial"/>
        </w:rPr>
      </w:pPr>
      <w:r w:rsidRPr="00BA49DC">
        <w:rPr>
          <w:rFonts w:ascii="Arial" w:hAnsi="Arial" w:cs="Arial"/>
        </w:rPr>
        <w:t>SDSH 3723</w:t>
      </w:r>
      <w:r w:rsidRPr="00BA49DC">
        <w:rPr>
          <w:rFonts w:ascii="Arial" w:hAnsi="Arial" w:cs="Arial"/>
        </w:rPr>
        <w:tab/>
        <w:t>Friction coupling slippage more than 4 rev. in 2 min.</w:t>
      </w:r>
    </w:p>
    <w:p w14:paraId="7DBA28DE" w14:textId="77777777" w:rsidR="00114806" w:rsidRPr="00114806" w:rsidRDefault="00114806" w:rsidP="00BA49DC">
      <w:pPr>
        <w:ind w:left="426" w:right="720" w:hanging="426"/>
        <w:rPr>
          <w:rFonts w:ascii="Arial" w:hAnsi="Arial" w:cs="Arial"/>
        </w:rPr>
      </w:pPr>
    </w:p>
    <w:p w14:paraId="69BED5B1" w14:textId="14A5CA55" w:rsidR="00114806" w:rsidRPr="00BA49DC" w:rsidRDefault="00114806" w:rsidP="00BA49DC">
      <w:pPr>
        <w:ind w:left="426" w:right="720" w:hanging="426"/>
        <w:rPr>
          <w:rFonts w:ascii="Arial" w:hAnsi="Arial" w:cs="Arial"/>
        </w:rPr>
      </w:pPr>
      <w:r w:rsidRPr="00BA49DC">
        <w:rPr>
          <w:rFonts w:ascii="Arial" w:hAnsi="Arial" w:cs="Arial"/>
        </w:rPr>
        <w:t>SDAH 3723</w:t>
      </w:r>
      <w:r w:rsidRPr="00BA49DC">
        <w:rPr>
          <w:rFonts w:ascii="Arial" w:hAnsi="Arial" w:cs="Arial"/>
        </w:rPr>
        <w:tab/>
        <w:t>Main drive stops.</w:t>
      </w:r>
    </w:p>
    <w:p w14:paraId="5918C9AE" w14:textId="77777777" w:rsidR="00114806" w:rsidRPr="00114806" w:rsidRDefault="00114806" w:rsidP="00BA49DC">
      <w:pPr>
        <w:ind w:left="426" w:right="720" w:hanging="426"/>
        <w:rPr>
          <w:rFonts w:ascii="Arial" w:hAnsi="Arial" w:cs="Arial"/>
        </w:rPr>
      </w:pPr>
    </w:p>
    <w:p w14:paraId="26FE0502" w14:textId="77777777" w:rsidR="00114806" w:rsidRPr="00BA49DC" w:rsidRDefault="00114806" w:rsidP="00BA49DC">
      <w:pPr>
        <w:ind w:left="426" w:right="720" w:hanging="426"/>
        <w:rPr>
          <w:rFonts w:ascii="Arial" w:hAnsi="Arial" w:cs="Arial"/>
        </w:rPr>
      </w:pPr>
      <w:r w:rsidRPr="00BA49DC">
        <w:rPr>
          <w:rFonts w:ascii="Arial" w:hAnsi="Arial" w:cs="Arial"/>
        </w:rPr>
        <w:t>PDSH 3728</w:t>
      </w:r>
      <w:r w:rsidRPr="00BA49DC">
        <w:rPr>
          <w:rFonts w:ascii="Arial" w:hAnsi="Arial" w:cs="Arial"/>
        </w:rPr>
        <w:tab/>
        <w:t>Differential pressure across screen pack changer high. Alarm at 100 bar and main drive trips at 150 bar.</w:t>
      </w:r>
    </w:p>
    <w:p w14:paraId="7A12EDAC" w14:textId="77777777" w:rsidR="00114806" w:rsidRPr="00114806" w:rsidRDefault="00114806" w:rsidP="00BA49DC">
      <w:pPr>
        <w:ind w:left="426" w:right="720" w:hanging="426"/>
        <w:rPr>
          <w:rFonts w:ascii="Arial" w:hAnsi="Arial" w:cs="Arial"/>
        </w:rPr>
      </w:pPr>
    </w:p>
    <w:p w14:paraId="4334D86B" w14:textId="77777777" w:rsidR="00114806" w:rsidRPr="00BA49DC" w:rsidRDefault="00114806" w:rsidP="00BA49DC">
      <w:pPr>
        <w:ind w:left="426" w:right="720" w:hanging="426"/>
        <w:rPr>
          <w:rFonts w:ascii="Arial" w:hAnsi="Arial" w:cs="Arial"/>
        </w:rPr>
      </w:pPr>
      <w:r w:rsidRPr="00BA49DC">
        <w:rPr>
          <w:rFonts w:ascii="Arial" w:hAnsi="Arial" w:cs="Arial"/>
        </w:rPr>
        <w:t>PSHH 3728.1 Melt pressure at upstream of SUV high. Alarm at 150 bar and main drive trips at 180 bar.</w:t>
      </w:r>
    </w:p>
    <w:p w14:paraId="5D5F614D" w14:textId="77777777" w:rsidR="00114806" w:rsidRPr="00114806" w:rsidRDefault="00114806" w:rsidP="00BA49DC">
      <w:pPr>
        <w:ind w:left="426" w:right="720" w:hanging="426"/>
        <w:rPr>
          <w:rFonts w:ascii="Arial" w:hAnsi="Arial" w:cs="Arial"/>
        </w:rPr>
      </w:pPr>
    </w:p>
    <w:p w14:paraId="2F24BE69" w14:textId="77777777" w:rsidR="00114806" w:rsidRPr="00BA49DC" w:rsidRDefault="00114806" w:rsidP="00BA49DC">
      <w:pPr>
        <w:ind w:left="426" w:right="720" w:hanging="426"/>
        <w:rPr>
          <w:rFonts w:ascii="Arial" w:hAnsi="Arial" w:cs="Arial"/>
        </w:rPr>
      </w:pPr>
      <w:r w:rsidRPr="00BA49DC">
        <w:rPr>
          <w:rFonts w:ascii="Arial" w:hAnsi="Arial" w:cs="Arial"/>
        </w:rPr>
        <w:t>PSHH 3728.2</w:t>
      </w:r>
      <w:r w:rsidRPr="00BA49DC">
        <w:rPr>
          <w:rFonts w:ascii="Arial" w:hAnsi="Arial" w:cs="Arial"/>
        </w:rPr>
        <w:tab/>
        <w:t xml:space="preserve"> Melt pressure at die plate high alarm at 150 bar and main drive trips at 180 bar.</w:t>
      </w:r>
    </w:p>
    <w:p w14:paraId="2FA98A27" w14:textId="77777777" w:rsidR="00114806" w:rsidRPr="00114806" w:rsidRDefault="00114806" w:rsidP="00BA49DC">
      <w:pPr>
        <w:ind w:left="426" w:right="720" w:hanging="426"/>
        <w:rPr>
          <w:rFonts w:ascii="Arial" w:hAnsi="Arial" w:cs="Arial"/>
        </w:rPr>
      </w:pPr>
    </w:p>
    <w:p w14:paraId="1625C300" w14:textId="77777777" w:rsidR="00114806" w:rsidRPr="00BA49DC" w:rsidRDefault="00114806" w:rsidP="00BA49DC">
      <w:pPr>
        <w:ind w:left="426" w:right="720" w:hanging="426"/>
        <w:rPr>
          <w:rFonts w:ascii="Arial" w:hAnsi="Arial" w:cs="Arial"/>
        </w:rPr>
      </w:pPr>
      <w:r w:rsidRPr="00BA49DC">
        <w:rPr>
          <w:rFonts w:ascii="Arial" w:hAnsi="Arial" w:cs="Arial"/>
        </w:rPr>
        <w:t>TSH 3728.1-10  High temperature at extruder barrels.</w:t>
      </w:r>
    </w:p>
    <w:p w14:paraId="41B69FC1" w14:textId="77777777" w:rsidR="00114806" w:rsidRPr="00114806" w:rsidRDefault="00114806" w:rsidP="00BA49DC">
      <w:pPr>
        <w:ind w:left="426" w:right="720" w:hanging="426"/>
        <w:rPr>
          <w:rFonts w:ascii="Arial" w:hAnsi="Arial" w:cs="Arial"/>
        </w:rPr>
      </w:pPr>
    </w:p>
    <w:p w14:paraId="161B9744" w14:textId="77777777" w:rsidR="00114806" w:rsidRPr="00BA49DC" w:rsidRDefault="00114806" w:rsidP="00BA49DC">
      <w:pPr>
        <w:ind w:left="426" w:right="720" w:hanging="426"/>
        <w:rPr>
          <w:rFonts w:ascii="Arial" w:hAnsi="Arial" w:cs="Arial"/>
        </w:rPr>
      </w:pPr>
      <w:r w:rsidRPr="00BA49DC">
        <w:rPr>
          <w:rFonts w:ascii="Arial" w:hAnsi="Arial" w:cs="Arial"/>
        </w:rPr>
        <w:t>SSL 3732</w:t>
      </w:r>
      <w:r w:rsidRPr="00BA49DC">
        <w:rPr>
          <w:rFonts w:ascii="Arial" w:hAnsi="Arial" w:cs="Arial"/>
        </w:rPr>
        <w:tab/>
        <w:t>Pelletizer speed lower than 400 rpm.</w:t>
      </w:r>
    </w:p>
    <w:p w14:paraId="3B86D19D" w14:textId="77777777" w:rsidR="00114806" w:rsidRPr="00114806" w:rsidRDefault="00114806" w:rsidP="00BA49DC">
      <w:pPr>
        <w:ind w:left="426" w:right="720" w:hanging="426"/>
        <w:rPr>
          <w:rFonts w:ascii="Arial" w:hAnsi="Arial" w:cs="Arial"/>
        </w:rPr>
      </w:pPr>
    </w:p>
    <w:p w14:paraId="3E243992" w14:textId="77777777" w:rsidR="00114806" w:rsidRPr="00BA49DC" w:rsidRDefault="00114806" w:rsidP="00BA49DC">
      <w:pPr>
        <w:ind w:left="426" w:right="720" w:hanging="426"/>
        <w:rPr>
          <w:rFonts w:ascii="Arial" w:hAnsi="Arial" w:cs="Arial"/>
        </w:rPr>
      </w:pPr>
      <w:r w:rsidRPr="00BA49DC">
        <w:rPr>
          <w:rFonts w:ascii="Arial" w:hAnsi="Arial" w:cs="Arial"/>
        </w:rPr>
        <w:t>XSH 3732</w:t>
      </w:r>
      <w:r w:rsidRPr="00BA49DC">
        <w:rPr>
          <w:rFonts w:ascii="Arial" w:hAnsi="Arial" w:cs="Arial"/>
        </w:rPr>
        <w:tab/>
        <w:t>Pelletizer torque higher than 120 %</w:t>
      </w:r>
    </w:p>
    <w:p w14:paraId="0EC15F19" w14:textId="77777777" w:rsidR="00114806" w:rsidRPr="00114806" w:rsidRDefault="00114806" w:rsidP="00BA49DC">
      <w:pPr>
        <w:ind w:left="426" w:right="720" w:hanging="426"/>
        <w:rPr>
          <w:rFonts w:ascii="Arial" w:hAnsi="Arial" w:cs="Arial"/>
        </w:rPr>
      </w:pPr>
    </w:p>
    <w:p w14:paraId="2B69F961" w14:textId="77777777" w:rsidR="00114806" w:rsidRPr="00BA49DC" w:rsidRDefault="00114806" w:rsidP="00BA49DC">
      <w:pPr>
        <w:ind w:left="426" w:right="720" w:hanging="426"/>
        <w:rPr>
          <w:rFonts w:ascii="Arial" w:hAnsi="Arial" w:cs="Arial"/>
        </w:rPr>
      </w:pPr>
      <w:r w:rsidRPr="00BA49DC">
        <w:rPr>
          <w:rFonts w:ascii="Arial" w:hAnsi="Arial" w:cs="Arial"/>
        </w:rPr>
        <w:t>LAL 3735</w:t>
      </w:r>
      <w:r w:rsidRPr="00BA49DC">
        <w:rPr>
          <w:rFonts w:ascii="Arial" w:hAnsi="Arial" w:cs="Arial"/>
        </w:rPr>
        <w:tab/>
        <w:t>Low level in hot oil tank.  Heaters are switched off.</w:t>
      </w:r>
    </w:p>
    <w:p w14:paraId="1B90DA07" w14:textId="77777777" w:rsidR="00114806" w:rsidRPr="00114806" w:rsidRDefault="00114806" w:rsidP="00BA49DC">
      <w:pPr>
        <w:ind w:left="426" w:right="720" w:hanging="426"/>
        <w:rPr>
          <w:rFonts w:ascii="Arial" w:hAnsi="Arial" w:cs="Arial"/>
        </w:rPr>
      </w:pPr>
    </w:p>
    <w:p w14:paraId="1F090594" w14:textId="77777777" w:rsidR="00114806" w:rsidRPr="00BA49DC" w:rsidRDefault="00114806" w:rsidP="00BA49DC">
      <w:pPr>
        <w:ind w:left="426" w:right="720" w:hanging="426"/>
        <w:rPr>
          <w:rFonts w:ascii="Arial" w:hAnsi="Arial" w:cs="Arial"/>
        </w:rPr>
      </w:pPr>
      <w:r w:rsidRPr="00BA49DC">
        <w:rPr>
          <w:rFonts w:ascii="Arial" w:hAnsi="Arial" w:cs="Arial"/>
        </w:rPr>
        <w:t>FAL 3735</w:t>
      </w:r>
      <w:r w:rsidRPr="00BA49DC">
        <w:rPr>
          <w:rFonts w:ascii="Arial" w:hAnsi="Arial" w:cs="Arial"/>
        </w:rPr>
        <w:tab/>
        <w:t>Low flow of oil in hot oil circuit.  Heaters are switched off.</w:t>
      </w:r>
    </w:p>
    <w:p w14:paraId="3827B9BC" w14:textId="77777777" w:rsidR="00114806" w:rsidRPr="00114806" w:rsidRDefault="00114806" w:rsidP="00BA49DC">
      <w:pPr>
        <w:ind w:left="426" w:right="720" w:hanging="426"/>
        <w:rPr>
          <w:rFonts w:ascii="Arial" w:hAnsi="Arial" w:cs="Arial"/>
        </w:rPr>
      </w:pPr>
    </w:p>
    <w:p w14:paraId="670D3943" w14:textId="77777777" w:rsidR="00114806" w:rsidRPr="00BA49DC" w:rsidRDefault="00114806" w:rsidP="00BA49DC">
      <w:pPr>
        <w:ind w:left="426" w:right="720" w:hanging="426"/>
        <w:rPr>
          <w:rFonts w:ascii="Arial" w:hAnsi="Arial" w:cs="Arial"/>
        </w:rPr>
      </w:pPr>
      <w:r w:rsidRPr="00BA49DC">
        <w:rPr>
          <w:rFonts w:ascii="Arial" w:hAnsi="Arial" w:cs="Arial"/>
        </w:rPr>
        <w:t>TSHH 3735.1</w:t>
      </w:r>
      <w:r w:rsidRPr="00BA49DC">
        <w:rPr>
          <w:rFonts w:ascii="Arial" w:hAnsi="Arial" w:cs="Arial"/>
        </w:rPr>
        <w:tab/>
        <w:t xml:space="preserve">High melt temperature main drive trips at 300 </w:t>
      </w:r>
      <w:r w:rsidRPr="00BA49DC">
        <w:rPr>
          <w:rFonts w:ascii="Arial" w:hAnsi="Arial" w:cs="Arial"/>
          <w:vertAlign w:val="superscript"/>
        </w:rPr>
        <w:t>0</w:t>
      </w:r>
      <w:r w:rsidRPr="00BA49DC">
        <w:rPr>
          <w:rFonts w:ascii="Arial" w:hAnsi="Arial" w:cs="Arial"/>
        </w:rPr>
        <w:t>C.</w:t>
      </w:r>
    </w:p>
    <w:p w14:paraId="015AA2A0" w14:textId="77777777" w:rsidR="00114806" w:rsidRPr="00114806" w:rsidRDefault="00114806" w:rsidP="00BA49DC">
      <w:pPr>
        <w:ind w:left="426" w:right="720" w:hanging="426"/>
        <w:rPr>
          <w:rFonts w:ascii="Arial" w:hAnsi="Arial" w:cs="Arial"/>
        </w:rPr>
      </w:pPr>
    </w:p>
    <w:p w14:paraId="0D1D7B17" w14:textId="77777777" w:rsidR="00114806" w:rsidRPr="00BA49DC" w:rsidRDefault="00114806" w:rsidP="00BA49DC">
      <w:pPr>
        <w:ind w:left="426" w:right="720" w:hanging="426"/>
        <w:rPr>
          <w:rFonts w:ascii="Arial" w:hAnsi="Arial" w:cs="Arial"/>
        </w:rPr>
      </w:pPr>
      <w:r w:rsidRPr="00BA49DC">
        <w:rPr>
          <w:rFonts w:ascii="Arial" w:hAnsi="Arial" w:cs="Arial"/>
        </w:rPr>
        <w:t>TAHH3735.3</w:t>
      </w:r>
      <w:r w:rsidRPr="00BA49DC">
        <w:rPr>
          <w:rFonts w:ascii="Arial" w:hAnsi="Arial" w:cs="Arial"/>
        </w:rPr>
        <w:tab/>
        <w:t xml:space="preserve">High temperature in oil heating unit.  Alarm at 285 </w:t>
      </w:r>
      <w:r w:rsidRPr="00BA49DC">
        <w:rPr>
          <w:rFonts w:ascii="Arial" w:hAnsi="Arial" w:cs="Arial"/>
          <w:vertAlign w:val="superscript"/>
        </w:rPr>
        <w:t>0</w:t>
      </w:r>
      <w:r w:rsidRPr="00BA49DC">
        <w:rPr>
          <w:rFonts w:ascii="Arial" w:hAnsi="Arial" w:cs="Arial"/>
        </w:rPr>
        <w:t>C when heaters are switched off.</w:t>
      </w:r>
    </w:p>
    <w:p w14:paraId="3F07E637" w14:textId="77777777" w:rsidR="00114806" w:rsidRPr="00114806" w:rsidRDefault="00114806" w:rsidP="00BA49DC">
      <w:pPr>
        <w:ind w:left="426" w:right="720" w:hanging="426"/>
        <w:rPr>
          <w:rFonts w:ascii="Arial" w:hAnsi="Arial" w:cs="Arial"/>
        </w:rPr>
      </w:pPr>
    </w:p>
    <w:p w14:paraId="2D17AE8D" w14:textId="77777777" w:rsidR="00114806" w:rsidRPr="00114806" w:rsidRDefault="00114806" w:rsidP="00BA49DC">
      <w:pPr>
        <w:ind w:left="426" w:right="720" w:hanging="426"/>
        <w:rPr>
          <w:rFonts w:ascii="Arial" w:hAnsi="Arial" w:cs="Arial"/>
        </w:rPr>
      </w:pPr>
      <w:r w:rsidRPr="00114806">
        <w:rPr>
          <w:rFonts w:ascii="Arial" w:hAnsi="Arial" w:cs="Arial"/>
          <w:noProof/>
        </w:rPr>
        <mc:AlternateContent>
          <mc:Choice Requires="wpg">
            <w:drawing>
              <wp:anchor distT="0" distB="0" distL="114300" distR="114300" simplePos="0" relativeHeight="251754496" behindDoc="0" locked="0" layoutInCell="1" allowOverlap="1" wp14:anchorId="77B5DFB6" wp14:editId="175431B8">
                <wp:simplePos x="0" y="0"/>
                <wp:positionH relativeFrom="column">
                  <wp:posOffset>3086100</wp:posOffset>
                </wp:positionH>
                <wp:positionV relativeFrom="paragraph">
                  <wp:posOffset>39370</wp:posOffset>
                </wp:positionV>
                <wp:extent cx="1200150" cy="914400"/>
                <wp:effectExtent l="38100" t="13335" r="38100" b="5715"/>
                <wp:wrapNone/>
                <wp:docPr id="733" name="Group 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734" name="AutoShape 933"/>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735" name="Text Box 934"/>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371A972C"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122640C3" w14:textId="77777777" w:rsidR="006B0921" w:rsidRDefault="006B0921" w:rsidP="00114806">
                              <w:pPr>
                                <w:jc w:val="center"/>
                                <w:rPr>
                                  <w:rStyle w:val="Hyperlink"/>
                                  <w:b/>
                                  <w:bCs/>
                                  <w:sz w:val="16"/>
                                </w:rPr>
                              </w:pPr>
                              <w:r>
                                <w:rPr>
                                  <w:rStyle w:val="Hyperlink"/>
                                  <w:b/>
                                  <w:bCs/>
                                  <w:sz w:val="16"/>
                                </w:rPr>
                                <w:t>TO</w:t>
                              </w:r>
                            </w:p>
                            <w:p w14:paraId="608F4125"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B5DFB6" id="Group 733" o:spid="_x0000_s1374" style="position:absolute;left:0;text-align:left;margin-left:243pt;margin-top:3.1pt;width:94.5pt;height:1in;z-index:251754496"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">
                <v:shape id="AutoShape 933" o:spid="_x0000_s1375"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" fillcolor="aqua" strokecolor="aqua"/>
                <v:shape id="Text Box 934" o:spid="_x0000_s1376"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" fillcolor="aqua" strokecolor="aqua">
                  <v:textbox>
                    <w:txbxContent>
                      <w:p w14:paraId="371A972C"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122640C3" w14:textId="77777777" w:rsidR="006B0921" w:rsidRDefault="006B0921" w:rsidP="00114806">
                        <w:pPr>
                          <w:jc w:val="center"/>
                          <w:rPr>
                            <w:rStyle w:val="Hyperlink"/>
                            <w:b/>
                            <w:bCs/>
                            <w:sz w:val="16"/>
                          </w:rPr>
                        </w:pPr>
                        <w:r>
                          <w:rPr>
                            <w:rStyle w:val="Hyperlink"/>
                            <w:b/>
                            <w:bCs/>
                            <w:sz w:val="16"/>
                          </w:rPr>
                          <w:t>TO</w:t>
                        </w:r>
                      </w:p>
                      <w:p w14:paraId="608F4125"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00901BDC" w14:textId="77777777" w:rsidR="00114806" w:rsidRPr="00114806" w:rsidRDefault="00114806" w:rsidP="00BA49DC">
      <w:pPr>
        <w:ind w:left="426" w:right="720" w:hanging="426"/>
        <w:rPr>
          <w:rFonts w:ascii="Arial" w:hAnsi="Arial" w:cs="Arial"/>
        </w:rPr>
      </w:pPr>
    </w:p>
    <w:p w14:paraId="33898916" w14:textId="77777777" w:rsidR="00114806" w:rsidRPr="00114806" w:rsidRDefault="00114806" w:rsidP="00BA49DC">
      <w:pPr>
        <w:ind w:left="426" w:right="720" w:hanging="426"/>
        <w:rPr>
          <w:rFonts w:ascii="Arial" w:hAnsi="Arial" w:cs="Arial"/>
        </w:rPr>
      </w:pPr>
    </w:p>
    <w:p w14:paraId="3E5CD361" w14:textId="77777777" w:rsidR="00114806" w:rsidRPr="00114806" w:rsidRDefault="00114806" w:rsidP="00BA49DC">
      <w:pPr>
        <w:ind w:left="426" w:right="720" w:hanging="426"/>
        <w:rPr>
          <w:rFonts w:ascii="Arial" w:hAnsi="Arial" w:cs="Arial"/>
        </w:rPr>
      </w:pPr>
    </w:p>
    <w:p w14:paraId="0A261309" w14:textId="77777777" w:rsidR="00114806" w:rsidRPr="00114806" w:rsidRDefault="00114806" w:rsidP="00BA49DC">
      <w:pPr>
        <w:ind w:left="426" w:right="720" w:hanging="426"/>
        <w:rPr>
          <w:rFonts w:ascii="Arial" w:hAnsi="Arial" w:cs="Arial"/>
        </w:rPr>
      </w:pPr>
    </w:p>
    <w:p w14:paraId="71B4F385" w14:textId="77777777" w:rsidR="00114806" w:rsidRPr="00114806" w:rsidRDefault="00114806" w:rsidP="00BA49DC">
      <w:pPr>
        <w:ind w:left="426" w:right="720" w:hanging="426"/>
        <w:rPr>
          <w:rFonts w:ascii="Arial" w:hAnsi="Arial" w:cs="Arial"/>
        </w:rPr>
      </w:pPr>
    </w:p>
    <w:p w14:paraId="45EF1872" w14:textId="77777777" w:rsidR="00114806" w:rsidRPr="00114806" w:rsidRDefault="00114806" w:rsidP="00BA49DC">
      <w:pPr>
        <w:ind w:left="426" w:right="720" w:hanging="426"/>
        <w:rPr>
          <w:rFonts w:ascii="Arial" w:hAnsi="Arial" w:cs="Arial"/>
        </w:rPr>
      </w:pPr>
    </w:p>
    <w:p w14:paraId="0089B33F" w14:textId="77777777" w:rsidR="00114806" w:rsidRPr="00114806" w:rsidRDefault="00114806" w:rsidP="00BA49DC">
      <w:pPr>
        <w:ind w:left="426" w:right="720" w:hanging="426"/>
        <w:rPr>
          <w:rFonts w:ascii="Arial" w:hAnsi="Arial" w:cs="Arial"/>
        </w:rPr>
      </w:pPr>
    </w:p>
    <w:p w14:paraId="3DAE2598" w14:textId="77777777" w:rsidR="00114806" w:rsidRPr="00114806" w:rsidRDefault="00114806" w:rsidP="00BA49DC">
      <w:pPr>
        <w:ind w:left="426" w:right="720" w:hanging="426"/>
        <w:rPr>
          <w:rFonts w:ascii="Arial" w:hAnsi="Arial" w:cs="Arial"/>
        </w:rPr>
      </w:pPr>
    </w:p>
    <w:p w14:paraId="5CE50A6A" w14:textId="77777777" w:rsidR="00114806" w:rsidRPr="00114806" w:rsidRDefault="00114806" w:rsidP="00BA49DC">
      <w:pPr>
        <w:ind w:left="426" w:right="720" w:hanging="426"/>
        <w:rPr>
          <w:rFonts w:ascii="Arial" w:hAnsi="Arial" w:cs="Arial"/>
        </w:rPr>
      </w:pPr>
    </w:p>
    <w:p w14:paraId="59CD73C6" w14:textId="77777777" w:rsidR="00114806" w:rsidRPr="00114806" w:rsidRDefault="00114806" w:rsidP="00BA49DC">
      <w:pPr>
        <w:ind w:left="426" w:right="720" w:hanging="426"/>
        <w:rPr>
          <w:rFonts w:ascii="Arial" w:hAnsi="Arial" w:cs="Arial"/>
        </w:rPr>
      </w:pPr>
    </w:p>
    <w:p w14:paraId="39DF6904" w14:textId="77777777" w:rsidR="00114806" w:rsidRPr="00114806" w:rsidRDefault="00114806" w:rsidP="00BA49DC">
      <w:pPr>
        <w:ind w:left="426" w:right="720" w:hanging="426"/>
        <w:rPr>
          <w:rFonts w:ascii="Arial" w:hAnsi="Arial" w:cs="Arial"/>
        </w:rPr>
      </w:pPr>
    </w:p>
    <w:p w14:paraId="4ACCA27B" w14:textId="77777777" w:rsidR="00114806" w:rsidRPr="00114806" w:rsidRDefault="00114806" w:rsidP="00BA49DC">
      <w:pPr>
        <w:ind w:left="426" w:right="720" w:hanging="426"/>
        <w:rPr>
          <w:rFonts w:ascii="Arial" w:hAnsi="Arial" w:cs="Arial"/>
        </w:rPr>
      </w:pPr>
    </w:p>
    <w:p w14:paraId="27823555" w14:textId="77777777" w:rsidR="00114806" w:rsidRPr="00114806" w:rsidRDefault="00114806" w:rsidP="00BA49DC">
      <w:pPr>
        <w:ind w:left="426" w:right="720" w:hanging="426"/>
        <w:rPr>
          <w:rFonts w:ascii="Arial" w:hAnsi="Arial" w:cs="Arial"/>
        </w:rPr>
      </w:pPr>
    </w:p>
    <w:p w14:paraId="4944BFE4" w14:textId="77777777" w:rsidR="00114806" w:rsidRPr="00114806" w:rsidRDefault="00114806" w:rsidP="00BA49DC">
      <w:pPr>
        <w:ind w:left="426" w:right="720" w:hanging="426"/>
        <w:rPr>
          <w:rFonts w:ascii="Arial" w:hAnsi="Arial" w:cs="Arial"/>
        </w:rPr>
      </w:pPr>
    </w:p>
    <w:p w14:paraId="6D8268A4" w14:textId="77777777" w:rsidR="00114806" w:rsidRPr="00114806" w:rsidRDefault="00114806" w:rsidP="00BA49DC">
      <w:pPr>
        <w:ind w:left="426" w:right="720" w:hanging="426"/>
        <w:rPr>
          <w:rFonts w:ascii="Arial" w:hAnsi="Arial" w:cs="Arial"/>
        </w:rPr>
      </w:pPr>
    </w:p>
    <w:p w14:paraId="3EF53B1D" w14:textId="77777777" w:rsidR="00114806" w:rsidRPr="00114806" w:rsidRDefault="00114806" w:rsidP="00BA49DC">
      <w:pPr>
        <w:ind w:left="426" w:right="720" w:hanging="426"/>
        <w:rPr>
          <w:rFonts w:ascii="Arial" w:hAnsi="Arial" w:cs="Arial"/>
        </w:rPr>
      </w:pPr>
    </w:p>
    <w:p w14:paraId="60E991CA" w14:textId="77777777" w:rsidR="00114806" w:rsidRPr="00114806" w:rsidRDefault="00114806" w:rsidP="00BA49DC">
      <w:pPr>
        <w:ind w:left="426" w:right="720" w:hanging="426"/>
        <w:rPr>
          <w:rFonts w:ascii="Arial" w:hAnsi="Arial" w:cs="Arial"/>
        </w:rPr>
      </w:pPr>
    </w:p>
    <w:p w14:paraId="7B8ACC71" w14:textId="77777777" w:rsidR="00114806" w:rsidRPr="00114806" w:rsidRDefault="00114806" w:rsidP="00BA49DC">
      <w:pPr>
        <w:ind w:left="426" w:right="720" w:hanging="426"/>
        <w:rPr>
          <w:rFonts w:ascii="Arial" w:hAnsi="Arial" w:cs="Arial"/>
        </w:rPr>
      </w:pPr>
    </w:p>
    <w:p w14:paraId="16D217FE" w14:textId="77777777" w:rsidR="00114806" w:rsidRPr="00114806" w:rsidRDefault="00114806" w:rsidP="00BA49DC">
      <w:pPr>
        <w:ind w:left="426" w:right="720" w:hanging="426"/>
        <w:rPr>
          <w:rFonts w:ascii="Arial" w:hAnsi="Arial" w:cs="Arial"/>
        </w:rPr>
      </w:pPr>
    </w:p>
    <w:p w14:paraId="14EF3861" w14:textId="77777777" w:rsidR="00114806" w:rsidRPr="00114806" w:rsidRDefault="00114806" w:rsidP="00BA49DC">
      <w:pPr>
        <w:ind w:left="426" w:right="720" w:hanging="426"/>
        <w:rPr>
          <w:rFonts w:ascii="Arial" w:hAnsi="Arial" w:cs="Arial"/>
        </w:rPr>
      </w:pPr>
    </w:p>
    <w:p w14:paraId="38529131" w14:textId="77777777" w:rsidR="00114806" w:rsidRPr="00114806" w:rsidRDefault="00114806" w:rsidP="00BA49DC">
      <w:pPr>
        <w:ind w:left="426" w:right="720" w:hanging="426"/>
        <w:rPr>
          <w:rFonts w:ascii="Arial" w:hAnsi="Arial" w:cs="Arial"/>
        </w:rPr>
      </w:pPr>
    </w:p>
    <w:p w14:paraId="5298E83B" w14:textId="77777777" w:rsidR="00114806" w:rsidRPr="00114806" w:rsidRDefault="00114806" w:rsidP="00BA49DC">
      <w:pPr>
        <w:ind w:left="426" w:right="720" w:hanging="426"/>
        <w:rPr>
          <w:rFonts w:ascii="Arial" w:hAnsi="Arial" w:cs="Arial"/>
        </w:rPr>
      </w:pPr>
    </w:p>
    <w:p w14:paraId="4F11FAB2" w14:textId="77777777" w:rsidR="00114806" w:rsidRPr="00114806" w:rsidRDefault="00114806" w:rsidP="00BA49DC">
      <w:pPr>
        <w:ind w:left="426" w:right="720" w:hanging="426"/>
        <w:rPr>
          <w:rFonts w:ascii="Arial" w:hAnsi="Arial" w:cs="Arial"/>
        </w:rPr>
      </w:pPr>
    </w:p>
    <w:p w14:paraId="7FCB61A4" w14:textId="77777777" w:rsidR="00114806" w:rsidRPr="00114806" w:rsidRDefault="00114806" w:rsidP="00BA49DC">
      <w:pPr>
        <w:ind w:left="426" w:right="720" w:hanging="426"/>
        <w:rPr>
          <w:rFonts w:ascii="Arial" w:hAnsi="Arial" w:cs="Arial"/>
        </w:rPr>
      </w:pPr>
    </w:p>
    <w:p w14:paraId="386DCEC2" w14:textId="77777777" w:rsidR="00114806" w:rsidRPr="00114806" w:rsidRDefault="00114806" w:rsidP="00BA49DC">
      <w:pPr>
        <w:ind w:left="426" w:right="720" w:hanging="426"/>
        <w:rPr>
          <w:rFonts w:ascii="Arial" w:hAnsi="Arial" w:cs="Arial"/>
        </w:rPr>
      </w:pPr>
    </w:p>
    <w:p w14:paraId="67A1BDD1" w14:textId="77777777" w:rsidR="00114806" w:rsidRPr="00114806" w:rsidRDefault="00114806" w:rsidP="00BA49DC">
      <w:pPr>
        <w:ind w:left="426" w:right="720" w:hanging="426"/>
        <w:rPr>
          <w:rFonts w:ascii="Arial" w:hAnsi="Arial" w:cs="Arial"/>
        </w:rPr>
      </w:pPr>
    </w:p>
    <w:p w14:paraId="42FBF6DB" w14:textId="77777777" w:rsidR="00114806" w:rsidRPr="00114806" w:rsidRDefault="00114806" w:rsidP="00BA49DC">
      <w:pPr>
        <w:ind w:left="426" w:right="720" w:hanging="426"/>
        <w:rPr>
          <w:rFonts w:ascii="Arial" w:hAnsi="Arial" w:cs="Arial"/>
        </w:rPr>
      </w:pPr>
    </w:p>
    <w:p w14:paraId="573A1A08" w14:textId="77777777" w:rsidR="00114806" w:rsidRPr="00114806" w:rsidRDefault="00114806" w:rsidP="00BA49DC">
      <w:pPr>
        <w:ind w:left="426" w:right="720" w:hanging="426"/>
        <w:rPr>
          <w:rFonts w:ascii="Arial" w:hAnsi="Arial" w:cs="Arial"/>
        </w:rPr>
      </w:pPr>
    </w:p>
    <w:p w14:paraId="6B058304" w14:textId="77777777" w:rsidR="00114806" w:rsidRPr="00114806" w:rsidRDefault="00114806" w:rsidP="00BA49DC">
      <w:pPr>
        <w:ind w:left="426" w:right="720" w:hanging="426"/>
        <w:rPr>
          <w:rFonts w:ascii="Arial" w:hAnsi="Arial" w:cs="Arial"/>
        </w:rPr>
      </w:pPr>
    </w:p>
    <w:p w14:paraId="4D800FB0" w14:textId="77777777" w:rsidR="00114806" w:rsidRPr="00114806" w:rsidRDefault="00114806" w:rsidP="00BA49DC">
      <w:pPr>
        <w:ind w:left="426" w:right="720" w:hanging="426"/>
        <w:rPr>
          <w:rFonts w:ascii="Arial" w:hAnsi="Arial" w:cs="Arial"/>
        </w:rPr>
      </w:pPr>
    </w:p>
    <w:p w14:paraId="44E6A7AE" w14:textId="77777777" w:rsidR="00114806" w:rsidRPr="00114806" w:rsidRDefault="00114806" w:rsidP="00BA49DC">
      <w:pPr>
        <w:ind w:left="426" w:right="720" w:hanging="426"/>
        <w:rPr>
          <w:rFonts w:ascii="Arial" w:hAnsi="Arial" w:cs="Arial"/>
        </w:rPr>
      </w:pPr>
    </w:p>
    <w:p w14:paraId="5FBBA8C2" w14:textId="77777777" w:rsidR="00114806" w:rsidRPr="00114806" w:rsidRDefault="00114806" w:rsidP="00BA49DC">
      <w:pPr>
        <w:ind w:left="426" w:right="720" w:hanging="426"/>
        <w:rPr>
          <w:rFonts w:ascii="Arial" w:hAnsi="Arial" w:cs="Arial"/>
        </w:rPr>
      </w:pPr>
    </w:p>
    <w:p w14:paraId="3D45FF8E" w14:textId="77777777" w:rsidR="00114806" w:rsidRPr="00114806" w:rsidRDefault="00114806" w:rsidP="00BA49DC">
      <w:pPr>
        <w:ind w:left="426" w:right="720" w:hanging="426"/>
        <w:rPr>
          <w:rFonts w:ascii="Arial" w:hAnsi="Arial" w:cs="Arial"/>
        </w:rPr>
      </w:pPr>
    </w:p>
    <w:p w14:paraId="4169C5B3" w14:textId="77777777" w:rsidR="00114806" w:rsidRPr="00114806" w:rsidRDefault="00114806" w:rsidP="00BA49DC">
      <w:pPr>
        <w:ind w:left="426" w:right="720" w:hanging="426"/>
        <w:rPr>
          <w:rFonts w:ascii="Arial" w:hAnsi="Arial" w:cs="Arial"/>
        </w:rPr>
      </w:pPr>
    </w:p>
    <w:p w14:paraId="11D23913" w14:textId="77777777" w:rsidR="00114806" w:rsidRPr="00114806" w:rsidRDefault="00114806" w:rsidP="00BA49DC">
      <w:pPr>
        <w:ind w:left="426" w:right="720" w:hanging="426"/>
        <w:rPr>
          <w:rFonts w:ascii="Arial" w:hAnsi="Arial" w:cs="Arial"/>
        </w:rPr>
      </w:pPr>
    </w:p>
    <w:p w14:paraId="48E44799" w14:textId="77777777" w:rsidR="00114806" w:rsidRPr="00114806" w:rsidRDefault="00114806" w:rsidP="00BA49DC">
      <w:pPr>
        <w:ind w:left="426" w:right="720" w:hanging="426"/>
        <w:rPr>
          <w:rFonts w:ascii="Arial" w:hAnsi="Arial" w:cs="Arial"/>
        </w:rPr>
      </w:pPr>
    </w:p>
    <w:p w14:paraId="789B8D2C" w14:textId="77777777" w:rsidR="00114806" w:rsidRPr="00114806" w:rsidRDefault="00114806" w:rsidP="00BA49DC">
      <w:pPr>
        <w:ind w:left="426" w:right="720" w:hanging="426"/>
        <w:rPr>
          <w:rFonts w:ascii="Arial" w:hAnsi="Arial" w:cs="Arial"/>
        </w:rPr>
      </w:pPr>
    </w:p>
    <w:p w14:paraId="0283D3F7" w14:textId="77777777" w:rsidR="00114806" w:rsidRPr="00114806" w:rsidRDefault="00114806" w:rsidP="00BA49DC">
      <w:pPr>
        <w:ind w:left="426" w:right="720" w:hanging="426"/>
        <w:rPr>
          <w:rFonts w:ascii="Arial" w:hAnsi="Arial" w:cs="Arial"/>
        </w:rPr>
      </w:pPr>
    </w:p>
    <w:p w14:paraId="16674B54" w14:textId="77777777" w:rsidR="00114806" w:rsidRPr="00114806" w:rsidRDefault="00114806" w:rsidP="00BA49DC">
      <w:pPr>
        <w:ind w:left="426" w:right="720" w:hanging="426"/>
        <w:rPr>
          <w:rFonts w:ascii="Arial" w:hAnsi="Arial" w:cs="Arial"/>
        </w:rPr>
      </w:pPr>
    </w:p>
    <w:p w14:paraId="13C18985" w14:textId="77777777" w:rsidR="00114806" w:rsidRPr="00114806" w:rsidRDefault="00114806" w:rsidP="00BA49DC">
      <w:pPr>
        <w:ind w:left="426" w:right="720" w:hanging="426"/>
        <w:rPr>
          <w:rFonts w:ascii="Arial" w:hAnsi="Arial" w:cs="Arial"/>
        </w:rPr>
      </w:pPr>
    </w:p>
    <w:p w14:paraId="02C5800C" w14:textId="77777777" w:rsidR="00114806" w:rsidRPr="00114806" w:rsidRDefault="00114806" w:rsidP="00BA49DC">
      <w:pPr>
        <w:ind w:left="426" w:right="720" w:hanging="426"/>
        <w:rPr>
          <w:rFonts w:ascii="Arial" w:hAnsi="Arial" w:cs="Arial"/>
        </w:rPr>
      </w:pPr>
    </w:p>
    <w:p w14:paraId="6DCDFFD5" w14:textId="77777777" w:rsidR="00114806" w:rsidRPr="00114806" w:rsidRDefault="00114806" w:rsidP="00BA49DC">
      <w:pPr>
        <w:ind w:left="426" w:right="720" w:hanging="426"/>
        <w:rPr>
          <w:rFonts w:ascii="Arial" w:hAnsi="Arial" w:cs="Arial"/>
        </w:rPr>
      </w:pPr>
    </w:p>
    <w:p w14:paraId="12DC866B" w14:textId="77777777" w:rsidR="00114806" w:rsidRPr="00114806" w:rsidRDefault="00114806" w:rsidP="00BA49DC">
      <w:pPr>
        <w:ind w:left="426" w:right="720" w:hanging="426"/>
        <w:rPr>
          <w:rFonts w:ascii="Arial" w:hAnsi="Arial" w:cs="Arial"/>
        </w:rPr>
      </w:pPr>
    </w:p>
    <w:p w14:paraId="311D80FA" w14:textId="77777777" w:rsidR="00114806" w:rsidRPr="00114806" w:rsidRDefault="00114806" w:rsidP="00BA49DC">
      <w:pPr>
        <w:ind w:left="426" w:right="720" w:hanging="426"/>
        <w:rPr>
          <w:rFonts w:ascii="Arial" w:hAnsi="Arial" w:cs="Arial"/>
        </w:rPr>
      </w:pPr>
    </w:p>
    <w:p w14:paraId="53E9C2F2" w14:textId="77777777" w:rsidR="00114806" w:rsidRPr="00114806" w:rsidRDefault="00114806" w:rsidP="00BA49DC">
      <w:pPr>
        <w:ind w:left="426" w:right="720" w:hanging="426"/>
        <w:rPr>
          <w:rFonts w:ascii="Arial" w:hAnsi="Arial" w:cs="Arial"/>
        </w:rPr>
      </w:pPr>
    </w:p>
    <w:p w14:paraId="49E8ACBC" w14:textId="77777777" w:rsidR="00114806" w:rsidRPr="00114806" w:rsidRDefault="00114806" w:rsidP="00BA49DC">
      <w:pPr>
        <w:ind w:left="426" w:right="720" w:hanging="426"/>
        <w:rPr>
          <w:rFonts w:ascii="Arial" w:hAnsi="Arial" w:cs="Arial"/>
        </w:rPr>
      </w:pPr>
    </w:p>
    <w:p w14:paraId="7E377492" w14:textId="77777777" w:rsidR="00114806" w:rsidRPr="00114806" w:rsidRDefault="00114806" w:rsidP="00BA49DC">
      <w:pPr>
        <w:ind w:left="426" w:right="720" w:hanging="426"/>
        <w:rPr>
          <w:rFonts w:ascii="Arial" w:hAnsi="Arial" w:cs="Arial"/>
        </w:rPr>
      </w:pPr>
    </w:p>
    <w:p w14:paraId="308001CC" w14:textId="77777777" w:rsidR="00114806" w:rsidRPr="00114806" w:rsidRDefault="00114806" w:rsidP="00BA49DC">
      <w:pPr>
        <w:ind w:left="426" w:right="720" w:hanging="426"/>
        <w:rPr>
          <w:rFonts w:ascii="Arial" w:hAnsi="Arial" w:cs="Arial"/>
        </w:rPr>
      </w:pPr>
    </w:p>
    <w:p w14:paraId="39D1B338" w14:textId="77777777" w:rsidR="00114806" w:rsidRPr="00114806" w:rsidRDefault="00114806" w:rsidP="00BA49DC">
      <w:pPr>
        <w:ind w:left="426" w:right="720" w:hanging="426"/>
        <w:rPr>
          <w:rFonts w:ascii="Arial" w:hAnsi="Arial" w:cs="Arial"/>
        </w:rPr>
      </w:pPr>
    </w:p>
    <w:p w14:paraId="3CD54974" w14:textId="77777777" w:rsidR="00114806" w:rsidRPr="00114806" w:rsidRDefault="00114806" w:rsidP="00BA49DC">
      <w:pPr>
        <w:ind w:left="426" w:right="720" w:hanging="426"/>
        <w:rPr>
          <w:rFonts w:ascii="Arial" w:hAnsi="Arial" w:cs="Arial"/>
        </w:rPr>
      </w:pPr>
    </w:p>
    <w:p w14:paraId="5D6FC65F" w14:textId="77777777" w:rsidR="00114806" w:rsidRPr="00114806" w:rsidRDefault="00114806" w:rsidP="00BA49DC">
      <w:pPr>
        <w:ind w:left="426" w:right="720" w:hanging="426"/>
        <w:rPr>
          <w:rFonts w:ascii="Arial" w:hAnsi="Arial" w:cs="Arial"/>
        </w:rPr>
      </w:pPr>
    </w:p>
    <w:p w14:paraId="241A258C" w14:textId="77777777" w:rsidR="00114806" w:rsidRPr="00114806" w:rsidRDefault="00114806" w:rsidP="00BA49DC">
      <w:pPr>
        <w:ind w:left="426" w:right="720" w:hanging="426"/>
        <w:rPr>
          <w:rFonts w:ascii="Arial" w:hAnsi="Arial" w:cs="Arial"/>
        </w:rPr>
      </w:pPr>
    </w:p>
    <w:p w14:paraId="1A1F2914" w14:textId="77777777" w:rsidR="00114806" w:rsidRPr="00114806" w:rsidRDefault="00114806" w:rsidP="00BA49DC">
      <w:pPr>
        <w:ind w:left="426" w:right="720" w:hanging="426"/>
        <w:rPr>
          <w:rFonts w:ascii="Arial" w:hAnsi="Arial" w:cs="Arial"/>
        </w:rPr>
      </w:pPr>
    </w:p>
    <w:p w14:paraId="3877A71A" w14:textId="77777777" w:rsidR="00114806" w:rsidRPr="00114806" w:rsidRDefault="00114806" w:rsidP="00BA49DC">
      <w:pPr>
        <w:ind w:left="426" w:right="720" w:hanging="426"/>
        <w:rPr>
          <w:rFonts w:ascii="Arial" w:hAnsi="Arial" w:cs="Arial"/>
        </w:rPr>
      </w:pPr>
    </w:p>
    <w:p w14:paraId="61526B2F" w14:textId="77777777" w:rsidR="00114806" w:rsidRPr="00114806" w:rsidRDefault="00114806" w:rsidP="00BA49DC">
      <w:pPr>
        <w:ind w:left="426" w:right="720" w:hanging="426"/>
        <w:rPr>
          <w:rFonts w:ascii="Arial" w:hAnsi="Arial" w:cs="Arial"/>
        </w:rPr>
      </w:pPr>
    </w:p>
    <w:p w14:paraId="31E6C2A4" w14:textId="77777777" w:rsidR="00114806" w:rsidRPr="00114806" w:rsidRDefault="00114806" w:rsidP="00BA49DC">
      <w:pPr>
        <w:ind w:left="426" w:right="720" w:hanging="426"/>
        <w:rPr>
          <w:rFonts w:ascii="Arial" w:hAnsi="Arial" w:cs="Arial"/>
        </w:rPr>
      </w:pPr>
    </w:p>
    <w:p w14:paraId="7CC5DBE0" w14:textId="77777777" w:rsidR="00114806" w:rsidRPr="00114806" w:rsidRDefault="00114806" w:rsidP="00BA49DC">
      <w:pPr>
        <w:ind w:left="426" w:right="720" w:hanging="426"/>
        <w:rPr>
          <w:rFonts w:ascii="Arial" w:hAnsi="Arial" w:cs="Arial"/>
        </w:rPr>
      </w:pPr>
    </w:p>
    <w:p w14:paraId="4D911975" w14:textId="77777777" w:rsidR="00114806" w:rsidRPr="00114806" w:rsidRDefault="00114806" w:rsidP="00BA49DC">
      <w:pPr>
        <w:ind w:left="426" w:right="720" w:hanging="426"/>
        <w:rPr>
          <w:rFonts w:ascii="Arial" w:hAnsi="Arial" w:cs="Arial"/>
        </w:rPr>
      </w:pPr>
    </w:p>
    <w:p w14:paraId="528A8BB9" w14:textId="77777777" w:rsidR="00114806" w:rsidRPr="00BA49DC" w:rsidRDefault="00114806" w:rsidP="00BA49DC">
      <w:pPr>
        <w:ind w:left="426" w:right="720" w:hanging="426"/>
        <w:rPr>
          <w:rFonts w:ascii="Arial" w:hAnsi="Arial" w:cs="Arial"/>
          <w:b/>
          <w:bCs/>
        </w:rPr>
      </w:pPr>
      <w:r w:rsidRPr="00BA49DC">
        <w:rPr>
          <w:rFonts w:ascii="Arial" w:hAnsi="Arial" w:cs="Arial"/>
          <w:b/>
          <w:bCs/>
        </w:rPr>
        <w:t>CHAPTER - II G TO N</w:t>
      </w:r>
    </w:p>
    <w:p w14:paraId="281F1977" w14:textId="77777777" w:rsidR="00114806" w:rsidRPr="00114806" w:rsidRDefault="00114806" w:rsidP="00BA49DC">
      <w:pPr>
        <w:ind w:left="426" w:right="720" w:hanging="426"/>
        <w:rPr>
          <w:rFonts w:ascii="Arial" w:hAnsi="Arial" w:cs="Arial"/>
          <w:b/>
          <w:bCs/>
        </w:rPr>
      </w:pPr>
    </w:p>
    <w:p w14:paraId="4C20BB3A" w14:textId="77777777" w:rsidR="00114806" w:rsidRPr="00BA49DC" w:rsidRDefault="00114806" w:rsidP="00BA49DC">
      <w:pPr>
        <w:ind w:left="426" w:right="720" w:hanging="426"/>
        <w:rPr>
          <w:rFonts w:ascii="Arial" w:hAnsi="Arial" w:cs="Arial"/>
          <w:b/>
          <w:bCs/>
        </w:rPr>
      </w:pPr>
      <w:r w:rsidRPr="00BA49DC">
        <w:rPr>
          <w:rFonts w:ascii="Arial" w:hAnsi="Arial" w:cs="Arial"/>
          <w:b/>
          <w:bCs/>
        </w:rPr>
        <w:t>G.</w:t>
      </w:r>
      <w:r w:rsidRPr="00BA49DC">
        <w:rPr>
          <w:rFonts w:ascii="Arial" w:hAnsi="Arial" w:cs="Arial"/>
          <w:b/>
          <w:bCs/>
        </w:rPr>
        <w:tab/>
      </w:r>
      <w:hyperlink w:anchor="PELLETSTORAGE" w:history="1">
        <w:r w:rsidRPr="00BA49DC">
          <w:rPr>
            <w:rStyle w:val="Hyperlink"/>
            <w:rFonts w:ascii="Arial" w:hAnsi="Arial" w:cs="Arial"/>
            <w:b/>
            <w:bCs/>
          </w:rPr>
          <w:t>PELLETS CONVEYING, HOMOGENISATION/STORAGE</w:t>
        </w:r>
      </w:hyperlink>
    </w:p>
    <w:p w14:paraId="1EBB8779" w14:textId="77777777" w:rsidR="00114806" w:rsidRPr="00BA49DC" w:rsidRDefault="00114806" w:rsidP="00BA49DC">
      <w:pPr>
        <w:ind w:left="426" w:right="720" w:hanging="426"/>
        <w:rPr>
          <w:rFonts w:ascii="Arial" w:hAnsi="Arial" w:cs="Arial"/>
          <w:b/>
          <w:bCs/>
        </w:rPr>
      </w:pPr>
      <w:r w:rsidRPr="00BA49DC">
        <w:rPr>
          <w:rFonts w:ascii="Arial" w:hAnsi="Arial" w:cs="Arial"/>
          <w:b/>
          <w:bCs/>
        </w:rPr>
        <w:t>H</w:t>
      </w:r>
      <w:r w:rsidRPr="00BA49DC">
        <w:rPr>
          <w:rFonts w:ascii="Arial" w:hAnsi="Arial" w:cs="Arial"/>
          <w:b/>
          <w:bCs/>
        </w:rPr>
        <w:tab/>
      </w:r>
      <w:hyperlink w:anchor="BAGGING" w:history="1">
        <w:r w:rsidRPr="00BA49DC">
          <w:rPr>
            <w:rStyle w:val="Hyperlink"/>
            <w:rFonts w:ascii="Arial" w:hAnsi="Arial" w:cs="Arial"/>
            <w:b/>
            <w:bCs/>
          </w:rPr>
          <w:t>BAGGING</w:t>
        </w:r>
      </w:hyperlink>
    </w:p>
    <w:p w14:paraId="1B48F9E9" w14:textId="77777777" w:rsidR="00114806" w:rsidRPr="00BA49DC" w:rsidRDefault="00114806" w:rsidP="00BA49DC">
      <w:pPr>
        <w:ind w:left="426" w:right="720" w:hanging="426"/>
        <w:rPr>
          <w:rFonts w:ascii="Arial" w:hAnsi="Arial" w:cs="Arial"/>
          <w:b/>
          <w:bCs/>
        </w:rPr>
      </w:pPr>
      <w:r w:rsidRPr="00BA49DC">
        <w:rPr>
          <w:rFonts w:ascii="Arial" w:hAnsi="Arial" w:cs="Arial"/>
          <w:b/>
          <w:bCs/>
        </w:rPr>
        <w:t>I</w:t>
      </w:r>
      <w:r w:rsidRPr="00BA49DC">
        <w:rPr>
          <w:rFonts w:ascii="Arial" w:hAnsi="Arial" w:cs="Arial"/>
          <w:b/>
          <w:bCs/>
        </w:rPr>
        <w:tab/>
      </w:r>
      <w:hyperlink w:anchor="K301" w:history="1">
        <w:r w:rsidRPr="00BA49DC">
          <w:rPr>
            <w:rStyle w:val="Hyperlink"/>
            <w:rFonts w:ascii="Arial" w:hAnsi="Arial" w:cs="Arial"/>
            <w:b/>
            <w:bCs/>
          </w:rPr>
          <w:t>K301 A/S PROPYLENE COMPRESSOR</w:t>
        </w:r>
      </w:hyperlink>
    </w:p>
    <w:p w14:paraId="59A82806" w14:textId="77777777" w:rsidR="00114806" w:rsidRPr="00BA49DC" w:rsidRDefault="00114806" w:rsidP="00BA49DC">
      <w:pPr>
        <w:ind w:left="426" w:right="720" w:hanging="426"/>
        <w:rPr>
          <w:rFonts w:ascii="Arial" w:hAnsi="Arial" w:cs="Arial"/>
          <w:b/>
          <w:bCs/>
        </w:rPr>
      </w:pPr>
      <w:r w:rsidRPr="00BA49DC">
        <w:rPr>
          <w:rFonts w:ascii="Arial" w:hAnsi="Arial" w:cs="Arial"/>
          <w:b/>
          <w:bCs/>
        </w:rPr>
        <w:t>J</w:t>
      </w:r>
      <w:r w:rsidRPr="00BA49DC">
        <w:rPr>
          <w:rFonts w:ascii="Arial" w:hAnsi="Arial" w:cs="Arial"/>
          <w:b/>
          <w:bCs/>
        </w:rPr>
        <w:tab/>
      </w:r>
      <w:hyperlink w:anchor="CHILLER" w:history="1">
        <w:r w:rsidRPr="00BA49DC">
          <w:rPr>
            <w:rStyle w:val="Hyperlink"/>
            <w:rFonts w:ascii="Arial" w:hAnsi="Arial" w:cs="Arial"/>
            <w:b/>
            <w:bCs/>
          </w:rPr>
          <w:t>CHILLER UNIT</w:t>
        </w:r>
      </w:hyperlink>
    </w:p>
    <w:p w14:paraId="231459DB" w14:textId="77777777" w:rsidR="00114806" w:rsidRPr="00BA49DC" w:rsidRDefault="00114806" w:rsidP="00BA49DC">
      <w:pPr>
        <w:ind w:left="426" w:right="720" w:hanging="426"/>
        <w:rPr>
          <w:rFonts w:ascii="Arial" w:hAnsi="Arial" w:cs="Arial"/>
          <w:b/>
          <w:bCs/>
        </w:rPr>
      </w:pPr>
      <w:r w:rsidRPr="00BA49DC">
        <w:rPr>
          <w:rFonts w:ascii="Arial" w:hAnsi="Arial" w:cs="Arial"/>
          <w:b/>
          <w:bCs/>
        </w:rPr>
        <w:t>K</w:t>
      </w:r>
      <w:r w:rsidRPr="00BA49DC">
        <w:rPr>
          <w:rFonts w:ascii="Arial" w:hAnsi="Arial" w:cs="Arial"/>
          <w:b/>
          <w:bCs/>
        </w:rPr>
        <w:tab/>
      </w:r>
      <w:hyperlink w:anchor="BLOWDOWN" w:history="1">
        <w:r w:rsidRPr="00BA49DC">
          <w:rPr>
            <w:rStyle w:val="Hyperlink"/>
            <w:rFonts w:ascii="Arial" w:hAnsi="Arial" w:cs="Arial"/>
            <w:b/>
            <w:bCs/>
          </w:rPr>
          <w:t>BLOWDOWN SYSTEM</w:t>
        </w:r>
      </w:hyperlink>
    </w:p>
    <w:p w14:paraId="5EC7DAB5" w14:textId="77777777" w:rsidR="00114806" w:rsidRPr="00BA49DC" w:rsidRDefault="00114806" w:rsidP="00BA49DC">
      <w:pPr>
        <w:ind w:left="426" w:right="720" w:hanging="426"/>
        <w:rPr>
          <w:rFonts w:ascii="Arial" w:hAnsi="Arial" w:cs="Arial"/>
          <w:b/>
          <w:bCs/>
        </w:rPr>
      </w:pPr>
      <w:r w:rsidRPr="00BA49DC">
        <w:rPr>
          <w:rFonts w:ascii="Arial" w:hAnsi="Arial" w:cs="Arial"/>
          <w:b/>
          <w:bCs/>
        </w:rPr>
        <w:t>L</w:t>
      </w:r>
      <w:r w:rsidRPr="00BA49DC">
        <w:rPr>
          <w:rFonts w:ascii="Arial" w:hAnsi="Arial" w:cs="Arial"/>
          <w:b/>
          <w:bCs/>
        </w:rPr>
        <w:tab/>
        <w:t>NITROGEN COMPRESSOR</w:t>
      </w:r>
    </w:p>
    <w:p w14:paraId="341E3BC7" w14:textId="77777777" w:rsidR="00114806" w:rsidRPr="00BA49DC" w:rsidRDefault="00114806" w:rsidP="00BA49DC">
      <w:pPr>
        <w:ind w:left="426" w:right="720" w:hanging="426"/>
        <w:rPr>
          <w:rFonts w:ascii="Arial" w:hAnsi="Arial" w:cs="Arial"/>
          <w:b/>
          <w:bCs/>
        </w:rPr>
      </w:pPr>
      <w:r w:rsidRPr="00BA49DC">
        <w:rPr>
          <w:rFonts w:ascii="Arial" w:hAnsi="Arial" w:cs="Arial"/>
          <w:b/>
          <w:bCs/>
        </w:rPr>
        <w:t>M</w:t>
      </w:r>
      <w:r w:rsidRPr="00BA49DC">
        <w:rPr>
          <w:rFonts w:ascii="Arial" w:hAnsi="Arial" w:cs="Arial"/>
          <w:b/>
          <w:bCs/>
        </w:rPr>
        <w:tab/>
      </w:r>
      <w:hyperlink w:anchor="OILRECOVERY" w:history="1">
        <w:r w:rsidRPr="00BA49DC">
          <w:rPr>
            <w:rStyle w:val="Hyperlink"/>
            <w:rFonts w:ascii="Arial" w:hAnsi="Arial" w:cs="Arial"/>
            <w:b/>
            <w:bCs/>
          </w:rPr>
          <w:t>EXHAUST OIL RECOVERY</w:t>
        </w:r>
      </w:hyperlink>
    </w:p>
    <w:p w14:paraId="06E81BF6" w14:textId="77777777" w:rsidR="00114806" w:rsidRPr="00BA49DC" w:rsidRDefault="00114806" w:rsidP="00BA49DC">
      <w:pPr>
        <w:ind w:left="426" w:right="720" w:hanging="426"/>
        <w:rPr>
          <w:rFonts w:ascii="Arial" w:hAnsi="Arial" w:cs="Arial"/>
        </w:rPr>
      </w:pPr>
      <w:r w:rsidRPr="00BA49DC">
        <w:rPr>
          <w:rFonts w:ascii="Arial" w:hAnsi="Arial" w:cs="Arial"/>
          <w:b/>
          <w:bCs/>
        </w:rPr>
        <w:t>N</w:t>
      </w:r>
      <w:r w:rsidRPr="00BA49DC">
        <w:rPr>
          <w:rFonts w:ascii="Arial" w:hAnsi="Arial" w:cs="Arial"/>
          <w:b/>
          <w:bCs/>
        </w:rPr>
        <w:tab/>
      </w:r>
      <w:hyperlink w:anchor="WASTEWATER" w:history="1">
        <w:r w:rsidRPr="00BA49DC">
          <w:rPr>
            <w:rStyle w:val="Hyperlink"/>
            <w:rFonts w:ascii="Arial" w:hAnsi="Arial" w:cs="Arial"/>
            <w:b/>
            <w:bCs/>
          </w:rPr>
          <w:t>WASTE WATER PRIMARY TREATMENT</w:t>
        </w:r>
      </w:hyperlink>
    </w:p>
    <w:p w14:paraId="1185579B" w14:textId="77777777" w:rsidR="00114806" w:rsidRPr="00114806" w:rsidRDefault="00114806" w:rsidP="00BA49DC">
      <w:pPr>
        <w:ind w:left="426" w:right="720" w:hanging="426"/>
        <w:rPr>
          <w:rFonts w:ascii="Arial" w:hAnsi="Arial" w:cs="Arial"/>
        </w:rPr>
      </w:pPr>
    </w:p>
    <w:p w14:paraId="437E815E" w14:textId="77777777" w:rsidR="00114806" w:rsidRPr="00114806" w:rsidRDefault="00114806" w:rsidP="00BA49DC">
      <w:pPr>
        <w:ind w:left="426" w:right="720" w:hanging="426"/>
        <w:rPr>
          <w:rFonts w:ascii="Arial" w:hAnsi="Arial" w:cs="Arial"/>
        </w:rPr>
      </w:pPr>
    </w:p>
    <w:p w14:paraId="6735C57E" w14:textId="77777777" w:rsidR="00114806" w:rsidRPr="00114806" w:rsidRDefault="00114806" w:rsidP="00BA49DC">
      <w:pPr>
        <w:ind w:left="426" w:right="720" w:hanging="426"/>
        <w:rPr>
          <w:rFonts w:ascii="Arial" w:hAnsi="Arial" w:cs="Arial"/>
        </w:rPr>
      </w:pPr>
    </w:p>
    <w:p w14:paraId="14E66484" w14:textId="77777777" w:rsidR="00114806" w:rsidRPr="00114806" w:rsidRDefault="00114806" w:rsidP="00BA49DC">
      <w:pPr>
        <w:ind w:left="426" w:right="720" w:hanging="426"/>
        <w:rPr>
          <w:rFonts w:ascii="Arial" w:hAnsi="Arial" w:cs="Arial"/>
        </w:rPr>
      </w:pPr>
    </w:p>
    <w:p w14:paraId="65AAEB73" w14:textId="77777777" w:rsidR="00114806" w:rsidRPr="00114806" w:rsidRDefault="00114806" w:rsidP="00BA49DC">
      <w:pPr>
        <w:ind w:left="426" w:right="720" w:hanging="426"/>
        <w:rPr>
          <w:rFonts w:ascii="Arial" w:hAnsi="Arial" w:cs="Arial"/>
        </w:rPr>
      </w:pPr>
    </w:p>
    <w:p w14:paraId="69179043" w14:textId="77777777" w:rsidR="00114806" w:rsidRPr="00114806" w:rsidRDefault="00114806" w:rsidP="00BA49DC">
      <w:pPr>
        <w:ind w:left="426" w:right="720" w:hanging="426"/>
        <w:rPr>
          <w:rFonts w:ascii="Arial" w:hAnsi="Arial" w:cs="Arial"/>
        </w:rPr>
      </w:pPr>
    </w:p>
    <w:p w14:paraId="48065359" w14:textId="77777777" w:rsidR="00114806" w:rsidRPr="00114806" w:rsidRDefault="00114806" w:rsidP="00BA49DC">
      <w:pPr>
        <w:ind w:left="426" w:right="720" w:hanging="426"/>
        <w:rPr>
          <w:rFonts w:ascii="Arial" w:hAnsi="Arial" w:cs="Arial"/>
        </w:rPr>
      </w:pPr>
    </w:p>
    <w:p w14:paraId="35B86496" w14:textId="77777777" w:rsidR="00114806" w:rsidRPr="00114806" w:rsidRDefault="00114806" w:rsidP="00BA49DC">
      <w:pPr>
        <w:ind w:left="426" w:right="720" w:hanging="426"/>
        <w:rPr>
          <w:rFonts w:ascii="Arial" w:hAnsi="Arial" w:cs="Arial"/>
        </w:rPr>
      </w:pPr>
    </w:p>
    <w:p w14:paraId="7DF78D81" w14:textId="77777777" w:rsidR="00114806" w:rsidRPr="00114806" w:rsidRDefault="00114806" w:rsidP="00BA49DC">
      <w:pPr>
        <w:ind w:left="426" w:right="720" w:hanging="426"/>
        <w:rPr>
          <w:rFonts w:ascii="Arial" w:hAnsi="Arial" w:cs="Arial"/>
        </w:rPr>
      </w:pPr>
    </w:p>
    <w:p w14:paraId="1CFC84DA" w14:textId="77777777" w:rsidR="00114806" w:rsidRPr="00114806" w:rsidRDefault="00114806" w:rsidP="00BA49DC">
      <w:pPr>
        <w:ind w:left="426" w:right="720" w:hanging="426"/>
        <w:rPr>
          <w:rFonts w:ascii="Arial" w:hAnsi="Arial" w:cs="Arial"/>
        </w:rPr>
      </w:pPr>
    </w:p>
    <w:p w14:paraId="1E8163C2" w14:textId="77777777" w:rsidR="00114806" w:rsidRPr="00114806" w:rsidRDefault="00114806" w:rsidP="00BA49DC">
      <w:pPr>
        <w:ind w:left="426" w:right="720" w:hanging="426"/>
        <w:rPr>
          <w:rFonts w:ascii="Arial" w:hAnsi="Arial" w:cs="Arial"/>
        </w:rPr>
      </w:pPr>
    </w:p>
    <w:p w14:paraId="64DCC4AB" w14:textId="77777777" w:rsidR="00114806" w:rsidRPr="00114806" w:rsidRDefault="00114806" w:rsidP="00BA49DC">
      <w:pPr>
        <w:ind w:left="426" w:right="720" w:hanging="426"/>
        <w:rPr>
          <w:rFonts w:ascii="Arial" w:hAnsi="Arial" w:cs="Arial"/>
        </w:rPr>
      </w:pPr>
    </w:p>
    <w:p w14:paraId="0471C0FF" w14:textId="77777777" w:rsidR="00114806" w:rsidRPr="00114806" w:rsidRDefault="00114806" w:rsidP="00BA49DC">
      <w:pPr>
        <w:ind w:left="426" w:right="720" w:hanging="426"/>
        <w:rPr>
          <w:rFonts w:ascii="Arial" w:hAnsi="Arial" w:cs="Arial"/>
        </w:rPr>
      </w:pPr>
    </w:p>
    <w:p w14:paraId="1B05A731" w14:textId="77777777" w:rsidR="00114806" w:rsidRPr="00114806" w:rsidRDefault="00114806" w:rsidP="00BA49DC">
      <w:pPr>
        <w:ind w:left="426" w:right="720" w:hanging="426"/>
        <w:rPr>
          <w:rFonts w:ascii="Arial" w:hAnsi="Arial" w:cs="Arial"/>
        </w:rPr>
      </w:pPr>
    </w:p>
    <w:p w14:paraId="42EBD140" w14:textId="77777777" w:rsidR="00114806" w:rsidRPr="00114806" w:rsidRDefault="00114806" w:rsidP="00BA49DC">
      <w:pPr>
        <w:ind w:left="426" w:right="720" w:hanging="426"/>
        <w:rPr>
          <w:rFonts w:ascii="Arial" w:hAnsi="Arial" w:cs="Arial"/>
        </w:rPr>
      </w:pPr>
    </w:p>
    <w:p w14:paraId="6BC764E8" w14:textId="77777777" w:rsidR="00114806" w:rsidRPr="00114806" w:rsidRDefault="00114806" w:rsidP="00BA49DC">
      <w:pPr>
        <w:ind w:left="426" w:right="720" w:hanging="426"/>
        <w:rPr>
          <w:rFonts w:ascii="Arial" w:hAnsi="Arial" w:cs="Arial"/>
        </w:rPr>
      </w:pPr>
    </w:p>
    <w:p w14:paraId="5B76FE42" w14:textId="65FE622A" w:rsidR="00114806" w:rsidRPr="00114806" w:rsidRDefault="00114806" w:rsidP="00C023BD">
      <w:pPr>
        <w:pStyle w:val="Heading1"/>
        <w:numPr>
          <w:ilvl w:val="1"/>
          <w:numId w:val="2"/>
        </w:numPr>
        <w:jc w:val="left"/>
        <w:rPr>
          <w:rFonts w:ascii="Arial" w:hAnsi="Arial" w:cs="Arial"/>
        </w:rPr>
      </w:pPr>
      <w:bookmarkStart w:id="320" w:name="PELLETSTORAGE"/>
      <w:bookmarkStart w:id="321" w:name="_Toc94797332"/>
      <w:bookmarkEnd w:id="320"/>
      <w:r w:rsidRPr="00114806">
        <w:rPr>
          <w:rFonts w:ascii="Arial" w:hAnsi="Arial" w:cs="Arial"/>
        </w:rPr>
        <w:t>PELLETS CONVEYING, HOMOGENISATION/STORAGE</w:t>
      </w:r>
      <w:bookmarkEnd w:id="321"/>
    </w:p>
    <w:p w14:paraId="7F050C0E" w14:textId="77777777" w:rsidR="00114806" w:rsidRPr="00114806" w:rsidRDefault="00114806" w:rsidP="00BA49DC">
      <w:pPr>
        <w:ind w:left="426" w:right="720" w:hanging="426"/>
        <w:rPr>
          <w:rFonts w:ascii="Arial" w:hAnsi="Arial" w:cs="Arial"/>
        </w:rPr>
      </w:pPr>
    </w:p>
    <w:p w14:paraId="7FAC6C5E" w14:textId="1283595D" w:rsidR="00114806" w:rsidRPr="00BA49DC" w:rsidRDefault="00114806" w:rsidP="00BA49DC">
      <w:pPr>
        <w:ind w:left="426" w:right="720" w:hanging="426"/>
        <w:rPr>
          <w:rFonts w:ascii="Arial" w:hAnsi="Arial" w:cs="Arial"/>
        </w:rPr>
      </w:pPr>
      <w:r w:rsidRPr="00BA49DC">
        <w:rPr>
          <w:rFonts w:ascii="Arial" w:hAnsi="Arial" w:cs="Arial"/>
        </w:rPr>
        <w:t>PROCESS DESCRIPTION:</w:t>
      </w:r>
    </w:p>
    <w:p w14:paraId="14C658F3" w14:textId="77777777" w:rsidR="00114806" w:rsidRPr="00114806" w:rsidRDefault="00114806" w:rsidP="00BA49DC">
      <w:pPr>
        <w:ind w:left="426" w:right="720" w:hanging="426"/>
        <w:rPr>
          <w:rFonts w:ascii="Arial" w:hAnsi="Arial" w:cs="Arial"/>
        </w:rPr>
      </w:pPr>
    </w:p>
    <w:p w14:paraId="184F0D10" w14:textId="5404061A" w:rsidR="00114806" w:rsidRPr="00BA49DC" w:rsidRDefault="00114806" w:rsidP="00BA49DC">
      <w:pPr>
        <w:ind w:left="426" w:right="720" w:hanging="426"/>
        <w:rPr>
          <w:rFonts w:ascii="Arial" w:hAnsi="Arial" w:cs="Arial"/>
        </w:rPr>
      </w:pPr>
      <w:r w:rsidRPr="00BA49DC">
        <w:rPr>
          <w:rFonts w:ascii="Arial" w:hAnsi="Arial" w:cs="Arial"/>
        </w:rPr>
        <w:t>This unit includes:</w:t>
      </w:r>
    </w:p>
    <w:p w14:paraId="2BB4EDCA" w14:textId="77777777" w:rsidR="00114806" w:rsidRPr="00114806" w:rsidRDefault="00114806" w:rsidP="00BA49DC">
      <w:pPr>
        <w:ind w:left="426" w:right="720" w:hanging="426"/>
        <w:rPr>
          <w:rFonts w:ascii="Arial" w:hAnsi="Arial" w:cs="Arial"/>
        </w:rPr>
      </w:pPr>
    </w:p>
    <w:p w14:paraId="57132317" w14:textId="77777777" w:rsidR="00114806" w:rsidRPr="00114806" w:rsidRDefault="00114806" w:rsidP="00BA49DC">
      <w:pPr>
        <w:ind w:left="426" w:right="720" w:hanging="426"/>
        <w:rPr>
          <w:rFonts w:ascii="Arial" w:hAnsi="Arial" w:cs="Arial"/>
        </w:rPr>
      </w:pPr>
      <w:r w:rsidRPr="00114806">
        <w:rPr>
          <w:rFonts w:ascii="Arial" w:hAnsi="Arial" w:cs="Arial"/>
        </w:rPr>
        <w:t>Pellets analysis and storage silos SI 701 A thru D.</w:t>
      </w:r>
    </w:p>
    <w:p w14:paraId="143618DA" w14:textId="77777777" w:rsidR="00114806" w:rsidRPr="00114806" w:rsidRDefault="00114806" w:rsidP="00BA49DC">
      <w:pPr>
        <w:ind w:left="426" w:right="720" w:hanging="426"/>
        <w:rPr>
          <w:rFonts w:ascii="Arial" w:hAnsi="Arial" w:cs="Arial"/>
        </w:rPr>
      </w:pPr>
    </w:p>
    <w:p w14:paraId="7A642175" w14:textId="77777777" w:rsidR="00114806" w:rsidRPr="00114806" w:rsidRDefault="00114806" w:rsidP="00BA49DC">
      <w:pPr>
        <w:ind w:left="426" w:right="720" w:hanging="426"/>
        <w:rPr>
          <w:rFonts w:ascii="Arial" w:hAnsi="Arial" w:cs="Arial"/>
        </w:rPr>
      </w:pPr>
      <w:r w:rsidRPr="00114806">
        <w:rPr>
          <w:rFonts w:ascii="Arial" w:hAnsi="Arial" w:cs="Arial"/>
        </w:rPr>
        <w:t>Homogenisation silo SI 702.</w:t>
      </w:r>
    </w:p>
    <w:p w14:paraId="6E648388" w14:textId="77777777" w:rsidR="00114806" w:rsidRPr="00114806" w:rsidRDefault="00114806" w:rsidP="00BA49DC">
      <w:pPr>
        <w:ind w:left="426" w:right="720" w:hanging="426"/>
        <w:rPr>
          <w:rFonts w:ascii="Arial" w:hAnsi="Arial" w:cs="Arial"/>
        </w:rPr>
      </w:pPr>
    </w:p>
    <w:p w14:paraId="2116E654" w14:textId="77777777" w:rsidR="00114806" w:rsidRPr="00114806" w:rsidRDefault="00114806" w:rsidP="00BA49DC">
      <w:pPr>
        <w:ind w:left="426" w:right="720" w:hanging="426"/>
        <w:rPr>
          <w:rFonts w:ascii="Arial" w:hAnsi="Arial" w:cs="Arial"/>
        </w:rPr>
      </w:pPr>
      <w:r w:rsidRPr="00114806">
        <w:rPr>
          <w:rFonts w:ascii="Arial" w:hAnsi="Arial" w:cs="Arial"/>
        </w:rPr>
        <w:t>PP pellets transport to homogenization silo, bagging machine silo and off grade silo, PK 702, including:</w:t>
      </w:r>
    </w:p>
    <w:p w14:paraId="068EE9FA" w14:textId="77777777" w:rsidR="00114806" w:rsidRPr="00114806" w:rsidRDefault="00114806" w:rsidP="00BA49DC">
      <w:pPr>
        <w:ind w:left="426" w:right="720" w:hanging="426"/>
        <w:rPr>
          <w:rFonts w:ascii="Arial" w:hAnsi="Arial" w:cs="Arial"/>
        </w:rPr>
      </w:pPr>
    </w:p>
    <w:p w14:paraId="33B2DDE8" w14:textId="77777777" w:rsidR="00114806" w:rsidRPr="00114806" w:rsidRDefault="00114806" w:rsidP="00BA49DC">
      <w:pPr>
        <w:ind w:left="426" w:right="720" w:hanging="426"/>
        <w:rPr>
          <w:rFonts w:ascii="Arial" w:hAnsi="Arial" w:cs="Arial"/>
        </w:rPr>
      </w:pPr>
      <w:r w:rsidRPr="00114806">
        <w:rPr>
          <w:rFonts w:ascii="Arial" w:hAnsi="Arial" w:cs="Arial"/>
        </w:rPr>
        <w:t>Pneumatic haulage blowers B701 A/S.</w:t>
      </w:r>
    </w:p>
    <w:p w14:paraId="6FF7EF0F" w14:textId="77777777" w:rsidR="00114806" w:rsidRPr="00114806" w:rsidRDefault="00114806" w:rsidP="00BA49DC">
      <w:pPr>
        <w:ind w:left="426" w:right="720" w:hanging="426"/>
        <w:rPr>
          <w:rFonts w:ascii="Arial" w:hAnsi="Arial" w:cs="Arial"/>
        </w:rPr>
      </w:pPr>
      <w:r w:rsidRPr="00114806">
        <w:rPr>
          <w:rFonts w:ascii="Arial" w:hAnsi="Arial" w:cs="Arial"/>
        </w:rPr>
        <w:t>Intake air filters F 701 A/S</w:t>
      </w:r>
    </w:p>
    <w:p w14:paraId="159B143A" w14:textId="77777777" w:rsidR="00114806" w:rsidRPr="00114806" w:rsidRDefault="00114806" w:rsidP="00BA49DC">
      <w:pPr>
        <w:ind w:left="426" w:right="720" w:hanging="426"/>
        <w:rPr>
          <w:rFonts w:ascii="Arial" w:hAnsi="Arial" w:cs="Arial"/>
        </w:rPr>
      </w:pPr>
      <w:r w:rsidRPr="00114806">
        <w:rPr>
          <w:rFonts w:ascii="Arial" w:hAnsi="Arial" w:cs="Arial"/>
        </w:rPr>
        <w:t>Delivery air cooler E 701.</w:t>
      </w:r>
    </w:p>
    <w:p w14:paraId="7963BF9F" w14:textId="77777777" w:rsidR="00114806" w:rsidRPr="00114806" w:rsidRDefault="00114806" w:rsidP="00BA49DC">
      <w:pPr>
        <w:ind w:left="426" w:right="720" w:hanging="426"/>
        <w:rPr>
          <w:rFonts w:ascii="Arial" w:hAnsi="Arial" w:cs="Arial"/>
        </w:rPr>
      </w:pPr>
    </w:p>
    <w:p w14:paraId="02BB2CB4" w14:textId="77777777" w:rsidR="00114806" w:rsidRPr="00114806" w:rsidRDefault="00114806" w:rsidP="00BA49DC">
      <w:pPr>
        <w:ind w:left="426" w:right="720" w:hanging="426"/>
        <w:rPr>
          <w:rFonts w:ascii="Arial" w:hAnsi="Arial" w:cs="Arial"/>
        </w:rPr>
      </w:pPr>
      <w:r w:rsidRPr="00114806">
        <w:rPr>
          <w:rFonts w:ascii="Arial" w:hAnsi="Arial" w:cs="Arial"/>
        </w:rPr>
        <w:t>Delivery air filter F 702.</w:t>
      </w:r>
    </w:p>
    <w:p w14:paraId="61AEA545" w14:textId="77777777" w:rsidR="00114806" w:rsidRPr="00114806" w:rsidRDefault="00114806" w:rsidP="00BA49DC">
      <w:pPr>
        <w:ind w:left="426" w:right="720" w:hanging="426"/>
        <w:rPr>
          <w:rFonts w:ascii="Arial" w:hAnsi="Arial" w:cs="Arial"/>
        </w:rPr>
      </w:pPr>
    </w:p>
    <w:p w14:paraId="04072489" w14:textId="77777777" w:rsidR="00114806" w:rsidRPr="00114806" w:rsidRDefault="00114806" w:rsidP="00BA49DC">
      <w:pPr>
        <w:ind w:left="426" w:right="720" w:hanging="426"/>
        <w:rPr>
          <w:rFonts w:ascii="Arial" w:hAnsi="Arial" w:cs="Arial"/>
        </w:rPr>
      </w:pPr>
      <w:r w:rsidRPr="00114806">
        <w:rPr>
          <w:rFonts w:ascii="Arial" w:hAnsi="Arial" w:cs="Arial"/>
        </w:rPr>
        <w:t>Rotary feeders X 701 A thru D.</w:t>
      </w:r>
    </w:p>
    <w:p w14:paraId="2111456F" w14:textId="77777777" w:rsidR="00114806" w:rsidRPr="00114806" w:rsidRDefault="00114806" w:rsidP="00BA49DC">
      <w:pPr>
        <w:ind w:left="426" w:right="720" w:hanging="426"/>
        <w:rPr>
          <w:rFonts w:ascii="Arial" w:hAnsi="Arial" w:cs="Arial"/>
        </w:rPr>
      </w:pPr>
      <w:r w:rsidRPr="00114806">
        <w:rPr>
          <w:rFonts w:ascii="Arial" w:hAnsi="Arial" w:cs="Arial"/>
        </w:rPr>
        <w:t>Rotary feeder X 702</w:t>
      </w:r>
    </w:p>
    <w:p w14:paraId="2EA16680" w14:textId="77777777" w:rsidR="00114806" w:rsidRPr="00114806" w:rsidRDefault="00114806" w:rsidP="00BA49DC">
      <w:pPr>
        <w:ind w:left="426" w:right="720" w:hanging="426"/>
        <w:rPr>
          <w:rFonts w:ascii="Arial" w:hAnsi="Arial" w:cs="Arial"/>
        </w:rPr>
      </w:pPr>
    </w:p>
    <w:p w14:paraId="00E618AA" w14:textId="77777777" w:rsidR="00114806" w:rsidRPr="00BA49DC" w:rsidRDefault="00114806" w:rsidP="00BA49DC">
      <w:pPr>
        <w:ind w:left="426" w:right="720" w:hanging="426"/>
        <w:rPr>
          <w:rFonts w:ascii="Arial" w:hAnsi="Arial" w:cs="Arial"/>
        </w:rPr>
      </w:pPr>
      <w:r w:rsidRPr="00BA49DC">
        <w:rPr>
          <w:rFonts w:ascii="Arial" w:hAnsi="Arial" w:cs="Arial"/>
        </w:rPr>
        <w:t>The polymer pellets are transferred by the air pneumatic haulage PK 606 to various destination, namely : the four silos SI 701 A thru D, 150 m3 each for storage:  The distribution to various silos is carried out by the diverter valves HV 3801, 3802, 3803 and 3804.</w:t>
      </w:r>
    </w:p>
    <w:p w14:paraId="164CF545" w14:textId="77777777" w:rsidR="00114806" w:rsidRPr="00114806" w:rsidRDefault="00114806" w:rsidP="00BA49DC">
      <w:pPr>
        <w:ind w:left="426" w:right="720" w:hanging="426"/>
        <w:rPr>
          <w:rFonts w:ascii="Arial" w:hAnsi="Arial" w:cs="Arial"/>
        </w:rPr>
      </w:pPr>
    </w:p>
    <w:p w14:paraId="216A24CC" w14:textId="77777777" w:rsidR="00114806" w:rsidRPr="00BA49DC" w:rsidRDefault="00114806" w:rsidP="00BA49DC">
      <w:pPr>
        <w:ind w:left="426" w:right="720" w:hanging="426"/>
        <w:rPr>
          <w:rFonts w:ascii="Arial" w:hAnsi="Arial" w:cs="Arial"/>
        </w:rPr>
      </w:pPr>
      <w:r w:rsidRPr="00BA49DC">
        <w:rPr>
          <w:rFonts w:ascii="Arial" w:hAnsi="Arial" w:cs="Arial"/>
        </w:rPr>
        <w:t>Each silo is fitted with high and low level alarm system and very high level switches which cut off the feed to the pneumatic haulage (stopping the rotary feeders X 602 A/S) if the operator has not diverted the product to another silo.</w:t>
      </w:r>
    </w:p>
    <w:p w14:paraId="00126517" w14:textId="77777777" w:rsidR="00114806" w:rsidRPr="00114806" w:rsidRDefault="00114806" w:rsidP="00BA49DC">
      <w:pPr>
        <w:ind w:left="426" w:right="720" w:hanging="426"/>
        <w:rPr>
          <w:rFonts w:ascii="Arial" w:hAnsi="Arial" w:cs="Arial"/>
        </w:rPr>
      </w:pPr>
    </w:p>
    <w:p w14:paraId="5CBCDD50" w14:textId="77777777" w:rsidR="00114806" w:rsidRPr="00BA49DC" w:rsidRDefault="00114806" w:rsidP="00BA49DC">
      <w:pPr>
        <w:ind w:left="426" w:right="720" w:hanging="426"/>
        <w:rPr>
          <w:rFonts w:ascii="Arial" w:hAnsi="Arial" w:cs="Arial"/>
        </w:rPr>
      </w:pPr>
      <w:r w:rsidRPr="00BA49DC">
        <w:rPr>
          <w:rFonts w:ascii="Arial" w:hAnsi="Arial" w:cs="Arial"/>
        </w:rPr>
        <w:lastRenderedPageBreak/>
        <w:t>Each individual silo receives the pellets, segregated based on hourly lab analysis from extruder, as per grade requirement.  After the lot is complete, which is normally of     75 MT, is then transferred to SI 702</w:t>
      </w:r>
    </w:p>
    <w:p w14:paraId="54831FDD" w14:textId="77777777" w:rsidR="00114806" w:rsidRPr="00114806" w:rsidRDefault="00114806" w:rsidP="00BA49DC">
      <w:pPr>
        <w:ind w:left="426" w:right="720" w:hanging="426"/>
        <w:rPr>
          <w:rFonts w:ascii="Arial" w:hAnsi="Arial" w:cs="Arial"/>
        </w:rPr>
      </w:pPr>
    </w:p>
    <w:p w14:paraId="456A5054" w14:textId="77777777" w:rsidR="00114806" w:rsidRPr="00BA49DC" w:rsidRDefault="00114806" w:rsidP="00BA49DC">
      <w:pPr>
        <w:ind w:left="426" w:right="720" w:hanging="426"/>
        <w:rPr>
          <w:rFonts w:ascii="Arial" w:hAnsi="Arial" w:cs="Arial"/>
        </w:rPr>
      </w:pPr>
      <w:r w:rsidRPr="00BA49DC">
        <w:rPr>
          <w:rFonts w:ascii="Arial" w:hAnsi="Arial" w:cs="Arial"/>
        </w:rPr>
        <w:t>The transfer is carried out with PK 702 air pneumatic haulage.  The sucked air is filtered, compressed by blowers B 701A/S, cooled with water in the finned tube cooler  E 701 before coming in contact with polymer to be transferred.  This is discharged from the silo by the rotary valves (X701A thru D) and sent to destination.  Normally in homogenization, 2 cycles are given i.e. for 2 hr at its normal conveying rate of           40 MT/hr.  After homogenization a sample is given for lot analysis.  The lot is then transferred to SI 703 / SI 704.</w:t>
      </w:r>
    </w:p>
    <w:p w14:paraId="1A9887B3" w14:textId="77777777" w:rsidR="00114806" w:rsidRPr="00114806" w:rsidRDefault="00114806" w:rsidP="00BA49DC">
      <w:pPr>
        <w:ind w:left="426" w:right="720" w:hanging="426"/>
        <w:rPr>
          <w:rFonts w:ascii="Arial" w:hAnsi="Arial" w:cs="Arial"/>
        </w:rPr>
      </w:pPr>
    </w:p>
    <w:p w14:paraId="689AA80E" w14:textId="02988CC9" w:rsidR="00114806" w:rsidRPr="00BA49DC" w:rsidRDefault="00114806" w:rsidP="00BA49DC">
      <w:pPr>
        <w:ind w:left="426" w:right="720" w:hanging="426"/>
        <w:rPr>
          <w:rFonts w:ascii="Arial" w:hAnsi="Arial" w:cs="Arial"/>
          <w:u w:val="single"/>
        </w:rPr>
      </w:pPr>
      <w:r w:rsidRPr="00BA49DC">
        <w:rPr>
          <w:rFonts w:ascii="Arial" w:hAnsi="Arial" w:cs="Arial"/>
          <w:u w:val="single"/>
        </w:rPr>
        <w:t>Conveying system</w:t>
      </w:r>
    </w:p>
    <w:p w14:paraId="102E0C9C" w14:textId="77777777" w:rsidR="00114806" w:rsidRPr="00114806" w:rsidRDefault="00114806" w:rsidP="00BA49DC">
      <w:pPr>
        <w:ind w:left="426" w:right="720" w:hanging="426"/>
        <w:rPr>
          <w:rFonts w:ascii="Arial" w:hAnsi="Arial" w:cs="Arial"/>
        </w:rPr>
      </w:pPr>
    </w:p>
    <w:p w14:paraId="51A6893F" w14:textId="77777777" w:rsidR="00114806" w:rsidRPr="00BA49DC" w:rsidRDefault="00114806" w:rsidP="00BA49DC">
      <w:pPr>
        <w:ind w:left="426" w:right="720" w:hanging="426"/>
        <w:rPr>
          <w:rFonts w:ascii="Arial" w:hAnsi="Arial" w:cs="Arial"/>
        </w:rPr>
      </w:pPr>
      <w:r w:rsidRPr="00BA49DC">
        <w:rPr>
          <w:rFonts w:ascii="Arial" w:hAnsi="Arial" w:cs="Arial"/>
        </w:rPr>
        <w:t>System I</w:t>
      </w:r>
    </w:p>
    <w:p w14:paraId="7CEC2826" w14:textId="77777777" w:rsidR="00114806" w:rsidRPr="00114806" w:rsidRDefault="00114806" w:rsidP="00BA49DC">
      <w:pPr>
        <w:ind w:left="426" w:right="720" w:hanging="426"/>
        <w:rPr>
          <w:rFonts w:ascii="Arial" w:hAnsi="Arial" w:cs="Arial"/>
        </w:rPr>
      </w:pPr>
    </w:p>
    <w:p w14:paraId="0ACD3A16" w14:textId="77777777" w:rsidR="00114806" w:rsidRPr="00BA49DC" w:rsidRDefault="00114806" w:rsidP="00BA49DC">
      <w:pPr>
        <w:ind w:left="426" w:right="720" w:hanging="426"/>
        <w:rPr>
          <w:rFonts w:ascii="Arial" w:hAnsi="Arial" w:cs="Arial"/>
        </w:rPr>
      </w:pPr>
      <w:r w:rsidRPr="00BA49DC">
        <w:rPr>
          <w:rFonts w:ascii="Arial" w:hAnsi="Arial" w:cs="Arial"/>
        </w:rPr>
        <w:t>Operating procedure</w:t>
      </w:r>
    </w:p>
    <w:p w14:paraId="7E3A1044" w14:textId="77777777" w:rsidR="00114806" w:rsidRPr="00114806" w:rsidRDefault="00114806" w:rsidP="00BA49DC">
      <w:pPr>
        <w:ind w:left="426" w:right="720" w:hanging="426"/>
        <w:rPr>
          <w:rFonts w:ascii="Arial" w:hAnsi="Arial" w:cs="Arial"/>
        </w:rPr>
      </w:pPr>
    </w:p>
    <w:p w14:paraId="148EFC56" w14:textId="77777777" w:rsidR="00114806" w:rsidRPr="00114806" w:rsidRDefault="00114806" w:rsidP="00BA49DC">
      <w:pPr>
        <w:ind w:left="426" w:right="720" w:hanging="426"/>
        <w:rPr>
          <w:rFonts w:ascii="Arial" w:hAnsi="Arial" w:cs="Arial"/>
        </w:rPr>
      </w:pPr>
      <w:r w:rsidRPr="00114806">
        <w:rPr>
          <w:rFonts w:ascii="Arial" w:hAnsi="Arial" w:cs="Arial"/>
        </w:rPr>
        <w:t>Take all instruments in line.  Field switches of blowers and rotary valve should be kept on auto and stop push button.</w:t>
      </w:r>
    </w:p>
    <w:p w14:paraId="4C733DFE" w14:textId="77777777" w:rsidR="00114806" w:rsidRPr="00114806" w:rsidRDefault="00114806" w:rsidP="00BA49DC">
      <w:pPr>
        <w:ind w:left="426" w:right="720" w:hanging="426"/>
        <w:rPr>
          <w:rFonts w:ascii="Arial" w:hAnsi="Arial" w:cs="Arial"/>
        </w:rPr>
      </w:pPr>
    </w:p>
    <w:p w14:paraId="7C1E0F70" w14:textId="77777777" w:rsidR="00114806" w:rsidRPr="00114806" w:rsidRDefault="00114806" w:rsidP="00BA49DC">
      <w:pPr>
        <w:ind w:left="426" w:right="720" w:hanging="426"/>
        <w:rPr>
          <w:rFonts w:ascii="Arial" w:hAnsi="Arial" w:cs="Arial"/>
        </w:rPr>
      </w:pPr>
      <w:r w:rsidRPr="00114806">
        <w:rPr>
          <w:rFonts w:ascii="Arial" w:hAnsi="Arial" w:cs="Arial"/>
        </w:rPr>
        <w:t>Open the disch valve of the blower to the selected for conveying.</w:t>
      </w:r>
    </w:p>
    <w:p w14:paraId="2843378C" w14:textId="77777777" w:rsidR="00114806" w:rsidRPr="00114806" w:rsidRDefault="00114806" w:rsidP="00BA49DC">
      <w:pPr>
        <w:ind w:left="426" w:right="720" w:hanging="426"/>
        <w:rPr>
          <w:rFonts w:ascii="Arial" w:hAnsi="Arial" w:cs="Arial"/>
        </w:rPr>
      </w:pPr>
    </w:p>
    <w:p w14:paraId="35B6B314" w14:textId="77777777" w:rsidR="00114806" w:rsidRPr="00114806" w:rsidRDefault="00114806" w:rsidP="00BA49DC">
      <w:pPr>
        <w:ind w:left="426" w:right="720" w:hanging="426"/>
        <w:rPr>
          <w:rFonts w:ascii="Arial" w:hAnsi="Arial" w:cs="Arial"/>
        </w:rPr>
      </w:pPr>
      <w:r w:rsidRPr="00114806">
        <w:rPr>
          <w:rFonts w:ascii="Arial" w:hAnsi="Arial" w:cs="Arial"/>
        </w:rPr>
        <w:t>Ensure cw inlet/outlet valves of E 603 are open.</w:t>
      </w:r>
    </w:p>
    <w:p w14:paraId="3D00C91A" w14:textId="77777777" w:rsidR="00114806" w:rsidRPr="00114806" w:rsidRDefault="00114806" w:rsidP="00BA49DC">
      <w:pPr>
        <w:ind w:left="426" w:right="720" w:hanging="426"/>
        <w:rPr>
          <w:rFonts w:ascii="Arial" w:hAnsi="Arial" w:cs="Arial"/>
        </w:rPr>
      </w:pPr>
    </w:p>
    <w:p w14:paraId="622FC52F" w14:textId="77777777" w:rsidR="00114806" w:rsidRPr="00114806" w:rsidRDefault="00114806" w:rsidP="00BA49DC">
      <w:pPr>
        <w:ind w:left="426" w:right="720" w:hanging="426"/>
        <w:rPr>
          <w:rFonts w:ascii="Arial" w:hAnsi="Arial" w:cs="Arial"/>
        </w:rPr>
      </w:pPr>
      <w:r w:rsidRPr="00114806">
        <w:rPr>
          <w:rFonts w:ascii="Arial" w:hAnsi="Arial" w:cs="Arial"/>
        </w:rPr>
        <w:t>T 605 bottom valve to rotary feeder (X 602A/S) and the d/s valve of the rotary feeder should be opened.</w:t>
      </w:r>
    </w:p>
    <w:p w14:paraId="5DAC74A3" w14:textId="77777777" w:rsidR="00114806" w:rsidRPr="00114806" w:rsidRDefault="00114806" w:rsidP="00BA49DC">
      <w:pPr>
        <w:ind w:left="426" w:right="720" w:hanging="426"/>
        <w:rPr>
          <w:rFonts w:ascii="Arial" w:hAnsi="Arial" w:cs="Arial"/>
        </w:rPr>
      </w:pPr>
    </w:p>
    <w:p w14:paraId="3C0385E1" w14:textId="77777777" w:rsidR="00114806" w:rsidRPr="00114806" w:rsidRDefault="00114806" w:rsidP="00BA49DC">
      <w:pPr>
        <w:ind w:left="426" w:right="720" w:hanging="426"/>
        <w:rPr>
          <w:rFonts w:ascii="Arial" w:hAnsi="Arial" w:cs="Arial"/>
        </w:rPr>
      </w:pPr>
      <w:r w:rsidRPr="00114806">
        <w:rPr>
          <w:rFonts w:ascii="Arial" w:hAnsi="Arial" w:cs="Arial"/>
        </w:rPr>
        <w:t>With the 3708 select the blower to be taken in line..</w:t>
      </w:r>
    </w:p>
    <w:p w14:paraId="6E33DB75" w14:textId="77777777" w:rsidR="00114806" w:rsidRPr="00114806" w:rsidRDefault="00114806" w:rsidP="00BA49DC">
      <w:pPr>
        <w:ind w:left="426" w:right="720" w:hanging="426"/>
        <w:rPr>
          <w:rFonts w:ascii="Arial" w:hAnsi="Arial" w:cs="Arial"/>
        </w:rPr>
      </w:pPr>
    </w:p>
    <w:p w14:paraId="567705B9" w14:textId="77777777" w:rsidR="00114806" w:rsidRPr="00114806" w:rsidRDefault="00114806" w:rsidP="00BA49DC">
      <w:pPr>
        <w:ind w:left="426" w:right="720" w:hanging="426"/>
        <w:rPr>
          <w:rFonts w:ascii="Arial" w:hAnsi="Arial" w:cs="Arial"/>
        </w:rPr>
      </w:pPr>
      <w:r w:rsidRPr="00114806">
        <w:rPr>
          <w:rFonts w:ascii="Arial" w:hAnsi="Arial" w:cs="Arial"/>
        </w:rPr>
        <w:t>With the help of selector switch HS 3810, select the silo to be loaded.</w:t>
      </w:r>
    </w:p>
    <w:p w14:paraId="2F236B8A" w14:textId="77777777" w:rsidR="00114806" w:rsidRPr="00BA49DC" w:rsidRDefault="00114806" w:rsidP="00BA49DC">
      <w:pPr>
        <w:ind w:left="426" w:right="720" w:hanging="426"/>
        <w:rPr>
          <w:rFonts w:ascii="Arial" w:hAnsi="Arial" w:cs="Arial"/>
        </w:rPr>
      </w:pPr>
      <w:r w:rsidRPr="00BA49DC">
        <w:rPr>
          <w:rFonts w:ascii="Arial" w:hAnsi="Arial" w:cs="Arial"/>
        </w:rPr>
        <w:t>(SI 701 A,B,C,D and SI 704).</w:t>
      </w:r>
    </w:p>
    <w:p w14:paraId="7CE16518" w14:textId="77777777" w:rsidR="00114806" w:rsidRPr="00114806" w:rsidRDefault="00114806" w:rsidP="00BA49DC">
      <w:pPr>
        <w:ind w:left="426" w:right="720" w:hanging="426"/>
        <w:rPr>
          <w:rFonts w:ascii="Arial" w:hAnsi="Arial" w:cs="Arial"/>
        </w:rPr>
      </w:pPr>
    </w:p>
    <w:p w14:paraId="6DF0535C" w14:textId="77777777" w:rsidR="00114806" w:rsidRPr="00114806" w:rsidRDefault="00114806" w:rsidP="00BA49DC">
      <w:pPr>
        <w:ind w:left="426" w:right="720" w:hanging="426"/>
        <w:rPr>
          <w:rFonts w:ascii="Arial" w:hAnsi="Arial" w:cs="Arial"/>
        </w:rPr>
      </w:pPr>
      <w:r w:rsidRPr="00114806">
        <w:rPr>
          <w:rFonts w:ascii="Arial" w:hAnsi="Arial" w:cs="Arial"/>
        </w:rPr>
        <w:t>Press the start push button HS 3814, and check the correct diversion of the diverter valve (Green LED shows the position of the diverter).</w:t>
      </w:r>
    </w:p>
    <w:p w14:paraId="37BAE430" w14:textId="77777777" w:rsidR="00114806" w:rsidRPr="00114806" w:rsidRDefault="00114806" w:rsidP="00BA49DC">
      <w:pPr>
        <w:ind w:left="426" w:right="720" w:hanging="426"/>
        <w:rPr>
          <w:rFonts w:ascii="Arial" w:hAnsi="Arial" w:cs="Arial"/>
        </w:rPr>
      </w:pPr>
    </w:p>
    <w:p w14:paraId="17D0D158" w14:textId="77777777" w:rsidR="00114806" w:rsidRPr="00114806" w:rsidRDefault="00114806" w:rsidP="00BA49DC">
      <w:pPr>
        <w:ind w:left="426" w:right="720" w:hanging="426"/>
        <w:rPr>
          <w:rFonts w:ascii="Arial" w:hAnsi="Arial" w:cs="Arial"/>
        </w:rPr>
      </w:pPr>
      <w:r w:rsidRPr="00114806">
        <w:rPr>
          <w:rFonts w:ascii="Arial" w:hAnsi="Arial" w:cs="Arial"/>
        </w:rPr>
        <w:t>Start the blower with the help of HS 3707 A and check the disch pressure, on panel (when disch silo in empty condition the blower disch press ranged from 65 m bar (SI701A) to 95 m bar (SI 704).  There should not be dPAH alarm for filter F 605.  Before starting the blower, there should not be PSH and PAH alarm, on panel.</w:t>
      </w:r>
    </w:p>
    <w:p w14:paraId="40FBD085" w14:textId="77777777" w:rsidR="00114806" w:rsidRPr="00114806" w:rsidRDefault="00114806" w:rsidP="00BA49DC">
      <w:pPr>
        <w:ind w:left="426" w:right="720" w:hanging="426"/>
        <w:rPr>
          <w:rFonts w:ascii="Arial" w:hAnsi="Arial" w:cs="Arial"/>
        </w:rPr>
      </w:pPr>
    </w:p>
    <w:p w14:paraId="177B56F6" w14:textId="77777777" w:rsidR="00114806" w:rsidRPr="00114806" w:rsidRDefault="00114806" w:rsidP="00BA49DC">
      <w:pPr>
        <w:ind w:left="426" w:right="720" w:hanging="426"/>
        <w:rPr>
          <w:rFonts w:ascii="Arial" w:hAnsi="Arial" w:cs="Arial"/>
        </w:rPr>
      </w:pPr>
      <w:r w:rsidRPr="00114806">
        <w:rPr>
          <w:rFonts w:ascii="Arial" w:hAnsi="Arial" w:cs="Arial"/>
        </w:rPr>
        <w:t>Ensure that no LAHH alarm persists on the selected silo and see that the same silo is not selected for unloading.</w:t>
      </w:r>
    </w:p>
    <w:p w14:paraId="71C3CA45" w14:textId="77777777" w:rsidR="00114806" w:rsidRPr="00114806" w:rsidRDefault="00114806" w:rsidP="00BA49DC">
      <w:pPr>
        <w:ind w:left="426" w:right="720" w:hanging="426"/>
        <w:rPr>
          <w:rFonts w:ascii="Arial" w:hAnsi="Arial" w:cs="Arial"/>
        </w:rPr>
      </w:pPr>
    </w:p>
    <w:p w14:paraId="7F33AE07" w14:textId="77777777" w:rsidR="00114806" w:rsidRPr="00114806" w:rsidRDefault="00114806" w:rsidP="00BA49DC">
      <w:pPr>
        <w:ind w:left="426" w:right="720" w:hanging="426"/>
        <w:rPr>
          <w:rFonts w:ascii="Arial" w:hAnsi="Arial" w:cs="Arial"/>
        </w:rPr>
      </w:pPr>
      <w:r w:rsidRPr="00114806">
        <w:rPr>
          <w:rFonts w:ascii="Arial" w:hAnsi="Arial" w:cs="Arial"/>
        </w:rPr>
        <w:t>Select the lined up rotary up valve (X 602A/S) with the help of selector switch and start the selected for unloading.</w:t>
      </w:r>
    </w:p>
    <w:p w14:paraId="7CA83135" w14:textId="77777777" w:rsidR="00114806" w:rsidRPr="00114806" w:rsidRDefault="00114806" w:rsidP="00BA49DC">
      <w:pPr>
        <w:ind w:left="426" w:right="720" w:hanging="426"/>
        <w:rPr>
          <w:rFonts w:ascii="Arial" w:hAnsi="Arial" w:cs="Arial"/>
        </w:rPr>
      </w:pPr>
    </w:p>
    <w:p w14:paraId="5B74C965" w14:textId="77777777" w:rsidR="00114806" w:rsidRPr="00114806" w:rsidRDefault="00114806" w:rsidP="00BA49DC">
      <w:pPr>
        <w:ind w:left="426" w:right="720" w:hanging="426"/>
        <w:rPr>
          <w:rFonts w:ascii="Arial" w:hAnsi="Arial" w:cs="Arial"/>
        </w:rPr>
      </w:pPr>
      <w:r w:rsidRPr="00114806">
        <w:rPr>
          <w:rFonts w:ascii="Arial" w:hAnsi="Arial" w:cs="Arial"/>
        </w:rPr>
        <w:t>After starting the rotary valve check the disch pressure and proper conveying of the pellets.  Speed of the rotary valve can be varied with the help of hand wheel mounted.  On the rotary valve.  The max conveying capacity is 15 T/ Hr.</w:t>
      </w:r>
    </w:p>
    <w:p w14:paraId="2A5F0D5F" w14:textId="77777777" w:rsidR="00114806" w:rsidRPr="00114806" w:rsidRDefault="00114806" w:rsidP="00BA49DC">
      <w:pPr>
        <w:ind w:left="426" w:right="720" w:hanging="426"/>
        <w:rPr>
          <w:rFonts w:ascii="Arial" w:hAnsi="Arial" w:cs="Arial"/>
        </w:rPr>
      </w:pPr>
    </w:p>
    <w:p w14:paraId="1B90BBA6" w14:textId="77777777" w:rsidR="00114806" w:rsidRPr="00114806" w:rsidRDefault="00114806" w:rsidP="00BA49DC">
      <w:pPr>
        <w:pStyle w:val="Heading9"/>
        <w:ind w:left="426" w:hanging="426"/>
        <w:jc w:val="left"/>
        <w:rPr>
          <w:rFonts w:ascii="Arial" w:hAnsi="Arial" w:cs="Arial"/>
        </w:rPr>
      </w:pPr>
      <w:r w:rsidRPr="00114806">
        <w:rPr>
          <w:rFonts w:ascii="Arial" w:hAnsi="Arial" w:cs="Arial"/>
        </w:rPr>
        <w:t>Change over of silo</w:t>
      </w:r>
    </w:p>
    <w:p w14:paraId="1A7B8362" w14:textId="77777777" w:rsidR="00114806" w:rsidRPr="00114806" w:rsidRDefault="00114806" w:rsidP="00BA49DC">
      <w:pPr>
        <w:ind w:left="426" w:right="720" w:hanging="426"/>
        <w:rPr>
          <w:rFonts w:ascii="Arial" w:hAnsi="Arial" w:cs="Arial"/>
        </w:rPr>
      </w:pPr>
    </w:p>
    <w:p w14:paraId="0F6C034C" w14:textId="77777777" w:rsidR="00114806" w:rsidRPr="00BA49DC" w:rsidRDefault="00114806" w:rsidP="00BA49DC">
      <w:pPr>
        <w:ind w:left="426" w:right="720" w:hanging="426"/>
        <w:rPr>
          <w:rFonts w:ascii="Arial" w:hAnsi="Arial" w:cs="Arial"/>
        </w:rPr>
      </w:pPr>
      <w:r w:rsidRPr="00BA49DC">
        <w:rPr>
          <w:rFonts w:ascii="Arial" w:hAnsi="Arial" w:cs="Arial"/>
        </w:rPr>
        <w:t>Following are the steps for change over.</w:t>
      </w:r>
    </w:p>
    <w:p w14:paraId="3DC73308" w14:textId="77777777" w:rsidR="00114806" w:rsidRPr="00114806" w:rsidRDefault="00114806" w:rsidP="00BA49DC">
      <w:pPr>
        <w:ind w:left="426" w:right="720" w:hanging="426"/>
        <w:rPr>
          <w:rFonts w:ascii="Arial" w:hAnsi="Arial" w:cs="Arial"/>
        </w:rPr>
      </w:pPr>
    </w:p>
    <w:p w14:paraId="1DFD8B22" w14:textId="77777777" w:rsidR="00114806" w:rsidRPr="00BA49DC" w:rsidRDefault="00114806" w:rsidP="00BA49DC">
      <w:pPr>
        <w:ind w:left="426" w:right="720" w:hanging="426"/>
        <w:rPr>
          <w:rFonts w:ascii="Arial" w:hAnsi="Arial" w:cs="Arial"/>
        </w:rPr>
      </w:pPr>
      <w:r w:rsidRPr="00BA49DC">
        <w:rPr>
          <w:rFonts w:ascii="Arial" w:hAnsi="Arial" w:cs="Arial"/>
        </w:rPr>
        <w:t>Stop X 602A/S rotary valve with the help of HS 3058 wait for 20 sec and then select the required silo with HS 3810 and HS 3814.  Before 20 sec silo can not be selected as 20 sec time is given for line cleaning.  After selecting the silo pressure check the correct line up of diverter valve (Green LED) when silo selection is over again start the rotary valve and X 602 A/S.</w:t>
      </w:r>
    </w:p>
    <w:p w14:paraId="22CF46EF" w14:textId="77777777" w:rsidR="00114806" w:rsidRPr="00114806" w:rsidRDefault="00114806" w:rsidP="00BA49DC">
      <w:pPr>
        <w:ind w:left="426" w:right="720" w:hanging="426"/>
        <w:rPr>
          <w:rFonts w:ascii="Arial" w:hAnsi="Arial" w:cs="Arial"/>
        </w:rPr>
      </w:pPr>
    </w:p>
    <w:p w14:paraId="04E0FF6B" w14:textId="1172AC6F" w:rsidR="00114806" w:rsidRPr="00BA49DC" w:rsidRDefault="00114806" w:rsidP="00BA49DC">
      <w:pPr>
        <w:ind w:left="426" w:right="720" w:hanging="426"/>
        <w:rPr>
          <w:rFonts w:ascii="Arial" w:hAnsi="Arial" w:cs="Arial"/>
          <w:u w:val="single"/>
        </w:rPr>
      </w:pPr>
      <w:r w:rsidRPr="00BA49DC">
        <w:rPr>
          <w:rFonts w:ascii="Arial" w:hAnsi="Arial" w:cs="Arial"/>
          <w:u w:val="single"/>
        </w:rPr>
        <w:t>System –2</w:t>
      </w:r>
    </w:p>
    <w:p w14:paraId="46B34F03" w14:textId="627861B6" w:rsidR="00114806" w:rsidRPr="00114806" w:rsidRDefault="00114806" w:rsidP="00BA49DC">
      <w:pPr>
        <w:ind w:left="426" w:right="720" w:hanging="426"/>
        <w:rPr>
          <w:rFonts w:ascii="Arial" w:hAnsi="Arial" w:cs="Arial"/>
        </w:rPr>
      </w:pPr>
    </w:p>
    <w:p w14:paraId="67EB0732" w14:textId="3F495C82" w:rsidR="00114806" w:rsidRPr="00BA49DC" w:rsidRDefault="00114806" w:rsidP="00BA49DC">
      <w:pPr>
        <w:ind w:left="426" w:right="720" w:hanging="426"/>
        <w:rPr>
          <w:rFonts w:ascii="Arial" w:hAnsi="Arial" w:cs="Arial"/>
        </w:rPr>
      </w:pPr>
      <w:r w:rsidRPr="00BA49DC">
        <w:rPr>
          <w:rFonts w:ascii="Arial" w:hAnsi="Arial" w:cs="Arial"/>
        </w:rPr>
        <w:t>Conveying system from daily silos (701 A/B/C/D) to Homogenization silo (SI 702) for Homogenization silo circulation and conveying to Bagging silos (SI 703 and SI 704).</w:t>
      </w:r>
    </w:p>
    <w:p w14:paraId="3E7FF297" w14:textId="77777777" w:rsidR="00114806" w:rsidRPr="00114806" w:rsidRDefault="00114806" w:rsidP="00BA49DC">
      <w:pPr>
        <w:ind w:left="426" w:right="720" w:hanging="426"/>
        <w:rPr>
          <w:rFonts w:ascii="Arial" w:hAnsi="Arial" w:cs="Arial"/>
        </w:rPr>
      </w:pPr>
    </w:p>
    <w:p w14:paraId="4D8A5423" w14:textId="1D9CFB73" w:rsidR="00114806" w:rsidRPr="00BA49DC" w:rsidRDefault="00114806" w:rsidP="00BA49DC">
      <w:pPr>
        <w:ind w:left="426" w:right="720" w:hanging="426"/>
        <w:rPr>
          <w:rFonts w:ascii="Arial" w:hAnsi="Arial" w:cs="Arial"/>
        </w:rPr>
      </w:pPr>
      <w:r w:rsidRPr="00BA49DC">
        <w:rPr>
          <w:rFonts w:ascii="Arial" w:hAnsi="Arial" w:cs="Arial"/>
        </w:rPr>
        <w:t>Procedure</w:t>
      </w:r>
    </w:p>
    <w:p w14:paraId="4ECA8EEB" w14:textId="77777777" w:rsidR="00114806" w:rsidRPr="00114806" w:rsidRDefault="00114806" w:rsidP="00BA49DC">
      <w:pPr>
        <w:ind w:left="426" w:right="720" w:hanging="426"/>
        <w:rPr>
          <w:rFonts w:ascii="Arial" w:hAnsi="Arial" w:cs="Arial"/>
        </w:rPr>
      </w:pPr>
    </w:p>
    <w:p w14:paraId="4BD99CCB" w14:textId="77777777" w:rsidR="00114806" w:rsidRPr="00114806" w:rsidRDefault="00114806" w:rsidP="00BA49DC">
      <w:pPr>
        <w:ind w:left="426" w:right="720" w:hanging="426"/>
        <w:rPr>
          <w:rFonts w:ascii="Arial" w:hAnsi="Arial" w:cs="Arial"/>
        </w:rPr>
      </w:pPr>
      <w:r w:rsidRPr="00114806">
        <w:rPr>
          <w:rFonts w:ascii="Arial" w:hAnsi="Arial" w:cs="Arial"/>
        </w:rPr>
        <w:t>Take all instruments in line.  Ensure that switches of blowers and rotary valves are on auto and stop push button released.</w:t>
      </w:r>
    </w:p>
    <w:p w14:paraId="76610643" w14:textId="77777777" w:rsidR="00114806" w:rsidRPr="00114806" w:rsidRDefault="00114806" w:rsidP="00BA49DC">
      <w:pPr>
        <w:ind w:left="426" w:right="720" w:hanging="426"/>
        <w:rPr>
          <w:rFonts w:ascii="Arial" w:hAnsi="Arial" w:cs="Arial"/>
        </w:rPr>
      </w:pPr>
    </w:p>
    <w:p w14:paraId="033A3579" w14:textId="77777777" w:rsidR="00114806" w:rsidRPr="00114806" w:rsidRDefault="00114806" w:rsidP="00BA49DC">
      <w:pPr>
        <w:ind w:left="426" w:right="720" w:hanging="426"/>
        <w:rPr>
          <w:rFonts w:ascii="Arial" w:hAnsi="Arial" w:cs="Arial"/>
        </w:rPr>
      </w:pPr>
      <w:r w:rsidRPr="00114806">
        <w:rPr>
          <w:rFonts w:ascii="Arial" w:hAnsi="Arial" w:cs="Arial"/>
        </w:rPr>
        <w:t>Open the disch Valve of the blower to be selected for conveying (B701A/S)</w:t>
      </w:r>
    </w:p>
    <w:p w14:paraId="6B22239E" w14:textId="77777777" w:rsidR="00114806" w:rsidRPr="00114806" w:rsidRDefault="00114806" w:rsidP="00BA49DC">
      <w:pPr>
        <w:ind w:left="426" w:right="720" w:hanging="426"/>
        <w:rPr>
          <w:rFonts w:ascii="Arial" w:hAnsi="Arial" w:cs="Arial"/>
        </w:rPr>
      </w:pPr>
    </w:p>
    <w:p w14:paraId="17BD5B3D" w14:textId="77777777" w:rsidR="00114806" w:rsidRPr="00114806" w:rsidRDefault="00114806" w:rsidP="00BA49DC">
      <w:pPr>
        <w:ind w:left="426" w:right="720" w:hanging="426"/>
        <w:rPr>
          <w:rFonts w:ascii="Arial" w:hAnsi="Arial" w:cs="Arial"/>
        </w:rPr>
      </w:pPr>
      <w:r w:rsidRPr="00114806">
        <w:rPr>
          <w:rFonts w:ascii="Arial" w:hAnsi="Arial" w:cs="Arial"/>
        </w:rPr>
        <w:t>Check that C.W. inlet/outlet valves of E 701 (Blower disch cooler) are open.</w:t>
      </w:r>
    </w:p>
    <w:p w14:paraId="566200DC" w14:textId="77777777" w:rsidR="00114806" w:rsidRPr="00114806" w:rsidRDefault="00114806" w:rsidP="00BA49DC">
      <w:pPr>
        <w:ind w:left="426" w:right="720" w:hanging="426"/>
        <w:rPr>
          <w:rFonts w:ascii="Arial" w:hAnsi="Arial" w:cs="Arial"/>
        </w:rPr>
      </w:pPr>
    </w:p>
    <w:p w14:paraId="08C7DFA0" w14:textId="77777777" w:rsidR="00114806" w:rsidRPr="00114806" w:rsidRDefault="00114806" w:rsidP="00BA49DC">
      <w:pPr>
        <w:ind w:left="426" w:right="720" w:hanging="426"/>
        <w:rPr>
          <w:rFonts w:ascii="Arial" w:hAnsi="Arial" w:cs="Arial"/>
        </w:rPr>
      </w:pPr>
      <w:r w:rsidRPr="00114806">
        <w:rPr>
          <w:rFonts w:ascii="Arial" w:hAnsi="Arial" w:cs="Arial"/>
        </w:rPr>
        <w:t>With the help of selector switch HS 3709 select the blower (B 701A or  B 701S) to be taken in line.</w:t>
      </w:r>
    </w:p>
    <w:p w14:paraId="76DABF95" w14:textId="77777777" w:rsidR="00114806" w:rsidRPr="00114806" w:rsidRDefault="00114806" w:rsidP="00BA49DC">
      <w:pPr>
        <w:ind w:left="426" w:right="720" w:hanging="426"/>
        <w:rPr>
          <w:rFonts w:ascii="Arial" w:hAnsi="Arial" w:cs="Arial"/>
        </w:rPr>
      </w:pPr>
    </w:p>
    <w:p w14:paraId="40F4BBC1" w14:textId="77777777" w:rsidR="00114806" w:rsidRPr="00114806" w:rsidRDefault="00114806" w:rsidP="00BA49DC">
      <w:pPr>
        <w:ind w:left="426" w:right="720" w:hanging="426"/>
        <w:rPr>
          <w:rFonts w:ascii="Arial" w:hAnsi="Arial" w:cs="Arial"/>
        </w:rPr>
      </w:pPr>
      <w:r w:rsidRPr="00114806">
        <w:rPr>
          <w:rFonts w:ascii="Arial" w:hAnsi="Arial" w:cs="Arial"/>
        </w:rPr>
        <w:t>With the help of selector switch HS 3812 select the silo (SI 701a/B/C/D and SI 702) to be unloaded.</w:t>
      </w:r>
    </w:p>
    <w:p w14:paraId="07D3A213" w14:textId="77777777" w:rsidR="00114806" w:rsidRPr="00114806" w:rsidRDefault="00114806" w:rsidP="00BA49DC">
      <w:pPr>
        <w:ind w:left="426" w:right="720" w:hanging="426"/>
        <w:rPr>
          <w:rFonts w:ascii="Arial" w:hAnsi="Arial" w:cs="Arial"/>
        </w:rPr>
      </w:pPr>
    </w:p>
    <w:p w14:paraId="5CFD66E7" w14:textId="77777777" w:rsidR="00114806" w:rsidRPr="00114806" w:rsidRDefault="00114806" w:rsidP="00BA49DC">
      <w:pPr>
        <w:ind w:left="426" w:right="720" w:hanging="426"/>
        <w:rPr>
          <w:rFonts w:ascii="Arial" w:hAnsi="Arial" w:cs="Arial"/>
        </w:rPr>
      </w:pPr>
      <w:r w:rsidRPr="00114806">
        <w:rPr>
          <w:rFonts w:ascii="Arial" w:hAnsi="Arial" w:cs="Arial"/>
        </w:rPr>
        <w:t>With the help of selector switch HS 3813 select the silo (SI 702, SI 703,  SI 704) to be loaded and press the start push button HS 3815 and see the proper diversion with the help of green LED, check the proper diversion of HV 3806 and HV 3901.</w:t>
      </w:r>
    </w:p>
    <w:p w14:paraId="00618802" w14:textId="77777777" w:rsidR="00114806" w:rsidRPr="00114806" w:rsidRDefault="00114806" w:rsidP="00BA49DC">
      <w:pPr>
        <w:ind w:left="426" w:right="720" w:hanging="426"/>
        <w:rPr>
          <w:rFonts w:ascii="Arial" w:hAnsi="Arial" w:cs="Arial"/>
        </w:rPr>
      </w:pPr>
    </w:p>
    <w:p w14:paraId="38AB7145" w14:textId="77777777" w:rsidR="00114806" w:rsidRPr="00114806" w:rsidRDefault="00114806" w:rsidP="00BA49DC">
      <w:pPr>
        <w:ind w:left="426" w:right="720" w:hanging="426"/>
        <w:rPr>
          <w:rFonts w:ascii="Arial" w:hAnsi="Arial" w:cs="Arial"/>
        </w:rPr>
      </w:pPr>
      <w:r w:rsidRPr="00114806">
        <w:rPr>
          <w:rFonts w:ascii="Arial" w:hAnsi="Arial" w:cs="Arial"/>
        </w:rPr>
        <w:t>Ensure that no LAHH alarm persists for the silos to be selected for loading (SI 702,     SI 703, SI 704).</w:t>
      </w:r>
    </w:p>
    <w:p w14:paraId="242534EB" w14:textId="77777777" w:rsidR="00114806" w:rsidRPr="00114806" w:rsidRDefault="00114806" w:rsidP="00BA49DC">
      <w:pPr>
        <w:ind w:left="426" w:right="720" w:hanging="426"/>
        <w:rPr>
          <w:rFonts w:ascii="Arial" w:hAnsi="Arial" w:cs="Arial"/>
        </w:rPr>
      </w:pPr>
    </w:p>
    <w:p w14:paraId="426BDCDC" w14:textId="77777777" w:rsidR="00114806" w:rsidRPr="00114806" w:rsidRDefault="00114806" w:rsidP="00BA49DC">
      <w:pPr>
        <w:ind w:left="426" w:right="720" w:hanging="426"/>
        <w:rPr>
          <w:rFonts w:ascii="Arial" w:hAnsi="Arial" w:cs="Arial"/>
        </w:rPr>
      </w:pPr>
      <w:r w:rsidRPr="00114806">
        <w:rPr>
          <w:rFonts w:ascii="Arial" w:hAnsi="Arial" w:cs="Arial"/>
        </w:rPr>
        <w:t>Before starting the blower, ensure that no TAH, PSH or dPAH (F702) persist on the panel.</w:t>
      </w:r>
    </w:p>
    <w:p w14:paraId="3F04B452" w14:textId="77777777" w:rsidR="00114806" w:rsidRPr="00114806" w:rsidRDefault="00114806" w:rsidP="00BA49DC">
      <w:pPr>
        <w:ind w:left="426" w:right="720" w:hanging="426"/>
        <w:rPr>
          <w:rFonts w:ascii="Arial" w:hAnsi="Arial" w:cs="Arial"/>
        </w:rPr>
      </w:pPr>
    </w:p>
    <w:p w14:paraId="328683CF" w14:textId="77777777" w:rsidR="00114806" w:rsidRPr="00114806" w:rsidRDefault="00114806" w:rsidP="00BA49DC">
      <w:pPr>
        <w:ind w:left="426" w:right="720" w:hanging="426"/>
        <w:rPr>
          <w:rFonts w:ascii="Arial" w:hAnsi="Arial" w:cs="Arial"/>
        </w:rPr>
      </w:pPr>
      <w:r w:rsidRPr="00114806">
        <w:rPr>
          <w:rFonts w:ascii="Arial" w:hAnsi="Arial" w:cs="Arial"/>
        </w:rPr>
        <w:t>Start the blower with the help of start push button switch HS 3707A.  After starting the blower check the disch press (It should be approx in the range of 75 m bar to 90 m bar when line is empty.)</w:t>
      </w:r>
    </w:p>
    <w:p w14:paraId="6D7B63C1" w14:textId="77777777" w:rsidR="00114806" w:rsidRPr="00114806" w:rsidRDefault="00114806" w:rsidP="00BA49DC">
      <w:pPr>
        <w:ind w:left="426" w:right="720" w:hanging="426"/>
        <w:rPr>
          <w:rFonts w:ascii="Arial" w:hAnsi="Arial" w:cs="Arial"/>
        </w:rPr>
      </w:pPr>
    </w:p>
    <w:p w14:paraId="31AECEDD" w14:textId="77777777" w:rsidR="00114806" w:rsidRPr="00114806" w:rsidRDefault="00114806" w:rsidP="00BA49DC">
      <w:pPr>
        <w:ind w:left="426" w:right="720" w:hanging="426"/>
        <w:rPr>
          <w:rFonts w:ascii="Arial" w:hAnsi="Arial" w:cs="Arial"/>
        </w:rPr>
      </w:pPr>
      <w:r w:rsidRPr="00114806">
        <w:rPr>
          <w:rFonts w:ascii="Arial" w:hAnsi="Arial" w:cs="Arial"/>
        </w:rPr>
        <w:t>Check that the bottom isolation valve of the selected silo for unloading is in close condition.</w:t>
      </w:r>
    </w:p>
    <w:p w14:paraId="1A42AF8E" w14:textId="77777777" w:rsidR="00114806" w:rsidRPr="00114806" w:rsidRDefault="00114806" w:rsidP="00BA49DC">
      <w:pPr>
        <w:ind w:left="426" w:right="720" w:hanging="426"/>
        <w:rPr>
          <w:rFonts w:ascii="Arial" w:hAnsi="Arial" w:cs="Arial"/>
        </w:rPr>
      </w:pPr>
    </w:p>
    <w:p w14:paraId="0B55A811" w14:textId="77777777" w:rsidR="00114806" w:rsidRPr="00114806" w:rsidRDefault="00114806" w:rsidP="00BA49DC">
      <w:pPr>
        <w:ind w:left="426" w:right="720" w:hanging="426"/>
        <w:rPr>
          <w:rFonts w:ascii="Arial" w:hAnsi="Arial" w:cs="Arial"/>
        </w:rPr>
      </w:pPr>
      <w:r w:rsidRPr="00114806">
        <w:rPr>
          <w:rFonts w:ascii="Arial" w:hAnsi="Arial" w:cs="Arial"/>
        </w:rPr>
        <w:t>Open the bottom valve (HV 3805 A/B/C/D or HV 3807) with the help of start push button switch.  HS 3811 A and check the opening of the bottom valve by green LED and consequently see that the u/s Rotary valve (X701 A/B/C/D or X 702) start.</w:t>
      </w:r>
    </w:p>
    <w:p w14:paraId="701D409B" w14:textId="77777777" w:rsidR="00114806" w:rsidRPr="00114806" w:rsidRDefault="00114806" w:rsidP="00BA49DC">
      <w:pPr>
        <w:ind w:left="426" w:right="720" w:hanging="426"/>
        <w:rPr>
          <w:rFonts w:ascii="Arial" w:hAnsi="Arial" w:cs="Arial"/>
        </w:rPr>
      </w:pPr>
    </w:p>
    <w:p w14:paraId="2D446F7F" w14:textId="77777777" w:rsidR="00114806" w:rsidRPr="00114806" w:rsidRDefault="00114806" w:rsidP="00BA49DC">
      <w:pPr>
        <w:ind w:left="426" w:right="720" w:hanging="426"/>
        <w:rPr>
          <w:rFonts w:ascii="Arial" w:hAnsi="Arial" w:cs="Arial"/>
        </w:rPr>
      </w:pPr>
      <w:r w:rsidRPr="00114806">
        <w:rPr>
          <w:rFonts w:ascii="Arial" w:hAnsi="Arial" w:cs="Arial"/>
        </w:rPr>
        <w:t>The speed of the rotary valve can be adjusted with the help of hand wheel provided on the rotary valve.  Normally once fixed, it need not be changed.</w:t>
      </w:r>
    </w:p>
    <w:p w14:paraId="35763846" w14:textId="77777777" w:rsidR="00114806" w:rsidRPr="00114806" w:rsidRDefault="00114806" w:rsidP="00BA49DC">
      <w:pPr>
        <w:ind w:left="426" w:right="720" w:hanging="426"/>
        <w:rPr>
          <w:rFonts w:ascii="Arial" w:hAnsi="Arial" w:cs="Arial"/>
        </w:rPr>
      </w:pPr>
    </w:p>
    <w:p w14:paraId="1359A6CE" w14:textId="77777777" w:rsidR="00114806" w:rsidRPr="00114806" w:rsidRDefault="00114806" w:rsidP="00BA49DC">
      <w:pPr>
        <w:ind w:left="426" w:right="720" w:hanging="426"/>
        <w:rPr>
          <w:rFonts w:ascii="Arial" w:hAnsi="Arial" w:cs="Arial"/>
        </w:rPr>
      </w:pPr>
      <w:r w:rsidRPr="00114806">
        <w:rPr>
          <w:rFonts w:ascii="Arial" w:hAnsi="Arial" w:cs="Arial"/>
        </w:rPr>
        <w:t>After the rotary valve has started check the disch press of the blower and proper conveying of the pellets by opening the bottom valve of silo slowly.</w:t>
      </w:r>
    </w:p>
    <w:p w14:paraId="7160EA59" w14:textId="77777777" w:rsidR="00114806" w:rsidRPr="00114806" w:rsidRDefault="00114806" w:rsidP="00BA49DC">
      <w:pPr>
        <w:ind w:left="426" w:right="720" w:hanging="426"/>
        <w:rPr>
          <w:rFonts w:ascii="Arial" w:hAnsi="Arial" w:cs="Arial"/>
        </w:rPr>
      </w:pPr>
    </w:p>
    <w:p w14:paraId="2E0B5D68" w14:textId="77777777" w:rsidR="00114806" w:rsidRPr="00BA49DC" w:rsidRDefault="00114806" w:rsidP="00BA49DC">
      <w:pPr>
        <w:ind w:left="426" w:right="720" w:hanging="426"/>
        <w:rPr>
          <w:rFonts w:ascii="Arial" w:hAnsi="Arial" w:cs="Arial"/>
        </w:rPr>
      </w:pPr>
      <w:r w:rsidRPr="00BA49DC">
        <w:rPr>
          <w:rFonts w:ascii="Arial" w:hAnsi="Arial" w:cs="Arial"/>
        </w:rPr>
        <w:t>If any of the PLC fails other PLC will take care and after rectifying the failed PLC again the push the required start push button (Although system is running) It is to feed data to rectified PLC.</w:t>
      </w:r>
    </w:p>
    <w:p w14:paraId="050B290A" w14:textId="77777777" w:rsidR="00114806" w:rsidRPr="00114806" w:rsidRDefault="00114806" w:rsidP="00BA49DC">
      <w:pPr>
        <w:ind w:left="426" w:right="720" w:hanging="426"/>
        <w:rPr>
          <w:rFonts w:ascii="Arial" w:hAnsi="Arial" w:cs="Arial"/>
        </w:rPr>
      </w:pPr>
    </w:p>
    <w:p w14:paraId="18321856" w14:textId="77777777" w:rsidR="00114806" w:rsidRPr="00BA49DC" w:rsidRDefault="00114806" w:rsidP="00BA49DC">
      <w:pPr>
        <w:ind w:left="426" w:right="720" w:hanging="426"/>
        <w:rPr>
          <w:rFonts w:ascii="Arial" w:hAnsi="Arial" w:cs="Arial"/>
        </w:rPr>
      </w:pPr>
      <w:r w:rsidRPr="00BA49DC">
        <w:rPr>
          <w:rFonts w:ascii="Arial" w:hAnsi="Arial" w:cs="Arial"/>
        </w:rPr>
        <w:t>3.</w:t>
      </w:r>
      <w:r w:rsidRPr="00BA49DC">
        <w:rPr>
          <w:rFonts w:ascii="Arial" w:hAnsi="Arial" w:cs="Arial"/>
        </w:rPr>
        <w:tab/>
        <w:t>B603 A/S change over procedure : Say B 603 is running (selector is on    B 603 S).</w:t>
      </w:r>
    </w:p>
    <w:p w14:paraId="54DC5B74" w14:textId="77777777" w:rsidR="00114806" w:rsidRPr="00114806" w:rsidRDefault="00114806" w:rsidP="00BA49DC">
      <w:pPr>
        <w:ind w:left="426" w:right="720" w:hanging="426"/>
        <w:rPr>
          <w:rFonts w:ascii="Arial" w:hAnsi="Arial" w:cs="Arial"/>
        </w:rPr>
      </w:pPr>
    </w:p>
    <w:p w14:paraId="24AD6488" w14:textId="77777777" w:rsidR="00114806" w:rsidRPr="00114806" w:rsidRDefault="00114806" w:rsidP="00BA49DC">
      <w:pPr>
        <w:ind w:left="426" w:right="720" w:hanging="426"/>
        <w:rPr>
          <w:rFonts w:ascii="Arial" w:hAnsi="Arial" w:cs="Arial"/>
        </w:rPr>
      </w:pPr>
      <w:r w:rsidRPr="00114806">
        <w:rPr>
          <w:rFonts w:ascii="Arial" w:hAnsi="Arial" w:cs="Arial"/>
        </w:rPr>
        <w:t>Start B 603A on manual is field.</w:t>
      </w:r>
    </w:p>
    <w:p w14:paraId="2AF684C2" w14:textId="77777777" w:rsidR="00114806" w:rsidRPr="00114806" w:rsidRDefault="00114806" w:rsidP="00BA49DC">
      <w:pPr>
        <w:ind w:left="426" w:right="720" w:hanging="426"/>
        <w:rPr>
          <w:rFonts w:ascii="Arial" w:hAnsi="Arial" w:cs="Arial"/>
        </w:rPr>
      </w:pPr>
      <w:r w:rsidRPr="00114806">
        <w:rPr>
          <w:rFonts w:ascii="Arial" w:hAnsi="Arial" w:cs="Arial"/>
        </w:rPr>
        <w:t>Stop B 603S from C/R</w:t>
      </w:r>
    </w:p>
    <w:p w14:paraId="4E4FC7AA" w14:textId="77777777" w:rsidR="00114806" w:rsidRPr="00114806" w:rsidRDefault="00114806" w:rsidP="00BA49DC">
      <w:pPr>
        <w:ind w:left="426" w:right="720" w:hanging="426"/>
        <w:rPr>
          <w:rFonts w:ascii="Arial" w:hAnsi="Arial" w:cs="Arial"/>
        </w:rPr>
      </w:pPr>
      <w:r w:rsidRPr="00114806">
        <w:rPr>
          <w:rFonts w:ascii="Arial" w:hAnsi="Arial" w:cs="Arial"/>
        </w:rPr>
        <w:t>Press reset on panel in C/R</w:t>
      </w:r>
    </w:p>
    <w:p w14:paraId="65AB9FA5" w14:textId="77777777" w:rsidR="00114806" w:rsidRPr="00114806" w:rsidRDefault="00114806" w:rsidP="00BA49DC">
      <w:pPr>
        <w:ind w:left="426" w:right="720" w:hanging="426"/>
        <w:rPr>
          <w:rFonts w:ascii="Arial" w:hAnsi="Arial" w:cs="Arial"/>
        </w:rPr>
      </w:pPr>
      <w:r w:rsidRPr="00114806">
        <w:rPr>
          <w:rFonts w:ascii="Arial" w:hAnsi="Arial" w:cs="Arial"/>
        </w:rPr>
        <w:t>Select B 603A on panel and press reset.</w:t>
      </w:r>
    </w:p>
    <w:p w14:paraId="04186373" w14:textId="77777777" w:rsidR="00114806" w:rsidRPr="00114806" w:rsidRDefault="00114806" w:rsidP="00BA49DC">
      <w:pPr>
        <w:ind w:left="426" w:right="720" w:hanging="426"/>
        <w:rPr>
          <w:rFonts w:ascii="Arial" w:hAnsi="Arial" w:cs="Arial"/>
        </w:rPr>
      </w:pPr>
      <w:r w:rsidRPr="00114806">
        <w:rPr>
          <w:rFonts w:ascii="Arial" w:hAnsi="Arial" w:cs="Arial"/>
        </w:rPr>
        <w:t>Give start command for B603A, just to normalize the sequence.</w:t>
      </w:r>
    </w:p>
    <w:p w14:paraId="36ABD279" w14:textId="77777777" w:rsidR="00114806" w:rsidRPr="00114806" w:rsidRDefault="00114806" w:rsidP="00BA49DC">
      <w:pPr>
        <w:ind w:left="426" w:right="720" w:hanging="426"/>
        <w:rPr>
          <w:rFonts w:ascii="Arial" w:hAnsi="Arial" w:cs="Arial"/>
        </w:rPr>
      </w:pPr>
      <w:r w:rsidRPr="00114806">
        <w:rPr>
          <w:rFonts w:ascii="Arial" w:hAnsi="Arial" w:cs="Arial"/>
        </w:rPr>
        <w:t>Put B603A field AUTO/MAN switch on AUTO sequence to be followed for B603S if B603A is running.</w:t>
      </w:r>
    </w:p>
    <w:p w14:paraId="78B63F6D" w14:textId="77777777" w:rsidR="00114806" w:rsidRPr="00114806" w:rsidRDefault="00114806" w:rsidP="00BA49DC">
      <w:pPr>
        <w:ind w:left="426" w:right="720" w:hanging="426"/>
        <w:rPr>
          <w:rFonts w:ascii="Arial" w:hAnsi="Arial" w:cs="Arial"/>
        </w:rPr>
      </w:pPr>
    </w:p>
    <w:p w14:paraId="02AC1FC7" w14:textId="22481E0B" w:rsidR="00114806" w:rsidRPr="00BA49DC" w:rsidRDefault="00114806" w:rsidP="00BA49DC">
      <w:pPr>
        <w:ind w:left="426" w:right="720" w:hanging="426"/>
        <w:rPr>
          <w:rFonts w:ascii="Arial" w:hAnsi="Arial" w:cs="Arial"/>
        </w:rPr>
      </w:pPr>
      <w:r w:rsidRPr="00BA49DC">
        <w:rPr>
          <w:rFonts w:ascii="Arial" w:hAnsi="Arial" w:cs="Arial"/>
        </w:rPr>
        <w:lastRenderedPageBreak/>
        <w:t>List of Alarms Pneumatic Conveying of Pellets:</w:t>
      </w:r>
    </w:p>
    <w:p w14:paraId="204BCD6B" w14:textId="77777777" w:rsidR="00114806" w:rsidRPr="00114806" w:rsidRDefault="00114806" w:rsidP="00BA49DC">
      <w:pPr>
        <w:ind w:left="426" w:right="720" w:hanging="426"/>
        <w:rPr>
          <w:rFonts w:ascii="Arial" w:hAnsi="Arial" w:cs="Arial"/>
        </w:rPr>
      </w:pPr>
    </w:p>
    <w:p w14:paraId="1714373A" w14:textId="77777777" w:rsidR="00114806" w:rsidRPr="00BA49DC" w:rsidRDefault="00114806" w:rsidP="00BA49DC">
      <w:pPr>
        <w:ind w:left="426" w:right="720" w:hanging="426"/>
        <w:rPr>
          <w:rFonts w:ascii="Arial" w:hAnsi="Arial" w:cs="Arial"/>
        </w:rPr>
      </w:pPr>
      <w:r w:rsidRPr="00BA49DC">
        <w:rPr>
          <w:rFonts w:ascii="Arial" w:hAnsi="Arial" w:cs="Arial"/>
        </w:rPr>
        <w:t>PI 3709</w:t>
      </w:r>
      <w:r w:rsidRPr="00BA49DC">
        <w:rPr>
          <w:rFonts w:ascii="Arial" w:hAnsi="Arial" w:cs="Arial"/>
        </w:rPr>
        <w:tab/>
        <w:t>At 40 m bar or below, pressure, B603 and X 602 trips leading to drive trip.</w:t>
      </w:r>
    </w:p>
    <w:p w14:paraId="7D975CC5" w14:textId="77777777" w:rsidR="00114806" w:rsidRPr="00114806" w:rsidRDefault="00114806" w:rsidP="00BA49DC">
      <w:pPr>
        <w:ind w:left="426" w:right="720" w:hanging="426"/>
        <w:rPr>
          <w:rFonts w:ascii="Arial" w:hAnsi="Arial" w:cs="Arial"/>
        </w:rPr>
      </w:pPr>
    </w:p>
    <w:p w14:paraId="32CEF451" w14:textId="77777777" w:rsidR="00114806" w:rsidRPr="00BA49DC" w:rsidRDefault="00114806" w:rsidP="00BA49DC">
      <w:pPr>
        <w:ind w:left="426" w:right="720" w:hanging="426"/>
        <w:rPr>
          <w:rFonts w:ascii="Arial" w:hAnsi="Arial" w:cs="Arial"/>
        </w:rPr>
      </w:pPr>
      <w:r w:rsidRPr="00BA49DC">
        <w:rPr>
          <w:rFonts w:ascii="Arial" w:hAnsi="Arial" w:cs="Arial"/>
        </w:rPr>
        <w:t>At 750 m bar or above pressure X602 stops.  Rotary valve restarts once pressure falls.</w:t>
      </w:r>
    </w:p>
    <w:p w14:paraId="487F9FEA" w14:textId="77777777" w:rsidR="00114806" w:rsidRPr="00114806" w:rsidRDefault="00114806" w:rsidP="00BA49DC">
      <w:pPr>
        <w:ind w:left="426" w:right="720" w:hanging="426"/>
        <w:rPr>
          <w:rFonts w:ascii="Arial" w:hAnsi="Arial" w:cs="Arial"/>
        </w:rPr>
      </w:pPr>
    </w:p>
    <w:p w14:paraId="6326C1B3" w14:textId="41507CD4" w:rsidR="00114806" w:rsidRPr="00BA49DC" w:rsidRDefault="00114806" w:rsidP="00BA49DC">
      <w:pPr>
        <w:ind w:left="426" w:right="720" w:hanging="426"/>
        <w:rPr>
          <w:rFonts w:ascii="Arial" w:hAnsi="Arial" w:cs="Arial"/>
        </w:rPr>
      </w:pPr>
      <w:r w:rsidRPr="00BA49DC">
        <w:rPr>
          <w:rFonts w:ascii="Arial" w:hAnsi="Arial" w:cs="Arial"/>
        </w:rPr>
        <w:t>PI 3803</w:t>
      </w:r>
      <w:r w:rsidRPr="00BA49DC">
        <w:rPr>
          <w:rFonts w:ascii="Arial" w:hAnsi="Arial" w:cs="Arial"/>
        </w:rPr>
        <w:tab/>
        <w:t>At 30 m bar pressure B701 and X701 A-D stops.</w:t>
      </w:r>
    </w:p>
    <w:p w14:paraId="60E1ED3B" w14:textId="77777777" w:rsidR="00114806" w:rsidRPr="00114806" w:rsidRDefault="00114806" w:rsidP="00BA49DC">
      <w:pPr>
        <w:ind w:left="426" w:right="720" w:hanging="426"/>
        <w:rPr>
          <w:rFonts w:ascii="Arial" w:hAnsi="Arial" w:cs="Arial"/>
        </w:rPr>
      </w:pPr>
    </w:p>
    <w:p w14:paraId="5656DE47" w14:textId="77777777" w:rsidR="00114806" w:rsidRPr="00BA49DC" w:rsidRDefault="00114806" w:rsidP="00BA49DC">
      <w:pPr>
        <w:ind w:left="426" w:right="720" w:hanging="426"/>
        <w:rPr>
          <w:rFonts w:ascii="Arial" w:hAnsi="Arial" w:cs="Arial"/>
        </w:rPr>
      </w:pPr>
      <w:r w:rsidRPr="00BA49DC">
        <w:rPr>
          <w:rFonts w:ascii="Arial" w:hAnsi="Arial" w:cs="Arial"/>
        </w:rPr>
        <w:t>At 750 m bar or above pressure X701 A-D stops rotary valve restarts once pressure comes down.</w:t>
      </w:r>
    </w:p>
    <w:p w14:paraId="5D9A2E92" w14:textId="77777777" w:rsidR="00114806" w:rsidRPr="00114806" w:rsidRDefault="00114806" w:rsidP="00BA49DC">
      <w:pPr>
        <w:ind w:left="426" w:right="720" w:hanging="426"/>
        <w:rPr>
          <w:rFonts w:ascii="Arial" w:hAnsi="Arial" w:cs="Arial"/>
        </w:rPr>
      </w:pPr>
    </w:p>
    <w:p w14:paraId="7EF97CA3" w14:textId="6E4D4741" w:rsidR="00114806" w:rsidRPr="00BA49DC" w:rsidRDefault="00114806" w:rsidP="00BA49DC">
      <w:pPr>
        <w:ind w:left="426" w:right="720" w:hanging="426"/>
        <w:rPr>
          <w:rFonts w:ascii="Arial" w:hAnsi="Arial" w:cs="Arial"/>
        </w:rPr>
      </w:pPr>
      <w:r w:rsidRPr="00BA49DC">
        <w:rPr>
          <w:rFonts w:ascii="Arial" w:hAnsi="Arial" w:cs="Arial"/>
        </w:rPr>
        <w:t>LAH on silos</w:t>
      </w:r>
      <w:r w:rsidRPr="00BA49DC">
        <w:rPr>
          <w:rFonts w:ascii="Arial" w:hAnsi="Arial" w:cs="Arial"/>
        </w:rPr>
        <w:tab/>
        <w:t>Only alarm.</w:t>
      </w:r>
    </w:p>
    <w:p w14:paraId="442F851B" w14:textId="77777777" w:rsidR="00114806" w:rsidRPr="00114806" w:rsidRDefault="00114806" w:rsidP="00BA49DC">
      <w:pPr>
        <w:ind w:left="426" w:right="720" w:hanging="426"/>
        <w:rPr>
          <w:rFonts w:ascii="Arial" w:hAnsi="Arial" w:cs="Arial"/>
        </w:rPr>
      </w:pPr>
    </w:p>
    <w:p w14:paraId="6E123B71" w14:textId="3D9D14D1" w:rsidR="00114806" w:rsidRPr="00BA49DC" w:rsidRDefault="00114806" w:rsidP="00BA49DC">
      <w:pPr>
        <w:ind w:left="426" w:right="720" w:hanging="426"/>
        <w:rPr>
          <w:rFonts w:ascii="Arial" w:hAnsi="Arial" w:cs="Arial"/>
        </w:rPr>
      </w:pPr>
      <w:r w:rsidRPr="00BA49DC">
        <w:rPr>
          <w:rFonts w:ascii="Arial" w:hAnsi="Arial" w:cs="Arial"/>
        </w:rPr>
        <w:t>LAL on silos</w:t>
      </w:r>
      <w:r w:rsidRPr="00BA49DC">
        <w:rPr>
          <w:rFonts w:ascii="Arial" w:hAnsi="Arial" w:cs="Arial"/>
        </w:rPr>
        <w:tab/>
        <w:t>Only alarm.</w:t>
      </w:r>
    </w:p>
    <w:p w14:paraId="4C7F47B3" w14:textId="77777777" w:rsidR="00114806" w:rsidRPr="00114806" w:rsidRDefault="00114806" w:rsidP="00BA49DC">
      <w:pPr>
        <w:ind w:left="426" w:right="720" w:hanging="426"/>
        <w:rPr>
          <w:rFonts w:ascii="Arial" w:hAnsi="Arial" w:cs="Arial"/>
        </w:rPr>
      </w:pPr>
    </w:p>
    <w:p w14:paraId="49EE7C5D" w14:textId="09837166" w:rsidR="00114806" w:rsidRPr="00BA49DC" w:rsidRDefault="00114806" w:rsidP="00BA49DC">
      <w:pPr>
        <w:ind w:left="426" w:right="720" w:hanging="426"/>
        <w:rPr>
          <w:rFonts w:ascii="Arial" w:hAnsi="Arial" w:cs="Arial"/>
        </w:rPr>
      </w:pPr>
      <w:r w:rsidRPr="00BA49DC">
        <w:rPr>
          <w:rFonts w:ascii="Arial" w:hAnsi="Arial" w:cs="Arial"/>
        </w:rPr>
        <w:t xml:space="preserve">LAHH on </w:t>
      </w:r>
      <w:r w:rsidRPr="00BA49DC">
        <w:rPr>
          <w:rFonts w:ascii="Arial" w:hAnsi="Arial" w:cs="Arial"/>
        </w:rPr>
        <w:tab/>
        <w:t>On alarm of very high level in silos SI 701 A-D, SI 702</w:t>
      </w:r>
    </w:p>
    <w:p w14:paraId="5D25C98F" w14:textId="56AB578E" w:rsidR="00114806" w:rsidRPr="00BA49DC" w:rsidRDefault="00114806" w:rsidP="00BA49DC">
      <w:pPr>
        <w:ind w:left="426" w:right="720" w:hanging="426"/>
        <w:rPr>
          <w:rFonts w:ascii="Arial" w:hAnsi="Arial" w:cs="Arial"/>
        </w:rPr>
      </w:pPr>
      <w:r w:rsidRPr="00BA49DC">
        <w:rPr>
          <w:rFonts w:ascii="Arial" w:hAnsi="Arial" w:cs="Arial"/>
        </w:rPr>
        <w:t>Silos</w:t>
      </w:r>
      <w:r w:rsidRPr="00BA49DC">
        <w:rPr>
          <w:rFonts w:ascii="Arial" w:hAnsi="Arial" w:cs="Arial"/>
        </w:rPr>
        <w:tab/>
      </w:r>
      <w:r w:rsidRPr="00BA49DC">
        <w:rPr>
          <w:rFonts w:ascii="Arial" w:hAnsi="Arial" w:cs="Arial"/>
        </w:rPr>
        <w:tab/>
        <w:t xml:space="preserve">SI 703 and SI 704, rotary valves on unloading silos stops </w:t>
      </w:r>
    </w:p>
    <w:p w14:paraId="0DB2619F" w14:textId="77777777" w:rsidR="00114806" w:rsidRPr="00BA49DC" w:rsidRDefault="00114806" w:rsidP="00BA49DC">
      <w:pPr>
        <w:ind w:left="426" w:right="720" w:hanging="426"/>
        <w:rPr>
          <w:rFonts w:ascii="Arial" w:hAnsi="Arial" w:cs="Arial"/>
        </w:rPr>
      </w:pPr>
      <w:r w:rsidRPr="00BA49DC">
        <w:rPr>
          <w:rFonts w:ascii="Arial" w:hAnsi="Arial" w:cs="Arial"/>
        </w:rPr>
        <w:t>and rotary valve will start automatically if LAHH disappear.</w:t>
      </w:r>
    </w:p>
    <w:p w14:paraId="0F57CF1B" w14:textId="77777777" w:rsidR="00114806" w:rsidRPr="00114806" w:rsidRDefault="00114806" w:rsidP="00BA49DC">
      <w:pPr>
        <w:ind w:left="426" w:right="720" w:hanging="426"/>
        <w:rPr>
          <w:rFonts w:ascii="Arial" w:hAnsi="Arial" w:cs="Arial"/>
        </w:rPr>
      </w:pPr>
    </w:p>
    <w:p w14:paraId="36B0F715" w14:textId="77777777" w:rsidR="00114806" w:rsidRPr="00114806" w:rsidRDefault="00114806" w:rsidP="00BA49DC">
      <w:pPr>
        <w:ind w:left="426" w:right="720" w:hanging="426"/>
        <w:rPr>
          <w:rFonts w:ascii="Arial" w:hAnsi="Arial" w:cs="Arial"/>
        </w:rPr>
      </w:pPr>
    </w:p>
    <w:p w14:paraId="3E03A3EA" w14:textId="77777777" w:rsidR="00114806" w:rsidRPr="00114806" w:rsidRDefault="00114806" w:rsidP="00BA49DC">
      <w:pPr>
        <w:ind w:left="426" w:right="720" w:hanging="426"/>
        <w:rPr>
          <w:rFonts w:ascii="Arial" w:hAnsi="Arial" w:cs="Arial"/>
        </w:rPr>
      </w:pPr>
    </w:p>
    <w:p w14:paraId="2CB42632" w14:textId="77777777" w:rsidR="00114806" w:rsidRPr="00114806" w:rsidRDefault="00114806" w:rsidP="00BA49DC">
      <w:pPr>
        <w:ind w:left="426" w:right="720" w:hanging="426"/>
        <w:rPr>
          <w:rFonts w:ascii="Arial" w:hAnsi="Arial" w:cs="Arial"/>
        </w:rPr>
      </w:pPr>
    </w:p>
    <w:p w14:paraId="162A0C01" w14:textId="77777777" w:rsidR="00114806" w:rsidRPr="00114806" w:rsidRDefault="00114806" w:rsidP="00BA49DC">
      <w:pPr>
        <w:ind w:left="426" w:right="720" w:hanging="426"/>
        <w:rPr>
          <w:rFonts w:ascii="Arial" w:hAnsi="Arial" w:cs="Arial"/>
        </w:rPr>
      </w:pPr>
    </w:p>
    <w:p w14:paraId="661B52E9" w14:textId="77777777" w:rsidR="00114806" w:rsidRPr="00114806" w:rsidRDefault="00114806" w:rsidP="00BA49DC">
      <w:pPr>
        <w:ind w:left="426" w:right="720" w:hanging="426"/>
        <w:rPr>
          <w:rFonts w:ascii="Arial" w:hAnsi="Arial" w:cs="Arial"/>
        </w:rPr>
      </w:pPr>
    </w:p>
    <w:p w14:paraId="41489899" w14:textId="77777777" w:rsidR="00114806" w:rsidRPr="00114806" w:rsidRDefault="00114806" w:rsidP="00BA49DC">
      <w:pPr>
        <w:ind w:left="426" w:right="720" w:hanging="426"/>
        <w:rPr>
          <w:rFonts w:ascii="Arial" w:hAnsi="Arial" w:cs="Arial"/>
        </w:rPr>
      </w:pPr>
    </w:p>
    <w:p w14:paraId="19130B43" w14:textId="77777777" w:rsidR="00114806" w:rsidRPr="00114806" w:rsidRDefault="00114806" w:rsidP="00BA49DC">
      <w:pPr>
        <w:ind w:left="426" w:right="720" w:hanging="426"/>
        <w:rPr>
          <w:rFonts w:ascii="Arial" w:hAnsi="Arial" w:cs="Arial"/>
        </w:rPr>
      </w:pPr>
    </w:p>
    <w:p w14:paraId="0AA3CF7A" w14:textId="77777777" w:rsidR="00114806" w:rsidRPr="00114806" w:rsidRDefault="00114806" w:rsidP="00BA49DC">
      <w:pPr>
        <w:ind w:left="426" w:right="720" w:hanging="426"/>
        <w:rPr>
          <w:rFonts w:ascii="Arial" w:hAnsi="Arial" w:cs="Arial"/>
        </w:rPr>
      </w:pPr>
    </w:p>
    <w:p w14:paraId="495B2F65" w14:textId="77777777" w:rsidR="00114806" w:rsidRPr="00114806" w:rsidRDefault="00114806" w:rsidP="00BA49DC">
      <w:pPr>
        <w:ind w:left="426" w:right="720" w:hanging="426"/>
        <w:rPr>
          <w:rFonts w:ascii="Arial" w:hAnsi="Arial" w:cs="Arial"/>
        </w:rPr>
      </w:pPr>
    </w:p>
    <w:p w14:paraId="4A3618BF" w14:textId="77777777" w:rsidR="00114806" w:rsidRPr="00114806" w:rsidRDefault="00114806" w:rsidP="00BA49DC">
      <w:pPr>
        <w:ind w:left="426" w:right="720" w:hanging="426"/>
        <w:rPr>
          <w:rFonts w:ascii="Arial" w:hAnsi="Arial" w:cs="Arial"/>
        </w:rPr>
      </w:pPr>
    </w:p>
    <w:p w14:paraId="1860362C" w14:textId="77777777" w:rsidR="00114806" w:rsidRPr="00114806" w:rsidRDefault="00114806" w:rsidP="00BA49DC">
      <w:pPr>
        <w:ind w:left="426" w:right="720" w:hanging="426"/>
        <w:rPr>
          <w:rFonts w:ascii="Arial" w:hAnsi="Arial" w:cs="Arial"/>
        </w:rPr>
      </w:pPr>
    </w:p>
    <w:p w14:paraId="3E0B0735" w14:textId="77777777" w:rsidR="00114806" w:rsidRPr="00114806" w:rsidRDefault="00114806" w:rsidP="00BA49DC">
      <w:pPr>
        <w:ind w:left="426" w:right="720" w:hanging="426"/>
        <w:rPr>
          <w:rFonts w:ascii="Arial" w:hAnsi="Arial" w:cs="Arial"/>
        </w:rPr>
      </w:pPr>
    </w:p>
    <w:p w14:paraId="48205232" w14:textId="77777777" w:rsidR="00114806" w:rsidRPr="00114806" w:rsidRDefault="00114806" w:rsidP="00BA49DC">
      <w:pPr>
        <w:ind w:left="426" w:right="720" w:hanging="426"/>
        <w:rPr>
          <w:rFonts w:ascii="Arial" w:hAnsi="Arial" w:cs="Arial"/>
        </w:rPr>
      </w:pPr>
    </w:p>
    <w:p w14:paraId="1AFE2F1E" w14:textId="77777777" w:rsidR="00114806" w:rsidRPr="00114806" w:rsidRDefault="00114806" w:rsidP="00BA49DC">
      <w:pPr>
        <w:ind w:left="426" w:right="720" w:hanging="426"/>
        <w:rPr>
          <w:rFonts w:ascii="Arial" w:hAnsi="Arial" w:cs="Arial"/>
        </w:rPr>
      </w:pPr>
    </w:p>
    <w:p w14:paraId="24625B68" w14:textId="77777777" w:rsidR="00114806" w:rsidRPr="00114806" w:rsidRDefault="00114806" w:rsidP="00BA49DC">
      <w:pPr>
        <w:ind w:left="426" w:right="720" w:hanging="426"/>
        <w:rPr>
          <w:rFonts w:ascii="Arial" w:hAnsi="Arial" w:cs="Arial"/>
        </w:rPr>
      </w:pPr>
    </w:p>
    <w:p w14:paraId="6C595F86" w14:textId="77777777" w:rsidR="00114806" w:rsidRPr="00114806" w:rsidRDefault="00114806" w:rsidP="00BA49DC">
      <w:pPr>
        <w:ind w:left="426" w:right="720" w:hanging="426"/>
        <w:rPr>
          <w:rFonts w:ascii="Arial" w:hAnsi="Arial" w:cs="Arial"/>
        </w:rPr>
      </w:pPr>
    </w:p>
    <w:p w14:paraId="3BB2811B" w14:textId="77777777" w:rsidR="00114806" w:rsidRPr="00114806" w:rsidRDefault="00114806" w:rsidP="00BA49DC">
      <w:pPr>
        <w:ind w:left="426" w:right="720" w:hanging="426"/>
        <w:rPr>
          <w:rFonts w:ascii="Arial" w:hAnsi="Arial" w:cs="Arial"/>
        </w:rPr>
      </w:pPr>
    </w:p>
    <w:p w14:paraId="4A0FB22A" w14:textId="77777777" w:rsidR="00114806" w:rsidRPr="00114806" w:rsidRDefault="00114806" w:rsidP="00BA49DC">
      <w:pPr>
        <w:ind w:left="426" w:right="720" w:hanging="426"/>
        <w:rPr>
          <w:rFonts w:ascii="Arial" w:hAnsi="Arial" w:cs="Arial"/>
        </w:rPr>
      </w:pPr>
    </w:p>
    <w:p w14:paraId="5732C86D" w14:textId="77777777" w:rsidR="00114806" w:rsidRPr="00114806" w:rsidRDefault="00114806" w:rsidP="00BA49DC">
      <w:pPr>
        <w:ind w:left="426" w:right="720" w:hanging="426"/>
        <w:rPr>
          <w:rFonts w:ascii="Arial" w:hAnsi="Arial" w:cs="Arial"/>
        </w:rPr>
      </w:pPr>
    </w:p>
    <w:p w14:paraId="523FEF43" w14:textId="3A34D98D" w:rsidR="00114806" w:rsidRPr="00114806" w:rsidRDefault="00114806" w:rsidP="00C023BD">
      <w:pPr>
        <w:pStyle w:val="Heading1"/>
        <w:numPr>
          <w:ilvl w:val="1"/>
          <w:numId w:val="2"/>
        </w:numPr>
        <w:jc w:val="left"/>
        <w:rPr>
          <w:rFonts w:ascii="Arial" w:hAnsi="Arial" w:cs="Arial"/>
        </w:rPr>
      </w:pPr>
      <w:bookmarkStart w:id="322" w:name="BAGGING"/>
      <w:bookmarkStart w:id="323" w:name="_Toc94797333"/>
      <w:bookmarkEnd w:id="322"/>
      <w:r w:rsidRPr="00114806">
        <w:rPr>
          <w:rFonts w:ascii="Arial" w:hAnsi="Arial" w:cs="Arial"/>
        </w:rPr>
        <w:t>BAGGING</w:t>
      </w:r>
      <w:bookmarkEnd w:id="323"/>
    </w:p>
    <w:p w14:paraId="79CACC3B" w14:textId="77777777" w:rsidR="00114806" w:rsidRPr="00114806" w:rsidRDefault="00114806" w:rsidP="00BA49DC">
      <w:pPr>
        <w:ind w:left="426" w:hanging="426"/>
        <w:rPr>
          <w:rFonts w:ascii="Arial" w:hAnsi="Arial" w:cs="Arial"/>
        </w:rPr>
      </w:pPr>
    </w:p>
    <w:p w14:paraId="7409ED0A" w14:textId="5065CE82" w:rsidR="00114806" w:rsidRPr="00BA49DC" w:rsidRDefault="00114806" w:rsidP="00BA49DC">
      <w:pPr>
        <w:ind w:left="426" w:hanging="426"/>
        <w:rPr>
          <w:rFonts w:ascii="Arial" w:hAnsi="Arial" w:cs="Arial"/>
        </w:rPr>
      </w:pPr>
      <w:r w:rsidRPr="00BA49DC">
        <w:rPr>
          <w:rFonts w:ascii="Arial" w:hAnsi="Arial" w:cs="Arial"/>
          <w:u w:val="single"/>
        </w:rPr>
        <w:lastRenderedPageBreak/>
        <w:t>DESCRIPTION OF THE FULLY AUTOMATIC VALVE BAG FILLING STATION</w:t>
      </w:r>
      <w:r w:rsidRPr="00BA49DC">
        <w:rPr>
          <w:rFonts w:ascii="Arial" w:hAnsi="Arial" w:cs="Arial"/>
        </w:rPr>
        <w:t>:</w:t>
      </w:r>
    </w:p>
    <w:p w14:paraId="3BD79158" w14:textId="77777777" w:rsidR="00114806" w:rsidRPr="00114806" w:rsidRDefault="00114806" w:rsidP="00BA49DC">
      <w:pPr>
        <w:ind w:left="426" w:hanging="426"/>
        <w:rPr>
          <w:rFonts w:ascii="Arial" w:hAnsi="Arial" w:cs="Arial"/>
        </w:rPr>
      </w:pPr>
    </w:p>
    <w:p w14:paraId="57EFA86C" w14:textId="19E00171" w:rsidR="00114806" w:rsidRPr="00BA49DC" w:rsidRDefault="00114806" w:rsidP="00BA49DC">
      <w:pPr>
        <w:ind w:left="426" w:hanging="426"/>
        <w:rPr>
          <w:rFonts w:ascii="Arial" w:hAnsi="Arial" w:cs="Arial"/>
        </w:rPr>
      </w:pPr>
      <w:r w:rsidRPr="00BA49DC">
        <w:rPr>
          <w:rFonts w:ascii="Arial" w:hAnsi="Arial" w:cs="Arial"/>
        </w:rPr>
        <w:t>The product is fed into the valve bag filling station via two storage silos.  When the respective hand operated slide valves are opened, the product is directed through the inserted pneumatic shutter box and pipe conduit into the connecting hopper.  The connecting hopper is equipped with level indicators for minimum, maximum level.</w:t>
      </w:r>
    </w:p>
    <w:p w14:paraId="201D0DB4" w14:textId="77777777" w:rsidR="00114806" w:rsidRPr="00114806" w:rsidRDefault="00114806" w:rsidP="00BA49DC">
      <w:pPr>
        <w:ind w:left="426" w:hanging="426"/>
        <w:rPr>
          <w:rFonts w:ascii="Arial" w:hAnsi="Arial" w:cs="Arial"/>
        </w:rPr>
      </w:pPr>
    </w:p>
    <w:p w14:paraId="15A37D66" w14:textId="50EAD153" w:rsidR="00114806" w:rsidRPr="00BA49DC" w:rsidRDefault="00114806" w:rsidP="00BA49DC">
      <w:pPr>
        <w:ind w:left="426" w:hanging="426"/>
        <w:rPr>
          <w:rFonts w:ascii="Arial" w:hAnsi="Arial" w:cs="Arial"/>
        </w:rPr>
      </w:pPr>
      <w:r w:rsidRPr="00BA49DC">
        <w:rPr>
          <w:rFonts w:ascii="Arial" w:hAnsi="Arial" w:cs="Arial"/>
        </w:rPr>
        <w:t>From the bottom part of the hopper, the product is fed into the net weigher over a pressure relief.  The shutter proportioning system(working in course flow and dribble feed)  doses the preselected weight in the weighers.</w:t>
      </w:r>
    </w:p>
    <w:p w14:paraId="3C0E5EB6" w14:textId="77777777" w:rsidR="00114806" w:rsidRPr="00114806" w:rsidRDefault="00114806" w:rsidP="00BA49DC">
      <w:pPr>
        <w:ind w:left="426" w:hanging="426"/>
        <w:rPr>
          <w:rFonts w:ascii="Arial" w:hAnsi="Arial" w:cs="Arial"/>
        </w:rPr>
      </w:pPr>
    </w:p>
    <w:p w14:paraId="5388089B" w14:textId="6D3973C9" w:rsidR="00114806" w:rsidRPr="00114806" w:rsidRDefault="00114806" w:rsidP="00BA49DC">
      <w:pPr>
        <w:ind w:left="426" w:hanging="426"/>
        <w:rPr>
          <w:rFonts w:ascii="Arial" w:hAnsi="Arial" w:cs="Arial"/>
        </w:rPr>
      </w:pPr>
      <w:r w:rsidRPr="00BA49DC">
        <w:rPr>
          <w:rFonts w:ascii="Arial" w:hAnsi="Arial" w:cs="Arial"/>
        </w:rPr>
        <w:t>The weighers load buckets empty as soon as the weighing process signaled to be completed and valve bag have been placed in to the spouts of the centrifugal belt filling unit.</w:t>
      </w:r>
    </w:p>
    <w:p w14:paraId="57560B6C" w14:textId="3122D5EE" w:rsidR="00114806" w:rsidRPr="00BA49DC" w:rsidRDefault="00114806" w:rsidP="0061252E">
      <w:pPr>
        <w:ind w:left="426" w:hanging="426"/>
        <w:rPr>
          <w:rFonts w:ascii="Arial" w:hAnsi="Arial" w:cs="Arial"/>
        </w:rPr>
      </w:pPr>
      <w:r w:rsidRPr="00BA49DC">
        <w:rPr>
          <w:rFonts w:ascii="Arial" w:hAnsi="Arial" w:cs="Arial"/>
        </w:rPr>
        <w:t>The product reaches the weigher dumping hoppers, is directed into the gravity tubes, and is filled into the b</w:t>
      </w:r>
      <w:r w:rsidR="0061252E">
        <w:rPr>
          <w:rFonts w:ascii="Arial" w:hAnsi="Arial" w:cs="Arial"/>
        </w:rPr>
        <w:t>ags from the centrifugal belts.</w:t>
      </w:r>
      <w:r w:rsidRPr="00BA49DC">
        <w:rPr>
          <w:rFonts w:ascii="Arial" w:hAnsi="Arial" w:cs="Arial"/>
        </w:rPr>
        <w:t>An automatic bag placer serves to place the valve bags into the filling spouts.  In case it is not operable, bags are place manually and button near packer is pressed to start filling.</w:t>
      </w:r>
    </w:p>
    <w:p w14:paraId="1B012479" w14:textId="77777777" w:rsidR="00114806" w:rsidRPr="00114806" w:rsidRDefault="00114806" w:rsidP="00BA49DC">
      <w:pPr>
        <w:ind w:left="426" w:hanging="426"/>
        <w:rPr>
          <w:rFonts w:ascii="Arial" w:hAnsi="Arial" w:cs="Arial"/>
        </w:rPr>
      </w:pPr>
    </w:p>
    <w:p w14:paraId="15E10190" w14:textId="36454901" w:rsidR="00114806" w:rsidRPr="00BA49DC" w:rsidRDefault="00114806" w:rsidP="00BA49DC">
      <w:pPr>
        <w:ind w:left="426" w:hanging="426"/>
        <w:rPr>
          <w:rFonts w:ascii="Arial" w:hAnsi="Arial" w:cs="Arial"/>
        </w:rPr>
      </w:pPr>
      <w:r w:rsidRPr="00BA49DC">
        <w:rPr>
          <w:rFonts w:ascii="Arial" w:hAnsi="Arial" w:cs="Arial"/>
        </w:rPr>
        <w:t>Alter filling, the pusher pushes the bag into its sealing position.  A heat sealing unit moves into working position and the valve is automatically sealed.  Presently automatic sealing operation is not in use.</w:t>
      </w:r>
    </w:p>
    <w:p w14:paraId="7405AF5A" w14:textId="77777777" w:rsidR="00114806" w:rsidRPr="00114806" w:rsidRDefault="00114806" w:rsidP="00BA49DC">
      <w:pPr>
        <w:ind w:left="426" w:hanging="426"/>
        <w:rPr>
          <w:rFonts w:ascii="Arial" w:hAnsi="Arial" w:cs="Arial"/>
        </w:rPr>
      </w:pPr>
    </w:p>
    <w:p w14:paraId="1924F8D3" w14:textId="503B938F" w:rsidR="00114806" w:rsidRPr="00BA49DC" w:rsidRDefault="00114806" w:rsidP="00BA49DC">
      <w:pPr>
        <w:ind w:left="426" w:hanging="426"/>
        <w:rPr>
          <w:rFonts w:ascii="Arial" w:hAnsi="Arial" w:cs="Arial"/>
        </w:rPr>
      </w:pPr>
      <w:r w:rsidRPr="00BA49DC">
        <w:rPr>
          <w:rFonts w:ascii="Arial" w:hAnsi="Arial" w:cs="Arial"/>
        </w:rPr>
        <w:t>Thus, the filled bags are dropped on to belt conveyor by an automatically operated bag carrier and finally reach the pelletizer.</w:t>
      </w:r>
    </w:p>
    <w:p w14:paraId="3A6A6422" w14:textId="77777777" w:rsidR="00114806" w:rsidRPr="00114806" w:rsidRDefault="00114806" w:rsidP="00BA49DC">
      <w:pPr>
        <w:ind w:left="426" w:hanging="426"/>
        <w:rPr>
          <w:rFonts w:ascii="Arial" w:hAnsi="Arial" w:cs="Arial"/>
        </w:rPr>
      </w:pPr>
    </w:p>
    <w:p w14:paraId="1E905002" w14:textId="28B46F29" w:rsidR="00114806" w:rsidRPr="00BA49DC" w:rsidRDefault="00114806" w:rsidP="00BA49DC">
      <w:pPr>
        <w:ind w:left="426" w:hanging="426"/>
        <w:rPr>
          <w:rFonts w:ascii="Arial" w:hAnsi="Arial" w:cs="Arial"/>
        </w:rPr>
      </w:pPr>
      <w:r w:rsidRPr="00BA49DC">
        <w:rPr>
          <w:rFonts w:ascii="Arial" w:hAnsi="Arial" w:cs="Arial"/>
          <w:u w:val="single"/>
        </w:rPr>
        <w:t>FUNCTIONAL DESCRIPTION OF CONVEYOR SYSTEM.</w:t>
      </w:r>
    </w:p>
    <w:p w14:paraId="215A2688" w14:textId="77777777" w:rsidR="00114806" w:rsidRPr="00114806" w:rsidRDefault="00114806" w:rsidP="00BA49DC">
      <w:pPr>
        <w:ind w:left="426" w:hanging="426"/>
        <w:rPr>
          <w:rFonts w:ascii="Arial" w:hAnsi="Arial" w:cs="Arial"/>
        </w:rPr>
      </w:pPr>
    </w:p>
    <w:p w14:paraId="39F53559" w14:textId="77777777" w:rsidR="0061252E" w:rsidRDefault="00114806" w:rsidP="0061252E">
      <w:pPr>
        <w:ind w:left="426" w:hanging="426"/>
        <w:rPr>
          <w:rFonts w:ascii="Arial" w:hAnsi="Arial" w:cs="Arial"/>
        </w:rPr>
      </w:pPr>
      <w:r w:rsidRPr="00BA49DC">
        <w:rPr>
          <w:rFonts w:ascii="Arial" w:hAnsi="Arial" w:cs="Arial"/>
        </w:rPr>
        <w:t xml:space="preserve">At the automatic operation the bags move from the bagging conveyor via the bag flattener,metal detector, checkweigher etc. If the bags containing metal is passing through the metal detector,it senses it immediately and rejects it outside on rejection conveyor by means of activating a pusher.In case of metal detector sensing a metal, it gives an audible alarm  in the field and an alarm in control room. Similarly if the gross weight of the bag passing through is beyond minimum weight(25.20 Kg) and maximum weight(25.40 Kg), then it gets rejected by means of the pusher. Only okay to pass bags are sent to inclined conveyor. On this conveyor manual sealing is performed.  </w:t>
      </w:r>
      <w:bookmarkStart w:id="324" w:name="F5"/>
      <w:bookmarkEnd w:id="324"/>
    </w:p>
    <w:p w14:paraId="5A26CA5F" w14:textId="77777777" w:rsidR="0061252E" w:rsidRDefault="00114806" w:rsidP="0061252E">
      <w:pPr>
        <w:ind w:left="426" w:hanging="426"/>
        <w:rPr>
          <w:rFonts w:ascii="Arial" w:hAnsi="Arial" w:cs="Arial"/>
        </w:rPr>
      </w:pPr>
      <w:r w:rsidRPr="0061252E">
        <w:rPr>
          <w:rFonts w:ascii="Arial" w:hAnsi="Arial" w:cs="Arial"/>
        </w:rPr>
        <w:t>FUNCTION DESCRIPTION OF THE PALLETIZER</w:t>
      </w:r>
      <w:r w:rsidR="0061252E" w:rsidRPr="0061252E">
        <w:rPr>
          <w:rFonts w:ascii="Arial" w:hAnsi="Arial" w:cs="Arial"/>
        </w:rPr>
        <w:t>:</w:t>
      </w:r>
    </w:p>
    <w:p w14:paraId="600AC714" w14:textId="76313E0F" w:rsidR="00114806" w:rsidRPr="00BA49DC" w:rsidRDefault="00114806" w:rsidP="0061252E">
      <w:pPr>
        <w:ind w:left="426" w:hanging="426"/>
        <w:rPr>
          <w:rFonts w:ascii="Arial" w:hAnsi="Arial" w:cs="Arial"/>
        </w:rPr>
        <w:sectPr w:rsidR="00114806" w:rsidRPr="00BA49DC">
          <w:pgSz w:w="12240" w:h="15840" w:code="1"/>
          <w:pgMar w:top="720" w:right="720" w:bottom="720" w:left="720" w:header="720" w:footer="720" w:gutter="0"/>
          <w:cols w:space="720"/>
          <w:docGrid w:linePitch="360"/>
        </w:sectPr>
      </w:pPr>
      <w:r w:rsidRPr="00BA49DC">
        <w:rPr>
          <w:rFonts w:ascii="Arial" w:hAnsi="Arial" w:cs="Arial"/>
        </w:rPr>
        <w:t>On turning grate roller conveyor the bag stop as soon as it reach it and  are turned by 90</w:t>
      </w:r>
      <w:r w:rsidRPr="0061252E">
        <w:rPr>
          <w:rFonts w:ascii="Arial" w:hAnsi="Arial" w:cs="Arial"/>
        </w:rPr>
        <w:t>0</w:t>
      </w:r>
      <w:r w:rsidRPr="00BA49DC">
        <w:rPr>
          <w:rFonts w:ascii="Arial" w:hAnsi="Arial" w:cs="Arial"/>
        </w:rPr>
        <w:t>.  The turning grate is lifted by means of pneumatic cylinders, turned by 90</w:t>
      </w:r>
      <w:r w:rsidRPr="0061252E">
        <w:rPr>
          <w:rFonts w:ascii="Arial" w:hAnsi="Arial" w:cs="Arial"/>
        </w:rPr>
        <w:t>0</w:t>
      </w:r>
      <w:r w:rsidRPr="00BA49DC">
        <w:rPr>
          <w:rFonts w:ascii="Arial" w:hAnsi="Arial" w:cs="Arial"/>
        </w:rPr>
        <w:t xml:space="preserve"> by motor and then lowered again.  Reaching the lowest position of the turning grate, the turning grate roller conveyor is restarted and the bag is transported on the infeed roller conveyor. Three such bags are stored on </w:t>
      </w:r>
      <w:r w:rsidRPr="00BA49DC">
        <w:rPr>
          <w:rFonts w:ascii="Arial" w:hAnsi="Arial" w:cs="Arial"/>
        </w:rPr>
        <w:lastRenderedPageBreak/>
        <w:t>infeed conveyor and then layer feeder pushes these bags on loading plate.  Next two bags go to</w:t>
      </w:r>
      <w:r w:rsidRPr="00BA49DC">
        <w:rPr>
          <w:rFonts w:ascii="Arial" w:hAnsi="Arial" w:cs="Arial"/>
          <w:b/>
          <w:bCs/>
        </w:rPr>
        <w:tab/>
      </w:r>
      <w:r w:rsidRPr="00BA49DC">
        <w:rPr>
          <w:rFonts w:ascii="Arial" w:hAnsi="Arial" w:cs="Arial"/>
          <w:b/>
          <w:bCs/>
        </w:rPr>
        <w:tab/>
      </w:r>
      <w:r w:rsidRPr="00BA49DC">
        <w:rPr>
          <w:rFonts w:ascii="Arial" w:hAnsi="Arial" w:cs="Arial"/>
          <w:b/>
          <w:bCs/>
        </w:rPr>
        <w:tab/>
      </w:r>
      <w:r w:rsidRPr="00BA49DC">
        <w:rPr>
          <w:rFonts w:ascii="Arial" w:hAnsi="Arial" w:cs="Arial"/>
          <w:b/>
          <w:bCs/>
        </w:rPr>
        <w:tab/>
      </w:r>
    </w:p>
    <w:p w14:paraId="18843F02" w14:textId="77777777" w:rsidR="00114806" w:rsidRPr="00114806" w:rsidRDefault="00114806" w:rsidP="00BA49DC">
      <w:pPr>
        <w:ind w:left="426" w:hanging="426"/>
        <w:rPr>
          <w:rFonts w:ascii="Arial" w:hAnsi="Arial" w:cs="Arial"/>
        </w:rPr>
      </w:pPr>
    </w:p>
    <w:p w14:paraId="2471E30E"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688960" behindDoc="0" locked="0" layoutInCell="1" allowOverlap="1" wp14:anchorId="14042934" wp14:editId="7EAD5CB2">
                <wp:simplePos x="0" y="0"/>
                <wp:positionH relativeFrom="column">
                  <wp:posOffset>457200</wp:posOffset>
                </wp:positionH>
                <wp:positionV relativeFrom="paragraph">
                  <wp:posOffset>-228600</wp:posOffset>
                </wp:positionV>
                <wp:extent cx="7086600" cy="3262630"/>
                <wp:effectExtent l="9525" t="5715" r="9525" b="8255"/>
                <wp:wrapNone/>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3262630"/>
                          <a:chOff x="2160" y="-900"/>
                          <a:chExt cx="11160" cy="5138"/>
                        </a:xfrm>
                      </wpg:grpSpPr>
                      <wpg:grpSp>
                        <wpg:cNvPr id="641" name="Group 211"/>
                        <wpg:cNvGrpSpPr>
                          <a:grpSpLocks/>
                        </wpg:cNvGrpSpPr>
                        <wpg:grpSpPr bwMode="auto">
                          <a:xfrm>
                            <a:off x="2160" y="-900"/>
                            <a:ext cx="11160" cy="4860"/>
                            <a:chOff x="2160" y="-900"/>
                            <a:chExt cx="11160" cy="4860"/>
                          </a:xfrm>
                        </wpg:grpSpPr>
                        <wpg:grpSp>
                          <wpg:cNvPr id="642" name="Group 212"/>
                          <wpg:cNvGrpSpPr>
                            <a:grpSpLocks/>
                          </wpg:cNvGrpSpPr>
                          <wpg:grpSpPr bwMode="auto">
                            <a:xfrm>
                              <a:off x="5220" y="-900"/>
                              <a:ext cx="8100" cy="4860"/>
                              <a:chOff x="2700" y="-1080"/>
                              <a:chExt cx="8100" cy="4860"/>
                            </a:xfrm>
                          </wpg:grpSpPr>
                          <wpg:grpSp>
                            <wpg:cNvPr id="643" name="Group 213"/>
                            <wpg:cNvGrpSpPr>
                              <a:grpSpLocks/>
                            </wpg:cNvGrpSpPr>
                            <wpg:grpSpPr bwMode="auto">
                              <a:xfrm>
                                <a:off x="9180" y="-1080"/>
                                <a:ext cx="1620" cy="4860"/>
                                <a:chOff x="7920" y="3780"/>
                                <a:chExt cx="1620" cy="4860"/>
                              </a:xfrm>
                            </wpg:grpSpPr>
                            <wpg:grpSp>
                              <wpg:cNvPr id="644" name="Group 214"/>
                              <wpg:cNvGrpSpPr>
                                <a:grpSpLocks/>
                              </wpg:cNvGrpSpPr>
                              <wpg:grpSpPr bwMode="auto">
                                <a:xfrm>
                                  <a:off x="7920" y="3780"/>
                                  <a:ext cx="1620" cy="4342"/>
                                  <a:chOff x="7920" y="3780"/>
                                  <a:chExt cx="1620" cy="4342"/>
                                </a:xfrm>
                              </wpg:grpSpPr>
                              <wpg:grpSp>
                                <wpg:cNvPr id="645" name="Group 215"/>
                                <wpg:cNvGrpSpPr>
                                  <a:grpSpLocks/>
                                </wpg:cNvGrpSpPr>
                                <wpg:grpSpPr bwMode="auto">
                                  <a:xfrm>
                                    <a:off x="7920" y="3780"/>
                                    <a:ext cx="1620" cy="3881"/>
                                    <a:chOff x="7920" y="3780"/>
                                    <a:chExt cx="1620" cy="3881"/>
                                  </a:xfrm>
                                </wpg:grpSpPr>
                                <wpg:grpSp>
                                  <wpg:cNvPr id="646" name="Group 216"/>
                                  <wpg:cNvGrpSpPr>
                                    <a:grpSpLocks/>
                                  </wpg:cNvGrpSpPr>
                                  <wpg:grpSpPr bwMode="auto">
                                    <a:xfrm>
                                      <a:off x="7920" y="3780"/>
                                      <a:ext cx="1620" cy="2592"/>
                                      <a:chOff x="7920" y="3780"/>
                                      <a:chExt cx="1620" cy="2592"/>
                                    </a:xfrm>
                                  </wpg:grpSpPr>
                                  <wpg:grpSp>
                                    <wpg:cNvPr id="647" name="Group 217"/>
                                    <wpg:cNvGrpSpPr>
                                      <a:grpSpLocks/>
                                    </wpg:cNvGrpSpPr>
                                    <wpg:grpSpPr bwMode="auto">
                                      <a:xfrm>
                                        <a:off x="8820" y="3780"/>
                                        <a:ext cx="648" cy="1728"/>
                                        <a:chOff x="1530" y="1080"/>
                                        <a:chExt cx="1080" cy="2160"/>
                                      </a:xfrm>
                                    </wpg:grpSpPr>
                                    <wpg:grpSp>
                                      <wpg:cNvPr id="648" name="Group 218"/>
                                      <wpg:cNvGrpSpPr>
                                        <a:grpSpLocks/>
                                      </wpg:cNvGrpSpPr>
                                      <wpg:grpSpPr bwMode="auto">
                                        <a:xfrm>
                                          <a:off x="1530" y="1080"/>
                                          <a:ext cx="540" cy="2160"/>
                                          <a:chOff x="1530" y="1080"/>
                                          <a:chExt cx="540" cy="2160"/>
                                        </a:xfrm>
                                      </wpg:grpSpPr>
                                      <wps:wsp>
                                        <wps:cNvPr id="649" name="Line 219"/>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0" name="Line 220"/>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1" name="Group 221"/>
                                      <wpg:cNvGrpSpPr>
                                        <a:grpSpLocks/>
                                      </wpg:cNvGrpSpPr>
                                      <wpg:grpSpPr bwMode="auto">
                                        <a:xfrm flipH="1">
                                          <a:off x="2070" y="1080"/>
                                          <a:ext cx="540" cy="2160"/>
                                          <a:chOff x="1530" y="1080"/>
                                          <a:chExt cx="540" cy="2160"/>
                                        </a:xfrm>
                                      </wpg:grpSpPr>
                                      <wps:wsp>
                                        <wps:cNvPr id="652" name="Line 222"/>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223"/>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4" name="Line 224"/>
                                      <wps:cNvCnPr>
                                        <a:cxnSpLocks noChangeShapeType="1"/>
                                      </wps:cNvCnPr>
                                      <wps:spPr bwMode="auto">
                                        <a:xfrm>
                                          <a:off x="1530" y="108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5" name="Group 225"/>
                                    <wpg:cNvGrpSpPr>
                                      <a:grpSpLocks/>
                                    </wpg:cNvGrpSpPr>
                                    <wpg:grpSpPr bwMode="auto">
                                      <a:xfrm>
                                        <a:off x="7920" y="3780"/>
                                        <a:ext cx="648" cy="1728"/>
                                        <a:chOff x="1530" y="1080"/>
                                        <a:chExt cx="1080" cy="2160"/>
                                      </a:xfrm>
                                    </wpg:grpSpPr>
                                    <wpg:grpSp>
                                      <wpg:cNvPr id="656" name="Group 226"/>
                                      <wpg:cNvGrpSpPr>
                                        <a:grpSpLocks/>
                                      </wpg:cNvGrpSpPr>
                                      <wpg:grpSpPr bwMode="auto">
                                        <a:xfrm>
                                          <a:off x="1530" y="1080"/>
                                          <a:ext cx="540" cy="2160"/>
                                          <a:chOff x="1530" y="1080"/>
                                          <a:chExt cx="540" cy="2160"/>
                                        </a:xfrm>
                                      </wpg:grpSpPr>
                                      <wps:wsp>
                                        <wps:cNvPr id="657" name="Line 227"/>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Line 228"/>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9" name="Group 229"/>
                                      <wpg:cNvGrpSpPr>
                                        <a:grpSpLocks/>
                                      </wpg:cNvGrpSpPr>
                                      <wpg:grpSpPr bwMode="auto">
                                        <a:xfrm flipH="1">
                                          <a:off x="2070" y="1080"/>
                                          <a:ext cx="540" cy="2160"/>
                                          <a:chOff x="1530" y="1080"/>
                                          <a:chExt cx="540" cy="2160"/>
                                        </a:xfrm>
                                      </wpg:grpSpPr>
                                      <wps:wsp>
                                        <wps:cNvPr id="660" name="Line 230"/>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1" name="Line 231"/>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2" name="Line 232"/>
                                      <wps:cNvCnPr>
                                        <a:cxnSpLocks noChangeShapeType="1"/>
                                      </wps:cNvCnPr>
                                      <wps:spPr bwMode="auto">
                                        <a:xfrm>
                                          <a:off x="1530" y="108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63" name="Group 233"/>
                                    <wpg:cNvGrpSpPr>
                                      <a:grpSpLocks/>
                                    </wpg:cNvGrpSpPr>
                                    <wpg:grpSpPr bwMode="auto">
                                      <a:xfrm>
                                        <a:off x="7920" y="5832"/>
                                        <a:ext cx="1620" cy="540"/>
                                        <a:chOff x="7920" y="5940"/>
                                        <a:chExt cx="1620" cy="540"/>
                                      </a:xfrm>
                                    </wpg:grpSpPr>
                                    <wpg:grpSp>
                                      <wpg:cNvPr id="664" name="Group 234"/>
                                      <wpg:cNvGrpSpPr>
                                        <a:grpSpLocks/>
                                      </wpg:cNvGrpSpPr>
                                      <wpg:grpSpPr bwMode="auto">
                                        <a:xfrm>
                                          <a:off x="8820" y="5940"/>
                                          <a:ext cx="720" cy="540"/>
                                          <a:chOff x="1530" y="1080"/>
                                          <a:chExt cx="1080" cy="2160"/>
                                        </a:xfrm>
                                      </wpg:grpSpPr>
                                      <wpg:grpSp>
                                        <wpg:cNvPr id="665" name="Group 235"/>
                                        <wpg:cNvGrpSpPr>
                                          <a:grpSpLocks/>
                                        </wpg:cNvGrpSpPr>
                                        <wpg:grpSpPr bwMode="auto">
                                          <a:xfrm>
                                            <a:off x="1530" y="1080"/>
                                            <a:ext cx="540" cy="2160"/>
                                            <a:chOff x="1530" y="1080"/>
                                            <a:chExt cx="540" cy="2160"/>
                                          </a:xfrm>
                                        </wpg:grpSpPr>
                                        <wps:wsp>
                                          <wps:cNvPr id="666" name="Line 236"/>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7" name="Line 237"/>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68" name="Group 238"/>
                                        <wpg:cNvGrpSpPr>
                                          <a:grpSpLocks/>
                                        </wpg:cNvGrpSpPr>
                                        <wpg:grpSpPr bwMode="auto">
                                          <a:xfrm flipH="1">
                                            <a:off x="2070" y="1080"/>
                                            <a:ext cx="540" cy="2160"/>
                                            <a:chOff x="1530" y="1080"/>
                                            <a:chExt cx="540" cy="2160"/>
                                          </a:xfrm>
                                        </wpg:grpSpPr>
                                        <wps:wsp>
                                          <wps:cNvPr id="669" name="Line 239"/>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0" name="Line 240"/>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71" name="Line 241"/>
                                        <wps:cNvCnPr>
                                          <a:cxnSpLocks noChangeShapeType="1"/>
                                        </wps:cNvCnPr>
                                        <wps:spPr bwMode="auto">
                                          <a:xfrm>
                                            <a:off x="1530" y="108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72" name="Group 242"/>
                                      <wpg:cNvGrpSpPr>
                                        <a:grpSpLocks/>
                                      </wpg:cNvGrpSpPr>
                                      <wpg:grpSpPr bwMode="auto">
                                        <a:xfrm>
                                          <a:off x="7920" y="5940"/>
                                          <a:ext cx="720" cy="540"/>
                                          <a:chOff x="1530" y="1080"/>
                                          <a:chExt cx="1080" cy="2160"/>
                                        </a:xfrm>
                                      </wpg:grpSpPr>
                                      <wpg:grpSp>
                                        <wpg:cNvPr id="673" name="Group 243"/>
                                        <wpg:cNvGrpSpPr>
                                          <a:grpSpLocks/>
                                        </wpg:cNvGrpSpPr>
                                        <wpg:grpSpPr bwMode="auto">
                                          <a:xfrm>
                                            <a:off x="1530" y="1080"/>
                                            <a:ext cx="540" cy="2160"/>
                                            <a:chOff x="1530" y="1080"/>
                                            <a:chExt cx="540" cy="2160"/>
                                          </a:xfrm>
                                        </wpg:grpSpPr>
                                        <wps:wsp>
                                          <wps:cNvPr id="674" name="Line 244"/>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Line 245"/>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76" name="Group 246"/>
                                        <wpg:cNvGrpSpPr>
                                          <a:grpSpLocks/>
                                        </wpg:cNvGrpSpPr>
                                        <wpg:grpSpPr bwMode="auto">
                                          <a:xfrm flipH="1">
                                            <a:off x="2070" y="1080"/>
                                            <a:ext cx="540" cy="2160"/>
                                            <a:chOff x="1530" y="1080"/>
                                            <a:chExt cx="540" cy="2160"/>
                                          </a:xfrm>
                                        </wpg:grpSpPr>
                                        <wps:wsp>
                                          <wps:cNvPr id="677" name="Line 247"/>
                                          <wps:cNvCnPr>
                                            <a:cxnSpLocks noChangeShapeType="1"/>
                                          </wps:cNvCnPr>
                                          <wps:spPr bwMode="auto">
                                            <a:xfrm>
                                              <a:off x="1530" y="1080"/>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Line 248"/>
                                          <wps:cNvCnPr>
                                            <a:cxnSpLocks noChangeShapeType="1"/>
                                          </wps:cNvCnPr>
                                          <wps:spPr bwMode="auto">
                                            <a:xfrm>
                                              <a:off x="1530" y="270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79" name="Line 249"/>
                                        <wps:cNvCnPr>
                                          <a:cxnSpLocks noChangeShapeType="1"/>
                                        </wps:cNvCnPr>
                                        <wps:spPr bwMode="auto">
                                          <a:xfrm>
                                            <a:off x="1530" y="108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80" name="Group 250"/>
                                    <wpg:cNvGrpSpPr>
                                      <a:grpSpLocks/>
                                    </wpg:cNvGrpSpPr>
                                    <wpg:grpSpPr bwMode="auto">
                                      <a:xfrm>
                                        <a:off x="8251" y="5472"/>
                                        <a:ext cx="900" cy="360"/>
                                        <a:chOff x="8280" y="5580"/>
                                        <a:chExt cx="900" cy="360"/>
                                      </a:xfrm>
                                    </wpg:grpSpPr>
                                    <wps:wsp>
                                      <wps:cNvPr id="681" name="Line 251"/>
                                      <wps:cNvCnPr>
                                        <a:cxnSpLocks noChangeShapeType="1"/>
                                      </wps:cNvCnPr>
                                      <wps:spPr bwMode="auto">
                                        <a:xfrm>
                                          <a:off x="8280" y="55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2" name="Line 252"/>
                                      <wps:cNvCnPr>
                                        <a:cxnSpLocks noChangeShapeType="1"/>
                                      </wps:cNvCnPr>
                                      <wps:spPr bwMode="auto">
                                        <a:xfrm>
                                          <a:off x="9180" y="55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683" name="Group 253"/>
                                  <wpg:cNvGrpSpPr>
                                    <a:grpSpLocks/>
                                  </wpg:cNvGrpSpPr>
                                  <wpg:grpSpPr bwMode="auto">
                                    <a:xfrm>
                                      <a:off x="8280" y="6379"/>
                                      <a:ext cx="900" cy="360"/>
                                      <a:chOff x="8280" y="6300"/>
                                      <a:chExt cx="900" cy="360"/>
                                    </a:xfrm>
                                  </wpg:grpSpPr>
                                  <wps:wsp>
                                    <wps:cNvPr id="684" name="Line 254"/>
                                    <wps:cNvCnPr>
                                      <a:cxnSpLocks noChangeShapeType="1"/>
                                    </wps:cNvCnPr>
                                    <wps:spPr bwMode="auto">
                                      <a:xfrm>
                                        <a:off x="8280" y="63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Line 255"/>
                                    <wps:cNvCnPr>
                                      <a:cxnSpLocks noChangeShapeType="1"/>
                                    </wps:cNvCnPr>
                                    <wps:spPr bwMode="auto">
                                      <a:xfrm>
                                        <a:off x="9180" y="63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86" name="Group 256"/>
                                  <wpg:cNvGrpSpPr>
                                    <a:grpSpLocks/>
                                  </wpg:cNvGrpSpPr>
                                  <wpg:grpSpPr bwMode="auto">
                                    <a:xfrm>
                                      <a:off x="8100" y="6768"/>
                                      <a:ext cx="1303" cy="504"/>
                                      <a:chOff x="8100" y="6840"/>
                                      <a:chExt cx="1303" cy="504"/>
                                    </a:xfrm>
                                  </wpg:grpSpPr>
                                  <wpg:grpSp>
                                    <wpg:cNvPr id="687" name="Group 257"/>
                                    <wpg:cNvGrpSpPr>
                                      <a:grpSpLocks/>
                                    </wpg:cNvGrpSpPr>
                                    <wpg:grpSpPr bwMode="auto">
                                      <a:xfrm>
                                        <a:off x="8100" y="6840"/>
                                        <a:ext cx="403" cy="504"/>
                                        <a:chOff x="1260" y="4500"/>
                                        <a:chExt cx="1260" cy="1080"/>
                                      </a:xfrm>
                                    </wpg:grpSpPr>
                                    <wps:wsp>
                                      <wps:cNvPr id="688" name="Rectangle 258"/>
                                      <wps:cNvSpPr>
                                        <a:spLocks noChangeArrowheads="1"/>
                                      </wps:cNvSpPr>
                                      <wps:spPr bwMode="auto">
                                        <a:xfrm>
                                          <a:off x="1260" y="4500"/>
                                          <a:ext cx="1260" cy="108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689" name="Line 259"/>
                                      <wps:cNvCnPr>
                                        <a:cxnSpLocks noChangeShapeType="1"/>
                                      </wps:cNvCnPr>
                                      <wps:spPr bwMode="auto">
                                        <a:xfrm>
                                          <a:off x="1530" y="4680"/>
                                          <a:ext cx="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0" name="Line 260"/>
                                      <wps:cNvCnPr>
                                        <a:cxnSpLocks noChangeShapeType="1"/>
                                      </wps:cNvCnPr>
                                      <wps:spPr bwMode="auto">
                                        <a:xfrm>
                                          <a:off x="1530" y="4680"/>
                                          <a:ext cx="8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1" name="Line 261"/>
                                      <wps:cNvCnPr>
                                        <a:cxnSpLocks noChangeShapeType="1"/>
                                      </wps:cNvCnPr>
                                      <wps:spPr bwMode="auto">
                                        <a:xfrm flipH="1">
                                          <a:off x="1710" y="4680"/>
                                          <a:ext cx="63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2" name="Freeform 262"/>
                                      <wps:cNvSpPr>
                                        <a:spLocks/>
                                      </wps:cNvSpPr>
                                      <wps:spPr bwMode="auto">
                                        <a:xfrm>
                                          <a:off x="1485" y="5370"/>
                                          <a:ext cx="255" cy="120"/>
                                        </a:xfrm>
                                        <a:custGeom>
                                          <a:avLst/>
                                          <a:gdLst>
                                            <a:gd name="T0" fmla="*/ 0 w 255"/>
                                            <a:gd name="T1" fmla="*/ 15 h 120"/>
                                            <a:gd name="T2" fmla="*/ 120 w 255"/>
                                            <a:gd name="T3" fmla="*/ 120 h 120"/>
                                            <a:gd name="T4" fmla="*/ 195 w 255"/>
                                            <a:gd name="T5" fmla="*/ 105 h 120"/>
                                            <a:gd name="T6" fmla="*/ 255 w 255"/>
                                            <a:gd name="T7" fmla="*/ 0 h 120"/>
                                          </a:gdLst>
                                          <a:ahLst/>
                                          <a:cxnLst>
                                            <a:cxn ang="0">
                                              <a:pos x="T0" y="T1"/>
                                            </a:cxn>
                                            <a:cxn ang="0">
                                              <a:pos x="T2" y="T3"/>
                                            </a:cxn>
                                            <a:cxn ang="0">
                                              <a:pos x="T4" y="T5"/>
                                            </a:cxn>
                                            <a:cxn ang="0">
                                              <a:pos x="T6" y="T7"/>
                                            </a:cxn>
                                          </a:cxnLst>
                                          <a:rect l="0" t="0" r="r" b="b"/>
                                          <a:pathLst>
                                            <a:path w="255" h="120">
                                              <a:moveTo>
                                                <a:pt x="0" y="15"/>
                                              </a:moveTo>
                                              <a:cubicBezTo>
                                                <a:pt x="35" y="68"/>
                                                <a:pt x="59" y="100"/>
                                                <a:pt x="120" y="120"/>
                                              </a:cubicBezTo>
                                              <a:cubicBezTo>
                                                <a:pt x="145" y="115"/>
                                                <a:pt x="173" y="118"/>
                                                <a:pt x="195" y="105"/>
                                              </a:cubicBezTo>
                                              <a:cubicBezTo>
                                                <a:pt x="232" y="84"/>
                                                <a:pt x="227" y="28"/>
                                                <a:pt x="255"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3" name="Group 263"/>
                                    <wpg:cNvGrpSpPr>
                                      <a:grpSpLocks/>
                                    </wpg:cNvGrpSpPr>
                                    <wpg:grpSpPr bwMode="auto">
                                      <a:xfrm>
                                        <a:off x="9000" y="6840"/>
                                        <a:ext cx="403" cy="504"/>
                                        <a:chOff x="1260" y="4500"/>
                                        <a:chExt cx="1260" cy="1080"/>
                                      </a:xfrm>
                                    </wpg:grpSpPr>
                                    <wps:wsp>
                                      <wps:cNvPr id="694" name="Rectangle 264"/>
                                      <wps:cNvSpPr>
                                        <a:spLocks noChangeArrowheads="1"/>
                                      </wps:cNvSpPr>
                                      <wps:spPr bwMode="auto">
                                        <a:xfrm>
                                          <a:off x="1260" y="4500"/>
                                          <a:ext cx="1260" cy="108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695" name="Line 265"/>
                                      <wps:cNvCnPr>
                                        <a:cxnSpLocks noChangeShapeType="1"/>
                                      </wps:cNvCnPr>
                                      <wps:spPr bwMode="auto">
                                        <a:xfrm>
                                          <a:off x="1530" y="4680"/>
                                          <a:ext cx="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6" name="Line 266"/>
                                      <wps:cNvCnPr>
                                        <a:cxnSpLocks noChangeShapeType="1"/>
                                      </wps:cNvCnPr>
                                      <wps:spPr bwMode="auto">
                                        <a:xfrm>
                                          <a:off x="1530" y="4680"/>
                                          <a:ext cx="8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7" name="Line 267"/>
                                      <wps:cNvCnPr>
                                        <a:cxnSpLocks noChangeShapeType="1"/>
                                      </wps:cNvCnPr>
                                      <wps:spPr bwMode="auto">
                                        <a:xfrm flipH="1">
                                          <a:off x="1710" y="4680"/>
                                          <a:ext cx="63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8" name="Freeform 268"/>
                                      <wps:cNvSpPr>
                                        <a:spLocks/>
                                      </wps:cNvSpPr>
                                      <wps:spPr bwMode="auto">
                                        <a:xfrm>
                                          <a:off x="1485" y="5370"/>
                                          <a:ext cx="255" cy="120"/>
                                        </a:xfrm>
                                        <a:custGeom>
                                          <a:avLst/>
                                          <a:gdLst>
                                            <a:gd name="T0" fmla="*/ 0 w 255"/>
                                            <a:gd name="T1" fmla="*/ 15 h 120"/>
                                            <a:gd name="T2" fmla="*/ 120 w 255"/>
                                            <a:gd name="T3" fmla="*/ 120 h 120"/>
                                            <a:gd name="T4" fmla="*/ 195 w 255"/>
                                            <a:gd name="T5" fmla="*/ 105 h 120"/>
                                            <a:gd name="T6" fmla="*/ 255 w 255"/>
                                            <a:gd name="T7" fmla="*/ 0 h 120"/>
                                          </a:gdLst>
                                          <a:ahLst/>
                                          <a:cxnLst>
                                            <a:cxn ang="0">
                                              <a:pos x="T0" y="T1"/>
                                            </a:cxn>
                                            <a:cxn ang="0">
                                              <a:pos x="T2" y="T3"/>
                                            </a:cxn>
                                            <a:cxn ang="0">
                                              <a:pos x="T4" y="T5"/>
                                            </a:cxn>
                                            <a:cxn ang="0">
                                              <a:pos x="T6" y="T7"/>
                                            </a:cxn>
                                          </a:cxnLst>
                                          <a:rect l="0" t="0" r="r" b="b"/>
                                          <a:pathLst>
                                            <a:path w="255" h="120">
                                              <a:moveTo>
                                                <a:pt x="0" y="15"/>
                                              </a:moveTo>
                                              <a:cubicBezTo>
                                                <a:pt x="35" y="68"/>
                                                <a:pt x="59" y="100"/>
                                                <a:pt x="120" y="120"/>
                                              </a:cubicBezTo>
                                              <a:cubicBezTo>
                                                <a:pt x="145" y="115"/>
                                                <a:pt x="173" y="118"/>
                                                <a:pt x="195" y="105"/>
                                              </a:cubicBezTo>
                                              <a:cubicBezTo>
                                                <a:pt x="232" y="84"/>
                                                <a:pt x="227" y="28"/>
                                                <a:pt x="255"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699" name="Group 269"/>
                                  <wpg:cNvGrpSpPr>
                                    <a:grpSpLocks/>
                                  </wpg:cNvGrpSpPr>
                                  <wpg:grpSpPr bwMode="auto">
                                    <a:xfrm>
                                      <a:off x="8280" y="7301"/>
                                      <a:ext cx="900" cy="360"/>
                                      <a:chOff x="8280" y="6300"/>
                                      <a:chExt cx="900" cy="360"/>
                                    </a:xfrm>
                                  </wpg:grpSpPr>
                                  <wps:wsp>
                                    <wps:cNvPr id="700" name="Line 270"/>
                                    <wps:cNvCnPr>
                                      <a:cxnSpLocks noChangeShapeType="1"/>
                                    </wps:cNvCnPr>
                                    <wps:spPr bwMode="auto">
                                      <a:xfrm>
                                        <a:off x="8280" y="63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1" name="Line 271"/>
                                    <wps:cNvCnPr>
                                      <a:cxnSpLocks noChangeShapeType="1"/>
                                    </wps:cNvCnPr>
                                    <wps:spPr bwMode="auto">
                                      <a:xfrm>
                                        <a:off x="9180" y="63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702" name="Group 272"/>
                                <wpg:cNvGrpSpPr>
                                  <a:grpSpLocks/>
                                </wpg:cNvGrpSpPr>
                                <wpg:grpSpPr bwMode="auto">
                                  <a:xfrm>
                                    <a:off x="8010" y="7690"/>
                                    <a:ext cx="475" cy="432"/>
                                    <a:chOff x="3870" y="2700"/>
                                    <a:chExt cx="900" cy="720"/>
                                  </a:xfrm>
                                </wpg:grpSpPr>
                                <wps:wsp>
                                  <wps:cNvPr id="703" name="Rectangle 273"/>
                                  <wps:cNvSpPr>
                                    <a:spLocks noChangeArrowheads="1"/>
                                  </wps:cNvSpPr>
                                  <wps:spPr bwMode="auto">
                                    <a:xfrm>
                                      <a:off x="3870" y="2700"/>
                                      <a:ext cx="9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704" name="Group 274"/>
                                  <wpg:cNvGrpSpPr>
                                    <a:grpSpLocks/>
                                  </wpg:cNvGrpSpPr>
                                  <wpg:grpSpPr bwMode="auto">
                                    <a:xfrm>
                                      <a:off x="3960" y="2880"/>
                                      <a:ext cx="720" cy="360"/>
                                      <a:chOff x="3960" y="2700"/>
                                      <a:chExt cx="1350" cy="540"/>
                                    </a:xfrm>
                                  </wpg:grpSpPr>
                                  <wps:wsp>
                                    <wps:cNvPr id="705" name="Oval 275"/>
                                    <wps:cNvSpPr>
                                      <a:spLocks noChangeArrowheads="1"/>
                                    </wps:cNvSpPr>
                                    <wps:spPr bwMode="auto">
                                      <a:xfrm>
                                        <a:off x="3960" y="2880"/>
                                        <a:ext cx="360" cy="360"/>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wps:wsp>
                                    <wps:cNvPr id="706" name="Oval 276"/>
                                    <wps:cNvSpPr>
                                      <a:spLocks noChangeArrowheads="1"/>
                                    </wps:cNvSpPr>
                                    <wps:spPr bwMode="auto">
                                      <a:xfrm>
                                        <a:off x="4770" y="2700"/>
                                        <a:ext cx="540" cy="540"/>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wps:wsp>
                                    <wps:cNvPr id="707" name="Line 277"/>
                                    <wps:cNvCnPr>
                                      <a:cxnSpLocks noChangeShapeType="1"/>
                                    </wps:cNvCnPr>
                                    <wps:spPr bwMode="auto">
                                      <a:xfrm flipV="1">
                                        <a:off x="4050" y="2700"/>
                                        <a:ext cx="1080" cy="1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08" name="Line 278"/>
                                    <wps:cNvCnPr>
                                      <a:cxnSpLocks noChangeShapeType="1"/>
                                    </wps:cNvCnPr>
                                    <wps:spPr bwMode="auto">
                                      <a:xfrm>
                                        <a:off x="4140" y="3240"/>
                                        <a:ext cx="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09" name="Group 279"/>
                                <wpg:cNvGrpSpPr>
                                  <a:grpSpLocks/>
                                </wpg:cNvGrpSpPr>
                                <wpg:grpSpPr bwMode="auto">
                                  <a:xfrm>
                                    <a:off x="8910" y="7690"/>
                                    <a:ext cx="475" cy="432"/>
                                    <a:chOff x="3870" y="2700"/>
                                    <a:chExt cx="900" cy="720"/>
                                  </a:xfrm>
                                </wpg:grpSpPr>
                                <wps:wsp>
                                  <wps:cNvPr id="710" name="Rectangle 280"/>
                                  <wps:cNvSpPr>
                                    <a:spLocks noChangeArrowheads="1"/>
                                  </wps:cNvSpPr>
                                  <wps:spPr bwMode="auto">
                                    <a:xfrm>
                                      <a:off x="3870" y="2700"/>
                                      <a:ext cx="9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711" name="Group 281"/>
                                  <wpg:cNvGrpSpPr>
                                    <a:grpSpLocks/>
                                  </wpg:cNvGrpSpPr>
                                  <wpg:grpSpPr bwMode="auto">
                                    <a:xfrm>
                                      <a:off x="3960" y="2880"/>
                                      <a:ext cx="720" cy="360"/>
                                      <a:chOff x="3960" y="2700"/>
                                      <a:chExt cx="1350" cy="540"/>
                                    </a:xfrm>
                                  </wpg:grpSpPr>
                                  <wps:wsp>
                                    <wps:cNvPr id="712" name="Oval 282"/>
                                    <wps:cNvSpPr>
                                      <a:spLocks noChangeArrowheads="1"/>
                                    </wps:cNvSpPr>
                                    <wps:spPr bwMode="auto">
                                      <a:xfrm>
                                        <a:off x="3960" y="2880"/>
                                        <a:ext cx="360" cy="360"/>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wps:wsp>
                                    <wps:cNvPr id="713" name="Oval 283"/>
                                    <wps:cNvSpPr>
                                      <a:spLocks noChangeArrowheads="1"/>
                                    </wps:cNvSpPr>
                                    <wps:spPr bwMode="auto">
                                      <a:xfrm>
                                        <a:off x="4770" y="2700"/>
                                        <a:ext cx="540" cy="540"/>
                                      </a:xfrm>
                                      <a:prstGeom prst="ellipse">
                                        <a:avLst/>
                                      </a:prstGeom>
                                      <a:solidFill>
                                        <a:srgbClr val="FFFFFF"/>
                                      </a:solidFill>
                                      <a:ln w="38100">
                                        <a:solidFill>
                                          <a:srgbClr val="000000"/>
                                        </a:solidFill>
                                        <a:round/>
                                        <a:headEnd/>
                                        <a:tailEnd/>
                                      </a:ln>
                                    </wps:spPr>
                                    <wps:bodyPr rot="0" vert="horz" wrap="square" lIns="91440" tIns="45720" rIns="91440" bIns="45720" anchor="t" anchorCtr="0" upright="1">
                                      <a:noAutofit/>
                                    </wps:bodyPr>
                                  </wps:wsp>
                                  <wps:wsp>
                                    <wps:cNvPr id="714" name="Line 284"/>
                                    <wps:cNvCnPr>
                                      <a:cxnSpLocks noChangeShapeType="1"/>
                                    </wps:cNvCnPr>
                                    <wps:spPr bwMode="auto">
                                      <a:xfrm flipV="1">
                                        <a:off x="4050" y="2700"/>
                                        <a:ext cx="1080" cy="18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15" name="Line 285"/>
                                    <wps:cNvCnPr>
                                      <a:cxnSpLocks noChangeShapeType="1"/>
                                    </wps:cNvCnPr>
                                    <wps:spPr bwMode="auto">
                                      <a:xfrm>
                                        <a:off x="4140" y="3240"/>
                                        <a:ext cx="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716" name="Rectangle 286"/>
                              <wps:cNvSpPr>
                                <a:spLocks noChangeArrowheads="1"/>
                              </wps:cNvSpPr>
                              <wps:spPr bwMode="auto">
                                <a:xfrm>
                                  <a:off x="8010" y="8460"/>
                                  <a:ext cx="14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7" name="Line 287"/>
                              <wps:cNvCnPr>
                                <a:cxnSpLocks noChangeShapeType="1"/>
                              </wps:cNvCnPr>
                              <wps:spPr bwMode="auto">
                                <a:xfrm>
                                  <a:off x="8280" y="81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8" name="Line 288"/>
                              <wps:cNvCnPr>
                                <a:cxnSpLocks noChangeShapeType="1"/>
                              </wps:cNvCnPr>
                              <wps:spPr bwMode="auto">
                                <a:xfrm>
                                  <a:off x="9180" y="810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19" name="Group 289"/>
                            <wpg:cNvGrpSpPr>
                              <a:grpSpLocks/>
                            </wpg:cNvGrpSpPr>
                            <wpg:grpSpPr bwMode="auto">
                              <a:xfrm>
                                <a:off x="2700" y="2880"/>
                                <a:ext cx="6480" cy="720"/>
                                <a:chOff x="2700" y="2880"/>
                                <a:chExt cx="6480" cy="720"/>
                              </a:xfrm>
                            </wpg:grpSpPr>
                            <wps:wsp>
                              <wps:cNvPr id="720" name="Rectangle 290"/>
                              <wps:cNvSpPr>
                                <a:spLocks noChangeArrowheads="1"/>
                              </wps:cNvSpPr>
                              <wps:spPr bwMode="auto">
                                <a:xfrm rot="1068666">
                                  <a:off x="8280" y="3420"/>
                                  <a:ext cx="90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 name="Rectangle 291"/>
                              <wps:cNvSpPr>
                                <a:spLocks noChangeArrowheads="1"/>
                              </wps:cNvSpPr>
                              <wps:spPr bwMode="auto">
                                <a:xfrm>
                                  <a:off x="7200" y="3240"/>
                                  <a:ext cx="99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2" name="Rectangle 292"/>
                              <wps:cNvSpPr>
                                <a:spLocks noChangeArrowheads="1"/>
                              </wps:cNvSpPr>
                              <wps:spPr bwMode="auto">
                                <a:xfrm>
                                  <a:off x="5400" y="3240"/>
                                  <a:ext cx="99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3" name="Rectangle 293"/>
                              <wps:cNvSpPr>
                                <a:spLocks noChangeArrowheads="1"/>
                              </wps:cNvSpPr>
                              <wps:spPr bwMode="auto">
                                <a:xfrm>
                                  <a:off x="4860" y="3240"/>
                                  <a:ext cx="45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4" name="Rectangle 294"/>
                              <wps:cNvSpPr>
                                <a:spLocks noChangeArrowheads="1"/>
                              </wps:cNvSpPr>
                              <wps:spPr bwMode="auto">
                                <a:xfrm>
                                  <a:off x="6480" y="3240"/>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5" name="Rectangle 295"/>
                              <wps:cNvSpPr>
                                <a:spLocks noChangeArrowheads="1"/>
                              </wps:cNvSpPr>
                              <wps:spPr bwMode="auto">
                                <a:xfrm>
                                  <a:off x="2700" y="2880"/>
                                  <a:ext cx="99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6" name="Rectangle 296"/>
                              <wps:cNvSpPr>
                                <a:spLocks noChangeArrowheads="1"/>
                              </wps:cNvSpPr>
                              <wps:spPr bwMode="auto">
                                <a:xfrm rot="1312169">
                                  <a:off x="3780" y="3060"/>
                                  <a:ext cx="99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27" name="Rectangle 297"/>
                          <wps:cNvSpPr>
                            <a:spLocks noChangeArrowheads="1"/>
                          </wps:cNvSpPr>
                          <wps:spPr bwMode="auto">
                            <a:xfrm>
                              <a:off x="4320" y="2700"/>
                              <a:ext cx="81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8" name="Rectangle 298"/>
                          <wps:cNvSpPr>
                            <a:spLocks noChangeArrowheads="1"/>
                          </wps:cNvSpPr>
                          <wps:spPr bwMode="auto">
                            <a:xfrm>
                              <a:off x="2880" y="3060"/>
                              <a:ext cx="63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9" name="Rectangle 299"/>
                          <wps:cNvSpPr>
                            <a:spLocks noChangeArrowheads="1"/>
                          </wps:cNvSpPr>
                          <wps:spPr bwMode="auto">
                            <a:xfrm>
                              <a:off x="2160" y="3060"/>
                              <a:ext cx="63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0" name="Rectangle 300"/>
                          <wps:cNvSpPr>
                            <a:spLocks noChangeArrowheads="1"/>
                          </wps:cNvSpPr>
                          <wps:spPr bwMode="auto">
                            <a:xfrm>
                              <a:off x="3600" y="3060"/>
                              <a:ext cx="63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31" name="Rectangle 301"/>
                        <wps:cNvSpPr>
                          <a:spLocks noChangeArrowheads="1"/>
                        </wps:cNvSpPr>
                        <wps:spPr bwMode="auto">
                          <a:xfrm>
                            <a:off x="7546" y="3698"/>
                            <a:ext cx="18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2" name="Rectangle 302"/>
                        <wps:cNvSpPr>
                          <a:spLocks noChangeArrowheads="1"/>
                        </wps:cNvSpPr>
                        <wps:spPr bwMode="auto">
                          <a:xfrm>
                            <a:off x="9144" y="2772"/>
                            <a:ext cx="18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02343" id="Group 640" o:spid="_x0000_s1026" style="position:absolute;margin-left:36pt;margin-top:-18pt;width:558pt;height:256.9pt;z-index:251688960" coordorigin="2160,-900" coordsize="11160,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">
                <v:group id="Group 211" o:spid="_x0000_s1027" style="position:absolute;left:2160;top:-900;width:11160;height:4860" coordorigin="2160,-900" coordsize="1116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Group 212" o:spid="_x0000_s1028" style="position:absolute;left:5220;top:-900;width:8100;height:4860" coordorigin="2700,-1080" coordsize="810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213" o:spid="_x0000_s1029" style="position:absolute;left:9180;top:-1080;width:1620;height:4860" coordorigin="7920,3780" coordsize="162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group id="Group 214" o:spid="_x0000_s1030" style="position:absolute;left:7920;top:3780;width:1620;height:4342" coordorigin="7920,3780" coordsize="162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group id="Group 215" o:spid="_x0000_s1031" style="position:absolute;left:7920;top:3780;width:1620;height:3881" coordorigin="7920,3780" coordsize="1620,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oup 216" o:spid="_x0000_s1032" style="position:absolute;left:7920;top:3780;width:1620;height:2592" coordorigin="7920,3780" coordsize="1620,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217" o:spid="_x0000_s1033" style="position:absolute;left:8820;top:3780;width:648;height:1728" coordorigin="1530,1080" coordsize="10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Group 218" o:spid="_x0000_s1034" style="position:absolute;left:1530;top:1080;width:540;height:2160"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Line 219" o:spid="_x0000_s1035"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"/>
                                <v:line id="Line 220" o:spid="_x0000_s1036"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OKmxAAAANwAAAAPAAAAZHJzL2Rvd25yZXYueG1sRE/LasJA&#10;FN0X/IfhCu7qxEqD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EXg4qbEAAAA3AAAAA8A&#10;AAAAAAAAAAAAAAAABwIAAGRycy9kb3ducmV2LnhtbFBLBQYAAAAAAwADALcAAAD4AgAAAAA=&#10;"/>
                              </v:group>
                              <v:group id="Group 221" o:spid="_x0000_s1037" style="position:absolute;left:2070;top:1080;width:540;height:2160;flip:x"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">
                                <v:line id="Line 222" o:spid="_x0000_s1038"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lK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pA+T+DvTDwCcvELAAD//wMAUEsBAi0AFAAGAAgAAAAhANvh9svuAAAAhQEAABMAAAAAAAAA&#10;AAAAAAAAAAAAAFtDb250ZW50X1R5cGVzXS54bWxQSwECLQAUAAYACAAAACEAWvQsW78AAAAVAQAA&#10;CwAAAAAAAAAAAAAAAAAfAQAAX3JlbHMvLnJlbHNQSwECLQAUAAYACAAAACEA2n7ZSsYAAADcAAAA&#10;DwAAAAAAAAAAAAAAAAAHAgAAZHJzL2Rvd25yZXYueG1sUEsFBgAAAAADAAMAtwAAAPoCAAAAAA==&#10;"/>
                                <v:line id="Line 223" o:spid="_x0000_s1039"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zR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LUyfNHHAAAA3AAA&#10;AA8AAAAAAAAAAAAAAAAABwIAAGRycy9kb3ducmV2LnhtbFBLBQYAAAAAAwADALcAAAD7AgAAAAA=&#10;"/>
                              </v:group>
                              <v:line id="Line 224" o:spid="_x0000_s1040" style="position:absolute;visibility:visible;mso-wrap-style:square" from="1530,1080" to="261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group>
                            <v:group id="Group 225" o:spid="_x0000_s1041" style="position:absolute;left:7920;top:3780;width:648;height:1728" coordorigin="1530,1080" coordsize="10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group id="Group 226" o:spid="_x0000_s1042" style="position:absolute;left:1530;top:1080;width:540;height:2160"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line id="Line 227" o:spid="_x0000_s1043"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"/>
                                <v:line id="Line 228" o:spid="_x0000_s1044"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u6gxAAAANwAAAAPAAAAZHJzL2Rvd25yZXYueG1sRE/LasJA&#10;FN0X/IfhCu7qxEqD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LuW7qDEAAAA3AAAAA8A&#10;AAAAAAAAAAAAAAAABwIAAGRycy9kb3ducmV2LnhtbFBLBQYAAAAAAwADALcAAAD4AgAAAAA=&#10;"/>
                              </v:group>
                              <v:group id="Group 229" o:spid="_x0000_s1045" style="position:absolute;left:2070;top:1080;width:540;height:2160;flip:x"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">
                                <v:line id="Line 230" o:spid="_x0000_s1046"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"/>
                                <v:line id="Line 231" o:spid="_x0000_s1047"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"/>
                              </v:group>
                              <v:line id="Line 232" o:spid="_x0000_s1048" style="position:absolute;visibility:visible;mso-wrap-style:square" from="1530,1080" to="261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"/>
                            </v:group>
                            <v:group id="Group 233" o:spid="_x0000_s1049" style="position:absolute;left:7920;top:5832;width:1620;height:540" coordorigin="7920,5940" coordsize="16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group id="Group 234" o:spid="_x0000_s1050" style="position:absolute;left:8820;top:5940;width:720;height:540" coordorigin="1530,1080" coordsize="10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group id="Group 235" o:spid="_x0000_s1051" style="position:absolute;left:1530;top:1080;width:540;height:2160"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">
                                  <v:line id="Line 236" o:spid="_x0000_s1052"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RX0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lFPydSUdAzn8BAAD//wMAUEsBAi0AFAAGAAgAAAAhANvh9svuAAAAhQEAABMAAAAAAAAA&#10;AAAAAAAAAAAAAFtDb250ZW50X1R5cGVzXS54bWxQSwECLQAUAAYACAAAACEAWvQsW78AAAAVAQAA&#10;CwAAAAAAAAAAAAAAAAAfAQAAX3JlbHMvLnJlbHNQSwECLQAUAAYACAAAACEAaykV9MYAAADcAAAA&#10;DwAAAAAAAAAAAAAAAAAHAgAAZHJzL2Rvd25yZXYueG1sUEsFBgAAAAADAAMAtwAAAPoCAAAAAA==&#10;"/>
                                  <v:line id="Line 237" o:spid="_x0000_s1053"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"/>
                                </v:group>
                                <v:group id="Group 238" o:spid="_x0000_s1054" style="position:absolute;left:2070;top:1080;width:540;height:2160;flip:x"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">
                                  <v:line id="Line 239" o:spid="_x0000_s1055"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"/>
                                  <v:line id="Line 240" o:spid="_x0000_s1056"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"/>
                                </v:group>
                                <v:line id="Line 241" o:spid="_x0000_s1057" style="position:absolute;visibility:visible;mso-wrap-style:square" from="1530,1080" to="261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"/>
                              </v:group>
                              <v:group id="Group 242" o:spid="_x0000_s1058" style="position:absolute;left:7920;top:5940;width:720;height:540" coordorigin="1530,1080" coordsize="10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group id="Group 243" o:spid="_x0000_s1059" style="position:absolute;left:1530;top:1080;width:540;height:2160"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line id="Line 244" o:spid="_x0000_s1060"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jFxwAAANwAAAAPAAAAZHJzL2Rvd25yZXYueG1sRI9Ba8JA&#10;FITvgv9heUJvumkr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HFuuMXHAAAA3AAA&#10;AA8AAAAAAAAAAAAAAAAABwIAAGRycy9kb3ducmV2LnhtbFBLBQYAAAAAAwADALcAAAD7AgAAAAA=&#10;"/>
                                  <v:line id="Line 245" o:spid="_x0000_s1061"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1exwAAANwAAAAPAAAAZHJzL2Rvd25yZXYueG1sRI9Ba8JA&#10;FITvgv9heUJvummL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B4iHV7HAAAA3AAA&#10;AA8AAAAAAAAAAAAAAAAABwIAAGRycy9kb3ducmV2LnhtbFBLBQYAAAAAAwADALcAAAD7AgAAAAA=&#10;"/>
                                </v:group>
                                <v:group id="Group 246" o:spid="_x0000_s1062" style="position:absolute;left:2070;top:1080;width:540;height:2160;flip:x" coordorigin="1530,1080" coordsize="54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">
                                  <v:line id="Line 247" o:spid="_x0000_s1063" style="position:absolute;visibility:visible;mso-wrap-style:square" from="1530,1080" to="153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"/>
                                  <v:line id="Line 248" o:spid="_x0000_s1064" style="position:absolute;visibility:visible;mso-wrap-style:square" from="1530,2700" to="207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"/>
                                </v:group>
                                <v:line id="Line 249" o:spid="_x0000_s1065" style="position:absolute;visibility:visible;mso-wrap-style:square" from="1530,1080" to="261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"/>
                              </v:group>
                            </v:group>
                            <v:group id="Group 250" o:spid="_x0000_s1066" style="position:absolute;left:8251;top:5472;width:900;height:360" coordorigin="8280,5580" coordsize="9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line id="Line 251" o:spid="_x0000_s1067" style="position:absolute;visibility:visible;mso-wrap-style:square" from="8280,5580" to="828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">
                                <v:stroke endarrow="block"/>
                              </v:line>
                              <v:line id="Line 252" o:spid="_x0000_s1068" style="position:absolute;visibility:visible;mso-wrap-style:square" from="9180,5580" to="918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">
                                <v:stroke endarrow="block"/>
                              </v:line>
                            </v:group>
                          </v:group>
                          <v:group id="Group 253" o:spid="_x0000_s1069" style="position:absolute;left:8280;top:6379;width:900;height:360" coordorigin="8280,6300" coordsize="9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line id="Line 254" o:spid="_x0000_s1070" style="position:absolute;visibility:visible;mso-wrap-style:square" from="8280,6300" to="828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">
                              <v:stroke endarrow="block"/>
                            </v:line>
                            <v:line id="Line 255" o:spid="_x0000_s1071" style="position:absolute;visibility:visible;mso-wrap-style:square" from="9180,6300" to="918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">
                              <v:stroke endarrow="block"/>
                            </v:line>
                          </v:group>
                          <v:group id="Group 256" o:spid="_x0000_s1072" style="position:absolute;left:8100;top:6768;width:1303;height:504" coordorigin="8100,6840" coordsize="130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group id="Group 257" o:spid="_x0000_s1073" style="position:absolute;left:8100;top:6840;width:403;height:504" coordorigin="1260,4500" coordsize="12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rect id="Rectangle 258" o:spid="_x0000_s1074" style="position:absolute;left:1260;top:4500;width:12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" strokeweight="2.25pt"/>
                              <v:line id="Line 259" o:spid="_x0000_s1075" style="position:absolute;visibility:visible;mso-wrap-style:square" from="1530,4680" to="153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" strokeweight="2.25pt"/>
                              <v:line id="Line 260" o:spid="_x0000_s1076" style="position:absolute;visibility:visible;mso-wrap-style:square" from="1530,4680" to="234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" strokeweight="2.25pt"/>
                              <v:line id="Line 261" o:spid="_x0000_s1077" style="position:absolute;flip:x;visibility:visible;mso-wrap-style:square" from="1710,4680" to="234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" strokeweight="2.25pt"/>
                              <v:shape id="Freeform 262" o:spid="_x0000_s1078" style="position:absolute;left:1485;top:5370;width:255;height:120;visibility:visible;mso-wrap-style:square;v-text-anchor:top" coordsize="2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" path="m,15v35,53,59,85,120,105c145,115,173,118,195,105,232,84,227,28,255,e" filled="f" strokeweight="2.25pt">
                                <v:path arrowok="t" o:connecttype="custom" o:connectlocs="0,15;120,120;195,105;255,0" o:connectangles="0,0,0,0"/>
                              </v:shape>
                            </v:group>
                            <v:group id="Group 263" o:spid="_x0000_s1079" style="position:absolute;left:9000;top:6840;width:403;height:504" coordorigin="1260,4500" coordsize="12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rect id="Rectangle 264" o:spid="_x0000_s1080" style="position:absolute;left:1260;top:4500;width:12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" strokeweight="2.25pt"/>
                              <v:line id="Line 265" o:spid="_x0000_s1081" style="position:absolute;visibility:visible;mso-wrap-style:square" from="1530,4680" to="153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" strokeweight="2.25pt"/>
                              <v:line id="Line 266" o:spid="_x0000_s1082" style="position:absolute;visibility:visible;mso-wrap-style:square" from="1530,4680" to="234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" strokeweight="2.25pt"/>
                              <v:line id="Line 267" o:spid="_x0000_s1083" style="position:absolute;flip:x;visibility:visible;mso-wrap-style:square" from="1710,4680" to="234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" strokeweight="2.25pt"/>
                              <v:shape id="Freeform 268" o:spid="_x0000_s1084" style="position:absolute;left:1485;top:5370;width:255;height:120;visibility:visible;mso-wrap-style:square;v-text-anchor:top" coordsize="2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" path="m,15v35,53,59,85,120,105c145,115,173,118,195,105,232,84,227,28,255,e" filled="f" strokeweight="2.25pt">
                                <v:path arrowok="t" o:connecttype="custom" o:connectlocs="0,15;120,120;195,105;255,0" o:connectangles="0,0,0,0"/>
                              </v:shape>
                            </v:group>
                          </v:group>
                          <v:group id="Group 269" o:spid="_x0000_s1085" style="position:absolute;left:8280;top:7301;width:900;height:360" coordorigin="8280,6300" coordsize="9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line id="Line 270" o:spid="_x0000_s1086" style="position:absolute;visibility:visible;mso-wrap-style:square" from="8280,6300" to="828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">
                              <v:stroke endarrow="block"/>
                            </v:line>
                            <v:line id="Line 271" o:spid="_x0000_s1087" style="position:absolute;visibility:visible;mso-wrap-style:square" from="9180,6300" to="9180,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">
                              <v:stroke endarrow="block"/>
                            </v:line>
                          </v:group>
                        </v:group>
                        <v:group id="Group 272" o:spid="_x0000_s1088" style="position:absolute;left:8010;top:7690;width:475;height:432" coordorigin="3870,2700" coordsize="90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rect id="Rectangle 273" o:spid="_x0000_s1089" style="position:absolute;left:3870;top:270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group id="Group 274" o:spid="_x0000_s1090" style="position:absolute;left:3960;top:2880;width:720;height:360" coordorigin="3960,2700" coordsize="135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oval id="Oval 275" o:spid="_x0000_s1091" style="position:absolute;left:3960;top:28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" strokeweight="3pt"/>
                            <v:oval id="Oval 276" o:spid="_x0000_s1092" style="position:absolute;left:4770;top:270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" strokeweight="3pt"/>
                            <v:line id="Line 277" o:spid="_x0000_s1093" style="position:absolute;flip:y;visibility:visible;mso-wrap-style:square" from="4050,2700" to="513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" strokeweight="3pt"/>
                            <v:line id="Line 278" o:spid="_x0000_s1094" style="position:absolute;visibility:visible;mso-wrap-style:square" from="4140,324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" strokeweight="3pt"/>
                          </v:group>
                        </v:group>
                        <v:group id="Group 279" o:spid="_x0000_s1095" style="position:absolute;left:8910;top:7690;width:475;height:432" coordorigin="3870,2700" coordsize="90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rect id="Rectangle 280" o:spid="_x0000_s1096" style="position:absolute;left:3870;top:270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"/>
                          <v:group id="Group 281" o:spid="_x0000_s1097" style="position:absolute;left:3960;top:2880;width:720;height:360" coordorigin="3960,2700" coordsize="135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oval id="Oval 282" o:spid="_x0000_s1098" style="position:absolute;left:3960;top:288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" strokeweight="3pt"/>
                            <v:oval id="Oval 283" o:spid="_x0000_s1099" style="position:absolute;left:4770;top:270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" strokeweight="3pt"/>
                            <v:line id="Line 284" o:spid="_x0000_s1100" style="position:absolute;flip:y;visibility:visible;mso-wrap-style:square" from="4050,2700" to="513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" strokeweight="3pt"/>
                            <v:line id="Line 285" o:spid="_x0000_s1101" style="position:absolute;visibility:visible;mso-wrap-style:square" from="4140,3240" to="504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" strokeweight="3pt"/>
                          </v:group>
                        </v:group>
                      </v:group>
                      <v:rect id="Rectangle 286" o:spid="_x0000_s1102" style="position:absolute;left:8010;top:8460;width:14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"/>
                      <v:line id="Line 287" o:spid="_x0000_s1103" style="position:absolute;visibility:visible;mso-wrap-style:square" from="8280,8100" to="828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">
                        <v:stroke endarrow="block"/>
                      </v:line>
                      <v:line id="Line 288" o:spid="_x0000_s1104" style="position:absolute;visibility:visible;mso-wrap-style:square" from="9180,8100" to="918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">
                        <v:stroke endarrow="block"/>
                      </v:line>
                    </v:group>
                    <v:group id="Group 289" o:spid="_x0000_s1105" style="position:absolute;left:2700;top:2880;width:6480;height:720" coordorigin="2700,2880" coordsize="64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rect id="Rectangle 290" o:spid="_x0000_s1106" style="position:absolute;left:8280;top:3420;width:900;height:180;rotation:11672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"/>
                      <v:rect id="Rectangle 291" o:spid="_x0000_s1107" style="position:absolute;left:7200;top:3240;width:99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"/>
                      <v:rect id="Rectangle 292" o:spid="_x0000_s1108" style="position:absolute;left:5400;top:3240;width:99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"/>
                      <v:rect id="Rectangle 293" o:spid="_x0000_s1109" style="position:absolute;left:4860;top:3240;width:45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"/>
                      <v:rect id="Rectangle 294" o:spid="_x0000_s1110" style="position:absolute;left:6480;top:3240;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"/>
                      <v:rect id="Rectangle 295" o:spid="_x0000_s1111" style="position:absolute;left:2700;top:2880;width:99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"/>
                      <v:rect id="Rectangle 296" o:spid="_x0000_s1112" style="position:absolute;left:3780;top:3060;width:990;height:180;rotation:1433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"/>
                    </v:group>
                  </v:group>
                  <v:rect id="Rectangle 297" o:spid="_x0000_s1113" style="position:absolute;left:4320;top:270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"/>
                  <v:rect id="Rectangle 298" o:spid="_x0000_s1114" style="position:absolute;left:2880;top:3060;width:6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"/>
                  <v:rect id="Rectangle 299" o:spid="_x0000_s1115" style="position:absolute;left:2160;top:3060;width:6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"/>
                  <v:rect id="Rectangle 300" o:spid="_x0000_s1116" style="position:absolute;left:3600;top:3060;width:63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"/>
                </v:group>
                <v:rect id="Rectangle 301" o:spid="_x0000_s1117" style="position:absolute;left:7546;top:3698;width: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"/>
                <v:rect id="Rectangle 302" o:spid="_x0000_s1118" style="position:absolute;left:9144;top:2772;width: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"/>
              </v:group>
            </w:pict>
          </mc:Fallback>
        </mc:AlternateContent>
      </w:r>
    </w:p>
    <w:p w14:paraId="402053D2" w14:textId="77777777" w:rsidR="00114806" w:rsidRPr="00114806" w:rsidRDefault="00114806" w:rsidP="00BA49DC">
      <w:pPr>
        <w:ind w:left="426" w:hanging="426"/>
        <w:rPr>
          <w:rFonts w:ascii="Arial" w:hAnsi="Arial" w:cs="Arial"/>
        </w:rPr>
      </w:pPr>
    </w:p>
    <w:p w14:paraId="333C80EC" w14:textId="77777777" w:rsidR="00114806" w:rsidRPr="00114806" w:rsidRDefault="00114806" w:rsidP="00BA49DC">
      <w:pPr>
        <w:ind w:left="426" w:hanging="426"/>
        <w:rPr>
          <w:rFonts w:ascii="Arial" w:hAnsi="Arial" w:cs="Arial"/>
        </w:rPr>
      </w:pPr>
    </w:p>
    <w:p w14:paraId="332AAB36" w14:textId="77777777" w:rsidR="00114806" w:rsidRPr="00114806" w:rsidRDefault="00114806" w:rsidP="00BA49DC">
      <w:pPr>
        <w:ind w:left="426" w:hanging="426"/>
        <w:rPr>
          <w:rFonts w:ascii="Arial" w:hAnsi="Arial" w:cs="Arial"/>
        </w:rPr>
      </w:pPr>
    </w:p>
    <w:p w14:paraId="06F7096B" w14:textId="77777777" w:rsidR="00114806" w:rsidRPr="00114806" w:rsidRDefault="00114806" w:rsidP="00BA49DC">
      <w:pPr>
        <w:ind w:left="426" w:hanging="426"/>
        <w:rPr>
          <w:rFonts w:ascii="Arial" w:hAnsi="Arial" w:cs="Arial"/>
        </w:rPr>
      </w:pPr>
    </w:p>
    <w:p w14:paraId="4E30F655" w14:textId="77777777" w:rsidR="00114806" w:rsidRPr="00114806" w:rsidRDefault="00114806" w:rsidP="00BA49DC">
      <w:pPr>
        <w:ind w:left="426" w:hanging="426"/>
        <w:rPr>
          <w:rFonts w:ascii="Arial" w:hAnsi="Arial" w:cs="Arial"/>
        </w:rPr>
      </w:pPr>
    </w:p>
    <w:p w14:paraId="4766F804" w14:textId="77777777" w:rsidR="00114806" w:rsidRPr="00114806" w:rsidRDefault="00114806" w:rsidP="00BA49DC">
      <w:pPr>
        <w:ind w:left="426" w:hanging="426"/>
        <w:rPr>
          <w:rFonts w:ascii="Arial" w:hAnsi="Arial" w:cs="Arial"/>
        </w:rPr>
      </w:pPr>
    </w:p>
    <w:p w14:paraId="544582D3" w14:textId="77777777" w:rsidR="00114806" w:rsidRPr="00114806" w:rsidRDefault="00114806" w:rsidP="00BA49DC">
      <w:pPr>
        <w:ind w:left="426" w:hanging="426"/>
        <w:rPr>
          <w:rFonts w:ascii="Arial" w:hAnsi="Arial" w:cs="Arial"/>
        </w:rPr>
      </w:pPr>
    </w:p>
    <w:p w14:paraId="09B8BC89" w14:textId="77777777" w:rsidR="00114806" w:rsidRPr="00114806" w:rsidRDefault="00114806" w:rsidP="00BA49DC">
      <w:pPr>
        <w:ind w:left="426" w:hanging="426"/>
        <w:rPr>
          <w:rFonts w:ascii="Arial" w:hAnsi="Arial" w:cs="Arial"/>
        </w:rPr>
      </w:pPr>
    </w:p>
    <w:p w14:paraId="0F258C1E" w14:textId="77777777" w:rsidR="00114806" w:rsidRPr="00114806" w:rsidRDefault="00114806" w:rsidP="00BA49DC">
      <w:pPr>
        <w:ind w:left="426" w:hanging="426"/>
        <w:rPr>
          <w:rFonts w:ascii="Arial" w:hAnsi="Arial" w:cs="Arial"/>
        </w:rPr>
      </w:pPr>
    </w:p>
    <w:p w14:paraId="2E7D2527" w14:textId="1F67AA96" w:rsidR="00114806" w:rsidRPr="00BA49DC" w:rsidRDefault="00114806" w:rsidP="00BA49DC">
      <w:pPr>
        <w:tabs>
          <w:tab w:val="left" w:pos="9900"/>
        </w:tabs>
        <w:ind w:left="426" w:hanging="426"/>
        <w:rPr>
          <w:rFonts w:ascii="Arial" w:hAnsi="Arial" w:cs="Arial"/>
          <w:b/>
          <w:bCs/>
        </w:rPr>
      </w:pPr>
      <w:r w:rsidRPr="00BA49DC">
        <w:rPr>
          <w:rFonts w:ascii="Arial" w:hAnsi="Arial" w:cs="Arial"/>
          <w:b/>
          <w:bCs/>
        </w:rPr>
        <w:t>WEIGHERS</w:t>
      </w:r>
    </w:p>
    <w:p w14:paraId="1207233C" w14:textId="77777777" w:rsidR="00114806" w:rsidRPr="00114806" w:rsidRDefault="00114806" w:rsidP="00BA49DC">
      <w:pPr>
        <w:tabs>
          <w:tab w:val="left" w:pos="9900"/>
        </w:tabs>
        <w:ind w:left="426" w:hanging="426"/>
        <w:rPr>
          <w:rFonts w:ascii="Arial" w:hAnsi="Arial" w:cs="Arial"/>
          <w:b/>
          <w:bCs/>
        </w:rPr>
      </w:pPr>
    </w:p>
    <w:p w14:paraId="36DF7503" w14:textId="77777777" w:rsidR="00114806" w:rsidRPr="00114806" w:rsidRDefault="00114806" w:rsidP="00BA49DC">
      <w:pPr>
        <w:ind w:left="426" w:hanging="426"/>
        <w:rPr>
          <w:rFonts w:ascii="Arial" w:hAnsi="Arial" w:cs="Arial"/>
        </w:rPr>
      </w:pPr>
    </w:p>
    <w:p w14:paraId="3598C11E" w14:textId="48D42BCF" w:rsidR="00114806" w:rsidRPr="00BA49DC" w:rsidRDefault="00114806" w:rsidP="00BA49DC">
      <w:pPr>
        <w:tabs>
          <w:tab w:val="left" w:pos="7965"/>
        </w:tabs>
        <w:ind w:left="426" w:hanging="426"/>
        <w:rPr>
          <w:rFonts w:ascii="Arial" w:hAnsi="Arial" w:cs="Arial"/>
        </w:rPr>
      </w:pPr>
      <w:r w:rsidRPr="00BA49DC">
        <w:rPr>
          <w:rFonts w:ascii="Arial" w:hAnsi="Arial" w:cs="Arial"/>
        </w:rPr>
        <w:t>BAG REJECTION</w:t>
      </w:r>
    </w:p>
    <w:p w14:paraId="40356B3F" w14:textId="5AEDF02B" w:rsidR="00114806" w:rsidRPr="00BA49DC" w:rsidRDefault="00114806" w:rsidP="00BA49DC">
      <w:pPr>
        <w:tabs>
          <w:tab w:val="left" w:pos="7965"/>
        </w:tabs>
        <w:ind w:left="426" w:hanging="426"/>
        <w:rPr>
          <w:rFonts w:ascii="Arial" w:hAnsi="Arial" w:cs="Arial"/>
        </w:rPr>
      </w:pPr>
      <w:r w:rsidRPr="00BA49DC">
        <w:rPr>
          <w:rFonts w:ascii="Arial" w:hAnsi="Arial" w:cs="Arial"/>
        </w:rPr>
        <w:t>FOR METAL</w:t>
      </w:r>
    </w:p>
    <w:p w14:paraId="5C603770" w14:textId="73643567" w:rsidR="00114806" w:rsidRPr="00BA49DC" w:rsidRDefault="00114806" w:rsidP="00BA49DC">
      <w:pPr>
        <w:tabs>
          <w:tab w:val="left" w:pos="9120"/>
        </w:tabs>
        <w:ind w:left="426" w:hanging="426"/>
        <w:rPr>
          <w:rFonts w:ascii="Arial" w:hAnsi="Arial" w:cs="Arial"/>
          <w:b/>
          <w:bCs/>
        </w:rPr>
      </w:pPr>
      <w:r w:rsidRPr="00BA49DC">
        <w:rPr>
          <w:rFonts w:ascii="Arial" w:hAnsi="Arial" w:cs="Arial"/>
          <w:b/>
          <w:bCs/>
        </w:rPr>
        <w:t>A  B             PACKERS</w:t>
      </w:r>
    </w:p>
    <w:p w14:paraId="723B9E93" w14:textId="2B92B656" w:rsidR="00114806" w:rsidRPr="00BA49DC" w:rsidRDefault="00114806" w:rsidP="00BA49DC">
      <w:pPr>
        <w:tabs>
          <w:tab w:val="left" w:pos="765"/>
          <w:tab w:val="left" w:pos="945"/>
          <w:tab w:val="left" w:pos="1440"/>
          <w:tab w:val="left" w:pos="2160"/>
          <w:tab w:val="left" w:pos="3840"/>
        </w:tabs>
        <w:ind w:left="426" w:hanging="426"/>
        <w:rPr>
          <w:rFonts w:ascii="Arial" w:hAnsi="Arial" w:cs="Arial"/>
        </w:rPr>
      </w:pPr>
      <w:r w:rsidRPr="00BA49DC">
        <w:rPr>
          <w:rFonts w:ascii="Arial" w:hAnsi="Arial" w:cs="Arial"/>
        </w:rPr>
        <w:t xml:space="preserve">DISCHARGE CONVEYOR      </w:t>
      </w:r>
      <w:r w:rsidRPr="00BA49DC">
        <w:rPr>
          <w:rFonts w:ascii="Arial" w:hAnsi="Arial" w:cs="Arial"/>
        </w:rPr>
        <w:tab/>
        <w:t>TURNING</w:t>
      </w:r>
    </w:p>
    <w:p w14:paraId="743F53E7" w14:textId="10E45A1C" w:rsidR="00114806" w:rsidRPr="00BA49DC" w:rsidRDefault="00114806" w:rsidP="00BA49DC">
      <w:pPr>
        <w:tabs>
          <w:tab w:val="left" w:pos="3840"/>
        </w:tabs>
        <w:ind w:left="426" w:hanging="426"/>
        <w:rPr>
          <w:rFonts w:ascii="Arial" w:hAnsi="Arial" w:cs="Arial"/>
        </w:rPr>
      </w:pPr>
      <w:r w:rsidRPr="00BA49DC">
        <w:rPr>
          <w:rFonts w:ascii="Arial" w:hAnsi="Arial" w:cs="Arial"/>
        </w:rPr>
        <w:t>GRATE</w:t>
      </w:r>
    </w:p>
    <w:p w14:paraId="3C82B157" w14:textId="2B22B599" w:rsidR="00114806" w:rsidRPr="00BA49DC" w:rsidRDefault="00114806" w:rsidP="00BA49DC">
      <w:pPr>
        <w:tabs>
          <w:tab w:val="left" w:pos="2895"/>
          <w:tab w:val="left" w:pos="3600"/>
          <w:tab w:val="left" w:pos="4845"/>
          <w:tab w:val="left" w:pos="5040"/>
          <w:tab w:val="center" w:pos="6480"/>
          <w:tab w:val="left" w:pos="7200"/>
          <w:tab w:val="left" w:pos="8385"/>
        </w:tabs>
        <w:ind w:left="426" w:hanging="426"/>
        <w:rPr>
          <w:rFonts w:ascii="Arial" w:hAnsi="Arial" w:cs="Arial"/>
        </w:rPr>
      </w:pPr>
      <w:r w:rsidRPr="00BA49DC">
        <w:rPr>
          <w:rFonts w:ascii="Arial" w:hAnsi="Arial" w:cs="Arial"/>
        </w:rPr>
        <w:t xml:space="preserve">PALLETIZER    </w:t>
      </w:r>
      <w:r w:rsidRPr="00BA49DC">
        <w:rPr>
          <w:rFonts w:ascii="Arial" w:hAnsi="Arial" w:cs="Arial"/>
        </w:rPr>
        <w:tab/>
        <w:t>INCLINED</w:t>
      </w:r>
      <w:r w:rsidRPr="00BA49DC">
        <w:rPr>
          <w:rFonts w:ascii="Arial" w:hAnsi="Arial" w:cs="Arial"/>
        </w:rPr>
        <w:tab/>
        <w:t xml:space="preserve">                 CHECKWEIGHER</w:t>
      </w:r>
      <w:r w:rsidRPr="00BA49DC">
        <w:rPr>
          <w:rFonts w:ascii="Arial" w:hAnsi="Arial" w:cs="Arial"/>
        </w:rPr>
        <w:tab/>
        <w:t xml:space="preserve">   METAL</w:t>
      </w:r>
    </w:p>
    <w:p w14:paraId="7CDA2A26" w14:textId="61529498" w:rsidR="00114806" w:rsidRPr="00BA49DC" w:rsidRDefault="00114806" w:rsidP="00BA49DC">
      <w:pPr>
        <w:tabs>
          <w:tab w:val="left" w:pos="4845"/>
          <w:tab w:val="left" w:pos="5040"/>
          <w:tab w:val="left" w:pos="8385"/>
        </w:tabs>
        <w:ind w:left="426" w:hanging="426"/>
        <w:rPr>
          <w:rFonts w:ascii="Arial" w:hAnsi="Arial" w:cs="Arial"/>
        </w:rPr>
      </w:pPr>
      <w:r w:rsidRPr="00BA49DC">
        <w:rPr>
          <w:rFonts w:ascii="Arial" w:hAnsi="Arial" w:cs="Arial"/>
        </w:rPr>
        <w:t>CONVEYOR                                                       DETECTOR       BAG</w:t>
      </w:r>
    </w:p>
    <w:p w14:paraId="588FE1F3" w14:textId="7CC1C6C4" w:rsidR="00114806" w:rsidRPr="00BA49DC" w:rsidRDefault="00114806" w:rsidP="00BA49DC">
      <w:pPr>
        <w:tabs>
          <w:tab w:val="left" w:pos="9300"/>
        </w:tabs>
        <w:ind w:left="426" w:hanging="426"/>
        <w:rPr>
          <w:rFonts w:ascii="Arial" w:hAnsi="Arial" w:cs="Arial"/>
        </w:rPr>
      </w:pPr>
      <w:r w:rsidRPr="00BA49DC">
        <w:rPr>
          <w:rFonts w:ascii="Arial" w:hAnsi="Arial" w:cs="Arial"/>
        </w:rPr>
        <w:t>FLATTENER</w:t>
      </w:r>
    </w:p>
    <w:p w14:paraId="22DC01B8" w14:textId="7E6F559D" w:rsidR="00114806" w:rsidRPr="00BA49DC" w:rsidRDefault="00114806" w:rsidP="00BA49DC">
      <w:pPr>
        <w:tabs>
          <w:tab w:val="left" w:pos="5925"/>
        </w:tabs>
        <w:ind w:left="426" w:hanging="426"/>
        <w:rPr>
          <w:rFonts w:ascii="Arial" w:hAnsi="Arial" w:cs="Arial"/>
        </w:rPr>
      </w:pPr>
      <w:r w:rsidRPr="00BA49DC">
        <w:rPr>
          <w:rFonts w:ascii="Arial" w:hAnsi="Arial" w:cs="Arial"/>
        </w:rPr>
        <w:t>BAG REJECTION</w:t>
      </w:r>
    </w:p>
    <w:p w14:paraId="6D3AAC89" w14:textId="5FB8CA5F" w:rsidR="00114806" w:rsidRPr="00BA49DC" w:rsidRDefault="00114806" w:rsidP="00BA49DC">
      <w:pPr>
        <w:tabs>
          <w:tab w:val="left" w:pos="5925"/>
        </w:tabs>
        <w:ind w:left="426" w:hanging="426"/>
        <w:rPr>
          <w:rFonts w:ascii="Arial" w:hAnsi="Arial" w:cs="Arial"/>
        </w:rPr>
      </w:pPr>
      <w:r w:rsidRPr="00BA49DC">
        <w:rPr>
          <w:rFonts w:ascii="Arial" w:hAnsi="Arial" w:cs="Arial"/>
        </w:rPr>
        <w:t>FOR OVER WT/</w:t>
      </w:r>
    </w:p>
    <w:p w14:paraId="7EF9E28D" w14:textId="622CB80C" w:rsidR="00114806" w:rsidRPr="00BA49DC" w:rsidRDefault="00114806" w:rsidP="00BA49DC">
      <w:pPr>
        <w:tabs>
          <w:tab w:val="left" w:pos="5925"/>
        </w:tabs>
        <w:ind w:left="426" w:hanging="426"/>
        <w:rPr>
          <w:rFonts w:ascii="Arial" w:hAnsi="Arial" w:cs="Arial"/>
        </w:rPr>
      </w:pPr>
      <w:r w:rsidRPr="00BA49DC">
        <w:rPr>
          <w:rFonts w:ascii="Arial" w:hAnsi="Arial" w:cs="Arial"/>
        </w:rPr>
        <w:t>UNDER WT</w:t>
      </w:r>
    </w:p>
    <w:p w14:paraId="537532E2" w14:textId="77777777" w:rsidR="00114806" w:rsidRPr="00114806" w:rsidRDefault="00114806" w:rsidP="00BA49DC">
      <w:pPr>
        <w:ind w:left="426" w:hanging="426"/>
        <w:rPr>
          <w:rFonts w:ascii="Arial" w:hAnsi="Arial" w:cs="Arial"/>
        </w:rPr>
      </w:pPr>
    </w:p>
    <w:p w14:paraId="522DE516" w14:textId="77777777" w:rsidR="00114806" w:rsidRPr="00114806" w:rsidRDefault="00114806" w:rsidP="00BA49DC">
      <w:pPr>
        <w:ind w:left="426" w:hanging="426"/>
        <w:rPr>
          <w:rFonts w:ascii="Arial" w:hAnsi="Arial" w:cs="Arial"/>
        </w:rPr>
      </w:pPr>
    </w:p>
    <w:p w14:paraId="45BA66CA" w14:textId="77777777" w:rsidR="00114806" w:rsidRPr="00114806" w:rsidRDefault="00114806" w:rsidP="00BA49DC">
      <w:pPr>
        <w:ind w:left="426" w:hanging="426"/>
        <w:rPr>
          <w:rFonts w:ascii="Arial" w:hAnsi="Arial" w:cs="Arial"/>
        </w:rPr>
      </w:pPr>
    </w:p>
    <w:p w14:paraId="1B063F82" w14:textId="6702F7F1" w:rsidR="00114806" w:rsidRPr="00BA49DC" w:rsidRDefault="00114806" w:rsidP="00BA49DC">
      <w:pPr>
        <w:tabs>
          <w:tab w:val="left" w:pos="3810"/>
        </w:tabs>
        <w:ind w:left="426" w:hanging="426"/>
        <w:rPr>
          <w:rFonts w:ascii="Arial" w:hAnsi="Arial" w:cs="Arial"/>
          <w:b/>
          <w:bCs/>
        </w:rPr>
      </w:pPr>
      <w:r w:rsidRPr="00BA49DC">
        <w:rPr>
          <w:rFonts w:ascii="Arial" w:hAnsi="Arial" w:cs="Arial"/>
          <w:b/>
          <w:bCs/>
        </w:rPr>
        <w:t>FLOW DIAGRAM OF PP BAGGING : PK 701 A/B</w:t>
      </w:r>
    </w:p>
    <w:p w14:paraId="59BF15D2" w14:textId="77777777" w:rsidR="00114806" w:rsidRPr="00114806" w:rsidRDefault="00114806" w:rsidP="00BA49DC">
      <w:pPr>
        <w:tabs>
          <w:tab w:val="left" w:pos="3810"/>
        </w:tabs>
        <w:ind w:left="426" w:hanging="426"/>
        <w:rPr>
          <w:rFonts w:ascii="Arial" w:hAnsi="Arial" w:cs="Arial"/>
          <w:b/>
          <w:bCs/>
        </w:rPr>
      </w:pPr>
    </w:p>
    <w:p w14:paraId="12B510F4" w14:textId="77777777" w:rsidR="00114806" w:rsidRPr="00114806" w:rsidRDefault="00114806" w:rsidP="00BA49DC">
      <w:pPr>
        <w:tabs>
          <w:tab w:val="left" w:pos="3810"/>
        </w:tabs>
        <w:ind w:left="426" w:hanging="426"/>
        <w:rPr>
          <w:rFonts w:ascii="Arial" w:hAnsi="Arial" w:cs="Arial"/>
          <w:b/>
          <w:bCs/>
        </w:rPr>
      </w:pPr>
    </w:p>
    <w:p w14:paraId="47581730" w14:textId="77777777" w:rsidR="00114806" w:rsidRPr="00114806" w:rsidRDefault="00114806" w:rsidP="00BA49DC">
      <w:pPr>
        <w:tabs>
          <w:tab w:val="left" w:pos="3810"/>
        </w:tabs>
        <w:ind w:left="426" w:hanging="426"/>
        <w:rPr>
          <w:rFonts w:ascii="Arial" w:hAnsi="Arial" w:cs="Arial"/>
          <w:b/>
          <w:bCs/>
        </w:rPr>
      </w:pPr>
    </w:p>
    <w:p w14:paraId="197E6F45" w14:textId="77777777" w:rsidR="00114806" w:rsidRPr="00114806" w:rsidRDefault="00114806" w:rsidP="00BA49DC">
      <w:pPr>
        <w:tabs>
          <w:tab w:val="left" w:pos="3810"/>
        </w:tabs>
        <w:ind w:left="426" w:hanging="426"/>
        <w:rPr>
          <w:rFonts w:ascii="Arial" w:hAnsi="Arial" w:cs="Arial"/>
          <w:b/>
          <w:bCs/>
        </w:rPr>
      </w:pPr>
    </w:p>
    <w:p w14:paraId="227F73F3" w14:textId="77777777" w:rsidR="00114806" w:rsidRPr="00114806" w:rsidRDefault="00114806" w:rsidP="00BA49DC">
      <w:pPr>
        <w:tabs>
          <w:tab w:val="left" w:pos="3810"/>
        </w:tabs>
        <w:ind w:left="426" w:hanging="426"/>
        <w:rPr>
          <w:rFonts w:ascii="Arial" w:hAnsi="Arial" w:cs="Arial"/>
          <w:b/>
          <w:bCs/>
        </w:rPr>
      </w:pPr>
    </w:p>
    <w:p w14:paraId="0E8FE881" w14:textId="77777777" w:rsidR="00114806" w:rsidRPr="00114806" w:rsidRDefault="00114806" w:rsidP="00BA49DC">
      <w:pPr>
        <w:tabs>
          <w:tab w:val="left" w:pos="3810"/>
        </w:tabs>
        <w:ind w:left="426" w:hanging="426"/>
        <w:rPr>
          <w:rFonts w:ascii="Arial" w:hAnsi="Arial" w:cs="Arial"/>
          <w:b/>
          <w:bCs/>
        </w:rPr>
      </w:pPr>
    </w:p>
    <w:p w14:paraId="41D74B52" w14:textId="77777777" w:rsidR="00114806" w:rsidRPr="00114806" w:rsidRDefault="00114806" w:rsidP="00BA49DC">
      <w:pPr>
        <w:tabs>
          <w:tab w:val="left" w:pos="3810"/>
        </w:tabs>
        <w:ind w:left="426" w:hanging="426"/>
        <w:rPr>
          <w:rFonts w:ascii="Arial" w:hAnsi="Arial" w:cs="Arial"/>
          <w:b/>
          <w:bCs/>
        </w:rPr>
      </w:pPr>
    </w:p>
    <w:p w14:paraId="7B7153F0" w14:textId="77777777" w:rsidR="00114806" w:rsidRPr="00114806" w:rsidRDefault="00114806" w:rsidP="00BA49DC">
      <w:pPr>
        <w:tabs>
          <w:tab w:val="left" w:pos="3810"/>
        </w:tabs>
        <w:ind w:left="426" w:hanging="426"/>
        <w:rPr>
          <w:rFonts w:ascii="Arial" w:hAnsi="Arial" w:cs="Arial"/>
          <w:b/>
          <w:bCs/>
        </w:rPr>
      </w:pPr>
    </w:p>
    <w:p w14:paraId="45AE2582" w14:textId="77777777" w:rsidR="00114806" w:rsidRPr="00114806" w:rsidRDefault="00114806" w:rsidP="00BA49DC">
      <w:pPr>
        <w:tabs>
          <w:tab w:val="left" w:pos="3810"/>
        </w:tabs>
        <w:ind w:left="426" w:hanging="426"/>
        <w:rPr>
          <w:rFonts w:ascii="Arial" w:hAnsi="Arial" w:cs="Arial"/>
          <w:b/>
          <w:bCs/>
        </w:rPr>
      </w:pPr>
    </w:p>
    <w:p w14:paraId="44E1C7DD" w14:textId="77777777" w:rsidR="00114806" w:rsidRPr="00114806" w:rsidRDefault="00114806" w:rsidP="00BA49DC">
      <w:pPr>
        <w:tabs>
          <w:tab w:val="left" w:pos="3810"/>
        </w:tabs>
        <w:ind w:left="426" w:hanging="426"/>
        <w:rPr>
          <w:rFonts w:ascii="Arial" w:hAnsi="Arial" w:cs="Arial"/>
          <w:b/>
          <w:bCs/>
        </w:rPr>
      </w:pPr>
    </w:p>
    <w:p w14:paraId="24BD48BF" w14:textId="77777777" w:rsidR="00114806" w:rsidRPr="00114806" w:rsidRDefault="00114806" w:rsidP="00BA49DC">
      <w:pPr>
        <w:tabs>
          <w:tab w:val="left" w:pos="3810"/>
        </w:tabs>
        <w:ind w:left="426" w:hanging="426"/>
        <w:rPr>
          <w:rFonts w:ascii="Arial" w:hAnsi="Arial" w:cs="Arial"/>
          <w:b/>
          <w:bCs/>
        </w:rPr>
      </w:pPr>
    </w:p>
    <w:p w14:paraId="0C9C8A9A" w14:textId="77777777" w:rsidR="00114806" w:rsidRPr="00114806" w:rsidRDefault="00114806" w:rsidP="00BA49DC">
      <w:pPr>
        <w:tabs>
          <w:tab w:val="left" w:pos="3810"/>
        </w:tabs>
        <w:ind w:left="426" w:hanging="426"/>
        <w:rPr>
          <w:rFonts w:ascii="Arial" w:hAnsi="Arial" w:cs="Arial"/>
          <w:b/>
          <w:bCs/>
        </w:rPr>
        <w:sectPr w:rsidR="00114806" w:rsidRPr="00114806">
          <w:pgSz w:w="15840" w:h="12240" w:orient="landscape" w:code="1"/>
          <w:pgMar w:top="720" w:right="720" w:bottom="1526" w:left="720" w:header="720" w:footer="720" w:gutter="0"/>
          <w:cols w:space="720"/>
          <w:docGrid w:linePitch="360"/>
        </w:sectPr>
      </w:pPr>
    </w:p>
    <w:p w14:paraId="6C7DE6CC" w14:textId="77777777" w:rsidR="00114806" w:rsidRPr="00BA49DC" w:rsidRDefault="00114806" w:rsidP="00BA49DC">
      <w:pPr>
        <w:ind w:left="426" w:hanging="426"/>
        <w:rPr>
          <w:rFonts w:ascii="Arial" w:hAnsi="Arial" w:cs="Arial"/>
        </w:rPr>
      </w:pPr>
      <w:r w:rsidRPr="00BA49DC">
        <w:rPr>
          <w:rFonts w:ascii="Arial" w:hAnsi="Arial" w:cs="Arial"/>
        </w:rPr>
        <w:lastRenderedPageBreak/>
        <w:t>activated and side plates press these and loading plate opens to feed these bags on pallets.</w:t>
      </w:r>
    </w:p>
    <w:p w14:paraId="350C0A6F" w14:textId="77777777" w:rsidR="00114806" w:rsidRPr="00114806" w:rsidRDefault="00114806" w:rsidP="00BA49DC">
      <w:pPr>
        <w:ind w:left="426" w:hanging="426"/>
        <w:rPr>
          <w:rFonts w:ascii="Arial" w:hAnsi="Arial" w:cs="Arial"/>
        </w:rPr>
      </w:pPr>
    </w:p>
    <w:p w14:paraId="29F91493" w14:textId="77777777" w:rsidR="00114806" w:rsidRPr="00BA49DC" w:rsidRDefault="00114806" w:rsidP="00BA49DC">
      <w:pPr>
        <w:ind w:left="426" w:hanging="426"/>
        <w:rPr>
          <w:rFonts w:ascii="Arial" w:hAnsi="Arial" w:cs="Arial"/>
        </w:rPr>
      </w:pPr>
      <w:r w:rsidRPr="00BA49DC">
        <w:rPr>
          <w:rFonts w:ascii="Arial" w:hAnsi="Arial" w:cs="Arial"/>
        </w:rPr>
        <w:t>The  layer feeder plate raises when reaching the final positions in order to enable the forming of a new layer and the layer feeder returns into its initial position.  Reaching its initial position the layer feeder plate is lowered again and thus ready for the next loading process.</w:t>
      </w:r>
    </w:p>
    <w:p w14:paraId="5397137C" w14:textId="77777777" w:rsidR="00114806" w:rsidRPr="00114806" w:rsidRDefault="00114806" w:rsidP="00BA49DC">
      <w:pPr>
        <w:ind w:left="426" w:hanging="426"/>
        <w:rPr>
          <w:rFonts w:ascii="Arial" w:hAnsi="Arial" w:cs="Arial"/>
        </w:rPr>
      </w:pPr>
    </w:p>
    <w:p w14:paraId="65D34BD8" w14:textId="77777777" w:rsidR="00114806" w:rsidRPr="00BA49DC" w:rsidRDefault="00114806" w:rsidP="00BA49DC">
      <w:pPr>
        <w:ind w:left="426" w:hanging="426"/>
        <w:rPr>
          <w:rFonts w:ascii="Arial" w:hAnsi="Arial" w:cs="Arial"/>
        </w:rPr>
      </w:pPr>
      <w:r w:rsidRPr="00BA49DC">
        <w:rPr>
          <w:rFonts w:ascii="Arial" w:hAnsi="Arial" w:cs="Arial"/>
        </w:rPr>
        <w:t>The loading plate only opens if any empty pallet or a partially filled pallet in the distance of normal drop height is lying underneath the loading plate.  As soon as the loading plate is open, the layer forming device returns into the initial position of the pressure plate lowers for a set time.</w:t>
      </w:r>
    </w:p>
    <w:p w14:paraId="76118877" w14:textId="77777777" w:rsidR="00114806" w:rsidRPr="00114806" w:rsidRDefault="00114806" w:rsidP="00BA49DC">
      <w:pPr>
        <w:ind w:left="426" w:hanging="426"/>
        <w:rPr>
          <w:rFonts w:ascii="Arial" w:hAnsi="Arial" w:cs="Arial"/>
        </w:rPr>
      </w:pPr>
    </w:p>
    <w:p w14:paraId="19AD25C2" w14:textId="77777777" w:rsidR="00114806" w:rsidRPr="00BA49DC" w:rsidRDefault="00114806" w:rsidP="00BA49DC">
      <w:pPr>
        <w:ind w:left="426" w:hanging="426"/>
        <w:rPr>
          <w:rFonts w:ascii="Arial" w:hAnsi="Arial" w:cs="Arial"/>
        </w:rPr>
      </w:pPr>
      <w:r w:rsidRPr="00BA49DC">
        <w:rPr>
          <w:rFonts w:ascii="Arial" w:hAnsi="Arial" w:cs="Arial"/>
        </w:rPr>
        <w:t>The pallet lift lowers (the pressure plate retracted) until the loading plate can be closed and then only raises upto the transfer position.  This position is controlled by photocell underneath the loading plate occupied by the partial layer or empty pallet.  Layer by layer the formation of the stack continues up to preset value of 8 to12 layers and each layer is made mirror imaged.</w:t>
      </w:r>
    </w:p>
    <w:p w14:paraId="228E45F1" w14:textId="77777777" w:rsidR="00114806" w:rsidRPr="00114806" w:rsidRDefault="00114806" w:rsidP="00BA49DC">
      <w:pPr>
        <w:ind w:left="426" w:hanging="426"/>
        <w:rPr>
          <w:rFonts w:ascii="Arial" w:hAnsi="Arial" w:cs="Arial"/>
        </w:rPr>
      </w:pPr>
    </w:p>
    <w:p w14:paraId="471DE672" w14:textId="77777777" w:rsidR="00114806" w:rsidRPr="00BA49DC" w:rsidRDefault="00114806" w:rsidP="00BA49DC">
      <w:pPr>
        <w:ind w:left="426" w:hanging="426"/>
        <w:rPr>
          <w:rFonts w:ascii="Arial" w:hAnsi="Arial" w:cs="Arial"/>
        </w:rPr>
      </w:pPr>
      <w:r w:rsidRPr="00BA49DC">
        <w:rPr>
          <w:rFonts w:ascii="Arial" w:hAnsi="Arial" w:cs="Arial"/>
        </w:rPr>
        <w:t>After reaching the preselected layer number the pallet lift moves down to the lowest position.  The loaded pallet leaves the palletizer and automatically new empty pallet enters.</w:t>
      </w:r>
    </w:p>
    <w:p w14:paraId="611E9095" w14:textId="77777777" w:rsidR="00114806" w:rsidRPr="00114806" w:rsidRDefault="00114806" w:rsidP="00BA49DC">
      <w:pPr>
        <w:ind w:left="426" w:hanging="426"/>
        <w:rPr>
          <w:rFonts w:ascii="Arial" w:hAnsi="Arial" w:cs="Arial"/>
        </w:rPr>
      </w:pPr>
    </w:p>
    <w:p w14:paraId="6C9D96EB" w14:textId="77777777" w:rsidR="00114806" w:rsidRPr="00BA49DC" w:rsidRDefault="00114806" w:rsidP="00BA49DC">
      <w:pPr>
        <w:ind w:left="426" w:hanging="426"/>
        <w:rPr>
          <w:rFonts w:ascii="Arial" w:hAnsi="Arial" w:cs="Arial"/>
        </w:rPr>
      </w:pPr>
      <w:r w:rsidRPr="00BA49DC">
        <w:rPr>
          <w:rFonts w:ascii="Arial" w:hAnsi="Arial" w:cs="Arial"/>
        </w:rPr>
        <w:t>Approx  200 mm before empty wooden pallet has reached its final position on the loading  conveyor,  the pallet pusher actuates a proximity switch during its forward movement disconnecting the drive of the loading conveyor is achieved.</w:t>
      </w:r>
    </w:p>
    <w:p w14:paraId="74B399B2" w14:textId="77777777" w:rsidR="00114806" w:rsidRPr="00114806" w:rsidRDefault="00114806" w:rsidP="00BA49DC">
      <w:pPr>
        <w:ind w:left="426" w:hanging="426"/>
        <w:rPr>
          <w:rFonts w:ascii="Arial" w:hAnsi="Arial" w:cs="Arial"/>
        </w:rPr>
      </w:pPr>
    </w:p>
    <w:p w14:paraId="291C4A43" w14:textId="77777777" w:rsidR="00114806" w:rsidRPr="00BA49DC" w:rsidRDefault="00114806" w:rsidP="00BA49DC">
      <w:pPr>
        <w:ind w:left="426" w:hanging="426"/>
        <w:rPr>
          <w:rFonts w:ascii="Arial" w:hAnsi="Arial" w:cs="Arial"/>
        </w:rPr>
      </w:pPr>
      <w:r w:rsidRPr="00BA49DC">
        <w:rPr>
          <w:rFonts w:ascii="Arial" w:hAnsi="Arial" w:cs="Arial"/>
        </w:rPr>
        <w:t>In its final front position the pallet pusher actuates a proximity switch stopping the forward movement, activating the automatic pallet change introducing the return of the pallet pusher.  In its back initial position that pallet pusher is stopped by a proximity switch.</w:t>
      </w:r>
    </w:p>
    <w:p w14:paraId="3D59A4E9" w14:textId="77777777" w:rsidR="00114806" w:rsidRPr="00114806" w:rsidRDefault="00114806" w:rsidP="00BA49DC">
      <w:pPr>
        <w:ind w:left="426" w:hanging="426"/>
        <w:rPr>
          <w:rFonts w:ascii="Arial" w:hAnsi="Arial" w:cs="Arial"/>
        </w:rPr>
      </w:pPr>
    </w:p>
    <w:p w14:paraId="33185DCE" w14:textId="77777777" w:rsidR="00114806" w:rsidRPr="00BA49DC" w:rsidRDefault="00114806" w:rsidP="00BA49DC">
      <w:pPr>
        <w:ind w:left="426" w:hanging="426"/>
        <w:rPr>
          <w:rFonts w:ascii="Arial" w:hAnsi="Arial" w:cs="Arial"/>
        </w:rPr>
      </w:pPr>
      <w:r w:rsidRPr="00BA49DC">
        <w:rPr>
          <w:rFonts w:ascii="Arial" w:hAnsi="Arial" w:cs="Arial"/>
        </w:rPr>
        <w:t>After this process a new pallet is released by the empty pallet magazine.</w:t>
      </w:r>
    </w:p>
    <w:p w14:paraId="48D37589" w14:textId="77777777" w:rsidR="00114806" w:rsidRPr="00114806" w:rsidRDefault="00114806" w:rsidP="00BA49DC">
      <w:pPr>
        <w:ind w:left="426" w:hanging="426"/>
        <w:rPr>
          <w:rFonts w:ascii="Arial" w:hAnsi="Arial" w:cs="Arial"/>
        </w:rPr>
      </w:pPr>
    </w:p>
    <w:p w14:paraId="7350F078" w14:textId="77777777" w:rsidR="00114806" w:rsidRPr="00BA49DC" w:rsidRDefault="00114806" w:rsidP="00BA49DC">
      <w:pPr>
        <w:ind w:left="426" w:hanging="426"/>
        <w:rPr>
          <w:rFonts w:ascii="Arial" w:hAnsi="Arial" w:cs="Arial"/>
        </w:rPr>
      </w:pPr>
      <w:r w:rsidRPr="00BA49DC">
        <w:rPr>
          <w:rFonts w:ascii="Arial" w:hAnsi="Arial" w:cs="Arial"/>
        </w:rPr>
        <w:t>The pallet fork lower until the lowest position has been reached(confirmed by proximity switch) and the fork retracts.  Now the fork lifts until the fork can penetrate into the second empty pallet.  As soon as the fork has extended the fork again raises upto the upper position.  Now the lowest pallet is free and is pushed by the pallet pusher towards the waiting position and waits there until the next pallet change is introduced.</w:t>
      </w:r>
    </w:p>
    <w:p w14:paraId="0326146C" w14:textId="77777777" w:rsidR="00114806" w:rsidRPr="00114806" w:rsidRDefault="00114806" w:rsidP="00BA49DC">
      <w:pPr>
        <w:ind w:left="426" w:hanging="426"/>
        <w:rPr>
          <w:rFonts w:ascii="Arial" w:hAnsi="Arial" w:cs="Arial"/>
        </w:rPr>
      </w:pPr>
    </w:p>
    <w:p w14:paraId="66EA2B34" w14:textId="77777777" w:rsidR="00114806" w:rsidRPr="00BA49DC" w:rsidRDefault="00114806" w:rsidP="00BA49DC">
      <w:pPr>
        <w:ind w:left="426" w:hanging="426"/>
        <w:rPr>
          <w:rFonts w:ascii="Arial" w:hAnsi="Arial" w:cs="Arial"/>
        </w:rPr>
      </w:pPr>
      <w:r w:rsidRPr="00BA49DC">
        <w:rPr>
          <w:rFonts w:ascii="Arial" w:hAnsi="Arial" w:cs="Arial"/>
        </w:rPr>
        <w:t>After completion of the palletizing  process the loaded pallet is transported on the downstream pallet discharge conveyors.  When all conveyor are occupied, the FLT driver must remove the last pallet.</w:t>
      </w:r>
    </w:p>
    <w:p w14:paraId="40885E08" w14:textId="77777777" w:rsidR="00114806" w:rsidRPr="00114806" w:rsidRDefault="00114806" w:rsidP="00BA49DC">
      <w:pPr>
        <w:ind w:left="426" w:hanging="426"/>
        <w:rPr>
          <w:rFonts w:ascii="Arial" w:hAnsi="Arial" w:cs="Arial"/>
        </w:rPr>
      </w:pPr>
    </w:p>
    <w:p w14:paraId="4A8C3837" w14:textId="77777777" w:rsidR="00114806" w:rsidRPr="00BA49DC" w:rsidRDefault="00114806" w:rsidP="00BA49DC">
      <w:pPr>
        <w:ind w:left="426" w:hanging="426"/>
        <w:rPr>
          <w:rFonts w:ascii="Arial" w:hAnsi="Arial" w:cs="Arial"/>
        </w:rPr>
      </w:pPr>
      <w:r w:rsidRPr="00BA49DC">
        <w:rPr>
          <w:rFonts w:ascii="Arial" w:hAnsi="Arial" w:cs="Arial"/>
        </w:rPr>
        <w:lastRenderedPageBreak/>
        <w:t>The electrical control system is equipped in such a way that the complete line can be switched on backwards, that means first of all the palletizer, then the transport conveyors and last the packing machine.  Stopping the equipment is done in reverse order</w:t>
      </w:r>
    </w:p>
    <w:p w14:paraId="0055719F" w14:textId="77777777" w:rsidR="00114806" w:rsidRPr="00114806" w:rsidRDefault="00114806" w:rsidP="00BA49DC">
      <w:pPr>
        <w:ind w:left="426" w:hanging="426"/>
        <w:rPr>
          <w:rFonts w:ascii="Arial" w:hAnsi="Arial" w:cs="Arial"/>
        </w:rPr>
      </w:pPr>
    </w:p>
    <w:p w14:paraId="68F499DB" w14:textId="77777777" w:rsidR="00114806" w:rsidRPr="00BA49DC" w:rsidRDefault="00114806" w:rsidP="00BA49DC">
      <w:pPr>
        <w:ind w:left="426" w:hanging="426"/>
        <w:rPr>
          <w:rFonts w:ascii="Arial" w:hAnsi="Arial" w:cs="Arial"/>
        </w:rPr>
      </w:pPr>
      <w:r w:rsidRPr="00BA49DC">
        <w:rPr>
          <w:rFonts w:ascii="Arial" w:hAnsi="Arial" w:cs="Arial"/>
        </w:rPr>
        <w:t>In order to guarantee a faultless operation of the palletizing line, take care of the following.</w:t>
      </w:r>
    </w:p>
    <w:p w14:paraId="0ABF5023" w14:textId="77777777" w:rsidR="00114806" w:rsidRPr="00114806" w:rsidRDefault="00114806" w:rsidP="00BA49DC">
      <w:pPr>
        <w:ind w:left="426" w:hanging="426"/>
        <w:rPr>
          <w:rFonts w:ascii="Arial" w:hAnsi="Arial" w:cs="Arial"/>
        </w:rPr>
      </w:pPr>
    </w:p>
    <w:p w14:paraId="68720DF4" w14:textId="77777777" w:rsidR="00114806" w:rsidRPr="00114806" w:rsidRDefault="00114806" w:rsidP="00BA49DC">
      <w:pPr>
        <w:ind w:left="426" w:hanging="426"/>
        <w:rPr>
          <w:rFonts w:ascii="Arial" w:hAnsi="Arial" w:cs="Arial"/>
        </w:rPr>
      </w:pPr>
      <w:r w:rsidRPr="00114806">
        <w:rPr>
          <w:rFonts w:ascii="Arial" w:hAnsi="Arial" w:cs="Arial"/>
        </w:rPr>
        <w:t>Two bag must always be spaced continuously and with a certain distance to each other onto the transport conveyors.</w:t>
      </w:r>
    </w:p>
    <w:p w14:paraId="7A8E2F2A" w14:textId="77777777" w:rsidR="00114806" w:rsidRPr="00114806" w:rsidRDefault="00114806" w:rsidP="00BA49DC">
      <w:pPr>
        <w:ind w:left="426" w:hanging="426"/>
        <w:rPr>
          <w:rFonts w:ascii="Arial" w:hAnsi="Arial" w:cs="Arial"/>
        </w:rPr>
      </w:pPr>
    </w:p>
    <w:p w14:paraId="3BB4632E" w14:textId="77777777" w:rsidR="00114806" w:rsidRPr="00114806" w:rsidRDefault="00114806" w:rsidP="00BA49DC">
      <w:pPr>
        <w:ind w:left="426" w:hanging="426"/>
        <w:rPr>
          <w:rFonts w:ascii="Arial" w:hAnsi="Arial" w:cs="Arial"/>
        </w:rPr>
      </w:pPr>
      <w:r w:rsidRPr="00114806">
        <w:rPr>
          <w:rFonts w:ascii="Arial" w:hAnsi="Arial" w:cs="Arial"/>
        </w:rPr>
        <w:t>The bag must be capable to be stacked and transported and must not be damaged.</w:t>
      </w:r>
    </w:p>
    <w:p w14:paraId="124DBE8B" w14:textId="77777777" w:rsidR="00114806" w:rsidRPr="00114806" w:rsidRDefault="00114806" w:rsidP="00BA49DC">
      <w:pPr>
        <w:ind w:left="426" w:hanging="426"/>
        <w:rPr>
          <w:rFonts w:ascii="Arial" w:hAnsi="Arial" w:cs="Arial"/>
        </w:rPr>
      </w:pPr>
    </w:p>
    <w:p w14:paraId="4B93A460" w14:textId="77777777" w:rsidR="00114806" w:rsidRPr="00114806" w:rsidRDefault="00114806" w:rsidP="00BA49DC">
      <w:pPr>
        <w:ind w:left="426" w:hanging="426"/>
        <w:rPr>
          <w:rFonts w:ascii="Arial" w:hAnsi="Arial" w:cs="Arial"/>
        </w:rPr>
      </w:pPr>
      <w:r w:rsidRPr="00114806">
        <w:rPr>
          <w:rFonts w:ascii="Arial" w:hAnsi="Arial" w:cs="Arial"/>
        </w:rPr>
        <w:t>Sufficient empty pallets must always be in the empty pallet magazine but not more than 10 .  The refilling of the empty pallet magazine should be made when only 1-2 pallets are in the magazine (after the pallet change).</w:t>
      </w:r>
    </w:p>
    <w:p w14:paraId="7A15D475" w14:textId="77777777" w:rsidR="00114806" w:rsidRPr="00114806" w:rsidRDefault="00114806" w:rsidP="00BA49DC">
      <w:pPr>
        <w:ind w:left="426" w:hanging="426"/>
        <w:rPr>
          <w:rFonts w:ascii="Arial" w:hAnsi="Arial" w:cs="Arial"/>
        </w:rPr>
      </w:pPr>
    </w:p>
    <w:p w14:paraId="328487B0" w14:textId="77777777" w:rsidR="00114806" w:rsidRPr="00114806" w:rsidRDefault="00114806" w:rsidP="00BA49DC">
      <w:pPr>
        <w:ind w:left="426" w:hanging="426"/>
        <w:rPr>
          <w:rFonts w:ascii="Arial" w:hAnsi="Arial" w:cs="Arial"/>
        </w:rPr>
      </w:pPr>
      <w:r w:rsidRPr="00114806">
        <w:rPr>
          <w:rFonts w:ascii="Arial" w:hAnsi="Arial" w:cs="Arial"/>
        </w:rPr>
        <w:t>The loaded pallets must be removed.</w:t>
      </w:r>
    </w:p>
    <w:p w14:paraId="21563618" w14:textId="77777777" w:rsidR="00114806" w:rsidRPr="00114806" w:rsidRDefault="00114806" w:rsidP="00BA49DC">
      <w:pPr>
        <w:ind w:left="426" w:hanging="426"/>
        <w:rPr>
          <w:rFonts w:ascii="Arial" w:hAnsi="Arial" w:cs="Arial"/>
        </w:rPr>
      </w:pPr>
    </w:p>
    <w:p w14:paraId="0365F151" w14:textId="51FC06BD" w:rsidR="00114806" w:rsidRPr="00BA49DC" w:rsidRDefault="00114806" w:rsidP="00BA49DC">
      <w:pPr>
        <w:ind w:left="426" w:hanging="426"/>
        <w:rPr>
          <w:rFonts w:ascii="Arial" w:hAnsi="Arial" w:cs="Arial"/>
        </w:rPr>
      </w:pPr>
      <w:r w:rsidRPr="00BA49DC">
        <w:rPr>
          <w:rFonts w:ascii="Arial" w:hAnsi="Arial" w:cs="Arial"/>
        </w:rPr>
        <w:t>VELOX – CENTRIFUGAL BELT:</w:t>
      </w:r>
    </w:p>
    <w:p w14:paraId="78E7658C" w14:textId="77777777" w:rsidR="00114806" w:rsidRPr="00114806" w:rsidRDefault="00114806" w:rsidP="00BA49DC">
      <w:pPr>
        <w:ind w:left="426" w:hanging="426"/>
        <w:rPr>
          <w:rFonts w:ascii="Arial" w:hAnsi="Arial" w:cs="Arial"/>
        </w:rPr>
      </w:pPr>
    </w:p>
    <w:p w14:paraId="602FA3BE" w14:textId="77777777" w:rsidR="00114806" w:rsidRPr="00BA49DC" w:rsidRDefault="00114806" w:rsidP="00BA49DC">
      <w:pPr>
        <w:ind w:left="426" w:hanging="426"/>
        <w:rPr>
          <w:rFonts w:ascii="Arial" w:hAnsi="Arial" w:cs="Arial"/>
        </w:rPr>
      </w:pPr>
      <w:r w:rsidRPr="00BA49DC">
        <w:rPr>
          <w:rFonts w:ascii="Arial" w:hAnsi="Arial" w:cs="Arial"/>
        </w:rPr>
        <w:t>The centrifugal belt is located underneath the gravity tube.  From the gravity tube, the product is directed via the inlet spout to the filling spout for the filling of valve bags with either inside or outside valves.  Open mouth bags can be filled by means of an additional bag spout which is clamped onto the filling tube.</w:t>
      </w:r>
    </w:p>
    <w:p w14:paraId="1EA9A1D8" w14:textId="77777777" w:rsidR="00114806" w:rsidRPr="00114806" w:rsidRDefault="00114806" w:rsidP="00BA49DC">
      <w:pPr>
        <w:ind w:left="426" w:hanging="426"/>
        <w:rPr>
          <w:rFonts w:ascii="Arial" w:hAnsi="Arial" w:cs="Arial"/>
        </w:rPr>
      </w:pPr>
    </w:p>
    <w:p w14:paraId="6CB28B92" w14:textId="243B7256" w:rsidR="00114806" w:rsidRPr="00BA49DC" w:rsidRDefault="00114806" w:rsidP="00BA49DC">
      <w:pPr>
        <w:ind w:left="426" w:hanging="426"/>
        <w:rPr>
          <w:rFonts w:ascii="Arial" w:hAnsi="Arial" w:cs="Arial"/>
        </w:rPr>
      </w:pPr>
      <w:r w:rsidRPr="00BA49DC">
        <w:rPr>
          <w:rFonts w:ascii="Arial" w:hAnsi="Arial" w:cs="Arial"/>
        </w:rPr>
        <w:t xml:space="preserve">It is recommended to place a collecting  bin below  the  drain  of packers to have </w:t>
      </w:r>
    </w:p>
    <w:p w14:paraId="18A15169" w14:textId="77777777" w:rsidR="00114806" w:rsidRPr="00BA49DC" w:rsidRDefault="00114806" w:rsidP="00BA49DC">
      <w:pPr>
        <w:ind w:left="426" w:hanging="426"/>
        <w:rPr>
          <w:rFonts w:ascii="Arial" w:hAnsi="Arial" w:cs="Arial"/>
        </w:rPr>
      </w:pPr>
      <w:r w:rsidRPr="00BA49DC">
        <w:rPr>
          <w:rFonts w:ascii="Arial" w:hAnsi="Arial" w:cs="Arial"/>
        </w:rPr>
        <w:t>the dust/pellets (if belt is damaged) collected.</w:t>
      </w:r>
    </w:p>
    <w:p w14:paraId="7FBCD5E0" w14:textId="77777777" w:rsidR="00114806" w:rsidRPr="00114806" w:rsidRDefault="00114806" w:rsidP="00BA49DC">
      <w:pPr>
        <w:ind w:left="426" w:hanging="426"/>
        <w:rPr>
          <w:rFonts w:ascii="Arial" w:hAnsi="Arial" w:cs="Arial"/>
        </w:rPr>
      </w:pPr>
    </w:p>
    <w:p w14:paraId="0A65DD14" w14:textId="77777777" w:rsidR="00114806" w:rsidRPr="00BA49DC" w:rsidRDefault="00114806" w:rsidP="00BA49DC">
      <w:pPr>
        <w:ind w:left="426" w:hanging="426"/>
        <w:rPr>
          <w:rFonts w:ascii="Arial" w:hAnsi="Arial" w:cs="Arial"/>
        </w:rPr>
      </w:pPr>
      <w:r w:rsidRPr="00BA49DC">
        <w:rPr>
          <w:rFonts w:ascii="Arial" w:hAnsi="Arial" w:cs="Arial"/>
        </w:rPr>
        <w:t>Drive is transmitted from the motor by means of V-belts to the driving pulley (check direction of rotation prior to start up).</w:t>
      </w:r>
    </w:p>
    <w:p w14:paraId="00DEEE8F" w14:textId="77777777" w:rsidR="00114806" w:rsidRPr="00114806" w:rsidRDefault="00114806" w:rsidP="00BA49DC">
      <w:pPr>
        <w:ind w:left="426" w:hanging="426"/>
        <w:rPr>
          <w:rFonts w:ascii="Arial" w:hAnsi="Arial" w:cs="Arial"/>
        </w:rPr>
      </w:pPr>
    </w:p>
    <w:p w14:paraId="03729076" w14:textId="77777777" w:rsidR="00114806" w:rsidRPr="00BA49DC" w:rsidRDefault="00114806" w:rsidP="00BA49DC">
      <w:pPr>
        <w:ind w:left="426" w:hanging="426"/>
        <w:rPr>
          <w:rFonts w:ascii="Arial" w:hAnsi="Arial" w:cs="Arial"/>
        </w:rPr>
      </w:pPr>
      <w:r w:rsidRPr="00BA49DC">
        <w:rPr>
          <w:rFonts w:ascii="Arial" w:hAnsi="Arial" w:cs="Arial"/>
        </w:rPr>
        <w:t>The compressed air cylinder with rubber washer will clamp the valve bag onto the filling spout.</w:t>
      </w:r>
    </w:p>
    <w:p w14:paraId="5D1CAE4C" w14:textId="77777777" w:rsidR="00114806" w:rsidRPr="00114806" w:rsidRDefault="00114806" w:rsidP="00BA49DC">
      <w:pPr>
        <w:ind w:left="426" w:hanging="426"/>
        <w:rPr>
          <w:rFonts w:ascii="Arial" w:hAnsi="Arial" w:cs="Arial"/>
        </w:rPr>
      </w:pPr>
    </w:p>
    <w:p w14:paraId="30577E1F" w14:textId="16E82027" w:rsidR="00114806" w:rsidRPr="00BA49DC" w:rsidRDefault="00114806" w:rsidP="00BA49DC">
      <w:pPr>
        <w:ind w:left="426" w:hanging="426"/>
        <w:rPr>
          <w:rFonts w:ascii="Arial" w:hAnsi="Arial" w:cs="Arial"/>
        </w:rPr>
      </w:pPr>
      <w:r w:rsidRPr="00BA49DC">
        <w:rPr>
          <w:rFonts w:ascii="Arial" w:hAnsi="Arial" w:cs="Arial"/>
          <w:u w:val="single"/>
        </w:rPr>
        <w:t>Maintenance and Servicing</w:t>
      </w:r>
      <w:r w:rsidRPr="00BA49DC">
        <w:rPr>
          <w:rFonts w:ascii="Arial" w:hAnsi="Arial" w:cs="Arial"/>
        </w:rPr>
        <w:t>:</w:t>
      </w:r>
    </w:p>
    <w:p w14:paraId="278E440E" w14:textId="77777777" w:rsidR="00114806" w:rsidRPr="00114806" w:rsidRDefault="00114806" w:rsidP="00BA49DC">
      <w:pPr>
        <w:ind w:left="426" w:hanging="426"/>
        <w:rPr>
          <w:rFonts w:ascii="Arial" w:hAnsi="Arial" w:cs="Arial"/>
        </w:rPr>
      </w:pPr>
    </w:p>
    <w:p w14:paraId="17D589EE" w14:textId="71A9438F" w:rsidR="00114806" w:rsidRPr="00BA49DC" w:rsidRDefault="00114806" w:rsidP="00BA49DC">
      <w:pPr>
        <w:ind w:left="426" w:hanging="426"/>
        <w:rPr>
          <w:rFonts w:ascii="Arial" w:hAnsi="Arial" w:cs="Arial"/>
        </w:rPr>
      </w:pPr>
      <w:r w:rsidRPr="00BA49DC">
        <w:rPr>
          <w:rFonts w:ascii="Arial" w:hAnsi="Arial" w:cs="Arial"/>
        </w:rPr>
        <w:t>Tensioning the belt:</w:t>
      </w:r>
    </w:p>
    <w:p w14:paraId="761935D1" w14:textId="77777777" w:rsidR="00114806" w:rsidRPr="00114806" w:rsidRDefault="00114806" w:rsidP="00BA49DC">
      <w:pPr>
        <w:ind w:left="426" w:hanging="426"/>
        <w:rPr>
          <w:rFonts w:ascii="Arial" w:hAnsi="Arial" w:cs="Arial"/>
        </w:rPr>
      </w:pPr>
    </w:p>
    <w:p w14:paraId="40328245" w14:textId="77777777" w:rsidR="00114806" w:rsidRPr="00BA49DC" w:rsidRDefault="00114806" w:rsidP="00BA49DC">
      <w:pPr>
        <w:ind w:left="426" w:hanging="426"/>
        <w:rPr>
          <w:rFonts w:ascii="Arial" w:hAnsi="Arial" w:cs="Arial"/>
        </w:rPr>
      </w:pPr>
      <w:r w:rsidRPr="00BA49DC">
        <w:rPr>
          <w:rFonts w:ascii="Arial" w:hAnsi="Arial" w:cs="Arial"/>
        </w:rPr>
        <w:t>By turning the tensioning screw upward the belt is being tensioned over the tension lever with return pulley.</w:t>
      </w:r>
    </w:p>
    <w:p w14:paraId="6CBC67E8" w14:textId="77777777" w:rsidR="00114806" w:rsidRPr="00114806" w:rsidRDefault="00114806" w:rsidP="00BA49DC">
      <w:pPr>
        <w:ind w:left="426" w:hanging="426"/>
        <w:rPr>
          <w:rFonts w:ascii="Arial" w:hAnsi="Arial" w:cs="Arial"/>
        </w:rPr>
      </w:pPr>
    </w:p>
    <w:p w14:paraId="12EB1D21" w14:textId="77777777" w:rsidR="00114806" w:rsidRPr="00BA49DC" w:rsidRDefault="00114806" w:rsidP="00BA49DC">
      <w:pPr>
        <w:ind w:left="426" w:hanging="426"/>
        <w:rPr>
          <w:rFonts w:ascii="Arial" w:hAnsi="Arial" w:cs="Arial"/>
        </w:rPr>
      </w:pPr>
      <w:r w:rsidRPr="00BA49DC">
        <w:rPr>
          <w:rFonts w:ascii="Arial" w:hAnsi="Arial" w:cs="Arial"/>
        </w:rPr>
        <w:t>On detecting that the belt is slipping on the driving pulley retensioning is necessary.</w:t>
      </w:r>
    </w:p>
    <w:p w14:paraId="60C9398D" w14:textId="77777777" w:rsidR="00114806" w:rsidRPr="00114806" w:rsidRDefault="00114806" w:rsidP="00BA49DC">
      <w:pPr>
        <w:ind w:left="426" w:hanging="426"/>
        <w:rPr>
          <w:rFonts w:ascii="Arial" w:hAnsi="Arial" w:cs="Arial"/>
        </w:rPr>
      </w:pPr>
    </w:p>
    <w:p w14:paraId="22B1C9C4" w14:textId="1C66C791" w:rsidR="00114806" w:rsidRPr="00BA49DC" w:rsidRDefault="00114806" w:rsidP="00BA49DC">
      <w:pPr>
        <w:ind w:left="426" w:hanging="426"/>
        <w:rPr>
          <w:rFonts w:ascii="Arial" w:hAnsi="Arial" w:cs="Arial"/>
          <w:u w:val="single"/>
        </w:rPr>
      </w:pPr>
      <w:r w:rsidRPr="00BA49DC">
        <w:rPr>
          <w:rFonts w:ascii="Arial" w:hAnsi="Arial" w:cs="Arial"/>
          <w:u w:val="single"/>
        </w:rPr>
        <w:t>Adjusting the belt:</w:t>
      </w:r>
    </w:p>
    <w:p w14:paraId="19961B21" w14:textId="77777777" w:rsidR="00114806" w:rsidRPr="00114806" w:rsidRDefault="00114806" w:rsidP="00BA49DC">
      <w:pPr>
        <w:ind w:left="426" w:hanging="426"/>
        <w:rPr>
          <w:rFonts w:ascii="Arial" w:hAnsi="Arial" w:cs="Arial"/>
        </w:rPr>
      </w:pPr>
    </w:p>
    <w:p w14:paraId="2E9B79EF" w14:textId="77777777" w:rsidR="00114806" w:rsidRPr="00BA49DC" w:rsidRDefault="00114806" w:rsidP="00BA49DC">
      <w:pPr>
        <w:ind w:left="426" w:hanging="426"/>
        <w:rPr>
          <w:rFonts w:ascii="Arial" w:hAnsi="Arial" w:cs="Arial"/>
        </w:rPr>
      </w:pPr>
      <w:r w:rsidRPr="00BA49DC">
        <w:rPr>
          <w:rFonts w:ascii="Arial" w:hAnsi="Arial" w:cs="Arial"/>
        </w:rPr>
        <w:t>Contamination between the belt and the pulley may cause the belt to side slip. Therefore, it is necessary to clean the unit frequently (depending on the dust development) and to remove contamination by suction.</w:t>
      </w:r>
    </w:p>
    <w:p w14:paraId="1DA1A177" w14:textId="77777777" w:rsidR="00114806" w:rsidRPr="00114806" w:rsidRDefault="00114806" w:rsidP="00BA49DC">
      <w:pPr>
        <w:ind w:left="426" w:hanging="426"/>
        <w:rPr>
          <w:rFonts w:ascii="Arial" w:hAnsi="Arial" w:cs="Arial"/>
        </w:rPr>
      </w:pPr>
    </w:p>
    <w:p w14:paraId="5CBC0B53" w14:textId="77777777" w:rsidR="00114806" w:rsidRPr="00BA49DC" w:rsidRDefault="00114806" w:rsidP="00BA49DC">
      <w:pPr>
        <w:ind w:left="426" w:hanging="426"/>
        <w:rPr>
          <w:rFonts w:ascii="Arial" w:hAnsi="Arial" w:cs="Arial"/>
        </w:rPr>
      </w:pPr>
      <w:r w:rsidRPr="00BA49DC">
        <w:rPr>
          <w:rFonts w:ascii="Arial" w:hAnsi="Arial" w:cs="Arial"/>
        </w:rPr>
        <w:t>However, if a belt continues to side slip even after carefully cleaning, re-align the belt auto center position of the pulley by trimming the pulley by means of pressure screws towards the bearing.</w:t>
      </w:r>
    </w:p>
    <w:p w14:paraId="350B58BA" w14:textId="77777777" w:rsidR="00114806" w:rsidRPr="00114806" w:rsidRDefault="00114806" w:rsidP="00BA49DC">
      <w:pPr>
        <w:ind w:left="426" w:hanging="426"/>
        <w:rPr>
          <w:rFonts w:ascii="Arial" w:hAnsi="Arial" w:cs="Arial"/>
        </w:rPr>
      </w:pPr>
    </w:p>
    <w:p w14:paraId="0F57AECA" w14:textId="77777777" w:rsidR="00114806" w:rsidRPr="00BA49DC" w:rsidRDefault="00114806" w:rsidP="00BA49DC">
      <w:pPr>
        <w:ind w:left="426" w:hanging="426"/>
        <w:rPr>
          <w:rFonts w:ascii="Arial" w:hAnsi="Arial" w:cs="Arial"/>
        </w:rPr>
      </w:pPr>
      <w:r w:rsidRPr="00BA49DC">
        <w:rPr>
          <w:rFonts w:ascii="Arial" w:hAnsi="Arial" w:cs="Arial"/>
        </w:rPr>
        <w:t>The belt usually side slips to the side on which the belt is less tensioned.  However, fast running belt or slack ones may reach differently when started.</w:t>
      </w:r>
    </w:p>
    <w:p w14:paraId="31D93F58" w14:textId="77777777" w:rsidR="00114806" w:rsidRPr="00114806" w:rsidRDefault="00114806" w:rsidP="00BA49DC">
      <w:pPr>
        <w:ind w:left="426" w:hanging="426"/>
        <w:rPr>
          <w:rFonts w:ascii="Arial" w:hAnsi="Arial" w:cs="Arial"/>
        </w:rPr>
      </w:pPr>
    </w:p>
    <w:p w14:paraId="765FE324" w14:textId="77777777" w:rsidR="00114806" w:rsidRPr="00114806" w:rsidRDefault="00114806" w:rsidP="00BA49DC">
      <w:pPr>
        <w:ind w:left="426" w:hanging="426"/>
        <w:rPr>
          <w:rFonts w:ascii="Arial" w:hAnsi="Arial" w:cs="Arial"/>
        </w:rPr>
      </w:pPr>
    </w:p>
    <w:p w14:paraId="5799C38E" w14:textId="77777777" w:rsidR="00114806" w:rsidRPr="00114806" w:rsidRDefault="00114806" w:rsidP="00BA49DC">
      <w:pPr>
        <w:ind w:left="426" w:hanging="426"/>
        <w:rPr>
          <w:rFonts w:ascii="Arial" w:hAnsi="Arial" w:cs="Arial"/>
        </w:rPr>
      </w:pPr>
    </w:p>
    <w:p w14:paraId="40EFF295" w14:textId="77777777" w:rsidR="00114806" w:rsidRPr="00114806" w:rsidRDefault="00114806" w:rsidP="00BA49DC">
      <w:pPr>
        <w:ind w:left="426" w:hanging="426"/>
        <w:rPr>
          <w:rFonts w:ascii="Arial" w:hAnsi="Arial" w:cs="Arial"/>
        </w:rPr>
      </w:pPr>
    </w:p>
    <w:p w14:paraId="503A095B" w14:textId="778FCB4A" w:rsidR="00114806" w:rsidRPr="00BA49DC" w:rsidRDefault="00114806" w:rsidP="00BA49DC">
      <w:pPr>
        <w:ind w:left="426" w:hanging="426"/>
        <w:rPr>
          <w:rFonts w:ascii="Arial" w:hAnsi="Arial" w:cs="Arial"/>
        </w:rPr>
      </w:pPr>
      <w:r w:rsidRPr="00BA49DC">
        <w:rPr>
          <w:rFonts w:ascii="Arial" w:hAnsi="Arial" w:cs="Arial"/>
          <w:u w:val="single"/>
        </w:rPr>
        <w:t>DESCRIPTION OF THE HEAT SEALING UNIT</w:t>
      </w:r>
      <w:r w:rsidRPr="00BA49DC">
        <w:rPr>
          <w:rFonts w:ascii="Arial" w:hAnsi="Arial" w:cs="Arial"/>
        </w:rPr>
        <w:t>.</w:t>
      </w:r>
    </w:p>
    <w:p w14:paraId="5D85CFFC" w14:textId="77777777" w:rsidR="00114806" w:rsidRPr="00114806" w:rsidRDefault="00114806" w:rsidP="00BA49DC">
      <w:pPr>
        <w:ind w:left="426" w:hanging="426"/>
        <w:rPr>
          <w:rFonts w:ascii="Arial" w:hAnsi="Arial" w:cs="Arial"/>
        </w:rPr>
      </w:pPr>
    </w:p>
    <w:p w14:paraId="7188CDE9" w14:textId="77777777" w:rsidR="00114806" w:rsidRPr="00BA49DC" w:rsidRDefault="00114806" w:rsidP="00BA49DC">
      <w:pPr>
        <w:ind w:left="426" w:hanging="426"/>
        <w:rPr>
          <w:rFonts w:ascii="Arial" w:hAnsi="Arial" w:cs="Arial"/>
        </w:rPr>
      </w:pPr>
      <w:r w:rsidRPr="00BA49DC">
        <w:rPr>
          <w:rFonts w:ascii="Arial" w:hAnsi="Arial" w:cs="Arial"/>
        </w:rPr>
        <w:t>The bag clamp opens upon the expiry of the filling time of the centrifugal belt packer, and the bag is pushed off the filling spout by means of cylinder on bag carrier.</w:t>
      </w:r>
    </w:p>
    <w:p w14:paraId="28505BE8" w14:textId="77777777" w:rsidR="00114806" w:rsidRPr="00114806" w:rsidRDefault="00114806" w:rsidP="00BA49DC">
      <w:pPr>
        <w:ind w:left="426" w:hanging="426"/>
        <w:rPr>
          <w:rFonts w:ascii="Arial" w:hAnsi="Arial" w:cs="Arial"/>
        </w:rPr>
      </w:pPr>
    </w:p>
    <w:p w14:paraId="2DE29B4A" w14:textId="77777777" w:rsidR="00114806" w:rsidRPr="00BA49DC" w:rsidRDefault="00114806" w:rsidP="00BA49DC">
      <w:pPr>
        <w:ind w:left="426" w:hanging="426"/>
        <w:rPr>
          <w:rFonts w:ascii="Arial" w:hAnsi="Arial" w:cs="Arial"/>
        </w:rPr>
      </w:pPr>
      <w:r w:rsidRPr="00BA49DC">
        <w:rPr>
          <w:rFonts w:ascii="Arial" w:hAnsi="Arial" w:cs="Arial"/>
        </w:rPr>
        <w:t>At the same time cylinder serves to spread the valve.  When its end position is reached, cylinder has the heat sealing unit moving to the bag.  When the end position is obtained, the sealing tongue is closed by cylinder and the valve is being heat sealed by an impulse unit.</w:t>
      </w:r>
    </w:p>
    <w:p w14:paraId="696C2EB6" w14:textId="77777777" w:rsidR="00114806" w:rsidRPr="00114806" w:rsidRDefault="00114806" w:rsidP="00BA49DC">
      <w:pPr>
        <w:ind w:left="426" w:hanging="426"/>
        <w:rPr>
          <w:rFonts w:ascii="Arial" w:hAnsi="Arial" w:cs="Arial"/>
        </w:rPr>
      </w:pPr>
    </w:p>
    <w:p w14:paraId="7648EB3C" w14:textId="77777777" w:rsidR="00114806" w:rsidRPr="00BA49DC" w:rsidRDefault="00114806" w:rsidP="00BA49DC">
      <w:pPr>
        <w:ind w:left="426" w:hanging="426"/>
        <w:rPr>
          <w:rFonts w:ascii="Arial" w:hAnsi="Arial" w:cs="Arial"/>
        </w:rPr>
      </w:pPr>
      <w:r w:rsidRPr="00BA49DC">
        <w:rPr>
          <w:rFonts w:ascii="Arial" w:hAnsi="Arial" w:cs="Arial"/>
        </w:rPr>
        <w:t>During this process, cylinder moves the bag into the discharge position.  When the bag is in discharge position, the next bag is being placed and filled.</w:t>
      </w:r>
    </w:p>
    <w:p w14:paraId="667544F2" w14:textId="77777777" w:rsidR="00114806" w:rsidRPr="00114806" w:rsidRDefault="00114806" w:rsidP="00BA49DC">
      <w:pPr>
        <w:ind w:left="426" w:hanging="426"/>
        <w:rPr>
          <w:rFonts w:ascii="Arial" w:hAnsi="Arial" w:cs="Arial"/>
        </w:rPr>
      </w:pPr>
    </w:p>
    <w:p w14:paraId="3BE2E456" w14:textId="77777777" w:rsidR="00114806" w:rsidRPr="00BA49DC" w:rsidRDefault="00114806" w:rsidP="00BA49DC">
      <w:pPr>
        <w:ind w:left="426" w:hanging="426"/>
        <w:rPr>
          <w:rFonts w:ascii="Arial" w:hAnsi="Arial" w:cs="Arial"/>
        </w:rPr>
      </w:pPr>
      <w:r w:rsidRPr="00BA49DC">
        <w:rPr>
          <w:rFonts w:ascii="Arial" w:hAnsi="Arial" w:cs="Arial"/>
        </w:rPr>
        <w:t>Upon termination of the heat sealing process, cylinder has the bag dropped onto the belt conveyor, and the closing process is terminated.</w:t>
      </w:r>
    </w:p>
    <w:p w14:paraId="0A5E8AB7" w14:textId="77777777" w:rsidR="00114806" w:rsidRPr="00114806" w:rsidRDefault="00114806" w:rsidP="00BA49DC">
      <w:pPr>
        <w:ind w:left="426" w:hanging="426"/>
        <w:rPr>
          <w:rFonts w:ascii="Arial" w:hAnsi="Arial" w:cs="Arial"/>
        </w:rPr>
      </w:pPr>
    </w:p>
    <w:p w14:paraId="67FC4F4B" w14:textId="77777777" w:rsidR="00114806" w:rsidRPr="00BA49DC" w:rsidRDefault="00114806" w:rsidP="00BA49DC">
      <w:pPr>
        <w:ind w:left="426" w:hanging="426"/>
        <w:rPr>
          <w:rFonts w:ascii="Arial" w:hAnsi="Arial" w:cs="Arial"/>
        </w:rPr>
      </w:pPr>
      <w:r w:rsidRPr="00BA49DC">
        <w:rPr>
          <w:rFonts w:ascii="Arial" w:hAnsi="Arial" w:cs="Arial"/>
        </w:rPr>
        <w:t>Bagging is done as per lot wise and lot number changes with silo number for example:</w:t>
      </w:r>
    </w:p>
    <w:p w14:paraId="557ACEA8" w14:textId="77777777" w:rsidR="00114806" w:rsidRPr="00114806" w:rsidRDefault="00114806" w:rsidP="00BA49DC">
      <w:pPr>
        <w:ind w:left="426" w:hanging="426"/>
        <w:rPr>
          <w:rFonts w:ascii="Arial" w:hAnsi="Arial" w:cs="Arial"/>
        </w:rPr>
      </w:pPr>
    </w:p>
    <w:p w14:paraId="6356D7C6" w14:textId="3F1AEEDD" w:rsidR="00114806" w:rsidRPr="00BA49DC" w:rsidRDefault="00114806" w:rsidP="00BA49DC">
      <w:pPr>
        <w:ind w:left="426" w:hanging="426"/>
        <w:rPr>
          <w:rFonts w:ascii="Arial" w:hAnsi="Arial" w:cs="Arial"/>
        </w:rPr>
      </w:pPr>
      <w:r w:rsidRPr="00BA49DC">
        <w:rPr>
          <w:rFonts w:ascii="Arial" w:hAnsi="Arial" w:cs="Arial"/>
        </w:rPr>
        <w:t>001 06 89</w:t>
      </w:r>
    </w:p>
    <w:p w14:paraId="15A0B17B" w14:textId="39F35A64" w:rsidR="00114806" w:rsidRPr="00BA49DC" w:rsidRDefault="00114806" w:rsidP="00BA49DC">
      <w:pPr>
        <w:ind w:left="426" w:hanging="426"/>
        <w:rPr>
          <w:rFonts w:ascii="Arial" w:hAnsi="Arial" w:cs="Arial"/>
        </w:rPr>
      </w:pPr>
      <w:r w:rsidRPr="00BA49DC">
        <w:rPr>
          <w:rFonts w:ascii="Arial" w:hAnsi="Arial" w:cs="Arial"/>
        </w:rPr>
        <w:t>001 Lot No</w:t>
      </w:r>
    </w:p>
    <w:p w14:paraId="50C57A66" w14:textId="073ED67E" w:rsidR="00114806" w:rsidRPr="00BA49DC" w:rsidRDefault="00114806" w:rsidP="00BA49DC">
      <w:pPr>
        <w:ind w:left="426" w:hanging="426"/>
        <w:rPr>
          <w:rFonts w:ascii="Arial" w:hAnsi="Arial" w:cs="Arial"/>
        </w:rPr>
      </w:pPr>
      <w:r w:rsidRPr="00BA49DC">
        <w:rPr>
          <w:rFonts w:ascii="Arial" w:hAnsi="Arial" w:cs="Arial"/>
        </w:rPr>
        <w:t>06 for month</w:t>
      </w:r>
    </w:p>
    <w:p w14:paraId="42F5762B" w14:textId="26018F73" w:rsidR="00114806" w:rsidRPr="00BA49DC" w:rsidRDefault="00114806" w:rsidP="00BA49DC">
      <w:pPr>
        <w:ind w:left="426" w:hanging="426"/>
        <w:rPr>
          <w:rFonts w:ascii="Arial" w:hAnsi="Arial" w:cs="Arial"/>
        </w:rPr>
      </w:pPr>
      <w:r w:rsidRPr="00BA49DC">
        <w:rPr>
          <w:rFonts w:ascii="Arial" w:hAnsi="Arial" w:cs="Arial"/>
        </w:rPr>
        <w:t>89 year</w:t>
      </w:r>
    </w:p>
    <w:p w14:paraId="5DC324AA" w14:textId="5C6D943E" w:rsidR="00114806" w:rsidRPr="00BA49DC" w:rsidRDefault="00114806" w:rsidP="00BA49DC">
      <w:pPr>
        <w:ind w:left="426" w:hanging="426"/>
        <w:rPr>
          <w:rFonts w:ascii="Arial" w:hAnsi="Arial" w:cs="Arial"/>
        </w:rPr>
      </w:pPr>
      <w:r w:rsidRPr="00BA49DC">
        <w:rPr>
          <w:rFonts w:ascii="Arial" w:hAnsi="Arial" w:cs="Arial"/>
        </w:rPr>
        <w:t>For another silo lot no 001 will change.</w:t>
      </w:r>
    </w:p>
    <w:p w14:paraId="22626DD1" w14:textId="77777777" w:rsidR="00114806" w:rsidRPr="00114806" w:rsidRDefault="00114806" w:rsidP="00BA49DC">
      <w:pPr>
        <w:ind w:left="426" w:hanging="426"/>
        <w:rPr>
          <w:rFonts w:ascii="Arial" w:hAnsi="Arial" w:cs="Arial"/>
        </w:rPr>
      </w:pPr>
    </w:p>
    <w:p w14:paraId="351BBF85" w14:textId="705107CA" w:rsidR="00114806" w:rsidRPr="00BA49DC" w:rsidRDefault="00114806" w:rsidP="00BA49DC">
      <w:pPr>
        <w:ind w:left="426" w:hanging="426"/>
        <w:rPr>
          <w:rFonts w:ascii="Arial" w:hAnsi="Arial" w:cs="Arial"/>
        </w:rPr>
      </w:pPr>
      <w:r w:rsidRPr="00BA49DC">
        <w:rPr>
          <w:rFonts w:ascii="Arial" w:hAnsi="Arial" w:cs="Arial"/>
          <w:u w:val="single"/>
        </w:rPr>
        <w:t>TECHNICAL DATA SHEET:</w:t>
      </w:r>
    </w:p>
    <w:p w14:paraId="048F2DEF" w14:textId="6CDC598B" w:rsidR="00114806" w:rsidRPr="00114806" w:rsidRDefault="00114806" w:rsidP="00BA49DC">
      <w:pPr>
        <w:ind w:left="426" w:hanging="426"/>
        <w:rPr>
          <w:rFonts w:ascii="Arial" w:hAnsi="Arial" w:cs="Arial"/>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710"/>
        <w:gridCol w:w="1260"/>
        <w:gridCol w:w="1800"/>
        <w:gridCol w:w="1800"/>
      </w:tblGrid>
      <w:tr w:rsidR="00114806" w:rsidRPr="00114806" w14:paraId="06A684DF" w14:textId="77777777" w:rsidTr="00114806">
        <w:tc>
          <w:tcPr>
            <w:tcW w:w="2790" w:type="dxa"/>
          </w:tcPr>
          <w:p w14:paraId="03E1CA6C" w14:textId="77777777" w:rsidR="00114806" w:rsidRPr="00BA49DC" w:rsidRDefault="00114806" w:rsidP="00BA49DC">
            <w:pPr>
              <w:ind w:left="426" w:hanging="426"/>
              <w:rPr>
                <w:rFonts w:ascii="Arial" w:hAnsi="Arial" w:cs="Arial"/>
              </w:rPr>
            </w:pPr>
            <w:r w:rsidRPr="00BA49DC">
              <w:rPr>
                <w:rFonts w:ascii="Arial" w:hAnsi="Arial" w:cs="Arial"/>
              </w:rPr>
              <w:t>Description</w:t>
            </w:r>
          </w:p>
        </w:tc>
        <w:tc>
          <w:tcPr>
            <w:tcW w:w="1710" w:type="dxa"/>
          </w:tcPr>
          <w:p w14:paraId="081F453D" w14:textId="77777777" w:rsidR="00114806" w:rsidRPr="00BA49DC" w:rsidRDefault="00114806" w:rsidP="00BA49DC">
            <w:pPr>
              <w:ind w:left="426" w:hanging="426"/>
              <w:rPr>
                <w:rFonts w:ascii="Arial" w:hAnsi="Arial" w:cs="Arial"/>
              </w:rPr>
            </w:pPr>
            <w:r w:rsidRPr="00BA49DC">
              <w:rPr>
                <w:rFonts w:ascii="Arial" w:hAnsi="Arial" w:cs="Arial"/>
              </w:rPr>
              <w:t>Equipment No</w:t>
            </w:r>
          </w:p>
        </w:tc>
        <w:tc>
          <w:tcPr>
            <w:tcW w:w="1260" w:type="dxa"/>
          </w:tcPr>
          <w:p w14:paraId="32AFEAE3" w14:textId="77777777" w:rsidR="00114806" w:rsidRPr="00BA49DC" w:rsidRDefault="00114806" w:rsidP="00BA49DC">
            <w:pPr>
              <w:ind w:left="426" w:hanging="426"/>
              <w:rPr>
                <w:rFonts w:ascii="Arial" w:hAnsi="Arial" w:cs="Arial"/>
              </w:rPr>
            </w:pPr>
            <w:r w:rsidRPr="00BA49DC">
              <w:rPr>
                <w:rFonts w:ascii="Arial" w:hAnsi="Arial" w:cs="Arial"/>
              </w:rPr>
              <w:t>Weight of unit</w:t>
            </w:r>
          </w:p>
        </w:tc>
        <w:tc>
          <w:tcPr>
            <w:tcW w:w="1800" w:type="dxa"/>
          </w:tcPr>
          <w:p w14:paraId="21D2C302" w14:textId="77777777" w:rsidR="00114806" w:rsidRPr="00BA49DC" w:rsidRDefault="00114806" w:rsidP="00BA49DC">
            <w:pPr>
              <w:ind w:left="426" w:hanging="426"/>
              <w:rPr>
                <w:rFonts w:ascii="Arial" w:hAnsi="Arial" w:cs="Arial"/>
              </w:rPr>
            </w:pPr>
            <w:r w:rsidRPr="00BA49DC">
              <w:rPr>
                <w:rFonts w:ascii="Arial" w:hAnsi="Arial" w:cs="Arial"/>
              </w:rPr>
              <w:t>Material of const</w:t>
            </w:r>
          </w:p>
        </w:tc>
        <w:tc>
          <w:tcPr>
            <w:tcW w:w="1800" w:type="dxa"/>
          </w:tcPr>
          <w:p w14:paraId="2D8FF493" w14:textId="77777777" w:rsidR="00114806" w:rsidRPr="00BA49DC" w:rsidRDefault="00114806" w:rsidP="00BA49DC">
            <w:pPr>
              <w:ind w:left="426" w:hanging="426"/>
              <w:rPr>
                <w:rFonts w:ascii="Arial" w:hAnsi="Arial" w:cs="Arial"/>
              </w:rPr>
            </w:pPr>
            <w:r w:rsidRPr="00BA49DC">
              <w:rPr>
                <w:rFonts w:ascii="Arial" w:hAnsi="Arial" w:cs="Arial"/>
              </w:rPr>
              <w:t>Manufacturer</w:t>
            </w:r>
          </w:p>
        </w:tc>
      </w:tr>
      <w:tr w:rsidR="00114806" w:rsidRPr="00114806" w14:paraId="61B52D14" w14:textId="77777777" w:rsidTr="00114806">
        <w:tc>
          <w:tcPr>
            <w:tcW w:w="2790" w:type="dxa"/>
          </w:tcPr>
          <w:p w14:paraId="3D440DD8" w14:textId="77777777" w:rsidR="00114806" w:rsidRPr="00BA49DC" w:rsidRDefault="00114806" w:rsidP="00BA49DC">
            <w:pPr>
              <w:ind w:left="426" w:hanging="426"/>
              <w:rPr>
                <w:rFonts w:ascii="Arial" w:hAnsi="Arial" w:cs="Arial"/>
              </w:rPr>
            </w:pPr>
            <w:r w:rsidRPr="00BA49DC">
              <w:rPr>
                <w:rFonts w:ascii="Arial" w:hAnsi="Arial" w:cs="Arial"/>
              </w:rPr>
              <w:t>Connecting hopper</w:t>
            </w:r>
          </w:p>
          <w:p w14:paraId="76D3DF19" w14:textId="77777777" w:rsidR="00114806" w:rsidRPr="00114806" w:rsidRDefault="00114806" w:rsidP="00BA49DC">
            <w:pPr>
              <w:ind w:left="426" w:hanging="426"/>
              <w:rPr>
                <w:rFonts w:ascii="Arial" w:hAnsi="Arial" w:cs="Arial"/>
              </w:rPr>
            </w:pPr>
          </w:p>
        </w:tc>
        <w:tc>
          <w:tcPr>
            <w:tcW w:w="1710" w:type="dxa"/>
          </w:tcPr>
          <w:p w14:paraId="3922B4CC" w14:textId="77777777" w:rsidR="00114806" w:rsidRPr="00BA49DC" w:rsidRDefault="00114806" w:rsidP="00BA49DC">
            <w:pPr>
              <w:ind w:left="426" w:hanging="426"/>
              <w:rPr>
                <w:rFonts w:ascii="Arial" w:hAnsi="Arial" w:cs="Arial"/>
              </w:rPr>
            </w:pPr>
            <w:r w:rsidRPr="00BA49DC">
              <w:rPr>
                <w:rFonts w:ascii="Arial" w:hAnsi="Arial" w:cs="Arial"/>
              </w:rPr>
              <w:t>PK701A/B</w:t>
            </w:r>
          </w:p>
        </w:tc>
        <w:tc>
          <w:tcPr>
            <w:tcW w:w="1260" w:type="dxa"/>
          </w:tcPr>
          <w:p w14:paraId="037ED38D" w14:textId="77777777" w:rsidR="00114806" w:rsidRPr="00BA49DC" w:rsidRDefault="00114806" w:rsidP="00BA49DC">
            <w:pPr>
              <w:ind w:left="426" w:hanging="426"/>
              <w:rPr>
                <w:rFonts w:ascii="Arial" w:hAnsi="Arial" w:cs="Arial"/>
              </w:rPr>
            </w:pPr>
            <w:r w:rsidRPr="00BA49DC">
              <w:rPr>
                <w:rFonts w:ascii="Arial" w:hAnsi="Arial" w:cs="Arial"/>
              </w:rPr>
              <w:t>37 kg</w:t>
            </w:r>
          </w:p>
        </w:tc>
        <w:tc>
          <w:tcPr>
            <w:tcW w:w="1800" w:type="dxa"/>
          </w:tcPr>
          <w:p w14:paraId="338668BE" w14:textId="77777777" w:rsidR="00114806" w:rsidRPr="00BA49DC" w:rsidRDefault="00114806" w:rsidP="00BA49DC">
            <w:pPr>
              <w:ind w:left="426" w:hanging="426"/>
              <w:rPr>
                <w:rFonts w:ascii="Arial" w:hAnsi="Arial" w:cs="Arial"/>
              </w:rPr>
            </w:pPr>
            <w:r w:rsidRPr="00BA49DC">
              <w:rPr>
                <w:rFonts w:ascii="Arial" w:hAnsi="Arial" w:cs="Arial"/>
              </w:rPr>
              <w:t>SS 1.4301</w:t>
            </w:r>
          </w:p>
        </w:tc>
        <w:tc>
          <w:tcPr>
            <w:tcW w:w="1800" w:type="dxa"/>
          </w:tcPr>
          <w:p w14:paraId="466D146B" w14:textId="77777777" w:rsidR="00114806" w:rsidRPr="00BA49DC" w:rsidRDefault="00114806" w:rsidP="00BA49DC">
            <w:pPr>
              <w:ind w:left="426" w:hanging="426"/>
              <w:rPr>
                <w:rFonts w:ascii="Arial" w:hAnsi="Arial" w:cs="Arial"/>
              </w:rPr>
            </w:pPr>
            <w:r w:rsidRPr="00BA49DC">
              <w:rPr>
                <w:rFonts w:ascii="Arial" w:hAnsi="Arial" w:cs="Arial"/>
              </w:rPr>
              <w:t>Grief-werk</w:t>
            </w:r>
          </w:p>
        </w:tc>
      </w:tr>
      <w:tr w:rsidR="00114806" w:rsidRPr="00114806" w14:paraId="3F349D8A" w14:textId="77777777" w:rsidTr="00114806">
        <w:tc>
          <w:tcPr>
            <w:tcW w:w="2790" w:type="dxa"/>
          </w:tcPr>
          <w:p w14:paraId="7E8F3ACB" w14:textId="77777777" w:rsidR="00114806" w:rsidRPr="00BA49DC" w:rsidRDefault="00114806" w:rsidP="00BA49DC">
            <w:pPr>
              <w:ind w:left="426" w:hanging="426"/>
              <w:rPr>
                <w:rFonts w:ascii="Arial" w:hAnsi="Arial" w:cs="Arial"/>
              </w:rPr>
            </w:pPr>
            <w:r w:rsidRPr="00BA49DC">
              <w:rPr>
                <w:rFonts w:ascii="Arial" w:hAnsi="Arial" w:cs="Arial"/>
              </w:rPr>
              <w:t>Weigher dumping hopper</w:t>
            </w:r>
          </w:p>
          <w:p w14:paraId="57CF787A" w14:textId="77777777" w:rsidR="00114806" w:rsidRPr="00114806" w:rsidRDefault="00114806" w:rsidP="00BA49DC">
            <w:pPr>
              <w:ind w:left="426" w:hanging="426"/>
              <w:rPr>
                <w:rFonts w:ascii="Arial" w:hAnsi="Arial" w:cs="Arial"/>
              </w:rPr>
            </w:pPr>
          </w:p>
        </w:tc>
        <w:tc>
          <w:tcPr>
            <w:tcW w:w="1710" w:type="dxa"/>
          </w:tcPr>
          <w:p w14:paraId="4D4DCE8A" w14:textId="77777777" w:rsidR="00114806" w:rsidRPr="00BA49DC" w:rsidRDefault="00114806" w:rsidP="00BA49DC">
            <w:pPr>
              <w:ind w:left="426" w:hanging="426"/>
              <w:rPr>
                <w:rFonts w:ascii="Arial" w:hAnsi="Arial" w:cs="Arial"/>
              </w:rPr>
            </w:pPr>
            <w:r w:rsidRPr="00BA49DC">
              <w:rPr>
                <w:rFonts w:ascii="Arial" w:hAnsi="Arial" w:cs="Arial"/>
              </w:rPr>
              <w:t>PK701A/B</w:t>
            </w:r>
          </w:p>
        </w:tc>
        <w:tc>
          <w:tcPr>
            <w:tcW w:w="1260" w:type="dxa"/>
          </w:tcPr>
          <w:p w14:paraId="3CF96564" w14:textId="77777777" w:rsidR="00114806" w:rsidRPr="00BA49DC" w:rsidRDefault="00114806" w:rsidP="00BA49DC">
            <w:pPr>
              <w:ind w:left="426" w:hanging="426"/>
              <w:rPr>
                <w:rFonts w:ascii="Arial" w:hAnsi="Arial" w:cs="Arial"/>
              </w:rPr>
            </w:pPr>
            <w:r w:rsidRPr="00BA49DC">
              <w:rPr>
                <w:rFonts w:ascii="Arial" w:hAnsi="Arial" w:cs="Arial"/>
              </w:rPr>
              <w:t>53 kg</w:t>
            </w:r>
          </w:p>
        </w:tc>
        <w:tc>
          <w:tcPr>
            <w:tcW w:w="1800" w:type="dxa"/>
          </w:tcPr>
          <w:p w14:paraId="46B37E53" w14:textId="77777777" w:rsidR="00114806" w:rsidRPr="00BA49DC" w:rsidRDefault="00114806" w:rsidP="00BA49DC">
            <w:pPr>
              <w:ind w:left="426" w:hanging="426"/>
              <w:rPr>
                <w:rFonts w:ascii="Arial" w:hAnsi="Arial" w:cs="Arial"/>
              </w:rPr>
            </w:pPr>
            <w:r w:rsidRPr="00BA49DC">
              <w:rPr>
                <w:rFonts w:ascii="Arial" w:hAnsi="Arial" w:cs="Arial"/>
              </w:rPr>
              <w:t>SS 1.4301</w:t>
            </w:r>
          </w:p>
        </w:tc>
        <w:tc>
          <w:tcPr>
            <w:tcW w:w="1800" w:type="dxa"/>
          </w:tcPr>
          <w:p w14:paraId="6F021D8D" w14:textId="77777777" w:rsidR="00114806" w:rsidRPr="00BA49DC" w:rsidRDefault="00114806" w:rsidP="00BA49DC">
            <w:pPr>
              <w:ind w:left="426" w:hanging="426"/>
              <w:rPr>
                <w:rFonts w:ascii="Arial" w:hAnsi="Arial" w:cs="Arial"/>
              </w:rPr>
            </w:pPr>
            <w:r w:rsidRPr="00BA49DC">
              <w:rPr>
                <w:rFonts w:ascii="Arial" w:hAnsi="Arial" w:cs="Arial"/>
              </w:rPr>
              <w:t>Grief-werk</w:t>
            </w:r>
          </w:p>
        </w:tc>
      </w:tr>
      <w:tr w:rsidR="00114806" w:rsidRPr="00114806" w14:paraId="0558D51B" w14:textId="77777777" w:rsidTr="00114806">
        <w:tc>
          <w:tcPr>
            <w:tcW w:w="2790" w:type="dxa"/>
          </w:tcPr>
          <w:p w14:paraId="608C7F96" w14:textId="77777777" w:rsidR="00114806" w:rsidRPr="00BA49DC" w:rsidRDefault="00114806" w:rsidP="00BA49DC">
            <w:pPr>
              <w:ind w:left="426" w:hanging="426"/>
              <w:rPr>
                <w:rFonts w:ascii="Arial" w:hAnsi="Arial" w:cs="Arial"/>
              </w:rPr>
            </w:pPr>
            <w:r w:rsidRPr="00BA49DC">
              <w:rPr>
                <w:rFonts w:ascii="Arial" w:hAnsi="Arial" w:cs="Arial"/>
              </w:rPr>
              <w:t>Electronic net weigher N50-KD-EM</w:t>
            </w:r>
          </w:p>
          <w:p w14:paraId="09079023" w14:textId="77777777" w:rsidR="00114806" w:rsidRPr="00114806" w:rsidRDefault="00114806" w:rsidP="00BA49DC">
            <w:pPr>
              <w:ind w:left="426" w:hanging="426"/>
              <w:rPr>
                <w:rFonts w:ascii="Arial" w:hAnsi="Arial" w:cs="Arial"/>
              </w:rPr>
            </w:pPr>
          </w:p>
        </w:tc>
        <w:tc>
          <w:tcPr>
            <w:tcW w:w="1710" w:type="dxa"/>
          </w:tcPr>
          <w:p w14:paraId="02313EBF" w14:textId="77777777" w:rsidR="00114806" w:rsidRPr="00BA49DC" w:rsidRDefault="00114806" w:rsidP="00BA49DC">
            <w:pPr>
              <w:ind w:left="426" w:hanging="426"/>
              <w:rPr>
                <w:rFonts w:ascii="Arial" w:hAnsi="Arial" w:cs="Arial"/>
              </w:rPr>
            </w:pPr>
            <w:r w:rsidRPr="00BA49DC">
              <w:rPr>
                <w:rFonts w:ascii="Arial" w:hAnsi="Arial" w:cs="Arial"/>
              </w:rPr>
              <w:t>PK701 A/B</w:t>
            </w:r>
          </w:p>
        </w:tc>
        <w:tc>
          <w:tcPr>
            <w:tcW w:w="1260" w:type="dxa"/>
          </w:tcPr>
          <w:p w14:paraId="3640E96C" w14:textId="77777777" w:rsidR="00114806" w:rsidRPr="00BA49DC" w:rsidRDefault="00114806" w:rsidP="00BA49DC">
            <w:pPr>
              <w:ind w:left="426" w:hanging="426"/>
              <w:rPr>
                <w:rFonts w:ascii="Arial" w:hAnsi="Arial" w:cs="Arial"/>
              </w:rPr>
            </w:pPr>
            <w:r w:rsidRPr="00BA49DC">
              <w:rPr>
                <w:rFonts w:ascii="Arial" w:hAnsi="Arial" w:cs="Arial"/>
              </w:rPr>
              <w:t>300 kg</w:t>
            </w:r>
          </w:p>
        </w:tc>
        <w:tc>
          <w:tcPr>
            <w:tcW w:w="1800" w:type="dxa"/>
          </w:tcPr>
          <w:p w14:paraId="7347AB60" w14:textId="77777777" w:rsidR="00114806" w:rsidRPr="00BA49DC" w:rsidRDefault="00114806" w:rsidP="00BA49DC">
            <w:pPr>
              <w:ind w:left="426" w:hanging="426"/>
              <w:rPr>
                <w:rFonts w:ascii="Arial" w:hAnsi="Arial" w:cs="Arial"/>
              </w:rPr>
            </w:pPr>
            <w:r w:rsidRPr="00BA49DC">
              <w:rPr>
                <w:rFonts w:ascii="Arial" w:hAnsi="Arial" w:cs="Arial"/>
              </w:rPr>
              <w:t>SS 1.4301</w:t>
            </w:r>
          </w:p>
        </w:tc>
        <w:tc>
          <w:tcPr>
            <w:tcW w:w="1800" w:type="dxa"/>
          </w:tcPr>
          <w:p w14:paraId="1F867C3C" w14:textId="77777777" w:rsidR="00114806" w:rsidRPr="00BA49DC" w:rsidRDefault="00114806" w:rsidP="00BA49DC">
            <w:pPr>
              <w:ind w:left="426" w:hanging="426"/>
              <w:rPr>
                <w:rFonts w:ascii="Arial" w:hAnsi="Arial" w:cs="Arial"/>
              </w:rPr>
            </w:pPr>
            <w:r w:rsidRPr="00BA49DC">
              <w:rPr>
                <w:rFonts w:ascii="Arial" w:hAnsi="Arial" w:cs="Arial"/>
              </w:rPr>
              <w:t>Grief-werk</w:t>
            </w:r>
          </w:p>
        </w:tc>
      </w:tr>
      <w:tr w:rsidR="00114806" w:rsidRPr="00114806" w14:paraId="35485129" w14:textId="77777777" w:rsidTr="00114806">
        <w:tc>
          <w:tcPr>
            <w:tcW w:w="2790" w:type="dxa"/>
          </w:tcPr>
          <w:p w14:paraId="3BF40EFA" w14:textId="77777777" w:rsidR="00114806" w:rsidRPr="00BA49DC" w:rsidRDefault="00114806" w:rsidP="00BA49DC">
            <w:pPr>
              <w:ind w:left="426" w:hanging="426"/>
              <w:rPr>
                <w:rFonts w:ascii="Arial" w:hAnsi="Arial" w:cs="Arial"/>
              </w:rPr>
            </w:pPr>
            <w:r w:rsidRPr="00BA49DC">
              <w:rPr>
                <w:rFonts w:ascii="Arial" w:hAnsi="Arial" w:cs="Arial"/>
              </w:rPr>
              <w:t>Bag filling device</w:t>
            </w:r>
          </w:p>
        </w:tc>
        <w:tc>
          <w:tcPr>
            <w:tcW w:w="1710" w:type="dxa"/>
          </w:tcPr>
          <w:p w14:paraId="1CEF6011" w14:textId="77777777" w:rsidR="00114806" w:rsidRPr="00BA49DC" w:rsidRDefault="00114806" w:rsidP="00BA49DC">
            <w:pPr>
              <w:ind w:left="426" w:hanging="426"/>
              <w:rPr>
                <w:rFonts w:ascii="Arial" w:hAnsi="Arial" w:cs="Arial"/>
              </w:rPr>
            </w:pPr>
            <w:r w:rsidRPr="00BA49DC">
              <w:rPr>
                <w:rFonts w:ascii="Arial" w:hAnsi="Arial" w:cs="Arial"/>
              </w:rPr>
              <w:t>PK701A/B</w:t>
            </w:r>
          </w:p>
        </w:tc>
        <w:tc>
          <w:tcPr>
            <w:tcW w:w="1260" w:type="dxa"/>
          </w:tcPr>
          <w:p w14:paraId="26453E73" w14:textId="77777777" w:rsidR="00114806" w:rsidRPr="00BA49DC" w:rsidRDefault="00114806" w:rsidP="00BA49DC">
            <w:pPr>
              <w:ind w:left="426" w:hanging="426"/>
              <w:rPr>
                <w:rFonts w:ascii="Arial" w:hAnsi="Arial" w:cs="Arial"/>
              </w:rPr>
            </w:pPr>
            <w:r w:rsidRPr="00BA49DC">
              <w:rPr>
                <w:rFonts w:ascii="Arial" w:hAnsi="Arial" w:cs="Arial"/>
              </w:rPr>
              <w:t>50 kg</w:t>
            </w:r>
          </w:p>
        </w:tc>
        <w:tc>
          <w:tcPr>
            <w:tcW w:w="1800" w:type="dxa"/>
          </w:tcPr>
          <w:p w14:paraId="49798630" w14:textId="77777777" w:rsidR="00114806" w:rsidRPr="00BA49DC" w:rsidRDefault="00114806" w:rsidP="00BA49DC">
            <w:pPr>
              <w:ind w:left="426" w:hanging="426"/>
              <w:rPr>
                <w:rFonts w:ascii="Arial" w:hAnsi="Arial" w:cs="Arial"/>
              </w:rPr>
            </w:pPr>
            <w:r w:rsidRPr="00BA49DC">
              <w:rPr>
                <w:rFonts w:ascii="Arial" w:hAnsi="Arial" w:cs="Arial"/>
              </w:rPr>
              <w:t>SS 1.4301</w:t>
            </w:r>
          </w:p>
        </w:tc>
        <w:tc>
          <w:tcPr>
            <w:tcW w:w="1800" w:type="dxa"/>
          </w:tcPr>
          <w:p w14:paraId="561DB30E" w14:textId="77777777" w:rsidR="00114806" w:rsidRPr="00BA49DC" w:rsidRDefault="00114806" w:rsidP="00BA49DC">
            <w:pPr>
              <w:ind w:left="426" w:hanging="426"/>
              <w:rPr>
                <w:rFonts w:ascii="Arial" w:hAnsi="Arial" w:cs="Arial"/>
              </w:rPr>
            </w:pPr>
            <w:r w:rsidRPr="00BA49DC">
              <w:rPr>
                <w:rFonts w:ascii="Arial" w:hAnsi="Arial" w:cs="Arial"/>
              </w:rPr>
              <w:t>Grief-werk</w:t>
            </w:r>
          </w:p>
          <w:p w14:paraId="4C6B1533" w14:textId="77777777" w:rsidR="00114806" w:rsidRPr="00114806" w:rsidRDefault="00114806" w:rsidP="00BA49DC">
            <w:pPr>
              <w:ind w:left="426" w:hanging="426"/>
              <w:rPr>
                <w:rFonts w:ascii="Arial" w:hAnsi="Arial" w:cs="Arial"/>
              </w:rPr>
            </w:pPr>
          </w:p>
          <w:p w14:paraId="43191BB2" w14:textId="77777777" w:rsidR="00114806" w:rsidRPr="00114806" w:rsidRDefault="00114806" w:rsidP="00BA49DC">
            <w:pPr>
              <w:ind w:left="426" w:hanging="426"/>
              <w:rPr>
                <w:rFonts w:ascii="Arial" w:hAnsi="Arial" w:cs="Arial"/>
              </w:rPr>
            </w:pPr>
          </w:p>
        </w:tc>
      </w:tr>
      <w:tr w:rsidR="00114806" w:rsidRPr="00114806" w14:paraId="7334D272" w14:textId="77777777" w:rsidTr="00114806">
        <w:tc>
          <w:tcPr>
            <w:tcW w:w="2790" w:type="dxa"/>
          </w:tcPr>
          <w:p w14:paraId="325E4F0A" w14:textId="77777777" w:rsidR="00114806" w:rsidRPr="00BA49DC" w:rsidRDefault="00114806" w:rsidP="00BA49DC">
            <w:pPr>
              <w:ind w:left="426" w:hanging="426"/>
              <w:rPr>
                <w:rFonts w:ascii="Arial" w:hAnsi="Arial" w:cs="Arial"/>
              </w:rPr>
            </w:pPr>
            <w:r w:rsidRPr="00BA49DC">
              <w:rPr>
                <w:rFonts w:ascii="Arial" w:hAnsi="Arial" w:cs="Arial"/>
              </w:rPr>
              <w:t>Storage hopper</w:t>
            </w:r>
          </w:p>
        </w:tc>
        <w:tc>
          <w:tcPr>
            <w:tcW w:w="1710" w:type="dxa"/>
          </w:tcPr>
          <w:p w14:paraId="670AEE80" w14:textId="77777777" w:rsidR="00114806" w:rsidRPr="00BA49DC" w:rsidRDefault="00114806" w:rsidP="00BA49DC">
            <w:pPr>
              <w:ind w:left="426" w:hanging="426"/>
              <w:rPr>
                <w:rFonts w:ascii="Arial" w:hAnsi="Arial" w:cs="Arial"/>
              </w:rPr>
            </w:pPr>
            <w:r w:rsidRPr="00BA49DC">
              <w:rPr>
                <w:rFonts w:ascii="Arial" w:hAnsi="Arial" w:cs="Arial"/>
              </w:rPr>
              <w:t>PK 701A/B</w:t>
            </w:r>
          </w:p>
        </w:tc>
        <w:tc>
          <w:tcPr>
            <w:tcW w:w="1260" w:type="dxa"/>
          </w:tcPr>
          <w:p w14:paraId="296C835C" w14:textId="77777777" w:rsidR="00114806" w:rsidRPr="00BA49DC" w:rsidRDefault="00114806" w:rsidP="00BA49DC">
            <w:pPr>
              <w:ind w:left="426" w:hanging="426"/>
              <w:rPr>
                <w:rFonts w:ascii="Arial" w:hAnsi="Arial" w:cs="Arial"/>
              </w:rPr>
            </w:pPr>
            <w:r w:rsidRPr="00BA49DC">
              <w:rPr>
                <w:rFonts w:ascii="Arial" w:hAnsi="Arial" w:cs="Arial"/>
              </w:rPr>
              <w:t>650 kg</w:t>
            </w:r>
          </w:p>
        </w:tc>
        <w:tc>
          <w:tcPr>
            <w:tcW w:w="1800" w:type="dxa"/>
          </w:tcPr>
          <w:p w14:paraId="42F8389D" w14:textId="77777777" w:rsidR="00114806" w:rsidRPr="00BA49DC" w:rsidRDefault="00114806" w:rsidP="00BA49DC">
            <w:pPr>
              <w:ind w:left="426" w:hanging="426"/>
              <w:rPr>
                <w:rFonts w:ascii="Arial" w:hAnsi="Arial" w:cs="Arial"/>
              </w:rPr>
            </w:pPr>
            <w:r w:rsidRPr="00BA49DC">
              <w:rPr>
                <w:rFonts w:ascii="Arial" w:hAnsi="Arial" w:cs="Arial"/>
              </w:rPr>
              <w:t>SS 1.4301</w:t>
            </w:r>
          </w:p>
          <w:p w14:paraId="47A0B0DB" w14:textId="77777777" w:rsidR="00114806" w:rsidRPr="00114806" w:rsidRDefault="00114806" w:rsidP="00BA49DC">
            <w:pPr>
              <w:ind w:left="426" w:hanging="426"/>
              <w:rPr>
                <w:rFonts w:ascii="Arial" w:hAnsi="Arial" w:cs="Arial"/>
              </w:rPr>
            </w:pPr>
          </w:p>
        </w:tc>
        <w:tc>
          <w:tcPr>
            <w:tcW w:w="1800" w:type="dxa"/>
          </w:tcPr>
          <w:p w14:paraId="7AADA8E2" w14:textId="77777777" w:rsidR="00114806" w:rsidRPr="00BA49DC" w:rsidRDefault="00114806" w:rsidP="00BA49DC">
            <w:pPr>
              <w:ind w:left="426" w:hanging="426"/>
              <w:rPr>
                <w:rFonts w:ascii="Arial" w:hAnsi="Arial" w:cs="Arial"/>
              </w:rPr>
            </w:pPr>
            <w:r w:rsidRPr="00BA49DC">
              <w:rPr>
                <w:rFonts w:ascii="Arial" w:hAnsi="Arial" w:cs="Arial"/>
              </w:rPr>
              <w:t>Grief-werk</w:t>
            </w:r>
          </w:p>
        </w:tc>
      </w:tr>
      <w:tr w:rsidR="00114806" w:rsidRPr="00114806" w14:paraId="50AEE666" w14:textId="77777777" w:rsidTr="00114806">
        <w:tc>
          <w:tcPr>
            <w:tcW w:w="2790" w:type="dxa"/>
          </w:tcPr>
          <w:p w14:paraId="4C7A526E" w14:textId="77777777" w:rsidR="00114806" w:rsidRPr="00BA49DC" w:rsidRDefault="00114806" w:rsidP="00BA49DC">
            <w:pPr>
              <w:ind w:left="426" w:hanging="426"/>
              <w:rPr>
                <w:rFonts w:ascii="Arial" w:hAnsi="Arial" w:cs="Arial"/>
              </w:rPr>
            </w:pPr>
            <w:r w:rsidRPr="00BA49DC">
              <w:rPr>
                <w:rFonts w:ascii="Arial" w:hAnsi="Arial" w:cs="Arial"/>
              </w:rPr>
              <w:t>Cut of valve, Manually operated Piping system</w:t>
            </w:r>
          </w:p>
          <w:p w14:paraId="0BB918E9" w14:textId="77777777" w:rsidR="00114806" w:rsidRPr="00114806" w:rsidRDefault="00114806" w:rsidP="00BA49DC">
            <w:pPr>
              <w:ind w:left="426" w:hanging="426"/>
              <w:rPr>
                <w:rFonts w:ascii="Arial" w:hAnsi="Arial" w:cs="Arial"/>
              </w:rPr>
            </w:pPr>
          </w:p>
        </w:tc>
        <w:tc>
          <w:tcPr>
            <w:tcW w:w="1710" w:type="dxa"/>
          </w:tcPr>
          <w:p w14:paraId="56FD590B" w14:textId="77777777" w:rsidR="00114806" w:rsidRPr="00BA49DC" w:rsidRDefault="00114806" w:rsidP="00BA49DC">
            <w:pPr>
              <w:ind w:left="426" w:hanging="426"/>
              <w:rPr>
                <w:rFonts w:ascii="Arial" w:hAnsi="Arial" w:cs="Arial"/>
              </w:rPr>
            </w:pPr>
            <w:r w:rsidRPr="00BA49DC">
              <w:rPr>
                <w:rFonts w:ascii="Arial" w:hAnsi="Arial" w:cs="Arial"/>
              </w:rPr>
              <w:t>PK 701 A/B</w:t>
            </w:r>
          </w:p>
        </w:tc>
        <w:tc>
          <w:tcPr>
            <w:tcW w:w="1260" w:type="dxa"/>
          </w:tcPr>
          <w:p w14:paraId="504DCFE4" w14:textId="77777777" w:rsidR="00114806" w:rsidRPr="00BA49DC" w:rsidRDefault="00114806" w:rsidP="00BA49DC">
            <w:pPr>
              <w:ind w:left="426" w:hanging="426"/>
              <w:rPr>
                <w:rFonts w:ascii="Arial" w:hAnsi="Arial" w:cs="Arial"/>
              </w:rPr>
            </w:pPr>
            <w:r w:rsidRPr="00BA49DC">
              <w:rPr>
                <w:rFonts w:ascii="Arial" w:hAnsi="Arial" w:cs="Arial"/>
              </w:rPr>
              <w:t>650 kg</w:t>
            </w:r>
          </w:p>
        </w:tc>
        <w:tc>
          <w:tcPr>
            <w:tcW w:w="1800" w:type="dxa"/>
          </w:tcPr>
          <w:p w14:paraId="542D2FF3" w14:textId="77777777" w:rsidR="00114806" w:rsidRPr="00BA49DC" w:rsidRDefault="00114806" w:rsidP="00BA49DC">
            <w:pPr>
              <w:ind w:left="426" w:hanging="426"/>
              <w:rPr>
                <w:rFonts w:ascii="Arial" w:hAnsi="Arial" w:cs="Arial"/>
              </w:rPr>
            </w:pPr>
            <w:r w:rsidRPr="00BA49DC">
              <w:rPr>
                <w:rFonts w:ascii="Arial" w:hAnsi="Arial" w:cs="Arial"/>
              </w:rPr>
              <w:t>SS 1.4301</w:t>
            </w:r>
          </w:p>
        </w:tc>
        <w:tc>
          <w:tcPr>
            <w:tcW w:w="1800" w:type="dxa"/>
          </w:tcPr>
          <w:p w14:paraId="64955A1D" w14:textId="77777777" w:rsidR="00114806" w:rsidRPr="00BA49DC" w:rsidRDefault="00114806" w:rsidP="00BA49DC">
            <w:pPr>
              <w:ind w:left="426" w:hanging="426"/>
              <w:rPr>
                <w:rFonts w:ascii="Arial" w:hAnsi="Arial" w:cs="Arial"/>
              </w:rPr>
            </w:pPr>
            <w:r w:rsidRPr="00BA49DC">
              <w:rPr>
                <w:rFonts w:ascii="Arial" w:hAnsi="Arial" w:cs="Arial"/>
              </w:rPr>
              <w:t>Grief-werk</w:t>
            </w:r>
          </w:p>
        </w:tc>
      </w:tr>
      <w:tr w:rsidR="00114806" w:rsidRPr="00114806" w14:paraId="6B69C634" w14:textId="77777777" w:rsidTr="00114806">
        <w:tc>
          <w:tcPr>
            <w:tcW w:w="2790" w:type="dxa"/>
          </w:tcPr>
          <w:p w14:paraId="60C9A50E" w14:textId="77777777" w:rsidR="00114806" w:rsidRPr="00BA49DC" w:rsidRDefault="00114806" w:rsidP="00BA49DC">
            <w:pPr>
              <w:ind w:left="426" w:hanging="426"/>
              <w:rPr>
                <w:rFonts w:ascii="Arial" w:hAnsi="Arial" w:cs="Arial"/>
              </w:rPr>
            </w:pPr>
            <w:r w:rsidRPr="00BA49DC">
              <w:rPr>
                <w:rFonts w:ascii="Arial" w:hAnsi="Arial" w:cs="Arial"/>
              </w:rPr>
              <w:t>Valve bag closing and tilting stations</w:t>
            </w:r>
          </w:p>
        </w:tc>
        <w:tc>
          <w:tcPr>
            <w:tcW w:w="1710" w:type="dxa"/>
          </w:tcPr>
          <w:p w14:paraId="32CDE74C" w14:textId="77777777" w:rsidR="00114806" w:rsidRPr="00BA49DC" w:rsidRDefault="00114806" w:rsidP="00BA49DC">
            <w:pPr>
              <w:ind w:left="426" w:hanging="426"/>
              <w:rPr>
                <w:rFonts w:ascii="Arial" w:hAnsi="Arial" w:cs="Arial"/>
              </w:rPr>
            </w:pPr>
            <w:r w:rsidRPr="00BA49DC">
              <w:rPr>
                <w:rFonts w:ascii="Arial" w:hAnsi="Arial" w:cs="Arial"/>
              </w:rPr>
              <w:t>W 709 A/B</w:t>
            </w:r>
          </w:p>
        </w:tc>
        <w:tc>
          <w:tcPr>
            <w:tcW w:w="1260" w:type="dxa"/>
          </w:tcPr>
          <w:p w14:paraId="202F26F4" w14:textId="77777777" w:rsidR="00114806" w:rsidRPr="00BA49DC" w:rsidRDefault="00114806" w:rsidP="00BA49DC">
            <w:pPr>
              <w:ind w:left="426" w:hanging="426"/>
              <w:rPr>
                <w:rFonts w:ascii="Arial" w:hAnsi="Arial" w:cs="Arial"/>
              </w:rPr>
            </w:pPr>
            <w:r w:rsidRPr="00BA49DC">
              <w:rPr>
                <w:rFonts w:ascii="Arial" w:hAnsi="Arial" w:cs="Arial"/>
              </w:rPr>
              <w:t>430 kg</w:t>
            </w:r>
          </w:p>
        </w:tc>
        <w:tc>
          <w:tcPr>
            <w:tcW w:w="1800" w:type="dxa"/>
          </w:tcPr>
          <w:p w14:paraId="4BF61809" w14:textId="77777777" w:rsidR="00114806" w:rsidRPr="00BA49DC" w:rsidRDefault="00114806" w:rsidP="00BA49DC">
            <w:pPr>
              <w:ind w:left="426" w:hanging="426"/>
              <w:rPr>
                <w:rFonts w:ascii="Arial" w:hAnsi="Arial" w:cs="Arial"/>
              </w:rPr>
            </w:pPr>
            <w:r w:rsidRPr="00BA49DC">
              <w:rPr>
                <w:rFonts w:ascii="Arial" w:hAnsi="Arial" w:cs="Arial"/>
              </w:rPr>
              <w:t>SS 1.4301</w:t>
            </w:r>
          </w:p>
        </w:tc>
        <w:tc>
          <w:tcPr>
            <w:tcW w:w="1800" w:type="dxa"/>
          </w:tcPr>
          <w:p w14:paraId="3B04F05B" w14:textId="77777777" w:rsidR="00114806" w:rsidRPr="00BA49DC" w:rsidRDefault="00114806" w:rsidP="00BA49DC">
            <w:pPr>
              <w:ind w:left="426" w:hanging="426"/>
              <w:rPr>
                <w:rFonts w:ascii="Arial" w:hAnsi="Arial" w:cs="Arial"/>
              </w:rPr>
            </w:pPr>
            <w:r w:rsidRPr="00BA49DC">
              <w:rPr>
                <w:rFonts w:ascii="Arial" w:hAnsi="Arial" w:cs="Arial"/>
              </w:rPr>
              <w:t>Grief-werk</w:t>
            </w:r>
          </w:p>
          <w:p w14:paraId="478599CA" w14:textId="77777777" w:rsidR="00114806" w:rsidRPr="00114806" w:rsidRDefault="00114806" w:rsidP="00BA49DC">
            <w:pPr>
              <w:ind w:left="426" w:hanging="426"/>
              <w:rPr>
                <w:rFonts w:ascii="Arial" w:hAnsi="Arial" w:cs="Arial"/>
              </w:rPr>
            </w:pPr>
          </w:p>
        </w:tc>
      </w:tr>
      <w:tr w:rsidR="00114806" w:rsidRPr="00114806" w14:paraId="75383070" w14:textId="77777777" w:rsidTr="00114806">
        <w:tc>
          <w:tcPr>
            <w:tcW w:w="2790" w:type="dxa"/>
          </w:tcPr>
          <w:p w14:paraId="53E5A157" w14:textId="77777777" w:rsidR="00114806" w:rsidRPr="00BA49DC" w:rsidRDefault="00114806" w:rsidP="00BA49DC">
            <w:pPr>
              <w:ind w:left="426" w:hanging="426"/>
              <w:rPr>
                <w:rFonts w:ascii="Arial" w:hAnsi="Arial" w:cs="Arial"/>
              </w:rPr>
            </w:pPr>
            <w:r w:rsidRPr="00BA49DC">
              <w:rPr>
                <w:rFonts w:ascii="Arial" w:hAnsi="Arial" w:cs="Arial"/>
              </w:rPr>
              <w:t>Valve bag Placer</w:t>
            </w:r>
          </w:p>
          <w:p w14:paraId="2B6B688A" w14:textId="77777777" w:rsidR="00114806" w:rsidRPr="00114806" w:rsidRDefault="00114806" w:rsidP="00BA49DC">
            <w:pPr>
              <w:ind w:left="426" w:hanging="426"/>
              <w:rPr>
                <w:rFonts w:ascii="Arial" w:hAnsi="Arial" w:cs="Arial"/>
              </w:rPr>
            </w:pPr>
          </w:p>
        </w:tc>
        <w:tc>
          <w:tcPr>
            <w:tcW w:w="1710" w:type="dxa"/>
          </w:tcPr>
          <w:p w14:paraId="5296391E" w14:textId="77777777" w:rsidR="00114806" w:rsidRPr="00BA49DC" w:rsidRDefault="00114806" w:rsidP="00BA49DC">
            <w:pPr>
              <w:ind w:left="426" w:hanging="426"/>
              <w:rPr>
                <w:rFonts w:ascii="Arial" w:hAnsi="Arial" w:cs="Arial"/>
              </w:rPr>
            </w:pPr>
            <w:r w:rsidRPr="00BA49DC">
              <w:rPr>
                <w:rFonts w:ascii="Arial" w:hAnsi="Arial" w:cs="Arial"/>
              </w:rPr>
              <w:t>BP701A/B</w:t>
            </w:r>
          </w:p>
        </w:tc>
        <w:tc>
          <w:tcPr>
            <w:tcW w:w="1260" w:type="dxa"/>
          </w:tcPr>
          <w:p w14:paraId="681A1C92" w14:textId="77777777" w:rsidR="00114806" w:rsidRPr="00BA49DC" w:rsidRDefault="00114806" w:rsidP="00BA49DC">
            <w:pPr>
              <w:ind w:left="426" w:hanging="426"/>
              <w:rPr>
                <w:rFonts w:ascii="Arial" w:hAnsi="Arial" w:cs="Arial"/>
              </w:rPr>
            </w:pPr>
            <w:r w:rsidRPr="00BA49DC">
              <w:rPr>
                <w:rFonts w:ascii="Arial" w:hAnsi="Arial" w:cs="Arial"/>
              </w:rPr>
              <w:t>1550 kg</w:t>
            </w:r>
          </w:p>
        </w:tc>
        <w:tc>
          <w:tcPr>
            <w:tcW w:w="1800" w:type="dxa"/>
          </w:tcPr>
          <w:p w14:paraId="4CC703BA" w14:textId="77777777" w:rsidR="00114806" w:rsidRPr="00BA49DC" w:rsidRDefault="00114806" w:rsidP="00BA49DC">
            <w:pPr>
              <w:ind w:left="426" w:hanging="426"/>
              <w:rPr>
                <w:rFonts w:ascii="Arial" w:hAnsi="Arial" w:cs="Arial"/>
              </w:rPr>
            </w:pPr>
            <w:r w:rsidRPr="00BA49DC">
              <w:rPr>
                <w:rFonts w:ascii="Arial" w:hAnsi="Arial" w:cs="Arial"/>
              </w:rPr>
              <w:t>Normal sheet</w:t>
            </w:r>
          </w:p>
        </w:tc>
        <w:tc>
          <w:tcPr>
            <w:tcW w:w="1800" w:type="dxa"/>
          </w:tcPr>
          <w:p w14:paraId="09E6C5A0" w14:textId="77777777" w:rsidR="00114806" w:rsidRPr="00BA49DC" w:rsidRDefault="00114806" w:rsidP="00BA49DC">
            <w:pPr>
              <w:ind w:left="426" w:hanging="426"/>
              <w:rPr>
                <w:rFonts w:ascii="Arial" w:hAnsi="Arial" w:cs="Arial"/>
              </w:rPr>
            </w:pPr>
            <w:r w:rsidRPr="00BA49DC">
              <w:rPr>
                <w:rFonts w:ascii="Arial" w:hAnsi="Arial" w:cs="Arial"/>
              </w:rPr>
              <w:t>Grief werk</w:t>
            </w:r>
          </w:p>
        </w:tc>
      </w:tr>
      <w:tr w:rsidR="00114806" w:rsidRPr="00114806" w14:paraId="37821F55" w14:textId="77777777" w:rsidTr="00114806">
        <w:tc>
          <w:tcPr>
            <w:tcW w:w="2790" w:type="dxa"/>
          </w:tcPr>
          <w:p w14:paraId="07A72410" w14:textId="77777777" w:rsidR="00114806" w:rsidRPr="00BA49DC" w:rsidRDefault="00114806" w:rsidP="00BA49DC">
            <w:pPr>
              <w:ind w:left="426" w:hanging="426"/>
              <w:rPr>
                <w:rFonts w:ascii="Arial" w:hAnsi="Arial" w:cs="Arial"/>
              </w:rPr>
            </w:pPr>
            <w:r w:rsidRPr="00BA49DC">
              <w:rPr>
                <w:rFonts w:ascii="Arial" w:hAnsi="Arial" w:cs="Arial"/>
              </w:rPr>
              <w:t>Operating platform</w:t>
            </w:r>
          </w:p>
        </w:tc>
        <w:tc>
          <w:tcPr>
            <w:tcW w:w="1710" w:type="dxa"/>
          </w:tcPr>
          <w:p w14:paraId="321F3887" w14:textId="77777777" w:rsidR="00114806" w:rsidRPr="00BA49DC" w:rsidRDefault="00114806" w:rsidP="00BA49DC">
            <w:pPr>
              <w:ind w:left="426" w:hanging="426"/>
              <w:rPr>
                <w:rFonts w:ascii="Arial" w:hAnsi="Arial" w:cs="Arial"/>
              </w:rPr>
            </w:pPr>
            <w:r w:rsidRPr="00BA49DC">
              <w:rPr>
                <w:rFonts w:ascii="Arial" w:hAnsi="Arial" w:cs="Arial"/>
              </w:rPr>
              <w:t>PK701A/B</w:t>
            </w:r>
          </w:p>
        </w:tc>
        <w:tc>
          <w:tcPr>
            <w:tcW w:w="1260" w:type="dxa"/>
          </w:tcPr>
          <w:p w14:paraId="72C86E27" w14:textId="77777777" w:rsidR="00114806" w:rsidRPr="00BA49DC" w:rsidRDefault="00114806" w:rsidP="00BA49DC">
            <w:pPr>
              <w:ind w:left="426" w:hanging="426"/>
              <w:rPr>
                <w:rFonts w:ascii="Arial" w:hAnsi="Arial" w:cs="Arial"/>
              </w:rPr>
            </w:pPr>
            <w:r w:rsidRPr="00BA49DC">
              <w:rPr>
                <w:rFonts w:ascii="Arial" w:hAnsi="Arial" w:cs="Arial"/>
              </w:rPr>
              <w:t>420 kg</w:t>
            </w:r>
          </w:p>
        </w:tc>
        <w:tc>
          <w:tcPr>
            <w:tcW w:w="1800" w:type="dxa"/>
          </w:tcPr>
          <w:p w14:paraId="0E36C994" w14:textId="77777777" w:rsidR="00114806" w:rsidRPr="00BA49DC" w:rsidRDefault="00114806" w:rsidP="00BA49DC">
            <w:pPr>
              <w:ind w:left="426" w:hanging="426"/>
              <w:rPr>
                <w:rFonts w:ascii="Arial" w:hAnsi="Arial" w:cs="Arial"/>
              </w:rPr>
            </w:pPr>
            <w:r w:rsidRPr="00BA49DC">
              <w:rPr>
                <w:rFonts w:ascii="Arial" w:hAnsi="Arial" w:cs="Arial"/>
              </w:rPr>
              <w:t>Normal sheet</w:t>
            </w:r>
          </w:p>
        </w:tc>
        <w:tc>
          <w:tcPr>
            <w:tcW w:w="1800" w:type="dxa"/>
          </w:tcPr>
          <w:p w14:paraId="66DFEC89" w14:textId="77777777" w:rsidR="00114806" w:rsidRPr="00BA49DC" w:rsidRDefault="00114806" w:rsidP="00BA49DC">
            <w:pPr>
              <w:ind w:left="426" w:hanging="426"/>
              <w:rPr>
                <w:rFonts w:ascii="Arial" w:hAnsi="Arial" w:cs="Arial"/>
              </w:rPr>
            </w:pPr>
            <w:r w:rsidRPr="00BA49DC">
              <w:rPr>
                <w:rFonts w:ascii="Arial" w:hAnsi="Arial" w:cs="Arial"/>
              </w:rPr>
              <w:t>Grief werk</w:t>
            </w:r>
          </w:p>
        </w:tc>
      </w:tr>
    </w:tbl>
    <w:p w14:paraId="15F8D85F" w14:textId="3706544D" w:rsidR="00114806" w:rsidRPr="00BC07F2" w:rsidRDefault="00114806" w:rsidP="00C023BD">
      <w:pPr>
        <w:pStyle w:val="Heading1"/>
        <w:numPr>
          <w:ilvl w:val="1"/>
          <w:numId w:val="2"/>
        </w:numPr>
        <w:jc w:val="left"/>
        <w:rPr>
          <w:rFonts w:ascii="Arial" w:hAnsi="Arial" w:cs="Arial"/>
          <w:bCs w:val="0"/>
        </w:rPr>
      </w:pPr>
      <w:bookmarkStart w:id="325" w:name="K301"/>
      <w:bookmarkStart w:id="326" w:name="_Toc94797334"/>
      <w:bookmarkEnd w:id="325"/>
      <w:r w:rsidRPr="00BC07F2">
        <w:rPr>
          <w:rFonts w:ascii="Arial" w:hAnsi="Arial" w:cs="Arial"/>
        </w:rPr>
        <w:t>K301</w:t>
      </w:r>
      <w:r w:rsidRPr="00BC07F2">
        <w:rPr>
          <w:rFonts w:ascii="Arial" w:hAnsi="Arial" w:cs="Arial"/>
          <w:bCs w:val="0"/>
        </w:rPr>
        <w:t xml:space="preserve"> A/S RECYCLE GAS COMPRESSOR</w:t>
      </w:r>
      <w:bookmarkEnd w:id="326"/>
    </w:p>
    <w:p w14:paraId="06917BD9" w14:textId="77777777" w:rsidR="00114806" w:rsidRPr="00114806" w:rsidRDefault="00114806" w:rsidP="00BA49DC">
      <w:pPr>
        <w:ind w:left="426" w:hanging="426"/>
        <w:rPr>
          <w:rFonts w:ascii="Arial" w:hAnsi="Arial" w:cs="Arial"/>
        </w:rPr>
      </w:pPr>
    </w:p>
    <w:p w14:paraId="1648E450" w14:textId="77777777" w:rsidR="00114806" w:rsidRPr="00114806" w:rsidRDefault="00114806" w:rsidP="00BA49DC">
      <w:pPr>
        <w:pStyle w:val="Heading8"/>
        <w:ind w:left="426" w:hanging="426"/>
        <w:jc w:val="left"/>
        <w:rPr>
          <w:rFonts w:ascii="Arial" w:hAnsi="Arial" w:cs="Arial"/>
        </w:rPr>
      </w:pPr>
      <w:r w:rsidRPr="00114806">
        <w:rPr>
          <w:rFonts w:ascii="Arial" w:hAnsi="Arial" w:cs="Arial"/>
        </w:rPr>
        <w:t>RECIPROCATING TWO STAGE COMPRESSOR</w:t>
      </w:r>
    </w:p>
    <w:p w14:paraId="056B988C" w14:textId="77777777" w:rsidR="00114806" w:rsidRPr="00114806" w:rsidRDefault="00114806" w:rsidP="00BA49DC">
      <w:pPr>
        <w:ind w:left="426" w:hanging="426"/>
        <w:rPr>
          <w:rFonts w:ascii="Arial" w:hAnsi="Arial" w:cs="Arial"/>
        </w:rPr>
      </w:pPr>
    </w:p>
    <w:p w14:paraId="0BC7F147" w14:textId="77777777" w:rsidR="00114806" w:rsidRPr="00BA49DC" w:rsidRDefault="00114806" w:rsidP="00BA49DC">
      <w:pPr>
        <w:ind w:left="426" w:hanging="426"/>
        <w:rPr>
          <w:rFonts w:ascii="Arial" w:hAnsi="Arial" w:cs="Arial"/>
        </w:rPr>
      </w:pPr>
      <w:r w:rsidRPr="00BA49DC">
        <w:rPr>
          <w:rFonts w:ascii="Arial" w:hAnsi="Arial" w:cs="Arial"/>
        </w:rPr>
        <w:t>DATA SHEET:</w:t>
      </w:r>
    </w:p>
    <w:p w14:paraId="107FF009" w14:textId="77777777" w:rsidR="00114806" w:rsidRPr="00114806" w:rsidRDefault="00114806" w:rsidP="00BA49DC">
      <w:pPr>
        <w:ind w:left="426" w:hanging="426"/>
        <w:rPr>
          <w:rFonts w:ascii="Arial" w:hAnsi="Arial" w:cs="Arial"/>
        </w:rPr>
      </w:pPr>
    </w:p>
    <w:p w14:paraId="17284870" w14:textId="77777777" w:rsidR="00114806" w:rsidRPr="00BA49DC" w:rsidRDefault="00114806" w:rsidP="00BA49DC">
      <w:pPr>
        <w:ind w:left="426" w:hanging="426"/>
        <w:rPr>
          <w:rFonts w:ascii="Arial" w:hAnsi="Arial" w:cs="Arial"/>
        </w:rPr>
      </w:pPr>
      <w:r w:rsidRPr="00BA49DC">
        <w:rPr>
          <w:rFonts w:ascii="Arial" w:hAnsi="Arial" w:cs="Arial"/>
        </w:rPr>
        <w:t>A.</w:t>
      </w:r>
      <w:r w:rsidRPr="00BA49DC">
        <w:rPr>
          <w:rFonts w:ascii="Arial" w:hAnsi="Arial" w:cs="Arial"/>
        </w:rPr>
        <w:tab/>
        <w:t>Conditions</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Stage 1</w:t>
      </w:r>
      <w:r w:rsidRPr="00BA49DC">
        <w:rPr>
          <w:rFonts w:ascii="Arial" w:hAnsi="Arial" w:cs="Arial"/>
        </w:rPr>
        <w:tab/>
      </w:r>
      <w:r w:rsidRPr="00BA49DC">
        <w:rPr>
          <w:rFonts w:ascii="Arial" w:hAnsi="Arial" w:cs="Arial"/>
        </w:rPr>
        <w:tab/>
        <w:t>Stage 2</w:t>
      </w:r>
    </w:p>
    <w:p w14:paraId="7F6FA8E1" w14:textId="77777777" w:rsidR="00114806" w:rsidRPr="00114806" w:rsidRDefault="00114806" w:rsidP="00BA49DC">
      <w:pPr>
        <w:ind w:left="426" w:hanging="426"/>
        <w:rPr>
          <w:rFonts w:ascii="Arial" w:hAnsi="Arial" w:cs="Arial"/>
        </w:rPr>
      </w:pPr>
    </w:p>
    <w:p w14:paraId="79AEC8C7" w14:textId="56CC98ED" w:rsidR="00114806" w:rsidRPr="00BA49DC" w:rsidRDefault="00114806" w:rsidP="00BA49DC">
      <w:pPr>
        <w:ind w:left="426" w:hanging="426"/>
        <w:rPr>
          <w:rFonts w:ascii="Arial" w:hAnsi="Arial" w:cs="Arial"/>
        </w:rPr>
      </w:pPr>
      <w:r w:rsidRPr="00BA49DC">
        <w:rPr>
          <w:rFonts w:ascii="Arial" w:hAnsi="Arial" w:cs="Arial"/>
        </w:rPr>
        <w:t>1. Percentage full load</w:t>
      </w:r>
      <w:r w:rsidRPr="00BA49DC">
        <w:rPr>
          <w:rFonts w:ascii="Arial" w:hAnsi="Arial" w:cs="Arial"/>
        </w:rPr>
        <w:tab/>
      </w:r>
      <w:r w:rsidRPr="00BA49DC">
        <w:rPr>
          <w:rFonts w:ascii="Arial" w:hAnsi="Arial" w:cs="Arial"/>
        </w:rPr>
        <w:tab/>
        <w:t>100</w:t>
      </w:r>
      <w:r w:rsidRPr="00BA49DC">
        <w:rPr>
          <w:rFonts w:ascii="Arial" w:hAnsi="Arial" w:cs="Arial"/>
        </w:rPr>
        <w:tab/>
      </w:r>
      <w:r w:rsidRPr="00BA49DC">
        <w:rPr>
          <w:rFonts w:ascii="Arial" w:hAnsi="Arial" w:cs="Arial"/>
        </w:rPr>
        <w:tab/>
      </w:r>
      <w:r w:rsidRPr="00BA49DC">
        <w:rPr>
          <w:rFonts w:ascii="Arial" w:hAnsi="Arial" w:cs="Arial"/>
        </w:rPr>
        <w:tab/>
        <w:t>100</w:t>
      </w:r>
    </w:p>
    <w:p w14:paraId="4159830A" w14:textId="2A9DEB86" w:rsidR="00114806" w:rsidRPr="00BA49DC" w:rsidRDefault="00114806" w:rsidP="00BA49DC">
      <w:pPr>
        <w:ind w:left="426" w:hanging="426"/>
        <w:rPr>
          <w:rFonts w:ascii="Arial" w:hAnsi="Arial" w:cs="Arial"/>
        </w:rPr>
      </w:pPr>
      <w:r w:rsidRPr="00BA49DC">
        <w:rPr>
          <w:rFonts w:ascii="Arial" w:hAnsi="Arial" w:cs="Arial"/>
        </w:rPr>
        <w:t>2. Intake pressure(kg/cm2g)</w:t>
      </w:r>
      <w:r w:rsidRPr="00BA49DC">
        <w:rPr>
          <w:rFonts w:ascii="Arial" w:hAnsi="Arial" w:cs="Arial"/>
        </w:rPr>
        <w:tab/>
        <w:t>0.357</w:t>
      </w:r>
      <w:r w:rsidRPr="00BA49DC">
        <w:rPr>
          <w:rFonts w:ascii="Arial" w:hAnsi="Arial" w:cs="Arial"/>
        </w:rPr>
        <w:tab/>
      </w:r>
      <w:r w:rsidRPr="00BA49DC">
        <w:rPr>
          <w:rFonts w:ascii="Arial" w:hAnsi="Arial" w:cs="Arial"/>
        </w:rPr>
        <w:tab/>
      </w:r>
      <w:r w:rsidRPr="00BA49DC">
        <w:rPr>
          <w:rFonts w:ascii="Arial" w:hAnsi="Arial" w:cs="Arial"/>
        </w:rPr>
        <w:tab/>
        <w:t>5.267</w:t>
      </w:r>
    </w:p>
    <w:p w14:paraId="2204DD24" w14:textId="54D2427D" w:rsidR="00114806" w:rsidRPr="00BA49DC" w:rsidRDefault="00114806" w:rsidP="00BA49DC">
      <w:pPr>
        <w:ind w:left="426" w:hanging="426"/>
        <w:rPr>
          <w:rFonts w:ascii="Arial" w:hAnsi="Arial" w:cs="Arial"/>
        </w:rPr>
      </w:pPr>
      <w:r w:rsidRPr="00BA49DC">
        <w:rPr>
          <w:rFonts w:ascii="Arial" w:hAnsi="Arial" w:cs="Arial"/>
        </w:rPr>
        <w:t xml:space="preserve">3. Intake temp ( </w:t>
      </w:r>
      <w:r w:rsidRPr="00BA49DC">
        <w:rPr>
          <w:rFonts w:ascii="Arial" w:hAnsi="Arial" w:cs="Arial"/>
          <w:vertAlign w:val="superscript"/>
        </w:rPr>
        <w:t>0</w:t>
      </w:r>
      <w:r w:rsidRPr="00BA49DC">
        <w:rPr>
          <w:rFonts w:ascii="Arial" w:hAnsi="Arial" w:cs="Arial"/>
        </w:rPr>
        <w:t>C)</w:t>
      </w:r>
      <w:r w:rsidRPr="00BA49DC">
        <w:rPr>
          <w:rFonts w:ascii="Arial" w:hAnsi="Arial" w:cs="Arial"/>
        </w:rPr>
        <w:tab/>
      </w:r>
      <w:r w:rsidRPr="00BA49DC">
        <w:rPr>
          <w:rFonts w:ascii="Arial" w:hAnsi="Arial" w:cs="Arial"/>
        </w:rPr>
        <w:tab/>
      </w:r>
      <w:r w:rsidRPr="00BA49DC">
        <w:rPr>
          <w:rFonts w:ascii="Arial" w:hAnsi="Arial" w:cs="Arial"/>
        </w:rPr>
        <w:tab/>
        <w:t>45</w:t>
      </w:r>
      <w:r w:rsidRPr="00BA49DC">
        <w:rPr>
          <w:rFonts w:ascii="Arial" w:hAnsi="Arial" w:cs="Arial"/>
        </w:rPr>
        <w:tab/>
      </w:r>
      <w:r w:rsidRPr="00BA49DC">
        <w:rPr>
          <w:rFonts w:ascii="Arial" w:hAnsi="Arial" w:cs="Arial"/>
        </w:rPr>
        <w:tab/>
      </w:r>
      <w:r w:rsidRPr="00BA49DC">
        <w:rPr>
          <w:rFonts w:ascii="Arial" w:hAnsi="Arial" w:cs="Arial"/>
        </w:rPr>
        <w:tab/>
        <w:t>40</w:t>
      </w:r>
    </w:p>
    <w:p w14:paraId="2FA484FF" w14:textId="5260D2D9" w:rsidR="00114806" w:rsidRPr="00BA49DC" w:rsidRDefault="00114806" w:rsidP="00BA49DC">
      <w:pPr>
        <w:ind w:left="426" w:hanging="426"/>
        <w:rPr>
          <w:rFonts w:ascii="Arial" w:hAnsi="Arial" w:cs="Arial"/>
        </w:rPr>
      </w:pPr>
      <w:r w:rsidRPr="00BA49DC">
        <w:rPr>
          <w:rFonts w:ascii="Arial" w:hAnsi="Arial" w:cs="Arial"/>
        </w:rPr>
        <w:t>4. Discharge press. ( kg/cm2g)</w:t>
      </w:r>
      <w:r w:rsidRPr="00BA49DC">
        <w:rPr>
          <w:rFonts w:ascii="Arial" w:hAnsi="Arial" w:cs="Arial"/>
        </w:rPr>
        <w:tab/>
        <w:t>5.607</w:t>
      </w:r>
      <w:r w:rsidRPr="00BA49DC">
        <w:rPr>
          <w:rFonts w:ascii="Arial" w:hAnsi="Arial" w:cs="Arial"/>
        </w:rPr>
        <w:tab/>
      </w:r>
      <w:r w:rsidRPr="00BA49DC">
        <w:rPr>
          <w:rFonts w:ascii="Arial" w:hAnsi="Arial" w:cs="Arial"/>
        </w:rPr>
        <w:tab/>
      </w:r>
      <w:r w:rsidRPr="00BA49DC">
        <w:rPr>
          <w:rFonts w:ascii="Arial" w:hAnsi="Arial" w:cs="Arial"/>
        </w:rPr>
        <w:tab/>
        <w:t>20.417</w:t>
      </w:r>
    </w:p>
    <w:p w14:paraId="558EF916" w14:textId="3027B276" w:rsidR="00114806" w:rsidRPr="00BA49DC" w:rsidRDefault="00114806" w:rsidP="00BA49DC">
      <w:pPr>
        <w:ind w:left="426" w:hanging="426"/>
        <w:rPr>
          <w:rFonts w:ascii="Arial" w:hAnsi="Arial" w:cs="Arial"/>
        </w:rPr>
      </w:pPr>
      <w:r w:rsidRPr="00BA49DC">
        <w:rPr>
          <w:rFonts w:ascii="Arial" w:hAnsi="Arial" w:cs="Arial"/>
        </w:rPr>
        <w:t>5. Discharge temp (</w:t>
      </w:r>
      <w:r w:rsidRPr="00BA49DC">
        <w:rPr>
          <w:rFonts w:ascii="Arial" w:hAnsi="Arial" w:cs="Arial"/>
          <w:vertAlign w:val="superscript"/>
        </w:rPr>
        <w:t>0</w:t>
      </w:r>
      <w:r w:rsidRPr="00BA49DC">
        <w:rPr>
          <w:rFonts w:ascii="Arial" w:hAnsi="Arial" w:cs="Arial"/>
        </w:rPr>
        <w:t>C)</w:t>
      </w:r>
      <w:r w:rsidRPr="00BA49DC">
        <w:rPr>
          <w:rFonts w:ascii="Arial" w:hAnsi="Arial" w:cs="Arial"/>
        </w:rPr>
        <w:tab/>
      </w:r>
      <w:r w:rsidRPr="00BA49DC">
        <w:rPr>
          <w:rFonts w:ascii="Arial" w:hAnsi="Arial" w:cs="Arial"/>
        </w:rPr>
        <w:tab/>
        <w:t>108.8</w:t>
      </w:r>
      <w:r w:rsidRPr="00BA49DC">
        <w:rPr>
          <w:rFonts w:ascii="Arial" w:hAnsi="Arial" w:cs="Arial"/>
        </w:rPr>
        <w:tab/>
      </w:r>
      <w:r w:rsidRPr="00BA49DC">
        <w:rPr>
          <w:rFonts w:ascii="Arial" w:hAnsi="Arial" w:cs="Arial"/>
        </w:rPr>
        <w:tab/>
      </w:r>
      <w:r w:rsidRPr="00BA49DC">
        <w:rPr>
          <w:rFonts w:ascii="Arial" w:hAnsi="Arial" w:cs="Arial"/>
        </w:rPr>
        <w:tab/>
        <w:t>88.14</w:t>
      </w:r>
    </w:p>
    <w:p w14:paraId="68F6A1A6" w14:textId="32CFEFFD" w:rsidR="00114806" w:rsidRPr="00BA49DC" w:rsidRDefault="00114806" w:rsidP="00BA49DC">
      <w:pPr>
        <w:ind w:left="426" w:hanging="426"/>
        <w:rPr>
          <w:rFonts w:ascii="Arial" w:hAnsi="Arial" w:cs="Arial"/>
        </w:rPr>
      </w:pPr>
      <w:r w:rsidRPr="00BA49DC">
        <w:rPr>
          <w:rFonts w:ascii="Arial" w:hAnsi="Arial" w:cs="Arial"/>
        </w:rPr>
        <w:t>6. Capacity at inlet(m3/hr)</w:t>
      </w:r>
      <w:r w:rsidRPr="00BA49DC">
        <w:rPr>
          <w:rFonts w:ascii="Arial" w:hAnsi="Arial" w:cs="Arial"/>
        </w:rPr>
        <w:tab/>
      </w:r>
      <w:r w:rsidRPr="00BA49DC">
        <w:rPr>
          <w:rFonts w:ascii="Arial" w:hAnsi="Arial" w:cs="Arial"/>
        </w:rPr>
        <w:tab/>
        <w:t>695</w:t>
      </w:r>
      <w:r w:rsidRPr="00BA49DC">
        <w:rPr>
          <w:rFonts w:ascii="Arial" w:hAnsi="Arial" w:cs="Arial"/>
        </w:rPr>
        <w:tab/>
      </w:r>
      <w:r w:rsidRPr="00BA49DC">
        <w:rPr>
          <w:rFonts w:ascii="Arial" w:hAnsi="Arial" w:cs="Arial"/>
        </w:rPr>
        <w:tab/>
      </w:r>
      <w:r w:rsidRPr="00BA49DC">
        <w:rPr>
          <w:rFonts w:ascii="Arial" w:hAnsi="Arial" w:cs="Arial"/>
        </w:rPr>
        <w:tab/>
      </w:r>
    </w:p>
    <w:p w14:paraId="58A44348" w14:textId="77777777" w:rsidR="00114806" w:rsidRPr="00114806" w:rsidRDefault="00114806" w:rsidP="00BA49DC">
      <w:pPr>
        <w:ind w:left="426" w:hanging="426"/>
        <w:rPr>
          <w:rFonts w:ascii="Arial" w:hAnsi="Arial" w:cs="Arial"/>
        </w:rPr>
      </w:pPr>
    </w:p>
    <w:p w14:paraId="30B6032A" w14:textId="77777777" w:rsidR="00114806" w:rsidRPr="00BA49DC" w:rsidRDefault="00114806" w:rsidP="00BA49DC">
      <w:pPr>
        <w:ind w:left="426" w:hanging="426"/>
        <w:rPr>
          <w:rFonts w:ascii="Arial" w:hAnsi="Arial" w:cs="Arial"/>
        </w:rPr>
      </w:pPr>
      <w:r w:rsidRPr="00BA49DC">
        <w:rPr>
          <w:rFonts w:ascii="Arial" w:hAnsi="Arial" w:cs="Arial"/>
        </w:rPr>
        <w:lastRenderedPageBreak/>
        <w:t>B.</w:t>
      </w:r>
      <w:r w:rsidRPr="00BA49DC">
        <w:rPr>
          <w:rFonts w:ascii="Arial" w:hAnsi="Arial" w:cs="Arial"/>
        </w:rPr>
        <w:tab/>
        <w:t>Total B.H.P.</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134</w:t>
      </w:r>
    </w:p>
    <w:p w14:paraId="51A42C36" w14:textId="77777777" w:rsidR="00114806" w:rsidRPr="00114806" w:rsidRDefault="00114806" w:rsidP="00BA49DC">
      <w:pPr>
        <w:ind w:left="426" w:hanging="426"/>
        <w:rPr>
          <w:rFonts w:ascii="Arial" w:hAnsi="Arial" w:cs="Arial"/>
        </w:rPr>
      </w:pPr>
    </w:p>
    <w:p w14:paraId="2240F82C"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t>R.P.M.</w:t>
      </w:r>
      <w:r w:rsidRPr="00BA49DC">
        <w:rPr>
          <w:rFonts w:ascii="Arial" w:hAnsi="Arial" w:cs="Arial"/>
        </w:rPr>
        <w:tab/>
      </w:r>
    </w:p>
    <w:p w14:paraId="317D80AF" w14:textId="77777777" w:rsidR="00114806" w:rsidRPr="00114806" w:rsidRDefault="00114806" w:rsidP="00BA49DC">
      <w:pPr>
        <w:ind w:left="426" w:hanging="426"/>
        <w:rPr>
          <w:rFonts w:ascii="Arial" w:hAnsi="Arial" w:cs="Arial"/>
        </w:rPr>
      </w:pPr>
    </w:p>
    <w:p w14:paraId="36BE851A" w14:textId="33606709" w:rsidR="00114806" w:rsidRPr="00BA49DC" w:rsidRDefault="00114806" w:rsidP="00BA49DC">
      <w:pPr>
        <w:ind w:left="426" w:hanging="426"/>
        <w:rPr>
          <w:rFonts w:ascii="Arial" w:hAnsi="Arial" w:cs="Arial"/>
        </w:rPr>
      </w:pPr>
      <w:r w:rsidRPr="00BA49DC">
        <w:rPr>
          <w:rFonts w:ascii="Arial" w:hAnsi="Arial" w:cs="Arial"/>
          <w:u w:val="single"/>
        </w:rPr>
        <w:t>COMPRESSOR LUBRICATION SYSTEM</w:t>
      </w:r>
      <w:r w:rsidRPr="00BA49DC">
        <w:rPr>
          <w:rFonts w:ascii="Arial" w:hAnsi="Arial" w:cs="Arial"/>
        </w:rPr>
        <w:t>:</w:t>
      </w:r>
    </w:p>
    <w:p w14:paraId="460513E1" w14:textId="77777777" w:rsidR="00114806" w:rsidRPr="00114806" w:rsidRDefault="00114806" w:rsidP="00BA49DC">
      <w:pPr>
        <w:ind w:left="426" w:hanging="426"/>
        <w:rPr>
          <w:rFonts w:ascii="Arial" w:hAnsi="Arial" w:cs="Arial"/>
        </w:rPr>
      </w:pPr>
    </w:p>
    <w:p w14:paraId="4BD88BFC" w14:textId="673498CF" w:rsidR="00114806" w:rsidRPr="00BA49DC" w:rsidRDefault="00114806" w:rsidP="00BA49DC">
      <w:pPr>
        <w:ind w:left="426" w:hanging="426"/>
        <w:rPr>
          <w:rFonts w:ascii="Arial" w:hAnsi="Arial" w:cs="Arial"/>
        </w:rPr>
      </w:pPr>
      <w:r w:rsidRPr="00BA49DC">
        <w:rPr>
          <w:rFonts w:ascii="Arial" w:hAnsi="Arial" w:cs="Arial"/>
        </w:rPr>
        <w:t>GENERAL</w:t>
      </w:r>
    </w:p>
    <w:p w14:paraId="4D7F15F1" w14:textId="77777777" w:rsidR="00114806" w:rsidRPr="00114806" w:rsidRDefault="00114806" w:rsidP="00BA49DC">
      <w:pPr>
        <w:ind w:left="426" w:hanging="426"/>
        <w:rPr>
          <w:rFonts w:ascii="Arial" w:hAnsi="Arial" w:cs="Arial"/>
        </w:rPr>
      </w:pPr>
    </w:p>
    <w:p w14:paraId="1F799EC3" w14:textId="410C1D99" w:rsidR="00114806" w:rsidRPr="00BA49DC" w:rsidRDefault="00114806" w:rsidP="00BA49DC">
      <w:pPr>
        <w:ind w:left="426" w:hanging="426"/>
        <w:rPr>
          <w:rFonts w:ascii="Arial" w:hAnsi="Arial" w:cs="Arial"/>
        </w:rPr>
      </w:pPr>
      <w:r w:rsidRPr="00BA49DC">
        <w:rPr>
          <w:rFonts w:ascii="Arial" w:hAnsi="Arial" w:cs="Arial"/>
        </w:rPr>
        <w:t>The compressor is equipped with a self contained force feed lubrication system for the bearing and running surfaces of compressor frame and running gear.  Parts lubricated by the frame lubrication system include the main crank shaft journal bearing, crankpin bearing, crosshead pin bushing and cross head.  Oil is delivered to the cylinder parts in metered quantities by mechanical force feed lubricator.</w:t>
      </w:r>
    </w:p>
    <w:p w14:paraId="17CC5B03" w14:textId="77777777" w:rsidR="00114806" w:rsidRPr="00114806" w:rsidRDefault="00114806" w:rsidP="00BA49DC">
      <w:pPr>
        <w:ind w:left="426" w:hanging="426"/>
        <w:rPr>
          <w:rFonts w:ascii="Arial" w:hAnsi="Arial" w:cs="Arial"/>
        </w:rPr>
      </w:pPr>
    </w:p>
    <w:p w14:paraId="15CC3019" w14:textId="5A6FA3E7" w:rsidR="00114806" w:rsidRPr="00BA49DC" w:rsidRDefault="00114806" w:rsidP="00BA49DC">
      <w:pPr>
        <w:ind w:left="426" w:hanging="426"/>
        <w:rPr>
          <w:rFonts w:ascii="Arial" w:hAnsi="Arial" w:cs="Arial"/>
        </w:rPr>
      </w:pPr>
      <w:r w:rsidRPr="00BA49DC">
        <w:rPr>
          <w:rFonts w:ascii="Arial" w:hAnsi="Arial" w:cs="Arial"/>
        </w:rPr>
        <w:t>Lubrication for rubbing surfaces is intended not only to reduce friction (and consequently wear between parts) but also to carry away any heat developed where high rubbing speeds and loads are encountered.</w:t>
      </w:r>
    </w:p>
    <w:p w14:paraId="555DF6CA" w14:textId="77777777" w:rsidR="00114806" w:rsidRPr="00114806" w:rsidRDefault="00114806" w:rsidP="00BA49DC">
      <w:pPr>
        <w:ind w:left="426" w:hanging="426"/>
        <w:rPr>
          <w:rFonts w:ascii="Arial" w:hAnsi="Arial" w:cs="Arial"/>
        </w:rPr>
      </w:pPr>
    </w:p>
    <w:p w14:paraId="10D176B5" w14:textId="643BC12E" w:rsidR="00114806" w:rsidRPr="00BA49DC" w:rsidRDefault="00114806" w:rsidP="00BA49DC">
      <w:pPr>
        <w:ind w:left="426" w:hanging="426"/>
        <w:rPr>
          <w:rFonts w:ascii="Arial" w:hAnsi="Arial" w:cs="Arial"/>
        </w:rPr>
      </w:pPr>
      <w:r w:rsidRPr="00BA49DC">
        <w:rPr>
          <w:rFonts w:ascii="Arial" w:hAnsi="Arial" w:cs="Arial"/>
        </w:rPr>
        <w:t>Frame and Running Gear Lubrication System.</w:t>
      </w:r>
    </w:p>
    <w:p w14:paraId="4EC3B0A1" w14:textId="77777777" w:rsidR="00114806" w:rsidRPr="00114806" w:rsidRDefault="00114806" w:rsidP="00BA49DC">
      <w:pPr>
        <w:ind w:left="426" w:hanging="426"/>
        <w:rPr>
          <w:rFonts w:ascii="Arial" w:hAnsi="Arial" w:cs="Arial"/>
        </w:rPr>
      </w:pPr>
    </w:p>
    <w:p w14:paraId="445BF724" w14:textId="5D482A09" w:rsidR="00114806" w:rsidRPr="00BA49DC" w:rsidRDefault="00114806" w:rsidP="00BA49DC">
      <w:pPr>
        <w:ind w:left="426" w:hanging="426"/>
        <w:rPr>
          <w:rFonts w:ascii="Arial" w:hAnsi="Arial" w:cs="Arial"/>
        </w:rPr>
      </w:pPr>
      <w:r w:rsidRPr="00BA49DC">
        <w:rPr>
          <w:rFonts w:ascii="Arial" w:hAnsi="Arial" w:cs="Arial"/>
        </w:rPr>
        <w:t>The oil flow through the lubrication system is as follows:</w:t>
      </w:r>
    </w:p>
    <w:p w14:paraId="1724F413" w14:textId="77777777" w:rsidR="00114806" w:rsidRPr="00114806" w:rsidRDefault="00114806" w:rsidP="00BA49DC">
      <w:pPr>
        <w:ind w:left="426" w:hanging="426"/>
        <w:rPr>
          <w:rFonts w:ascii="Arial" w:hAnsi="Arial" w:cs="Arial"/>
        </w:rPr>
      </w:pPr>
    </w:p>
    <w:p w14:paraId="7FB44820" w14:textId="5C0251B2" w:rsidR="00114806" w:rsidRPr="00BA49DC" w:rsidRDefault="00114806" w:rsidP="00BA49DC">
      <w:pPr>
        <w:ind w:left="426" w:hanging="426"/>
        <w:rPr>
          <w:rFonts w:ascii="Arial" w:hAnsi="Arial" w:cs="Arial"/>
        </w:rPr>
      </w:pPr>
      <w:r w:rsidRPr="00BA49DC">
        <w:rPr>
          <w:rFonts w:ascii="Arial" w:hAnsi="Arial" w:cs="Arial"/>
        </w:rPr>
        <w:t>The oil is drawn from the frame sump.  Through a screen type strainer and into the crankshaft driven gear type oil pump.  The pump forces the oil through cooler and then through a filter.  The cooled  and filtered oil then flows under pressure to the main crankshaft journal bearing located at the oil ump end of the frame and from there through drilled passages in the crankshaft to the crankpin bearing and drive and main bearing.  A rifle drilled hole through each connecting rod conducts the oil from the crankpin to the crosshead pin bushing located in the small (eye) end of the rod.  The oil then enters the hollow crosshead pin from where it is distributed to the pin surfaces and the crosshead shoes.  After passing through and lubricating the various parts, the oil drains back into frame sump.</w:t>
      </w:r>
    </w:p>
    <w:p w14:paraId="424001EA" w14:textId="2C322AD4" w:rsidR="00114806" w:rsidRPr="00BA49DC" w:rsidRDefault="00114806" w:rsidP="00BA49DC">
      <w:pPr>
        <w:ind w:left="426" w:hanging="426"/>
        <w:rPr>
          <w:rFonts w:ascii="Arial" w:hAnsi="Arial" w:cs="Arial"/>
        </w:rPr>
      </w:pPr>
      <w:r w:rsidRPr="00BA49DC">
        <w:rPr>
          <w:rFonts w:ascii="Arial" w:hAnsi="Arial" w:cs="Arial"/>
        </w:rPr>
        <w:t>There is a minimum amount of oil piping in the standard frame lubrication system.  Most of the oil flow is through internal passages in the compressor parts.  External piping delivers oil from the pump discharge to the cooler and from cooler to the filter.  The short tubing line conveys oil under pressure from the drive and main bearing to the oil pressure gauge and also to the low oil pressure shut down switch.  The tubing runs between the oil sump strainer and the oil pump suction connection is the only internal piping used in the system.</w:t>
      </w:r>
    </w:p>
    <w:p w14:paraId="2C964573" w14:textId="77777777" w:rsidR="00114806" w:rsidRPr="00114806" w:rsidRDefault="00114806" w:rsidP="00BA49DC">
      <w:pPr>
        <w:ind w:left="426" w:hanging="426"/>
        <w:rPr>
          <w:rFonts w:ascii="Arial" w:hAnsi="Arial" w:cs="Arial"/>
        </w:rPr>
      </w:pPr>
    </w:p>
    <w:p w14:paraId="1BF325A5" w14:textId="5700FD76" w:rsidR="00114806" w:rsidRPr="00BA49DC" w:rsidRDefault="00114806" w:rsidP="00BA49DC">
      <w:pPr>
        <w:ind w:left="426" w:hanging="426"/>
        <w:rPr>
          <w:rFonts w:ascii="Arial" w:hAnsi="Arial" w:cs="Arial"/>
        </w:rPr>
      </w:pPr>
      <w:r w:rsidRPr="00BA49DC">
        <w:rPr>
          <w:rFonts w:ascii="Arial" w:hAnsi="Arial" w:cs="Arial"/>
        </w:rPr>
        <w:t>A spring loaded ball check type relief valve protects the lubrication system from excessive oil pressure resulting from:</w:t>
      </w:r>
    </w:p>
    <w:p w14:paraId="59F7EEC0" w14:textId="77777777" w:rsidR="00114806" w:rsidRPr="00114806" w:rsidRDefault="00114806" w:rsidP="00BA49DC">
      <w:pPr>
        <w:ind w:left="426" w:hanging="426"/>
        <w:rPr>
          <w:rFonts w:ascii="Arial" w:hAnsi="Arial" w:cs="Arial"/>
        </w:rPr>
      </w:pPr>
    </w:p>
    <w:p w14:paraId="178F245A" w14:textId="77777777" w:rsidR="00114806" w:rsidRPr="00114806" w:rsidRDefault="00114806" w:rsidP="00BA49DC">
      <w:pPr>
        <w:ind w:left="426" w:hanging="426"/>
        <w:rPr>
          <w:rFonts w:ascii="Arial" w:hAnsi="Arial" w:cs="Arial"/>
        </w:rPr>
      </w:pPr>
      <w:r w:rsidRPr="00114806">
        <w:rPr>
          <w:rFonts w:ascii="Arial" w:hAnsi="Arial" w:cs="Arial"/>
        </w:rPr>
        <w:t>Low  ambient starting temp.</w:t>
      </w:r>
    </w:p>
    <w:p w14:paraId="69725A0C" w14:textId="77777777" w:rsidR="00114806" w:rsidRPr="00114806" w:rsidRDefault="00114806" w:rsidP="00BA49DC">
      <w:pPr>
        <w:ind w:left="426" w:hanging="426"/>
        <w:rPr>
          <w:rFonts w:ascii="Arial" w:hAnsi="Arial" w:cs="Arial"/>
        </w:rPr>
      </w:pPr>
    </w:p>
    <w:p w14:paraId="62F577E4" w14:textId="77777777" w:rsidR="00114806" w:rsidRPr="00114806" w:rsidRDefault="00114806" w:rsidP="00BA49DC">
      <w:pPr>
        <w:ind w:left="426" w:hanging="426"/>
        <w:rPr>
          <w:rFonts w:ascii="Arial" w:hAnsi="Arial" w:cs="Arial"/>
        </w:rPr>
      </w:pPr>
      <w:r w:rsidRPr="00114806">
        <w:rPr>
          <w:rFonts w:ascii="Arial" w:hAnsi="Arial" w:cs="Arial"/>
        </w:rPr>
        <w:t>Clogging of oil filters.</w:t>
      </w:r>
    </w:p>
    <w:p w14:paraId="7E05577E" w14:textId="77777777" w:rsidR="00114806" w:rsidRPr="00114806" w:rsidRDefault="00114806" w:rsidP="00BA49DC">
      <w:pPr>
        <w:ind w:left="426" w:hanging="426"/>
        <w:rPr>
          <w:rFonts w:ascii="Arial" w:hAnsi="Arial" w:cs="Arial"/>
        </w:rPr>
      </w:pPr>
    </w:p>
    <w:p w14:paraId="2DFA6BAB"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t>Frame oil pump:</w:t>
      </w:r>
    </w:p>
    <w:p w14:paraId="7B01525D" w14:textId="77777777" w:rsidR="00114806" w:rsidRPr="00114806" w:rsidRDefault="00114806" w:rsidP="00BA49DC">
      <w:pPr>
        <w:ind w:left="426" w:hanging="426"/>
        <w:rPr>
          <w:rFonts w:ascii="Arial" w:hAnsi="Arial" w:cs="Arial"/>
        </w:rPr>
      </w:pPr>
    </w:p>
    <w:p w14:paraId="7CC1B26B" w14:textId="77777777" w:rsidR="00114806" w:rsidRPr="00BA49DC" w:rsidRDefault="00114806" w:rsidP="00BA49DC">
      <w:pPr>
        <w:ind w:left="426" w:hanging="426"/>
        <w:rPr>
          <w:rFonts w:ascii="Arial" w:hAnsi="Arial" w:cs="Arial"/>
        </w:rPr>
      </w:pPr>
      <w:r w:rsidRPr="00BA49DC">
        <w:rPr>
          <w:rFonts w:ascii="Arial" w:hAnsi="Arial" w:cs="Arial"/>
        </w:rPr>
        <w:t>The frame mounted oil pump is a gear pump with two rotating gears, it is driven directly off the end of the compressor crankshaft.</w:t>
      </w:r>
    </w:p>
    <w:p w14:paraId="2DE69DCC" w14:textId="77777777" w:rsidR="00114806" w:rsidRPr="00114806" w:rsidRDefault="00114806" w:rsidP="00BA49DC">
      <w:pPr>
        <w:ind w:left="426" w:hanging="426"/>
        <w:rPr>
          <w:rFonts w:ascii="Arial" w:hAnsi="Arial" w:cs="Arial"/>
        </w:rPr>
      </w:pPr>
    </w:p>
    <w:p w14:paraId="03405662" w14:textId="77777777" w:rsidR="00114806" w:rsidRPr="00BA49DC" w:rsidRDefault="00114806" w:rsidP="00BA49DC">
      <w:pPr>
        <w:ind w:left="426" w:hanging="426"/>
        <w:rPr>
          <w:rFonts w:ascii="Arial" w:hAnsi="Arial" w:cs="Arial"/>
        </w:rPr>
      </w:pPr>
      <w:r w:rsidRPr="00BA49DC">
        <w:rPr>
          <w:rFonts w:ascii="Arial" w:hAnsi="Arial" w:cs="Arial"/>
        </w:rPr>
        <w:t>The oil pump covers pump spacers and the main bearing housing incorporate drilled passages which direct oil flow to and from the pump.  The pump shaft rotates in flushing which are lubricated by pump leakage.  The pump shaft extends through the cover and is used to drive the mechanical cylinder lubricator and applicable units.  An oil seal is installed around the pump shaft to prevent oil leakage at this point.</w:t>
      </w:r>
    </w:p>
    <w:p w14:paraId="563E94B7" w14:textId="77777777" w:rsidR="00114806" w:rsidRPr="00114806" w:rsidRDefault="00114806" w:rsidP="00BA49DC">
      <w:pPr>
        <w:ind w:left="426" w:hanging="426"/>
        <w:rPr>
          <w:rFonts w:ascii="Arial" w:hAnsi="Arial" w:cs="Arial"/>
        </w:rPr>
      </w:pPr>
    </w:p>
    <w:p w14:paraId="39DC0347" w14:textId="77777777" w:rsidR="00114806" w:rsidRPr="00BA49DC" w:rsidRDefault="00114806" w:rsidP="00BA49DC">
      <w:pPr>
        <w:ind w:left="426" w:hanging="426"/>
        <w:rPr>
          <w:rFonts w:ascii="Arial" w:hAnsi="Arial" w:cs="Arial"/>
        </w:rPr>
      </w:pPr>
      <w:r w:rsidRPr="00BA49DC">
        <w:rPr>
          <w:rFonts w:ascii="Arial" w:hAnsi="Arial" w:cs="Arial"/>
        </w:rPr>
        <w:t>D.</w:t>
      </w:r>
      <w:r w:rsidRPr="00BA49DC">
        <w:rPr>
          <w:rFonts w:ascii="Arial" w:hAnsi="Arial" w:cs="Arial"/>
        </w:rPr>
        <w:tab/>
        <w:t>Motor driven auxiliary pump:</w:t>
      </w:r>
    </w:p>
    <w:p w14:paraId="4876A09F" w14:textId="77777777" w:rsidR="00114806" w:rsidRPr="00114806" w:rsidRDefault="00114806" w:rsidP="00BA49DC">
      <w:pPr>
        <w:ind w:left="426" w:hanging="426"/>
        <w:rPr>
          <w:rFonts w:ascii="Arial" w:hAnsi="Arial" w:cs="Arial"/>
        </w:rPr>
      </w:pPr>
    </w:p>
    <w:p w14:paraId="09FCC7D6" w14:textId="77777777" w:rsidR="00114806" w:rsidRPr="00BA49DC" w:rsidRDefault="00114806" w:rsidP="00BA49DC">
      <w:pPr>
        <w:ind w:left="426" w:hanging="426"/>
        <w:rPr>
          <w:rFonts w:ascii="Arial" w:hAnsi="Arial" w:cs="Arial"/>
        </w:rPr>
      </w:pPr>
      <w:r w:rsidRPr="00BA49DC">
        <w:rPr>
          <w:rFonts w:ascii="Arial" w:hAnsi="Arial" w:cs="Arial"/>
        </w:rPr>
        <w:t>This pump is used as priming pump and can be used as back up pump for the main frame oil pump.  This pump has built in relief valve to prevent excessive discharge pressure.</w:t>
      </w:r>
    </w:p>
    <w:p w14:paraId="418B0893" w14:textId="77777777" w:rsidR="00114806" w:rsidRPr="00114806" w:rsidRDefault="00114806" w:rsidP="00BA49DC">
      <w:pPr>
        <w:ind w:left="426" w:hanging="426"/>
        <w:rPr>
          <w:rFonts w:ascii="Arial" w:hAnsi="Arial" w:cs="Arial"/>
        </w:rPr>
      </w:pPr>
    </w:p>
    <w:p w14:paraId="0DD4D336" w14:textId="77777777" w:rsidR="00114806" w:rsidRPr="00BA49DC" w:rsidRDefault="00114806" w:rsidP="00BA49DC">
      <w:pPr>
        <w:ind w:left="426" w:hanging="426"/>
        <w:rPr>
          <w:rFonts w:ascii="Arial" w:hAnsi="Arial" w:cs="Arial"/>
        </w:rPr>
      </w:pPr>
      <w:r w:rsidRPr="00BA49DC">
        <w:rPr>
          <w:rFonts w:ascii="Arial" w:hAnsi="Arial" w:cs="Arial"/>
        </w:rPr>
        <w:t>E.</w:t>
      </w:r>
      <w:r w:rsidRPr="00BA49DC">
        <w:rPr>
          <w:rFonts w:ascii="Arial" w:hAnsi="Arial" w:cs="Arial"/>
        </w:rPr>
        <w:tab/>
        <w:t>Low oil pressure protection:</w:t>
      </w:r>
    </w:p>
    <w:p w14:paraId="38B76FFF" w14:textId="77777777" w:rsidR="00114806" w:rsidRPr="00114806" w:rsidRDefault="00114806" w:rsidP="00BA49DC">
      <w:pPr>
        <w:ind w:left="426" w:hanging="426"/>
        <w:rPr>
          <w:rFonts w:ascii="Arial" w:hAnsi="Arial" w:cs="Arial"/>
        </w:rPr>
      </w:pPr>
    </w:p>
    <w:p w14:paraId="70505802" w14:textId="77777777" w:rsidR="00114806" w:rsidRPr="00BA49DC" w:rsidRDefault="00114806" w:rsidP="00BA49DC">
      <w:pPr>
        <w:ind w:left="426" w:hanging="426"/>
        <w:rPr>
          <w:rFonts w:ascii="Arial" w:hAnsi="Arial" w:cs="Arial"/>
        </w:rPr>
      </w:pPr>
      <w:r w:rsidRPr="00BA49DC">
        <w:rPr>
          <w:rFonts w:ascii="Arial" w:hAnsi="Arial" w:cs="Arial"/>
        </w:rPr>
        <w:t>The compressor is equipped with an automatic safety shut down device which monitors the lubricating oil pressure at the drive end main bearing and initiates stopping the unit when the oil pressure drops below the set point.  The device is  a snap action electrical switch which trips to shut down the machine at the decreasing oil pressure.  An oil pressure gauge is fitted to the shutdown switch to indicate the pressure at switch.</w:t>
      </w:r>
    </w:p>
    <w:p w14:paraId="554D44C7" w14:textId="77777777" w:rsidR="00114806" w:rsidRPr="00114806" w:rsidRDefault="00114806" w:rsidP="00BA49DC">
      <w:pPr>
        <w:ind w:left="426" w:hanging="426"/>
        <w:rPr>
          <w:rFonts w:ascii="Arial" w:hAnsi="Arial" w:cs="Arial"/>
        </w:rPr>
      </w:pPr>
    </w:p>
    <w:p w14:paraId="10547078" w14:textId="77777777" w:rsidR="00114806" w:rsidRPr="00BA49DC" w:rsidRDefault="00114806" w:rsidP="00BA49DC">
      <w:pPr>
        <w:ind w:left="426" w:hanging="426"/>
        <w:rPr>
          <w:rFonts w:ascii="Arial" w:hAnsi="Arial" w:cs="Arial"/>
        </w:rPr>
      </w:pPr>
      <w:r w:rsidRPr="00BA49DC">
        <w:rPr>
          <w:rFonts w:ascii="Arial" w:hAnsi="Arial" w:cs="Arial"/>
        </w:rPr>
        <w:t>It is necessary to keep this protective device inoperative during the starting period to permit the frame oil pressure to build above the rising pressure setting of the switch.</w:t>
      </w:r>
    </w:p>
    <w:p w14:paraId="126B6DD5" w14:textId="77777777" w:rsidR="00114806" w:rsidRPr="00114806" w:rsidRDefault="00114806" w:rsidP="00BA49DC">
      <w:pPr>
        <w:ind w:left="426" w:hanging="426"/>
        <w:rPr>
          <w:rFonts w:ascii="Arial" w:hAnsi="Arial" w:cs="Arial"/>
        </w:rPr>
      </w:pPr>
    </w:p>
    <w:p w14:paraId="3E614DBC" w14:textId="38F5D027" w:rsidR="00114806" w:rsidRPr="00BA49DC" w:rsidRDefault="00114806" w:rsidP="00BA49DC">
      <w:pPr>
        <w:ind w:left="426" w:hanging="426"/>
        <w:rPr>
          <w:rFonts w:ascii="Arial" w:hAnsi="Arial" w:cs="Arial"/>
        </w:rPr>
      </w:pPr>
      <w:r w:rsidRPr="00BA49DC">
        <w:rPr>
          <w:rFonts w:ascii="Arial" w:hAnsi="Arial" w:cs="Arial"/>
        </w:rPr>
        <w:t>COMPRESSOR COOLING SYSTEM</w:t>
      </w:r>
    </w:p>
    <w:p w14:paraId="35EFF878" w14:textId="77777777" w:rsidR="00114806" w:rsidRPr="00114806" w:rsidRDefault="00114806" w:rsidP="00BA49DC">
      <w:pPr>
        <w:ind w:left="426" w:hanging="426"/>
        <w:rPr>
          <w:rFonts w:ascii="Arial" w:hAnsi="Arial" w:cs="Arial"/>
        </w:rPr>
      </w:pPr>
    </w:p>
    <w:p w14:paraId="521BDEE5" w14:textId="77777777" w:rsidR="00114806" w:rsidRPr="00BA49DC" w:rsidRDefault="00114806" w:rsidP="00BA49DC">
      <w:pPr>
        <w:ind w:left="426" w:hanging="426"/>
        <w:rPr>
          <w:rFonts w:ascii="Arial" w:hAnsi="Arial" w:cs="Arial"/>
        </w:rPr>
      </w:pPr>
      <w:r w:rsidRPr="00BA49DC">
        <w:rPr>
          <w:rFonts w:ascii="Arial" w:hAnsi="Arial" w:cs="Arial"/>
        </w:rPr>
        <w:t>Compressor, cooling can be done by three methods namely, circulated cooling water, static cooling and thermosyphon cooling.  In this compressor cooling is done by circulating water.</w:t>
      </w:r>
    </w:p>
    <w:p w14:paraId="1242E617" w14:textId="77777777" w:rsidR="00114806" w:rsidRPr="00114806" w:rsidRDefault="00114806" w:rsidP="00BA49DC">
      <w:pPr>
        <w:ind w:left="426" w:hanging="426"/>
        <w:rPr>
          <w:rFonts w:ascii="Arial" w:hAnsi="Arial" w:cs="Arial"/>
        </w:rPr>
      </w:pPr>
    </w:p>
    <w:p w14:paraId="2B81AD3D" w14:textId="0F1D1E75" w:rsidR="00114806" w:rsidRPr="00BA49DC" w:rsidRDefault="00114806" w:rsidP="00BA49DC">
      <w:pPr>
        <w:ind w:left="426" w:hanging="426"/>
        <w:rPr>
          <w:rFonts w:ascii="Arial" w:hAnsi="Arial" w:cs="Arial"/>
        </w:rPr>
      </w:pPr>
      <w:r w:rsidRPr="00BA49DC">
        <w:rPr>
          <w:rFonts w:ascii="Arial" w:hAnsi="Arial" w:cs="Arial"/>
        </w:rPr>
        <w:t>Circulating cooling water:</w:t>
      </w:r>
    </w:p>
    <w:p w14:paraId="28DFCF6F" w14:textId="77777777" w:rsidR="00114806" w:rsidRPr="00114806" w:rsidRDefault="00114806" w:rsidP="00BA49DC">
      <w:pPr>
        <w:ind w:left="426" w:hanging="426"/>
        <w:rPr>
          <w:rFonts w:ascii="Arial" w:hAnsi="Arial" w:cs="Arial"/>
        </w:rPr>
      </w:pPr>
    </w:p>
    <w:p w14:paraId="2D2599BC" w14:textId="77777777" w:rsidR="00114806" w:rsidRPr="00BA49DC" w:rsidRDefault="00114806" w:rsidP="00BA49DC">
      <w:pPr>
        <w:ind w:left="426" w:hanging="426"/>
        <w:rPr>
          <w:rFonts w:ascii="Arial" w:hAnsi="Arial" w:cs="Arial"/>
        </w:rPr>
      </w:pPr>
      <w:r w:rsidRPr="00BA49DC">
        <w:rPr>
          <w:rFonts w:ascii="Arial" w:hAnsi="Arial" w:cs="Arial"/>
        </w:rPr>
        <w:lastRenderedPageBreak/>
        <w:t>Cooling water removes some of the heat from compression and frictional heat from the cylinders.  While filling the cooling system prior to starting the unit, it is important that all air is removed from the cylinder passages and jackets to assure complete and uniform cooling of cylinder during operation.</w:t>
      </w:r>
    </w:p>
    <w:p w14:paraId="168794EB" w14:textId="77777777" w:rsidR="00114806" w:rsidRPr="00114806" w:rsidRDefault="00114806" w:rsidP="00BA49DC">
      <w:pPr>
        <w:ind w:left="426" w:hanging="426"/>
        <w:rPr>
          <w:rFonts w:ascii="Arial" w:hAnsi="Arial" w:cs="Arial"/>
        </w:rPr>
      </w:pPr>
    </w:p>
    <w:p w14:paraId="6A68CA1E" w14:textId="77777777" w:rsidR="00114806" w:rsidRPr="00BA49DC" w:rsidRDefault="00114806" w:rsidP="00BA49DC">
      <w:pPr>
        <w:ind w:left="426" w:hanging="426"/>
        <w:rPr>
          <w:rFonts w:ascii="Arial" w:hAnsi="Arial" w:cs="Arial"/>
        </w:rPr>
      </w:pPr>
      <w:r w:rsidRPr="00BA49DC">
        <w:rPr>
          <w:rFonts w:ascii="Arial" w:hAnsi="Arial" w:cs="Arial"/>
        </w:rPr>
        <w:t>If the water inlet temperature is above the gas inlet temperature to the cylinder no condensate will form in most of the cases.</w:t>
      </w:r>
    </w:p>
    <w:p w14:paraId="511EDD6E" w14:textId="77777777" w:rsidR="00114806" w:rsidRPr="00114806" w:rsidRDefault="00114806" w:rsidP="00BA49DC">
      <w:pPr>
        <w:ind w:left="426" w:hanging="426"/>
        <w:rPr>
          <w:rFonts w:ascii="Arial" w:hAnsi="Arial" w:cs="Arial"/>
        </w:rPr>
      </w:pPr>
    </w:p>
    <w:p w14:paraId="28219A75" w14:textId="77777777" w:rsidR="00114806" w:rsidRPr="00BA49DC" w:rsidRDefault="00114806" w:rsidP="00BA49DC">
      <w:pPr>
        <w:ind w:left="426" w:hanging="426"/>
        <w:rPr>
          <w:rFonts w:ascii="Arial" w:hAnsi="Arial" w:cs="Arial"/>
        </w:rPr>
      </w:pPr>
      <w:r w:rsidRPr="00BA49DC">
        <w:rPr>
          <w:rFonts w:ascii="Arial" w:hAnsi="Arial" w:cs="Arial"/>
        </w:rPr>
        <w:t>Should condensate form on the cylinder walls and gas passage, it will tend to break down the lubrication qualities of oil and cause excessive wear to the cylinder piston rings and valves and possibly result in valve breakage.</w:t>
      </w:r>
    </w:p>
    <w:p w14:paraId="2C2F37A6" w14:textId="77777777" w:rsidR="00114806" w:rsidRPr="00114806" w:rsidRDefault="00114806" w:rsidP="00BA49DC">
      <w:pPr>
        <w:ind w:left="426" w:hanging="426"/>
        <w:rPr>
          <w:rFonts w:ascii="Arial" w:hAnsi="Arial" w:cs="Arial"/>
        </w:rPr>
      </w:pPr>
    </w:p>
    <w:p w14:paraId="2A76972D" w14:textId="77777777" w:rsidR="00114806" w:rsidRPr="00BA49DC" w:rsidRDefault="00114806" w:rsidP="00BA49DC">
      <w:pPr>
        <w:ind w:left="426" w:hanging="426"/>
        <w:rPr>
          <w:rFonts w:ascii="Arial" w:hAnsi="Arial" w:cs="Arial"/>
        </w:rPr>
      </w:pPr>
      <w:r w:rsidRPr="00BA49DC">
        <w:rPr>
          <w:rFonts w:ascii="Arial" w:hAnsi="Arial" w:cs="Arial"/>
        </w:rPr>
        <w:t>Should the compressor be started without turning on the cooling water, shut the unit down immediately.  Do not turn the cooling water on until the cylinder walls have had chance to cool, otherwise a cracked cylinder wall may result where the compressor is to be shut down for more than the minute, do not leave the water circulating in jacket or it can  cause condensate to form an cylinder wall.</w:t>
      </w:r>
    </w:p>
    <w:p w14:paraId="229251D9" w14:textId="77777777" w:rsidR="00114806" w:rsidRPr="00114806" w:rsidRDefault="00114806" w:rsidP="00BA49DC">
      <w:pPr>
        <w:ind w:left="426" w:hanging="426"/>
        <w:rPr>
          <w:rFonts w:ascii="Arial" w:hAnsi="Arial" w:cs="Arial"/>
        </w:rPr>
      </w:pPr>
    </w:p>
    <w:p w14:paraId="625AA3A8" w14:textId="24EB82E1" w:rsidR="00114806" w:rsidRPr="00BA49DC" w:rsidRDefault="00114806" w:rsidP="00BA49DC">
      <w:pPr>
        <w:ind w:left="426" w:hanging="426"/>
        <w:rPr>
          <w:rFonts w:ascii="Arial" w:hAnsi="Arial" w:cs="Arial"/>
        </w:rPr>
      </w:pPr>
      <w:r w:rsidRPr="00BA49DC">
        <w:rPr>
          <w:rFonts w:ascii="Arial" w:hAnsi="Arial" w:cs="Arial"/>
        </w:rPr>
        <w:t>REGULATION:</w:t>
      </w:r>
    </w:p>
    <w:p w14:paraId="4A455C37" w14:textId="77777777" w:rsidR="00114806" w:rsidRPr="00114806" w:rsidRDefault="00114806" w:rsidP="00BA49DC">
      <w:pPr>
        <w:ind w:left="426" w:hanging="426"/>
        <w:rPr>
          <w:rFonts w:ascii="Arial" w:hAnsi="Arial" w:cs="Arial"/>
        </w:rPr>
      </w:pPr>
    </w:p>
    <w:p w14:paraId="61EF914E" w14:textId="7663A71B" w:rsidR="00114806" w:rsidRPr="00BA49DC" w:rsidRDefault="00114806" w:rsidP="00BA49DC">
      <w:pPr>
        <w:ind w:left="426" w:hanging="426"/>
        <w:rPr>
          <w:rFonts w:ascii="Arial" w:hAnsi="Arial" w:cs="Arial"/>
        </w:rPr>
      </w:pPr>
      <w:r w:rsidRPr="00BA49DC">
        <w:rPr>
          <w:rFonts w:ascii="Arial" w:hAnsi="Arial" w:cs="Arial"/>
        </w:rPr>
        <w:t>Two basic method for capacity control are commonly used:</w:t>
      </w:r>
    </w:p>
    <w:p w14:paraId="3EA649AF" w14:textId="77777777" w:rsidR="00114806" w:rsidRPr="00114806" w:rsidRDefault="00114806" w:rsidP="00BA49DC">
      <w:pPr>
        <w:ind w:left="426" w:hanging="426"/>
        <w:rPr>
          <w:rFonts w:ascii="Arial" w:hAnsi="Arial" w:cs="Arial"/>
        </w:rPr>
      </w:pPr>
    </w:p>
    <w:p w14:paraId="0C658B14" w14:textId="2935B67E" w:rsidR="00114806" w:rsidRPr="00BA49DC" w:rsidRDefault="00114806" w:rsidP="00BA49DC">
      <w:pPr>
        <w:ind w:left="426" w:hanging="426"/>
        <w:rPr>
          <w:rFonts w:ascii="Arial" w:hAnsi="Arial" w:cs="Arial"/>
        </w:rPr>
      </w:pPr>
      <w:r w:rsidRPr="00BA49DC">
        <w:rPr>
          <w:rFonts w:ascii="Arial" w:hAnsi="Arial" w:cs="Arial"/>
        </w:rPr>
        <w:t>Inlet valve unloading.</w:t>
      </w:r>
    </w:p>
    <w:p w14:paraId="2E954333" w14:textId="324CE9DF" w:rsidR="00114806" w:rsidRPr="00BA49DC" w:rsidRDefault="00114806" w:rsidP="00BA49DC">
      <w:pPr>
        <w:ind w:left="426" w:hanging="426"/>
        <w:rPr>
          <w:rFonts w:ascii="Arial" w:hAnsi="Arial" w:cs="Arial"/>
        </w:rPr>
      </w:pPr>
      <w:r w:rsidRPr="00BA49DC">
        <w:rPr>
          <w:rFonts w:ascii="Arial" w:hAnsi="Arial" w:cs="Arial"/>
        </w:rPr>
        <w:t>Clearance pocket unloading.</w:t>
      </w:r>
    </w:p>
    <w:p w14:paraId="2F3FD990" w14:textId="048B07BE" w:rsidR="00114806" w:rsidRPr="00114806" w:rsidRDefault="00114806" w:rsidP="00BA49DC">
      <w:pPr>
        <w:ind w:left="426" w:hanging="426"/>
        <w:rPr>
          <w:rFonts w:ascii="Arial" w:hAnsi="Arial" w:cs="Arial"/>
        </w:rPr>
      </w:pPr>
    </w:p>
    <w:p w14:paraId="3F8A4194" w14:textId="64B4ADAF" w:rsidR="00114806" w:rsidRPr="00BA49DC" w:rsidRDefault="00114806" w:rsidP="00BA49DC">
      <w:pPr>
        <w:ind w:left="426" w:hanging="426"/>
        <w:rPr>
          <w:rFonts w:ascii="Arial" w:hAnsi="Arial" w:cs="Arial"/>
        </w:rPr>
      </w:pPr>
      <w:r w:rsidRPr="00BA49DC">
        <w:rPr>
          <w:rFonts w:ascii="Arial" w:hAnsi="Arial" w:cs="Arial"/>
        </w:rPr>
        <w:t>Inlet valve unloading:</w:t>
      </w:r>
    </w:p>
    <w:p w14:paraId="3602A38E" w14:textId="77777777" w:rsidR="00114806" w:rsidRPr="00114806" w:rsidRDefault="00114806" w:rsidP="00BA49DC">
      <w:pPr>
        <w:ind w:left="426" w:hanging="426"/>
        <w:rPr>
          <w:rFonts w:ascii="Arial" w:hAnsi="Arial" w:cs="Arial"/>
        </w:rPr>
      </w:pPr>
    </w:p>
    <w:p w14:paraId="1E4961CB" w14:textId="77777777" w:rsidR="00114806" w:rsidRPr="00BA49DC" w:rsidRDefault="00114806" w:rsidP="00BA49DC">
      <w:pPr>
        <w:ind w:left="426" w:hanging="426"/>
        <w:rPr>
          <w:rFonts w:ascii="Arial" w:hAnsi="Arial" w:cs="Arial"/>
        </w:rPr>
      </w:pPr>
      <w:r w:rsidRPr="00BA49DC">
        <w:rPr>
          <w:rFonts w:ascii="Arial" w:hAnsi="Arial" w:cs="Arial"/>
        </w:rPr>
        <w:t>If the channels or plates in a cylinder inlet valve are forcibly held open by some mechanical means, the gas can not be compressed.  The gas which enters the cylinder on the suction stroke is pushed back into the inlet passage of the cylinder, passing freely back through the open inlet valve,  during the discharge stroke without being compressed.  This unloads the end of the cylinder containing the unloader device.</w:t>
      </w:r>
    </w:p>
    <w:p w14:paraId="00396F1C" w14:textId="77777777" w:rsidR="00114806" w:rsidRPr="00114806" w:rsidRDefault="00114806" w:rsidP="00BA49DC">
      <w:pPr>
        <w:ind w:left="426" w:hanging="426"/>
        <w:rPr>
          <w:rFonts w:ascii="Arial" w:hAnsi="Arial" w:cs="Arial"/>
        </w:rPr>
      </w:pPr>
    </w:p>
    <w:p w14:paraId="366827CA" w14:textId="1B2F4BF1" w:rsidR="00114806" w:rsidRPr="00BA49DC" w:rsidRDefault="00114806" w:rsidP="00BA49DC">
      <w:pPr>
        <w:ind w:left="426" w:hanging="426"/>
        <w:rPr>
          <w:rFonts w:ascii="Arial" w:hAnsi="Arial" w:cs="Arial"/>
        </w:rPr>
      </w:pPr>
      <w:r w:rsidRPr="00BA49DC">
        <w:rPr>
          <w:rFonts w:ascii="Arial" w:hAnsi="Arial" w:cs="Arial"/>
        </w:rPr>
        <w:t>Clearance pocket unloading:</w:t>
      </w:r>
    </w:p>
    <w:p w14:paraId="54CB4713" w14:textId="77777777" w:rsidR="00114806" w:rsidRPr="00114806" w:rsidRDefault="00114806" w:rsidP="00BA49DC">
      <w:pPr>
        <w:ind w:left="426" w:hanging="426"/>
        <w:rPr>
          <w:rFonts w:ascii="Arial" w:hAnsi="Arial" w:cs="Arial"/>
        </w:rPr>
      </w:pPr>
    </w:p>
    <w:p w14:paraId="15729233" w14:textId="77777777" w:rsidR="00114806" w:rsidRPr="00BA49DC" w:rsidRDefault="00114806" w:rsidP="00BA49DC">
      <w:pPr>
        <w:ind w:left="426" w:hanging="426"/>
        <w:rPr>
          <w:rFonts w:ascii="Arial" w:hAnsi="Arial" w:cs="Arial"/>
        </w:rPr>
      </w:pPr>
      <w:r w:rsidRPr="00BA49DC">
        <w:rPr>
          <w:rFonts w:ascii="Arial" w:hAnsi="Arial" w:cs="Arial"/>
        </w:rPr>
        <w:t>A clearance pocket is normally cast as an integral part of the cylinder outer head.  The amount of capacity change from adding clearance volume to the cylinder is function of the type of gas being compressed, the amount of clearance volume added and the compressor ratio.</w:t>
      </w:r>
    </w:p>
    <w:p w14:paraId="675F7063" w14:textId="77777777" w:rsidR="00114806" w:rsidRPr="00114806" w:rsidRDefault="00114806" w:rsidP="00BA49DC">
      <w:pPr>
        <w:ind w:left="426" w:hanging="426"/>
        <w:rPr>
          <w:rFonts w:ascii="Arial" w:hAnsi="Arial" w:cs="Arial"/>
        </w:rPr>
      </w:pPr>
    </w:p>
    <w:p w14:paraId="53677934" w14:textId="77777777" w:rsidR="00114806" w:rsidRPr="00BA49DC" w:rsidRDefault="00114806" w:rsidP="00BA49DC">
      <w:pPr>
        <w:ind w:left="426" w:hanging="426"/>
        <w:rPr>
          <w:rFonts w:ascii="Arial" w:hAnsi="Arial" w:cs="Arial"/>
        </w:rPr>
      </w:pPr>
      <w:r w:rsidRPr="00BA49DC">
        <w:rPr>
          <w:rFonts w:ascii="Arial" w:hAnsi="Arial" w:cs="Arial"/>
        </w:rPr>
        <w:lastRenderedPageBreak/>
        <w:t>By adding additional clearance volume to a cylinder end, a reduced quantity of gas is delivered during the compression portion of the stroke because part of the gas passes into added clearance volume instead of out the discharge valve.  On the suction portion of the stroke, the gas in the added clearance volume extends into cylinder end, transferring energy to the piston and delaying the opening of inlet valve.  Therefore NO ENERGY IS WASTED BY CLEARANCE CONTROL.</w:t>
      </w:r>
    </w:p>
    <w:p w14:paraId="43A1A7AB" w14:textId="77777777" w:rsidR="00114806" w:rsidRPr="00114806" w:rsidRDefault="00114806" w:rsidP="00BA49DC">
      <w:pPr>
        <w:ind w:left="426" w:hanging="426"/>
        <w:rPr>
          <w:rFonts w:ascii="Arial" w:hAnsi="Arial" w:cs="Arial"/>
        </w:rPr>
      </w:pPr>
    </w:p>
    <w:p w14:paraId="2BAA148D" w14:textId="7F57B7A6" w:rsidR="00114806" w:rsidRPr="00BA49DC" w:rsidRDefault="00114806" w:rsidP="00BA49DC">
      <w:pPr>
        <w:ind w:left="426" w:hanging="426"/>
        <w:rPr>
          <w:rFonts w:ascii="Arial" w:hAnsi="Arial" w:cs="Arial"/>
        </w:rPr>
      </w:pPr>
      <w:r w:rsidRPr="00BA49DC">
        <w:rPr>
          <w:rFonts w:ascii="Arial" w:hAnsi="Arial" w:cs="Arial"/>
        </w:rPr>
        <w:t>INITIAL START UP</w:t>
      </w:r>
    </w:p>
    <w:p w14:paraId="36E33F5D" w14:textId="77777777" w:rsidR="00114806" w:rsidRPr="00114806" w:rsidRDefault="00114806" w:rsidP="00BA49DC">
      <w:pPr>
        <w:ind w:left="426" w:hanging="426"/>
        <w:rPr>
          <w:rFonts w:ascii="Arial" w:hAnsi="Arial" w:cs="Arial"/>
        </w:rPr>
      </w:pPr>
    </w:p>
    <w:p w14:paraId="470299F8" w14:textId="07C88D67" w:rsidR="00114806" w:rsidRPr="00BA49DC" w:rsidRDefault="00114806" w:rsidP="00BA49DC">
      <w:pPr>
        <w:ind w:left="426" w:hanging="426"/>
        <w:rPr>
          <w:rFonts w:ascii="Arial" w:hAnsi="Arial" w:cs="Arial"/>
        </w:rPr>
      </w:pPr>
      <w:r w:rsidRPr="00BA49DC">
        <w:rPr>
          <w:rFonts w:ascii="Arial" w:hAnsi="Arial" w:cs="Arial"/>
        </w:rPr>
        <w:t>Following are the procedures for initial start up compressor.</w:t>
      </w:r>
    </w:p>
    <w:p w14:paraId="49D98800" w14:textId="77777777" w:rsidR="00114806" w:rsidRPr="00114806" w:rsidRDefault="00114806" w:rsidP="00BA49DC">
      <w:pPr>
        <w:ind w:left="426" w:hanging="426"/>
        <w:rPr>
          <w:rFonts w:ascii="Arial" w:hAnsi="Arial" w:cs="Arial"/>
        </w:rPr>
      </w:pPr>
    </w:p>
    <w:p w14:paraId="394337B9" w14:textId="77777777" w:rsidR="00114806" w:rsidRPr="00114806" w:rsidRDefault="00114806" w:rsidP="00BA49DC">
      <w:pPr>
        <w:ind w:left="426" w:hanging="426"/>
        <w:rPr>
          <w:rFonts w:ascii="Arial" w:hAnsi="Arial" w:cs="Arial"/>
        </w:rPr>
      </w:pPr>
      <w:r w:rsidRPr="00114806">
        <w:rPr>
          <w:rFonts w:ascii="Arial" w:hAnsi="Arial" w:cs="Arial"/>
        </w:rPr>
        <w:t>Check that the filter (strainer) has been installed in propylene inlet line to compressor.  Also check to see that all blinds have been removed from piping and that no pipe strains have been introduced during erection and hook up of the process piping.</w:t>
      </w:r>
    </w:p>
    <w:p w14:paraId="62BD983C" w14:textId="77777777" w:rsidR="00114806" w:rsidRPr="00114806" w:rsidRDefault="00114806" w:rsidP="00BA49DC">
      <w:pPr>
        <w:ind w:left="426" w:hanging="426"/>
        <w:rPr>
          <w:rFonts w:ascii="Arial" w:hAnsi="Arial" w:cs="Arial"/>
        </w:rPr>
      </w:pPr>
    </w:p>
    <w:p w14:paraId="1E862272" w14:textId="77777777" w:rsidR="00114806" w:rsidRPr="00114806" w:rsidRDefault="00114806" w:rsidP="00BA49DC">
      <w:pPr>
        <w:ind w:left="426" w:hanging="426"/>
        <w:rPr>
          <w:rFonts w:ascii="Arial" w:hAnsi="Arial" w:cs="Arial"/>
        </w:rPr>
      </w:pPr>
      <w:r w:rsidRPr="00114806">
        <w:rPr>
          <w:rFonts w:ascii="Arial" w:hAnsi="Arial" w:cs="Arial"/>
        </w:rPr>
        <w:t>Check as far as possible into the inlet and discharge line for foreign objects.  Check all lines and compressor valves for proper location flow, direction and position.</w:t>
      </w:r>
    </w:p>
    <w:p w14:paraId="1AE4316E" w14:textId="77777777" w:rsidR="00114806" w:rsidRPr="00114806" w:rsidRDefault="00114806" w:rsidP="00BA49DC">
      <w:pPr>
        <w:ind w:left="426" w:hanging="426"/>
        <w:rPr>
          <w:rFonts w:ascii="Arial" w:hAnsi="Arial" w:cs="Arial"/>
        </w:rPr>
      </w:pPr>
    </w:p>
    <w:p w14:paraId="3F48FD69" w14:textId="77777777" w:rsidR="00114806" w:rsidRPr="00114806" w:rsidRDefault="00114806" w:rsidP="00BA49DC">
      <w:pPr>
        <w:ind w:left="426" w:hanging="426"/>
        <w:rPr>
          <w:rFonts w:ascii="Arial" w:hAnsi="Arial" w:cs="Arial"/>
        </w:rPr>
      </w:pPr>
      <w:r w:rsidRPr="00114806">
        <w:rPr>
          <w:rFonts w:ascii="Arial" w:hAnsi="Arial" w:cs="Arial"/>
        </w:rPr>
        <w:t>The compressor must be completely unloaded for its initial start.</w:t>
      </w:r>
    </w:p>
    <w:p w14:paraId="6E2E84AD" w14:textId="77777777" w:rsidR="00114806" w:rsidRPr="00114806" w:rsidRDefault="00114806" w:rsidP="00BA49DC">
      <w:pPr>
        <w:ind w:left="426" w:hanging="426"/>
        <w:rPr>
          <w:rFonts w:ascii="Arial" w:hAnsi="Arial" w:cs="Arial"/>
        </w:rPr>
      </w:pPr>
    </w:p>
    <w:p w14:paraId="09A4D165" w14:textId="77777777" w:rsidR="00114806" w:rsidRPr="00114806" w:rsidRDefault="00114806" w:rsidP="00BA49DC">
      <w:pPr>
        <w:ind w:left="426" w:hanging="426"/>
        <w:rPr>
          <w:rFonts w:ascii="Arial" w:hAnsi="Arial" w:cs="Arial"/>
        </w:rPr>
      </w:pPr>
      <w:r w:rsidRPr="00114806">
        <w:rPr>
          <w:rFonts w:ascii="Arial" w:hAnsi="Arial" w:cs="Arial"/>
        </w:rPr>
        <w:t>Check oil level in frame sump and force feed lubricator.</w:t>
      </w:r>
    </w:p>
    <w:p w14:paraId="1301BC94" w14:textId="77777777" w:rsidR="00114806" w:rsidRPr="00114806" w:rsidRDefault="00114806" w:rsidP="00BA49DC">
      <w:pPr>
        <w:ind w:left="426" w:hanging="426"/>
        <w:rPr>
          <w:rFonts w:ascii="Arial" w:hAnsi="Arial" w:cs="Arial"/>
        </w:rPr>
      </w:pPr>
    </w:p>
    <w:p w14:paraId="44AC25AC" w14:textId="77777777" w:rsidR="00114806" w:rsidRPr="00114806" w:rsidRDefault="00114806" w:rsidP="00BA49DC">
      <w:pPr>
        <w:ind w:left="426" w:hanging="426"/>
        <w:rPr>
          <w:rFonts w:ascii="Arial" w:hAnsi="Arial" w:cs="Arial"/>
        </w:rPr>
      </w:pPr>
      <w:r w:rsidRPr="00114806">
        <w:rPr>
          <w:rFonts w:ascii="Arial" w:hAnsi="Arial" w:cs="Arial"/>
        </w:rPr>
        <w:t>Manually operate each lubricator pumping unit by pushing down the plunger cap to ensure lubricating oil is available to cylinder bore and piston rod packing rings.</w:t>
      </w:r>
    </w:p>
    <w:p w14:paraId="1B2E2242" w14:textId="77777777" w:rsidR="00114806" w:rsidRPr="00114806" w:rsidRDefault="00114806" w:rsidP="00BA49DC">
      <w:pPr>
        <w:ind w:left="426" w:hanging="426"/>
        <w:rPr>
          <w:rFonts w:ascii="Arial" w:hAnsi="Arial" w:cs="Arial"/>
        </w:rPr>
      </w:pPr>
    </w:p>
    <w:p w14:paraId="53E51198" w14:textId="77777777" w:rsidR="00114806" w:rsidRPr="00114806" w:rsidRDefault="00114806" w:rsidP="00BA49DC">
      <w:pPr>
        <w:ind w:left="426" w:hanging="426"/>
        <w:rPr>
          <w:rFonts w:ascii="Arial" w:hAnsi="Arial" w:cs="Arial"/>
        </w:rPr>
      </w:pPr>
      <w:r w:rsidRPr="00114806">
        <w:rPr>
          <w:rFonts w:ascii="Arial" w:hAnsi="Arial" w:cs="Arial"/>
        </w:rPr>
        <w:t>Manually turn the compressor through several revolutions in the direction shown by the arrow located above the frame oil pump to make certain that moving parts are clear and more freely without blinding.</w:t>
      </w:r>
    </w:p>
    <w:p w14:paraId="15E0E956" w14:textId="77777777" w:rsidR="00114806" w:rsidRPr="00114806" w:rsidRDefault="00114806" w:rsidP="00BA49DC">
      <w:pPr>
        <w:ind w:left="426" w:hanging="426"/>
        <w:rPr>
          <w:rFonts w:ascii="Arial" w:hAnsi="Arial" w:cs="Arial"/>
        </w:rPr>
      </w:pPr>
    </w:p>
    <w:p w14:paraId="7064380B" w14:textId="77777777" w:rsidR="00114806" w:rsidRPr="00114806" w:rsidRDefault="00114806" w:rsidP="00BA49DC">
      <w:pPr>
        <w:ind w:left="426" w:hanging="426"/>
        <w:rPr>
          <w:rFonts w:ascii="Arial" w:hAnsi="Arial" w:cs="Arial"/>
        </w:rPr>
      </w:pPr>
      <w:r w:rsidRPr="00114806">
        <w:rPr>
          <w:rFonts w:ascii="Arial" w:hAnsi="Arial" w:cs="Arial"/>
        </w:rPr>
        <w:t>Turn on the cooling circulating water in the circuit.</w:t>
      </w:r>
    </w:p>
    <w:p w14:paraId="4FC6F9DA" w14:textId="77777777" w:rsidR="00114806" w:rsidRPr="00114806" w:rsidRDefault="00114806" w:rsidP="00BA49DC">
      <w:pPr>
        <w:ind w:left="426" w:hanging="426"/>
        <w:rPr>
          <w:rFonts w:ascii="Arial" w:hAnsi="Arial" w:cs="Arial"/>
        </w:rPr>
      </w:pPr>
    </w:p>
    <w:p w14:paraId="1F6C03C7" w14:textId="77777777" w:rsidR="00114806" w:rsidRPr="00114806" w:rsidRDefault="00114806" w:rsidP="00BA49DC">
      <w:pPr>
        <w:ind w:left="426" w:hanging="426"/>
        <w:rPr>
          <w:rFonts w:ascii="Arial" w:hAnsi="Arial" w:cs="Arial"/>
        </w:rPr>
      </w:pPr>
      <w:r w:rsidRPr="00114806">
        <w:rPr>
          <w:rFonts w:ascii="Arial" w:hAnsi="Arial" w:cs="Arial"/>
        </w:rPr>
        <w:t>It is necessary to “lock out” the frame oil system pressure shut down switch to permit the machine to be started.</w:t>
      </w:r>
    </w:p>
    <w:p w14:paraId="0DD9AC22" w14:textId="77777777" w:rsidR="00114806" w:rsidRPr="00114806" w:rsidRDefault="00114806" w:rsidP="00BA49DC">
      <w:pPr>
        <w:ind w:left="426" w:hanging="426"/>
        <w:rPr>
          <w:rFonts w:ascii="Arial" w:hAnsi="Arial" w:cs="Arial"/>
        </w:rPr>
      </w:pPr>
    </w:p>
    <w:p w14:paraId="72AD48B9" w14:textId="77777777" w:rsidR="00114806" w:rsidRPr="00114806" w:rsidRDefault="00114806" w:rsidP="00BA49DC">
      <w:pPr>
        <w:ind w:left="426" w:hanging="426"/>
        <w:rPr>
          <w:rFonts w:ascii="Arial" w:hAnsi="Arial" w:cs="Arial"/>
        </w:rPr>
      </w:pPr>
      <w:r w:rsidRPr="00114806">
        <w:rPr>
          <w:rFonts w:ascii="Arial" w:hAnsi="Arial" w:cs="Arial"/>
        </w:rPr>
        <w:t>Start and then immediately stop the driver/motor driven units only to determine the direction of motor and compressor rotation.</w:t>
      </w:r>
    </w:p>
    <w:p w14:paraId="7CCBE022" w14:textId="77777777" w:rsidR="00114806" w:rsidRPr="00114806" w:rsidRDefault="00114806" w:rsidP="00BA49DC">
      <w:pPr>
        <w:ind w:left="426" w:hanging="426"/>
        <w:rPr>
          <w:rFonts w:ascii="Arial" w:hAnsi="Arial" w:cs="Arial"/>
        </w:rPr>
      </w:pPr>
    </w:p>
    <w:p w14:paraId="34626D2A" w14:textId="77777777" w:rsidR="00114806" w:rsidRPr="00114806" w:rsidRDefault="00114806" w:rsidP="00BA49DC">
      <w:pPr>
        <w:ind w:left="426" w:hanging="426"/>
        <w:rPr>
          <w:rFonts w:ascii="Arial" w:hAnsi="Arial" w:cs="Arial"/>
        </w:rPr>
      </w:pPr>
      <w:r w:rsidRPr="00114806">
        <w:rPr>
          <w:rFonts w:ascii="Arial" w:hAnsi="Arial" w:cs="Arial"/>
        </w:rPr>
        <w:t xml:space="preserve">Run the compressor for five minutes.  While operating check the frame sump oil level shown on the gauge glass located at the oil pump end of the unit; add oil if necessary to bring the operating oil level to the line on the gauge glass.  Also check the frame oil pressure gauge.  Check the cooling </w:t>
      </w:r>
      <w:r w:rsidRPr="00114806">
        <w:rPr>
          <w:rFonts w:ascii="Arial" w:hAnsi="Arial" w:cs="Arial"/>
        </w:rPr>
        <w:lastRenderedPageBreak/>
        <w:t>water flow and temperature, watch for signs of excessive heating, unusual noises or other abnormal conditions.</w:t>
      </w:r>
    </w:p>
    <w:p w14:paraId="3F02C4FE" w14:textId="77777777" w:rsidR="00114806" w:rsidRPr="00114806" w:rsidRDefault="00114806" w:rsidP="00BA49DC">
      <w:pPr>
        <w:ind w:left="426" w:hanging="426"/>
        <w:rPr>
          <w:rFonts w:ascii="Arial" w:hAnsi="Arial" w:cs="Arial"/>
        </w:rPr>
      </w:pPr>
    </w:p>
    <w:p w14:paraId="684C0ADB" w14:textId="77777777" w:rsidR="00114806" w:rsidRPr="00114806" w:rsidRDefault="00114806" w:rsidP="00BA49DC">
      <w:pPr>
        <w:ind w:left="426" w:hanging="426"/>
        <w:rPr>
          <w:rFonts w:ascii="Arial" w:hAnsi="Arial" w:cs="Arial"/>
        </w:rPr>
      </w:pPr>
      <w:r w:rsidRPr="00114806">
        <w:rPr>
          <w:rFonts w:ascii="Arial" w:hAnsi="Arial" w:cs="Arial"/>
        </w:rPr>
        <w:t>Shut down the unit, immediately, without giving the part time to cool, remove the frame and crosshead inspection covers, feel the main crankpin bearing, crosshead pin bushing and cross head running surfaces to see if any parts are overheated.  Investigate any overheating and eleminate the conditions causing it.  Reinstall inspection covers.</w:t>
      </w:r>
    </w:p>
    <w:p w14:paraId="48495172" w14:textId="77777777" w:rsidR="00114806" w:rsidRPr="00114806" w:rsidRDefault="00114806" w:rsidP="00BA49DC">
      <w:pPr>
        <w:ind w:left="426" w:hanging="426"/>
        <w:rPr>
          <w:rFonts w:ascii="Arial" w:hAnsi="Arial" w:cs="Arial"/>
        </w:rPr>
      </w:pPr>
    </w:p>
    <w:p w14:paraId="3FC64CBE" w14:textId="77777777" w:rsidR="00114806" w:rsidRPr="00114806" w:rsidRDefault="00114806" w:rsidP="00BA49DC">
      <w:pPr>
        <w:ind w:left="426" w:hanging="426"/>
        <w:rPr>
          <w:rFonts w:ascii="Arial" w:hAnsi="Arial" w:cs="Arial"/>
        </w:rPr>
      </w:pPr>
      <w:r w:rsidRPr="00114806">
        <w:rPr>
          <w:rFonts w:ascii="Arial" w:hAnsi="Arial" w:cs="Arial"/>
        </w:rPr>
        <w:t>If everything appears to be normal, restart the compressor and operate it continuously for one hour at no load.  Stop the machine and once again check running parts for excessive heating.  The compressor cylinder must also be examined as follows:</w:t>
      </w:r>
    </w:p>
    <w:p w14:paraId="357AF60E" w14:textId="77777777" w:rsidR="00114806" w:rsidRPr="00114806" w:rsidRDefault="00114806" w:rsidP="00BA49DC">
      <w:pPr>
        <w:ind w:left="426" w:hanging="426"/>
        <w:rPr>
          <w:rFonts w:ascii="Arial" w:hAnsi="Arial" w:cs="Arial"/>
        </w:rPr>
      </w:pPr>
    </w:p>
    <w:p w14:paraId="493E598B" w14:textId="77777777" w:rsidR="00114806" w:rsidRPr="00BA49DC" w:rsidRDefault="00114806" w:rsidP="00BA49DC">
      <w:pPr>
        <w:ind w:left="426" w:hanging="426"/>
        <w:rPr>
          <w:rFonts w:ascii="Arial" w:hAnsi="Arial" w:cs="Arial"/>
        </w:rPr>
      </w:pPr>
      <w:r w:rsidRPr="00BA49DC">
        <w:rPr>
          <w:rFonts w:ascii="Arial" w:hAnsi="Arial" w:cs="Arial"/>
        </w:rPr>
        <w:t>On lubricated cylinders, examine the cylinder bore for satisfactory lubrication.  Also check the piston rod and packings for adequate lubrication and normal temperatures.</w:t>
      </w:r>
    </w:p>
    <w:p w14:paraId="77FDF6E5" w14:textId="77777777" w:rsidR="00114806" w:rsidRPr="00114806" w:rsidRDefault="00114806" w:rsidP="00BA49DC">
      <w:pPr>
        <w:ind w:left="426" w:hanging="426"/>
        <w:rPr>
          <w:rFonts w:ascii="Arial" w:hAnsi="Arial" w:cs="Arial"/>
        </w:rPr>
      </w:pPr>
    </w:p>
    <w:p w14:paraId="64F5A161" w14:textId="77777777" w:rsidR="00114806" w:rsidRPr="00114806" w:rsidRDefault="00114806" w:rsidP="00BA49DC">
      <w:pPr>
        <w:ind w:left="426" w:hanging="426"/>
        <w:rPr>
          <w:rFonts w:ascii="Arial" w:hAnsi="Arial" w:cs="Arial"/>
        </w:rPr>
      </w:pPr>
      <w:r w:rsidRPr="00114806">
        <w:rPr>
          <w:rFonts w:ascii="Arial" w:hAnsi="Arial" w:cs="Arial"/>
        </w:rPr>
        <w:t>The compressor is now ready to start, purge and load as per the operation and service.</w:t>
      </w:r>
    </w:p>
    <w:p w14:paraId="3E3CFF8C" w14:textId="77777777" w:rsidR="00114806" w:rsidRPr="00114806" w:rsidRDefault="00114806" w:rsidP="00BA49DC">
      <w:pPr>
        <w:ind w:left="426" w:hanging="426"/>
        <w:rPr>
          <w:rFonts w:ascii="Arial" w:hAnsi="Arial" w:cs="Arial"/>
        </w:rPr>
      </w:pPr>
    </w:p>
    <w:p w14:paraId="45247A9F" w14:textId="77777777" w:rsidR="00114806" w:rsidRPr="00114806" w:rsidRDefault="00114806" w:rsidP="00BA49DC">
      <w:pPr>
        <w:ind w:left="426" w:hanging="426"/>
        <w:rPr>
          <w:rFonts w:ascii="Arial" w:hAnsi="Arial" w:cs="Arial"/>
        </w:rPr>
      </w:pPr>
    </w:p>
    <w:p w14:paraId="2380FAA8" w14:textId="35F3EBDB" w:rsidR="00114806" w:rsidRPr="00BA49DC" w:rsidRDefault="00114806" w:rsidP="00BA49DC">
      <w:pPr>
        <w:ind w:left="426" w:hanging="426"/>
        <w:rPr>
          <w:rFonts w:ascii="Arial" w:hAnsi="Arial" w:cs="Arial"/>
        </w:rPr>
      </w:pPr>
      <w:r w:rsidRPr="00BA49DC">
        <w:rPr>
          <w:rFonts w:ascii="Arial" w:hAnsi="Arial" w:cs="Arial"/>
        </w:rPr>
        <w:t>ROUTINE STARTING:</w:t>
      </w:r>
    </w:p>
    <w:p w14:paraId="261CD128" w14:textId="77777777" w:rsidR="00114806" w:rsidRPr="00114806" w:rsidRDefault="00114806" w:rsidP="00BA49DC">
      <w:pPr>
        <w:ind w:left="426" w:hanging="426"/>
        <w:rPr>
          <w:rFonts w:ascii="Arial" w:hAnsi="Arial" w:cs="Arial"/>
        </w:rPr>
      </w:pPr>
    </w:p>
    <w:p w14:paraId="3A90A201" w14:textId="77777777" w:rsidR="00114806" w:rsidRPr="00114806" w:rsidRDefault="00114806" w:rsidP="00BA49DC">
      <w:pPr>
        <w:ind w:left="426" w:hanging="426"/>
        <w:rPr>
          <w:rFonts w:ascii="Arial" w:hAnsi="Arial" w:cs="Arial"/>
        </w:rPr>
      </w:pPr>
      <w:r w:rsidRPr="00114806">
        <w:rPr>
          <w:rFonts w:ascii="Arial" w:hAnsi="Arial" w:cs="Arial"/>
        </w:rPr>
        <w:t>Check the oil level in the frame sump and refill as required to bring the operating oil level to the level in gauge glass.  Do not overfill, as rotating parts may strike the oil surface which can cause the oil to foam and restrict in the drop of oil pressure.</w:t>
      </w:r>
    </w:p>
    <w:p w14:paraId="59A3DC39" w14:textId="77777777" w:rsidR="00114806" w:rsidRPr="00114806" w:rsidRDefault="00114806" w:rsidP="00BA49DC">
      <w:pPr>
        <w:ind w:left="426" w:hanging="426"/>
        <w:rPr>
          <w:rFonts w:ascii="Arial" w:hAnsi="Arial" w:cs="Arial"/>
        </w:rPr>
      </w:pPr>
    </w:p>
    <w:p w14:paraId="7E446B11" w14:textId="77777777" w:rsidR="00114806" w:rsidRPr="00114806" w:rsidRDefault="00114806" w:rsidP="00BA49DC">
      <w:pPr>
        <w:ind w:left="426" w:hanging="426"/>
        <w:rPr>
          <w:rFonts w:ascii="Arial" w:hAnsi="Arial" w:cs="Arial"/>
        </w:rPr>
      </w:pPr>
      <w:r w:rsidRPr="00114806">
        <w:rPr>
          <w:rFonts w:ascii="Arial" w:hAnsi="Arial" w:cs="Arial"/>
        </w:rPr>
        <w:t>Refill the lubricaor oil reservoir.  Leave the pumping unit feeds at same setting.</w:t>
      </w:r>
    </w:p>
    <w:p w14:paraId="21CC6EC1" w14:textId="77777777" w:rsidR="00114806" w:rsidRPr="00114806" w:rsidRDefault="00114806" w:rsidP="00BA49DC">
      <w:pPr>
        <w:ind w:left="426" w:hanging="426"/>
        <w:rPr>
          <w:rFonts w:ascii="Arial" w:hAnsi="Arial" w:cs="Arial"/>
        </w:rPr>
      </w:pPr>
    </w:p>
    <w:p w14:paraId="3AC19417" w14:textId="77777777" w:rsidR="00114806" w:rsidRPr="00114806" w:rsidRDefault="00114806" w:rsidP="00BA49DC">
      <w:pPr>
        <w:ind w:left="426" w:hanging="426"/>
        <w:rPr>
          <w:rFonts w:ascii="Arial" w:hAnsi="Arial" w:cs="Arial"/>
        </w:rPr>
      </w:pPr>
      <w:r w:rsidRPr="00114806">
        <w:rPr>
          <w:rFonts w:ascii="Arial" w:hAnsi="Arial" w:cs="Arial"/>
        </w:rPr>
        <w:t>If starting after several days priming of oil pump may be required.</w:t>
      </w:r>
    </w:p>
    <w:p w14:paraId="2F5B161D" w14:textId="77777777" w:rsidR="00114806" w:rsidRPr="00114806" w:rsidRDefault="00114806" w:rsidP="00BA49DC">
      <w:pPr>
        <w:ind w:left="426" w:hanging="426"/>
        <w:rPr>
          <w:rFonts w:ascii="Arial" w:hAnsi="Arial" w:cs="Arial"/>
        </w:rPr>
      </w:pPr>
    </w:p>
    <w:p w14:paraId="546C359E" w14:textId="77777777" w:rsidR="00114806" w:rsidRPr="00114806" w:rsidRDefault="00114806" w:rsidP="00BA49DC">
      <w:pPr>
        <w:ind w:left="426" w:hanging="426"/>
        <w:rPr>
          <w:rFonts w:ascii="Arial" w:hAnsi="Arial" w:cs="Arial"/>
        </w:rPr>
      </w:pPr>
      <w:r w:rsidRPr="00114806">
        <w:rPr>
          <w:rFonts w:ascii="Arial" w:hAnsi="Arial" w:cs="Arial"/>
        </w:rPr>
        <w:t>Manually operate each lubricator pumping unit, by pushing down the plunger cap several times, to ensure an initial supply of oil to the cylinder bore and piston rod packing.</w:t>
      </w:r>
    </w:p>
    <w:p w14:paraId="5651DB7E" w14:textId="77777777" w:rsidR="00114806" w:rsidRPr="00114806" w:rsidRDefault="00114806" w:rsidP="00BA49DC">
      <w:pPr>
        <w:ind w:left="426" w:hanging="426"/>
        <w:rPr>
          <w:rFonts w:ascii="Arial" w:hAnsi="Arial" w:cs="Arial"/>
        </w:rPr>
      </w:pPr>
    </w:p>
    <w:p w14:paraId="1D5E5C99" w14:textId="77777777" w:rsidR="00114806" w:rsidRPr="00114806" w:rsidRDefault="00114806" w:rsidP="00BA49DC">
      <w:pPr>
        <w:ind w:left="426" w:hanging="426"/>
        <w:rPr>
          <w:rFonts w:ascii="Arial" w:hAnsi="Arial" w:cs="Arial"/>
        </w:rPr>
      </w:pPr>
      <w:r w:rsidRPr="00114806">
        <w:rPr>
          <w:rFonts w:ascii="Arial" w:hAnsi="Arial" w:cs="Arial"/>
        </w:rPr>
        <w:t>Manually turn the compressor through atleast one complete rotation to be sure that all moving parts are clear.</w:t>
      </w:r>
    </w:p>
    <w:p w14:paraId="48131BAB" w14:textId="77777777" w:rsidR="00114806" w:rsidRPr="00114806" w:rsidRDefault="00114806" w:rsidP="00BA49DC">
      <w:pPr>
        <w:ind w:left="426" w:hanging="426"/>
        <w:rPr>
          <w:rFonts w:ascii="Arial" w:hAnsi="Arial" w:cs="Arial"/>
        </w:rPr>
      </w:pPr>
    </w:p>
    <w:p w14:paraId="201950E8" w14:textId="77777777" w:rsidR="00114806" w:rsidRPr="00114806" w:rsidRDefault="00114806" w:rsidP="00BA49DC">
      <w:pPr>
        <w:ind w:left="426" w:hanging="426"/>
        <w:rPr>
          <w:rFonts w:ascii="Arial" w:hAnsi="Arial" w:cs="Arial"/>
        </w:rPr>
      </w:pPr>
      <w:r w:rsidRPr="00114806">
        <w:rPr>
          <w:rFonts w:ascii="Arial" w:hAnsi="Arial" w:cs="Arial"/>
        </w:rPr>
        <w:t>Unload the compressor.</w:t>
      </w:r>
    </w:p>
    <w:p w14:paraId="06418956" w14:textId="77777777" w:rsidR="00114806" w:rsidRPr="00114806" w:rsidRDefault="00114806" w:rsidP="00BA49DC">
      <w:pPr>
        <w:ind w:left="426" w:hanging="426"/>
        <w:rPr>
          <w:rFonts w:ascii="Arial" w:hAnsi="Arial" w:cs="Arial"/>
        </w:rPr>
      </w:pPr>
    </w:p>
    <w:p w14:paraId="1B3E4C6F" w14:textId="77777777" w:rsidR="00114806" w:rsidRPr="00114806" w:rsidRDefault="00114806" w:rsidP="00BA49DC">
      <w:pPr>
        <w:ind w:left="426" w:hanging="426"/>
        <w:rPr>
          <w:rFonts w:ascii="Arial" w:hAnsi="Arial" w:cs="Arial"/>
        </w:rPr>
      </w:pPr>
      <w:r w:rsidRPr="00114806">
        <w:rPr>
          <w:rFonts w:ascii="Arial" w:hAnsi="Arial" w:cs="Arial"/>
        </w:rPr>
        <w:t>Turn on  the cooling water supply and check to be sure the cooling water system is operative.</w:t>
      </w:r>
    </w:p>
    <w:p w14:paraId="40070DE6" w14:textId="77777777" w:rsidR="00114806" w:rsidRPr="00114806" w:rsidRDefault="00114806" w:rsidP="00BA49DC">
      <w:pPr>
        <w:ind w:left="426" w:hanging="426"/>
        <w:rPr>
          <w:rFonts w:ascii="Arial" w:hAnsi="Arial" w:cs="Arial"/>
        </w:rPr>
      </w:pPr>
    </w:p>
    <w:p w14:paraId="69AD06A5" w14:textId="77777777" w:rsidR="00114806" w:rsidRPr="00114806" w:rsidRDefault="00114806" w:rsidP="00BA49DC">
      <w:pPr>
        <w:ind w:left="426" w:hanging="426"/>
        <w:rPr>
          <w:rFonts w:ascii="Arial" w:hAnsi="Arial" w:cs="Arial"/>
        </w:rPr>
      </w:pPr>
      <w:r w:rsidRPr="00114806">
        <w:rPr>
          <w:rFonts w:ascii="Arial" w:hAnsi="Arial" w:cs="Arial"/>
        </w:rPr>
        <w:t>Run the compressor with no load for few minutes to warm up the unit.  Listen to unusual noises during the warm up period.</w:t>
      </w:r>
    </w:p>
    <w:p w14:paraId="2DE4DCD5" w14:textId="77777777" w:rsidR="00114806" w:rsidRPr="00114806" w:rsidRDefault="00114806" w:rsidP="00BA49DC">
      <w:pPr>
        <w:ind w:left="426" w:hanging="426"/>
        <w:rPr>
          <w:rFonts w:ascii="Arial" w:hAnsi="Arial" w:cs="Arial"/>
        </w:rPr>
      </w:pPr>
    </w:p>
    <w:p w14:paraId="3FF898A4" w14:textId="77777777" w:rsidR="00114806" w:rsidRPr="00114806" w:rsidRDefault="00114806" w:rsidP="00BA49DC">
      <w:pPr>
        <w:ind w:left="426" w:hanging="426"/>
        <w:rPr>
          <w:rFonts w:ascii="Arial" w:hAnsi="Arial" w:cs="Arial"/>
        </w:rPr>
      </w:pPr>
      <w:r w:rsidRPr="00114806">
        <w:rPr>
          <w:rFonts w:ascii="Arial" w:hAnsi="Arial" w:cs="Arial"/>
        </w:rPr>
        <w:t>Check the oil pressure in the frame lubrication system; check each feed of the force feed lubricator for oil flow.  Check cooling water flow and temperature.</w:t>
      </w:r>
    </w:p>
    <w:p w14:paraId="3F04AD6F" w14:textId="77777777" w:rsidR="00114806" w:rsidRPr="00114806" w:rsidRDefault="00114806" w:rsidP="00BA49DC">
      <w:pPr>
        <w:ind w:left="426" w:hanging="426"/>
        <w:rPr>
          <w:rFonts w:ascii="Arial" w:hAnsi="Arial" w:cs="Arial"/>
        </w:rPr>
      </w:pPr>
    </w:p>
    <w:p w14:paraId="317E5DB5" w14:textId="77777777" w:rsidR="00114806" w:rsidRPr="00114806" w:rsidRDefault="00114806" w:rsidP="00BA49DC">
      <w:pPr>
        <w:ind w:left="426" w:hanging="426"/>
        <w:rPr>
          <w:rFonts w:ascii="Arial" w:hAnsi="Arial" w:cs="Arial"/>
        </w:rPr>
      </w:pPr>
      <w:r w:rsidRPr="00114806">
        <w:rPr>
          <w:rFonts w:ascii="Arial" w:hAnsi="Arial" w:cs="Arial"/>
        </w:rPr>
        <w:t>When the unit is warmed and running satisfactorily, the compressor may be loaded.</w:t>
      </w:r>
    </w:p>
    <w:p w14:paraId="57DDAF2F" w14:textId="77777777" w:rsidR="00114806" w:rsidRPr="00114806" w:rsidRDefault="00114806" w:rsidP="00BA49DC">
      <w:pPr>
        <w:ind w:left="426" w:hanging="426"/>
        <w:rPr>
          <w:rFonts w:ascii="Arial" w:hAnsi="Arial" w:cs="Arial"/>
        </w:rPr>
      </w:pPr>
    </w:p>
    <w:p w14:paraId="6E969462" w14:textId="25EDEF8C" w:rsidR="00114806" w:rsidRPr="00BA49DC" w:rsidRDefault="00114806" w:rsidP="00BA49DC">
      <w:pPr>
        <w:ind w:left="426" w:hanging="426"/>
        <w:rPr>
          <w:rFonts w:ascii="Arial" w:hAnsi="Arial" w:cs="Arial"/>
        </w:rPr>
      </w:pPr>
      <w:r w:rsidRPr="00BA49DC">
        <w:rPr>
          <w:rFonts w:ascii="Arial" w:hAnsi="Arial" w:cs="Arial"/>
        </w:rPr>
        <w:t>ROUTINE STOPPING</w:t>
      </w:r>
    </w:p>
    <w:p w14:paraId="21C76C8A" w14:textId="77777777" w:rsidR="00114806" w:rsidRPr="00114806" w:rsidRDefault="00114806" w:rsidP="00BA49DC">
      <w:pPr>
        <w:ind w:left="426" w:hanging="426"/>
        <w:rPr>
          <w:rFonts w:ascii="Arial" w:hAnsi="Arial" w:cs="Arial"/>
        </w:rPr>
      </w:pPr>
    </w:p>
    <w:p w14:paraId="7A9BA433" w14:textId="77777777" w:rsidR="00114806" w:rsidRPr="00114806" w:rsidRDefault="00114806" w:rsidP="00BA49DC">
      <w:pPr>
        <w:ind w:left="426" w:hanging="426"/>
        <w:rPr>
          <w:rFonts w:ascii="Arial" w:hAnsi="Arial" w:cs="Arial"/>
        </w:rPr>
      </w:pPr>
      <w:r w:rsidRPr="00114806">
        <w:rPr>
          <w:rFonts w:ascii="Arial" w:hAnsi="Arial" w:cs="Arial"/>
        </w:rPr>
        <w:t>Unload the unit, step by step.</w:t>
      </w:r>
    </w:p>
    <w:p w14:paraId="3FF72FF7" w14:textId="77777777" w:rsidR="00114806" w:rsidRPr="00114806" w:rsidRDefault="00114806" w:rsidP="00BA49DC">
      <w:pPr>
        <w:ind w:left="426" w:hanging="426"/>
        <w:rPr>
          <w:rFonts w:ascii="Arial" w:hAnsi="Arial" w:cs="Arial"/>
        </w:rPr>
      </w:pPr>
    </w:p>
    <w:p w14:paraId="08F7DEE4" w14:textId="77777777" w:rsidR="00114806" w:rsidRPr="00114806" w:rsidRDefault="00114806" w:rsidP="00BA49DC">
      <w:pPr>
        <w:ind w:left="426" w:hanging="426"/>
        <w:rPr>
          <w:rFonts w:ascii="Arial" w:hAnsi="Arial" w:cs="Arial"/>
        </w:rPr>
      </w:pPr>
      <w:r w:rsidRPr="00114806">
        <w:rPr>
          <w:rFonts w:ascii="Arial" w:hAnsi="Arial" w:cs="Arial"/>
        </w:rPr>
        <w:t>Press the stop button and stop the driver.</w:t>
      </w:r>
    </w:p>
    <w:p w14:paraId="282E813C" w14:textId="77777777" w:rsidR="00114806" w:rsidRPr="00114806" w:rsidRDefault="00114806" w:rsidP="00BA49DC">
      <w:pPr>
        <w:ind w:left="426" w:hanging="426"/>
        <w:rPr>
          <w:rFonts w:ascii="Arial" w:hAnsi="Arial" w:cs="Arial"/>
        </w:rPr>
      </w:pPr>
    </w:p>
    <w:p w14:paraId="1B209B50" w14:textId="77777777" w:rsidR="00114806" w:rsidRPr="00114806" w:rsidRDefault="00114806" w:rsidP="00BA49DC">
      <w:pPr>
        <w:ind w:left="426" w:hanging="426"/>
        <w:rPr>
          <w:rFonts w:ascii="Arial" w:hAnsi="Arial" w:cs="Arial"/>
        </w:rPr>
      </w:pPr>
      <w:r w:rsidRPr="00114806">
        <w:rPr>
          <w:rFonts w:ascii="Arial" w:hAnsi="Arial" w:cs="Arial"/>
        </w:rPr>
        <w:t>Shut off the cooling water supply after some time if the compressor is to be STOPPED FOR LARGER PERIOD.</w:t>
      </w:r>
    </w:p>
    <w:p w14:paraId="4CF30E99" w14:textId="77777777" w:rsidR="00114806" w:rsidRPr="00114806" w:rsidRDefault="00114806" w:rsidP="00BA49DC">
      <w:pPr>
        <w:ind w:left="426" w:hanging="426"/>
        <w:rPr>
          <w:rFonts w:ascii="Arial" w:hAnsi="Arial" w:cs="Arial"/>
        </w:rPr>
      </w:pPr>
    </w:p>
    <w:p w14:paraId="2383E8D0" w14:textId="77777777" w:rsidR="00114806" w:rsidRPr="00114806" w:rsidRDefault="00114806" w:rsidP="00BA49DC">
      <w:pPr>
        <w:ind w:left="426" w:hanging="426"/>
        <w:rPr>
          <w:rFonts w:ascii="Arial" w:hAnsi="Arial" w:cs="Arial"/>
        </w:rPr>
      </w:pPr>
      <w:r w:rsidRPr="00114806">
        <w:rPr>
          <w:rFonts w:ascii="Arial" w:hAnsi="Arial" w:cs="Arial"/>
        </w:rPr>
        <w:t>Prepare the unit so that it can be started on short notice.</w:t>
      </w:r>
    </w:p>
    <w:p w14:paraId="16873640" w14:textId="77777777" w:rsidR="00114806" w:rsidRPr="00114806" w:rsidRDefault="00114806" w:rsidP="00BA49DC">
      <w:pPr>
        <w:ind w:left="426" w:hanging="426"/>
        <w:rPr>
          <w:rFonts w:ascii="Arial" w:hAnsi="Arial" w:cs="Arial"/>
        </w:rPr>
      </w:pPr>
    </w:p>
    <w:p w14:paraId="5C39020D" w14:textId="77777777" w:rsidR="00114806" w:rsidRPr="00114806" w:rsidRDefault="00114806" w:rsidP="00BA49DC">
      <w:pPr>
        <w:ind w:left="426" w:hanging="426"/>
        <w:rPr>
          <w:rFonts w:ascii="Arial" w:hAnsi="Arial" w:cs="Arial"/>
        </w:rPr>
      </w:pPr>
      <w:r w:rsidRPr="00114806">
        <w:rPr>
          <w:rFonts w:ascii="Arial" w:hAnsi="Arial" w:cs="Arial"/>
        </w:rPr>
        <w:t>Manually turn the compressor through atleast one complete rotation to be sure that all moving parts are clear.</w:t>
      </w:r>
    </w:p>
    <w:p w14:paraId="12108D88" w14:textId="77777777" w:rsidR="00114806" w:rsidRPr="00114806" w:rsidRDefault="00114806" w:rsidP="00BA49DC">
      <w:pPr>
        <w:ind w:left="426" w:hanging="426"/>
        <w:rPr>
          <w:rFonts w:ascii="Arial" w:hAnsi="Arial" w:cs="Arial"/>
        </w:rPr>
      </w:pPr>
    </w:p>
    <w:p w14:paraId="201267F6" w14:textId="77777777" w:rsidR="00114806" w:rsidRPr="00114806" w:rsidRDefault="00114806" w:rsidP="00BA49DC">
      <w:pPr>
        <w:ind w:left="426" w:hanging="426"/>
        <w:rPr>
          <w:rFonts w:ascii="Arial" w:hAnsi="Arial" w:cs="Arial"/>
        </w:rPr>
      </w:pPr>
      <w:r w:rsidRPr="00114806">
        <w:rPr>
          <w:rFonts w:ascii="Arial" w:hAnsi="Arial" w:cs="Arial"/>
        </w:rPr>
        <w:t>Unload the compressor.</w:t>
      </w:r>
    </w:p>
    <w:p w14:paraId="7D2AFBC4" w14:textId="77777777" w:rsidR="00114806" w:rsidRPr="00114806" w:rsidRDefault="00114806" w:rsidP="00BA49DC">
      <w:pPr>
        <w:ind w:left="426" w:hanging="426"/>
        <w:rPr>
          <w:rFonts w:ascii="Arial" w:hAnsi="Arial" w:cs="Arial"/>
        </w:rPr>
      </w:pPr>
    </w:p>
    <w:p w14:paraId="75097F44" w14:textId="77777777" w:rsidR="00114806" w:rsidRPr="00114806" w:rsidRDefault="00114806" w:rsidP="00BA49DC">
      <w:pPr>
        <w:ind w:left="426" w:hanging="426"/>
        <w:rPr>
          <w:rFonts w:ascii="Arial" w:hAnsi="Arial" w:cs="Arial"/>
        </w:rPr>
      </w:pPr>
      <w:r w:rsidRPr="00114806">
        <w:rPr>
          <w:rFonts w:ascii="Arial" w:hAnsi="Arial" w:cs="Arial"/>
        </w:rPr>
        <w:t>Turn on the cooling water supply and check to be sure the cooling water system is operative.</w:t>
      </w:r>
    </w:p>
    <w:p w14:paraId="086457A8" w14:textId="77777777" w:rsidR="00114806" w:rsidRPr="00114806" w:rsidRDefault="00114806" w:rsidP="00BA49DC">
      <w:pPr>
        <w:ind w:left="426" w:hanging="426"/>
        <w:rPr>
          <w:rFonts w:ascii="Arial" w:hAnsi="Arial" w:cs="Arial"/>
        </w:rPr>
      </w:pPr>
    </w:p>
    <w:p w14:paraId="0C837691" w14:textId="77777777" w:rsidR="00114806" w:rsidRPr="00114806" w:rsidRDefault="00114806" w:rsidP="00BA49DC">
      <w:pPr>
        <w:ind w:left="426" w:hanging="426"/>
        <w:rPr>
          <w:rFonts w:ascii="Arial" w:hAnsi="Arial" w:cs="Arial"/>
        </w:rPr>
      </w:pPr>
      <w:r w:rsidRPr="00114806">
        <w:rPr>
          <w:rFonts w:ascii="Arial" w:hAnsi="Arial" w:cs="Arial"/>
        </w:rPr>
        <w:t>Run the compressor with no load for few minutes to warm up the unit.  Listen to unusual noises during the warm up period.</w:t>
      </w:r>
    </w:p>
    <w:p w14:paraId="2A684470" w14:textId="77777777" w:rsidR="00114806" w:rsidRPr="00114806" w:rsidRDefault="00114806" w:rsidP="00BA49DC">
      <w:pPr>
        <w:ind w:left="426" w:hanging="426"/>
        <w:rPr>
          <w:rFonts w:ascii="Arial" w:hAnsi="Arial" w:cs="Arial"/>
        </w:rPr>
      </w:pPr>
    </w:p>
    <w:p w14:paraId="7D163328" w14:textId="77777777" w:rsidR="00114806" w:rsidRPr="00114806" w:rsidRDefault="00114806" w:rsidP="00BA49DC">
      <w:pPr>
        <w:ind w:left="426" w:hanging="426"/>
        <w:rPr>
          <w:rFonts w:ascii="Arial" w:hAnsi="Arial" w:cs="Arial"/>
        </w:rPr>
      </w:pPr>
      <w:r w:rsidRPr="00114806">
        <w:rPr>
          <w:rFonts w:ascii="Arial" w:hAnsi="Arial" w:cs="Arial"/>
        </w:rPr>
        <w:t>Check the oil pressure in the flame lubrication system; check each feed of the force feed lubricator for oil flow.  Checking cooling water flow and temperatures.</w:t>
      </w:r>
    </w:p>
    <w:p w14:paraId="57B587C1" w14:textId="77777777" w:rsidR="00114806" w:rsidRPr="00114806" w:rsidRDefault="00114806" w:rsidP="00BA49DC">
      <w:pPr>
        <w:ind w:left="426" w:hanging="426"/>
        <w:rPr>
          <w:rFonts w:ascii="Arial" w:hAnsi="Arial" w:cs="Arial"/>
        </w:rPr>
      </w:pPr>
    </w:p>
    <w:p w14:paraId="6A25EBA0" w14:textId="77777777" w:rsidR="00114806" w:rsidRPr="00114806" w:rsidRDefault="00114806" w:rsidP="00BA49DC">
      <w:pPr>
        <w:ind w:left="426" w:hanging="426"/>
        <w:rPr>
          <w:rFonts w:ascii="Arial" w:hAnsi="Arial" w:cs="Arial"/>
        </w:rPr>
      </w:pPr>
      <w:r w:rsidRPr="00114806">
        <w:rPr>
          <w:rFonts w:ascii="Arial" w:hAnsi="Arial" w:cs="Arial"/>
        </w:rPr>
        <w:t>When the unit is warmed and running satisfactorily, the compressor may be loaded.</w:t>
      </w:r>
    </w:p>
    <w:p w14:paraId="4BCD4446" w14:textId="77777777" w:rsidR="00114806" w:rsidRPr="00114806" w:rsidRDefault="00114806" w:rsidP="00BA49DC">
      <w:pPr>
        <w:ind w:left="426" w:hanging="426"/>
        <w:rPr>
          <w:rFonts w:ascii="Arial" w:hAnsi="Arial" w:cs="Arial"/>
        </w:rPr>
      </w:pPr>
    </w:p>
    <w:p w14:paraId="1CC10188" w14:textId="0E9C67BC" w:rsidR="00114806" w:rsidRPr="00BA49DC" w:rsidRDefault="00114806" w:rsidP="00BA49DC">
      <w:pPr>
        <w:ind w:left="426" w:hanging="426"/>
        <w:rPr>
          <w:rFonts w:ascii="Arial" w:hAnsi="Arial" w:cs="Arial"/>
        </w:rPr>
      </w:pPr>
      <w:r w:rsidRPr="00BA49DC">
        <w:rPr>
          <w:rFonts w:ascii="Arial" w:hAnsi="Arial" w:cs="Arial"/>
        </w:rPr>
        <w:t>ROUTINE STOPPING:</w:t>
      </w:r>
    </w:p>
    <w:p w14:paraId="3364788D" w14:textId="77777777" w:rsidR="00114806" w:rsidRPr="00114806" w:rsidRDefault="00114806" w:rsidP="00BA49DC">
      <w:pPr>
        <w:ind w:left="426" w:hanging="426"/>
        <w:rPr>
          <w:rFonts w:ascii="Arial" w:hAnsi="Arial" w:cs="Arial"/>
        </w:rPr>
      </w:pPr>
    </w:p>
    <w:p w14:paraId="30719144" w14:textId="77777777" w:rsidR="00114806" w:rsidRPr="00114806" w:rsidRDefault="00114806" w:rsidP="00BA49DC">
      <w:pPr>
        <w:ind w:left="426" w:hanging="426"/>
        <w:rPr>
          <w:rFonts w:ascii="Arial" w:hAnsi="Arial" w:cs="Arial"/>
        </w:rPr>
      </w:pPr>
      <w:r w:rsidRPr="00114806">
        <w:rPr>
          <w:rFonts w:ascii="Arial" w:hAnsi="Arial" w:cs="Arial"/>
        </w:rPr>
        <w:t>Unload the unit, step by step.</w:t>
      </w:r>
    </w:p>
    <w:p w14:paraId="0FDEA197" w14:textId="77777777" w:rsidR="00114806" w:rsidRPr="00114806" w:rsidRDefault="00114806" w:rsidP="00BA49DC">
      <w:pPr>
        <w:ind w:left="426" w:hanging="426"/>
        <w:rPr>
          <w:rFonts w:ascii="Arial" w:hAnsi="Arial" w:cs="Arial"/>
        </w:rPr>
      </w:pPr>
    </w:p>
    <w:p w14:paraId="6AE9E70F" w14:textId="77777777" w:rsidR="00114806" w:rsidRPr="00114806" w:rsidRDefault="00114806" w:rsidP="00BA49DC">
      <w:pPr>
        <w:ind w:left="426" w:hanging="426"/>
        <w:rPr>
          <w:rFonts w:ascii="Arial" w:hAnsi="Arial" w:cs="Arial"/>
        </w:rPr>
      </w:pPr>
      <w:r w:rsidRPr="00114806">
        <w:rPr>
          <w:rFonts w:ascii="Arial" w:hAnsi="Arial" w:cs="Arial"/>
        </w:rPr>
        <w:t>Press the stop button and stop the driver.</w:t>
      </w:r>
    </w:p>
    <w:p w14:paraId="2A52160C" w14:textId="77777777" w:rsidR="00114806" w:rsidRPr="00114806" w:rsidRDefault="00114806" w:rsidP="00BA49DC">
      <w:pPr>
        <w:ind w:left="426" w:hanging="426"/>
        <w:rPr>
          <w:rFonts w:ascii="Arial" w:hAnsi="Arial" w:cs="Arial"/>
        </w:rPr>
      </w:pPr>
    </w:p>
    <w:p w14:paraId="2A249DE8" w14:textId="77777777" w:rsidR="00114806" w:rsidRPr="00114806" w:rsidRDefault="00114806" w:rsidP="00BA49DC">
      <w:pPr>
        <w:ind w:left="426" w:hanging="426"/>
        <w:rPr>
          <w:rFonts w:ascii="Arial" w:hAnsi="Arial" w:cs="Arial"/>
        </w:rPr>
      </w:pPr>
      <w:r w:rsidRPr="00114806">
        <w:rPr>
          <w:rFonts w:ascii="Arial" w:hAnsi="Arial" w:cs="Arial"/>
        </w:rPr>
        <w:t>Shut off the cooling water supply after some time if the compressor is to be</w:t>
      </w:r>
    </w:p>
    <w:p w14:paraId="59CA9510" w14:textId="77777777" w:rsidR="00114806" w:rsidRPr="00114806" w:rsidRDefault="00114806" w:rsidP="00BA49DC">
      <w:pPr>
        <w:ind w:left="426" w:hanging="426"/>
        <w:rPr>
          <w:rFonts w:ascii="Arial" w:hAnsi="Arial" w:cs="Arial"/>
        </w:rPr>
      </w:pPr>
    </w:p>
    <w:p w14:paraId="4BC5611A" w14:textId="77777777" w:rsidR="00114806" w:rsidRPr="00114806" w:rsidRDefault="00114806" w:rsidP="00BA49DC">
      <w:pPr>
        <w:ind w:left="426" w:hanging="426"/>
        <w:rPr>
          <w:rFonts w:ascii="Arial" w:hAnsi="Arial" w:cs="Arial"/>
        </w:rPr>
      </w:pPr>
      <w:r w:rsidRPr="00114806">
        <w:rPr>
          <w:rFonts w:ascii="Arial" w:hAnsi="Arial" w:cs="Arial"/>
        </w:rPr>
        <w:lastRenderedPageBreak/>
        <w:t>Prepare the unit so that it can be started on short notice.</w:t>
      </w:r>
    </w:p>
    <w:p w14:paraId="6E2AF790" w14:textId="77777777" w:rsidR="00114806" w:rsidRPr="00114806" w:rsidRDefault="00114806" w:rsidP="00BA49DC">
      <w:pPr>
        <w:ind w:left="426" w:hanging="426"/>
        <w:rPr>
          <w:rFonts w:ascii="Arial" w:hAnsi="Arial" w:cs="Arial"/>
        </w:rPr>
      </w:pPr>
    </w:p>
    <w:p w14:paraId="01683658" w14:textId="4DDDB930" w:rsidR="00114806" w:rsidRPr="00BA49DC" w:rsidRDefault="00114806" w:rsidP="00BA49DC">
      <w:pPr>
        <w:ind w:left="426" w:hanging="426"/>
        <w:rPr>
          <w:rFonts w:ascii="Arial" w:hAnsi="Arial" w:cs="Arial"/>
        </w:rPr>
      </w:pPr>
      <w:r w:rsidRPr="00BA49DC">
        <w:rPr>
          <w:rFonts w:ascii="Arial" w:hAnsi="Arial" w:cs="Arial"/>
        </w:rPr>
        <w:t>EMERGENCY OF NON SCHEDULE SHUT DOWN</w:t>
      </w:r>
    </w:p>
    <w:p w14:paraId="15F97828" w14:textId="77777777" w:rsidR="00114806" w:rsidRPr="00114806" w:rsidRDefault="00114806" w:rsidP="00BA49DC">
      <w:pPr>
        <w:ind w:left="426" w:hanging="426"/>
        <w:rPr>
          <w:rFonts w:ascii="Arial" w:hAnsi="Arial" w:cs="Arial"/>
        </w:rPr>
      </w:pPr>
    </w:p>
    <w:p w14:paraId="1E835420" w14:textId="77777777" w:rsidR="00114806" w:rsidRPr="00114806" w:rsidRDefault="00114806" w:rsidP="00BA49DC">
      <w:pPr>
        <w:ind w:left="426" w:hanging="426"/>
        <w:rPr>
          <w:rFonts w:ascii="Arial" w:hAnsi="Arial" w:cs="Arial"/>
        </w:rPr>
      </w:pPr>
      <w:r w:rsidRPr="00114806">
        <w:rPr>
          <w:rFonts w:ascii="Arial" w:hAnsi="Arial" w:cs="Arial"/>
        </w:rPr>
        <w:t>In case of emergency the unit can be shut down even at load.</w:t>
      </w:r>
    </w:p>
    <w:p w14:paraId="2F3F1A71" w14:textId="77777777" w:rsidR="00114806" w:rsidRPr="00114806" w:rsidRDefault="00114806" w:rsidP="00BA49DC">
      <w:pPr>
        <w:ind w:left="426" w:hanging="426"/>
        <w:rPr>
          <w:rFonts w:ascii="Arial" w:hAnsi="Arial" w:cs="Arial"/>
        </w:rPr>
      </w:pPr>
    </w:p>
    <w:p w14:paraId="22E635D6" w14:textId="77777777" w:rsidR="00114806" w:rsidRPr="00114806" w:rsidRDefault="00114806" w:rsidP="00BA49DC">
      <w:pPr>
        <w:ind w:left="426" w:hanging="426"/>
        <w:rPr>
          <w:rFonts w:ascii="Arial" w:hAnsi="Arial" w:cs="Arial"/>
        </w:rPr>
      </w:pPr>
      <w:r w:rsidRPr="00114806">
        <w:rPr>
          <w:rFonts w:ascii="Arial" w:hAnsi="Arial" w:cs="Arial"/>
        </w:rPr>
        <w:t>In event of automatic shut down first relieve the system of pressure if the cause is not detected immediately.  Then look for the cause of shut down and take proper action for the same.</w:t>
      </w:r>
    </w:p>
    <w:p w14:paraId="74AC073A" w14:textId="77777777" w:rsidR="00114806" w:rsidRPr="00114806" w:rsidRDefault="00114806" w:rsidP="00BA49DC">
      <w:pPr>
        <w:ind w:left="426" w:hanging="426"/>
        <w:rPr>
          <w:rFonts w:ascii="Arial" w:hAnsi="Arial" w:cs="Arial"/>
        </w:rPr>
      </w:pPr>
    </w:p>
    <w:p w14:paraId="069E3246" w14:textId="77777777" w:rsidR="00114806" w:rsidRPr="00BA49DC" w:rsidRDefault="00114806" w:rsidP="00BA49DC">
      <w:pPr>
        <w:ind w:left="426" w:hanging="426"/>
        <w:rPr>
          <w:rFonts w:ascii="Arial" w:hAnsi="Arial" w:cs="Arial"/>
        </w:rPr>
      </w:pPr>
      <w:r w:rsidRPr="00BA49DC">
        <w:rPr>
          <w:rFonts w:ascii="Arial" w:hAnsi="Arial" w:cs="Arial"/>
        </w:rPr>
        <w:t>The complete list of possible troubles with their causes and corrections is impractical, but the following list of the more frequently encountered troubles (with their probable causes and suggested remedies) is offered as a guide.</w:t>
      </w:r>
    </w:p>
    <w:p w14:paraId="7DFB5C67" w14:textId="77777777" w:rsidR="00114806" w:rsidRPr="00114806" w:rsidRDefault="00114806" w:rsidP="00BA49DC">
      <w:pPr>
        <w:ind w:left="426" w:hanging="426"/>
        <w:rPr>
          <w:rFonts w:ascii="Arial" w:hAnsi="Arial" w:cs="Arial"/>
        </w:rPr>
      </w:pPr>
    </w:p>
    <w:p w14:paraId="2F14C55E" w14:textId="77777777" w:rsidR="00114806" w:rsidRPr="00BA49DC" w:rsidRDefault="00114806" w:rsidP="00BA49DC">
      <w:pPr>
        <w:ind w:left="426" w:hanging="426"/>
        <w:rPr>
          <w:rFonts w:ascii="Arial" w:hAnsi="Arial" w:cs="Arial"/>
        </w:rPr>
      </w:pPr>
      <w:r w:rsidRPr="00BA49DC">
        <w:rPr>
          <w:rFonts w:ascii="Arial" w:hAnsi="Arial" w:cs="Arial"/>
        </w:rPr>
        <w:t>NOTE: When trouble are countered involving the compressor cylinder valves, refer to the instruction from entitled “General instructions for Compressor valves” for comprehensive trouble shooting recommendations.</w:t>
      </w:r>
    </w:p>
    <w:p w14:paraId="4AE47AFE" w14:textId="77777777" w:rsidR="00114806" w:rsidRPr="00114806" w:rsidRDefault="00114806" w:rsidP="00BA49DC">
      <w:pPr>
        <w:ind w:left="426" w:hanging="426"/>
        <w:rPr>
          <w:rFonts w:ascii="Arial" w:hAnsi="Arial" w:cs="Arial"/>
        </w:rPr>
      </w:pPr>
    </w:p>
    <w:p w14:paraId="3A4F45EE" w14:textId="77777777" w:rsidR="00114806" w:rsidRPr="00BA49DC" w:rsidRDefault="00114806" w:rsidP="00BA49DC">
      <w:pPr>
        <w:ind w:left="426" w:hanging="426"/>
        <w:rPr>
          <w:rFonts w:ascii="Arial" w:hAnsi="Arial" w:cs="Arial"/>
        </w:rPr>
      </w:pPr>
      <w:r w:rsidRPr="00BA49DC">
        <w:rPr>
          <w:rFonts w:ascii="Arial" w:hAnsi="Arial" w:cs="Arial"/>
        </w:rPr>
        <w:t>Suggested remedies for correcting the trouble are listed in the right hand column of the trouble shooting chart.  Disregard those solutions that do not apply to your particular unit.  When making a repair or adjustment, refer to the applicable maintenance procedures contained in CHAPTER IV , MAINTENANCE.</w:t>
      </w:r>
    </w:p>
    <w:p w14:paraId="0E3A8545" w14:textId="77777777" w:rsidR="00114806" w:rsidRPr="00114806" w:rsidRDefault="00114806" w:rsidP="00BA49DC">
      <w:pPr>
        <w:ind w:left="426" w:hanging="426"/>
        <w:rPr>
          <w:rFonts w:ascii="Arial" w:hAnsi="Arial" w:cs="Arial"/>
        </w:rPr>
      </w:pPr>
    </w:p>
    <w:p w14:paraId="76175851" w14:textId="77777777" w:rsidR="00114806" w:rsidRPr="00114806" w:rsidRDefault="00114806" w:rsidP="00BA49DC">
      <w:pPr>
        <w:ind w:left="426" w:hanging="426"/>
        <w:rPr>
          <w:rFonts w:ascii="Arial" w:hAnsi="Arial" w:cs="Arial"/>
        </w:rPr>
      </w:pPr>
    </w:p>
    <w:p w14:paraId="78A41ABA" w14:textId="77777777" w:rsidR="00114806" w:rsidRPr="00114806" w:rsidRDefault="00114806" w:rsidP="00BA49DC">
      <w:pPr>
        <w:ind w:left="426" w:hanging="426"/>
        <w:rPr>
          <w:rFonts w:ascii="Arial" w:hAnsi="Arial" w:cs="Arial"/>
        </w:rPr>
      </w:pPr>
    </w:p>
    <w:p w14:paraId="4AA242C9" w14:textId="77777777" w:rsidR="00114806" w:rsidRPr="00114806" w:rsidRDefault="00114806" w:rsidP="00BA49DC">
      <w:pPr>
        <w:ind w:left="426" w:hanging="426"/>
        <w:rPr>
          <w:rFonts w:ascii="Arial" w:hAnsi="Arial" w:cs="Arial"/>
        </w:rPr>
      </w:pPr>
    </w:p>
    <w:p w14:paraId="4DE9048B" w14:textId="77777777" w:rsidR="00114806" w:rsidRPr="00114806" w:rsidRDefault="00114806" w:rsidP="00BA49DC">
      <w:pPr>
        <w:ind w:left="426" w:hanging="426"/>
        <w:rPr>
          <w:rFonts w:ascii="Arial" w:hAnsi="Arial" w:cs="Arial"/>
        </w:rPr>
      </w:pPr>
    </w:p>
    <w:p w14:paraId="7F601512" w14:textId="77777777" w:rsidR="00114806" w:rsidRPr="00114806" w:rsidRDefault="00114806" w:rsidP="00BA49DC">
      <w:pPr>
        <w:ind w:left="426" w:hanging="426"/>
        <w:rPr>
          <w:rFonts w:ascii="Arial" w:hAnsi="Arial" w:cs="Arial"/>
        </w:rPr>
      </w:pPr>
    </w:p>
    <w:p w14:paraId="241545CF" w14:textId="77777777" w:rsidR="00114806" w:rsidRPr="00114806" w:rsidRDefault="00114806" w:rsidP="00BA49DC">
      <w:pPr>
        <w:ind w:left="426" w:hanging="426"/>
        <w:rPr>
          <w:rFonts w:ascii="Arial" w:hAnsi="Arial" w:cs="Arial"/>
        </w:rPr>
      </w:pPr>
    </w:p>
    <w:p w14:paraId="5F23C9D3" w14:textId="19F5B584" w:rsidR="00114806" w:rsidRPr="00BA49DC" w:rsidRDefault="00114806" w:rsidP="00BA49DC">
      <w:pPr>
        <w:ind w:left="426" w:hanging="426"/>
        <w:rPr>
          <w:rFonts w:ascii="Arial" w:hAnsi="Arial" w:cs="Arial"/>
        </w:rPr>
      </w:pPr>
      <w:r w:rsidRPr="00BA49DC">
        <w:rPr>
          <w:rFonts w:ascii="Arial" w:hAnsi="Arial" w:cs="Arial"/>
        </w:rPr>
        <w:t>COMPRESSOR TROUBLE SHOOTING CHART</w:t>
      </w:r>
    </w:p>
    <w:p w14:paraId="7B028342" w14:textId="77777777" w:rsidR="00114806" w:rsidRPr="00114806" w:rsidRDefault="00114806" w:rsidP="00BA49DC">
      <w:pPr>
        <w:ind w:left="426" w:hanging="426"/>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7"/>
        <w:gridCol w:w="3655"/>
        <w:gridCol w:w="5238"/>
      </w:tblGrid>
      <w:tr w:rsidR="00114806" w:rsidRPr="00114806" w14:paraId="26851AA7" w14:textId="77777777" w:rsidTr="00114806">
        <w:trPr>
          <w:jc w:val="center"/>
        </w:trPr>
        <w:tc>
          <w:tcPr>
            <w:tcW w:w="1818" w:type="dxa"/>
          </w:tcPr>
          <w:p w14:paraId="2A72727D" w14:textId="77777777" w:rsidR="00114806" w:rsidRPr="00BA49DC" w:rsidRDefault="00114806" w:rsidP="00BA49DC">
            <w:pPr>
              <w:ind w:left="426" w:hanging="426"/>
              <w:rPr>
                <w:rFonts w:ascii="Arial" w:hAnsi="Arial" w:cs="Arial"/>
              </w:rPr>
            </w:pPr>
            <w:r w:rsidRPr="00BA49DC">
              <w:rPr>
                <w:rFonts w:ascii="Arial" w:hAnsi="Arial" w:cs="Arial"/>
              </w:rPr>
              <w:t>TROUBLE</w:t>
            </w:r>
          </w:p>
        </w:tc>
        <w:tc>
          <w:tcPr>
            <w:tcW w:w="3690" w:type="dxa"/>
          </w:tcPr>
          <w:p w14:paraId="039EF477" w14:textId="77777777" w:rsidR="00114806" w:rsidRPr="00BA49DC" w:rsidRDefault="00114806" w:rsidP="00BA49DC">
            <w:pPr>
              <w:ind w:left="426" w:hanging="426"/>
              <w:rPr>
                <w:rFonts w:ascii="Arial" w:hAnsi="Arial" w:cs="Arial"/>
              </w:rPr>
            </w:pPr>
            <w:r w:rsidRPr="00BA49DC">
              <w:rPr>
                <w:rFonts w:ascii="Arial" w:hAnsi="Arial" w:cs="Arial"/>
              </w:rPr>
              <w:t>PROBABLE CAUSE(S)</w:t>
            </w:r>
          </w:p>
        </w:tc>
        <w:tc>
          <w:tcPr>
            <w:tcW w:w="5310" w:type="dxa"/>
          </w:tcPr>
          <w:p w14:paraId="04151E8C" w14:textId="77777777" w:rsidR="00114806" w:rsidRPr="00BA49DC" w:rsidRDefault="00114806" w:rsidP="00BA49DC">
            <w:pPr>
              <w:ind w:left="426" w:hanging="426"/>
              <w:rPr>
                <w:rFonts w:ascii="Arial" w:hAnsi="Arial" w:cs="Arial"/>
              </w:rPr>
            </w:pPr>
            <w:r w:rsidRPr="00BA49DC">
              <w:rPr>
                <w:rFonts w:ascii="Arial" w:hAnsi="Arial" w:cs="Arial"/>
              </w:rPr>
              <w:t>REMEDIES</w:t>
            </w:r>
          </w:p>
          <w:p w14:paraId="3941A5DE" w14:textId="77777777" w:rsidR="00114806" w:rsidRPr="00114806" w:rsidRDefault="00114806" w:rsidP="00BA49DC">
            <w:pPr>
              <w:ind w:left="426" w:hanging="426"/>
              <w:rPr>
                <w:rFonts w:ascii="Arial" w:hAnsi="Arial" w:cs="Arial"/>
              </w:rPr>
            </w:pPr>
          </w:p>
        </w:tc>
      </w:tr>
      <w:tr w:rsidR="00114806" w:rsidRPr="00114806" w14:paraId="706D0CDB" w14:textId="77777777" w:rsidTr="00114806">
        <w:trPr>
          <w:jc w:val="center"/>
        </w:trPr>
        <w:tc>
          <w:tcPr>
            <w:tcW w:w="1818" w:type="dxa"/>
          </w:tcPr>
          <w:p w14:paraId="5B5C4CD0" w14:textId="77777777" w:rsidR="00114806" w:rsidRPr="00BA49DC" w:rsidRDefault="00114806" w:rsidP="00BA49DC">
            <w:pPr>
              <w:ind w:left="426" w:hanging="426"/>
              <w:rPr>
                <w:rFonts w:ascii="Arial" w:hAnsi="Arial" w:cs="Arial"/>
              </w:rPr>
            </w:pPr>
            <w:r w:rsidRPr="00BA49DC">
              <w:rPr>
                <w:rFonts w:ascii="Arial" w:hAnsi="Arial" w:cs="Arial"/>
              </w:rPr>
              <w:t>Compressor will not start</w:t>
            </w:r>
          </w:p>
        </w:tc>
        <w:tc>
          <w:tcPr>
            <w:tcW w:w="3690" w:type="dxa"/>
          </w:tcPr>
          <w:p w14:paraId="7EFBA0B9" w14:textId="77777777" w:rsidR="00114806" w:rsidRPr="00114806" w:rsidRDefault="00114806" w:rsidP="00BA49DC">
            <w:pPr>
              <w:ind w:left="426" w:hanging="426"/>
              <w:rPr>
                <w:rFonts w:ascii="Arial" w:hAnsi="Arial" w:cs="Arial"/>
              </w:rPr>
            </w:pPr>
            <w:r w:rsidRPr="00114806">
              <w:rPr>
                <w:rFonts w:ascii="Arial" w:hAnsi="Arial" w:cs="Arial"/>
              </w:rPr>
              <w:t>Power supply failure.</w:t>
            </w:r>
          </w:p>
          <w:p w14:paraId="1651DF42" w14:textId="77777777" w:rsidR="00114806" w:rsidRPr="00114806" w:rsidRDefault="00114806" w:rsidP="00BA49DC">
            <w:pPr>
              <w:ind w:left="426" w:hanging="426"/>
              <w:rPr>
                <w:rFonts w:ascii="Arial" w:hAnsi="Arial" w:cs="Arial"/>
              </w:rPr>
            </w:pPr>
          </w:p>
          <w:p w14:paraId="5DEE98CD" w14:textId="77777777" w:rsidR="00114806" w:rsidRPr="00114806" w:rsidRDefault="00114806" w:rsidP="00BA49DC">
            <w:pPr>
              <w:ind w:left="426" w:hanging="426"/>
              <w:rPr>
                <w:rFonts w:ascii="Arial" w:hAnsi="Arial" w:cs="Arial"/>
              </w:rPr>
            </w:pPr>
            <w:r w:rsidRPr="00114806">
              <w:rPr>
                <w:rFonts w:ascii="Arial" w:hAnsi="Arial" w:cs="Arial"/>
              </w:rPr>
              <w:t>Switchgear or starting panel malfunction.</w:t>
            </w:r>
          </w:p>
          <w:p w14:paraId="2568E8A9" w14:textId="77777777" w:rsidR="00114806" w:rsidRPr="00114806" w:rsidRDefault="00114806" w:rsidP="00BA49DC">
            <w:pPr>
              <w:ind w:left="426" w:hanging="426"/>
              <w:rPr>
                <w:rFonts w:ascii="Arial" w:hAnsi="Arial" w:cs="Arial"/>
              </w:rPr>
            </w:pPr>
          </w:p>
          <w:p w14:paraId="44B25C5B" w14:textId="77777777" w:rsidR="00114806" w:rsidRPr="00114806" w:rsidRDefault="00114806" w:rsidP="00BA49DC">
            <w:pPr>
              <w:ind w:left="426" w:hanging="426"/>
              <w:rPr>
                <w:rFonts w:ascii="Arial" w:hAnsi="Arial" w:cs="Arial"/>
              </w:rPr>
            </w:pPr>
            <w:r w:rsidRPr="00114806">
              <w:rPr>
                <w:rFonts w:ascii="Arial" w:hAnsi="Arial" w:cs="Arial"/>
              </w:rPr>
              <w:t>Low oil pressure shutdown switch.</w:t>
            </w:r>
          </w:p>
          <w:p w14:paraId="098DFB69" w14:textId="77777777" w:rsidR="00114806" w:rsidRPr="00114806" w:rsidRDefault="00114806" w:rsidP="00BA49DC">
            <w:pPr>
              <w:ind w:left="426" w:hanging="426"/>
              <w:rPr>
                <w:rFonts w:ascii="Arial" w:hAnsi="Arial" w:cs="Arial"/>
              </w:rPr>
            </w:pPr>
          </w:p>
          <w:p w14:paraId="26F29149" w14:textId="77777777" w:rsidR="00114806" w:rsidRPr="00114806" w:rsidRDefault="00114806" w:rsidP="00BA49DC">
            <w:pPr>
              <w:ind w:left="426" w:hanging="426"/>
              <w:rPr>
                <w:rFonts w:ascii="Arial" w:hAnsi="Arial" w:cs="Arial"/>
              </w:rPr>
            </w:pPr>
            <w:r w:rsidRPr="00114806">
              <w:rPr>
                <w:rFonts w:ascii="Arial" w:hAnsi="Arial" w:cs="Arial"/>
              </w:rPr>
              <w:lastRenderedPageBreak/>
              <w:t>Control panel problems</w:t>
            </w:r>
          </w:p>
        </w:tc>
        <w:tc>
          <w:tcPr>
            <w:tcW w:w="5310" w:type="dxa"/>
          </w:tcPr>
          <w:p w14:paraId="42BC6274" w14:textId="77777777" w:rsidR="00114806" w:rsidRPr="00114806" w:rsidRDefault="00114806" w:rsidP="00BA49DC">
            <w:pPr>
              <w:ind w:left="426" w:hanging="426"/>
              <w:rPr>
                <w:rFonts w:ascii="Arial" w:hAnsi="Arial" w:cs="Arial"/>
              </w:rPr>
            </w:pPr>
            <w:r w:rsidRPr="00114806">
              <w:rPr>
                <w:rFonts w:ascii="Arial" w:hAnsi="Arial" w:cs="Arial"/>
              </w:rPr>
              <w:lastRenderedPageBreak/>
              <w:t>Control voltage or power supply.</w:t>
            </w:r>
          </w:p>
          <w:p w14:paraId="5019DA2D" w14:textId="77777777" w:rsidR="00114806" w:rsidRPr="00114806" w:rsidRDefault="00114806" w:rsidP="00BA49DC">
            <w:pPr>
              <w:ind w:left="426" w:hanging="426"/>
              <w:rPr>
                <w:rFonts w:ascii="Arial" w:hAnsi="Arial" w:cs="Arial"/>
              </w:rPr>
            </w:pPr>
            <w:r w:rsidRPr="00114806">
              <w:rPr>
                <w:rFonts w:ascii="Arial" w:hAnsi="Arial" w:cs="Arial"/>
              </w:rPr>
              <w:t>Check circuitry, interlocks, relays, etc see manufacture’s literature.</w:t>
            </w:r>
          </w:p>
          <w:p w14:paraId="0AD3C89E" w14:textId="77777777" w:rsidR="00114806" w:rsidRPr="00114806" w:rsidRDefault="00114806" w:rsidP="00BA49DC">
            <w:pPr>
              <w:ind w:left="426" w:hanging="426"/>
              <w:rPr>
                <w:rFonts w:ascii="Arial" w:hAnsi="Arial" w:cs="Arial"/>
              </w:rPr>
            </w:pPr>
            <w:r w:rsidRPr="00114806">
              <w:rPr>
                <w:rFonts w:ascii="Arial" w:hAnsi="Arial" w:cs="Arial"/>
              </w:rPr>
              <w:t>Check switch setting. Install momentary bypass or on delay for start up.</w:t>
            </w:r>
          </w:p>
          <w:p w14:paraId="79C407D2" w14:textId="77777777" w:rsidR="00114806" w:rsidRPr="00114806" w:rsidRDefault="00114806" w:rsidP="00BA49DC">
            <w:pPr>
              <w:ind w:left="426" w:hanging="426"/>
              <w:rPr>
                <w:rFonts w:ascii="Arial" w:hAnsi="Arial" w:cs="Arial"/>
              </w:rPr>
            </w:pPr>
            <w:r w:rsidRPr="00114806">
              <w:rPr>
                <w:rFonts w:ascii="Arial" w:hAnsi="Arial" w:cs="Arial"/>
              </w:rPr>
              <w:t>Check connections and settings of all devices.</w:t>
            </w:r>
          </w:p>
        </w:tc>
      </w:tr>
      <w:tr w:rsidR="00114806" w:rsidRPr="00114806" w14:paraId="6F3950F1" w14:textId="77777777" w:rsidTr="00114806">
        <w:trPr>
          <w:jc w:val="center"/>
        </w:trPr>
        <w:tc>
          <w:tcPr>
            <w:tcW w:w="1818" w:type="dxa"/>
          </w:tcPr>
          <w:p w14:paraId="22931A48" w14:textId="77777777" w:rsidR="00114806" w:rsidRPr="00BA49DC" w:rsidRDefault="00114806" w:rsidP="00BA49DC">
            <w:pPr>
              <w:ind w:left="426" w:hanging="426"/>
              <w:rPr>
                <w:rFonts w:ascii="Arial" w:hAnsi="Arial" w:cs="Arial"/>
              </w:rPr>
            </w:pPr>
            <w:r w:rsidRPr="00BA49DC">
              <w:rPr>
                <w:rFonts w:ascii="Arial" w:hAnsi="Arial" w:cs="Arial"/>
              </w:rPr>
              <w:t>Motor will not</w:t>
            </w:r>
          </w:p>
          <w:p w14:paraId="00640537" w14:textId="77777777" w:rsidR="00114806" w:rsidRPr="00BA49DC" w:rsidRDefault="00114806" w:rsidP="00BA49DC">
            <w:pPr>
              <w:ind w:left="426" w:hanging="426"/>
              <w:rPr>
                <w:rFonts w:ascii="Arial" w:hAnsi="Arial" w:cs="Arial"/>
              </w:rPr>
            </w:pPr>
            <w:r w:rsidRPr="00BA49DC">
              <w:rPr>
                <w:rFonts w:ascii="Arial" w:hAnsi="Arial" w:cs="Arial"/>
              </w:rPr>
              <w:t>Synchronize on applicable units</w:t>
            </w:r>
          </w:p>
        </w:tc>
        <w:tc>
          <w:tcPr>
            <w:tcW w:w="3690" w:type="dxa"/>
          </w:tcPr>
          <w:p w14:paraId="1828C648" w14:textId="77777777" w:rsidR="00114806" w:rsidRPr="00114806" w:rsidRDefault="00114806" w:rsidP="00BA49DC">
            <w:pPr>
              <w:ind w:left="426" w:hanging="426"/>
              <w:rPr>
                <w:rFonts w:ascii="Arial" w:hAnsi="Arial" w:cs="Arial"/>
              </w:rPr>
            </w:pPr>
            <w:r w:rsidRPr="00114806">
              <w:rPr>
                <w:rFonts w:ascii="Arial" w:hAnsi="Arial" w:cs="Arial"/>
              </w:rPr>
              <w:t>Low Voltage.</w:t>
            </w:r>
          </w:p>
          <w:p w14:paraId="6F4B6D94" w14:textId="77777777" w:rsidR="00114806" w:rsidRPr="00114806" w:rsidRDefault="00114806" w:rsidP="00BA49DC">
            <w:pPr>
              <w:ind w:left="426" w:hanging="426"/>
              <w:rPr>
                <w:rFonts w:ascii="Arial" w:hAnsi="Arial" w:cs="Arial"/>
              </w:rPr>
            </w:pPr>
            <w:r w:rsidRPr="00114806">
              <w:rPr>
                <w:rFonts w:ascii="Arial" w:hAnsi="Arial" w:cs="Arial"/>
              </w:rPr>
              <w:t>Excessive starting torque.</w:t>
            </w:r>
          </w:p>
          <w:p w14:paraId="3BB7C287" w14:textId="77777777" w:rsidR="00114806" w:rsidRPr="00114806" w:rsidRDefault="00114806" w:rsidP="00BA49DC">
            <w:pPr>
              <w:ind w:left="426" w:hanging="426"/>
              <w:rPr>
                <w:rFonts w:ascii="Arial" w:hAnsi="Arial" w:cs="Arial"/>
              </w:rPr>
            </w:pPr>
            <w:r w:rsidRPr="00114806">
              <w:rPr>
                <w:rFonts w:ascii="Arial" w:hAnsi="Arial" w:cs="Arial"/>
              </w:rPr>
              <w:t>Incorrect power factor.</w:t>
            </w:r>
          </w:p>
          <w:p w14:paraId="13AE9986" w14:textId="77777777" w:rsidR="00114806" w:rsidRPr="00114806" w:rsidRDefault="00114806" w:rsidP="00BA49DC">
            <w:pPr>
              <w:ind w:left="426" w:hanging="426"/>
              <w:rPr>
                <w:rFonts w:ascii="Arial" w:hAnsi="Arial" w:cs="Arial"/>
              </w:rPr>
            </w:pPr>
            <w:r w:rsidRPr="00114806">
              <w:rPr>
                <w:rFonts w:ascii="Arial" w:hAnsi="Arial" w:cs="Arial"/>
              </w:rPr>
              <w:t>Excitation voltage failure</w:t>
            </w:r>
          </w:p>
        </w:tc>
        <w:tc>
          <w:tcPr>
            <w:tcW w:w="5310" w:type="dxa"/>
          </w:tcPr>
          <w:p w14:paraId="2C447369" w14:textId="77777777" w:rsidR="00114806" w:rsidRPr="00114806" w:rsidRDefault="00114806" w:rsidP="00BA49DC">
            <w:pPr>
              <w:ind w:left="426" w:hanging="426"/>
              <w:rPr>
                <w:rFonts w:ascii="Arial" w:hAnsi="Arial" w:cs="Arial"/>
              </w:rPr>
            </w:pPr>
            <w:r w:rsidRPr="00114806">
              <w:rPr>
                <w:rFonts w:ascii="Arial" w:hAnsi="Arial" w:cs="Arial"/>
              </w:rPr>
              <w:t>Correct voltage supply.</w:t>
            </w:r>
          </w:p>
          <w:p w14:paraId="590C52CB" w14:textId="77777777" w:rsidR="00114806" w:rsidRPr="00114806" w:rsidRDefault="00114806" w:rsidP="00BA49DC">
            <w:pPr>
              <w:ind w:left="426" w:hanging="426"/>
              <w:rPr>
                <w:rFonts w:ascii="Arial" w:hAnsi="Arial" w:cs="Arial"/>
              </w:rPr>
            </w:pPr>
            <w:r w:rsidRPr="00114806">
              <w:rPr>
                <w:rFonts w:ascii="Arial" w:hAnsi="Arial" w:cs="Arial"/>
              </w:rPr>
              <w:t>Unload compressor during starting.</w:t>
            </w:r>
          </w:p>
          <w:p w14:paraId="48D112CF" w14:textId="77777777" w:rsidR="00114806" w:rsidRPr="00114806" w:rsidRDefault="00114806" w:rsidP="00BA49DC">
            <w:pPr>
              <w:ind w:left="426" w:hanging="426"/>
              <w:rPr>
                <w:rFonts w:ascii="Arial" w:hAnsi="Arial" w:cs="Arial"/>
              </w:rPr>
            </w:pPr>
            <w:r w:rsidRPr="00114806">
              <w:rPr>
                <w:rFonts w:ascii="Arial" w:hAnsi="Arial" w:cs="Arial"/>
              </w:rPr>
              <w:t>Adjust excitor field rheostat.</w:t>
            </w:r>
          </w:p>
          <w:p w14:paraId="17CB599B" w14:textId="77777777" w:rsidR="00114806" w:rsidRPr="00114806" w:rsidRDefault="00114806" w:rsidP="00BA49DC">
            <w:pPr>
              <w:ind w:left="426" w:hanging="426"/>
              <w:rPr>
                <w:rFonts w:ascii="Arial" w:hAnsi="Arial" w:cs="Arial"/>
              </w:rPr>
            </w:pPr>
            <w:r w:rsidRPr="00114806">
              <w:rPr>
                <w:rFonts w:ascii="Arial" w:hAnsi="Arial" w:cs="Arial"/>
              </w:rPr>
              <w:t>Check field excitation system.</w:t>
            </w:r>
          </w:p>
        </w:tc>
      </w:tr>
      <w:tr w:rsidR="00114806" w:rsidRPr="00114806" w14:paraId="2D97A49B" w14:textId="77777777" w:rsidTr="00114806">
        <w:trPr>
          <w:jc w:val="center"/>
        </w:trPr>
        <w:tc>
          <w:tcPr>
            <w:tcW w:w="1818" w:type="dxa"/>
          </w:tcPr>
          <w:p w14:paraId="04E33241" w14:textId="77777777" w:rsidR="00114806" w:rsidRPr="00BA49DC" w:rsidRDefault="00114806" w:rsidP="00BA49DC">
            <w:pPr>
              <w:ind w:left="426" w:hanging="426"/>
              <w:rPr>
                <w:rFonts w:ascii="Arial" w:hAnsi="Arial" w:cs="Arial"/>
              </w:rPr>
            </w:pPr>
            <w:r w:rsidRPr="00BA49DC">
              <w:rPr>
                <w:rFonts w:ascii="Arial" w:hAnsi="Arial" w:cs="Arial"/>
              </w:rPr>
              <w:t xml:space="preserve">Low oil </w:t>
            </w:r>
          </w:p>
          <w:p w14:paraId="1B0B8F1A" w14:textId="77777777" w:rsidR="00114806" w:rsidRPr="00BA49DC" w:rsidRDefault="00114806" w:rsidP="00BA49DC">
            <w:pPr>
              <w:ind w:left="426" w:hanging="426"/>
              <w:rPr>
                <w:rFonts w:ascii="Arial" w:hAnsi="Arial" w:cs="Arial"/>
              </w:rPr>
            </w:pPr>
            <w:r w:rsidRPr="00BA49DC">
              <w:rPr>
                <w:rFonts w:ascii="Arial" w:hAnsi="Arial" w:cs="Arial"/>
              </w:rPr>
              <w:t>Pressure</w:t>
            </w:r>
          </w:p>
        </w:tc>
        <w:tc>
          <w:tcPr>
            <w:tcW w:w="3690" w:type="dxa"/>
          </w:tcPr>
          <w:p w14:paraId="257DA7B9" w14:textId="77777777" w:rsidR="00114806" w:rsidRPr="00114806" w:rsidRDefault="00114806" w:rsidP="00BA49DC">
            <w:pPr>
              <w:ind w:left="426" w:hanging="426"/>
              <w:rPr>
                <w:rFonts w:ascii="Arial" w:hAnsi="Arial" w:cs="Arial"/>
              </w:rPr>
            </w:pPr>
            <w:r w:rsidRPr="00114806">
              <w:rPr>
                <w:rFonts w:ascii="Arial" w:hAnsi="Arial" w:cs="Arial"/>
              </w:rPr>
              <w:t>Oil pump failure.</w:t>
            </w:r>
          </w:p>
          <w:p w14:paraId="60981E6D" w14:textId="77777777" w:rsidR="00114806" w:rsidRPr="00114806" w:rsidRDefault="00114806" w:rsidP="00BA49DC">
            <w:pPr>
              <w:ind w:left="426" w:hanging="426"/>
              <w:rPr>
                <w:rFonts w:ascii="Arial" w:hAnsi="Arial" w:cs="Arial"/>
              </w:rPr>
            </w:pPr>
            <w:r w:rsidRPr="00114806">
              <w:rPr>
                <w:rFonts w:ascii="Arial" w:hAnsi="Arial" w:cs="Arial"/>
              </w:rPr>
              <w:t>Oil foaming from counterweights striking oil surface.</w:t>
            </w:r>
          </w:p>
          <w:p w14:paraId="46D41A9B" w14:textId="77777777" w:rsidR="00114806" w:rsidRPr="00114806" w:rsidRDefault="00114806" w:rsidP="00BA49DC">
            <w:pPr>
              <w:ind w:left="426" w:hanging="426"/>
              <w:rPr>
                <w:rFonts w:ascii="Arial" w:hAnsi="Arial" w:cs="Arial"/>
              </w:rPr>
            </w:pPr>
            <w:r w:rsidRPr="00114806">
              <w:rPr>
                <w:rFonts w:ascii="Arial" w:hAnsi="Arial" w:cs="Arial"/>
              </w:rPr>
              <w:t>Cold oil.</w:t>
            </w:r>
          </w:p>
          <w:p w14:paraId="520D926F" w14:textId="77777777" w:rsidR="00114806" w:rsidRPr="00114806" w:rsidRDefault="00114806" w:rsidP="00BA49DC">
            <w:pPr>
              <w:ind w:left="426" w:hanging="426"/>
              <w:rPr>
                <w:rFonts w:ascii="Arial" w:hAnsi="Arial" w:cs="Arial"/>
              </w:rPr>
            </w:pPr>
            <w:r w:rsidRPr="00114806">
              <w:rPr>
                <w:rFonts w:ascii="Arial" w:hAnsi="Arial" w:cs="Arial"/>
              </w:rPr>
              <w:t>Dirty oil filter.</w:t>
            </w:r>
          </w:p>
          <w:p w14:paraId="6DB79C44" w14:textId="77777777" w:rsidR="00114806" w:rsidRPr="00114806" w:rsidRDefault="00114806" w:rsidP="00BA49DC">
            <w:pPr>
              <w:ind w:left="426" w:hanging="426"/>
              <w:rPr>
                <w:rFonts w:ascii="Arial" w:hAnsi="Arial" w:cs="Arial"/>
              </w:rPr>
            </w:pPr>
            <w:r w:rsidRPr="00114806">
              <w:rPr>
                <w:rFonts w:ascii="Arial" w:hAnsi="Arial" w:cs="Arial"/>
              </w:rPr>
              <w:t>Oil leaks.</w:t>
            </w:r>
          </w:p>
          <w:p w14:paraId="37F2C4C8" w14:textId="77777777" w:rsidR="00114806" w:rsidRPr="00114806" w:rsidRDefault="00114806" w:rsidP="00BA49DC">
            <w:pPr>
              <w:ind w:left="426" w:hanging="426"/>
              <w:rPr>
                <w:rFonts w:ascii="Arial" w:hAnsi="Arial" w:cs="Arial"/>
              </w:rPr>
            </w:pPr>
            <w:r w:rsidRPr="00114806">
              <w:rPr>
                <w:rFonts w:ascii="Arial" w:hAnsi="Arial" w:cs="Arial"/>
              </w:rPr>
              <w:t>Excessive leakage at bearings.</w:t>
            </w:r>
          </w:p>
          <w:p w14:paraId="7773EBAB" w14:textId="77777777" w:rsidR="00114806" w:rsidRPr="00114806" w:rsidRDefault="00114806" w:rsidP="00BA49DC">
            <w:pPr>
              <w:ind w:left="426" w:hanging="426"/>
              <w:rPr>
                <w:rFonts w:ascii="Arial" w:hAnsi="Arial" w:cs="Arial"/>
              </w:rPr>
            </w:pPr>
            <w:r w:rsidRPr="00114806">
              <w:rPr>
                <w:rFonts w:ascii="Arial" w:hAnsi="Arial" w:cs="Arial"/>
              </w:rPr>
              <w:t>Improper low oil pressure switch setting.</w:t>
            </w:r>
          </w:p>
          <w:p w14:paraId="3524F61C" w14:textId="77777777" w:rsidR="00114806" w:rsidRPr="00114806" w:rsidRDefault="00114806" w:rsidP="00BA49DC">
            <w:pPr>
              <w:ind w:left="426" w:hanging="426"/>
              <w:rPr>
                <w:rFonts w:ascii="Arial" w:hAnsi="Arial" w:cs="Arial"/>
              </w:rPr>
            </w:pPr>
            <w:r w:rsidRPr="00114806">
              <w:rPr>
                <w:rFonts w:ascii="Arial" w:hAnsi="Arial" w:cs="Arial"/>
              </w:rPr>
              <w:t>Malfunctioning oil valve.</w:t>
            </w:r>
          </w:p>
          <w:p w14:paraId="660254BB" w14:textId="77777777" w:rsidR="00114806" w:rsidRPr="00114806" w:rsidRDefault="00114806" w:rsidP="00BA49DC">
            <w:pPr>
              <w:ind w:left="426" w:hanging="426"/>
              <w:rPr>
                <w:rFonts w:ascii="Arial" w:hAnsi="Arial" w:cs="Arial"/>
              </w:rPr>
            </w:pPr>
          </w:p>
          <w:p w14:paraId="02796B7F" w14:textId="77777777" w:rsidR="00114806" w:rsidRPr="00114806" w:rsidRDefault="00114806" w:rsidP="00BA49DC">
            <w:pPr>
              <w:ind w:left="426" w:hanging="426"/>
              <w:rPr>
                <w:rFonts w:ascii="Arial" w:hAnsi="Arial" w:cs="Arial"/>
              </w:rPr>
            </w:pPr>
            <w:r w:rsidRPr="00114806">
              <w:rPr>
                <w:rFonts w:ascii="Arial" w:hAnsi="Arial" w:cs="Arial"/>
              </w:rPr>
              <w:t>Defective pressure gauge.</w:t>
            </w:r>
          </w:p>
          <w:p w14:paraId="071D8749" w14:textId="77777777" w:rsidR="00114806" w:rsidRPr="00114806" w:rsidRDefault="00114806" w:rsidP="00BA49DC">
            <w:pPr>
              <w:ind w:left="426" w:hanging="426"/>
              <w:rPr>
                <w:rFonts w:ascii="Arial" w:hAnsi="Arial" w:cs="Arial"/>
              </w:rPr>
            </w:pPr>
            <w:r w:rsidRPr="00114806">
              <w:rPr>
                <w:rFonts w:ascii="Arial" w:hAnsi="Arial" w:cs="Arial"/>
              </w:rPr>
              <w:t>Plugged oil sump strainer.</w:t>
            </w:r>
          </w:p>
          <w:p w14:paraId="12DBAC14" w14:textId="77777777" w:rsidR="00114806" w:rsidRPr="00114806" w:rsidRDefault="00114806" w:rsidP="00BA49DC">
            <w:pPr>
              <w:ind w:left="426" w:hanging="426"/>
              <w:rPr>
                <w:rFonts w:ascii="Arial" w:hAnsi="Arial" w:cs="Arial"/>
              </w:rPr>
            </w:pPr>
            <w:r w:rsidRPr="00114806">
              <w:rPr>
                <w:rFonts w:ascii="Arial" w:hAnsi="Arial" w:cs="Arial"/>
              </w:rPr>
              <w:t>Clogged oil cooler.</w:t>
            </w:r>
          </w:p>
        </w:tc>
        <w:tc>
          <w:tcPr>
            <w:tcW w:w="5310" w:type="dxa"/>
          </w:tcPr>
          <w:p w14:paraId="10653A59" w14:textId="77777777" w:rsidR="00114806" w:rsidRPr="00114806" w:rsidRDefault="00114806" w:rsidP="00BA49DC">
            <w:pPr>
              <w:ind w:left="426" w:hanging="426"/>
              <w:rPr>
                <w:rFonts w:ascii="Arial" w:hAnsi="Arial" w:cs="Arial"/>
              </w:rPr>
            </w:pPr>
            <w:r w:rsidRPr="00114806">
              <w:rPr>
                <w:rFonts w:ascii="Arial" w:hAnsi="Arial" w:cs="Arial"/>
              </w:rPr>
              <w:t>Repair oil pump.</w:t>
            </w:r>
          </w:p>
          <w:p w14:paraId="167C30AE" w14:textId="77777777" w:rsidR="00114806" w:rsidRPr="00114806" w:rsidRDefault="00114806" w:rsidP="00BA49DC">
            <w:pPr>
              <w:ind w:left="426" w:hanging="426"/>
              <w:rPr>
                <w:rFonts w:ascii="Arial" w:hAnsi="Arial" w:cs="Arial"/>
              </w:rPr>
            </w:pPr>
            <w:r w:rsidRPr="00114806">
              <w:rPr>
                <w:rFonts w:ascii="Arial" w:hAnsi="Arial" w:cs="Arial"/>
              </w:rPr>
              <w:t>Reduce oil level.</w:t>
            </w:r>
          </w:p>
          <w:p w14:paraId="356431DB" w14:textId="77777777" w:rsidR="00114806" w:rsidRPr="00114806" w:rsidRDefault="00114806" w:rsidP="00BA49DC">
            <w:pPr>
              <w:ind w:left="426" w:hanging="426"/>
              <w:rPr>
                <w:rFonts w:ascii="Arial" w:hAnsi="Arial" w:cs="Arial"/>
              </w:rPr>
            </w:pPr>
          </w:p>
          <w:p w14:paraId="5FD967F3" w14:textId="77777777" w:rsidR="00114806" w:rsidRPr="00114806" w:rsidRDefault="00114806" w:rsidP="00BA49DC">
            <w:pPr>
              <w:ind w:left="426" w:hanging="426"/>
              <w:rPr>
                <w:rFonts w:ascii="Arial" w:hAnsi="Arial" w:cs="Arial"/>
              </w:rPr>
            </w:pPr>
          </w:p>
          <w:p w14:paraId="3275BF14" w14:textId="77777777" w:rsidR="00114806" w:rsidRPr="00114806" w:rsidRDefault="00114806" w:rsidP="00BA49DC">
            <w:pPr>
              <w:ind w:left="426" w:hanging="426"/>
              <w:rPr>
                <w:rFonts w:ascii="Arial" w:hAnsi="Arial" w:cs="Arial"/>
              </w:rPr>
            </w:pPr>
            <w:r w:rsidRPr="00114806">
              <w:rPr>
                <w:rFonts w:ascii="Arial" w:hAnsi="Arial" w:cs="Arial"/>
              </w:rPr>
              <w:t>Heat oil before starting.</w:t>
            </w:r>
          </w:p>
          <w:p w14:paraId="6A302806" w14:textId="77777777" w:rsidR="00114806" w:rsidRPr="00114806" w:rsidRDefault="00114806" w:rsidP="00BA49DC">
            <w:pPr>
              <w:ind w:left="426" w:hanging="426"/>
              <w:rPr>
                <w:rFonts w:ascii="Arial" w:hAnsi="Arial" w:cs="Arial"/>
              </w:rPr>
            </w:pPr>
            <w:r w:rsidRPr="00114806">
              <w:rPr>
                <w:rFonts w:ascii="Arial" w:hAnsi="Arial" w:cs="Arial"/>
              </w:rPr>
              <w:t>Replace filter cartridge.</w:t>
            </w:r>
          </w:p>
          <w:p w14:paraId="547C4C24" w14:textId="77777777" w:rsidR="00114806" w:rsidRPr="00114806" w:rsidRDefault="00114806" w:rsidP="00BA49DC">
            <w:pPr>
              <w:ind w:left="426" w:hanging="426"/>
              <w:rPr>
                <w:rFonts w:ascii="Arial" w:hAnsi="Arial" w:cs="Arial"/>
              </w:rPr>
            </w:pPr>
            <w:r w:rsidRPr="00114806">
              <w:rPr>
                <w:rFonts w:ascii="Arial" w:hAnsi="Arial" w:cs="Arial"/>
              </w:rPr>
              <w:t>Check oil piping.</w:t>
            </w:r>
          </w:p>
          <w:p w14:paraId="3F81D260" w14:textId="77777777" w:rsidR="00114806" w:rsidRPr="00114806" w:rsidRDefault="00114806" w:rsidP="00BA49DC">
            <w:pPr>
              <w:ind w:left="426" w:hanging="426"/>
              <w:rPr>
                <w:rFonts w:ascii="Arial" w:hAnsi="Arial" w:cs="Arial"/>
              </w:rPr>
            </w:pPr>
            <w:r w:rsidRPr="00114806">
              <w:rPr>
                <w:rFonts w:ascii="Arial" w:hAnsi="Arial" w:cs="Arial"/>
              </w:rPr>
              <w:t>Replace bearing to remedy excessive running clearance.</w:t>
            </w:r>
          </w:p>
          <w:p w14:paraId="727089C9" w14:textId="77777777" w:rsidR="00114806" w:rsidRPr="00114806" w:rsidRDefault="00114806" w:rsidP="00BA49DC">
            <w:pPr>
              <w:ind w:left="426" w:hanging="426"/>
              <w:rPr>
                <w:rFonts w:ascii="Arial" w:hAnsi="Arial" w:cs="Arial"/>
              </w:rPr>
            </w:pPr>
            <w:r w:rsidRPr="00114806">
              <w:rPr>
                <w:rFonts w:ascii="Arial" w:hAnsi="Arial" w:cs="Arial"/>
              </w:rPr>
              <w:t>Reset as per switch manufacturers instruction.</w:t>
            </w:r>
          </w:p>
          <w:p w14:paraId="6262C6D9" w14:textId="77777777" w:rsidR="00114806" w:rsidRPr="00114806" w:rsidRDefault="00114806" w:rsidP="00BA49DC">
            <w:pPr>
              <w:ind w:left="426" w:hanging="426"/>
              <w:rPr>
                <w:rFonts w:ascii="Arial" w:hAnsi="Arial" w:cs="Arial"/>
              </w:rPr>
            </w:pPr>
            <w:r w:rsidRPr="00114806">
              <w:rPr>
                <w:rFonts w:ascii="Arial" w:hAnsi="Arial" w:cs="Arial"/>
              </w:rPr>
              <w:t>Service valve; replace defective parts; reset.</w:t>
            </w:r>
          </w:p>
          <w:p w14:paraId="02736327" w14:textId="77777777" w:rsidR="00114806" w:rsidRPr="00114806" w:rsidRDefault="00114806" w:rsidP="00BA49DC">
            <w:pPr>
              <w:ind w:left="426" w:hanging="426"/>
              <w:rPr>
                <w:rFonts w:ascii="Arial" w:hAnsi="Arial" w:cs="Arial"/>
              </w:rPr>
            </w:pPr>
            <w:r w:rsidRPr="00114806">
              <w:rPr>
                <w:rFonts w:ascii="Arial" w:hAnsi="Arial" w:cs="Arial"/>
              </w:rPr>
              <w:t>Replace gauge.</w:t>
            </w:r>
          </w:p>
          <w:p w14:paraId="1FAF8D5C" w14:textId="77777777" w:rsidR="00114806" w:rsidRPr="00114806" w:rsidRDefault="00114806" w:rsidP="00BA49DC">
            <w:pPr>
              <w:ind w:left="426" w:hanging="426"/>
              <w:rPr>
                <w:rFonts w:ascii="Arial" w:hAnsi="Arial" w:cs="Arial"/>
              </w:rPr>
            </w:pPr>
          </w:p>
          <w:p w14:paraId="2CCED320" w14:textId="77777777" w:rsidR="00114806" w:rsidRPr="00114806" w:rsidRDefault="00114806" w:rsidP="00BA49DC">
            <w:pPr>
              <w:ind w:left="426" w:hanging="426"/>
              <w:rPr>
                <w:rFonts w:ascii="Arial" w:hAnsi="Arial" w:cs="Arial"/>
              </w:rPr>
            </w:pPr>
            <w:r w:rsidRPr="00114806">
              <w:rPr>
                <w:rFonts w:ascii="Arial" w:hAnsi="Arial" w:cs="Arial"/>
              </w:rPr>
              <w:t>Clean strainer.</w:t>
            </w:r>
          </w:p>
          <w:p w14:paraId="15862ECC" w14:textId="77777777" w:rsidR="00114806" w:rsidRPr="00114806" w:rsidRDefault="00114806" w:rsidP="00BA49DC">
            <w:pPr>
              <w:ind w:left="426" w:hanging="426"/>
              <w:rPr>
                <w:rFonts w:ascii="Arial" w:hAnsi="Arial" w:cs="Arial"/>
              </w:rPr>
            </w:pPr>
          </w:p>
          <w:p w14:paraId="57BDF61D" w14:textId="77777777" w:rsidR="00114806" w:rsidRPr="00114806" w:rsidRDefault="00114806" w:rsidP="00BA49DC">
            <w:pPr>
              <w:ind w:left="426" w:hanging="426"/>
              <w:rPr>
                <w:rFonts w:ascii="Arial" w:hAnsi="Arial" w:cs="Arial"/>
              </w:rPr>
            </w:pPr>
            <w:r w:rsidRPr="00114806">
              <w:rPr>
                <w:rFonts w:ascii="Arial" w:hAnsi="Arial" w:cs="Arial"/>
              </w:rPr>
              <w:t>Clean cooler tubes.</w:t>
            </w:r>
          </w:p>
        </w:tc>
      </w:tr>
      <w:tr w:rsidR="00114806" w:rsidRPr="00114806" w14:paraId="4C5BB294" w14:textId="77777777" w:rsidTr="00114806">
        <w:trPr>
          <w:jc w:val="center"/>
        </w:trPr>
        <w:tc>
          <w:tcPr>
            <w:tcW w:w="1818" w:type="dxa"/>
          </w:tcPr>
          <w:p w14:paraId="2D92A1A1" w14:textId="77777777" w:rsidR="00114806" w:rsidRPr="00BA49DC" w:rsidRDefault="00114806" w:rsidP="00BA49DC">
            <w:pPr>
              <w:ind w:left="426" w:hanging="426"/>
              <w:rPr>
                <w:rFonts w:ascii="Arial" w:hAnsi="Arial" w:cs="Arial"/>
              </w:rPr>
            </w:pPr>
            <w:r w:rsidRPr="00BA49DC">
              <w:rPr>
                <w:rFonts w:ascii="Arial" w:hAnsi="Arial" w:cs="Arial"/>
              </w:rPr>
              <w:t>Packing overheating</w:t>
            </w:r>
          </w:p>
        </w:tc>
        <w:tc>
          <w:tcPr>
            <w:tcW w:w="3690" w:type="dxa"/>
          </w:tcPr>
          <w:p w14:paraId="6D4F76BA" w14:textId="77777777" w:rsidR="00114806" w:rsidRPr="00114806" w:rsidRDefault="00114806" w:rsidP="00BA49DC">
            <w:pPr>
              <w:ind w:left="426" w:hanging="426"/>
              <w:rPr>
                <w:rFonts w:ascii="Arial" w:hAnsi="Arial" w:cs="Arial"/>
              </w:rPr>
            </w:pPr>
            <w:r w:rsidRPr="00114806">
              <w:rPr>
                <w:rFonts w:ascii="Arial" w:hAnsi="Arial" w:cs="Arial"/>
              </w:rPr>
              <w:t>Lubrication failure</w:t>
            </w:r>
          </w:p>
          <w:p w14:paraId="1C8AA439" w14:textId="77777777" w:rsidR="00114806" w:rsidRPr="00114806" w:rsidRDefault="00114806" w:rsidP="00BA49DC">
            <w:pPr>
              <w:ind w:left="426" w:hanging="426"/>
              <w:rPr>
                <w:rFonts w:ascii="Arial" w:hAnsi="Arial" w:cs="Arial"/>
              </w:rPr>
            </w:pPr>
          </w:p>
          <w:p w14:paraId="0DCAF2DB" w14:textId="77777777" w:rsidR="00114806" w:rsidRPr="00114806" w:rsidRDefault="00114806" w:rsidP="00BA49DC">
            <w:pPr>
              <w:ind w:left="426" w:hanging="426"/>
              <w:rPr>
                <w:rFonts w:ascii="Arial" w:hAnsi="Arial" w:cs="Arial"/>
              </w:rPr>
            </w:pPr>
          </w:p>
          <w:p w14:paraId="3DD36E5C" w14:textId="77777777" w:rsidR="00114806" w:rsidRPr="00114806" w:rsidRDefault="00114806" w:rsidP="00BA49DC">
            <w:pPr>
              <w:ind w:left="426" w:hanging="426"/>
              <w:rPr>
                <w:rFonts w:ascii="Arial" w:hAnsi="Arial" w:cs="Arial"/>
              </w:rPr>
            </w:pPr>
            <w:r w:rsidRPr="00114806">
              <w:rPr>
                <w:rFonts w:ascii="Arial" w:hAnsi="Arial" w:cs="Arial"/>
              </w:rPr>
              <w:t>Improper lube oil and/or insufficient lube rate.</w:t>
            </w:r>
          </w:p>
          <w:p w14:paraId="733D9F1A" w14:textId="77777777" w:rsidR="00114806" w:rsidRPr="00114806" w:rsidRDefault="00114806" w:rsidP="00BA49DC">
            <w:pPr>
              <w:ind w:left="426" w:hanging="426"/>
              <w:rPr>
                <w:rFonts w:ascii="Arial" w:hAnsi="Arial" w:cs="Arial"/>
              </w:rPr>
            </w:pPr>
            <w:r w:rsidRPr="00114806">
              <w:rPr>
                <w:rFonts w:ascii="Arial" w:hAnsi="Arial" w:cs="Arial"/>
              </w:rPr>
              <w:t>Insufficient cooling</w:t>
            </w:r>
          </w:p>
          <w:p w14:paraId="1E0DA6ED" w14:textId="77777777" w:rsidR="00114806" w:rsidRPr="00BA49DC" w:rsidRDefault="00114806" w:rsidP="00BA49DC">
            <w:pPr>
              <w:ind w:left="426" w:hanging="426"/>
              <w:rPr>
                <w:rFonts w:ascii="Arial" w:hAnsi="Arial" w:cs="Arial"/>
              </w:rPr>
            </w:pPr>
            <w:r w:rsidRPr="00BA49DC">
              <w:rPr>
                <w:rFonts w:ascii="Arial" w:hAnsi="Arial" w:cs="Arial"/>
              </w:rPr>
              <w:t>4.  (water cooled packing    cases)</w:t>
            </w:r>
          </w:p>
        </w:tc>
        <w:tc>
          <w:tcPr>
            <w:tcW w:w="5310" w:type="dxa"/>
          </w:tcPr>
          <w:p w14:paraId="0CC99CF4" w14:textId="1BBD2DFC" w:rsidR="00114806" w:rsidRPr="00BA49DC" w:rsidRDefault="00114806" w:rsidP="00BA49DC">
            <w:pPr>
              <w:ind w:left="426" w:hanging="426"/>
              <w:rPr>
                <w:rFonts w:ascii="Arial" w:hAnsi="Arial" w:cs="Arial"/>
              </w:rPr>
            </w:pPr>
            <w:r w:rsidRPr="00BA49DC">
              <w:rPr>
                <w:rFonts w:ascii="Arial" w:hAnsi="Arial" w:cs="Arial"/>
              </w:rPr>
              <w:t>Replace lubricator check</w:t>
            </w:r>
          </w:p>
          <w:p w14:paraId="2D9701BA" w14:textId="77777777" w:rsidR="00114806" w:rsidRPr="00114806" w:rsidRDefault="00114806" w:rsidP="00BA49DC">
            <w:pPr>
              <w:ind w:left="426" w:hanging="426"/>
              <w:rPr>
                <w:rFonts w:ascii="Arial" w:hAnsi="Arial" w:cs="Arial"/>
              </w:rPr>
            </w:pPr>
          </w:p>
          <w:p w14:paraId="152A022E" w14:textId="77777777" w:rsidR="00114806" w:rsidRPr="00114806" w:rsidRDefault="00114806" w:rsidP="00BA49DC">
            <w:pPr>
              <w:ind w:left="426" w:hanging="426"/>
              <w:rPr>
                <w:rFonts w:ascii="Arial" w:hAnsi="Arial" w:cs="Arial"/>
              </w:rPr>
            </w:pPr>
          </w:p>
          <w:p w14:paraId="07A26EBD" w14:textId="6D25564A" w:rsidR="00114806" w:rsidRPr="00BA49DC" w:rsidRDefault="00114806" w:rsidP="00BA49DC">
            <w:pPr>
              <w:ind w:left="426" w:hanging="426"/>
              <w:rPr>
                <w:rFonts w:ascii="Arial" w:hAnsi="Arial" w:cs="Arial"/>
              </w:rPr>
            </w:pPr>
            <w:r w:rsidRPr="00BA49DC">
              <w:rPr>
                <w:rFonts w:ascii="Arial" w:hAnsi="Arial" w:cs="Arial"/>
              </w:rPr>
              <w:t xml:space="preserve">valve/lubricator pumping unit. </w:t>
            </w:r>
          </w:p>
          <w:p w14:paraId="7D7EFBD5" w14:textId="77777777" w:rsidR="00114806" w:rsidRPr="00114806" w:rsidRDefault="00114806" w:rsidP="00BA49DC">
            <w:pPr>
              <w:ind w:left="426" w:hanging="426"/>
              <w:rPr>
                <w:rFonts w:ascii="Arial" w:hAnsi="Arial" w:cs="Arial"/>
              </w:rPr>
            </w:pPr>
          </w:p>
          <w:p w14:paraId="0B901CE8" w14:textId="7BDD9752" w:rsidR="00114806" w:rsidRPr="00BA49DC" w:rsidRDefault="00114806" w:rsidP="00BA49DC">
            <w:pPr>
              <w:ind w:left="426" w:hanging="426"/>
              <w:rPr>
                <w:rFonts w:ascii="Arial" w:hAnsi="Arial" w:cs="Arial"/>
              </w:rPr>
            </w:pPr>
            <w:r w:rsidRPr="00BA49DC">
              <w:rPr>
                <w:rFonts w:ascii="Arial" w:hAnsi="Arial" w:cs="Arial"/>
              </w:rPr>
              <w:t>Use correct lube oil and increase lube oil.</w:t>
            </w:r>
          </w:p>
          <w:p w14:paraId="32B1B3F1" w14:textId="77777777" w:rsidR="00114806" w:rsidRPr="00114806" w:rsidRDefault="00114806" w:rsidP="00BA49DC">
            <w:pPr>
              <w:ind w:left="426" w:hanging="426"/>
              <w:rPr>
                <w:rFonts w:ascii="Arial" w:hAnsi="Arial" w:cs="Arial"/>
              </w:rPr>
            </w:pPr>
          </w:p>
          <w:p w14:paraId="6650FF36" w14:textId="77777777" w:rsidR="00114806" w:rsidRPr="00BA49DC" w:rsidRDefault="00114806" w:rsidP="00BA49DC">
            <w:pPr>
              <w:ind w:left="426" w:hanging="426"/>
              <w:rPr>
                <w:rFonts w:ascii="Arial" w:hAnsi="Arial" w:cs="Arial"/>
              </w:rPr>
            </w:pPr>
            <w:r w:rsidRPr="00BA49DC">
              <w:rPr>
                <w:rFonts w:ascii="Arial" w:hAnsi="Arial" w:cs="Arial"/>
              </w:rPr>
              <w:t>4 Clean coolant passages/install water filter/increase supply pressure.  Reduce coolant inlet temperature.</w:t>
            </w:r>
          </w:p>
        </w:tc>
      </w:tr>
    </w:tbl>
    <w:p w14:paraId="74DEAA2F" w14:textId="77777777" w:rsidR="00114806" w:rsidRPr="00114806" w:rsidRDefault="00114806" w:rsidP="00BA49DC">
      <w:pPr>
        <w:ind w:left="426" w:hanging="426"/>
        <w:rPr>
          <w:rFonts w:ascii="Arial" w:hAnsi="Arial" w:cs="Arial"/>
        </w:rPr>
      </w:pPr>
    </w:p>
    <w:p w14:paraId="1D33C5C9" w14:textId="77777777" w:rsidR="00114806" w:rsidRPr="00114806" w:rsidRDefault="00114806" w:rsidP="00BA49DC">
      <w:pPr>
        <w:ind w:left="426" w:hanging="426"/>
        <w:rPr>
          <w:rFonts w:ascii="Arial" w:hAnsi="Arial" w:cs="Arial"/>
        </w:rPr>
      </w:pPr>
    </w:p>
    <w:p w14:paraId="66377B78" w14:textId="77777777" w:rsidR="00114806" w:rsidRPr="00114806" w:rsidRDefault="00114806" w:rsidP="00BA49DC">
      <w:pPr>
        <w:ind w:left="426" w:hanging="426"/>
        <w:rPr>
          <w:rFonts w:ascii="Arial" w:hAnsi="Arial" w:cs="Arial"/>
        </w:rPr>
      </w:pPr>
    </w:p>
    <w:p w14:paraId="7988A76C" w14:textId="77777777" w:rsidR="00114806" w:rsidRPr="00BA49DC" w:rsidRDefault="00114806" w:rsidP="00BA49DC">
      <w:pPr>
        <w:tabs>
          <w:tab w:val="left" w:pos="9420"/>
        </w:tabs>
        <w:ind w:left="426" w:hanging="426"/>
        <w:rPr>
          <w:rFonts w:ascii="Arial" w:hAnsi="Arial" w:cs="Arial"/>
        </w:rPr>
      </w:pPr>
      <w:bookmarkStart w:id="327" w:name="CHILLER"/>
      <w:bookmarkEnd w:id="327"/>
      <w:r w:rsidRPr="00BA49DC">
        <w:rPr>
          <w:rFonts w:ascii="Arial" w:hAnsi="Arial" w:cs="Arial"/>
        </w:rPr>
        <w:t>PRESSURE       GAUGE</w:t>
      </w:r>
    </w:p>
    <w:p w14:paraId="0A8BCB9B"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62688" behindDoc="0" locked="0" layoutInCell="1" allowOverlap="1" wp14:anchorId="5BCA0A54" wp14:editId="70FB277B">
                <wp:simplePos x="0" y="0"/>
                <wp:positionH relativeFrom="column">
                  <wp:posOffset>226695</wp:posOffset>
                </wp:positionH>
                <wp:positionV relativeFrom="paragraph">
                  <wp:posOffset>53340</wp:posOffset>
                </wp:positionV>
                <wp:extent cx="6057900" cy="4686300"/>
                <wp:effectExtent l="7620" t="13970" r="11430" b="5080"/>
                <wp:wrapNone/>
                <wp:docPr id="587"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4686300"/>
                          <a:chOff x="1151" y="1272"/>
                          <a:chExt cx="9540" cy="7380"/>
                        </a:xfrm>
                      </wpg:grpSpPr>
                      <wpg:grpSp>
                        <wpg:cNvPr id="588" name="Group 1124"/>
                        <wpg:cNvGrpSpPr>
                          <a:grpSpLocks/>
                        </wpg:cNvGrpSpPr>
                        <wpg:grpSpPr bwMode="auto">
                          <a:xfrm>
                            <a:off x="1151" y="1272"/>
                            <a:ext cx="9540" cy="7380"/>
                            <a:chOff x="1151" y="1272"/>
                            <a:chExt cx="9540" cy="7380"/>
                          </a:xfrm>
                        </wpg:grpSpPr>
                        <wpg:grpSp>
                          <wpg:cNvPr id="589" name="Group 1125"/>
                          <wpg:cNvGrpSpPr>
                            <a:grpSpLocks/>
                          </wpg:cNvGrpSpPr>
                          <wpg:grpSpPr bwMode="auto">
                            <a:xfrm>
                              <a:off x="1151" y="1272"/>
                              <a:ext cx="9540" cy="7380"/>
                              <a:chOff x="1151" y="1272"/>
                              <a:chExt cx="9540" cy="7380"/>
                            </a:xfrm>
                          </wpg:grpSpPr>
                          <wpg:grpSp>
                            <wpg:cNvPr id="590" name="Group 1126"/>
                            <wpg:cNvGrpSpPr>
                              <a:grpSpLocks/>
                            </wpg:cNvGrpSpPr>
                            <wpg:grpSpPr bwMode="auto">
                              <a:xfrm>
                                <a:off x="1151" y="1272"/>
                                <a:ext cx="9540" cy="7380"/>
                                <a:chOff x="1151" y="1272"/>
                                <a:chExt cx="9540" cy="7380"/>
                              </a:xfrm>
                            </wpg:grpSpPr>
                            <wpg:grpSp>
                              <wpg:cNvPr id="591" name="Group 1127"/>
                              <wpg:cNvGrpSpPr>
                                <a:grpSpLocks/>
                              </wpg:cNvGrpSpPr>
                              <wpg:grpSpPr bwMode="auto">
                                <a:xfrm>
                                  <a:off x="1151" y="1272"/>
                                  <a:ext cx="9540" cy="7380"/>
                                  <a:chOff x="1151" y="1065"/>
                                  <a:chExt cx="9540" cy="7380"/>
                                </a:xfrm>
                              </wpg:grpSpPr>
                              <wpg:grpSp>
                                <wpg:cNvPr id="592" name="Group 1128"/>
                                <wpg:cNvGrpSpPr>
                                  <a:grpSpLocks/>
                                </wpg:cNvGrpSpPr>
                                <wpg:grpSpPr bwMode="auto">
                                  <a:xfrm>
                                    <a:off x="1151" y="1065"/>
                                    <a:ext cx="9540" cy="7380"/>
                                    <a:chOff x="1154" y="858"/>
                                    <a:chExt cx="9540" cy="7380"/>
                                  </a:xfrm>
                                </wpg:grpSpPr>
                                <wpg:grpSp>
                                  <wpg:cNvPr id="593" name="Group 1129"/>
                                  <wpg:cNvGrpSpPr>
                                    <a:grpSpLocks/>
                                  </wpg:cNvGrpSpPr>
                                  <wpg:grpSpPr bwMode="auto">
                                    <a:xfrm>
                                      <a:off x="1154" y="858"/>
                                      <a:ext cx="9540" cy="7380"/>
                                      <a:chOff x="1154" y="858"/>
                                      <a:chExt cx="9540" cy="7380"/>
                                    </a:xfrm>
                                  </wpg:grpSpPr>
                                  <wps:wsp>
                                    <wps:cNvPr id="594" name="Rectangle 1130"/>
                                    <wps:cNvSpPr>
                                      <a:spLocks noChangeArrowheads="1"/>
                                    </wps:cNvSpPr>
                                    <wps:spPr bwMode="auto">
                                      <a:xfrm>
                                        <a:off x="4394" y="858"/>
                                        <a:ext cx="5220" cy="7380"/>
                                      </a:xfrm>
                                      <a:prstGeom prst="rect">
                                        <a:avLst/>
                                      </a:prstGeom>
                                      <a:solidFill>
                                        <a:srgbClr val="FFFFFF"/>
                                      </a:solidFill>
                                      <a:ln w="9525">
                                        <a:solidFill>
                                          <a:srgbClr val="000000"/>
                                        </a:solidFill>
                                        <a:prstDash val="lgDash"/>
                                        <a:miter lim="800000"/>
                                        <a:headEnd/>
                                        <a:tailEnd/>
                                      </a:ln>
                                    </wps:spPr>
                                    <wps:bodyPr rot="0" vert="horz" wrap="square" lIns="91440" tIns="45720" rIns="91440" bIns="45720" anchor="t" anchorCtr="0" upright="1">
                                      <a:noAutofit/>
                                    </wps:bodyPr>
                                  </wps:wsp>
                                  <wps:wsp>
                                    <wps:cNvPr id="595" name="Line 1131"/>
                                    <wps:cNvCnPr>
                                      <a:cxnSpLocks noChangeShapeType="1"/>
                                    </wps:cNvCnPr>
                                    <wps:spPr bwMode="auto">
                                      <a:xfrm>
                                        <a:off x="5834" y="373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6" name="Line 1132"/>
                                    <wps:cNvCnPr>
                                      <a:cxnSpLocks noChangeShapeType="1"/>
                                    </wps:cNvCnPr>
                                    <wps:spPr bwMode="auto">
                                      <a:xfrm>
                                        <a:off x="7814" y="373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7" name="Line 1133"/>
                                    <wps:cNvCnPr>
                                      <a:cxnSpLocks noChangeShapeType="1"/>
                                    </wps:cNvCnPr>
                                    <wps:spPr bwMode="auto">
                                      <a:xfrm flipV="1">
                                        <a:off x="8894" y="301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1134"/>
                                    <wps:cNvCnPr>
                                      <a:cxnSpLocks noChangeShapeType="1"/>
                                    </wps:cNvCnPr>
                                    <wps:spPr bwMode="auto">
                                      <a:xfrm>
                                        <a:off x="8894" y="3018"/>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Line 1135"/>
                                    <wps:cNvCnPr>
                                      <a:cxnSpLocks noChangeShapeType="1"/>
                                    </wps:cNvCnPr>
                                    <wps:spPr bwMode="auto">
                                      <a:xfrm>
                                        <a:off x="7094" y="4098"/>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Line 1136"/>
                                    <wps:cNvCnPr>
                                      <a:cxnSpLocks noChangeShapeType="1"/>
                                    </wps:cNvCnPr>
                                    <wps:spPr bwMode="auto">
                                      <a:xfrm>
                                        <a:off x="8894" y="4098"/>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Line 1137"/>
                                    <wps:cNvCnPr>
                                      <a:cxnSpLocks noChangeShapeType="1"/>
                                    </wps:cNvCnPr>
                                    <wps:spPr bwMode="auto">
                                      <a:xfrm>
                                        <a:off x="9614" y="175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2" name="Line 1138"/>
                                    <wps:cNvCnPr>
                                      <a:cxnSpLocks noChangeShapeType="1"/>
                                    </wps:cNvCnPr>
                                    <wps:spPr bwMode="auto">
                                      <a:xfrm>
                                        <a:off x="9614" y="247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1139"/>
                                    <wps:cNvCnPr>
                                      <a:cxnSpLocks noChangeShapeType="1"/>
                                    </wps:cNvCnPr>
                                    <wps:spPr bwMode="auto">
                                      <a:xfrm>
                                        <a:off x="10154" y="175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4" name="Oval 1140"/>
                                    <wps:cNvSpPr>
                                      <a:spLocks noChangeArrowheads="1"/>
                                    </wps:cNvSpPr>
                                    <wps:spPr bwMode="auto">
                                      <a:xfrm>
                                        <a:off x="10334" y="858"/>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605" name="Group 1141"/>
                                    <wpg:cNvGrpSpPr>
                                      <a:grpSpLocks/>
                                    </wpg:cNvGrpSpPr>
                                    <wpg:grpSpPr bwMode="auto">
                                      <a:xfrm>
                                        <a:off x="9614" y="1218"/>
                                        <a:ext cx="900" cy="1800"/>
                                        <a:chOff x="9614" y="1287"/>
                                        <a:chExt cx="900" cy="1800"/>
                                      </a:xfrm>
                                    </wpg:grpSpPr>
                                    <wps:wsp>
                                      <wps:cNvPr id="606" name="Line 1142"/>
                                      <wps:cNvCnPr>
                                        <a:cxnSpLocks noChangeShapeType="1"/>
                                      </wps:cNvCnPr>
                                      <wps:spPr bwMode="auto">
                                        <a:xfrm>
                                          <a:off x="10514" y="1287"/>
                                          <a:ext cx="0" cy="1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7" name="Line 1143"/>
                                      <wps:cNvCnPr>
                                        <a:cxnSpLocks noChangeShapeType="1"/>
                                      </wps:cNvCnPr>
                                      <wps:spPr bwMode="auto">
                                        <a:xfrm>
                                          <a:off x="9614" y="3087"/>
                                          <a:ext cx="9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8" name="Line 1144"/>
                                      <wps:cNvCnPr>
                                        <a:cxnSpLocks noChangeShapeType="1"/>
                                      </wps:cNvCnPr>
                                      <wps:spPr bwMode="auto">
                                        <a:xfrm>
                                          <a:off x="10154" y="2187"/>
                                          <a:ext cx="3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609" name="Line 1145"/>
                                    <wps:cNvCnPr>
                                      <a:cxnSpLocks noChangeShapeType="1"/>
                                    </wps:cNvCnPr>
                                    <wps:spPr bwMode="auto">
                                      <a:xfrm flipH="1">
                                        <a:off x="3854" y="265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1146"/>
                                    <wps:cNvCnPr>
                                      <a:cxnSpLocks noChangeShapeType="1"/>
                                    </wps:cNvCnPr>
                                    <wps:spPr bwMode="auto">
                                      <a:xfrm>
                                        <a:off x="3854" y="2658"/>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Line 1147"/>
                                    <wps:cNvCnPr>
                                      <a:cxnSpLocks noChangeShapeType="1"/>
                                    </wps:cNvCnPr>
                                    <wps:spPr bwMode="auto">
                                      <a:xfrm>
                                        <a:off x="3854" y="445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2" name="Rectangle 1148" descr="Dashed horizontal"/>
                                    <wps:cNvSpPr>
                                      <a:spLocks noChangeArrowheads="1"/>
                                    </wps:cNvSpPr>
                                    <wps:spPr bwMode="auto">
                                      <a:xfrm>
                                        <a:off x="4394" y="7158"/>
                                        <a:ext cx="5220" cy="1080"/>
                                      </a:xfrm>
                                      <a:prstGeom prst="rect">
                                        <a:avLst/>
                                      </a:prstGeom>
                                      <a:pattFill prst="dash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613" name="Oval 1149"/>
                                    <wps:cNvSpPr>
                                      <a:spLocks noChangeArrowheads="1"/>
                                    </wps:cNvSpPr>
                                    <wps:spPr bwMode="auto">
                                      <a:xfrm>
                                        <a:off x="8354" y="6975"/>
                                        <a:ext cx="360" cy="360"/>
                                      </a:xfrm>
                                      <a:prstGeom prst="ellipse">
                                        <a:avLst/>
                                      </a:prstGeom>
                                      <a:gradFill rotWithShape="0">
                                        <a:gsLst>
                                          <a:gs pos="0">
                                            <a:srgbClr val="FFFFFF"/>
                                          </a:gs>
                                          <a:gs pos="100000">
                                            <a:srgbClr val="000000"/>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614" name="Rectangle 1150" descr="Outlined diamond"/>
                                    <wps:cNvSpPr>
                                      <a:spLocks noChangeArrowheads="1"/>
                                    </wps:cNvSpPr>
                                    <wps:spPr bwMode="auto">
                                      <a:xfrm>
                                        <a:off x="4574" y="7518"/>
                                        <a:ext cx="360" cy="360"/>
                                      </a:xfrm>
                                      <a:prstGeom prst="rect">
                                        <a:avLst/>
                                      </a:prstGeom>
                                      <a:pattFill prst="openDmn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615" name="Line 1151"/>
                                    <wps:cNvCnPr>
                                      <a:cxnSpLocks noChangeShapeType="1"/>
                                    </wps:cNvCnPr>
                                    <wps:spPr bwMode="auto">
                                      <a:xfrm flipV="1">
                                        <a:off x="4754" y="4278"/>
                                        <a:ext cx="0" cy="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6" name="Line 1152"/>
                                    <wps:cNvCnPr>
                                      <a:cxnSpLocks noChangeShapeType="1"/>
                                    </wps:cNvCnPr>
                                    <wps:spPr bwMode="auto">
                                      <a:xfrm flipH="1">
                                        <a:off x="4394" y="42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7" name="Text Box 1153"/>
                                    <wps:cNvSpPr txBox="1">
                                      <a:spLocks noChangeArrowheads="1"/>
                                    </wps:cNvSpPr>
                                    <wps:spPr bwMode="auto">
                                      <a:xfrm>
                                        <a:off x="1514" y="1038"/>
                                        <a:ext cx="1800" cy="540"/>
                                      </a:xfrm>
                                      <a:prstGeom prst="rect">
                                        <a:avLst/>
                                      </a:prstGeom>
                                      <a:solidFill>
                                        <a:srgbClr val="FFFFFF"/>
                                      </a:solidFill>
                                      <a:ln w="9525">
                                        <a:solidFill>
                                          <a:srgbClr val="000000"/>
                                        </a:solidFill>
                                        <a:miter lim="800000"/>
                                        <a:headEnd/>
                                        <a:tailEnd/>
                                      </a:ln>
                                    </wps:spPr>
                                    <wps:txbx>
                                      <w:txbxContent>
                                        <w:p w14:paraId="3FDC2314" w14:textId="77777777" w:rsidR="006B0921" w:rsidRDefault="006B0921" w:rsidP="00114806">
                                          <w:pPr>
                                            <w:jc w:val="center"/>
                                            <w:rPr>
                                              <w:sz w:val="18"/>
                                            </w:rPr>
                                          </w:pPr>
                                          <w:r>
                                            <w:rPr>
                                              <w:sz w:val="18"/>
                                            </w:rPr>
                                            <w:t>FRAME MOUNTED</w:t>
                                          </w:r>
                                        </w:p>
                                        <w:p w14:paraId="7B3A799F" w14:textId="77777777" w:rsidR="006B0921" w:rsidRDefault="006B0921" w:rsidP="00114806">
                                          <w:pPr>
                                            <w:jc w:val="center"/>
                                            <w:rPr>
                                              <w:sz w:val="18"/>
                                            </w:rPr>
                                          </w:pPr>
                                          <w:r>
                                            <w:rPr>
                                              <w:sz w:val="18"/>
                                            </w:rPr>
                                            <w:t>OIL FILTER</w:t>
                                          </w:r>
                                        </w:p>
                                      </w:txbxContent>
                                    </wps:txbx>
                                    <wps:bodyPr rot="0" vert="horz" wrap="square" lIns="18000" tIns="0" rIns="0" bIns="0" anchor="t" anchorCtr="0" upright="1">
                                      <a:noAutofit/>
                                    </wps:bodyPr>
                                  </wps:wsp>
                                  <wps:wsp>
                                    <wps:cNvPr id="618" name="Text Box 1154"/>
                                    <wps:cNvSpPr txBox="1">
                                      <a:spLocks noChangeArrowheads="1"/>
                                    </wps:cNvSpPr>
                                    <wps:spPr bwMode="auto">
                                      <a:xfrm>
                                        <a:off x="1514" y="2118"/>
                                        <a:ext cx="1800" cy="720"/>
                                      </a:xfrm>
                                      <a:prstGeom prst="rect">
                                        <a:avLst/>
                                      </a:prstGeom>
                                      <a:solidFill>
                                        <a:srgbClr val="FFFFFF"/>
                                      </a:solidFill>
                                      <a:ln w="9525">
                                        <a:solidFill>
                                          <a:srgbClr val="000000"/>
                                        </a:solidFill>
                                        <a:miter lim="800000"/>
                                        <a:headEnd/>
                                        <a:tailEnd/>
                                      </a:ln>
                                    </wps:spPr>
                                    <wps:txbx>
                                      <w:txbxContent>
                                        <w:p w14:paraId="23D48A07" w14:textId="77777777" w:rsidR="006B0921" w:rsidRDefault="006B0921" w:rsidP="00114806">
                                          <w:pPr>
                                            <w:jc w:val="center"/>
                                            <w:rPr>
                                              <w:sz w:val="18"/>
                                            </w:rPr>
                                          </w:pPr>
                                          <w:r>
                                            <w:rPr>
                                              <w:sz w:val="18"/>
                                            </w:rPr>
                                            <w:t>WATER COOLED</w:t>
                                          </w:r>
                                        </w:p>
                                        <w:p w14:paraId="2BBFE70A" w14:textId="77777777" w:rsidR="006B0921" w:rsidRDefault="006B0921" w:rsidP="00114806">
                                          <w:pPr>
                                            <w:jc w:val="center"/>
                                            <w:rPr>
                                              <w:sz w:val="18"/>
                                            </w:rPr>
                                          </w:pPr>
                                          <w:r>
                                            <w:rPr>
                                              <w:sz w:val="18"/>
                                            </w:rPr>
                                            <w:t>OIL COOLER</w:t>
                                          </w:r>
                                        </w:p>
                                        <w:p w14:paraId="7C0F42D2" w14:textId="77777777" w:rsidR="006B0921" w:rsidRDefault="006B0921" w:rsidP="00114806">
                                          <w:pPr>
                                            <w:jc w:val="center"/>
                                            <w:rPr>
                                              <w:sz w:val="18"/>
                                            </w:rPr>
                                          </w:pPr>
                                          <w:r>
                                            <w:rPr>
                                              <w:sz w:val="18"/>
                                            </w:rPr>
                                            <w:t>(FRAME MOUNTED)</w:t>
                                          </w:r>
                                        </w:p>
                                      </w:txbxContent>
                                    </wps:txbx>
                                    <wps:bodyPr rot="0" vert="horz" wrap="square" lIns="18000" tIns="0" rIns="0" bIns="0" anchor="t" anchorCtr="0" upright="1">
                                      <a:noAutofit/>
                                    </wps:bodyPr>
                                  </wps:wsp>
                                  <wps:wsp>
                                    <wps:cNvPr id="619" name="Line 1155"/>
                                    <wps:cNvCnPr>
                                      <a:cxnSpLocks noChangeShapeType="1"/>
                                    </wps:cNvCnPr>
                                    <wps:spPr bwMode="auto">
                                      <a:xfrm flipH="1">
                                        <a:off x="1154" y="247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Line 1156"/>
                                    <wps:cNvCnPr>
                                      <a:cxnSpLocks noChangeShapeType="1"/>
                                    </wps:cNvCnPr>
                                    <wps:spPr bwMode="auto">
                                      <a:xfrm flipV="1">
                                        <a:off x="1154" y="1398"/>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 name="Line 1157"/>
                                    <wps:cNvCnPr>
                                      <a:cxnSpLocks noChangeShapeType="1"/>
                                    </wps:cNvCnPr>
                                    <wps:spPr bwMode="auto">
                                      <a:xfrm>
                                        <a:off x="1154" y="139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2" name="Line 1158"/>
                                    <wps:cNvCnPr>
                                      <a:cxnSpLocks noChangeShapeType="1"/>
                                    </wps:cNvCnPr>
                                    <wps:spPr bwMode="auto">
                                      <a:xfrm>
                                        <a:off x="3314" y="1218"/>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1159"/>
                                    <wps:cNvCnPr>
                                      <a:cxnSpLocks noChangeShapeType="1"/>
                                    </wps:cNvCnPr>
                                    <wps:spPr bwMode="auto">
                                      <a:xfrm>
                                        <a:off x="5114" y="1218"/>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24" name="Group 1160"/>
                                    <wpg:cNvGrpSpPr>
                                      <a:grpSpLocks/>
                                    </wpg:cNvGrpSpPr>
                                    <wpg:grpSpPr bwMode="auto">
                                      <a:xfrm rot="-21883354">
                                        <a:off x="4848" y="3018"/>
                                        <a:ext cx="179" cy="331"/>
                                        <a:chOff x="1514" y="4527"/>
                                        <a:chExt cx="900" cy="1080"/>
                                      </a:xfrm>
                                    </wpg:grpSpPr>
                                    <wps:wsp>
                                      <wps:cNvPr id="625" name="Oval 1161"/>
                                      <wps:cNvSpPr>
                                        <a:spLocks noChangeArrowheads="1"/>
                                      </wps:cNvSpPr>
                                      <wps:spPr bwMode="auto">
                                        <a:xfrm>
                                          <a:off x="1694" y="4887"/>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6" name="Line 1162"/>
                                      <wps:cNvCnPr>
                                        <a:cxnSpLocks noChangeShapeType="1"/>
                                      </wps:cNvCnPr>
                                      <wps:spPr bwMode="auto">
                                        <a:xfrm flipH="1">
                                          <a:off x="1514" y="4527"/>
                                          <a:ext cx="54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7" name="Line 1163"/>
                                      <wps:cNvCnPr>
                                        <a:cxnSpLocks noChangeShapeType="1"/>
                                      </wps:cNvCnPr>
                                      <wps:spPr bwMode="auto">
                                        <a:xfrm>
                                          <a:off x="2054" y="4527"/>
                                          <a:ext cx="36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8" name="Line 1164"/>
                                    <wps:cNvCnPr>
                                      <a:cxnSpLocks noChangeShapeType="1"/>
                                    </wps:cNvCnPr>
                                    <wps:spPr bwMode="auto">
                                      <a:xfrm flipV="1">
                                        <a:off x="4394" y="283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9" name="Text Box 1165"/>
                                    <wps:cNvSpPr txBox="1">
                                      <a:spLocks noChangeArrowheads="1"/>
                                    </wps:cNvSpPr>
                                    <wps:spPr bwMode="auto">
                                      <a:xfrm>
                                        <a:off x="4754" y="3378"/>
                                        <a:ext cx="1080" cy="720"/>
                                      </a:xfrm>
                                      <a:prstGeom prst="rect">
                                        <a:avLst/>
                                      </a:prstGeom>
                                      <a:solidFill>
                                        <a:srgbClr val="FFFFFF"/>
                                      </a:solidFill>
                                      <a:ln w="9525">
                                        <a:solidFill>
                                          <a:srgbClr val="000000"/>
                                        </a:solidFill>
                                        <a:miter lim="800000"/>
                                        <a:headEnd/>
                                        <a:tailEnd/>
                                      </a:ln>
                                    </wps:spPr>
                                    <wps:txbx>
                                      <w:txbxContent>
                                        <w:p w14:paraId="7C988B48" w14:textId="77777777" w:rsidR="006B0921" w:rsidRDefault="006B0921" w:rsidP="00114806">
                                          <w:pPr>
                                            <w:jc w:val="center"/>
                                            <w:rPr>
                                              <w:sz w:val="18"/>
                                            </w:rPr>
                                          </w:pPr>
                                          <w:r>
                                            <w:rPr>
                                              <w:sz w:val="18"/>
                                            </w:rPr>
                                            <w:t>MAIN</w:t>
                                          </w:r>
                                        </w:p>
                                        <w:p w14:paraId="03243595" w14:textId="77777777" w:rsidR="006B0921" w:rsidRDefault="006B0921" w:rsidP="00114806">
                                          <w:pPr>
                                            <w:jc w:val="center"/>
                                            <w:rPr>
                                              <w:sz w:val="18"/>
                                            </w:rPr>
                                          </w:pPr>
                                          <w:r>
                                            <w:rPr>
                                              <w:sz w:val="18"/>
                                            </w:rPr>
                                            <w:t>BEARING</w:t>
                                          </w:r>
                                        </w:p>
                                      </w:txbxContent>
                                    </wps:txbx>
                                    <wps:bodyPr rot="0" vert="horz" wrap="square" lIns="18000" tIns="0" rIns="18000" bIns="0" anchor="t" anchorCtr="0" upright="1">
                                      <a:noAutofit/>
                                    </wps:bodyPr>
                                  </wps:wsp>
                                  <wps:wsp>
                                    <wps:cNvPr id="630" name="Text Box 1166"/>
                                    <wps:cNvSpPr txBox="1">
                                      <a:spLocks noChangeArrowheads="1"/>
                                    </wps:cNvSpPr>
                                    <wps:spPr bwMode="auto">
                                      <a:xfrm>
                                        <a:off x="6374" y="3198"/>
                                        <a:ext cx="1440" cy="900"/>
                                      </a:xfrm>
                                      <a:prstGeom prst="rect">
                                        <a:avLst/>
                                      </a:prstGeom>
                                      <a:solidFill>
                                        <a:srgbClr val="FFFFFF"/>
                                      </a:solidFill>
                                      <a:ln w="9525">
                                        <a:solidFill>
                                          <a:srgbClr val="000000"/>
                                        </a:solidFill>
                                        <a:miter lim="800000"/>
                                        <a:headEnd/>
                                        <a:tailEnd/>
                                      </a:ln>
                                    </wps:spPr>
                                    <wps:txbx>
                                      <w:txbxContent>
                                        <w:p w14:paraId="6684BED8" w14:textId="77777777" w:rsidR="006B0921" w:rsidRDefault="006B0921" w:rsidP="00114806">
                                          <w:pPr>
                                            <w:jc w:val="center"/>
                                            <w:rPr>
                                              <w:sz w:val="18"/>
                                            </w:rPr>
                                          </w:pPr>
                                          <w:r>
                                            <w:rPr>
                                              <w:sz w:val="18"/>
                                            </w:rPr>
                                            <w:t>CRANK PIN</w:t>
                                          </w:r>
                                        </w:p>
                                        <w:p w14:paraId="0D9A55C4" w14:textId="77777777" w:rsidR="006B0921" w:rsidRDefault="006B0921" w:rsidP="00114806">
                                          <w:pPr>
                                            <w:jc w:val="center"/>
                                            <w:rPr>
                                              <w:sz w:val="18"/>
                                            </w:rPr>
                                          </w:pPr>
                                          <w:r>
                                            <w:rPr>
                                              <w:sz w:val="18"/>
                                            </w:rPr>
                                            <w:t>BEARING PIN</w:t>
                                          </w:r>
                                        </w:p>
                                        <w:p w14:paraId="74D8E5E4" w14:textId="77777777" w:rsidR="006B0921" w:rsidRDefault="006B0921" w:rsidP="00114806">
                                          <w:pPr>
                                            <w:jc w:val="center"/>
                                            <w:rPr>
                                              <w:sz w:val="18"/>
                                            </w:rPr>
                                          </w:pPr>
                                          <w:r>
                                            <w:rPr>
                                              <w:sz w:val="18"/>
                                            </w:rPr>
                                            <w:t>BUSHING</w:t>
                                          </w:r>
                                        </w:p>
                                        <w:p w14:paraId="3FF843AE" w14:textId="77777777" w:rsidR="006B0921" w:rsidRDefault="006B0921" w:rsidP="00114806">
                                          <w:pPr>
                                            <w:jc w:val="center"/>
                                            <w:rPr>
                                              <w:sz w:val="18"/>
                                            </w:rPr>
                                          </w:pPr>
                                          <w:r>
                                            <w:rPr>
                                              <w:sz w:val="18"/>
                                            </w:rPr>
                                            <w:t>CROSS HEAD</w:t>
                                          </w:r>
                                        </w:p>
                                      </w:txbxContent>
                                    </wps:txbx>
                                    <wps:bodyPr rot="0" vert="horz" wrap="square" lIns="18000" tIns="0" rIns="18000" bIns="0" anchor="t" anchorCtr="0" upright="1">
                                      <a:noAutofit/>
                                    </wps:bodyPr>
                                  </wps:wsp>
                                  <wps:wsp>
                                    <wps:cNvPr id="631" name="Text Box 1167"/>
                                    <wps:cNvSpPr txBox="1">
                                      <a:spLocks noChangeArrowheads="1"/>
                                    </wps:cNvSpPr>
                                    <wps:spPr bwMode="auto">
                                      <a:xfrm>
                                        <a:off x="8354" y="3378"/>
                                        <a:ext cx="900" cy="720"/>
                                      </a:xfrm>
                                      <a:prstGeom prst="rect">
                                        <a:avLst/>
                                      </a:prstGeom>
                                      <a:solidFill>
                                        <a:srgbClr val="FFFFFF"/>
                                      </a:solidFill>
                                      <a:ln w="9525">
                                        <a:solidFill>
                                          <a:srgbClr val="000000"/>
                                        </a:solidFill>
                                        <a:miter lim="800000"/>
                                        <a:headEnd/>
                                        <a:tailEnd/>
                                      </a:ln>
                                    </wps:spPr>
                                    <wps:txbx>
                                      <w:txbxContent>
                                        <w:p w14:paraId="3E60086E" w14:textId="77777777" w:rsidR="006B0921" w:rsidRDefault="006B0921" w:rsidP="00114806">
                                          <w:pPr>
                                            <w:jc w:val="center"/>
                                            <w:rPr>
                                              <w:sz w:val="18"/>
                                            </w:rPr>
                                          </w:pPr>
                                          <w:r>
                                            <w:rPr>
                                              <w:sz w:val="18"/>
                                            </w:rPr>
                                            <w:t>MAIN</w:t>
                                          </w:r>
                                        </w:p>
                                        <w:p w14:paraId="053049A4" w14:textId="77777777" w:rsidR="006B0921" w:rsidRDefault="006B0921" w:rsidP="00114806">
                                          <w:pPr>
                                            <w:jc w:val="center"/>
                                            <w:rPr>
                                              <w:sz w:val="18"/>
                                            </w:rPr>
                                          </w:pPr>
                                          <w:r>
                                            <w:rPr>
                                              <w:sz w:val="18"/>
                                            </w:rPr>
                                            <w:t>BEARING</w:t>
                                          </w:r>
                                        </w:p>
                                      </w:txbxContent>
                                    </wps:txbx>
                                    <wps:bodyPr rot="0" vert="horz" wrap="square" lIns="18000" tIns="0" rIns="18000" bIns="0" anchor="t" anchorCtr="0" upright="1">
                                      <a:noAutofit/>
                                    </wps:bodyPr>
                                  </wps:wsp>
                                </wpg:grpSp>
                                <wps:wsp>
                                  <wps:cNvPr id="632" name="Line 1168"/>
                                  <wps:cNvCnPr>
                                    <a:cxnSpLocks noChangeShapeType="1"/>
                                  </wps:cNvCnPr>
                                  <wps:spPr bwMode="auto">
                                    <a:xfrm>
                                      <a:off x="4934" y="29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3" name="Text Box 1169"/>
                                <wps:cNvSpPr txBox="1">
                                  <a:spLocks noChangeArrowheads="1"/>
                                </wps:cNvSpPr>
                                <wps:spPr bwMode="auto">
                                  <a:xfrm>
                                    <a:off x="6554" y="5274"/>
                                    <a:ext cx="2700" cy="360"/>
                                  </a:xfrm>
                                  <a:prstGeom prst="rect">
                                    <a:avLst/>
                                  </a:prstGeom>
                                  <a:solidFill>
                                    <a:srgbClr val="FFFFFF"/>
                                  </a:solidFill>
                                  <a:ln w="9525">
                                    <a:solidFill>
                                      <a:srgbClr val="FFFFFF"/>
                                    </a:solidFill>
                                    <a:miter lim="800000"/>
                                    <a:headEnd/>
                                    <a:tailEnd/>
                                  </a:ln>
                                </wps:spPr>
                                <wps:txbx>
                                  <w:txbxContent>
                                    <w:p w14:paraId="32BDC68F" w14:textId="77777777" w:rsidR="006B0921" w:rsidRDefault="006B0921" w:rsidP="00114806">
                                      <w:pPr>
                                        <w:jc w:val="center"/>
                                        <w:rPr>
                                          <w:sz w:val="18"/>
                                        </w:rPr>
                                      </w:pPr>
                                      <w:r>
                                        <w:rPr>
                                          <w:sz w:val="18"/>
                                        </w:rPr>
                                        <w:t>SUMP                            SUMP</w:t>
                                      </w:r>
                                    </w:p>
                                  </w:txbxContent>
                                </wps:txbx>
                                <wps:bodyPr rot="0" vert="horz" wrap="square" lIns="18000" tIns="0" rIns="18000" bIns="0" anchor="t" anchorCtr="0" upright="1">
                                  <a:noAutofit/>
                                </wps:bodyPr>
                              </wps:wsp>
                            </wpg:grpSp>
                            <wps:wsp>
                              <wps:cNvPr id="634" name="Text Box 1170"/>
                              <wps:cNvSpPr txBox="1">
                                <a:spLocks noChangeArrowheads="1"/>
                              </wps:cNvSpPr>
                              <wps:spPr bwMode="auto">
                                <a:xfrm>
                                  <a:off x="7994" y="2367"/>
                                  <a:ext cx="1440" cy="540"/>
                                </a:xfrm>
                                <a:prstGeom prst="rect">
                                  <a:avLst/>
                                </a:prstGeom>
                                <a:solidFill>
                                  <a:srgbClr val="FFFFFF"/>
                                </a:solidFill>
                                <a:ln w="9525">
                                  <a:solidFill>
                                    <a:srgbClr val="FFFFFF"/>
                                  </a:solidFill>
                                  <a:miter lim="800000"/>
                                  <a:headEnd/>
                                  <a:tailEnd/>
                                </a:ln>
                              </wps:spPr>
                              <wps:txbx>
                                <w:txbxContent>
                                  <w:p w14:paraId="34F92A5D" w14:textId="77777777" w:rsidR="006B0921" w:rsidRDefault="006B0921" w:rsidP="00114806">
                                    <w:pPr>
                                      <w:pStyle w:val="BodyText"/>
                                    </w:pPr>
                                    <w:r>
                                      <w:t>LOW OIL PRESS SWITCH</w:t>
                                    </w:r>
                                  </w:p>
                                </w:txbxContent>
                              </wps:txbx>
                              <wps:bodyPr rot="0" vert="horz" wrap="square" lIns="18000" tIns="0" rIns="18000" bIns="0" anchor="t" anchorCtr="0" upright="1">
                                <a:noAutofit/>
                              </wps:bodyPr>
                            </wps:wsp>
                          </wpg:grpSp>
                          <wps:wsp>
                            <wps:cNvPr id="635" name="Line 1171"/>
                            <wps:cNvCnPr>
                              <a:cxnSpLocks noChangeShapeType="1"/>
                            </wps:cNvCnPr>
                            <wps:spPr bwMode="auto">
                              <a:xfrm>
                                <a:off x="9254" y="2727"/>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36" name="Text Box 1172"/>
                          <wps:cNvSpPr txBox="1">
                            <a:spLocks noChangeArrowheads="1"/>
                          </wps:cNvSpPr>
                          <wps:spPr bwMode="auto">
                            <a:xfrm>
                              <a:off x="7994" y="7047"/>
                              <a:ext cx="1440" cy="180"/>
                            </a:xfrm>
                            <a:prstGeom prst="rect">
                              <a:avLst/>
                            </a:prstGeom>
                            <a:solidFill>
                              <a:srgbClr val="FFFFFF"/>
                            </a:solidFill>
                            <a:ln w="9525">
                              <a:solidFill>
                                <a:srgbClr val="FFFFFF"/>
                              </a:solidFill>
                              <a:miter lim="800000"/>
                              <a:headEnd/>
                              <a:tailEnd/>
                            </a:ln>
                          </wps:spPr>
                          <wps:txbx>
                            <w:txbxContent>
                              <w:p w14:paraId="4E0F39AB" w14:textId="77777777" w:rsidR="006B0921" w:rsidRDefault="006B0921" w:rsidP="00114806">
                                <w:pPr>
                                  <w:jc w:val="center"/>
                                  <w:rPr>
                                    <w:sz w:val="18"/>
                                  </w:rPr>
                                </w:pPr>
                                <w:r>
                                  <w:rPr>
                                    <w:sz w:val="18"/>
                                  </w:rPr>
                                  <w:t>SIGHT GLASS</w:t>
                                </w:r>
                              </w:p>
                            </w:txbxContent>
                          </wps:txbx>
                          <wps:bodyPr rot="0" vert="horz" wrap="square" lIns="18000" tIns="0" rIns="18000" bIns="0" anchor="t" anchorCtr="0" upright="1">
                            <a:noAutofit/>
                          </wps:bodyPr>
                        </wps:wsp>
                        <wps:wsp>
                          <wps:cNvPr id="637" name="Text Box 1173"/>
                          <wps:cNvSpPr txBox="1">
                            <a:spLocks noChangeArrowheads="1"/>
                          </wps:cNvSpPr>
                          <wps:spPr bwMode="auto">
                            <a:xfrm>
                              <a:off x="2414" y="7947"/>
                              <a:ext cx="1260" cy="360"/>
                            </a:xfrm>
                            <a:prstGeom prst="rect">
                              <a:avLst/>
                            </a:prstGeom>
                            <a:solidFill>
                              <a:srgbClr val="FFFFFF"/>
                            </a:solidFill>
                            <a:ln w="9525">
                              <a:solidFill>
                                <a:srgbClr val="FFFFFF"/>
                              </a:solidFill>
                              <a:miter lim="800000"/>
                              <a:headEnd/>
                              <a:tailEnd/>
                            </a:ln>
                          </wps:spPr>
                          <wps:txbx>
                            <w:txbxContent>
                              <w:p w14:paraId="3E216E68" w14:textId="77777777" w:rsidR="006B0921" w:rsidRDefault="006B0921" w:rsidP="00114806">
                                <w:pPr>
                                  <w:rPr>
                                    <w:sz w:val="18"/>
                                  </w:rPr>
                                </w:pPr>
                                <w:r>
                                  <w:rPr>
                                    <w:sz w:val="18"/>
                                  </w:rPr>
                                  <w:t>STRAINER</w:t>
                                </w:r>
                              </w:p>
                            </w:txbxContent>
                          </wps:txbx>
                          <wps:bodyPr rot="0" vert="horz" wrap="square" lIns="91440" tIns="45720" rIns="91440" bIns="45720" anchor="t" anchorCtr="0" upright="1">
                            <a:noAutofit/>
                          </wps:bodyPr>
                        </wps:wsp>
                        <wps:wsp>
                          <wps:cNvPr id="638" name="Line 1174"/>
                          <wps:cNvCnPr>
                            <a:cxnSpLocks noChangeShapeType="1"/>
                          </wps:cNvCnPr>
                          <wps:spPr bwMode="auto">
                            <a:xfrm>
                              <a:off x="3494" y="8127"/>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39" name="AutoShape 1175"/>
                        <wps:cNvSpPr>
                          <a:spLocks noChangeArrowheads="1"/>
                        </wps:cNvSpPr>
                        <wps:spPr bwMode="auto">
                          <a:xfrm rot="-5400000">
                            <a:off x="9614" y="8307"/>
                            <a:ext cx="180" cy="1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A0A54" id="Group 587" o:spid="_x0000_s1377" style="position:absolute;left:0;text-align:left;margin-left:17.85pt;margin-top:4.2pt;width:477pt;height:369pt;z-index:251762688" coordorigin="1151,1272" coordsize="9540,7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">
                <v:group id="Group 1124" o:spid="_x0000_s1378" style="position:absolute;left:1151;top:1272;width:9540;height:7380" coordorigin="1151,1272" coordsize="954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1125" o:spid="_x0000_s1379" style="position:absolute;left:1151;top:1272;width:9540;height:7380" coordorigin="1151,1272" coordsize="954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group id="Group 1126" o:spid="_x0000_s1380" style="position:absolute;left:1151;top:1272;width:9540;height:7380" coordorigin="1151,1272" coordsize="954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1127" o:spid="_x0000_s1381" style="position:absolute;left:1151;top:1272;width:9540;height:7380" coordorigin="1151,1065" coordsize="954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1128" o:spid="_x0000_s1382" style="position:absolute;left:1151;top:1065;width:9540;height:7380" coordorigin="1154,858" coordsize="954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group id="Group 1129" o:spid="_x0000_s1383" style="position:absolute;left:1154;top:858;width:9540;height:7380" coordorigin="1154,858" coordsize="9540,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rect id="Rectangle 1130" o:spid="_x0000_s1384" style="position:absolute;left:4394;top:858;width:5220;height:7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">
                              <v:stroke dashstyle="longDash"/>
                            </v:rect>
                            <v:line id="Line 1131" o:spid="_x0000_s1385" style="position:absolute;visibility:visible;mso-wrap-style:square" from="5834,3738" to="6374,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pMxQAAANwAAAAPAAAAZHJzL2Rvd25yZXYueG1sRI9BawIx&#10;FITvQv9DeAVvmrVg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pM0pMxQAAANwAAAAP&#10;AAAAAAAAAAAAAAAAAAcCAABkcnMvZG93bnJldi54bWxQSwUGAAAAAAMAAwC3AAAA+QIAAAAA&#10;">
                              <v:stroke endarrow="block"/>
                            </v:line>
                            <v:line id="Line 1132" o:spid="_x0000_s1386" style="position:absolute;visibility:visible;mso-wrap-style:square" from="7814,3738" to="8354,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dQ7xQAAANwAAAAPAAAAZHJzL2Rvd25yZXYueG1sRI9BawIx&#10;FITvhf6H8AreataC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CZ4dQ7xQAAANwAAAAP&#10;AAAAAAAAAAAAAAAAAAcCAABkcnMvZG93bnJldi54bWxQSwUGAAAAAAMAAwC3AAAA+QIAAAAA&#10;">
                              <v:stroke endarrow="block"/>
                            </v:line>
                            <v:line id="Line 1133" o:spid="_x0000_s1387" style="position:absolute;flip:y;visibility:visible;mso-wrap-style:square" from="8894,3018" to="8894,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"/>
                            <v:line id="Line 1134" o:spid="_x0000_s1388" style="position:absolute;visibility:visible;mso-wrap-style:square" from="8894,3018" to="9614,3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XSwgAAANwAAAAPAAAAZHJzL2Rvd25yZXYueG1sRE9ba8Iw&#10;FH4f7D+EM9jbTBWm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CHMuXSwgAAANwAAAAPAAAA&#10;AAAAAAAAAAAAAAcCAABkcnMvZG93bnJldi54bWxQSwUGAAAAAAMAAwC3AAAA9gIAAAAA&#10;">
                              <v:stroke endarrow="block"/>
                            </v:line>
                            <v:line id="Line 1135" o:spid="_x0000_s1389" style="position:absolute;visibility:visible;mso-wrap-style:square" from="7094,4098" to="7094,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">
                              <v:stroke endarrow="block"/>
                            </v:line>
                            <v:line id="Line 1136" o:spid="_x0000_s1390" style="position:absolute;visibility:visible;mso-wrap-style:square" from="8894,4098" to="8894,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line id="Line 1137" o:spid="_x0000_s1391" style="position:absolute;visibility:visible;mso-wrap-style:square" from="9614,1758" to="10154,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"/>
                            <v:line id="Line 1138" o:spid="_x0000_s1392" style="position:absolute;visibility:visible;mso-wrap-style:square" from="9614,2478" to="10154,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"/>
                            <v:line id="Line 1139" o:spid="_x0000_s1393" style="position:absolute;visibility:visible;mso-wrap-style:square" from="10154,1758" to="10154,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oval id="Oval 1140" o:spid="_x0000_s1394" style="position:absolute;left:10334;top:85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"/>
                            <v:group id="Group 1141" o:spid="_x0000_s1395" style="position:absolute;left:9614;top:1218;width:900;height:1800" coordorigin="9614,1287" coordsize="9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line id="Line 1142" o:spid="_x0000_s1396" style="position:absolute;visibility:visible;mso-wrap-style:square" from="10514,1287" to="10514,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">
                                <v:stroke dashstyle="dash"/>
                              </v:line>
                              <v:line id="Line 1143" o:spid="_x0000_s1397" style="position:absolute;visibility:visible;mso-wrap-style:square" from="9614,3087" to="10514,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">
                                <v:stroke dashstyle="dash"/>
                              </v:line>
                              <v:line id="Line 1144" o:spid="_x0000_s1398" style="position:absolute;visibility:visible;mso-wrap-style:square" from="10154,2187" to="10514,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">
                                <v:stroke dashstyle="dash"/>
                              </v:line>
                            </v:group>
                            <v:line id="Line 1145" o:spid="_x0000_s1399" style="position:absolute;flip:x;visibility:visible;mso-wrap-style:square" from="3854,2658" to="4394,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"/>
                            <v:line id="Line 1146" o:spid="_x0000_s1400" style="position:absolute;visibility:visible;mso-wrap-style:square" from="3854,2658" to="3854,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1147" o:spid="_x0000_s1401" style="position:absolute;visibility:visible;mso-wrap-style:square" from="3854,4458" to="4394,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v:rect id="Rectangle 1148" o:spid="_x0000_s1402" alt="Dashed horizontal" style="position:absolute;left:4394;top:7158;width:52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" fillcolor="black">
                              <v:fill r:id="rId13" o:title="" type="pattern"/>
                            </v:rect>
                            <v:oval id="Oval 1149" o:spid="_x0000_s1403" style="position:absolute;left:8354;top:6975;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">
                              <v:fill color2="black" focus="100%" type="gradient"/>
                            </v:oval>
                            <v:rect id="Rectangle 1150" o:spid="_x0000_s1404" alt="Outlined diamond" style="position:absolute;left:4574;top:751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" fillcolor="black">
                              <v:fill r:id="rId14" o:title="" type="pattern"/>
                            </v:rect>
                            <v:line id="Line 1151" o:spid="_x0000_s1405" style="position:absolute;flip:y;visibility:visible;mso-wrap-style:square" from="4754,4278" to="4754,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m/5xQAAANwAAAAPAAAAZHJzL2Rvd25yZXYueG1sRI9Pa8JA&#10;EMXvgt9hGaGXoBsrF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Dkum/5xQAAANwAAAAP&#10;AAAAAAAAAAAAAAAAAAcCAABkcnMvZG93bnJldi54bWxQSwUGAAAAAAMAAwC3AAAA+QIAAAAA&#10;">
                              <v:stroke endarrow="block"/>
                            </v:line>
                            <v:line id="Line 1152" o:spid="_x0000_s1406" style="position:absolute;flip:x;visibility:visible;mso-wrap-style:square" from="4394,4278" to="475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">
                              <v:stroke endarrow="block"/>
                            </v:line>
                            <v:shape id="Text Box 1153" o:spid="_x0000_s1407" type="#_x0000_t202" style="position:absolute;left:1514;top:1038;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">
                              <v:textbox inset=".5mm,0,0,0">
                                <w:txbxContent>
                                  <w:p w14:paraId="3FDC2314" w14:textId="77777777" w:rsidR="006B0921" w:rsidRDefault="006B0921" w:rsidP="00114806">
                                    <w:pPr>
                                      <w:jc w:val="center"/>
                                      <w:rPr>
                                        <w:sz w:val="18"/>
                                      </w:rPr>
                                    </w:pPr>
                                    <w:r>
                                      <w:rPr>
                                        <w:sz w:val="18"/>
                                      </w:rPr>
                                      <w:t>FRAME MOUNTED</w:t>
                                    </w:r>
                                  </w:p>
                                  <w:p w14:paraId="7B3A799F" w14:textId="77777777" w:rsidR="006B0921" w:rsidRDefault="006B0921" w:rsidP="00114806">
                                    <w:pPr>
                                      <w:jc w:val="center"/>
                                      <w:rPr>
                                        <w:sz w:val="18"/>
                                      </w:rPr>
                                    </w:pPr>
                                    <w:r>
                                      <w:rPr>
                                        <w:sz w:val="18"/>
                                      </w:rPr>
                                      <w:t>OIL FILTER</w:t>
                                    </w:r>
                                  </w:p>
                                </w:txbxContent>
                              </v:textbox>
                            </v:shape>
                            <v:shape id="Text Box 1154" o:spid="_x0000_s1408" type="#_x0000_t202" style="position:absolute;left:1514;top:2118;width:18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">
                              <v:textbox inset=".5mm,0,0,0">
                                <w:txbxContent>
                                  <w:p w14:paraId="23D48A07" w14:textId="77777777" w:rsidR="006B0921" w:rsidRDefault="006B0921" w:rsidP="00114806">
                                    <w:pPr>
                                      <w:jc w:val="center"/>
                                      <w:rPr>
                                        <w:sz w:val="18"/>
                                      </w:rPr>
                                    </w:pPr>
                                    <w:r>
                                      <w:rPr>
                                        <w:sz w:val="18"/>
                                      </w:rPr>
                                      <w:t>WATER COOLED</w:t>
                                    </w:r>
                                  </w:p>
                                  <w:p w14:paraId="2BBFE70A" w14:textId="77777777" w:rsidR="006B0921" w:rsidRDefault="006B0921" w:rsidP="00114806">
                                    <w:pPr>
                                      <w:jc w:val="center"/>
                                      <w:rPr>
                                        <w:sz w:val="18"/>
                                      </w:rPr>
                                    </w:pPr>
                                    <w:r>
                                      <w:rPr>
                                        <w:sz w:val="18"/>
                                      </w:rPr>
                                      <w:t>OIL COOLER</w:t>
                                    </w:r>
                                  </w:p>
                                  <w:p w14:paraId="7C0F42D2" w14:textId="77777777" w:rsidR="006B0921" w:rsidRDefault="006B0921" w:rsidP="00114806">
                                    <w:pPr>
                                      <w:jc w:val="center"/>
                                      <w:rPr>
                                        <w:sz w:val="18"/>
                                      </w:rPr>
                                    </w:pPr>
                                    <w:r>
                                      <w:rPr>
                                        <w:sz w:val="18"/>
                                      </w:rPr>
                                      <w:t>(FRAME MOUNTED)</w:t>
                                    </w:r>
                                  </w:p>
                                </w:txbxContent>
                              </v:textbox>
                            </v:shape>
                            <v:line id="Line 1155" o:spid="_x0000_s1409" style="position:absolute;flip:x;visibility:visible;mso-wrap-style:square" from="1154,2478" to="1514,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"/>
                            <v:line id="Line 1156" o:spid="_x0000_s1410" style="position:absolute;flip:y;visibility:visible;mso-wrap-style:square" from="1154,1398" to="1154,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"/>
                            <v:line id="Line 1157" o:spid="_x0000_s1411" style="position:absolute;visibility:visible;mso-wrap-style:square" from="1154,1398" to="1514,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">
                              <v:stroke endarrow="block"/>
                            </v:line>
                            <v:line id="Line 1158" o:spid="_x0000_s1412" style="position:absolute;visibility:visible;mso-wrap-style:square" from="3314,1218" to="5114,1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1159" o:spid="_x0000_s1413" style="position:absolute;visibility:visible;mso-wrap-style:square" from="5114,1218" to="5114,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84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">
                              <v:stroke endarrow="block"/>
                            </v:line>
                            <v:group id="Group 1160" o:spid="_x0000_s1414" style="position:absolute;left:4848;top:3018;width:179;height:331;rotation:-309498fd" coordorigin="1514,4527" coordsize="90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">
                              <v:oval id="Oval 1161" o:spid="_x0000_s1415" style="position:absolute;left:1694;top:4887;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"/>
                              <v:line id="Line 1162" o:spid="_x0000_s1416" style="position:absolute;flip:x;visibility:visible;mso-wrap-style:square" from="1514,4527" to="2054,5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"/>
                              <v:line id="Line 1163" o:spid="_x0000_s1417" style="position:absolute;visibility:visible;mso-wrap-style:square" from="2054,4527" to="2414,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mv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kg8Jr8YAAADcAAAA&#10;DwAAAAAAAAAAAAAAAAAHAgAAZHJzL2Rvd25yZXYueG1sUEsFBgAAAAADAAMAtwAAAPoCAAAAAA==&#10;"/>
                            </v:group>
                            <v:line id="Line 1164" o:spid="_x0000_s1418" style="position:absolute;flip:y;visibility:visible;mso-wrap-style:square" from="4394,2838" to="4934,2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">
                              <v:stroke endarrow="block"/>
                            </v:line>
                            <v:shape id="Text Box 1165" o:spid="_x0000_s1419" type="#_x0000_t202" style="position:absolute;left:4754;top:3378;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">
                              <v:textbox inset=".5mm,0,.5mm,0">
                                <w:txbxContent>
                                  <w:p w14:paraId="7C988B48" w14:textId="77777777" w:rsidR="006B0921" w:rsidRDefault="006B0921" w:rsidP="00114806">
                                    <w:pPr>
                                      <w:jc w:val="center"/>
                                      <w:rPr>
                                        <w:sz w:val="18"/>
                                      </w:rPr>
                                    </w:pPr>
                                    <w:r>
                                      <w:rPr>
                                        <w:sz w:val="18"/>
                                      </w:rPr>
                                      <w:t>MAIN</w:t>
                                    </w:r>
                                  </w:p>
                                  <w:p w14:paraId="03243595" w14:textId="77777777" w:rsidR="006B0921" w:rsidRDefault="006B0921" w:rsidP="00114806">
                                    <w:pPr>
                                      <w:jc w:val="center"/>
                                      <w:rPr>
                                        <w:sz w:val="18"/>
                                      </w:rPr>
                                    </w:pPr>
                                    <w:r>
                                      <w:rPr>
                                        <w:sz w:val="18"/>
                                      </w:rPr>
                                      <w:t>BEARING</w:t>
                                    </w:r>
                                  </w:p>
                                </w:txbxContent>
                              </v:textbox>
                            </v:shape>
                            <v:shape id="Text Box 1166" o:spid="_x0000_s1420" type="#_x0000_t202" style="position:absolute;left:6374;top:3198;width:1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">
                              <v:textbox inset=".5mm,0,.5mm,0">
                                <w:txbxContent>
                                  <w:p w14:paraId="6684BED8" w14:textId="77777777" w:rsidR="006B0921" w:rsidRDefault="006B0921" w:rsidP="00114806">
                                    <w:pPr>
                                      <w:jc w:val="center"/>
                                      <w:rPr>
                                        <w:sz w:val="18"/>
                                      </w:rPr>
                                    </w:pPr>
                                    <w:r>
                                      <w:rPr>
                                        <w:sz w:val="18"/>
                                      </w:rPr>
                                      <w:t>CRANK PIN</w:t>
                                    </w:r>
                                  </w:p>
                                  <w:p w14:paraId="0D9A55C4" w14:textId="77777777" w:rsidR="006B0921" w:rsidRDefault="006B0921" w:rsidP="00114806">
                                    <w:pPr>
                                      <w:jc w:val="center"/>
                                      <w:rPr>
                                        <w:sz w:val="18"/>
                                      </w:rPr>
                                    </w:pPr>
                                    <w:r>
                                      <w:rPr>
                                        <w:sz w:val="18"/>
                                      </w:rPr>
                                      <w:t>BEARING PIN</w:t>
                                    </w:r>
                                  </w:p>
                                  <w:p w14:paraId="74D8E5E4" w14:textId="77777777" w:rsidR="006B0921" w:rsidRDefault="006B0921" w:rsidP="00114806">
                                    <w:pPr>
                                      <w:jc w:val="center"/>
                                      <w:rPr>
                                        <w:sz w:val="18"/>
                                      </w:rPr>
                                    </w:pPr>
                                    <w:r>
                                      <w:rPr>
                                        <w:sz w:val="18"/>
                                      </w:rPr>
                                      <w:t>BUSHING</w:t>
                                    </w:r>
                                  </w:p>
                                  <w:p w14:paraId="3FF843AE" w14:textId="77777777" w:rsidR="006B0921" w:rsidRDefault="006B0921" w:rsidP="00114806">
                                    <w:pPr>
                                      <w:jc w:val="center"/>
                                      <w:rPr>
                                        <w:sz w:val="18"/>
                                      </w:rPr>
                                    </w:pPr>
                                    <w:r>
                                      <w:rPr>
                                        <w:sz w:val="18"/>
                                      </w:rPr>
                                      <w:t>CROSS HEAD</w:t>
                                    </w:r>
                                  </w:p>
                                </w:txbxContent>
                              </v:textbox>
                            </v:shape>
                            <v:shape id="Text Box 1167" o:spid="_x0000_s1421" type="#_x0000_t202" style="position:absolute;left:8354;top:3378;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">
                              <v:textbox inset=".5mm,0,.5mm,0">
                                <w:txbxContent>
                                  <w:p w14:paraId="3E60086E" w14:textId="77777777" w:rsidR="006B0921" w:rsidRDefault="006B0921" w:rsidP="00114806">
                                    <w:pPr>
                                      <w:jc w:val="center"/>
                                      <w:rPr>
                                        <w:sz w:val="18"/>
                                      </w:rPr>
                                    </w:pPr>
                                    <w:r>
                                      <w:rPr>
                                        <w:sz w:val="18"/>
                                      </w:rPr>
                                      <w:t>MAIN</w:t>
                                    </w:r>
                                  </w:p>
                                  <w:p w14:paraId="053049A4" w14:textId="77777777" w:rsidR="006B0921" w:rsidRDefault="006B0921" w:rsidP="00114806">
                                    <w:pPr>
                                      <w:jc w:val="center"/>
                                      <w:rPr>
                                        <w:sz w:val="18"/>
                                      </w:rPr>
                                    </w:pPr>
                                    <w:r>
                                      <w:rPr>
                                        <w:sz w:val="18"/>
                                      </w:rPr>
                                      <w:t>BEARING</w:t>
                                    </w:r>
                                  </w:p>
                                </w:txbxContent>
                              </v:textbox>
                            </v:shape>
                          </v:group>
                          <v:line id="Line 1168" o:spid="_x0000_s1422" style="position:absolute;visibility:visible;mso-wrap-style:square" from="4934,2907" to="4934,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"/>
                        </v:group>
                        <v:shape id="Text Box 1169" o:spid="_x0000_s1423" type="#_x0000_t202" style="position:absolute;left:6554;top:5274;width:27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" strokecolor="white">
                          <v:textbox inset=".5mm,0,.5mm,0">
                            <w:txbxContent>
                              <w:p w14:paraId="32BDC68F" w14:textId="77777777" w:rsidR="006B0921" w:rsidRDefault="006B0921" w:rsidP="00114806">
                                <w:pPr>
                                  <w:jc w:val="center"/>
                                  <w:rPr>
                                    <w:sz w:val="18"/>
                                  </w:rPr>
                                </w:pPr>
                                <w:r>
                                  <w:rPr>
                                    <w:sz w:val="18"/>
                                  </w:rPr>
                                  <w:t>SUMP                            SUMP</w:t>
                                </w:r>
                              </w:p>
                            </w:txbxContent>
                          </v:textbox>
                        </v:shape>
                      </v:group>
                      <v:shape id="Text Box 1170" o:spid="_x0000_s1424" type="#_x0000_t202" style="position:absolute;left:7994;top:2367;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" strokecolor="white">
                        <v:textbox inset=".5mm,0,.5mm,0">
                          <w:txbxContent>
                            <w:p w14:paraId="34F92A5D" w14:textId="77777777" w:rsidR="006B0921" w:rsidRDefault="006B0921" w:rsidP="00114806">
                              <w:pPr>
                                <w:pStyle w:val="BodyText"/>
                              </w:pPr>
                              <w:r>
                                <w:t>LOW OIL PRESS SWITCH</w:t>
                              </w:r>
                            </w:p>
                          </w:txbxContent>
                        </v:textbox>
                      </v:shape>
                    </v:group>
                    <v:line id="Line 1171" o:spid="_x0000_s1425" style="position:absolute;visibility:visible;mso-wrap-style:square" from="9254,2727" to="9794,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QKxgAAANwAAAAPAAAAZHJzL2Rvd25yZXYueG1sRI9La8Mw&#10;EITvgfwHsYXeEjkt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lHB0CsYAAADcAAAA&#10;DwAAAAAAAAAAAAAAAAAHAgAAZHJzL2Rvd25yZXYueG1sUEsFBgAAAAADAAMAtwAAAPoCAAAAAA==&#10;">
                      <v:stroke endarrow="block"/>
                    </v:line>
                  </v:group>
                  <v:shape id="Text Box 1172" o:spid="_x0000_s1426" type="#_x0000_t202" style="position:absolute;left:7994;top:7047;width:14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" strokecolor="white">
                    <v:textbox inset=".5mm,0,.5mm,0">
                      <w:txbxContent>
                        <w:p w14:paraId="4E0F39AB" w14:textId="77777777" w:rsidR="006B0921" w:rsidRDefault="006B0921" w:rsidP="00114806">
                          <w:pPr>
                            <w:jc w:val="center"/>
                            <w:rPr>
                              <w:sz w:val="18"/>
                            </w:rPr>
                          </w:pPr>
                          <w:r>
                            <w:rPr>
                              <w:sz w:val="18"/>
                            </w:rPr>
                            <w:t>SIGHT GLASS</w:t>
                          </w:r>
                        </w:p>
                      </w:txbxContent>
                    </v:textbox>
                  </v:shape>
                  <v:shape id="Text Box 1173" o:spid="_x0000_s1427" type="#_x0000_t202" style="position:absolute;left:2414;top:7947;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" strokecolor="white">
                    <v:textbox>
                      <w:txbxContent>
                        <w:p w14:paraId="3E216E68" w14:textId="77777777" w:rsidR="006B0921" w:rsidRDefault="006B0921" w:rsidP="00114806">
                          <w:pPr>
                            <w:rPr>
                              <w:sz w:val="18"/>
                            </w:rPr>
                          </w:pPr>
                          <w:r>
                            <w:rPr>
                              <w:sz w:val="18"/>
                            </w:rPr>
                            <w:t>STRAINER</w:t>
                          </w:r>
                        </w:p>
                      </w:txbxContent>
                    </v:textbox>
                  </v:shape>
                  <v:line id="Line 1174" o:spid="_x0000_s1428" style="position:absolute;visibility:visible;mso-wrap-style:square" from="3494,8127" to="4574,8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">
                    <v:stroke endarrow="block"/>
                  </v:line>
                </v:group>
                <v:shape id="AutoShape 1175" o:spid="_x0000_s1429" style="position:absolute;left:9614;top:8307;width:180;height:18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" path="m,l5400,21600r10800,l21600,,,xe">
                  <v:stroke joinstyle="miter"/>
                  <v:path o:connecttype="custom" o:connectlocs="158,90;90,180;23,90;90,0" o:connectangles="0,0,0,0" textboxrect="4560,4560,17160,17160"/>
                </v:shape>
              </v:group>
            </w:pict>
          </mc:Fallback>
        </mc:AlternateContent>
      </w:r>
    </w:p>
    <w:p w14:paraId="300EA60B" w14:textId="77777777" w:rsidR="00114806" w:rsidRPr="00114806" w:rsidRDefault="00114806" w:rsidP="00BA49DC">
      <w:pPr>
        <w:ind w:left="426" w:hanging="426"/>
        <w:rPr>
          <w:rFonts w:ascii="Arial" w:hAnsi="Arial" w:cs="Arial"/>
        </w:rPr>
      </w:pPr>
    </w:p>
    <w:p w14:paraId="3D04B855" w14:textId="77777777" w:rsidR="00114806" w:rsidRPr="00114806" w:rsidRDefault="00114806" w:rsidP="00BA49DC">
      <w:pPr>
        <w:ind w:left="426" w:hanging="426"/>
        <w:rPr>
          <w:rFonts w:ascii="Arial" w:hAnsi="Arial" w:cs="Arial"/>
        </w:rPr>
      </w:pPr>
    </w:p>
    <w:p w14:paraId="79206187" w14:textId="77777777" w:rsidR="00114806" w:rsidRPr="00114806" w:rsidRDefault="00114806" w:rsidP="00BA49DC">
      <w:pPr>
        <w:ind w:left="426" w:hanging="426"/>
        <w:rPr>
          <w:rFonts w:ascii="Arial" w:hAnsi="Arial" w:cs="Arial"/>
        </w:rPr>
      </w:pPr>
    </w:p>
    <w:p w14:paraId="6A4A7146" w14:textId="77777777" w:rsidR="00114806" w:rsidRPr="00114806" w:rsidRDefault="00114806" w:rsidP="00BA49DC">
      <w:pPr>
        <w:ind w:left="426" w:hanging="426"/>
        <w:rPr>
          <w:rFonts w:ascii="Arial" w:hAnsi="Arial" w:cs="Arial"/>
        </w:rPr>
      </w:pPr>
    </w:p>
    <w:p w14:paraId="44E886BC" w14:textId="77777777" w:rsidR="00114806" w:rsidRPr="00114806" w:rsidRDefault="00114806" w:rsidP="00BA49DC">
      <w:pPr>
        <w:ind w:left="426" w:hanging="426"/>
        <w:rPr>
          <w:rFonts w:ascii="Arial" w:hAnsi="Arial" w:cs="Arial"/>
        </w:rPr>
      </w:pPr>
    </w:p>
    <w:p w14:paraId="2785C140" w14:textId="77777777" w:rsidR="00114806" w:rsidRPr="00114806" w:rsidRDefault="00114806" w:rsidP="00BA49DC">
      <w:pPr>
        <w:ind w:left="426" w:hanging="426"/>
        <w:rPr>
          <w:rFonts w:ascii="Arial" w:hAnsi="Arial" w:cs="Arial"/>
        </w:rPr>
      </w:pPr>
    </w:p>
    <w:p w14:paraId="51537DC1"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61664" behindDoc="0" locked="0" layoutInCell="1" allowOverlap="1" wp14:anchorId="6E269A42" wp14:editId="59F8CA7D">
                <wp:simplePos x="0" y="0"/>
                <wp:positionH relativeFrom="column">
                  <wp:posOffset>2628900</wp:posOffset>
                </wp:positionH>
                <wp:positionV relativeFrom="paragraph">
                  <wp:posOffset>83820</wp:posOffset>
                </wp:positionV>
                <wp:extent cx="0" cy="114300"/>
                <wp:effectExtent l="9525" t="13970" r="9525" b="5080"/>
                <wp:wrapNone/>
                <wp:docPr id="586" name="Straight Connector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1BEDC" id="Straight Connector 586"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6pt" to="20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OlHg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"/>
            </w:pict>
          </mc:Fallback>
        </mc:AlternateContent>
      </w:r>
    </w:p>
    <w:p w14:paraId="0B0C3639" w14:textId="77777777" w:rsidR="00114806" w:rsidRPr="00114806" w:rsidRDefault="00114806" w:rsidP="00BA49DC">
      <w:pPr>
        <w:ind w:left="426" w:hanging="426"/>
        <w:rPr>
          <w:rFonts w:ascii="Arial" w:hAnsi="Arial" w:cs="Arial"/>
        </w:rPr>
      </w:pPr>
    </w:p>
    <w:p w14:paraId="6E88EBC4"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60640" behindDoc="0" locked="0" layoutInCell="1" allowOverlap="1" wp14:anchorId="387D08A2" wp14:editId="2FC105EB">
                <wp:simplePos x="0" y="0"/>
                <wp:positionH relativeFrom="column">
                  <wp:posOffset>4800600</wp:posOffset>
                </wp:positionH>
                <wp:positionV relativeFrom="paragraph">
                  <wp:posOffset>76200</wp:posOffset>
                </wp:positionV>
                <wp:extent cx="571500" cy="457200"/>
                <wp:effectExtent l="9525" t="5715" r="9525" b="13335"/>
                <wp:wrapNone/>
                <wp:docPr id="585"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D8270" id="Rectangle 585" o:spid="_x0000_s1026" style="position:absolute;margin-left:378pt;margin-top:6pt;width:45pt;height: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"/>
            </w:pict>
          </mc:Fallback>
        </mc:AlternateContent>
      </w:r>
      <w:r w:rsidRPr="00114806">
        <w:rPr>
          <w:rFonts w:ascii="Arial" w:hAnsi="Arial" w:cs="Arial"/>
          <w:noProof/>
        </w:rPr>
        <mc:AlternateContent>
          <mc:Choice Requires="wps">
            <w:drawing>
              <wp:anchor distT="0" distB="0" distL="114300" distR="114300" simplePos="0" relativeHeight="251759616" behindDoc="0" locked="0" layoutInCell="1" allowOverlap="1" wp14:anchorId="1B0CE4C3" wp14:editId="58B0BEE4">
                <wp:simplePos x="0" y="0"/>
                <wp:positionH relativeFrom="column">
                  <wp:posOffset>3543300</wp:posOffset>
                </wp:positionH>
                <wp:positionV relativeFrom="paragraph">
                  <wp:posOffset>76200</wp:posOffset>
                </wp:positionV>
                <wp:extent cx="914400" cy="457200"/>
                <wp:effectExtent l="9525" t="5715" r="9525" b="13335"/>
                <wp:wrapNone/>
                <wp:docPr id="584" name="Rectangle 5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C41D2" id="Rectangle 584" o:spid="_x0000_s1026" style="position:absolute;margin-left:279pt;margin-top:6pt;width:1in;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"/>
            </w:pict>
          </mc:Fallback>
        </mc:AlternateContent>
      </w:r>
      <w:r w:rsidRPr="00114806">
        <w:rPr>
          <w:rFonts w:ascii="Arial" w:hAnsi="Arial" w:cs="Arial"/>
          <w:noProof/>
        </w:rPr>
        <mc:AlternateContent>
          <mc:Choice Requires="wps">
            <w:drawing>
              <wp:anchor distT="0" distB="0" distL="114300" distR="114300" simplePos="0" relativeHeight="251758592" behindDoc="0" locked="0" layoutInCell="1" allowOverlap="1" wp14:anchorId="0F98178F" wp14:editId="58CC7D8C">
                <wp:simplePos x="0" y="0"/>
                <wp:positionH relativeFrom="column">
                  <wp:posOffset>2514600</wp:posOffset>
                </wp:positionH>
                <wp:positionV relativeFrom="paragraph">
                  <wp:posOffset>76200</wp:posOffset>
                </wp:positionV>
                <wp:extent cx="685800" cy="457200"/>
                <wp:effectExtent l="9525" t="5715" r="9525" b="13335"/>
                <wp:wrapNone/>
                <wp:docPr id="583" name="Rectangle 5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05191" id="Rectangle 583" o:spid="_x0000_s1026" style="position:absolute;margin-left:198pt;margin-top:6pt;width:54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"/>
            </w:pict>
          </mc:Fallback>
        </mc:AlternateContent>
      </w:r>
    </w:p>
    <w:p w14:paraId="15C9ADD9" w14:textId="77777777" w:rsidR="00114806" w:rsidRPr="00114806" w:rsidRDefault="00114806" w:rsidP="00BA49DC">
      <w:pPr>
        <w:ind w:left="426" w:hanging="426"/>
        <w:rPr>
          <w:rFonts w:ascii="Arial" w:hAnsi="Arial" w:cs="Arial"/>
        </w:rPr>
      </w:pPr>
    </w:p>
    <w:p w14:paraId="751F2A2E" w14:textId="77777777" w:rsidR="00114806" w:rsidRPr="00114806" w:rsidRDefault="00114806" w:rsidP="00BA49DC">
      <w:pPr>
        <w:ind w:left="426" w:hanging="426"/>
        <w:rPr>
          <w:rFonts w:ascii="Arial" w:hAnsi="Arial" w:cs="Arial"/>
        </w:rPr>
      </w:pPr>
    </w:p>
    <w:p w14:paraId="47A22A6F" w14:textId="77777777" w:rsidR="00114806" w:rsidRPr="00114806" w:rsidRDefault="00114806" w:rsidP="00BA49DC">
      <w:pPr>
        <w:ind w:left="426" w:hanging="426"/>
        <w:rPr>
          <w:rFonts w:ascii="Arial" w:hAnsi="Arial" w:cs="Arial"/>
        </w:rPr>
      </w:pPr>
    </w:p>
    <w:p w14:paraId="3342CAC1" w14:textId="77777777" w:rsidR="00114806" w:rsidRPr="00114806" w:rsidRDefault="00114806" w:rsidP="00BA49DC">
      <w:pPr>
        <w:ind w:left="426" w:hanging="426"/>
        <w:rPr>
          <w:rFonts w:ascii="Arial" w:hAnsi="Arial" w:cs="Arial"/>
        </w:rPr>
      </w:pPr>
    </w:p>
    <w:p w14:paraId="24690D34" w14:textId="77777777" w:rsidR="00114806" w:rsidRPr="00114806" w:rsidRDefault="00114806" w:rsidP="00BA49DC">
      <w:pPr>
        <w:ind w:left="426" w:hanging="426"/>
        <w:rPr>
          <w:rFonts w:ascii="Arial" w:hAnsi="Arial" w:cs="Arial"/>
        </w:rPr>
      </w:pPr>
    </w:p>
    <w:p w14:paraId="6D2C5B7B" w14:textId="77777777" w:rsidR="00114806" w:rsidRPr="00114806" w:rsidRDefault="00114806" w:rsidP="00BA49DC">
      <w:pPr>
        <w:ind w:left="426" w:hanging="426"/>
        <w:rPr>
          <w:rFonts w:ascii="Arial" w:hAnsi="Arial" w:cs="Arial"/>
        </w:rPr>
      </w:pPr>
    </w:p>
    <w:p w14:paraId="59BE647C" w14:textId="77777777" w:rsidR="00114806" w:rsidRPr="00114806" w:rsidRDefault="00114806" w:rsidP="00BA49DC">
      <w:pPr>
        <w:ind w:left="426" w:hanging="426"/>
        <w:rPr>
          <w:rFonts w:ascii="Arial" w:hAnsi="Arial" w:cs="Arial"/>
        </w:rPr>
      </w:pPr>
    </w:p>
    <w:p w14:paraId="7821CAFA" w14:textId="77777777" w:rsidR="00114806" w:rsidRPr="00114806" w:rsidRDefault="00114806" w:rsidP="00BA49DC">
      <w:pPr>
        <w:ind w:left="426" w:hanging="426"/>
        <w:rPr>
          <w:rFonts w:ascii="Arial" w:hAnsi="Arial" w:cs="Arial"/>
        </w:rPr>
      </w:pPr>
    </w:p>
    <w:p w14:paraId="4374C22B" w14:textId="77777777" w:rsidR="00114806" w:rsidRPr="00114806" w:rsidRDefault="00114806" w:rsidP="00BA49DC">
      <w:pPr>
        <w:ind w:left="426" w:hanging="426"/>
        <w:rPr>
          <w:rFonts w:ascii="Arial" w:hAnsi="Arial" w:cs="Arial"/>
        </w:rPr>
      </w:pPr>
    </w:p>
    <w:p w14:paraId="7149D471" w14:textId="77777777" w:rsidR="00114806" w:rsidRPr="00114806" w:rsidRDefault="00114806" w:rsidP="00BA49DC">
      <w:pPr>
        <w:ind w:left="426" w:hanging="426"/>
        <w:rPr>
          <w:rFonts w:ascii="Arial" w:hAnsi="Arial" w:cs="Arial"/>
        </w:rPr>
      </w:pPr>
    </w:p>
    <w:p w14:paraId="3867F7AD" w14:textId="77777777" w:rsidR="00114806" w:rsidRPr="00114806" w:rsidRDefault="00114806" w:rsidP="00BA49DC">
      <w:pPr>
        <w:ind w:left="426" w:hanging="426"/>
        <w:rPr>
          <w:rFonts w:ascii="Arial" w:hAnsi="Arial" w:cs="Arial"/>
        </w:rPr>
      </w:pPr>
    </w:p>
    <w:p w14:paraId="07956ECF" w14:textId="77777777" w:rsidR="00114806" w:rsidRPr="00114806" w:rsidRDefault="00114806" w:rsidP="00BA49DC">
      <w:pPr>
        <w:ind w:left="426" w:hanging="426"/>
        <w:rPr>
          <w:rFonts w:ascii="Arial" w:hAnsi="Arial" w:cs="Arial"/>
        </w:rPr>
      </w:pPr>
    </w:p>
    <w:p w14:paraId="0AC8AF34" w14:textId="77777777" w:rsidR="00114806" w:rsidRPr="00114806" w:rsidRDefault="00114806" w:rsidP="00BA49DC">
      <w:pPr>
        <w:ind w:left="426" w:hanging="426"/>
        <w:rPr>
          <w:rFonts w:ascii="Arial" w:hAnsi="Arial" w:cs="Arial"/>
        </w:rPr>
      </w:pPr>
    </w:p>
    <w:p w14:paraId="4FF6139D" w14:textId="77777777" w:rsidR="00114806" w:rsidRPr="00114806" w:rsidRDefault="00114806" w:rsidP="00BA49DC">
      <w:pPr>
        <w:ind w:left="426" w:hanging="426"/>
        <w:rPr>
          <w:rFonts w:ascii="Arial" w:hAnsi="Arial" w:cs="Arial"/>
        </w:rPr>
      </w:pPr>
    </w:p>
    <w:p w14:paraId="2E5B50F1" w14:textId="77777777" w:rsidR="00114806" w:rsidRPr="00114806" w:rsidRDefault="00114806" w:rsidP="00BA49DC">
      <w:pPr>
        <w:ind w:left="426" w:hanging="426"/>
        <w:rPr>
          <w:rFonts w:ascii="Arial" w:hAnsi="Arial" w:cs="Arial"/>
        </w:rPr>
      </w:pPr>
    </w:p>
    <w:p w14:paraId="003CFE67" w14:textId="77777777" w:rsidR="00114806" w:rsidRPr="00114806" w:rsidRDefault="00114806" w:rsidP="00BA49DC">
      <w:pPr>
        <w:ind w:left="426" w:hanging="426"/>
        <w:rPr>
          <w:rFonts w:ascii="Arial" w:hAnsi="Arial" w:cs="Arial"/>
        </w:rPr>
      </w:pPr>
    </w:p>
    <w:p w14:paraId="3EF86885" w14:textId="3B161676" w:rsidR="00114806" w:rsidRPr="00BA49DC" w:rsidRDefault="00114806" w:rsidP="00BA49DC">
      <w:pPr>
        <w:tabs>
          <w:tab w:val="left" w:pos="9090"/>
        </w:tabs>
        <w:ind w:left="426" w:hanging="426"/>
        <w:rPr>
          <w:rFonts w:ascii="Arial" w:hAnsi="Arial" w:cs="Arial"/>
        </w:rPr>
      </w:pPr>
      <w:r w:rsidRPr="00BA49DC">
        <w:rPr>
          <w:rFonts w:ascii="Arial" w:hAnsi="Arial" w:cs="Arial"/>
        </w:rPr>
        <w:t>DRAIN</w:t>
      </w:r>
    </w:p>
    <w:p w14:paraId="5ACE8B83" w14:textId="77777777" w:rsidR="00114806" w:rsidRPr="00114806" w:rsidRDefault="00114806" w:rsidP="00BA49DC">
      <w:pPr>
        <w:ind w:left="426" w:hanging="426"/>
        <w:rPr>
          <w:rFonts w:ascii="Arial" w:hAnsi="Arial" w:cs="Arial"/>
        </w:rPr>
      </w:pPr>
    </w:p>
    <w:p w14:paraId="40CAF69C" w14:textId="77777777" w:rsidR="00114806" w:rsidRPr="00114806" w:rsidRDefault="00114806" w:rsidP="00BA49DC">
      <w:pPr>
        <w:ind w:left="426" w:hanging="426"/>
        <w:rPr>
          <w:rFonts w:ascii="Arial" w:hAnsi="Arial" w:cs="Arial"/>
        </w:rPr>
      </w:pPr>
    </w:p>
    <w:p w14:paraId="4563863A" w14:textId="77777777" w:rsidR="00114806" w:rsidRPr="00114806" w:rsidRDefault="00114806" w:rsidP="00BA49DC">
      <w:pPr>
        <w:ind w:left="426" w:hanging="426"/>
        <w:rPr>
          <w:rFonts w:ascii="Arial" w:hAnsi="Arial" w:cs="Arial"/>
        </w:rPr>
      </w:pPr>
    </w:p>
    <w:p w14:paraId="16214AD2" w14:textId="5EEF5CAD" w:rsidR="00114806" w:rsidRPr="00BA49DC" w:rsidRDefault="00114806" w:rsidP="00BA49DC">
      <w:pPr>
        <w:tabs>
          <w:tab w:val="left" w:pos="4005"/>
        </w:tabs>
        <w:ind w:left="426" w:hanging="426"/>
        <w:rPr>
          <w:rFonts w:ascii="Arial" w:hAnsi="Arial" w:cs="Arial"/>
        </w:rPr>
      </w:pPr>
      <w:r w:rsidRPr="00BA49DC">
        <w:rPr>
          <w:rFonts w:ascii="Arial" w:hAnsi="Arial" w:cs="Arial"/>
        </w:rPr>
        <w:t>BLOCK DIAGRAM OF OIL FLOW IN FRAME LUBRICATION SYSTEM</w:t>
      </w:r>
    </w:p>
    <w:p w14:paraId="16401569" w14:textId="77777777" w:rsidR="00114806" w:rsidRPr="00114806" w:rsidRDefault="00114806" w:rsidP="00BA49DC">
      <w:pPr>
        <w:ind w:left="426" w:hanging="426"/>
        <w:rPr>
          <w:rFonts w:ascii="Arial" w:hAnsi="Arial" w:cs="Arial"/>
        </w:rPr>
      </w:pPr>
    </w:p>
    <w:p w14:paraId="33821CAF" w14:textId="77777777" w:rsidR="00114806" w:rsidRPr="00114806" w:rsidRDefault="00114806" w:rsidP="00BA49DC">
      <w:pPr>
        <w:ind w:left="426" w:hanging="426"/>
        <w:rPr>
          <w:rFonts w:ascii="Arial" w:hAnsi="Arial" w:cs="Arial"/>
        </w:rPr>
      </w:pPr>
    </w:p>
    <w:p w14:paraId="2193409D" w14:textId="77777777" w:rsidR="00114806" w:rsidRPr="00114806" w:rsidRDefault="00114806" w:rsidP="00BA49DC">
      <w:pPr>
        <w:ind w:left="426" w:hanging="426"/>
        <w:rPr>
          <w:rFonts w:ascii="Arial" w:hAnsi="Arial" w:cs="Arial"/>
        </w:rPr>
      </w:pPr>
    </w:p>
    <w:p w14:paraId="2922951D" w14:textId="77777777" w:rsidR="00114806" w:rsidRPr="00114806" w:rsidRDefault="00114806" w:rsidP="00BA49DC">
      <w:pPr>
        <w:ind w:left="426" w:hanging="426"/>
        <w:rPr>
          <w:rFonts w:ascii="Arial" w:hAnsi="Arial" w:cs="Arial"/>
        </w:rPr>
      </w:pPr>
    </w:p>
    <w:p w14:paraId="2EBF375A" w14:textId="77777777" w:rsidR="00114806" w:rsidRPr="00114806" w:rsidRDefault="00114806" w:rsidP="00BA49DC">
      <w:pPr>
        <w:ind w:left="426" w:hanging="426"/>
        <w:rPr>
          <w:rFonts w:ascii="Arial" w:hAnsi="Arial" w:cs="Arial"/>
        </w:rPr>
      </w:pPr>
    </w:p>
    <w:p w14:paraId="78BB4BE9" w14:textId="77777777" w:rsidR="00114806" w:rsidRPr="00114806" w:rsidRDefault="00114806" w:rsidP="00BA49DC">
      <w:pPr>
        <w:ind w:left="426" w:hanging="426"/>
        <w:rPr>
          <w:rFonts w:ascii="Arial" w:hAnsi="Arial" w:cs="Arial"/>
        </w:rPr>
      </w:pPr>
    </w:p>
    <w:p w14:paraId="445C3024" w14:textId="77777777" w:rsidR="00114806" w:rsidRPr="00114806" w:rsidRDefault="00114806" w:rsidP="00BA49DC">
      <w:pPr>
        <w:ind w:left="426" w:hanging="426"/>
        <w:rPr>
          <w:rFonts w:ascii="Arial" w:hAnsi="Arial" w:cs="Arial"/>
        </w:rPr>
      </w:pPr>
    </w:p>
    <w:p w14:paraId="1FAFB0B8" w14:textId="77777777" w:rsidR="00114806" w:rsidRPr="00114806" w:rsidRDefault="00114806" w:rsidP="00BA49DC">
      <w:pPr>
        <w:ind w:left="426" w:hanging="426"/>
        <w:rPr>
          <w:rFonts w:ascii="Arial" w:hAnsi="Arial" w:cs="Arial"/>
        </w:rPr>
      </w:pPr>
    </w:p>
    <w:p w14:paraId="321B3BF1" w14:textId="77777777" w:rsidR="00114806" w:rsidRPr="00114806" w:rsidRDefault="00114806" w:rsidP="00BA49DC">
      <w:pPr>
        <w:ind w:left="426" w:hanging="426"/>
        <w:rPr>
          <w:rFonts w:ascii="Arial" w:hAnsi="Arial" w:cs="Arial"/>
        </w:rPr>
      </w:pPr>
    </w:p>
    <w:p w14:paraId="59D74FC3" w14:textId="77777777" w:rsidR="00114806" w:rsidRPr="00114806" w:rsidRDefault="00114806" w:rsidP="00BA49DC">
      <w:pPr>
        <w:ind w:left="426" w:hanging="426"/>
        <w:rPr>
          <w:rFonts w:ascii="Arial" w:hAnsi="Arial" w:cs="Arial"/>
        </w:rPr>
      </w:pPr>
    </w:p>
    <w:p w14:paraId="341BC30F" w14:textId="77777777" w:rsidR="00114806" w:rsidRPr="00114806" w:rsidRDefault="00114806" w:rsidP="00BA49DC">
      <w:pPr>
        <w:ind w:left="426" w:hanging="426"/>
        <w:rPr>
          <w:rFonts w:ascii="Arial" w:hAnsi="Arial" w:cs="Arial"/>
        </w:rPr>
      </w:pPr>
    </w:p>
    <w:p w14:paraId="2816DA69" w14:textId="77777777" w:rsidR="00114806" w:rsidRPr="00114806" w:rsidRDefault="00114806" w:rsidP="00BA49DC">
      <w:pPr>
        <w:ind w:left="426" w:hanging="426"/>
        <w:rPr>
          <w:rFonts w:ascii="Arial" w:hAnsi="Arial" w:cs="Arial"/>
        </w:rPr>
      </w:pPr>
    </w:p>
    <w:p w14:paraId="0FC5BE52" w14:textId="77777777" w:rsidR="00114806" w:rsidRPr="00114806" w:rsidRDefault="00114806" w:rsidP="00BA49DC">
      <w:pPr>
        <w:ind w:left="426" w:hanging="426"/>
        <w:rPr>
          <w:rFonts w:ascii="Arial" w:hAnsi="Arial" w:cs="Arial"/>
        </w:rPr>
      </w:pPr>
    </w:p>
    <w:p w14:paraId="302310E7" w14:textId="77777777" w:rsidR="00114806" w:rsidRPr="00114806" w:rsidRDefault="00114806" w:rsidP="00BA49DC">
      <w:pPr>
        <w:ind w:left="426" w:hanging="426"/>
        <w:rPr>
          <w:rFonts w:ascii="Arial" w:hAnsi="Arial" w:cs="Arial"/>
        </w:rPr>
      </w:pPr>
    </w:p>
    <w:p w14:paraId="4C4C41D6" w14:textId="77777777" w:rsidR="00114806" w:rsidRPr="00114806" w:rsidRDefault="00114806" w:rsidP="00BA49DC">
      <w:pPr>
        <w:ind w:left="426" w:hanging="426"/>
        <w:rPr>
          <w:rFonts w:ascii="Arial" w:hAnsi="Arial" w:cs="Arial"/>
        </w:rPr>
      </w:pPr>
    </w:p>
    <w:p w14:paraId="2486995E" w14:textId="77777777" w:rsidR="00114806" w:rsidRPr="00114806" w:rsidRDefault="00114806" w:rsidP="00BA49DC">
      <w:pPr>
        <w:ind w:left="426" w:hanging="426"/>
        <w:rPr>
          <w:rFonts w:ascii="Arial" w:hAnsi="Arial" w:cs="Arial"/>
        </w:rPr>
      </w:pPr>
    </w:p>
    <w:p w14:paraId="5AB670D5" w14:textId="77777777" w:rsidR="00114806" w:rsidRPr="00114806" w:rsidRDefault="00114806" w:rsidP="00BA49DC">
      <w:pPr>
        <w:ind w:left="426" w:hanging="426"/>
        <w:rPr>
          <w:rFonts w:ascii="Arial" w:hAnsi="Arial" w:cs="Arial"/>
        </w:rPr>
      </w:pPr>
    </w:p>
    <w:p w14:paraId="2413725F" w14:textId="77777777" w:rsidR="00114806" w:rsidRPr="00114806" w:rsidRDefault="00114806" w:rsidP="00BA49DC">
      <w:pPr>
        <w:ind w:left="426" w:hanging="426"/>
        <w:rPr>
          <w:rFonts w:ascii="Arial" w:hAnsi="Arial" w:cs="Arial"/>
        </w:rPr>
      </w:pPr>
    </w:p>
    <w:p w14:paraId="19177BEF" w14:textId="77777777" w:rsidR="00114806" w:rsidRPr="00114806" w:rsidRDefault="00114806" w:rsidP="00BA49DC">
      <w:pPr>
        <w:ind w:left="426" w:hanging="426"/>
        <w:rPr>
          <w:rFonts w:ascii="Arial" w:hAnsi="Arial" w:cs="Arial"/>
        </w:rPr>
        <w:sectPr w:rsidR="00114806" w:rsidRPr="00114806">
          <w:pgSz w:w="12240" w:h="15840" w:code="1"/>
          <w:pgMar w:top="720" w:right="720" w:bottom="720" w:left="720" w:header="720" w:footer="720" w:gutter="0"/>
          <w:cols w:space="720"/>
          <w:docGrid w:linePitch="360"/>
        </w:sectPr>
      </w:pPr>
    </w:p>
    <w:p w14:paraId="34FA3600" w14:textId="77777777" w:rsidR="00114806" w:rsidRPr="00114806" w:rsidRDefault="00114806" w:rsidP="00BA49DC">
      <w:pPr>
        <w:ind w:left="426" w:hanging="426"/>
        <w:rPr>
          <w:rFonts w:ascii="Arial" w:hAnsi="Arial" w:cs="Arial"/>
        </w:rPr>
      </w:pPr>
    </w:p>
    <w:p w14:paraId="7DF65DFC"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74976" behindDoc="0" locked="0" layoutInCell="1" allowOverlap="1" wp14:anchorId="37F95155" wp14:editId="72B1EBD0">
                <wp:simplePos x="0" y="0"/>
                <wp:positionH relativeFrom="column">
                  <wp:posOffset>5184775</wp:posOffset>
                </wp:positionH>
                <wp:positionV relativeFrom="paragraph">
                  <wp:posOffset>107950</wp:posOffset>
                </wp:positionV>
                <wp:extent cx="1321435" cy="2515235"/>
                <wp:effectExtent l="60325" t="18415" r="18415" b="9525"/>
                <wp:wrapNone/>
                <wp:docPr id="559"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2515235"/>
                          <a:chOff x="8732" y="1240"/>
                          <a:chExt cx="2081" cy="3961"/>
                        </a:xfrm>
                      </wpg:grpSpPr>
                      <wpg:grpSp>
                        <wpg:cNvPr id="560" name="Group 1268"/>
                        <wpg:cNvGrpSpPr>
                          <a:grpSpLocks/>
                        </wpg:cNvGrpSpPr>
                        <wpg:grpSpPr bwMode="auto">
                          <a:xfrm>
                            <a:off x="9207" y="1694"/>
                            <a:ext cx="1606" cy="3507"/>
                            <a:chOff x="9207" y="1694"/>
                            <a:chExt cx="1606" cy="3507"/>
                          </a:xfrm>
                        </wpg:grpSpPr>
                        <wpg:grpSp>
                          <wpg:cNvPr id="561" name="Group 1269"/>
                          <wpg:cNvGrpSpPr>
                            <a:grpSpLocks/>
                          </wpg:cNvGrpSpPr>
                          <wpg:grpSpPr bwMode="auto">
                            <a:xfrm>
                              <a:off x="9207" y="1694"/>
                              <a:ext cx="1260" cy="3507"/>
                              <a:chOff x="9207" y="2057"/>
                              <a:chExt cx="1260" cy="3507"/>
                            </a:xfrm>
                          </wpg:grpSpPr>
                          <wpg:grpSp>
                            <wpg:cNvPr id="562" name="Group 1270"/>
                            <wpg:cNvGrpSpPr>
                              <a:grpSpLocks/>
                            </wpg:cNvGrpSpPr>
                            <wpg:grpSpPr bwMode="auto">
                              <a:xfrm>
                                <a:off x="9747" y="4754"/>
                                <a:ext cx="720" cy="384"/>
                                <a:chOff x="7587" y="5990"/>
                                <a:chExt cx="720" cy="384"/>
                              </a:xfrm>
                            </wpg:grpSpPr>
                            <wps:wsp>
                              <wps:cNvPr id="563" name="AutoShape 1271"/>
                              <wps:cNvSpPr>
                                <a:spLocks noChangeArrowheads="1"/>
                              </wps:cNvSpPr>
                              <wps:spPr bwMode="auto">
                                <a:xfrm>
                                  <a:off x="7947" y="5990"/>
                                  <a:ext cx="360" cy="38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4" name="Line 1272"/>
                              <wps:cNvCnPr>
                                <a:cxnSpLocks noChangeShapeType="1"/>
                              </wps:cNvCnPr>
                              <wps:spPr bwMode="auto">
                                <a:xfrm>
                                  <a:off x="7587" y="619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5" name="Group 1273"/>
                            <wpg:cNvGrpSpPr>
                              <a:grpSpLocks/>
                            </wpg:cNvGrpSpPr>
                            <wpg:grpSpPr bwMode="auto">
                              <a:xfrm>
                                <a:off x="9207" y="2057"/>
                                <a:ext cx="542" cy="3507"/>
                                <a:chOff x="9207" y="2057"/>
                                <a:chExt cx="542" cy="3507"/>
                              </a:xfrm>
                            </wpg:grpSpPr>
                            <wpg:grpSp>
                              <wpg:cNvPr id="566" name="Group 1274"/>
                              <wpg:cNvGrpSpPr>
                                <a:grpSpLocks/>
                              </wpg:cNvGrpSpPr>
                              <wpg:grpSpPr bwMode="auto">
                                <a:xfrm>
                                  <a:off x="9207" y="3134"/>
                                  <a:ext cx="542" cy="2430"/>
                                  <a:chOff x="9297" y="2504"/>
                                  <a:chExt cx="542" cy="2430"/>
                                </a:xfrm>
                              </wpg:grpSpPr>
                              <wps:wsp>
                                <wps:cNvPr id="567" name="AutoShape 1275"/>
                                <wps:cNvSpPr>
                                  <a:spLocks noChangeArrowheads="1"/>
                                </wps:cNvSpPr>
                                <wps:spPr bwMode="auto">
                                  <a:xfrm rot="-5400000">
                                    <a:off x="8352" y="3449"/>
                                    <a:ext cx="2430" cy="54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AutoShape 1276"/>
                                <wps:cNvSpPr>
                                  <a:spLocks noChangeArrowheads="1"/>
                                </wps:cNvSpPr>
                                <wps:spPr bwMode="auto">
                                  <a:xfrm>
                                    <a:off x="9299" y="2954"/>
                                    <a:ext cx="540" cy="54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69" name="Group 1277"/>
                              <wpg:cNvGrpSpPr>
                                <a:grpSpLocks/>
                              </wpg:cNvGrpSpPr>
                              <wpg:grpSpPr bwMode="auto">
                                <a:xfrm>
                                  <a:off x="9299" y="2057"/>
                                  <a:ext cx="298" cy="1080"/>
                                  <a:chOff x="9387" y="2054"/>
                                  <a:chExt cx="298" cy="1080"/>
                                </a:xfrm>
                              </wpg:grpSpPr>
                              <wpg:grpSp>
                                <wpg:cNvPr id="570" name="Group 1278"/>
                                <wpg:cNvGrpSpPr>
                                  <a:grpSpLocks/>
                                </wpg:cNvGrpSpPr>
                                <wpg:grpSpPr bwMode="auto">
                                  <a:xfrm>
                                    <a:off x="9387" y="2054"/>
                                    <a:ext cx="298" cy="540"/>
                                    <a:chOff x="9809" y="5474"/>
                                    <a:chExt cx="838" cy="1260"/>
                                  </a:xfrm>
                                </wpg:grpSpPr>
                                <wpg:grpSp>
                                  <wpg:cNvPr id="571" name="Group 1279"/>
                                  <wpg:cNvGrpSpPr>
                                    <a:grpSpLocks/>
                                  </wpg:cNvGrpSpPr>
                                  <wpg:grpSpPr bwMode="auto">
                                    <a:xfrm>
                                      <a:off x="9809" y="5875"/>
                                      <a:ext cx="838" cy="859"/>
                                      <a:chOff x="9809" y="5875"/>
                                      <a:chExt cx="838" cy="859"/>
                                    </a:xfrm>
                                  </wpg:grpSpPr>
                                  <wps:wsp>
                                    <wps:cNvPr id="572" name="AutoShape 1280"/>
                                    <wps:cNvSpPr>
                                      <a:spLocks noChangeArrowheads="1"/>
                                    </wps:cNvSpPr>
                                    <wps:spPr bwMode="auto">
                                      <a:xfrm flipV="1">
                                        <a:off x="10107" y="6194"/>
                                        <a:ext cx="540" cy="54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3" name="AutoShape 1281"/>
                                    <wps:cNvSpPr>
                                      <a:spLocks noChangeArrowheads="1"/>
                                    </wps:cNvSpPr>
                                    <wps:spPr bwMode="auto">
                                      <a:xfrm rot="5400000" flipV="1">
                                        <a:off x="9809" y="5875"/>
                                        <a:ext cx="540" cy="54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74" name="Group 1282"/>
                                  <wpg:cNvGrpSpPr>
                                    <a:grpSpLocks/>
                                  </wpg:cNvGrpSpPr>
                                  <wpg:grpSpPr bwMode="auto">
                                    <a:xfrm>
                                      <a:off x="10206" y="5474"/>
                                      <a:ext cx="360" cy="720"/>
                                      <a:chOff x="10287" y="5474"/>
                                      <a:chExt cx="360" cy="720"/>
                                    </a:xfrm>
                                  </wpg:grpSpPr>
                                  <wps:wsp>
                                    <wps:cNvPr id="575" name="Line 1283"/>
                                    <wps:cNvCnPr>
                                      <a:cxnSpLocks noChangeShapeType="1"/>
                                    </wps:cNvCnPr>
                                    <wps:spPr bwMode="auto">
                                      <a:xfrm>
                                        <a:off x="10467" y="547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Line 1284"/>
                                    <wps:cNvCnPr>
                                      <a:cxnSpLocks noChangeShapeType="1"/>
                                    </wps:cNvCnPr>
                                    <wps:spPr bwMode="auto">
                                      <a:xfrm flipV="1">
                                        <a:off x="10287" y="565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7" name="Line 1285"/>
                                    <wps:cNvCnPr>
                                      <a:cxnSpLocks noChangeShapeType="1"/>
                                    </wps:cNvCnPr>
                                    <wps:spPr bwMode="auto">
                                      <a:xfrm flipV="1">
                                        <a:off x="10287" y="583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78" name="Line 1286"/>
                                <wps:cNvCnPr>
                                  <a:cxnSpLocks noChangeShapeType="1"/>
                                </wps:cNvCnPr>
                                <wps:spPr bwMode="auto">
                                  <a:xfrm>
                                    <a:off x="9567" y="259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579" name="Line 1287"/>
                          <wps:cNvCnPr>
                            <a:cxnSpLocks noChangeShapeType="1"/>
                          </wps:cNvCnPr>
                          <wps:spPr bwMode="auto">
                            <a:xfrm>
                              <a:off x="9469" y="2414"/>
                              <a:ext cx="13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80" name="Group 1288"/>
                        <wpg:cNvGrpSpPr>
                          <a:grpSpLocks/>
                        </wpg:cNvGrpSpPr>
                        <wpg:grpSpPr bwMode="auto">
                          <a:xfrm>
                            <a:off x="8732" y="1240"/>
                            <a:ext cx="540" cy="720"/>
                            <a:chOff x="8847" y="1334"/>
                            <a:chExt cx="540" cy="720"/>
                          </a:xfrm>
                        </wpg:grpSpPr>
                        <wps:wsp>
                          <wps:cNvPr id="581" name="Line 1289"/>
                          <wps:cNvCnPr>
                            <a:cxnSpLocks noChangeShapeType="1"/>
                          </wps:cNvCnPr>
                          <wps:spPr bwMode="auto">
                            <a:xfrm flipH="1">
                              <a:off x="8847" y="205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2" name="Line 1290"/>
                          <wps:cNvCnPr>
                            <a:cxnSpLocks noChangeShapeType="1"/>
                          </wps:cNvCnPr>
                          <wps:spPr bwMode="auto">
                            <a:xfrm flipV="1">
                              <a:off x="8847" y="133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F4B7834" id="Group 559" o:spid="_x0000_s1026" style="position:absolute;margin-left:408.25pt;margin-top:8.5pt;width:104.05pt;height:198.05pt;z-index:251774976" coordorigin="8732,1240" coordsize="208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">
                <v:group id="Group 1268" o:spid="_x0000_s1027" style="position:absolute;left:9207;top:1694;width:1606;height:3507" coordorigin="9207,1694" coordsize="1606,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Group 1269" o:spid="_x0000_s1028" style="position:absolute;left:9207;top:1694;width:1260;height:3507" coordorigin="9207,2057" coordsize="1260,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group id="Group 1270" o:spid="_x0000_s1029" style="position:absolute;left:9747;top:4754;width:720;height:384" coordorigin="7587,5990" coordsize="72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271" o:spid="_x0000_s1030" type="#_x0000_t120" style="position:absolute;left:7947;top:5990;width:3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"/>
                      <v:line id="Line 1272" o:spid="_x0000_s1031" style="position:absolute;visibility:visible;mso-wrap-style:square" from="7587,6194" to="794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"/>
                    </v:group>
                    <v:group id="Group 1273" o:spid="_x0000_s1032" style="position:absolute;left:9207;top:2057;width:542;height:3507" coordorigin="9207,2057" coordsize="542,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group id="Group 1274" o:spid="_x0000_s1033" style="position:absolute;left:9207;top:3134;width:542;height:2430" coordorigin="9297,2504" coordsize="542,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type id="_x0000_t116" coordsize="21600,21600" o:spt="116" path="m3475,qx,10800,3475,21600l18125,21600qx21600,10800,18125,xe">
                          <v:stroke joinstyle="miter"/>
                          <v:path gradientshapeok="t" o:connecttype="rect" textboxrect="1018,3163,20582,18437"/>
                        </v:shapetype>
                        <v:shape id="AutoShape 1275" o:spid="_x0000_s1034" type="#_x0000_t116" style="position:absolute;left:8352;top:3449;width:243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"/>
                        <v:shape id="AutoShape 1276" o:spid="_x0000_s1035" type="#_x0000_t125" style="position:absolute;left:9299;top:295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"/>
                      </v:group>
                      <v:group id="Group 1277" o:spid="_x0000_s1036" style="position:absolute;left:9299;top:2057;width:298;height:1080" coordorigin="9387,2054" coordsize="298,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1278" o:spid="_x0000_s1037" style="position:absolute;left:9387;top:2054;width:298;height:540" coordorigin="9809,5474" coordsize="838,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1279" o:spid="_x0000_s1038" style="position:absolute;left:9809;top:5875;width:838;height:859" coordorigin="9809,5875" coordsize="83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shape id="AutoShape 1280" o:spid="_x0000_s1039" type="#_x0000_t128" style="position:absolute;left:10107;top:6194;width:540;height:54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"/>
                            <v:shape id="AutoShape 1281" o:spid="_x0000_s1040" type="#_x0000_t128" style="position:absolute;left:9809;top:5875;width:540;height:54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"/>
                          </v:group>
                          <v:group id="Group 1282" o:spid="_x0000_s1041" style="position:absolute;left:10206;top:5474;width:360;height:720" coordorigin="10287,5474" coordsize="3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line id="Line 1283" o:spid="_x0000_s1042" style="position:absolute;visibility:visible;mso-wrap-style:square" from="10467,5474" to="1046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3wixwAAANwAAAAPAAAAZHJzL2Rvd25yZXYueG1sRI9Ba8JA&#10;FITvhf6H5RW81U1bTC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MUHfCLHAAAA3AAA&#10;AA8AAAAAAAAAAAAAAAAABwIAAGRycy9kb3ducmV2LnhtbFBLBQYAAAAAAwADALcAAAD7AgAAAAA=&#10;"/>
                            <v:line id="Line 1284" o:spid="_x0000_s1043" style="position:absolute;flip:y;visibility:visible;mso-wrap-style:square" from="10287,5654" to="10647,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v:line id="Line 1285" o:spid="_x0000_s1044" style="position:absolute;flip:y;visibility:visible;mso-wrap-style:square" from="10287,5834" to="10647,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"/>
                          </v:group>
                        </v:group>
                        <v:line id="Line 1286" o:spid="_x0000_s1045" style="position:absolute;visibility:visible;mso-wrap-style:square" from="9567,2594" to="9567,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O8xAAAANwAAAAPAAAAZHJzL2Rvd25yZXYueG1sRE/Pa8Iw&#10;FL4P/B/CG3ib6Sbr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CsG07zEAAAA3AAAAA8A&#10;AAAAAAAAAAAAAAAABwIAAGRycy9kb3ducmV2LnhtbFBLBQYAAAAAAwADALcAAAD4AgAAAAA=&#10;"/>
                      </v:group>
                    </v:group>
                  </v:group>
                  <v:line id="Line 1287" o:spid="_x0000_s1046" style="position:absolute;visibility:visible;mso-wrap-style:square" from="9469,2414" to="10813,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">
                    <v:stroke endarrow="block"/>
                  </v:line>
                </v:group>
                <v:group id="Group 1288" o:spid="_x0000_s1047" style="position:absolute;left:8732;top:1240;width:540;height:720" coordorigin="8847,1334" coordsize="5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line id="Line 1289" o:spid="_x0000_s1048" style="position:absolute;flip:x;visibility:visible;mso-wrap-style:square" from="8847,2054" to="9387,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"/>
                  <v:line id="Line 1290" o:spid="_x0000_s1049" style="position:absolute;flip:y;visibility:visible;mso-wrap-style:square" from="8847,1334" to="8847,2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">
                    <v:stroke endarrow="block"/>
                  </v:line>
                </v:group>
              </v:group>
            </w:pict>
          </mc:Fallback>
        </mc:AlternateContent>
      </w:r>
      <w:r w:rsidRPr="00114806">
        <w:rPr>
          <w:rFonts w:ascii="Arial" w:hAnsi="Arial" w:cs="Arial"/>
          <w:noProof/>
        </w:rPr>
        <mc:AlternateContent>
          <mc:Choice Requires="wpg">
            <w:drawing>
              <wp:anchor distT="0" distB="0" distL="114300" distR="114300" simplePos="0" relativeHeight="251769856" behindDoc="0" locked="0" layoutInCell="1" allowOverlap="1" wp14:anchorId="2EB084C6" wp14:editId="44E25D4C">
                <wp:simplePos x="0" y="0"/>
                <wp:positionH relativeFrom="column">
                  <wp:posOffset>1485900</wp:posOffset>
                </wp:positionH>
                <wp:positionV relativeFrom="paragraph">
                  <wp:posOffset>167640</wp:posOffset>
                </wp:positionV>
                <wp:extent cx="3086100" cy="2628900"/>
                <wp:effectExtent l="9525" t="11430" r="9525" b="7620"/>
                <wp:wrapNone/>
                <wp:docPr id="534" name="Group 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2628900"/>
                          <a:chOff x="2907" y="1334"/>
                          <a:chExt cx="4860" cy="4140"/>
                        </a:xfrm>
                      </wpg:grpSpPr>
                      <wpg:grpSp>
                        <wpg:cNvPr id="535" name="Group 1220"/>
                        <wpg:cNvGrpSpPr>
                          <a:grpSpLocks/>
                        </wpg:cNvGrpSpPr>
                        <wpg:grpSpPr bwMode="auto">
                          <a:xfrm>
                            <a:off x="2907" y="1334"/>
                            <a:ext cx="2160" cy="4140"/>
                            <a:chOff x="2007" y="1334"/>
                            <a:chExt cx="2160" cy="4140"/>
                          </a:xfrm>
                        </wpg:grpSpPr>
                        <wpg:grpSp>
                          <wpg:cNvPr id="536" name="Group 1221"/>
                          <wpg:cNvGrpSpPr>
                            <a:grpSpLocks/>
                          </wpg:cNvGrpSpPr>
                          <wpg:grpSpPr bwMode="auto">
                            <a:xfrm>
                              <a:off x="2007" y="2054"/>
                              <a:ext cx="2160" cy="3420"/>
                              <a:chOff x="2007" y="2054"/>
                              <a:chExt cx="2160" cy="3420"/>
                            </a:xfrm>
                          </wpg:grpSpPr>
                          <wps:wsp>
                            <wps:cNvPr id="537" name="AutoShape 1222"/>
                            <wps:cNvSpPr>
                              <a:spLocks noChangeArrowheads="1"/>
                            </wps:cNvSpPr>
                            <wps:spPr bwMode="auto">
                              <a:xfrm>
                                <a:off x="2007" y="2054"/>
                                <a:ext cx="2160" cy="72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8" name="AutoShape 1223"/>
                            <wps:cNvSpPr>
                              <a:spLocks noChangeArrowheads="1"/>
                            </wps:cNvSpPr>
                            <wps:spPr bwMode="auto">
                              <a:xfrm>
                                <a:off x="2007" y="4754"/>
                                <a:ext cx="2160" cy="72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9" name="Text Box 1224"/>
                            <wps:cNvSpPr txBox="1">
                              <a:spLocks noChangeArrowheads="1"/>
                            </wps:cNvSpPr>
                            <wps:spPr bwMode="auto">
                              <a:xfrm>
                                <a:off x="2547" y="3494"/>
                                <a:ext cx="1080" cy="720"/>
                              </a:xfrm>
                              <a:prstGeom prst="rect">
                                <a:avLst/>
                              </a:prstGeom>
                              <a:solidFill>
                                <a:srgbClr val="FFFFFF"/>
                              </a:solidFill>
                              <a:ln w="9525">
                                <a:solidFill>
                                  <a:srgbClr val="000000"/>
                                </a:solidFill>
                                <a:miter lim="800000"/>
                                <a:headEnd/>
                                <a:tailEnd/>
                              </a:ln>
                            </wps:spPr>
                            <wps:txbx>
                              <w:txbxContent>
                                <w:p w14:paraId="367F29E4" w14:textId="77777777" w:rsidR="006B0921" w:rsidRDefault="006B0921" w:rsidP="00114806">
                                  <w:pPr>
                                    <w:jc w:val="center"/>
                                    <w:rPr>
                                      <w:sz w:val="20"/>
                                    </w:rPr>
                                  </w:pPr>
                                </w:p>
                                <w:p w14:paraId="4776D91C" w14:textId="77777777" w:rsidR="006B0921" w:rsidRDefault="006B0921" w:rsidP="00114806">
                                  <w:pPr>
                                    <w:jc w:val="center"/>
                                    <w:rPr>
                                      <w:sz w:val="20"/>
                                    </w:rPr>
                                  </w:pPr>
                                  <w:r>
                                    <w:rPr>
                                      <w:sz w:val="20"/>
                                    </w:rPr>
                                    <w:t>I</w:t>
                                  </w:r>
                                </w:p>
                                <w:p w14:paraId="3573D360" w14:textId="77777777" w:rsidR="006B0921" w:rsidRDefault="006B0921" w:rsidP="00114806">
                                  <w:pPr>
                                    <w:jc w:val="center"/>
                                    <w:rPr>
                                      <w:sz w:val="20"/>
                                    </w:rPr>
                                  </w:pPr>
                                  <w:r>
                                    <w:rPr>
                                      <w:sz w:val="20"/>
                                    </w:rPr>
                                    <w:t>STAGE</w:t>
                                  </w:r>
                                </w:p>
                              </w:txbxContent>
                            </wps:txbx>
                            <wps:bodyPr rot="0" vert="horz" wrap="square" lIns="18000" tIns="0" rIns="18000" bIns="0" anchor="t" anchorCtr="0" upright="1">
                              <a:noAutofit/>
                            </wps:bodyPr>
                          </wps:wsp>
                          <wps:wsp>
                            <wps:cNvPr id="540" name="Text Box 1225"/>
                            <wps:cNvSpPr txBox="1">
                              <a:spLocks noChangeArrowheads="1"/>
                            </wps:cNvSpPr>
                            <wps:spPr bwMode="auto">
                              <a:xfrm>
                                <a:off x="2364" y="4934"/>
                                <a:ext cx="1440" cy="360"/>
                              </a:xfrm>
                              <a:prstGeom prst="rect">
                                <a:avLst/>
                              </a:prstGeom>
                              <a:solidFill>
                                <a:srgbClr val="FFFFFF"/>
                              </a:solidFill>
                              <a:ln w="9525">
                                <a:solidFill>
                                  <a:srgbClr val="FFFFFF"/>
                                </a:solidFill>
                                <a:miter lim="800000"/>
                                <a:headEnd/>
                                <a:tailEnd/>
                              </a:ln>
                            </wps:spPr>
                            <wps:txbx>
                              <w:txbxContent>
                                <w:p w14:paraId="651D2720" w14:textId="77777777" w:rsidR="006B0921" w:rsidRDefault="006B0921" w:rsidP="00114806">
                                  <w:pPr>
                                    <w:jc w:val="center"/>
                                    <w:rPr>
                                      <w:sz w:val="16"/>
                                    </w:rPr>
                                  </w:pPr>
                                  <w:r>
                                    <w:rPr>
                                      <w:sz w:val="16"/>
                                    </w:rPr>
                                    <w:t>I STAGE DISCH</w:t>
                                  </w:r>
                                </w:p>
                                <w:p w14:paraId="2A72F3C2" w14:textId="77777777" w:rsidR="006B0921" w:rsidRDefault="006B0921" w:rsidP="00114806">
                                  <w:pPr>
                                    <w:jc w:val="center"/>
                                    <w:rPr>
                                      <w:sz w:val="16"/>
                                    </w:rPr>
                                  </w:pPr>
                                  <w:r>
                                    <w:rPr>
                                      <w:sz w:val="16"/>
                                    </w:rPr>
                                    <w:t>DAMPNER</w:t>
                                  </w:r>
                                </w:p>
                                <w:p w14:paraId="16FE19FE" w14:textId="77777777" w:rsidR="006B0921" w:rsidRDefault="006B0921" w:rsidP="00114806">
                                  <w:pPr>
                                    <w:rPr>
                                      <w:sz w:val="18"/>
                                    </w:rPr>
                                  </w:pPr>
                                </w:p>
                              </w:txbxContent>
                            </wps:txbx>
                            <wps:bodyPr rot="0" vert="horz" wrap="square" lIns="18000" tIns="0" rIns="18000" bIns="0" anchor="t" anchorCtr="0" upright="1">
                              <a:noAutofit/>
                            </wps:bodyPr>
                          </wps:wsp>
                          <wps:wsp>
                            <wps:cNvPr id="541" name="Text Box 1226"/>
                            <wps:cNvSpPr txBox="1">
                              <a:spLocks noChangeArrowheads="1"/>
                            </wps:cNvSpPr>
                            <wps:spPr bwMode="auto">
                              <a:xfrm>
                                <a:off x="2364" y="2234"/>
                                <a:ext cx="1440" cy="360"/>
                              </a:xfrm>
                              <a:prstGeom prst="rect">
                                <a:avLst/>
                              </a:prstGeom>
                              <a:solidFill>
                                <a:srgbClr val="FFFFFF"/>
                              </a:solidFill>
                              <a:ln w="9525">
                                <a:solidFill>
                                  <a:srgbClr val="FFFFFF"/>
                                </a:solidFill>
                                <a:miter lim="800000"/>
                                <a:headEnd/>
                                <a:tailEnd/>
                              </a:ln>
                            </wps:spPr>
                            <wps:txbx>
                              <w:txbxContent>
                                <w:p w14:paraId="54C4D56D" w14:textId="77777777" w:rsidR="006B0921" w:rsidRDefault="006B0921" w:rsidP="00114806">
                                  <w:pPr>
                                    <w:pStyle w:val="BodyText2"/>
                                  </w:pPr>
                                  <w:r>
                                    <w:t>I STAGE SUCTION</w:t>
                                  </w:r>
                                </w:p>
                                <w:p w14:paraId="1E3C9FA6" w14:textId="77777777" w:rsidR="006B0921" w:rsidRDefault="006B0921" w:rsidP="00114806">
                                  <w:pPr>
                                    <w:jc w:val="center"/>
                                    <w:rPr>
                                      <w:sz w:val="16"/>
                                    </w:rPr>
                                  </w:pPr>
                                  <w:r>
                                    <w:rPr>
                                      <w:sz w:val="16"/>
                                    </w:rPr>
                                    <w:t>DAMPNER</w:t>
                                  </w:r>
                                </w:p>
                              </w:txbxContent>
                            </wps:txbx>
                            <wps:bodyPr rot="0" vert="horz" wrap="square" lIns="0" tIns="0" rIns="0" bIns="0" anchor="t" anchorCtr="0" upright="1">
                              <a:noAutofit/>
                            </wps:bodyPr>
                          </wps:wsp>
                          <wps:wsp>
                            <wps:cNvPr id="542" name="Line 1227"/>
                            <wps:cNvCnPr>
                              <a:cxnSpLocks noChangeShapeType="1"/>
                            </wps:cNvCnPr>
                            <wps:spPr bwMode="auto">
                              <a:xfrm>
                                <a:off x="3087" y="277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1228"/>
                            <wps:cNvCnPr>
                              <a:cxnSpLocks noChangeShapeType="1"/>
                            </wps:cNvCnPr>
                            <wps:spPr bwMode="auto">
                              <a:xfrm>
                                <a:off x="3087" y="421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44" name="Group 1229"/>
                          <wpg:cNvGrpSpPr>
                            <a:grpSpLocks/>
                          </wpg:cNvGrpSpPr>
                          <wpg:grpSpPr bwMode="auto">
                            <a:xfrm>
                              <a:off x="3627" y="1334"/>
                              <a:ext cx="360" cy="720"/>
                              <a:chOff x="6507" y="2774"/>
                              <a:chExt cx="1440" cy="2700"/>
                            </a:xfrm>
                          </wpg:grpSpPr>
                          <wps:wsp>
                            <wps:cNvPr id="545" name="AutoShape 1230"/>
                            <wps:cNvSpPr>
                              <a:spLocks noChangeArrowheads="1"/>
                            </wps:cNvSpPr>
                            <wps:spPr bwMode="auto">
                              <a:xfrm>
                                <a:off x="6507" y="2774"/>
                                <a:ext cx="1440" cy="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6" name="Line 1231"/>
                            <wps:cNvCnPr>
                              <a:cxnSpLocks noChangeShapeType="1"/>
                            </wps:cNvCnPr>
                            <wps:spPr bwMode="auto">
                              <a:xfrm>
                                <a:off x="7227"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Text Box 1232"/>
                            <wps:cNvSpPr txBox="1">
                              <a:spLocks noChangeArrowheads="1"/>
                            </wps:cNvSpPr>
                            <wps:spPr bwMode="auto">
                              <a:xfrm>
                                <a:off x="6687" y="3134"/>
                                <a:ext cx="1080" cy="720"/>
                              </a:xfrm>
                              <a:prstGeom prst="rect">
                                <a:avLst/>
                              </a:prstGeom>
                              <a:solidFill>
                                <a:srgbClr val="FFFFFF"/>
                              </a:solidFill>
                              <a:ln w="9525">
                                <a:solidFill>
                                  <a:srgbClr val="FFFFFF"/>
                                </a:solidFill>
                                <a:miter lim="800000"/>
                                <a:headEnd/>
                                <a:tailEnd/>
                              </a:ln>
                            </wps:spPr>
                            <wps:txbx>
                              <w:txbxContent>
                                <w:p w14:paraId="2F6A9C9E" w14:textId="77777777" w:rsidR="006B0921" w:rsidRDefault="006B0921" w:rsidP="00114806">
                                  <w:pPr>
                                    <w:rPr>
                                      <w:sz w:val="16"/>
                                    </w:rPr>
                                  </w:pPr>
                                  <w:r>
                                    <w:rPr>
                                      <w:sz w:val="16"/>
                                    </w:rPr>
                                    <w:t>TE</w:t>
                                  </w:r>
                                </w:p>
                              </w:txbxContent>
                            </wps:txbx>
                            <wps:bodyPr rot="0" vert="horz" wrap="square" lIns="0" tIns="0" rIns="0" bIns="0" anchor="t" anchorCtr="0" upright="1">
                              <a:noAutofit/>
                            </wps:bodyPr>
                          </wps:wsp>
                        </wpg:grpSp>
                        <wpg:grpSp>
                          <wpg:cNvPr id="548" name="Group 1233"/>
                          <wpg:cNvGrpSpPr>
                            <a:grpSpLocks/>
                          </wpg:cNvGrpSpPr>
                          <wpg:grpSpPr bwMode="auto">
                            <a:xfrm>
                              <a:off x="2367" y="1334"/>
                              <a:ext cx="360" cy="720"/>
                              <a:chOff x="6507" y="2774"/>
                              <a:chExt cx="1440" cy="2700"/>
                            </a:xfrm>
                          </wpg:grpSpPr>
                          <wps:wsp>
                            <wps:cNvPr id="549" name="AutoShape 1234"/>
                            <wps:cNvSpPr>
                              <a:spLocks noChangeArrowheads="1"/>
                            </wps:cNvSpPr>
                            <wps:spPr bwMode="auto">
                              <a:xfrm>
                                <a:off x="6507" y="2774"/>
                                <a:ext cx="1440" cy="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0" name="Line 1235"/>
                            <wps:cNvCnPr>
                              <a:cxnSpLocks noChangeShapeType="1"/>
                            </wps:cNvCnPr>
                            <wps:spPr bwMode="auto">
                              <a:xfrm>
                                <a:off x="7227"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Text Box 1236"/>
                            <wps:cNvSpPr txBox="1">
                              <a:spLocks noChangeArrowheads="1"/>
                            </wps:cNvSpPr>
                            <wps:spPr bwMode="auto">
                              <a:xfrm>
                                <a:off x="6687" y="3134"/>
                                <a:ext cx="1080" cy="720"/>
                              </a:xfrm>
                              <a:prstGeom prst="rect">
                                <a:avLst/>
                              </a:prstGeom>
                              <a:solidFill>
                                <a:srgbClr val="FFFFFF"/>
                              </a:solidFill>
                              <a:ln w="9525">
                                <a:solidFill>
                                  <a:srgbClr val="FFFFFF"/>
                                </a:solidFill>
                                <a:miter lim="800000"/>
                                <a:headEnd/>
                                <a:tailEnd/>
                              </a:ln>
                            </wps:spPr>
                            <wps:txbx>
                              <w:txbxContent>
                                <w:p w14:paraId="356E120B" w14:textId="77777777" w:rsidR="006B0921" w:rsidRDefault="006B0921" w:rsidP="00114806">
                                  <w:pPr>
                                    <w:rPr>
                                      <w:sz w:val="16"/>
                                    </w:rPr>
                                  </w:pPr>
                                  <w:r>
                                    <w:rPr>
                                      <w:sz w:val="16"/>
                                    </w:rPr>
                                    <w:t>PG</w:t>
                                  </w:r>
                                </w:p>
                              </w:txbxContent>
                            </wps:txbx>
                            <wps:bodyPr rot="0" vert="horz" wrap="square" lIns="0" tIns="0" rIns="0" bIns="0" anchor="t" anchorCtr="0" upright="1">
                              <a:noAutofit/>
                            </wps:bodyPr>
                          </wps:wsp>
                        </wpg:grpSp>
                        <wpg:grpSp>
                          <wpg:cNvPr id="552" name="Group 1237"/>
                          <wpg:cNvGrpSpPr>
                            <a:grpSpLocks/>
                          </wpg:cNvGrpSpPr>
                          <wpg:grpSpPr bwMode="auto">
                            <a:xfrm>
                              <a:off x="3087" y="1334"/>
                              <a:ext cx="360" cy="720"/>
                              <a:chOff x="6507" y="2774"/>
                              <a:chExt cx="1440" cy="2700"/>
                            </a:xfrm>
                          </wpg:grpSpPr>
                          <wps:wsp>
                            <wps:cNvPr id="553" name="AutoShape 1238"/>
                            <wps:cNvSpPr>
                              <a:spLocks noChangeArrowheads="1"/>
                            </wps:cNvSpPr>
                            <wps:spPr bwMode="auto">
                              <a:xfrm>
                                <a:off x="6507" y="2774"/>
                                <a:ext cx="1440" cy="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4" name="Line 1239"/>
                            <wps:cNvCnPr>
                              <a:cxnSpLocks noChangeShapeType="1"/>
                            </wps:cNvCnPr>
                            <wps:spPr bwMode="auto">
                              <a:xfrm>
                                <a:off x="7227"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5" name="Text Box 1240"/>
                            <wps:cNvSpPr txBox="1">
                              <a:spLocks noChangeArrowheads="1"/>
                            </wps:cNvSpPr>
                            <wps:spPr bwMode="auto">
                              <a:xfrm>
                                <a:off x="6687" y="3134"/>
                                <a:ext cx="1080" cy="720"/>
                              </a:xfrm>
                              <a:prstGeom prst="rect">
                                <a:avLst/>
                              </a:prstGeom>
                              <a:solidFill>
                                <a:srgbClr val="FFFFFF"/>
                              </a:solidFill>
                              <a:ln w="9525">
                                <a:solidFill>
                                  <a:srgbClr val="FFFFFF"/>
                                </a:solidFill>
                                <a:miter lim="800000"/>
                                <a:headEnd/>
                                <a:tailEnd/>
                              </a:ln>
                            </wps:spPr>
                            <wps:txbx>
                              <w:txbxContent>
                                <w:p w14:paraId="38BC828A" w14:textId="77777777" w:rsidR="006B0921" w:rsidRDefault="006B0921" w:rsidP="00114806">
                                  <w:pPr>
                                    <w:rPr>
                                      <w:sz w:val="16"/>
                                    </w:rPr>
                                  </w:pPr>
                                  <w:r>
                                    <w:rPr>
                                      <w:sz w:val="16"/>
                                    </w:rPr>
                                    <w:t>PSL</w:t>
                                  </w:r>
                                </w:p>
                              </w:txbxContent>
                            </wps:txbx>
                            <wps:bodyPr rot="0" vert="horz" wrap="square" lIns="0" tIns="0" rIns="0" bIns="0" anchor="t" anchorCtr="0" upright="1">
                              <a:noAutofit/>
                            </wps:bodyPr>
                          </wps:wsp>
                        </wpg:grpSp>
                      </wpg:grpSp>
                      <wps:wsp>
                        <wps:cNvPr id="556" name="Text Box 1241"/>
                        <wps:cNvSpPr txBox="1">
                          <a:spLocks noChangeArrowheads="1"/>
                        </wps:cNvSpPr>
                        <wps:spPr bwMode="auto">
                          <a:xfrm>
                            <a:off x="6507" y="2276"/>
                            <a:ext cx="1260" cy="179"/>
                          </a:xfrm>
                          <a:prstGeom prst="rect">
                            <a:avLst/>
                          </a:prstGeom>
                          <a:solidFill>
                            <a:srgbClr val="FFFFFF"/>
                          </a:solidFill>
                          <a:ln w="9525">
                            <a:solidFill>
                              <a:srgbClr val="FFFFFF"/>
                            </a:solidFill>
                            <a:miter lim="800000"/>
                            <a:headEnd/>
                            <a:tailEnd/>
                          </a:ln>
                        </wps:spPr>
                        <wps:txbx>
                          <w:txbxContent>
                            <w:p w14:paraId="249A53D3" w14:textId="77777777" w:rsidR="006B0921" w:rsidRDefault="006B0921" w:rsidP="00114806">
                              <w:pPr>
                                <w:jc w:val="center"/>
                                <w:rPr>
                                  <w:sz w:val="16"/>
                                </w:rPr>
                              </w:pPr>
                              <w:r>
                                <w:rPr>
                                  <w:sz w:val="16"/>
                                </w:rPr>
                                <w:t>INTERCOOLER</w:t>
                              </w:r>
                            </w:p>
                          </w:txbxContent>
                        </wps:txbx>
                        <wps:bodyPr rot="0" vert="horz" wrap="square" lIns="0" tIns="0" rIns="0" bIns="0" anchor="t" anchorCtr="0" upright="1">
                          <a:noAutofit/>
                        </wps:bodyPr>
                      </wps:wsp>
                      <wps:wsp>
                        <wps:cNvPr id="557" name="Line 1242"/>
                        <wps:cNvCnPr>
                          <a:cxnSpLocks noChangeShapeType="1"/>
                        </wps:cNvCnPr>
                        <wps:spPr bwMode="auto">
                          <a:xfrm>
                            <a:off x="5067" y="511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Line 1243"/>
                        <wps:cNvCnPr>
                          <a:cxnSpLocks noChangeShapeType="1"/>
                        </wps:cNvCnPr>
                        <wps:spPr bwMode="auto">
                          <a:xfrm flipV="1">
                            <a:off x="6507" y="2594"/>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B084C6" id="Group 534" o:spid="_x0000_s1430" style="position:absolute;left:0;text-align:left;margin-left:117pt;margin-top:13.2pt;width:243pt;height:207pt;z-index:251769856" coordorigin="2907,1334" coordsize="486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">
                <v:group id="Group 1220" o:spid="_x0000_s1431" style="position:absolute;left:2907;top:1334;width:2160;height:4140" coordorigin="2007,1334" coordsize="2160,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Group 1221" o:spid="_x0000_s1432" style="position:absolute;left:2007;top:2054;width:2160;height:3420" coordorigin="2007,2054" coordsize="216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type id="_x0000_t116" coordsize="21600,21600" o:spt="116" path="m3475,qx,10800,3475,21600l18125,21600qx21600,10800,18125,xe">
                      <v:stroke joinstyle="miter"/>
                      <v:path gradientshapeok="t" o:connecttype="rect" textboxrect="1018,3163,20582,18437"/>
                    </v:shapetype>
                    <v:shape id="AutoShape 1222" o:spid="_x0000_s1433" type="#_x0000_t116" style="position:absolute;left:2007;top:2054;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"/>
                    <v:shape id="AutoShape 1223" o:spid="_x0000_s1434" type="#_x0000_t116" style="position:absolute;left:2007;top:4754;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"/>
                    <v:shape id="Text Box 1224" o:spid="_x0000_s1435" type="#_x0000_t202" style="position:absolute;left:2547;top:349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">
                      <v:textbox inset=".5mm,0,.5mm,0">
                        <w:txbxContent>
                          <w:p w14:paraId="367F29E4" w14:textId="77777777" w:rsidR="006B0921" w:rsidRDefault="006B0921" w:rsidP="00114806">
                            <w:pPr>
                              <w:jc w:val="center"/>
                              <w:rPr>
                                <w:sz w:val="20"/>
                              </w:rPr>
                            </w:pPr>
                          </w:p>
                          <w:p w14:paraId="4776D91C" w14:textId="77777777" w:rsidR="006B0921" w:rsidRDefault="006B0921" w:rsidP="00114806">
                            <w:pPr>
                              <w:jc w:val="center"/>
                              <w:rPr>
                                <w:sz w:val="20"/>
                              </w:rPr>
                            </w:pPr>
                            <w:r>
                              <w:rPr>
                                <w:sz w:val="20"/>
                              </w:rPr>
                              <w:t>I</w:t>
                            </w:r>
                          </w:p>
                          <w:p w14:paraId="3573D360" w14:textId="77777777" w:rsidR="006B0921" w:rsidRDefault="006B0921" w:rsidP="00114806">
                            <w:pPr>
                              <w:jc w:val="center"/>
                              <w:rPr>
                                <w:sz w:val="20"/>
                              </w:rPr>
                            </w:pPr>
                            <w:r>
                              <w:rPr>
                                <w:sz w:val="20"/>
                              </w:rPr>
                              <w:t>STAGE</w:t>
                            </w:r>
                          </w:p>
                        </w:txbxContent>
                      </v:textbox>
                    </v:shape>
                    <v:shape id="Text Box 1225" o:spid="_x0000_s1436" type="#_x0000_t202" style="position:absolute;left:2364;top:493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" strokecolor="white">
                      <v:textbox inset=".5mm,0,.5mm,0">
                        <w:txbxContent>
                          <w:p w14:paraId="651D2720" w14:textId="77777777" w:rsidR="006B0921" w:rsidRDefault="006B0921" w:rsidP="00114806">
                            <w:pPr>
                              <w:jc w:val="center"/>
                              <w:rPr>
                                <w:sz w:val="16"/>
                              </w:rPr>
                            </w:pPr>
                            <w:r>
                              <w:rPr>
                                <w:sz w:val="16"/>
                              </w:rPr>
                              <w:t>I STAGE DISCH</w:t>
                            </w:r>
                          </w:p>
                          <w:p w14:paraId="2A72F3C2" w14:textId="77777777" w:rsidR="006B0921" w:rsidRDefault="006B0921" w:rsidP="00114806">
                            <w:pPr>
                              <w:jc w:val="center"/>
                              <w:rPr>
                                <w:sz w:val="16"/>
                              </w:rPr>
                            </w:pPr>
                            <w:r>
                              <w:rPr>
                                <w:sz w:val="16"/>
                              </w:rPr>
                              <w:t>DAMPNER</w:t>
                            </w:r>
                          </w:p>
                          <w:p w14:paraId="16FE19FE" w14:textId="77777777" w:rsidR="006B0921" w:rsidRDefault="006B0921" w:rsidP="00114806">
                            <w:pPr>
                              <w:rPr>
                                <w:sz w:val="18"/>
                              </w:rPr>
                            </w:pPr>
                          </w:p>
                        </w:txbxContent>
                      </v:textbox>
                    </v:shape>
                    <v:shape id="Text Box 1226" o:spid="_x0000_s1437" type="#_x0000_t202" style="position:absolute;left:2364;top:223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" strokecolor="white">
                      <v:textbox inset="0,0,0,0">
                        <w:txbxContent>
                          <w:p w14:paraId="54C4D56D" w14:textId="77777777" w:rsidR="006B0921" w:rsidRDefault="006B0921" w:rsidP="00114806">
                            <w:pPr>
                              <w:pStyle w:val="BodyText2"/>
                            </w:pPr>
                            <w:r>
                              <w:t>I STAGE SUCTION</w:t>
                            </w:r>
                          </w:p>
                          <w:p w14:paraId="1E3C9FA6" w14:textId="77777777" w:rsidR="006B0921" w:rsidRDefault="006B0921" w:rsidP="00114806">
                            <w:pPr>
                              <w:jc w:val="center"/>
                              <w:rPr>
                                <w:sz w:val="16"/>
                              </w:rPr>
                            </w:pPr>
                            <w:r>
                              <w:rPr>
                                <w:sz w:val="16"/>
                              </w:rPr>
                              <w:t>DAMPNER</w:t>
                            </w:r>
                          </w:p>
                        </w:txbxContent>
                      </v:textbox>
                    </v:shape>
                    <v:line id="Line 1227" o:spid="_x0000_s1438" style="position:absolute;visibility:visible;mso-wrap-style:square" from="3087,2774" to="3087,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">
                      <v:stroke endarrow="block"/>
                    </v:line>
                    <v:line id="Line 1228" o:spid="_x0000_s1439" style="position:absolute;visibility:visible;mso-wrap-style:square" from="3087,4214" to="3087,4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">
                      <v:stroke endarrow="block"/>
                    </v:line>
                  </v:group>
                  <v:group id="Group 1229" o:spid="_x0000_s1440" style="position:absolute;left:3627;top:1334;width:360;height:720" coordorigin="6507,2774" coordsize="144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230" o:spid="_x0000_s1441" type="#_x0000_t120" style="position:absolute;left:6507;top:277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"/>
                    <v:line id="Line 1231" o:spid="_x0000_s1442" style="position:absolute;visibility:visible;mso-wrap-style:square" from="7227,4214" to="7227,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"/>
                    <v:shape id="Text Box 1232" o:spid="_x0000_s1443" type="#_x0000_t202" style="position:absolute;left:6687;top:313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" strokecolor="white">
                      <v:textbox inset="0,0,0,0">
                        <w:txbxContent>
                          <w:p w14:paraId="2F6A9C9E" w14:textId="77777777" w:rsidR="006B0921" w:rsidRDefault="006B0921" w:rsidP="00114806">
                            <w:pPr>
                              <w:rPr>
                                <w:sz w:val="16"/>
                              </w:rPr>
                            </w:pPr>
                            <w:r>
                              <w:rPr>
                                <w:sz w:val="16"/>
                              </w:rPr>
                              <w:t>TE</w:t>
                            </w:r>
                          </w:p>
                        </w:txbxContent>
                      </v:textbox>
                    </v:shape>
                  </v:group>
                  <v:group id="Group 1233" o:spid="_x0000_s1444" style="position:absolute;left:2367;top:1334;width:360;height:720" coordorigin="6507,2774" coordsize="144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AutoShape 1234" o:spid="_x0000_s1445" type="#_x0000_t120" style="position:absolute;left:6507;top:277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"/>
                    <v:line id="Line 1235" o:spid="_x0000_s1446" style="position:absolute;visibility:visible;mso-wrap-style:square" from="7227,4214" to="7227,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"/>
                    <v:shape id="Text Box 1236" o:spid="_x0000_s1447" type="#_x0000_t202" style="position:absolute;left:6687;top:313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" strokecolor="white">
                      <v:textbox inset="0,0,0,0">
                        <w:txbxContent>
                          <w:p w14:paraId="356E120B" w14:textId="77777777" w:rsidR="006B0921" w:rsidRDefault="006B0921" w:rsidP="00114806">
                            <w:pPr>
                              <w:rPr>
                                <w:sz w:val="16"/>
                              </w:rPr>
                            </w:pPr>
                            <w:r>
                              <w:rPr>
                                <w:sz w:val="16"/>
                              </w:rPr>
                              <w:t>PG</w:t>
                            </w:r>
                          </w:p>
                        </w:txbxContent>
                      </v:textbox>
                    </v:shape>
                  </v:group>
                  <v:group id="Group 1237" o:spid="_x0000_s1448" style="position:absolute;left:3087;top:1334;width:360;height:720" coordorigin="6507,2774" coordsize="144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AutoShape 1238" o:spid="_x0000_s1449" type="#_x0000_t120" style="position:absolute;left:6507;top:277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"/>
                    <v:line id="Line 1239" o:spid="_x0000_s1450" style="position:absolute;visibility:visible;mso-wrap-style:square" from="7227,4214" to="7227,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"/>
                    <v:shape id="Text Box 1240" o:spid="_x0000_s1451" type="#_x0000_t202" style="position:absolute;left:6687;top:313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" strokecolor="white">
                      <v:textbox inset="0,0,0,0">
                        <w:txbxContent>
                          <w:p w14:paraId="38BC828A" w14:textId="77777777" w:rsidR="006B0921" w:rsidRDefault="006B0921" w:rsidP="00114806">
                            <w:pPr>
                              <w:rPr>
                                <w:sz w:val="16"/>
                              </w:rPr>
                            </w:pPr>
                            <w:r>
                              <w:rPr>
                                <w:sz w:val="16"/>
                              </w:rPr>
                              <w:t>PSL</w:t>
                            </w:r>
                          </w:p>
                        </w:txbxContent>
                      </v:textbox>
                    </v:shape>
                  </v:group>
                </v:group>
                <v:shape id="Text Box 1241" o:spid="_x0000_s1452" type="#_x0000_t202" style="position:absolute;left:6507;top:2276;width:126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" strokecolor="white">
                  <v:textbox inset="0,0,0,0">
                    <w:txbxContent>
                      <w:p w14:paraId="249A53D3" w14:textId="77777777" w:rsidR="006B0921" w:rsidRDefault="006B0921" w:rsidP="00114806">
                        <w:pPr>
                          <w:jc w:val="center"/>
                          <w:rPr>
                            <w:sz w:val="16"/>
                          </w:rPr>
                        </w:pPr>
                        <w:r>
                          <w:rPr>
                            <w:sz w:val="16"/>
                          </w:rPr>
                          <w:t>INTERCOOLER</w:t>
                        </w:r>
                      </w:p>
                    </w:txbxContent>
                  </v:textbox>
                </v:shape>
                <v:line id="Line 1242" o:spid="_x0000_s1453" style="position:absolute;visibility:visible;mso-wrap-style:square" from="5067,5114" to="6507,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line id="Line 1243" o:spid="_x0000_s1454" style="position:absolute;flip:y;visibility:visible;mso-wrap-style:square" from="6507,2594" to="6507,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">
                  <v:stroke endarrow="block"/>
                </v:line>
              </v:group>
            </w:pict>
          </mc:Fallback>
        </mc:AlternateContent>
      </w:r>
      <w:r w:rsidRPr="00114806">
        <w:rPr>
          <w:rFonts w:ascii="Arial" w:hAnsi="Arial" w:cs="Arial"/>
          <w:noProof/>
        </w:rPr>
        <mc:AlternateContent>
          <mc:Choice Requires="wpg">
            <w:drawing>
              <wp:anchor distT="0" distB="0" distL="114300" distR="114300" simplePos="0" relativeHeight="251767808" behindDoc="0" locked="0" layoutInCell="1" allowOverlap="1" wp14:anchorId="3B21FD62" wp14:editId="22026B1A">
                <wp:simplePos x="0" y="0"/>
                <wp:positionH relativeFrom="column">
                  <wp:posOffset>6515100</wp:posOffset>
                </wp:positionH>
                <wp:positionV relativeFrom="paragraph">
                  <wp:posOffset>167640</wp:posOffset>
                </wp:positionV>
                <wp:extent cx="1371600" cy="2628900"/>
                <wp:effectExtent l="9525" t="11430" r="9525" b="7620"/>
                <wp:wrapNone/>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2628900"/>
                          <a:chOff x="2007" y="1334"/>
                          <a:chExt cx="2160" cy="4140"/>
                        </a:xfrm>
                      </wpg:grpSpPr>
                      <wpg:grpSp>
                        <wpg:cNvPr id="514" name="Group 1195"/>
                        <wpg:cNvGrpSpPr>
                          <a:grpSpLocks/>
                        </wpg:cNvGrpSpPr>
                        <wpg:grpSpPr bwMode="auto">
                          <a:xfrm>
                            <a:off x="2007" y="2054"/>
                            <a:ext cx="2160" cy="3420"/>
                            <a:chOff x="2007" y="2054"/>
                            <a:chExt cx="2160" cy="3420"/>
                          </a:xfrm>
                        </wpg:grpSpPr>
                        <wps:wsp>
                          <wps:cNvPr id="515" name="AutoShape 1196"/>
                          <wps:cNvSpPr>
                            <a:spLocks noChangeArrowheads="1"/>
                          </wps:cNvSpPr>
                          <wps:spPr bwMode="auto">
                            <a:xfrm>
                              <a:off x="2007" y="2054"/>
                              <a:ext cx="2160" cy="72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6" name="AutoShape 1197"/>
                          <wps:cNvSpPr>
                            <a:spLocks noChangeArrowheads="1"/>
                          </wps:cNvSpPr>
                          <wps:spPr bwMode="auto">
                            <a:xfrm>
                              <a:off x="2007" y="4754"/>
                              <a:ext cx="2160" cy="72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7" name="Text Box 1198"/>
                          <wps:cNvSpPr txBox="1">
                            <a:spLocks noChangeArrowheads="1"/>
                          </wps:cNvSpPr>
                          <wps:spPr bwMode="auto">
                            <a:xfrm>
                              <a:off x="2547" y="3494"/>
                              <a:ext cx="1080" cy="720"/>
                            </a:xfrm>
                            <a:prstGeom prst="rect">
                              <a:avLst/>
                            </a:prstGeom>
                            <a:solidFill>
                              <a:srgbClr val="FFFFFF"/>
                            </a:solidFill>
                            <a:ln w="9525">
                              <a:solidFill>
                                <a:srgbClr val="000000"/>
                              </a:solidFill>
                              <a:miter lim="800000"/>
                              <a:headEnd/>
                              <a:tailEnd/>
                            </a:ln>
                          </wps:spPr>
                          <wps:txbx>
                            <w:txbxContent>
                              <w:p w14:paraId="28CC6D06" w14:textId="77777777" w:rsidR="006B0921" w:rsidRDefault="006B0921" w:rsidP="00114806">
                                <w:pPr>
                                  <w:jc w:val="center"/>
                                  <w:rPr>
                                    <w:sz w:val="20"/>
                                  </w:rPr>
                                </w:pPr>
                              </w:p>
                              <w:p w14:paraId="457F3EF2" w14:textId="77777777" w:rsidR="006B0921" w:rsidRDefault="006B0921" w:rsidP="00114806">
                                <w:pPr>
                                  <w:jc w:val="center"/>
                                  <w:rPr>
                                    <w:sz w:val="20"/>
                                  </w:rPr>
                                </w:pPr>
                                <w:r>
                                  <w:rPr>
                                    <w:sz w:val="20"/>
                                  </w:rPr>
                                  <w:t>II</w:t>
                                </w:r>
                              </w:p>
                              <w:p w14:paraId="3D9E937E" w14:textId="77777777" w:rsidR="006B0921" w:rsidRDefault="006B0921" w:rsidP="00114806">
                                <w:pPr>
                                  <w:jc w:val="center"/>
                                  <w:rPr>
                                    <w:sz w:val="20"/>
                                  </w:rPr>
                                </w:pPr>
                                <w:r>
                                  <w:rPr>
                                    <w:sz w:val="20"/>
                                  </w:rPr>
                                  <w:t>STAGE</w:t>
                                </w:r>
                              </w:p>
                            </w:txbxContent>
                          </wps:txbx>
                          <wps:bodyPr rot="0" vert="horz" wrap="square" lIns="18000" tIns="0" rIns="18000" bIns="0" anchor="t" anchorCtr="0" upright="1">
                            <a:noAutofit/>
                          </wps:bodyPr>
                        </wps:wsp>
                        <wps:wsp>
                          <wps:cNvPr id="518" name="Text Box 1199"/>
                          <wps:cNvSpPr txBox="1">
                            <a:spLocks noChangeArrowheads="1"/>
                          </wps:cNvSpPr>
                          <wps:spPr bwMode="auto">
                            <a:xfrm>
                              <a:off x="2364" y="4934"/>
                              <a:ext cx="1440" cy="360"/>
                            </a:xfrm>
                            <a:prstGeom prst="rect">
                              <a:avLst/>
                            </a:prstGeom>
                            <a:solidFill>
                              <a:srgbClr val="FFFFFF"/>
                            </a:solidFill>
                            <a:ln w="9525">
                              <a:solidFill>
                                <a:srgbClr val="FFFFFF"/>
                              </a:solidFill>
                              <a:miter lim="800000"/>
                              <a:headEnd/>
                              <a:tailEnd/>
                            </a:ln>
                          </wps:spPr>
                          <wps:txbx>
                            <w:txbxContent>
                              <w:p w14:paraId="4E97DA22" w14:textId="77777777" w:rsidR="006B0921" w:rsidRDefault="006B0921" w:rsidP="00114806">
                                <w:pPr>
                                  <w:jc w:val="center"/>
                                  <w:rPr>
                                    <w:sz w:val="16"/>
                                  </w:rPr>
                                </w:pPr>
                                <w:r>
                                  <w:rPr>
                                    <w:sz w:val="16"/>
                                  </w:rPr>
                                  <w:t>II STAGE DISCH</w:t>
                                </w:r>
                              </w:p>
                              <w:p w14:paraId="32983A5F" w14:textId="77777777" w:rsidR="006B0921" w:rsidRDefault="006B0921" w:rsidP="00114806">
                                <w:pPr>
                                  <w:jc w:val="center"/>
                                  <w:rPr>
                                    <w:sz w:val="16"/>
                                  </w:rPr>
                                </w:pPr>
                                <w:r>
                                  <w:rPr>
                                    <w:sz w:val="16"/>
                                  </w:rPr>
                                  <w:t>DAMPNER</w:t>
                                </w:r>
                              </w:p>
                              <w:p w14:paraId="15041732" w14:textId="77777777" w:rsidR="006B0921" w:rsidRDefault="006B0921" w:rsidP="00114806">
                                <w:pPr>
                                  <w:rPr>
                                    <w:sz w:val="18"/>
                                  </w:rPr>
                                </w:pPr>
                              </w:p>
                            </w:txbxContent>
                          </wps:txbx>
                          <wps:bodyPr rot="0" vert="horz" wrap="square" lIns="18000" tIns="0" rIns="18000" bIns="0" anchor="t" anchorCtr="0" upright="1">
                            <a:noAutofit/>
                          </wps:bodyPr>
                        </wps:wsp>
                        <wps:wsp>
                          <wps:cNvPr id="519" name="Text Box 1200"/>
                          <wps:cNvSpPr txBox="1">
                            <a:spLocks noChangeArrowheads="1"/>
                          </wps:cNvSpPr>
                          <wps:spPr bwMode="auto">
                            <a:xfrm>
                              <a:off x="2364" y="2234"/>
                              <a:ext cx="1440" cy="360"/>
                            </a:xfrm>
                            <a:prstGeom prst="rect">
                              <a:avLst/>
                            </a:prstGeom>
                            <a:solidFill>
                              <a:srgbClr val="FFFFFF"/>
                            </a:solidFill>
                            <a:ln w="9525">
                              <a:solidFill>
                                <a:srgbClr val="FFFFFF"/>
                              </a:solidFill>
                              <a:miter lim="800000"/>
                              <a:headEnd/>
                              <a:tailEnd/>
                            </a:ln>
                          </wps:spPr>
                          <wps:txbx>
                            <w:txbxContent>
                              <w:p w14:paraId="200BF494" w14:textId="77777777" w:rsidR="006B0921" w:rsidRDefault="006B0921" w:rsidP="00114806">
                                <w:pPr>
                                  <w:pStyle w:val="BodyText2"/>
                                </w:pPr>
                                <w:r>
                                  <w:t>II STAGE SUCTION</w:t>
                                </w:r>
                              </w:p>
                              <w:p w14:paraId="05B296EE" w14:textId="77777777" w:rsidR="006B0921" w:rsidRDefault="006B0921" w:rsidP="00114806">
                                <w:pPr>
                                  <w:jc w:val="center"/>
                                  <w:rPr>
                                    <w:sz w:val="16"/>
                                  </w:rPr>
                                </w:pPr>
                                <w:r>
                                  <w:rPr>
                                    <w:sz w:val="16"/>
                                  </w:rPr>
                                  <w:t>DAMPNER</w:t>
                                </w:r>
                              </w:p>
                            </w:txbxContent>
                          </wps:txbx>
                          <wps:bodyPr rot="0" vert="horz" wrap="square" lIns="0" tIns="0" rIns="0" bIns="0" anchor="t" anchorCtr="0" upright="1">
                            <a:noAutofit/>
                          </wps:bodyPr>
                        </wps:wsp>
                        <wps:wsp>
                          <wps:cNvPr id="520" name="Line 1201"/>
                          <wps:cNvCnPr>
                            <a:cxnSpLocks noChangeShapeType="1"/>
                          </wps:cNvCnPr>
                          <wps:spPr bwMode="auto">
                            <a:xfrm>
                              <a:off x="3087" y="277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1" name="Line 1202"/>
                          <wps:cNvCnPr>
                            <a:cxnSpLocks noChangeShapeType="1"/>
                          </wps:cNvCnPr>
                          <wps:spPr bwMode="auto">
                            <a:xfrm>
                              <a:off x="3087" y="421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22" name="Group 1203"/>
                        <wpg:cNvGrpSpPr>
                          <a:grpSpLocks/>
                        </wpg:cNvGrpSpPr>
                        <wpg:grpSpPr bwMode="auto">
                          <a:xfrm>
                            <a:off x="3627" y="1334"/>
                            <a:ext cx="360" cy="720"/>
                            <a:chOff x="6507" y="2774"/>
                            <a:chExt cx="1440" cy="2700"/>
                          </a:xfrm>
                        </wpg:grpSpPr>
                        <wps:wsp>
                          <wps:cNvPr id="523" name="AutoShape 1204"/>
                          <wps:cNvSpPr>
                            <a:spLocks noChangeArrowheads="1"/>
                          </wps:cNvSpPr>
                          <wps:spPr bwMode="auto">
                            <a:xfrm>
                              <a:off x="6507" y="2774"/>
                              <a:ext cx="1440" cy="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4" name="Line 1205"/>
                          <wps:cNvCnPr>
                            <a:cxnSpLocks noChangeShapeType="1"/>
                          </wps:cNvCnPr>
                          <wps:spPr bwMode="auto">
                            <a:xfrm>
                              <a:off x="7227"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5" name="Text Box 1206"/>
                          <wps:cNvSpPr txBox="1">
                            <a:spLocks noChangeArrowheads="1"/>
                          </wps:cNvSpPr>
                          <wps:spPr bwMode="auto">
                            <a:xfrm>
                              <a:off x="6687" y="3134"/>
                              <a:ext cx="1080" cy="720"/>
                            </a:xfrm>
                            <a:prstGeom prst="rect">
                              <a:avLst/>
                            </a:prstGeom>
                            <a:solidFill>
                              <a:srgbClr val="FFFFFF"/>
                            </a:solidFill>
                            <a:ln w="9525">
                              <a:solidFill>
                                <a:srgbClr val="FFFFFF"/>
                              </a:solidFill>
                              <a:miter lim="800000"/>
                              <a:headEnd/>
                              <a:tailEnd/>
                            </a:ln>
                          </wps:spPr>
                          <wps:txbx>
                            <w:txbxContent>
                              <w:p w14:paraId="63898EC0" w14:textId="77777777" w:rsidR="006B0921" w:rsidRDefault="006B0921" w:rsidP="00114806">
                                <w:pPr>
                                  <w:rPr>
                                    <w:sz w:val="16"/>
                                  </w:rPr>
                                </w:pPr>
                                <w:r>
                                  <w:rPr>
                                    <w:sz w:val="16"/>
                                  </w:rPr>
                                  <w:t>TE</w:t>
                                </w:r>
                              </w:p>
                            </w:txbxContent>
                          </wps:txbx>
                          <wps:bodyPr rot="0" vert="horz" wrap="square" lIns="0" tIns="0" rIns="0" bIns="0" anchor="t" anchorCtr="0" upright="1">
                            <a:noAutofit/>
                          </wps:bodyPr>
                        </wps:wsp>
                      </wpg:grpSp>
                      <wpg:grpSp>
                        <wpg:cNvPr id="526" name="Group 1207"/>
                        <wpg:cNvGrpSpPr>
                          <a:grpSpLocks/>
                        </wpg:cNvGrpSpPr>
                        <wpg:grpSpPr bwMode="auto">
                          <a:xfrm>
                            <a:off x="2367" y="1334"/>
                            <a:ext cx="360" cy="720"/>
                            <a:chOff x="6507" y="2774"/>
                            <a:chExt cx="1440" cy="2700"/>
                          </a:xfrm>
                        </wpg:grpSpPr>
                        <wps:wsp>
                          <wps:cNvPr id="527" name="AutoShape 1208"/>
                          <wps:cNvSpPr>
                            <a:spLocks noChangeArrowheads="1"/>
                          </wps:cNvSpPr>
                          <wps:spPr bwMode="auto">
                            <a:xfrm>
                              <a:off x="6507" y="2774"/>
                              <a:ext cx="1440" cy="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8" name="Line 1209"/>
                          <wps:cNvCnPr>
                            <a:cxnSpLocks noChangeShapeType="1"/>
                          </wps:cNvCnPr>
                          <wps:spPr bwMode="auto">
                            <a:xfrm>
                              <a:off x="7227"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9" name="Text Box 1210"/>
                          <wps:cNvSpPr txBox="1">
                            <a:spLocks noChangeArrowheads="1"/>
                          </wps:cNvSpPr>
                          <wps:spPr bwMode="auto">
                            <a:xfrm>
                              <a:off x="6687" y="3134"/>
                              <a:ext cx="1080" cy="720"/>
                            </a:xfrm>
                            <a:prstGeom prst="rect">
                              <a:avLst/>
                            </a:prstGeom>
                            <a:solidFill>
                              <a:srgbClr val="FFFFFF"/>
                            </a:solidFill>
                            <a:ln w="9525">
                              <a:solidFill>
                                <a:srgbClr val="FFFFFF"/>
                              </a:solidFill>
                              <a:miter lim="800000"/>
                              <a:headEnd/>
                              <a:tailEnd/>
                            </a:ln>
                          </wps:spPr>
                          <wps:txbx>
                            <w:txbxContent>
                              <w:p w14:paraId="4DB59366" w14:textId="77777777" w:rsidR="006B0921" w:rsidRDefault="006B0921" w:rsidP="00114806">
                                <w:pPr>
                                  <w:rPr>
                                    <w:sz w:val="16"/>
                                  </w:rPr>
                                </w:pPr>
                                <w:r>
                                  <w:rPr>
                                    <w:sz w:val="16"/>
                                  </w:rPr>
                                  <w:t>PG</w:t>
                                </w:r>
                              </w:p>
                            </w:txbxContent>
                          </wps:txbx>
                          <wps:bodyPr rot="0" vert="horz" wrap="square" lIns="0" tIns="0" rIns="0" bIns="0" anchor="t" anchorCtr="0" upright="1">
                            <a:noAutofit/>
                          </wps:bodyPr>
                        </wps:wsp>
                      </wpg:grpSp>
                      <wpg:grpSp>
                        <wpg:cNvPr id="530" name="Group 1211"/>
                        <wpg:cNvGrpSpPr>
                          <a:grpSpLocks/>
                        </wpg:cNvGrpSpPr>
                        <wpg:grpSpPr bwMode="auto">
                          <a:xfrm>
                            <a:off x="3087" y="1334"/>
                            <a:ext cx="360" cy="720"/>
                            <a:chOff x="6507" y="2774"/>
                            <a:chExt cx="1440" cy="2700"/>
                          </a:xfrm>
                        </wpg:grpSpPr>
                        <wps:wsp>
                          <wps:cNvPr id="531" name="AutoShape 1212"/>
                          <wps:cNvSpPr>
                            <a:spLocks noChangeArrowheads="1"/>
                          </wps:cNvSpPr>
                          <wps:spPr bwMode="auto">
                            <a:xfrm>
                              <a:off x="6507" y="2774"/>
                              <a:ext cx="1440" cy="144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2" name="Line 1213"/>
                          <wps:cNvCnPr>
                            <a:cxnSpLocks noChangeShapeType="1"/>
                          </wps:cNvCnPr>
                          <wps:spPr bwMode="auto">
                            <a:xfrm>
                              <a:off x="7227" y="421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 name="Text Box 1214"/>
                          <wps:cNvSpPr txBox="1">
                            <a:spLocks noChangeArrowheads="1"/>
                          </wps:cNvSpPr>
                          <wps:spPr bwMode="auto">
                            <a:xfrm>
                              <a:off x="6687" y="3134"/>
                              <a:ext cx="1080" cy="720"/>
                            </a:xfrm>
                            <a:prstGeom prst="rect">
                              <a:avLst/>
                            </a:prstGeom>
                            <a:solidFill>
                              <a:srgbClr val="FFFFFF"/>
                            </a:solidFill>
                            <a:ln w="9525">
                              <a:solidFill>
                                <a:srgbClr val="FFFFFF"/>
                              </a:solidFill>
                              <a:miter lim="800000"/>
                              <a:headEnd/>
                              <a:tailEnd/>
                            </a:ln>
                          </wps:spPr>
                          <wps:txbx>
                            <w:txbxContent>
                              <w:p w14:paraId="5EDB8FC0" w14:textId="77777777" w:rsidR="006B0921" w:rsidRDefault="006B0921" w:rsidP="00114806">
                                <w:pPr>
                                  <w:rPr>
                                    <w:sz w:val="16"/>
                                  </w:rPr>
                                </w:pPr>
                                <w:r>
                                  <w:rPr>
                                    <w:sz w:val="16"/>
                                  </w:rPr>
                                  <w:t>PSL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1FD62" id="Group 513" o:spid="_x0000_s1455" style="position:absolute;left:0;text-align:left;margin-left:513pt;margin-top:13.2pt;width:108pt;height:207pt;z-index:251767808" coordorigin="2007,1334" coordsize="216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">
                <v:group id="Group 1195" o:spid="_x0000_s1456" style="position:absolute;left:2007;top:2054;width:2160;height:3420" coordorigin="2007,2054" coordsize="2160,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AutoShape 1196" o:spid="_x0000_s1457" type="#_x0000_t116" style="position:absolute;left:2007;top:2054;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"/>
                  <v:shape id="AutoShape 1197" o:spid="_x0000_s1458" type="#_x0000_t116" style="position:absolute;left:2007;top:4754;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"/>
                  <v:shape id="Text Box 1198" o:spid="_x0000_s1459" type="#_x0000_t202" style="position:absolute;left:2547;top:349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">
                    <v:textbox inset=".5mm,0,.5mm,0">
                      <w:txbxContent>
                        <w:p w14:paraId="28CC6D06" w14:textId="77777777" w:rsidR="006B0921" w:rsidRDefault="006B0921" w:rsidP="00114806">
                          <w:pPr>
                            <w:jc w:val="center"/>
                            <w:rPr>
                              <w:sz w:val="20"/>
                            </w:rPr>
                          </w:pPr>
                        </w:p>
                        <w:p w14:paraId="457F3EF2" w14:textId="77777777" w:rsidR="006B0921" w:rsidRDefault="006B0921" w:rsidP="00114806">
                          <w:pPr>
                            <w:jc w:val="center"/>
                            <w:rPr>
                              <w:sz w:val="20"/>
                            </w:rPr>
                          </w:pPr>
                          <w:r>
                            <w:rPr>
                              <w:sz w:val="20"/>
                            </w:rPr>
                            <w:t>II</w:t>
                          </w:r>
                        </w:p>
                        <w:p w14:paraId="3D9E937E" w14:textId="77777777" w:rsidR="006B0921" w:rsidRDefault="006B0921" w:rsidP="00114806">
                          <w:pPr>
                            <w:jc w:val="center"/>
                            <w:rPr>
                              <w:sz w:val="20"/>
                            </w:rPr>
                          </w:pPr>
                          <w:r>
                            <w:rPr>
                              <w:sz w:val="20"/>
                            </w:rPr>
                            <w:t>STAGE</w:t>
                          </w:r>
                        </w:p>
                      </w:txbxContent>
                    </v:textbox>
                  </v:shape>
                  <v:shape id="Text Box 1199" o:spid="_x0000_s1460" type="#_x0000_t202" style="position:absolute;left:2364;top:493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" strokecolor="white">
                    <v:textbox inset=".5mm,0,.5mm,0">
                      <w:txbxContent>
                        <w:p w14:paraId="4E97DA22" w14:textId="77777777" w:rsidR="006B0921" w:rsidRDefault="006B0921" w:rsidP="00114806">
                          <w:pPr>
                            <w:jc w:val="center"/>
                            <w:rPr>
                              <w:sz w:val="16"/>
                            </w:rPr>
                          </w:pPr>
                          <w:r>
                            <w:rPr>
                              <w:sz w:val="16"/>
                            </w:rPr>
                            <w:t>II STAGE DISCH</w:t>
                          </w:r>
                        </w:p>
                        <w:p w14:paraId="32983A5F" w14:textId="77777777" w:rsidR="006B0921" w:rsidRDefault="006B0921" w:rsidP="00114806">
                          <w:pPr>
                            <w:jc w:val="center"/>
                            <w:rPr>
                              <w:sz w:val="16"/>
                            </w:rPr>
                          </w:pPr>
                          <w:r>
                            <w:rPr>
                              <w:sz w:val="16"/>
                            </w:rPr>
                            <w:t>DAMPNER</w:t>
                          </w:r>
                        </w:p>
                        <w:p w14:paraId="15041732" w14:textId="77777777" w:rsidR="006B0921" w:rsidRDefault="006B0921" w:rsidP="00114806">
                          <w:pPr>
                            <w:rPr>
                              <w:sz w:val="18"/>
                            </w:rPr>
                          </w:pPr>
                        </w:p>
                      </w:txbxContent>
                    </v:textbox>
                  </v:shape>
                  <v:shape id="Text Box 1200" o:spid="_x0000_s1461" type="#_x0000_t202" style="position:absolute;left:2364;top:223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" strokecolor="white">
                    <v:textbox inset="0,0,0,0">
                      <w:txbxContent>
                        <w:p w14:paraId="200BF494" w14:textId="77777777" w:rsidR="006B0921" w:rsidRDefault="006B0921" w:rsidP="00114806">
                          <w:pPr>
                            <w:pStyle w:val="BodyText2"/>
                          </w:pPr>
                          <w:r>
                            <w:t>II STAGE SUCTION</w:t>
                          </w:r>
                        </w:p>
                        <w:p w14:paraId="05B296EE" w14:textId="77777777" w:rsidR="006B0921" w:rsidRDefault="006B0921" w:rsidP="00114806">
                          <w:pPr>
                            <w:jc w:val="center"/>
                            <w:rPr>
                              <w:sz w:val="16"/>
                            </w:rPr>
                          </w:pPr>
                          <w:r>
                            <w:rPr>
                              <w:sz w:val="16"/>
                            </w:rPr>
                            <w:t>DAMPNER</w:t>
                          </w:r>
                        </w:p>
                      </w:txbxContent>
                    </v:textbox>
                  </v:shape>
                  <v:line id="Line 1201" o:spid="_x0000_s1462" style="position:absolute;visibility:visible;mso-wrap-style:square" from="3087,2774" to="3087,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AzwgAAANwAAAAPAAAAZHJzL2Rvd25yZXYueG1sRE/LagIx&#10;FN0X/IdwC+5qRsG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Da+yAzwgAAANwAAAAPAAAA&#10;AAAAAAAAAAAAAAcCAABkcnMvZG93bnJldi54bWxQSwUGAAAAAAMAAwC3AAAA9gIAAAAA&#10;">
                    <v:stroke endarrow="block"/>
                  </v:line>
                  <v:line id="Line 1202" o:spid="_x0000_s1463" style="position:absolute;visibility:visible;mso-wrap-style:square" from="3087,4214" to="3087,4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4WoxQAAANwAAAAPAAAAZHJzL2Rvd25yZXYueG1sRI9BawIx&#10;FITvQv9DeIXeNLuC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C1t4WoxQAAANwAAAAP&#10;AAAAAAAAAAAAAAAAAAcCAABkcnMvZG93bnJldi54bWxQSwUGAAAAAAMAAwC3AAAA+QIAAAAA&#10;">
                    <v:stroke endarrow="block"/>
                  </v:line>
                </v:group>
                <v:group id="Group 1203" o:spid="_x0000_s1464" style="position:absolute;left:3627;top:1334;width:360;height:720" coordorigin="6507,2774" coordsize="144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AutoShape 1204" o:spid="_x0000_s1465" type="#_x0000_t120" style="position:absolute;left:6507;top:277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"/>
                  <v:line id="Line 1205" o:spid="_x0000_s1466" style="position:absolute;visibility:visible;mso-wrap-style:square" from="7227,4214" to="7227,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"/>
                  <v:shape id="Text Box 1206" o:spid="_x0000_s1467" type="#_x0000_t202" style="position:absolute;left:6687;top:313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" strokecolor="white">
                    <v:textbox inset="0,0,0,0">
                      <w:txbxContent>
                        <w:p w14:paraId="63898EC0" w14:textId="77777777" w:rsidR="006B0921" w:rsidRDefault="006B0921" w:rsidP="00114806">
                          <w:pPr>
                            <w:rPr>
                              <w:sz w:val="16"/>
                            </w:rPr>
                          </w:pPr>
                          <w:r>
                            <w:rPr>
                              <w:sz w:val="16"/>
                            </w:rPr>
                            <w:t>TE</w:t>
                          </w:r>
                        </w:p>
                      </w:txbxContent>
                    </v:textbox>
                  </v:shape>
                </v:group>
                <v:group id="Group 1207" o:spid="_x0000_s1468" style="position:absolute;left:2367;top:1334;width:360;height:720" coordorigin="6507,2774" coordsize="144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AutoShape 1208" o:spid="_x0000_s1469" type="#_x0000_t120" style="position:absolute;left:6507;top:277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"/>
                  <v:line id="Line 1209" o:spid="_x0000_s1470" style="position:absolute;visibility:visible;mso-wrap-style:square" from="7227,4214" to="7227,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yhwwAAANwAAAAPAAAAZHJzL2Rvd25yZXYueG1sRE/LasJA&#10;FN0X/IfhCt3VSS2G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OLX8ocMAAADcAAAADwAA&#10;AAAAAAAAAAAAAAAHAgAAZHJzL2Rvd25yZXYueG1sUEsFBgAAAAADAAMAtwAAAPcCAAAAAA==&#10;"/>
                  <v:shape id="Text Box 1210" o:spid="_x0000_s1471" type="#_x0000_t202" style="position:absolute;left:6687;top:313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" strokecolor="white">
                    <v:textbox inset="0,0,0,0">
                      <w:txbxContent>
                        <w:p w14:paraId="4DB59366" w14:textId="77777777" w:rsidR="006B0921" w:rsidRDefault="006B0921" w:rsidP="00114806">
                          <w:pPr>
                            <w:rPr>
                              <w:sz w:val="16"/>
                            </w:rPr>
                          </w:pPr>
                          <w:r>
                            <w:rPr>
                              <w:sz w:val="16"/>
                            </w:rPr>
                            <w:t>PG</w:t>
                          </w:r>
                        </w:p>
                      </w:txbxContent>
                    </v:textbox>
                  </v:shape>
                </v:group>
                <v:group id="Group 1211" o:spid="_x0000_s1472" style="position:absolute;left:3087;top:1334;width:360;height:720" coordorigin="6507,2774" coordsize="144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AutoShape 1212" o:spid="_x0000_s1473" type="#_x0000_t120" style="position:absolute;left:6507;top:2774;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"/>
                  <v:line id="Line 1213" o:spid="_x0000_s1474" style="position:absolute;visibility:visible;mso-wrap-style:square" from="7227,4214" to="7227,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2WxwAAANwAAAAPAAAAZHJzL2Rvd25yZXYueG1sRI9Pa8JA&#10;FMTvQr/D8gq96aZKg6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NyEXZbHAAAA3AAA&#10;AA8AAAAAAAAAAAAAAAAABwIAAGRycy9kb3ducmV2LnhtbFBLBQYAAAAAAwADALcAAAD7AgAAAAA=&#10;"/>
                  <v:shape id="Text Box 1214" o:spid="_x0000_s1475" type="#_x0000_t202" style="position:absolute;left:6687;top:3134;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" strokecolor="white">
                    <v:textbox inset="0,0,0,0">
                      <w:txbxContent>
                        <w:p w14:paraId="5EDB8FC0" w14:textId="77777777" w:rsidR="006B0921" w:rsidRDefault="006B0921" w:rsidP="00114806">
                          <w:pPr>
                            <w:rPr>
                              <w:sz w:val="16"/>
                            </w:rPr>
                          </w:pPr>
                          <w:r>
                            <w:rPr>
                              <w:sz w:val="16"/>
                            </w:rPr>
                            <w:t>PSL</w:t>
                          </w:r>
                        </w:p>
                      </w:txbxContent>
                    </v:textbox>
                  </v:shape>
                </v:group>
              </v:group>
            </w:pict>
          </mc:Fallback>
        </mc:AlternateContent>
      </w:r>
      <w:r w:rsidRPr="00114806">
        <w:rPr>
          <w:rFonts w:ascii="Arial" w:hAnsi="Arial" w:cs="Arial"/>
          <w:noProof/>
        </w:rPr>
        <mc:AlternateContent>
          <mc:Choice Requires="wpg">
            <w:drawing>
              <wp:anchor distT="0" distB="0" distL="114300" distR="114300" simplePos="0" relativeHeight="251765760" behindDoc="0" locked="0" layoutInCell="1" allowOverlap="1" wp14:anchorId="51D37765" wp14:editId="38984B50">
                <wp:simplePos x="0" y="0"/>
                <wp:positionH relativeFrom="column">
                  <wp:posOffset>457200</wp:posOffset>
                </wp:positionH>
                <wp:positionV relativeFrom="paragraph">
                  <wp:posOffset>167640</wp:posOffset>
                </wp:positionV>
                <wp:extent cx="914400" cy="685800"/>
                <wp:effectExtent l="9525" t="11430" r="9525" b="7620"/>
                <wp:wrapNone/>
                <wp:docPr id="503"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685800"/>
                          <a:chOff x="5967" y="5474"/>
                          <a:chExt cx="1440" cy="1080"/>
                        </a:xfrm>
                      </wpg:grpSpPr>
                      <wps:wsp>
                        <wps:cNvPr id="504" name="Oval 1184"/>
                        <wps:cNvSpPr>
                          <a:spLocks noChangeArrowheads="1"/>
                        </wps:cNvSpPr>
                        <wps:spPr bwMode="auto">
                          <a:xfrm>
                            <a:off x="6507" y="547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5" name="Line 1185"/>
                        <wps:cNvCnPr>
                          <a:cxnSpLocks noChangeShapeType="1"/>
                        </wps:cNvCnPr>
                        <wps:spPr bwMode="auto">
                          <a:xfrm>
                            <a:off x="5967" y="565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1186"/>
                        <wps:cNvCnPr>
                          <a:cxnSpLocks noChangeShapeType="1"/>
                        </wps:cNvCnPr>
                        <wps:spPr bwMode="auto">
                          <a:xfrm>
                            <a:off x="6867" y="565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Line 1187"/>
                        <wps:cNvCnPr>
                          <a:cxnSpLocks noChangeShapeType="1"/>
                        </wps:cNvCnPr>
                        <wps:spPr bwMode="auto">
                          <a:xfrm>
                            <a:off x="5967" y="565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1188"/>
                        <wps:cNvCnPr>
                          <a:cxnSpLocks noChangeShapeType="1"/>
                        </wps:cNvCnPr>
                        <wps:spPr bwMode="auto">
                          <a:xfrm>
                            <a:off x="5967" y="619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Line 1189"/>
                        <wps:cNvCnPr>
                          <a:cxnSpLocks noChangeShapeType="1"/>
                        </wps:cNvCnPr>
                        <wps:spPr bwMode="auto">
                          <a:xfrm>
                            <a:off x="6147" y="619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Line 1190"/>
                        <wps:cNvCnPr>
                          <a:cxnSpLocks noChangeShapeType="1"/>
                        </wps:cNvCnPr>
                        <wps:spPr bwMode="auto">
                          <a:xfrm>
                            <a:off x="7407" y="565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1" name="Line 1191"/>
                        <wps:cNvCnPr>
                          <a:cxnSpLocks noChangeShapeType="1"/>
                        </wps:cNvCnPr>
                        <wps:spPr bwMode="auto">
                          <a:xfrm flipH="1">
                            <a:off x="7227" y="619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1192"/>
                        <wps:cNvCnPr>
                          <a:cxnSpLocks noChangeShapeType="1"/>
                        </wps:cNvCnPr>
                        <wps:spPr bwMode="auto">
                          <a:xfrm>
                            <a:off x="7227" y="619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1DBCE6" id="Group 503" o:spid="_x0000_s1026" style="position:absolute;margin-left:36pt;margin-top:13.2pt;width:1in;height:54pt;z-index:251765760" coordorigin="5967,5474" coordsize="14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">
                <v:oval id="Oval 1184" o:spid="_x0000_s1027" style="position:absolute;left:6507;top:547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line id="Line 1185" o:spid="_x0000_s1028" style="position:absolute;visibility:visible;mso-wrap-style:square" from="5967,5654" to="6507,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9fxwAAANwAAAAPAAAAZHJzL2Rvd25yZXYueG1sRI9Pa8JA&#10;FMTvBb/D8oTe6sYWg6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J0BD1/HAAAA3AAA&#10;AA8AAAAAAAAAAAAAAAAABwIAAGRycy9kb3ducmV2LnhtbFBLBQYAAAAAAwADALcAAAD7AgAAAAA=&#10;"/>
                <v:line id="Line 1186" o:spid="_x0000_s1029" style="position:absolute;visibility:visible;mso-wrap-style:square" from="6867,5654" to="7407,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EoxwAAANwAAAAPAAAAZHJzL2Rvd25yZXYueG1sRI9Pa8JA&#10;FMTvhX6H5Qm91Y0tD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G3TkSjHAAAA3AAA&#10;AA8AAAAAAAAAAAAAAAAABwIAAGRycy9kb3ducmV2LnhtbFBLBQYAAAAAAwADALcAAAD7AgAAAAA=&#10;"/>
                <v:line id="Line 1187" o:spid="_x0000_s1030" style="position:absolute;visibility:visible;mso-wrap-style:square" from="5967,5654" to="596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"/>
                <v:line id="Line 1188" o:spid="_x0000_s1031" style="position:absolute;visibility:visible;mso-wrap-style:square" from="5967,6194" to="614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DBxAAAANwAAAAPAAAAZHJzL2Rvd25yZXYueG1sRE/LasJA&#10;FN0X/IfhCu7qxEqD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HMAoMHEAAAA3AAAAA8A&#10;AAAAAAAAAAAAAAAABwIAAGRycy9kb3ducmV2LnhtbFBLBQYAAAAAAwADALcAAAD4AgAAAAA=&#10;"/>
                <v:line id="Line 1189" o:spid="_x0000_s1032" style="position:absolute;visibility:visible;mso-wrap-style:square" from="6147,6194" to="6147,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VaxwAAANwAAAAPAAAAZHJzL2Rvd25yZXYueG1sRI9Ba8JA&#10;FITvgv9heUJvummL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BxMBVrHAAAA3AAA&#10;AA8AAAAAAAAAAAAAAAAABwIAAGRycy9kb3ducmV2LnhtbFBLBQYAAAAAAwADALcAAAD7AgAAAAA=&#10;"/>
                <v:line id="Line 1190" o:spid="_x0000_s1033" style="position:absolute;visibility:visible;mso-wrap-style:square" from="7407,5654" to="740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oaxAAAANwAAAAPAAAAZHJzL2Rvd25yZXYueG1sRE/LasJA&#10;FN0L/sNwC93pxJaG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AivOhrEAAAA3AAAAA8A&#10;AAAAAAAAAAAAAAAABwIAAGRycy9kb3ducmV2LnhtbFBLBQYAAAAAAwADALcAAAD4AgAAAAA=&#10;"/>
                <v:line id="Line 1191" o:spid="_x0000_s1034" style="position:absolute;flip:x;visibility:visible;mso-wrap-style:square" from="7227,6194" to="740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"/>
                <v:line id="Line 1192" o:spid="_x0000_s1035" style="position:absolute;visibility:visible;mso-wrap-style:square" from="7227,6194" to="7227,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v:group>
            </w:pict>
          </mc:Fallback>
        </mc:AlternateContent>
      </w:r>
    </w:p>
    <w:p w14:paraId="6F809164" w14:textId="77777777" w:rsidR="00114806" w:rsidRPr="00BA49DC" w:rsidRDefault="00114806" w:rsidP="00BA49DC">
      <w:pPr>
        <w:tabs>
          <w:tab w:val="left" w:pos="8355"/>
        </w:tabs>
        <w:ind w:left="426" w:hanging="426"/>
        <w:rPr>
          <w:rFonts w:ascii="Arial" w:hAnsi="Arial" w:cs="Arial"/>
        </w:rPr>
      </w:pPr>
      <w:r w:rsidRPr="00114806">
        <w:rPr>
          <w:noProof/>
        </w:rPr>
        <mc:AlternateContent>
          <mc:Choice Requires="wps">
            <w:drawing>
              <wp:anchor distT="0" distB="0" distL="114300" distR="114300" simplePos="0" relativeHeight="251766784" behindDoc="0" locked="0" layoutInCell="1" allowOverlap="1" wp14:anchorId="458E0BF0" wp14:editId="756CC1CA">
                <wp:simplePos x="0" y="0"/>
                <wp:positionH relativeFrom="column">
                  <wp:posOffset>828040</wp:posOffset>
                </wp:positionH>
                <wp:positionV relativeFrom="paragraph">
                  <wp:posOffset>90170</wp:posOffset>
                </wp:positionV>
                <wp:extent cx="158115" cy="114300"/>
                <wp:effectExtent l="8890" t="13970" r="13970" b="5080"/>
                <wp:wrapNone/>
                <wp:docPr id="502"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114300"/>
                        </a:xfrm>
                        <a:prstGeom prst="rect">
                          <a:avLst/>
                        </a:prstGeom>
                        <a:solidFill>
                          <a:srgbClr val="FFFFFF"/>
                        </a:solidFill>
                        <a:ln w="9525">
                          <a:solidFill>
                            <a:srgbClr val="FFFFFF"/>
                          </a:solidFill>
                          <a:miter lim="800000"/>
                          <a:headEnd/>
                          <a:tailEnd/>
                        </a:ln>
                      </wps:spPr>
                      <wps:txbx>
                        <w:txbxContent>
                          <w:p w14:paraId="6DEEB8B4" w14:textId="77777777" w:rsidR="006B0921" w:rsidRDefault="006B0921" w:rsidP="00114806">
                            <w:pPr>
                              <w:rPr>
                                <w:sz w:val="16"/>
                              </w:rPr>
                            </w:pPr>
                            <w:r>
                              <w:rPr>
                                <w:sz w:val="16"/>
                              </w:rPr>
                              <w:t>DP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E0BF0" id="Text Box 502" o:spid="_x0000_s1476" type="#_x0000_t202" style="position:absolute;left:0;text-align:left;margin-left:65.2pt;margin-top:7.1pt;width:12.4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" strokecolor="white">
                <v:textbox inset="0,0,0,0">
                  <w:txbxContent>
                    <w:p w14:paraId="6DEEB8B4" w14:textId="77777777" w:rsidR="006B0921" w:rsidRDefault="006B0921" w:rsidP="00114806">
                      <w:pPr>
                        <w:rPr>
                          <w:sz w:val="16"/>
                        </w:rPr>
                      </w:pPr>
                      <w:r>
                        <w:rPr>
                          <w:sz w:val="16"/>
                        </w:rPr>
                        <w:t>DP</w:t>
                      </w:r>
                    </w:p>
                  </w:txbxContent>
                </v:textbox>
              </v:shape>
            </w:pict>
          </mc:Fallback>
        </mc:AlternateContent>
      </w:r>
      <w:r w:rsidRPr="00BA49DC">
        <w:rPr>
          <w:rFonts w:ascii="Arial" w:hAnsi="Arial" w:cs="Arial"/>
        </w:rPr>
        <w:tab/>
        <w:t>TO FLARE</w:t>
      </w:r>
    </w:p>
    <w:p w14:paraId="3256AB7B" w14:textId="77777777" w:rsidR="00114806" w:rsidRPr="00114806" w:rsidRDefault="00114806" w:rsidP="00BA49DC">
      <w:pPr>
        <w:ind w:left="426" w:hanging="426"/>
        <w:rPr>
          <w:rFonts w:ascii="Arial" w:hAnsi="Arial" w:cs="Arial"/>
        </w:rPr>
      </w:pPr>
    </w:p>
    <w:p w14:paraId="41FD54CA" w14:textId="77777777" w:rsidR="00114806" w:rsidRPr="00BA49DC" w:rsidRDefault="00114806" w:rsidP="00BA49DC">
      <w:pPr>
        <w:tabs>
          <w:tab w:val="left" w:pos="9450"/>
        </w:tabs>
        <w:ind w:left="426" w:hanging="426"/>
        <w:rPr>
          <w:rFonts w:ascii="Arial" w:hAnsi="Arial" w:cs="Arial"/>
        </w:rPr>
      </w:pPr>
      <w:r w:rsidRPr="00114806">
        <w:rPr>
          <w:noProof/>
        </w:rPr>
        <mc:AlternateContent>
          <mc:Choice Requires="wpg">
            <w:drawing>
              <wp:anchor distT="0" distB="0" distL="114300" distR="114300" simplePos="0" relativeHeight="251776000" behindDoc="0" locked="0" layoutInCell="1" allowOverlap="1" wp14:anchorId="685346C9" wp14:editId="5DCF7624">
                <wp:simplePos x="0" y="0"/>
                <wp:positionH relativeFrom="column">
                  <wp:posOffset>8263255</wp:posOffset>
                </wp:positionH>
                <wp:positionV relativeFrom="paragraph">
                  <wp:posOffset>161925</wp:posOffset>
                </wp:positionV>
                <wp:extent cx="228600" cy="342900"/>
                <wp:effectExtent l="52705" t="17145" r="13970" b="11430"/>
                <wp:wrapNone/>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42900"/>
                          <a:chOff x="13527" y="2054"/>
                          <a:chExt cx="360" cy="540"/>
                        </a:xfrm>
                      </wpg:grpSpPr>
                      <wps:wsp>
                        <wps:cNvPr id="500" name="Line 1292"/>
                        <wps:cNvCnPr>
                          <a:cxnSpLocks noChangeShapeType="1"/>
                        </wps:cNvCnPr>
                        <wps:spPr bwMode="auto">
                          <a:xfrm flipH="1">
                            <a:off x="13527" y="259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1293"/>
                        <wps:cNvCnPr>
                          <a:cxnSpLocks noChangeShapeType="1"/>
                        </wps:cNvCnPr>
                        <wps:spPr bwMode="auto">
                          <a:xfrm flipV="1">
                            <a:off x="13527" y="205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4402A0" id="Group 499" o:spid="_x0000_s1026" style="position:absolute;margin-left:650.65pt;margin-top:12.75pt;width:18pt;height:27pt;z-index:251776000" coordorigin="13527,2054" coordsize="3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">
                <v:line id="Line 1292" o:spid="_x0000_s1027" style="position:absolute;flip:x;visibility:visible;mso-wrap-style:square" from="13527,2594" to="13887,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"/>
                <v:line id="Line 1293" o:spid="_x0000_s1028" style="position:absolute;flip:y;visibility:visible;mso-wrap-style:square" from="13527,2054" to="13527,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">
                  <v:stroke endarrow="block"/>
                </v:line>
              </v:group>
            </w:pict>
          </mc:Fallback>
        </mc:AlternateConten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 xml:space="preserve">    TO FLARE</w:t>
      </w:r>
    </w:p>
    <w:p w14:paraId="2EAAB1AF"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72928" behindDoc="0" locked="0" layoutInCell="1" allowOverlap="1" wp14:anchorId="7AF43D35" wp14:editId="06DD1D4F">
                <wp:simplePos x="0" y="0"/>
                <wp:positionH relativeFrom="column">
                  <wp:posOffset>8458200</wp:posOffset>
                </wp:positionH>
                <wp:positionV relativeFrom="paragraph">
                  <wp:posOffset>152400</wp:posOffset>
                </wp:positionV>
                <wp:extent cx="1019810" cy="2226945"/>
                <wp:effectExtent l="19050" t="11430" r="18415" b="9525"/>
                <wp:wrapNone/>
                <wp:docPr id="47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810" cy="2226945"/>
                          <a:chOff x="9207" y="1694"/>
                          <a:chExt cx="1606" cy="3507"/>
                        </a:xfrm>
                      </wpg:grpSpPr>
                      <wpg:grpSp>
                        <wpg:cNvPr id="480" name="Group 1247"/>
                        <wpg:cNvGrpSpPr>
                          <a:grpSpLocks/>
                        </wpg:cNvGrpSpPr>
                        <wpg:grpSpPr bwMode="auto">
                          <a:xfrm>
                            <a:off x="9207" y="1694"/>
                            <a:ext cx="1260" cy="3507"/>
                            <a:chOff x="9207" y="2057"/>
                            <a:chExt cx="1260" cy="3507"/>
                          </a:xfrm>
                        </wpg:grpSpPr>
                        <wpg:grpSp>
                          <wpg:cNvPr id="481" name="Group 1248"/>
                          <wpg:cNvGrpSpPr>
                            <a:grpSpLocks/>
                          </wpg:cNvGrpSpPr>
                          <wpg:grpSpPr bwMode="auto">
                            <a:xfrm>
                              <a:off x="9747" y="4754"/>
                              <a:ext cx="720" cy="384"/>
                              <a:chOff x="7587" y="5990"/>
                              <a:chExt cx="720" cy="384"/>
                            </a:xfrm>
                          </wpg:grpSpPr>
                          <wps:wsp>
                            <wps:cNvPr id="482" name="AutoShape 1249"/>
                            <wps:cNvSpPr>
                              <a:spLocks noChangeArrowheads="1"/>
                            </wps:cNvSpPr>
                            <wps:spPr bwMode="auto">
                              <a:xfrm>
                                <a:off x="7947" y="5990"/>
                                <a:ext cx="360" cy="38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3" name="Line 1250"/>
                            <wps:cNvCnPr>
                              <a:cxnSpLocks noChangeShapeType="1"/>
                            </wps:cNvCnPr>
                            <wps:spPr bwMode="auto">
                              <a:xfrm>
                                <a:off x="7587" y="619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4" name="Group 1251"/>
                          <wpg:cNvGrpSpPr>
                            <a:grpSpLocks/>
                          </wpg:cNvGrpSpPr>
                          <wpg:grpSpPr bwMode="auto">
                            <a:xfrm>
                              <a:off x="9207" y="2057"/>
                              <a:ext cx="542" cy="3507"/>
                              <a:chOff x="9207" y="2057"/>
                              <a:chExt cx="542" cy="3507"/>
                            </a:xfrm>
                          </wpg:grpSpPr>
                          <wpg:grpSp>
                            <wpg:cNvPr id="485" name="Group 1252"/>
                            <wpg:cNvGrpSpPr>
                              <a:grpSpLocks/>
                            </wpg:cNvGrpSpPr>
                            <wpg:grpSpPr bwMode="auto">
                              <a:xfrm>
                                <a:off x="9207" y="3134"/>
                                <a:ext cx="542" cy="2430"/>
                                <a:chOff x="9297" y="2504"/>
                                <a:chExt cx="542" cy="2430"/>
                              </a:xfrm>
                            </wpg:grpSpPr>
                            <wps:wsp>
                              <wps:cNvPr id="486" name="AutoShape 1253"/>
                              <wps:cNvSpPr>
                                <a:spLocks noChangeArrowheads="1"/>
                              </wps:cNvSpPr>
                              <wps:spPr bwMode="auto">
                                <a:xfrm rot="-5400000">
                                  <a:off x="8352" y="3449"/>
                                  <a:ext cx="2430" cy="54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7" name="AutoShape 1254"/>
                              <wps:cNvSpPr>
                                <a:spLocks noChangeArrowheads="1"/>
                              </wps:cNvSpPr>
                              <wps:spPr bwMode="auto">
                                <a:xfrm>
                                  <a:off x="9299" y="2954"/>
                                  <a:ext cx="540" cy="54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88" name="Group 1255"/>
                            <wpg:cNvGrpSpPr>
                              <a:grpSpLocks/>
                            </wpg:cNvGrpSpPr>
                            <wpg:grpSpPr bwMode="auto">
                              <a:xfrm>
                                <a:off x="9299" y="2057"/>
                                <a:ext cx="298" cy="1080"/>
                                <a:chOff x="9387" y="2054"/>
                                <a:chExt cx="298" cy="1080"/>
                              </a:xfrm>
                            </wpg:grpSpPr>
                            <wpg:grpSp>
                              <wpg:cNvPr id="489" name="Group 1256"/>
                              <wpg:cNvGrpSpPr>
                                <a:grpSpLocks/>
                              </wpg:cNvGrpSpPr>
                              <wpg:grpSpPr bwMode="auto">
                                <a:xfrm>
                                  <a:off x="9387" y="2054"/>
                                  <a:ext cx="298" cy="540"/>
                                  <a:chOff x="9809" y="5474"/>
                                  <a:chExt cx="838" cy="1260"/>
                                </a:xfrm>
                              </wpg:grpSpPr>
                              <wpg:grpSp>
                                <wpg:cNvPr id="490" name="Group 1257"/>
                                <wpg:cNvGrpSpPr>
                                  <a:grpSpLocks/>
                                </wpg:cNvGrpSpPr>
                                <wpg:grpSpPr bwMode="auto">
                                  <a:xfrm>
                                    <a:off x="9809" y="5875"/>
                                    <a:ext cx="838" cy="859"/>
                                    <a:chOff x="9809" y="5875"/>
                                    <a:chExt cx="838" cy="859"/>
                                  </a:xfrm>
                                </wpg:grpSpPr>
                                <wps:wsp>
                                  <wps:cNvPr id="491" name="AutoShape 1258"/>
                                  <wps:cNvSpPr>
                                    <a:spLocks noChangeArrowheads="1"/>
                                  </wps:cNvSpPr>
                                  <wps:spPr bwMode="auto">
                                    <a:xfrm flipV="1">
                                      <a:off x="10107" y="6194"/>
                                      <a:ext cx="540" cy="54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2" name="AutoShape 1259"/>
                                  <wps:cNvSpPr>
                                    <a:spLocks noChangeArrowheads="1"/>
                                  </wps:cNvSpPr>
                                  <wps:spPr bwMode="auto">
                                    <a:xfrm rot="5400000" flipV="1">
                                      <a:off x="9809" y="5875"/>
                                      <a:ext cx="540" cy="54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93" name="Group 1260"/>
                                <wpg:cNvGrpSpPr>
                                  <a:grpSpLocks/>
                                </wpg:cNvGrpSpPr>
                                <wpg:grpSpPr bwMode="auto">
                                  <a:xfrm>
                                    <a:off x="10206" y="5474"/>
                                    <a:ext cx="360" cy="720"/>
                                    <a:chOff x="10287" y="5474"/>
                                    <a:chExt cx="360" cy="720"/>
                                  </a:xfrm>
                                </wpg:grpSpPr>
                                <wps:wsp>
                                  <wps:cNvPr id="494" name="Line 1261"/>
                                  <wps:cNvCnPr>
                                    <a:cxnSpLocks noChangeShapeType="1"/>
                                  </wps:cNvCnPr>
                                  <wps:spPr bwMode="auto">
                                    <a:xfrm>
                                      <a:off x="10467" y="547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Line 1262"/>
                                  <wps:cNvCnPr>
                                    <a:cxnSpLocks noChangeShapeType="1"/>
                                  </wps:cNvCnPr>
                                  <wps:spPr bwMode="auto">
                                    <a:xfrm flipV="1">
                                      <a:off x="10287" y="565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Line 1263"/>
                                  <wps:cNvCnPr>
                                    <a:cxnSpLocks noChangeShapeType="1"/>
                                  </wps:cNvCnPr>
                                  <wps:spPr bwMode="auto">
                                    <a:xfrm flipV="1">
                                      <a:off x="10287" y="5834"/>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97" name="Line 1264"/>
                              <wps:cNvCnPr>
                                <a:cxnSpLocks noChangeShapeType="1"/>
                              </wps:cNvCnPr>
                              <wps:spPr bwMode="auto">
                                <a:xfrm>
                                  <a:off x="9567" y="2594"/>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498" name="Line 1265"/>
                        <wps:cNvCnPr>
                          <a:cxnSpLocks noChangeShapeType="1"/>
                        </wps:cNvCnPr>
                        <wps:spPr bwMode="auto">
                          <a:xfrm>
                            <a:off x="9469" y="2414"/>
                            <a:ext cx="13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AF741D" id="Group 479" o:spid="_x0000_s1026" style="position:absolute;margin-left:666pt;margin-top:12pt;width:80.3pt;height:175.35pt;z-index:251772928" coordorigin="9207,1694" coordsize="1606,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">
                <v:group id="Group 1247" o:spid="_x0000_s1027" style="position:absolute;left:9207;top:1694;width:1260;height:3507" coordorigin="9207,2057" coordsize="1260,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1248" o:spid="_x0000_s1028" style="position:absolute;left:9747;top:4754;width:720;height:384" coordorigin="7587,5990" coordsize="72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AutoShape 1249" o:spid="_x0000_s1029" type="#_x0000_t120" style="position:absolute;left:7947;top:5990;width:3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"/>
                    <v:line id="Line 1250" o:spid="_x0000_s1030" style="position:absolute;visibility:visible;mso-wrap-style:square" from="7587,6194" to="794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"/>
                  </v:group>
                  <v:group id="Group 1251" o:spid="_x0000_s1031" style="position:absolute;left:9207;top:2057;width:542;height:3507" coordorigin="9207,2057" coordsize="542,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group id="Group 1252" o:spid="_x0000_s1032" style="position:absolute;left:9207;top:3134;width:542;height:2430" coordorigin="9297,2504" coordsize="542,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AutoShape 1253" o:spid="_x0000_s1033" type="#_x0000_t116" style="position:absolute;left:8352;top:3449;width:243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"/>
                      <v:shape id="AutoShape 1254" o:spid="_x0000_s1034" type="#_x0000_t125" style="position:absolute;left:9299;top:295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"/>
                    </v:group>
                    <v:group id="Group 1255" o:spid="_x0000_s1035" style="position:absolute;left:9299;top:2057;width:298;height:1080" coordorigin="9387,2054" coordsize="298,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group id="Group 1256" o:spid="_x0000_s1036" style="position:absolute;left:9387;top:2054;width:298;height:540" coordorigin="9809,5474" coordsize="838,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group id="Group 1257" o:spid="_x0000_s1037" style="position:absolute;left:9809;top:5875;width:838;height:859" coordorigin="9809,5875" coordsize="838,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AutoShape 1258" o:spid="_x0000_s1038" type="#_x0000_t128" style="position:absolute;left:10107;top:6194;width:540;height:54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"/>
                          <v:shape id="AutoShape 1259" o:spid="_x0000_s1039" type="#_x0000_t128" style="position:absolute;left:9809;top:5875;width:540;height:54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"/>
                        </v:group>
                        <v:group id="Group 1260" o:spid="_x0000_s1040" style="position:absolute;left:10206;top:5474;width:360;height:720" coordorigin="10287,5474" coordsize="3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line id="Line 1261" o:spid="_x0000_s1041" style="position:absolute;visibility:visible;mso-wrap-style:square" from="10467,5474" to="10467,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DexwAAANwAAAAPAAAAZHJzL2Rvd25yZXYueG1sRI9Ba8JA&#10;FITvhf6H5RW81U1bCT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GymMN7HAAAA3AAA&#10;AA8AAAAAAAAAAAAAAAAABwIAAGRycy9kb3ducmV2LnhtbFBLBQYAAAAAAwADALcAAAD7AgAAAAA=&#10;"/>
                          <v:line id="Line 1262" o:spid="_x0000_s1042" style="position:absolute;flip:y;visibility:visible;mso-wrap-style:square" from="10287,5654" to="10647,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"/>
                          <v:line id="Line 1263" o:spid="_x0000_s1043" style="position:absolute;flip:y;visibility:visible;mso-wrap-style:square" from="10287,5834" to="10647,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"/>
                        </v:group>
                      </v:group>
                      <v:line id="Line 1264" o:spid="_x0000_s1044" style="position:absolute;visibility:visible;mso-wrap-style:square" from="9567,2594" to="9567,3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6p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CcdK6pyAAAANwA&#10;AAAPAAAAAAAAAAAAAAAAAAcCAABkcnMvZG93bnJldi54bWxQSwUGAAAAAAMAAwC3AAAA/AIAAAAA&#10;"/>
                    </v:group>
                  </v:group>
                </v:group>
                <v:line id="Line 1265" o:spid="_x0000_s1045" style="position:absolute;visibility:visible;mso-wrap-style:square" from="9469,2414" to="10813,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PwgAAANwAAAAPAAAAZHJzL2Rvd25yZXYueG1sRE9ba8Iw&#10;FH4f7D+EM9jbTJWh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Dx0+pPwgAAANwAAAAPAAAA&#10;AAAAAAAAAAAAAAcCAABkcnMvZG93bnJldi54bWxQSwUGAAAAAAMAAwC3AAAA9gIAAAAA&#10;">
                  <v:stroke endarrow="block"/>
                </v:line>
              </v:group>
            </w:pict>
          </mc:Fallback>
        </mc:AlternateContent>
      </w:r>
      <w:r w:rsidRPr="00114806">
        <w:rPr>
          <w:rFonts w:ascii="Arial" w:hAnsi="Arial" w:cs="Arial"/>
          <w:noProof/>
        </w:rPr>
        <mc:AlternateContent>
          <mc:Choice Requires="wpg">
            <w:drawing>
              <wp:anchor distT="0" distB="0" distL="114300" distR="114300" simplePos="0" relativeHeight="251768832" behindDoc="0" locked="0" layoutInCell="1" allowOverlap="1" wp14:anchorId="6BBA0755" wp14:editId="5AB84B74">
                <wp:simplePos x="0" y="0"/>
                <wp:positionH relativeFrom="column">
                  <wp:posOffset>3429000</wp:posOffset>
                </wp:positionH>
                <wp:positionV relativeFrom="paragraph">
                  <wp:posOffset>38100</wp:posOffset>
                </wp:positionV>
                <wp:extent cx="1257300" cy="228600"/>
                <wp:effectExtent l="9525" t="11430" r="9525" b="7620"/>
                <wp:wrapNone/>
                <wp:docPr id="475" name="Group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228600"/>
                          <a:chOff x="5967" y="2234"/>
                          <a:chExt cx="1980" cy="360"/>
                        </a:xfrm>
                      </wpg:grpSpPr>
                      <wps:wsp>
                        <wps:cNvPr id="476" name="AutoShape 1216"/>
                        <wps:cNvSpPr>
                          <a:spLocks noChangeArrowheads="1"/>
                        </wps:cNvSpPr>
                        <wps:spPr bwMode="auto">
                          <a:xfrm>
                            <a:off x="5967" y="2234"/>
                            <a:ext cx="1980" cy="36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7" name="Line 1217"/>
                        <wps:cNvCnPr>
                          <a:cxnSpLocks noChangeShapeType="1"/>
                        </wps:cNvCnPr>
                        <wps:spPr bwMode="auto">
                          <a:xfrm>
                            <a:off x="5967" y="241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1218"/>
                        <wps:cNvCnPr>
                          <a:cxnSpLocks noChangeShapeType="1"/>
                        </wps:cNvCnPr>
                        <wps:spPr bwMode="auto">
                          <a:xfrm>
                            <a:off x="6327" y="223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029803" id="Group 475" o:spid="_x0000_s1026" style="position:absolute;margin-left:270pt;margin-top:3pt;width:99pt;height:18pt;z-index:251768832" coordorigin="5967,2234"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">
                <v:shape id="AutoShape 1216" o:spid="_x0000_s1027" type="#_x0000_t116" style="position:absolute;left:5967;top:2234;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"/>
                <v:line id="Line 1217" o:spid="_x0000_s1028" style="position:absolute;visibility:visible;mso-wrap-style:square" from="5967,2414" to="6327,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"/>
                <v:line id="Line 1218" o:spid="_x0000_s1029" style="position:absolute;visibility:visible;mso-wrap-style:square" from="6327,2234" to="6327,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group>
            </w:pict>
          </mc:Fallback>
        </mc:AlternateContent>
      </w:r>
      <w:r w:rsidRPr="00114806">
        <w:rPr>
          <w:rFonts w:ascii="Arial" w:hAnsi="Arial" w:cs="Arial"/>
          <w:noProof/>
        </w:rPr>
        <mc:AlternateContent>
          <mc:Choice Requires="wpg">
            <w:drawing>
              <wp:anchor distT="0" distB="0" distL="114300" distR="114300" simplePos="0" relativeHeight="251763712" behindDoc="0" locked="0" layoutInCell="1" allowOverlap="1" wp14:anchorId="6B33797B" wp14:editId="30C84371">
                <wp:simplePos x="0" y="0"/>
                <wp:positionH relativeFrom="column">
                  <wp:posOffset>0</wp:posOffset>
                </wp:positionH>
                <wp:positionV relativeFrom="paragraph">
                  <wp:posOffset>93345</wp:posOffset>
                </wp:positionV>
                <wp:extent cx="1485900" cy="114300"/>
                <wp:effectExtent l="9525" t="19050" r="19050" b="19050"/>
                <wp:wrapNone/>
                <wp:docPr id="46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4300"/>
                          <a:chOff x="567" y="2321"/>
                          <a:chExt cx="2340" cy="180"/>
                        </a:xfrm>
                      </wpg:grpSpPr>
                      <wps:wsp>
                        <wps:cNvPr id="470" name="AutoShape 1177"/>
                        <wps:cNvSpPr>
                          <a:spLocks noChangeArrowheads="1"/>
                        </wps:cNvSpPr>
                        <wps:spPr bwMode="auto">
                          <a:xfrm rot="-5400000">
                            <a:off x="1737" y="2231"/>
                            <a:ext cx="180" cy="36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1" name="AutoShape 1178"/>
                        <wps:cNvSpPr>
                          <a:spLocks noChangeArrowheads="1"/>
                        </wps:cNvSpPr>
                        <wps:spPr bwMode="auto">
                          <a:xfrm rot="-5400000">
                            <a:off x="1017" y="2231"/>
                            <a:ext cx="180" cy="36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2" name="Line 1179"/>
                        <wps:cNvCnPr>
                          <a:cxnSpLocks noChangeShapeType="1"/>
                        </wps:cNvCnPr>
                        <wps:spPr bwMode="auto">
                          <a:xfrm>
                            <a:off x="567" y="241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Line 1180"/>
                        <wps:cNvCnPr>
                          <a:cxnSpLocks noChangeShapeType="1"/>
                        </wps:cNvCnPr>
                        <wps:spPr bwMode="auto">
                          <a:xfrm>
                            <a:off x="1287" y="241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4" name="Line 1181"/>
                        <wps:cNvCnPr>
                          <a:cxnSpLocks noChangeShapeType="1"/>
                        </wps:cNvCnPr>
                        <wps:spPr bwMode="auto">
                          <a:xfrm>
                            <a:off x="2007" y="2414"/>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3045FE" id="Group 469" o:spid="_x0000_s1026" style="position:absolute;margin-left:0;margin-top:7.35pt;width:117pt;height:9pt;z-index:251763712" coordorigin="567,2321" coordsize="234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">
                <v:shapetype id="_x0000_t119" coordsize="21600,21600" o:spt="119" path="m,l21600,,17240,21600r-12880,xe">
                  <v:stroke joinstyle="miter"/>
                  <v:path gradientshapeok="t" o:connecttype="custom" o:connectlocs="10800,0;2180,10800;10800,21600;19420,10800" textboxrect="4321,0,17204,21600"/>
                </v:shapetype>
                <v:shape id="AutoShape 1177" o:spid="_x0000_s1027" type="#_x0000_t119" style="position:absolute;left:1737;top:2231;width:18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"/>
                <v:shape id="AutoShape 1178" o:spid="_x0000_s1028" type="#_x0000_t125" style="position:absolute;left:1017;top:2231;width:18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"/>
                <v:line id="Line 1179" o:spid="_x0000_s1029" style="position:absolute;visibility:visible;mso-wrap-style:square" from="567,2414" to="927,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LxwAAANwAAAAPAAAAZHJzL2Rvd25yZXYueG1sRI9Ba8JA&#10;FITvBf/D8gq91U1tS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DwP68vHAAAA3AAA&#10;AA8AAAAAAAAAAAAAAAAABwIAAGRycy9kb3ducmV2LnhtbFBLBQYAAAAAAwADALcAAAD7AgAAAAA=&#10;"/>
                <v:line id="Line 1180" o:spid="_x0000_s1030" style="position:absolute;visibility:visible;mso-wrap-style:square" from="1287,2414" to="1647,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1181" o:spid="_x0000_s1031" style="position:absolute;visibility:visible;mso-wrap-style:square" from="2007,2414" to="2907,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">
                  <v:stroke endarrow="block"/>
                </v:line>
              </v:group>
            </w:pict>
          </mc:Fallback>
        </mc:AlternateContent>
      </w:r>
    </w:p>
    <w:p w14:paraId="656F5A6B"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70880" behindDoc="0" locked="0" layoutInCell="1" allowOverlap="1" wp14:anchorId="0DD0254A" wp14:editId="05333631">
                <wp:simplePos x="0" y="0"/>
                <wp:positionH relativeFrom="column">
                  <wp:posOffset>4343400</wp:posOffset>
                </wp:positionH>
                <wp:positionV relativeFrom="paragraph">
                  <wp:posOffset>91440</wp:posOffset>
                </wp:positionV>
                <wp:extent cx="0" cy="1143000"/>
                <wp:effectExtent l="9525" t="11430" r="9525" b="7620"/>
                <wp:wrapNone/>
                <wp:docPr id="468" name="Straight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67962" id="Straight Connector 46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pt" to="342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rEHgIAADo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"/>
            </w:pict>
          </mc:Fallback>
        </mc:AlternateContent>
      </w:r>
    </w:p>
    <w:p w14:paraId="7BEC9E86" w14:textId="77777777" w:rsidR="00114806" w:rsidRPr="00BA49DC" w:rsidRDefault="00114806" w:rsidP="00BA49DC">
      <w:pPr>
        <w:ind w:left="426" w:hanging="426"/>
        <w:rPr>
          <w:rFonts w:ascii="Arial" w:hAnsi="Arial" w:cs="Arial"/>
        </w:rPr>
      </w:pPr>
      <w:r w:rsidRPr="00BA49DC">
        <w:rPr>
          <w:rFonts w:ascii="Arial" w:hAnsi="Arial" w:cs="Arial"/>
        </w:rPr>
        <w:t>GAS INLET</w:t>
      </w:r>
    </w:p>
    <w:p w14:paraId="3F8A6AD9" w14:textId="77777777" w:rsidR="00114806" w:rsidRPr="00114806" w:rsidRDefault="00114806" w:rsidP="00BA49DC">
      <w:pPr>
        <w:ind w:left="426" w:hanging="426"/>
        <w:rPr>
          <w:rFonts w:ascii="Arial" w:hAnsi="Arial" w:cs="Arial"/>
        </w:rPr>
      </w:pPr>
    </w:p>
    <w:p w14:paraId="3C31DD86" w14:textId="7DED01B4" w:rsidR="00114806" w:rsidRPr="00BA49DC" w:rsidRDefault="00114806" w:rsidP="00BA49DC">
      <w:pPr>
        <w:tabs>
          <w:tab w:val="left" w:pos="8535"/>
        </w:tabs>
        <w:ind w:left="426" w:hanging="426"/>
        <w:rPr>
          <w:rFonts w:ascii="Arial" w:hAnsi="Arial" w:cs="Arial"/>
        </w:rPr>
      </w:pPr>
      <w:r w:rsidRPr="00BA49DC">
        <w:rPr>
          <w:rFonts w:ascii="Arial" w:hAnsi="Arial" w:cs="Arial"/>
        </w:rPr>
        <w:t>GAS TO C301</w:t>
      </w:r>
    </w:p>
    <w:p w14:paraId="600C3D96" w14:textId="77777777" w:rsidR="00114806" w:rsidRPr="00114806" w:rsidRDefault="00114806" w:rsidP="00BA49DC">
      <w:pPr>
        <w:ind w:left="426" w:hanging="426"/>
        <w:rPr>
          <w:rFonts w:ascii="Arial" w:hAnsi="Arial" w:cs="Arial"/>
        </w:rPr>
      </w:pPr>
    </w:p>
    <w:p w14:paraId="50A39083"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77024" behindDoc="0" locked="0" layoutInCell="1" allowOverlap="1" wp14:anchorId="18B2B305" wp14:editId="1A8A89A8">
                <wp:simplePos x="0" y="0"/>
                <wp:positionH relativeFrom="column">
                  <wp:posOffset>5602605</wp:posOffset>
                </wp:positionH>
                <wp:positionV relativeFrom="paragraph">
                  <wp:posOffset>15240</wp:posOffset>
                </wp:positionV>
                <wp:extent cx="114300" cy="685800"/>
                <wp:effectExtent l="11430" t="13970" r="7620" b="5080"/>
                <wp:wrapNone/>
                <wp:docPr id="46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685800"/>
                        </a:xfrm>
                        <a:prstGeom prst="rect">
                          <a:avLst/>
                        </a:prstGeom>
                        <a:solidFill>
                          <a:srgbClr val="FFFFFF"/>
                        </a:solidFill>
                        <a:ln w="9525">
                          <a:solidFill>
                            <a:srgbClr val="FFFFFF"/>
                          </a:solidFill>
                          <a:miter lim="800000"/>
                          <a:headEnd/>
                          <a:tailEnd/>
                        </a:ln>
                      </wps:spPr>
                      <wps:txbx>
                        <w:txbxContent>
                          <w:p w14:paraId="397BD8DE" w14:textId="77777777" w:rsidR="006B0921" w:rsidRDefault="006B0921" w:rsidP="00114806">
                            <w:pPr>
                              <w:rPr>
                                <w:sz w:val="16"/>
                              </w:rPr>
                            </w:pPr>
                            <w:r>
                              <w:rPr>
                                <w:sz w:val="16"/>
                              </w:rPr>
                              <w:t>I STG  KOD</w:t>
                            </w:r>
                          </w:p>
                          <w:p w14:paraId="5F3B8600" w14:textId="77777777" w:rsidR="006B0921" w:rsidRDefault="006B0921" w:rsidP="00114806">
                            <w:pPr>
                              <w:rPr>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2B305" id="Text Box 467" o:spid="_x0000_s1477" type="#_x0000_t202" style="position:absolute;left:0;text-align:left;margin-left:441.15pt;margin-top:1.2pt;width:9pt;height:5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" strokecolor="white">
                <v:textbox style="layout-flow:vertical;mso-layout-flow-alt:bottom-to-top" inset="0,0,0,0">
                  <w:txbxContent>
                    <w:p w14:paraId="397BD8DE" w14:textId="77777777" w:rsidR="006B0921" w:rsidRDefault="006B0921" w:rsidP="00114806">
                      <w:pPr>
                        <w:rPr>
                          <w:sz w:val="16"/>
                        </w:rPr>
                      </w:pPr>
                      <w:r>
                        <w:rPr>
                          <w:sz w:val="16"/>
                        </w:rPr>
                        <w:t>I STG  KOD</w:t>
                      </w:r>
                    </w:p>
                    <w:p w14:paraId="5F3B8600" w14:textId="77777777" w:rsidR="006B0921" w:rsidRDefault="006B0921" w:rsidP="00114806">
                      <w:pPr>
                        <w:rPr>
                          <w:sz w:val="16"/>
                        </w:rPr>
                      </w:pPr>
                    </w:p>
                  </w:txbxContent>
                </v:textbox>
              </v:shape>
            </w:pict>
          </mc:Fallback>
        </mc:AlternateContent>
      </w:r>
    </w:p>
    <w:p w14:paraId="2DEBD672" w14:textId="77777777" w:rsidR="00114806" w:rsidRPr="00114806" w:rsidRDefault="00114806" w:rsidP="00BA49DC">
      <w:pPr>
        <w:ind w:left="426" w:hanging="426"/>
        <w:rPr>
          <w:rFonts w:ascii="Arial" w:hAnsi="Arial" w:cs="Arial"/>
        </w:rPr>
      </w:pPr>
    </w:p>
    <w:p w14:paraId="4B8E999F"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78048" behindDoc="0" locked="0" layoutInCell="1" allowOverlap="1" wp14:anchorId="4FCFA668" wp14:editId="6C2FBC58">
                <wp:simplePos x="0" y="0"/>
                <wp:positionH relativeFrom="column">
                  <wp:posOffset>8572500</wp:posOffset>
                </wp:positionH>
                <wp:positionV relativeFrom="paragraph">
                  <wp:posOffset>121920</wp:posOffset>
                </wp:positionV>
                <wp:extent cx="114300" cy="685800"/>
                <wp:effectExtent l="9525" t="13970" r="9525" b="508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685800"/>
                        </a:xfrm>
                        <a:prstGeom prst="rect">
                          <a:avLst/>
                        </a:prstGeom>
                        <a:solidFill>
                          <a:srgbClr val="FFFFFF"/>
                        </a:solidFill>
                        <a:ln w="9525">
                          <a:solidFill>
                            <a:srgbClr val="FFFFFF"/>
                          </a:solidFill>
                          <a:miter lim="800000"/>
                          <a:headEnd/>
                          <a:tailEnd/>
                        </a:ln>
                      </wps:spPr>
                      <wps:txbx>
                        <w:txbxContent>
                          <w:p w14:paraId="0D77FE13" w14:textId="77777777" w:rsidR="006B0921" w:rsidRDefault="006B0921" w:rsidP="00114806">
                            <w:pPr>
                              <w:rPr>
                                <w:sz w:val="16"/>
                              </w:rPr>
                            </w:pPr>
                            <w:r>
                              <w:rPr>
                                <w:sz w:val="16"/>
                              </w:rPr>
                              <w:t>II SATGE KOD</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FA668" id="Text Box 466" o:spid="_x0000_s1478" type="#_x0000_t202" style="position:absolute;left:0;text-align:left;margin-left:675pt;margin-top:9.6pt;width:9pt;height:5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" strokecolor="white">
                <v:textbox style="layout-flow:vertical;mso-layout-flow-alt:bottom-to-top" inset="0,0,0,0">
                  <w:txbxContent>
                    <w:p w14:paraId="0D77FE13" w14:textId="77777777" w:rsidR="006B0921" w:rsidRDefault="006B0921" w:rsidP="00114806">
                      <w:pPr>
                        <w:rPr>
                          <w:sz w:val="16"/>
                        </w:rPr>
                      </w:pPr>
                      <w:r>
                        <w:rPr>
                          <w:sz w:val="16"/>
                        </w:rPr>
                        <w:t>II SATGE KOD</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771904" behindDoc="0" locked="0" layoutInCell="1" allowOverlap="1" wp14:anchorId="7E5970A1" wp14:editId="4842C9A6">
                <wp:simplePos x="0" y="0"/>
                <wp:positionH relativeFrom="column">
                  <wp:posOffset>4343400</wp:posOffset>
                </wp:positionH>
                <wp:positionV relativeFrom="paragraph">
                  <wp:posOffset>7620</wp:posOffset>
                </wp:positionV>
                <wp:extent cx="1143000" cy="0"/>
                <wp:effectExtent l="9525" t="61595" r="19050" b="52705"/>
                <wp:wrapNone/>
                <wp:docPr id="465" name="Straight Connector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541CC" id="Straight Connector 465"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pt" to="6in,.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U8NQIAAFw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">
                <v:stroke endarrow="block"/>
              </v:line>
            </w:pict>
          </mc:Fallback>
        </mc:AlternateContent>
      </w:r>
    </w:p>
    <w:p w14:paraId="38A84A2B" w14:textId="77777777" w:rsidR="00114806" w:rsidRPr="00114806" w:rsidRDefault="00114806" w:rsidP="00BA49DC">
      <w:pPr>
        <w:ind w:left="426" w:hanging="426"/>
        <w:rPr>
          <w:rFonts w:ascii="Arial" w:hAnsi="Arial" w:cs="Arial"/>
        </w:rPr>
      </w:pPr>
    </w:p>
    <w:p w14:paraId="2B32328F"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73952" behindDoc="0" locked="0" layoutInCell="1" allowOverlap="1" wp14:anchorId="453EB434" wp14:editId="119412FF">
                <wp:simplePos x="0" y="0"/>
                <wp:positionH relativeFrom="column">
                  <wp:posOffset>7886700</wp:posOffset>
                </wp:positionH>
                <wp:positionV relativeFrom="paragraph">
                  <wp:posOffset>114300</wp:posOffset>
                </wp:positionV>
                <wp:extent cx="571500" cy="0"/>
                <wp:effectExtent l="9525" t="61595" r="19050" b="52705"/>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43258" id="Straight Connector 464"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pt,9pt" to="6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Y2z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">
                <v:stroke endarrow="block"/>
              </v:line>
            </w:pict>
          </mc:Fallback>
        </mc:AlternateContent>
      </w:r>
    </w:p>
    <w:p w14:paraId="3FCA50BF" w14:textId="77777777" w:rsidR="00114806" w:rsidRPr="00114806" w:rsidRDefault="00114806" w:rsidP="00BA49DC">
      <w:pPr>
        <w:ind w:left="426" w:hanging="426"/>
        <w:rPr>
          <w:rFonts w:ascii="Arial" w:hAnsi="Arial" w:cs="Arial"/>
        </w:rPr>
      </w:pPr>
    </w:p>
    <w:p w14:paraId="4F887D16" w14:textId="77777777" w:rsidR="00114806" w:rsidRPr="00114806" w:rsidRDefault="00114806" w:rsidP="00BA49DC">
      <w:pPr>
        <w:ind w:left="426" w:hanging="426"/>
        <w:rPr>
          <w:rFonts w:ascii="Arial" w:hAnsi="Arial" w:cs="Arial"/>
        </w:rPr>
      </w:pPr>
    </w:p>
    <w:p w14:paraId="42339CB1" w14:textId="77777777" w:rsidR="00114806" w:rsidRPr="00114806" w:rsidRDefault="00114806" w:rsidP="00BA49DC">
      <w:pPr>
        <w:ind w:left="426" w:hanging="426"/>
        <w:rPr>
          <w:rFonts w:ascii="Arial" w:hAnsi="Arial" w:cs="Arial"/>
        </w:rPr>
      </w:pPr>
    </w:p>
    <w:p w14:paraId="510F1B20" w14:textId="77777777" w:rsidR="00114806" w:rsidRPr="00114806" w:rsidRDefault="00114806" w:rsidP="00BA49DC">
      <w:pPr>
        <w:tabs>
          <w:tab w:val="left" w:pos="1050"/>
        </w:tabs>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64736" behindDoc="0" locked="0" layoutInCell="1" allowOverlap="1" wp14:anchorId="78A98DE2" wp14:editId="1BB521B9">
                <wp:simplePos x="0" y="0"/>
                <wp:positionH relativeFrom="column">
                  <wp:posOffset>4714875</wp:posOffset>
                </wp:positionH>
                <wp:positionV relativeFrom="paragraph">
                  <wp:posOffset>30480</wp:posOffset>
                </wp:positionV>
                <wp:extent cx="171450" cy="121920"/>
                <wp:effectExtent l="9525" t="11430" r="9525" b="9525"/>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21920"/>
                        </a:xfrm>
                        <a:prstGeom prst="rect">
                          <a:avLst/>
                        </a:prstGeom>
                        <a:solidFill>
                          <a:srgbClr val="FFFFFF"/>
                        </a:solidFill>
                        <a:ln w="9525">
                          <a:solidFill>
                            <a:srgbClr val="FFFFFF"/>
                          </a:solidFill>
                          <a:miter lim="800000"/>
                          <a:headEnd/>
                          <a:tailEnd/>
                        </a:ln>
                      </wps:spPr>
                      <wps:txbx>
                        <w:txbxContent>
                          <w:p w14:paraId="6D6D6091" w14:textId="77777777" w:rsidR="006B0921" w:rsidRDefault="006B0921" w:rsidP="00114806">
                            <w:pPr>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98DE2" id="Text Box 463" o:spid="_x0000_s1479" type="#_x0000_t202" style="position:absolute;left:0;text-align:left;margin-left:371.25pt;margin-top:2.4pt;width:13.5pt;height:9.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" strokecolor="white">
                <v:textbox inset="0,0,0,0">
                  <w:txbxContent>
                    <w:p w14:paraId="6D6D6091" w14:textId="77777777" w:rsidR="006B0921" w:rsidRDefault="006B0921" w:rsidP="00114806">
                      <w:pPr>
                        <w:rPr>
                          <w:sz w:val="16"/>
                        </w:rPr>
                      </w:pPr>
                    </w:p>
                  </w:txbxContent>
                </v:textbox>
              </v:shape>
            </w:pict>
          </mc:Fallback>
        </mc:AlternateContent>
      </w:r>
      <w:r w:rsidRPr="00114806">
        <w:rPr>
          <w:rFonts w:ascii="Arial" w:hAnsi="Arial" w:cs="Arial"/>
        </w:rPr>
        <w:tab/>
      </w:r>
    </w:p>
    <w:p w14:paraId="4B9078E2" w14:textId="77777777" w:rsidR="00114806" w:rsidRPr="00114806" w:rsidRDefault="00114806" w:rsidP="00BA49DC">
      <w:pPr>
        <w:tabs>
          <w:tab w:val="left" w:pos="1050"/>
        </w:tabs>
        <w:ind w:left="426" w:hanging="426"/>
        <w:rPr>
          <w:rFonts w:ascii="Arial" w:hAnsi="Arial" w:cs="Arial"/>
        </w:rPr>
      </w:pPr>
    </w:p>
    <w:p w14:paraId="007A6347" w14:textId="77777777" w:rsidR="00114806" w:rsidRPr="00BA49DC" w:rsidRDefault="00114806" w:rsidP="00BA49DC">
      <w:pPr>
        <w:tabs>
          <w:tab w:val="left" w:pos="2760"/>
        </w:tabs>
        <w:ind w:left="426" w:hanging="426"/>
        <w:rPr>
          <w:rFonts w:ascii="Arial" w:hAnsi="Arial" w:cs="Arial"/>
          <w:b/>
          <w:bCs/>
        </w:rPr>
      </w:pPr>
      <w:r w:rsidRPr="00BA49DC">
        <w:rPr>
          <w:rFonts w:ascii="Arial" w:hAnsi="Arial" w:cs="Arial"/>
          <w:b/>
          <w:bCs/>
        </w:rPr>
        <w:t>RECYCLE GAS COMPRESSOR(GAS FLOW SCHEMATIC)</w:t>
      </w:r>
    </w:p>
    <w:p w14:paraId="723F40DB" w14:textId="77777777" w:rsidR="00114806" w:rsidRPr="00114806" w:rsidRDefault="00114806" w:rsidP="00BA49DC">
      <w:pPr>
        <w:tabs>
          <w:tab w:val="left" w:pos="1050"/>
        </w:tabs>
        <w:ind w:left="426" w:hanging="426"/>
        <w:rPr>
          <w:rFonts w:ascii="Arial" w:hAnsi="Arial" w:cs="Arial"/>
          <w:b/>
          <w:bCs/>
        </w:rPr>
      </w:pPr>
    </w:p>
    <w:p w14:paraId="7FA7F5E3" w14:textId="77777777" w:rsidR="00114806" w:rsidRPr="00114806" w:rsidRDefault="00114806" w:rsidP="00BA49DC">
      <w:pPr>
        <w:tabs>
          <w:tab w:val="left" w:pos="1050"/>
        </w:tabs>
        <w:ind w:left="426" w:hanging="426"/>
        <w:rPr>
          <w:rFonts w:ascii="Arial" w:hAnsi="Arial" w:cs="Arial"/>
        </w:rPr>
      </w:pPr>
    </w:p>
    <w:p w14:paraId="6990F33C" w14:textId="77777777" w:rsidR="00114806" w:rsidRPr="00114806" w:rsidRDefault="00114806" w:rsidP="00BA49DC">
      <w:pPr>
        <w:tabs>
          <w:tab w:val="left" w:pos="1050"/>
        </w:tabs>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57568" behindDoc="0" locked="0" layoutInCell="1" allowOverlap="1" wp14:anchorId="0EDB6B2F" wp14:editId="12ABADAA">
                <wp:simplePos x="0" y="0"/>
                <wp:positionH relativeFrom="column">
                  <wp:posOffset>2457450</wp:posOffset>
                </wp:positionH>
                <wp:positionV relativeFrom="paragraph">
                  <wp:posOffset>20955</wp:posOffset>
                </wp:positionV>
                <wp:extent cx="1200150" cy="914400"/>
                <wp:effectExtent l="38100" t="11430" r="38100" b="7620"/>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914400"/>
                          <a:chOff x="5130" y="8100"/>
                          <a:chExt cx="1710" cy="1440"/>
                        </a:xfrm>
                      </wpg:grpSpPr>
                      <wps:wsp>
                        <wps:cNvPr id="461" name="AutoShape 1117"/>
                        <wps:cNvSpPr>
                          <a:spLocks noChangeArrowheads="1"/>
                        </wps:cNvSpPr>
                        <wps:spPr bwMode="auto">
                          <a:xfrm>
                            <a:off x="5130" y="8100"/>
                            <a:ext cx="1710" cy="1440"/>
                          </a:xfrm>
                          <a:prstGeom prst="upArrow">
                            <a:avLst>
                              <a:gd name="adj1" fmla="val 50000"/>
                              <a:gd name="adj2" fmla="val 25000"/>
                            </a:avLst>
                          </a:prstGeom>
                          <a:solidFill>
                            <a:srgbClr val="00FFFF"/>
                          </a:solidFill>
                          <a:ln w="9525">
                            <a:solidFill>
                              <a:srgbClr val="00FFFF"/>
                            </a:solidFill>
                            <a:miter lim="800000"/>
                            <a:headEnd/>
                            <a:tailEnd/>
                          </a:ln>
                        </wps:spPr>
                        <wps:bodyPr rot="0" vert="horz" wrap="square" lIns="91440" tIns="45720" rIns="91440" bIns="45720" anchor="t" anchorCtr="0" upright="1">
                          <a:noAutofit/>
                        </wps:bodyPr>
                      </wps:wsp>
                      <wps:wsp>
                        <wps:cNvPr id="462" name="Text Box 1118"/>
                        <wps:cNvSpPr txBox="1">
                          <a:spLocks noChangeArrowheads="1"/>
                        </wps:cNvSpPr>
                        <wps:spPr bwMode="auto">
                          <a:xfrm>
                            <a:off x="5580" y="8460"/>
                            <a:ext cx="810" cy="900"/>
                          </a:xfrm>
                          <a:prstGeom prst="rect">
                            <a:avLst/>
                          </a:prstGeom>
                          <a:solidFill>
                            <a:srgbClr val="00FFFF"/>
                          </a:solidFill>
                          <a:ln w="9525">
                            <a:solidFill>
                              <a:srgbClr val="00FFFF"/>
                            </a:solidFill>
                            <a:miter lim="800000"/>
                            <a:headEnd/>
                            <a:tailEnd/>
                          </a:ln>
                        </wps:spPr>
                        <wps:txbx>
                          <w:txbxContent>
                            <w:p w14:paraId="6806289F"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4F513D51" w14:textId="77777777" w:rsidR="006B0921" w:rsidRDefault="006B0921" w:rsidP="00114806">
                              <w:pPr>
                                <w:jc w:val="center"/>
                                <w:rPr>
                                  <w:rStyle w:val="Hyperlink"/>
                                  <w:b/>
                                  <w:bCs/>
                                  <w:sz w:val="16"/>
                                </w:rPr>
                              </w:pPr>
                              <w:r>
                                <w:rPr>
                                  <w:rStyle w:val="Hyperlink"/>
                                  <w:b/>
                                  <w:bCs/>
                                  <w:sz w:val="16"/>
                                </w:rPr>
                                <w:t>TO</w:t>
                              </w:r>
                            </w:p>
                            <w:p w14:paraId="7AAA394B" w14:textId="77777777" w:rsidR="006B0921" w:rsidRDefault="006B0921" w:rsidP="00114806">
                              <w:pPr>
                                <w:jc w:val="center"/>
                                <w:rPr>
                                  <w:sz w:val="16"/>
                                </w:rPr>
                              </w:pPr>
                              <w:r>
                                <w:rPr>
                                  <w:rStyle w:val="Hyperlink"/>
                                  <w:b/>
                                  <w:bCs/>
                                  <w:sz w:val="16"/>
                                </w:rPr>
                                <w:t>INDEX</w:t>
                              </w:r>
                              <w:r>
                                <w:rPr>
                                  <w:b/>
                                  <w:bCs/>
                                  <w:color w:val="0000FF"/>
                                  <w:sz w:val="16"/>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B6B2F" id="Group 460" o:spid="_x0000_s1480" style="position:absolute;left:0;text-align:left;margin-left:193.5pt;margin-top:1.65pt;width:94.5pt;height:1in;z-index:251757568" coordorigin="5130,8100" coordsize="171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">
                <v:shape id="AutoShape 1117" o:spid="_x0000_s1481" type="#_x0000_t68" style="position:absolute;left:5130;top:8100;width:171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" fillcolor="aqua" strokecolor="aqua"/>
                <v:shape id="Text Box 1118" o:spid="_x0000_s1482" type="#_x0000_t202" style="position:absolute;left:5580;top:8460;width:81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" fillcolor="aqua" strokecolor="aqua">
                  <v:textbox>
                    <w:txbxContent>
                      <w:p w14:paraId="6806289F" w14:textId="77777777" w:rsidR="006B0921" w:rsidRDefault="006B0921" w:rsidP="00114806">
                        <w:pPr>
                          <w:jc w:val="center"/>
                          <w:rPr>
                            <w:rStyle w:val="Hyperlink"/>
                            <w:b/>
                            <w:bCs/>
                            <w:sz w:val="16"/>
                          </w:rPr>
                        </w:pPr>
                        <w:r>
                          <w:rPr>
                            <w:b/>
                            <w:bCs/>
                            <w:color w:val="0000FF"/>
                            <w:sz w:val="16"/>
                          </w:rPr>
                          <w:fldChar w:fldCharType="begin"/>
                        </w:r>
                        <w:r>
                          <w:rPr>
                            <w:b/>
                            <w:bCs/>
                            <w:color w:val="0000FF"/>
                            <w:sz w:val="16"/>
                          </w:rPr>
                          <w:instrText xml:space="preserve"> HYPERLINK  \l "INDEX" </w:instrText>
                        </w:r>
                        <w:r>
                          <w:rPr>
                            <w:b/>
                            <w:bCs/>
                            <w:color w:val="0000FF"/>
                            <w:sz w:val="16"/>
                          </w:rPr>
                          <w:fldChar w:fldCharType="separate"/>
                        </w:r>
                        <w:r>
                          <w:rPr>
                            <w:rStyle w:val="Hyperlink"/>
                            <w:b/>
                            <w:bCs/>
                            <w:sz w:val="16"/>
                          </w:rPr>
                          <w:t>BACK</w:t>
                        </w:r>
                      </w:p>
                      <w:p w14:paraId="4F513D51" w14:textId="77777777" w:rsidR="006B0921" w:rsidRDefault="006B0921" w:rsidP="00114806">
                        <w:pPr>
                          <w:jc w:val="center"/>
                          <w:rPr>
                            <w:rStyle w:val="Hyperlink"/>
                            <w:b/>
                            <w:bCs/>
                            <w:sz w:val="16"/>
                          </w:rPr>
                        </w:pPr>
                        <w:r>
                          <w:rPr>
                            <w:rStyle w:val="Hyperlink"/>
                            <w:b/>
                            <w:bCs/>
                            <w:sz w:val="16"/>
                          </w:rPr>
                          <w:t>TO</w:t>
                        </w:r>
                      </w:p>
                      <w:p w14:paraId="7AAA394B" w14:textId="77777777" w:rsidR="006B0921" w:rsidRDefault="006B0921" w:rsidP="00114806">
                        <w:pPr>
                          <w:jc w:val="center"/>
                          <w:rPr>
                            <w:sz w:val="16"/>
                          </w:rPr>
                        </w:pPr>
                        <w:r>
                          <w:rPr>
                            <w:rStyle w:val="Hyperlink"/>
                            <w:b/>
                            <w:bCs/>
                            <w:sz w:val="16"/>
                          </w:rPr>
                          <w:t>INDEX</w:t>
                        </w:r>
                        <w:r>
                          <w:rPr>
                            <w:b/>
                            <w:bCs/>
                            <w:color w:val="0000FF"/>
                            <w:sz w:val="16"/>
                          </w:rPr>
                          <w:fldChar w:fldCharType="end"/>
                        </w:r>
                      </w:p>
                    </w:txbxContent>
                  </v:textbox>
                </v:shape>
              </v:group>
            </w:pict>
          </mc:Fallback>
        </mc:AlternateContent>
      </w:r>
    </w:p>
    <w:p w14:paraId="78D022AE" w14:textId="77777777" w:rsidR="00114806" w:rsidRPr="00114806" w:rsidRDefault="00114806" w:rsidP="00BA49DC">
      <w:pPr>
        <w:tabs>
          <w:tab w:val="left" w:pos="1050"/>
        </w:tabs>
        <w:ind w:left="426" w:hanging="426"/>
        <w:rPr>
          <w:rFonts w:ascii="Arial" w:hAnsi="Arial" w:cs="Arial"/>
        </w:rPr>
      </w:pPr>
    </w:p>
    <w:p w14:paraId="63CF5DE7" w14:textId="77777777" w:rsidR="00114806" w:rsidRPr="00114806" w:rsidRDefault="00114806" w:rsidP="00BA49DC">
      <w:pPr>
        <w:tabs>
          <w:tab w:val="left" w:pos="1050"/>
        </w:tabs>
        <w:ind w:left="426" w:hanging="426"/>
        <w:rPr>
          <w:rFonts w:ascii="Arial" w:hAnsi="Arial" w:cs="Arial"/>
        </w:rPr>
      </w:pPr>
    </w:p>
    <w:p w14:paraId="255247F4" w14:textId="77777777" w:rsidR="00114806" w:rsidRPr="00114806" w:rsidRDefault="00114806" w:rsidP="00BA49DC">
      <w:pPr>
        <w:tabs>
          <w:tab w:val="left" w:pos="1050"/>
        </w:tabs>
        <w:ind w:left="426" w:hanging="426"/>
        <w:rPr>
          <w:rFonts w:ascii="Arial" w:hAnsi="Arial" w:cs="Arial"/>
        </w:rPr>
      </w:pPr>
    </w:p>
    <w:p w14:paraId="609F17BB" w14:textId="77777777" w:rsidR="00114806" w:rsidRPr="00114806" w:rsidRDefault="00114806" w:rsidP="00BA49DC">
      <w:pPr>
        <w:tabs>
          <w:tab w:val="left" w:pos="1050"/>
        </w:tabs>
        <w:ind w:left="426" w:hanging="426"/>
        <w:rPr>
          <w:rFonts w:ascii="Arial" w:hAnsi="Arial" w:cs="Arial"/>
        </w:rPr>
      </w:pPr>
    </w:p>
    <w:p w14:paraId="525E54B2" w14:textId="77777777" w:rsidR="00114806" w:rsidRPr="00114806" w:rsidRDefault="00114806" w:rsidP="00BA49DC">
      <w:pPr>
        <w:tabs>
          <w:tab w:val="left" w:pos="1050"/>
        </w:tabs>
        <w:ind w:left="426" w:hanging="426"/>
        <w:rPr>
          <w:rFonts w:ascii="Arial" w:hAnsi="Arial" w:cs="Arial"/>
        </w:rPr>
      </w:pPr>
    </w:p>
    <w:p w14:paraId="07E422DC" w14:textId="77777777" w:rsidR="00114806" w:rsidRPr="00114806" w:rsidRDefault="00114806" w:rsidP="00BA49DC">
      <w:pPr>
        <w:ind w:left="426" w:hanging="426"/>
        <w:rPr>
          <w:rFonts w:ascii="Arial" w:hAnsi="Arial" w:cs="Arial"/>
        </w:rPr>
      </w:pPr>
    </w:p>
    <w:p w14:paraId="5619FE81" w14:textId="77777777" w:rsidR="00114806" w:rsidRPr="00114806" w:rsidRDefault="00114806" w:rsidP="00BA49DC">
      <w:pPr>
        <w:ind w:left="426" w:hanging="426"/>
        <w:rPr>
          <w:rFonts w:ascii="Arial" w:hAnsi="Arial" w:cs="Arial"/>
        </w:rPr>
      </w:pPr>
    </w:p>
    <w:p w14:paraId="3E4577A0" w14:textId="77777777" w:rsidR="00114806" w:rsidRPr="00114806" w:rsidRDefault="00114806" w:rsidP="00BA49DC">
      <w:pPr>
        <w:ind w:left="426" w:hanging="426"/>
        <w:rPr>
          <w:rFonts w:ascii="Arial" w:hAnsi="Arial" w:cs="Arial"/>
        </w:rPr>
      </w:pPr>
    </w:p>
    <w:p w14:paraId="0A0B0A06" w14:textId="77777777" w:rsidR="00114806" w:rsidRPr="00114806" w:rsidRDefault="00114806" w:rsidP="00BA49DC">
      <w:pPr>
        <w:ind w:left="426" w:hanging="426"/>
        <w:rPr>
          <w:rFonts w:ascii="Arial" w:hAnsi="Arial" w:cs="Arial"/>
        </w:rPr>
      </w:pPr>
    </w:p>
    <w:p w14:paraId="648C33F0" w14:textId="77777777" w:rsidR="00114806" w:rsidRPr="00114806" w:rsidRDefault="00114806" w:rsidP="00BA49DC">
      <w:pPr>
        <w:ind w:left="426" w:hanging="426"/>
        <w:rPr>
          <w:rFonts w:ascii="Arial" w:hAnsi="Arial" w:cs="Arial"/>
        </w:rPr>
      </w:pPr>
    </w:p>
    <w:p w14:paraId="71B15B05" w14:textId="77777777" w:rsidR="00114806" w:rsidRPr="00114806" w:rsidRDefault="00114806" w:rsidP="00BA49DC">
      <w:pPr>
        <w:pStyle w:val="Heading1"/>
        <w:ind w:left="426" w:hanging="426"/>
        <w:jc w:val="left"/>
        <w:rPr>
          <w:rFonts w:ascii="Arial" w:hAnsi="Arial" w:cs="Arial"/>
        </w:rPr>
        <w:sectPr w:rsidR="00114806" w:rsidRPr="00114806">
          <w:pgSz w:w="15840" w:h="12240" w:orient="landscape" w:code="1"/>
          <w:pgMar w:top="720" w:right="720" w:bottom="1526" w:left="720" w:header="720" w:footer="720" w:gutter="0"/>
          <w:cols w:space="720"/>
          <w:docGrid w:linePitch="360"/>
        </w:sectPr>
      </w:pPr>
    </w:p>
    <w:p w14:paraId="3BFDD10B" w14:textId="4E9A3297" w:rsidR="00114806" w:rsidRPr="00114806" w:rsidRDefault="00114806" w:rsidP="00C023BD">
      <w:pPr>
        <w:pStyle w:val="Heading1"/>
        <w:numPr>
          <w:ilvl w:val="1"/>
          <w:numId w:val="2"/>
        </w:numPr>
        <w:jc w:val="left"/>
        <w:rPr>
          <w:rFonts w:ascii="Arial" w:hAnsi="Arial" w:cs="Arial"/>
        </w:rPr>
      </w:pPr>
      <w:bookmarkStart w:id="328" w:name="_Toc94797335"/>
      <w:r w:rsidRPr="00114806">
        <w:rPr>
          <w:rFonts w:ascii="Arial" w:hAnsi="Arial" w:cs="Arial"/>
        </w:rPr>
        <w:lastRenderedPageBreak/>
        <w:t>CHILLER UNIT</w:t>
      </w:r>
      <w:bookmarkEnd w:id="328"/>
    </w:p>
    <w:p w14:paraId="13496126" w14:textId="77777777" w:rsidR="00114806" w:rsidRPr="00114806" w:rsidRDefault="00114806" w:rsidP="00BA49DC">
      <w:pPr>
        <w:ind w:left="426" w:hanging="426"/>
        <w:rPr>
          <w:rFonts w:ascii="Arial" w:hAnsi="Arial" w:cs="Arial"/>
        </w:rPr>
      </w:pPr>
    </w:p>
    <w:p w14:paraId="0120B398" w14:textId="77777777" w:rsidR="00114806" w:rsidRPr="00BA49DC" w:rsidRDefault="00114806" w:rsidP="00BA49DC">
      <w:pPr>
        <w:ind w:left="426" w:hanging="426"/>
        <w:rPr>
          <w:rFonts w:ascii="Arial" w:hAnsi="Arial" w:cs="Arial"/>
        </w:rPr>
      </w:pPr>
      <w:r w:rsidRPr="00BA49DC">
        <w:rPr>
          <w:rFonts w:ascii="Arial" w:hAnsi="Arial" w:cs="Arial"/>
        </w:rPr>
        <w:t>Design basis:</w:t>
      </w:r>
    </w:p>
    <w:p w14:paraId="5E9677F4" w14:textId="77777777" w:rsidR="00114806" w:rsidRPr="00114806" w:rsidRDefault="00114806" w:rsidP="00BA49DC">
      <w:pPr>
        <w:ind w:left="426" w:hanging="426"/>
        <w:rPr>
          <w:rFonts w:ascii="Arial" w:hAnsi="Arial" w:cs="Arial"/>
        </w:rPr>
      </w:pPr>
    </w:p>
    <w:p w14:paraId="4D84AC26" w14:textId="77777777" w:rsidR="00114806" w:rsidRPr="00BA49DC" w:rsidRDefault="00114806" w:rsidP="00BA49DC">
      <w:pPr>
        <w:ind w:left="426" w:hanging="426"/>
        <w:rPr>
          <w:rFonts w:ascii="Arial" w:hAnsi="Arial" w:cs="Arial"/>
        </w:rPr>
      </w:pPr>
      <w:r w:rsidRPr="00BA49DC">
        <w:rPr>
          <w:rFonts w:ascii="Arial" w:hAnsi="Arial" w:cs="Arial"/>
        </w:rPr>
        <w:t>Total Refrigeration Capacity</w:t>
      </w:r>
      <w:r w:rsidRPr="00BA49DC">
        <w:rPr>
          <w:rFonts w:ascii="Arial" w:hAnsi="Arial" w:cs="Arial"/>
        </w:rPr>
        <w:tab/>
      </w:r>
      <w:r w:rsidRPr="00BA49DC">
        <w:rPr>
          <w:rFonts w:ascii="Arial" w:hAnsi="Arial" w:cs="Arial"/>
        </w:rPr>
        <w:tab/>
        <w:t>2,00,000 Kcal/hr</w:t>
      </w:r>
    </w:p>
    <w:p w14:paraId="75CD114E" w14:textId="77777777" w:rsidR="00114806" w:rsidRPr="00BA49DC" w:rsidRDefault="00114806" w:rsidP="00BA49DC">
      <w:pPr>
        <w:ind w:left="426" w:hanging="426"/>
        <w:rPr>
          <w:rFonts w:ascii="Arial" w:hAnsi="Arial" w:cs="Arial"/>
        </w:rPr>
      </w:pPr>
      <w:r w:rsidRPr="00BA49DC">
        <w:rPr>
          <w:rFonts w:ascii="Arial" w:hAnsi="Arial" w:cs="Arial"/>
        </w:rPr>
        <w:t>Evaporating Temperature</w:t>
      </w:r>
      <w:r w:rsidRPr="00BA49DC">
        <w:rPr>
          <w:rFonts w:ascii="Arial" w:hAnsi="Arial" w:cs="Arial"/>
        </w:rPr>
        <w:tab/>
      </w:r>
      <w:r w:rsidRPr="00BA49DC">
        <w:rPr>
          <w:rFonts w:ascii="Arial" w:hAnsi="Arial" w:cs="Arial"/>
        </w:rPr>
        <w:tab/>
      </w:r>
      <w:r w:rsidRPr="00BA49DC">
        <w:rPr>
          <w:rFonts w:ascii="Arial" w:hAnsi="Arial" w:cs="Arial"/>
        </w:rPr>
        <w:tab/>
        <w:t xml:space="preserve">-3 </w:t>
      </w:r>
      <w:r w:rsidRPr="00BA49DC">
        <w:rPr>
          <w:rFonts w:ascii="Arial" w:hAnsi="Arial" w:cs="Arial"/>
          <w:vertAlign w:val="superscript"/>
        </w:rPr>
        <w:t>0</w:t>
      </w:r>
      <w:r w:rsidRPr="00BA49DC">
        <w:rPr>
          <w:rFonts w:ascii="Arial" w:hAnsi="Arial" w:cs="Arial"/>
        </w:rPr>
        <w:t>C</w:t>
      </w:r>
    </w:p>
    <w:p w14:paraId="571DE5EE" w14:textId="77777777" w:rsidR="00114806" w:rsidRPr="00BA49DC" w:rsidRDefault="00114806" w:rsidP="00BA49DC">
      <w:pPr>
        <w:ind w:left="426" w:hanging="426"/>
        <w:rPr>
          <w:rFonts w:ascii="Arial" w:hAnsi="Arial" w:cs="Arial"/>
        </w:rPr>
      </w:pPr>
      <w:r w:rsidRPr="00BA49DC">
        <w:rPr>
          <w:rFonts w:ascii="Arial" w:hAnsi="Arial" w:cs="Arial"/>
        </w:rPr>
        <w:t>Condensing Temperature</w:t>
      </w:r>
      <w:r w:rsidRPr="00BA49DC">
        <w:rPr>
          <w:rFonts w:ascii="Arial" w:hAnsi="Arial" w:cs="Arial"/>
        </w:rPr>
        <w:tab/>
      </w:r>
      <w:r w:rsidRPr="00BA49DC">
        <w:rPr>
          <w:rFonts w:ascii="Arial" w:hAnsi="Arial" w:cs="Arial"/>
        </w:rPr>
        <w:tab/>
      </w:r>
      <w:r w:rsidRPr="00BA49DC">
        <w:rPr>
          <w:rFonts w:ascii="Arial" w:hAnsi="Arial" w:cs="Arial"/>
        </w:rPr>
        <w:tab/>
        <w:t xml:space="preserve">42 </w:t>
      </w:r>
      <w:r w:rsidRPr="00BA49DC">
        <w:rPr>
          <w:rFonts w:ascii="Arial" w:hAnsi="Arial" w:cs="Arial"/>
          <w:vertAlign w:val="superscript"/>
        </w:rPr>
        <w:t>0</w:t>
      </w:r>
      <w:r w:rsidRPr="00BA49DC">
        <w:rPr>
          <w:rFonts w:ascii="Arial" w:hAnsi="Arial" w:cs="Arial"/>
        </w:rPr>
        <w:t>C</w:t>
      </w:r>
    </w:p>
    <w:p w14:paraId="310ABA65" w14:textId="77777777" w:rsidR="00114806" w:rsidRPr="00BA49DC" w:rsidRDefault="00114806" w:rsidP="00BA49DC">
      <w:pPr>
        <w:ind w:left="426" w:hanging="426"/>
        <w:rPr>
          <w:rFonts w:ascii="Arial" w:hAnsi="Arial" w:cs="Arial"/>
        </w:rPr>
      </w:pPr>
      <w:r w:rsidRPr="00BA49DC">
        <w:rPr>
          <w:rFonts w:ascii="Arial" w:hAnsi="Arial" w:cs="Arial"/>
        </w:rPr>
        <w:t>Refrigerant used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R22 (Freon 22)</w:t>
      </w:r>
    </w:p>
    <w:p w14:paraId="039D93DB" w14:textId="77777777" w:rsidR="00114806" w:rsidRPr="00BA49DC" w:rsidRDefault="00114806" w:rsidP="00BA49DC">
      <w:pPr>
        <w:ind w:left="426" w:hanging="426"/>
        <w:rPr>
          <w:rFonts w:ascii="Arial" w:hAnsi="Arial" w:cs="Arial"/>
        </w:rPr>
      </w:pPr>
      <w:r w:rsidRPr="00BA49DC">
        <w:rPr>
          <w:rFonts w:ascii="Arial" w:hAnsi="Arial" w:cs="Arial"/>
        </w:rPr>
        <w:t>Condenser water flow</w:t>
      </w:r>
      <w:r w:rsidRPr="00BA49DC">
        <w:rPr>
          <w:rFonts w:ascii="Arial" w:hAnsi="Arial" w:cs="Arial"/>
        </w:rPr>
        <w:tab/>
      </w:r>
      <w:r w:rsidRPr="00BA49DC">
        <w:rPr>
          <w:rFonts w:ascii="Arial" w:hAnsi="Arial" w:cs="Arial"/>
        </w:rPr>
        <w:tab/>
      </w:r>
      <w:r w:rsidRPr="00BA49DC">
        <w:rPr>
          <w:rFonts w:ascii="Arial" w:hAnsi="Arial" w:cs="Arial"/>
        </w:rPr>
        <w:tab/>
        <w:t>6.15 m3/hr</w:t>
      </w:r>
    </w:p>
    <w:p w14:paraId="4F3DDFE5" w14:textId="77777777" w:rsidR="00114806" w:rsidRPr="00BA49DC" w:rsidRDefault="00114806" w:rsidP="00BA49DC">
      <w:pPr>
        <w:ind w:left="426" w:hanging="426"/>
        <w:rPr>
          <w:rFonts w:ascii="Arial" w:hAnsi="Arial" w:cs="Arial"/>
        </w:rPr>
      </w:pPr>
      <w:r w:rsidRPr="00BA49DC">
        <w:rPr>
          <w:rFonts w:ascii="Arial" w:hAnsi="Arial" w:cs="Arial"/>
        </w:rPr>
        <w:t>Brine inlet temperature to chiller</w:t>
      </w:r>
      <w:r w:rsidRPr="00BA49DC">
        <w:rPr>
          <w:rFonts w:ascii="Arial" w:hAnsi="Arial" w:cs="Arial"/>
        </w:rPr>
        <w:tab/>
      </w:r>
      <w:r w:rsidRPr="00BA49DC">
        <w:rPr>
          <w:rFonts w:ascii="Arial" w:hAnsi="Arial" w:cs="Arial"/>
        </w:rPr>
        <w:tab/>
        <w:t xml:space="preserve">7 </w:t>
      </w:r>
      <w:r w:rsidRPr="00BA49DC">
        <w:rPr>
          <w:rFonts w:ascii="Arial" w:hAnsi="Arial" w:cs="Arial"/>
          <w:vertAlign w:val="superscript"/>
        </w:rPr>
        <w:t>0</w:t>
      </w:r>
      <w:r w:rsidRPr="00BA49DC">
        <w:rPr>
          <w:rFonts w:ascii="Arial" w:hAnsi="Arial" w:cs="Arial"/>
        </w:rPr>
        <w:t>C</w:t>
      </w:r>
    </w:p>
    <w:p w14:paraId="13C33BE5" w14:textId="77777777" w:rsidR="00114806" w:rsidRPr="00BA49DC" w:rsidRDefault="00114806" w:rsidP="00BA49DC">
      <w:pPr>
        <w:ind w:left="426" w:hanging="426"/>
        <w:rPr>
          <w:rFonts w:ascii="Arial" w:hAnsi="Arial" w:cs="Arial"/>
        </w:rPr>
      </w:pPr>
      <w:r w:rsidRPr="00BA49DC">
        <w:rPr>
          <w:rFonts w:ascii="Arial" w:hAnsi="Arial" w:cs="Arial"/>
        </w:rPr>
        <w:t>Brine outlet temperature from chiller</w:t>
      </w:r>
      <w:r w:rsidRPr="00BA49DC">
        <w:rPr>
          <w:rFonts w:ascii="Arial" w:hAnsi="Arial" w:cs="Arial"/>
        </w:rPr>
        <w:tab/>
        <w:t xml:space="preserve">2 </w:t>
      </w:r>
      <w:r w:rsidRPr="00BA49DC">
        <w:rPr>
          <w:rFonts w:ascii="Arial" w:hAnsi="Arial" w:cs="Arial"/>
          <w:vertAlign w:val="superscript"/>
        </w:rPr>
        <w:t>0</w:t>
      </w:r>
      <w:r w:rsidRPr="00BA49DC">
        <w:rPr>
          <w:rFonts w:ascii="Arial" w:hAnsi="Arial" w:cs="Arial"/>
        </w:rPr>
        <w:t>C</w:t>
      </w:r>
    </w:p>
    <w:p w14:paraId="43DD82A7" w14:textId="77777777" w:rsidR="00114806" w:rsidRPr="00BA49DC" w:rsidRDefault="00114806" w:rsidP="00BA49DC">
      <w:pPr>
        <w:ind w:left="426" w:hanging="426"/>
        <w:rPr>
          <w:rFonts w:ascii="Arial" w:hAnsi="Arial" w:cs="Arial"/>
        </w:rPr>
      </w:pPr>
      <w:r w:rsidRPr="00BA49DC">
        <w:rPr>
          <w:rFonts w:ascii="Arial" w:hAnsi="Arial" w:cs="Arial"/>
        </w:rPr>
        <w:t>Brine flow</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39.4 m3/hr</w:t>
      </w:r>
    </w:p>
    <w:p w14:paraId="23EA1EEE" w14:textId="77777777" w:rsidR="00114806" w:rsidRPr="00114806" w:rsidRDefault="00114806" w:rsidP="00BA49DC">
      <w:pPr>
        <w:ind w:left="426" w:hanging="426"/>
        <w:rPr>
          <w:rFonts w:ascii="Arial" w:hAnsi="Arial" w:cs="Arial"/>
        </w:rPr>
      </w:pPr>
    </w:p>
    <w:p w14:paraId="67B15744" w14:textId="77777777" w:rsidR="00114806" w:rsidRPr="00BA49DC" w:rsidRDefault="00114806" w:rsidP="00BA49DC">
      <w:pPr>
        <w:ind w:left="426" w:hanging="426"/>
        <w:rPr>
          <w:rFonts w:ascii="Arial" w:hAnsi="Arial" w:cs="Arial"/>
        </w:rPr>
      </w:pPr>
      <w:r w:rsidRPr="00BA49DC">
        <w:rPr>
          <w:rFonts w:ascii="Arial" w:hAnsi="Arial" w:cs="Arial"/>
        </w:rPr>
        <w:t>Major Equipments:</w:t>
      </w:r>
    </w:p>
    <w:p w14:paraId="196DBE7F" w14:textId="77777777" w:rsidR="00114806" w:rsidRPr="00114806" w:rsidRDefault="00114806" w:rsidP="00BA49DC">
      <w:pPr>
        <w:ind w:left="426" w:hanging="426"/>
        <w:rPr>
          <w:rFonts w:ascii="Arial" w:hAnsi="Arial" w:cs="Arial"/>
        </w:rPr>
      </w:pPr>
    </w:p>
    <w:p w14:paraId="2231CC1B" w14:textId="77777777" w:rsidR="00114806" w:rsidRPr="00114806" w:rsidRDefault="00114806" w:rsidP="00BA49DC">
      <w:pPr>
        <w:ind w:left="426" w:hanging="426"/>
        <w:rPr>
          <w:rFonts w:ascii="Arial" w:hAnsi="Arial" w:cs="Arial"/>
        </w:rPr>
      </w:pPr>
      <w:r w:rsidRPr="00114806">
        <w:rPr>
          <w:rFonts w:ascii="Arial" w:hAnsi="Arial" w:cs="Arial"/>
        </w:rPr>
        <w:t>Compressor</w:t>
      </w:r>
    </w:p>
    <w:p w14:paraId="6B6FE399" w14:textId="77777777" w:rsidR="00114806" w:rsidRPr="00114806" w:rsidRDefault="00114806" w:rsidP="00BA49DC">
      <w:pPr>
        <w:ind w:left="426" w:hanging="426"/>
        <w:rPr>
          <w:rFonts w:ascii="Arial" w:hAnsi="Arial" w:cs="Arial"/>
        </w:rPr>
      </w:pPr>
      <w:r w:rsidRPr="00114806">
        <w:rPr>
          <w:rFonts w:ascii="Arial" w:hAnsi="Arial" w:cs="Arial"/>
        </w:rPr>
        <w:t>Condenser</w:t>
      </w:r>
    </w:p>
    <w:p w14:paraId="3E7B62D6" w14:textId="77777777" w:rsidR="00114806" w:rsidRPr="00114806" w:rsidRDefault="00114806" w:rsidP="00BA49DC">
      <w:pPr>
        <w:ind w:left="426" w:hanging="426"/>
        <w:rPr>
          <w:rFonts w:ascii="Arial" w:hAnsi="Arial" w:cs="Arial"/>
        </w:rPr>
      </w:pPr>
      <w:r w:rsidRPr="00114806">
        <w:rPr>
          <w:rFonts w:ascii="Arial" w:hAnsi="Arial" w:cs="Arial"/>
        </w:rPr>
        <w:t>Chiller</w:t>
      </w:r>
    </w:p>
    <w:p w14:paraId="1E8B8822" w14:textId="77777777" w:rsidR="00114806" w:rsidRPr="00114806" w:rsidRDefault="00114806" w:rsidP="00BA49DC">
      <w:pPr>
        <w:ind w:left="426" w:hanging="426"/>
        <w:rPr>
          <w:rFonts w:ascii="Arial" w:hAnsi="Arial" w:cs="Arial"/>
        </w:rPr>
      </w:pPr>
      <w:r w:rsidRPr="00114806">
        <w:rPr>
          <w:rFonts w:ascii="Arial" w:hAnsi="Arial" w:cs="Arial"/>
        </w:rPr>
        <w:t>Oil cooler</w:t>
      </w:r>
    </w:p>
    <w:p w14:paraId="69F23267" w14:textId="77777777" w:rsidR="00114806" w:rsidRPr="00114806" w:rsidRDefault="00114806" w:rsidP="00BA49DC">
      <w:pPr>
        <w:ind w:left="426" w:hanging="426"/>
        <w:rPr>
          <w:rFonts w:ascii="Arial" w:hAnsi="Arial" w:cs="Arial"/>
        </w:rPr>
      </w:pPr>
      <w:r w:rsidRPr="00114806">
        <w:rPr>
          <w:rFonts w:ascii="Arial" w:hAnsi="Arial" w:cs="Arial"/>
        </w:rPr>
        <w:t>Oil tank/separator</w:t>
      </w:r>
    </w:p>
    <w:p w14:paraId="0B848026" w14:textId="77777777" w:rsidR="00114806" w:rsidRPr="00114806" w:rsidRDefault="00114806" w:rsidP="00BA49DC">
      <w:pPr>
        <w:ind w:left="426" w:hanging="426"/>
        <w:rPr>
          <w:rFonts w:ascii="Arial" w:hAnsi="Arial" w:cs="Arial"/>
        </w:rPr>
      </w:pPr>
      <w:r w:rsidRPr="00114806">
        <w:rPr>
          <w:rFonts w:ascii="Arial" w:hAnsi="Arial" w:cs="Arial"/>
        </w:rPr>
        <w:t>Oil pump</w:t>
      </w:r>
    </w:p>
    <w:p w14:paraId="7534E667" w14:textId="77777777" w:rsidR="00114806" w:rsidRPr="00114806" w:rsidRDefault="00114806" w:rsidP="00BA49DC">
      <w:pPr>
        <w:ind w:left="426" w:hanging="426"/>
        <w:rPr>
          <w:rFonts w:ascii="Arial" w:hAnsi="Arial" w:cs="Arial"/>
        </w:rPr>
      </w:pPr>
    </w:p>
    <w:p w14:paraId="0977EAE4" w14:textId="190F83FC" w:rsidR="00114806" w:rsidRPr="00BA49DC" w:rsidRDefault="00114806" w:rsidP="00BA49DC">
      <w:pPr>
        <w:ind w:left="426" w:hanging="426"/>
        <w:rPr>
          <w:rFonts w:ascii="Arial" w:hAnsi="Arial" w:cs="Arial"/>
        </w:rPr>
      </w:pPr>
      <w:r w:rsidRPr="00BA49DC">
        <w:rPr>
          <w:rFonts w:ascii="Arial" w:hAnsi="Arial" w:cs="Arial"/>
          <w:u w:val="single"/>
        </w:rPr>
        <w:t>DESCRIPTION OF BRINE CHILLING UNIT OPERATION</w:t>
      </w:r>
      <w:r w:rsidRPr="00BA49DC">
        <w:rPr>
          <w:rFonts w:ascii="Arial" w:hAnsi="Arial" w:cs="Arial"/>
        </w:rPr>
        <w:t>:</w:t>
      </w:r>
    </w:p>
    <w:p w14:paraId="587AEED7" w14:textId="77777777" w:rsidR="00114806" w:rsidRPr="00114806" w:rsidRDefault="00114806" w:rsidP="00BA49DC">
      <w:pPr>
        <w:ind w:left="426" w:hanging="426"/>
        <w:rPr>
          <w:rFonts w:ascii="Arial" w:hAnsi="Arial" w:cs="Arial"/>
        </w:rPr>
      </w:pPr>
    </w:p>
    <w:p w14:paraId="7F2988EA" w14:textId="77777777" w:rsidR="00114806" w:rsidRPr="00BA49DC" w:rsidRDefault="00114806" w:rsidP="00BA49DC">
      <w:pPr>
        <w:ind w:left="426" w:hanging="426"/>
        <w:rPr>
          <w:rFonts w:ascii="Arial" w:hAnsi="Arial" w:cs="Arial"/>
        </w:rPr>
      </w:pPr>
      <w:r w:rsidRPr="00BA49DC">
        <w:rPr>
          <w:rFonts w:ascii="Arial" w:hAnsi="Arial" w:cs="Arial"/>
        </w:rPr>
        <w:t>The basic process of refrigeration occurs by a cycle consisting compression condensation expansion and chilling.  The refrigerating media is Freon-22 (R22).  The expansion of Freon-22 results in the refrigeration effect.</w:t>
      </w:r>
    </w:p>
    <w:p w14:paraId="77767EE7" w14:textId="77777777" w:rsidR="00114806" w:rsidRPr="00114806" w:rsidRDefault="00114806" w:rsidP="00BA49DC">
      <w:pPr>
        <w:ind w:left="426" w:hanging="426"/>
        <w:rPr>
          <w:rFonts w:ascii="Arial" w:hAnsi="Arial" w:cs="Arial"/>
        </w:rPr>
      </w:pPr>
    </w:p>
    <w:p w14:paraId="17EF548A" w14:textId="77777777" w:rsidR="00114806" w:rsidRPr="00114806" w:rsidRDefault="00114806" w:rsidP="00BA49DC">
      <w:pPr>
        <w:ind w:left="426" w:hanging="426"/>
        <w:rPr>
          <w:rFonts w:ascii="Arial" w:hAnsi="Arial" w:cs="Arial"/>
          <w:u w:val="single"/>
        </w:rPr>
      </w:pPr>
      <w:r w:rsidRPr="00114806">
        <w:rPr>
          <w:rFonts w:ascii="Arial" w:hAnsi="Arial" w:cs="Arial"/>
          <w:u w:val="single"/>
        </w:rPr>
        <w:t>Compression:</w:t>
      </w:r>
    </w:p>
    <w:p w14:paraId="538AE5E8" w14:textId="77777777" w:rsidR="00114806" w:rsidRPr="00114806" w:rsidRDefault="00114806" w:rsidP="00BA49DC">
      <w:pPr>
        <w:ind w:left="426" w:hanging="426"/>
        <w:rPr>
          <w:rFonts w:ascii="Arial" w:hAnsi="Arial" w:cs="Arial"/>
        </w:rPr>
      </w:pPr>
    </w:p>
    <w:p w14:paraId="12A2E2D4" w14:textId="77777777" w:rsidR="00114806" w:rsidRPr="00BA49DC" w:rsidRDefault="00114806" w:rsidP="00BA49DC">
      <w:pPr>
        <w:ind w:left="426" w:hanging="426"/>
        <w:rPr>
          <w:rFonts w:ascii="Arial" w:hAnsi="Arial" w:cs="Arial"/>
        </w:rPr>
      </w:pPr>
      <w:r w:rsidRPr="00BA49DC">
        <w:rPr>
          <w:rFonts w:ascii="Arial" w:hAnsi="Arial" w:cs="Arial"/>
        </w:rPr>
        <w:t>The compression action of the Freon is accomplished in the Howden make screw compressor.  The suction of vapour occurs from two places i.e. one from the Dx chiller in the main suction port and another from the superfeed vessel in the superfeed port.  The compression of the gas occurs along with oil in the screw compressor and the compressed gas at a higher pressure and temperature from the screw compressor is discharged to the oil tank/separator.  The oil from the discharge gas is separated in the demister pad and collected in the oil tank.</w:t>
      </w:r>
    </w:p>
    <w:p w14:paraId="0DE4A7ED" w14:textId="77777777" w:rsidR="00114806" w:rsidRPr="00114806" w:rsidRDefault="00114806" w:rsidP="00BA49DC">
      <w:pPr>
        <w:ind w:left="426" w:hanging="426"/>
        <w:rPr>
          <w:rFonts w:ascii="Arial" w:hAnsi="Arial" w:cs="Arial"/>
        </w:rPr>
      </w:pPr>
    </w:p>
    <w:p w14:paraId="180AD876" w14:textId="77777777" w:rsidR="00114806" w:rsidRPr="00114806" w:rsidRDefault="00114806" w:rsidP="00BA49DC">
      <w:pPr>
        <w:ind w:left="426" w:hanging="426"/>
        <w:rPr>
          <w:rFonts w:ascii="Arial" w:hAnsi="Arial" w:cs="Arial"/>
          <w:u w:val="single"/>
        </w:rPr>
      </w:pPr>
      <w:r w:rsidRPr="00114806">
        <w:rPr>
          <w:rFonts w:ascii="Arial" w:hAnsi="Arial" w:cs="Arial"/>
          <w:u w:val="single"/>
        </w:rPr>
        <w:t>Condensation:</w:t>
      </w:r>
    </w:p>
    <w:p w14:paraId="731EE488" w14:textId="77777777" w:rsidR="00114806" w:rsidRPr="00114806" w:rsidRDefault="00114806" w:rsidP="00BA49DC">
      <w:pPr>
        <w:ind w:left="426" w:hanging="426"/>
        <w:rPr>
          <w:rFonts w:ascii="Arial" w:hAnsi="Arial" w:cs="Arial"/>
        </w:rPr>
      </w:pPr>
    </w:p>
    <w:p w14:paraId="0332220E" w14:textId="77777777" w:rsidR="00114806" w:rsidRPr="00BA49DC" w:rsidRDefault="00114806" w:rsidP="00BA49DC">
      <w:pPr>
        <w:ind w:left="426" w:hanging="426"/>
        <w:rPr>
          <w:rFonts w:ascii="Arial" w:hAnsi="Arial" w:cs="Arial"/>
        </w:rPr>
      </w:pPr>
      <w:r w:rsidRPr="00BA49DC">
        <w:rPr>
          <w:rFonts w:ascii="Arial" w:hAnsi="Arial" w:cs="Arial"/>
        </w:rPr>
        <w:lastRenderedPageBreak/>
        <w:t>The discharge gas from oil tank separator is at high pressure and temperature.  This is condensed to high pressure liquid at the shell side of the condenser with the cooling water as cooling media in the tube side.</w:t>
      </w:r>
    </w:p>
    <w:p w14:paraId="35513540" w14:textId="77777777" w:rsidR="00114806" w:rsidRPr="00114806" w:rsidRDefault="00114806" w:rsidP="00BA49DC">
      <w:pPr>
        <w:ind w:left="426" w:hanging="426"/>
        <w:rPr>
          <w:rFonts w:ascii="Arial" w:hAnsi="Arial" w:cs="Arial"/>
        </w:rPr>
      </w:pPr>
    </w:p>
    <w:p w14:paraId="07749AA5" w14:textId="77777777" w:rsidR="00114806" w:rsidRPr="00114806" w:rsidRDefault="00114806" w:rsidP="00BA49DC">
      <w:pPr>
        <w:ind w:left="426" w:hanging="426"/>
        <w:rPr>
          <w:rFonts w:ascii="Arial" w:hAnsi="Arial" w:cs="Arial"/>
        </w:rPr>
      </w:pPr>
      <w:r w:rsidRPr="00114806">
        <w:rPr>
          <w:rFonts w:ascii="Arial" w:hAnsi="Arial" w:cs="Arial"/>
          <w:u w:val="single"/>
        </w:rPr>
        <w:t>Expansion and Refrigeration</w:t>
      </w:r>
      <w:r w:rsidRPr="00114806">
        <w:rPr>
          <w:rFonts w:ascii="Arial" w:hAnsi="Arial" w:cs="Arial"/>
        </w:rPr>
        <w:t>:</w:t>
      </w:r>
    </w:p>
    <w:p w14:paraId="1F5D4D83" w14:textId="77777777" w:rsidR="00114806" w:rsidRPr="00114806" w:rsidRDefault="00114806" w:rsidP="00BA49DC">
      <w:pPr>
        <w:ind w:left="426" w:hanging="426"/>
        <w:rPr>
          <w:rFonts w:ascii="Arial" w:hAnsi="Arial" w:cs="Arial"/>
        </w:rPr>
      </w:pPr>
    </w:p>
    <w:p w14:paraId="59735C73" w14:textId="77777777" w:rsidR="00114806" w:rsidRPr="00114806" w:rsidRDefault="00114806" w:rsidP="00BA49DC">
      <w:pPr>
        <w:pStyle w:val="BodyTextIndent"/>
        <w:ind w:left="426" w:hanging="426"/>
        <w:jc w:val="left"/>
        <w:rPr>
          <w:rFonts w:ascii="Arial" w:hAnsi="Arial" w:cs="Arial"/>
        </w:rPr>
      </w:pPr>
      <w:r w:rsidRPr="00114806">
        <w:rPr>
          <w:rFonts w:ascii="Arial" w:hAnsi="Arial" w:cs="Arial"/>
        </w:rPr>
        <w:t>One small fraction of the high pressure liquid is expanded and passed through the tubes.  The expansion of this small fraction of freon brings in the chilling effect.  The major fraction of the refrigerant is subcooled by evaporation of the small fraction in the tube side.  Thus, the high pressure liquid is subcooled and passes through the thermostatic expansion valve to the Dx chiller.  Due to expansion this liquid changes to low temperature and low pressure liquid with some flash gas.  This liquid flows through the tubes of the chiller and absorbs heat from the brine on the shell side.  This way, the brine is chilled to the desired temperature.  The refrigerant vapour from the chiller outlet and the vapour from the superfeed vssel outlet are sucked by the screw compressor and the cycle repeats.</w:t>
      </w:r>
    </w:p>
    <w:p w14:paraId="39AE9B05" w14:textId="77777777" w:rsidR="00114806" w:rsidRPr="00114806" w:rsidRDefault="00114806" w:rsidP="00BA49DC">
      <w:pPr>
        <w:ind w:left="426" w:hanging="426"/>
        <w:rPr>
          <w:rFonts w:ascii="Arial" w:hAnsi="Arial" w:cs="Arial"/>
        </w:rPr>
      </w:pPr>
    </w:p>
    <w:p w14:paraId="7A7DD03A" w14:textId="77777777" w:rsidR="00114806" w:rsidRPr="00BA49DC" w:rsidRDefault="00114806" w:rsidP="00BA49DC">
      <w:pPr>
        <w:ind w:left="426" w:hanging="426"/>
        <w:rPr>
          <w:rFonts w:ascii="Arial" w:hAnsi="Arial" w:cs="Arial"/>
        </w:rPr>
      </w:pPr>
      <w:r w:rsidRPr="00BA49DC">
        <w:rPr>
          <w:rFonts w:ascii="Arial" w:hAnsi="Arial" w:cs="Arial"/>
        </w:rPr>
        <w:t>Oil from the oil tank/separator is drawn by the oil pump and delivered at a higher pressure.  This oil is then cooled in the oil cooler and then injected into the compressor.  One part of the oil is used to vary the loading factor of the compressor.  This helps in the movement of slide valve for increase/decrease of compressor loading.</w:t>
      </w:r>
    </w:p>
    <w:p w14:paraId="47AA30DD" w14:textId="77777777" w:rsidR="00114806" w:rsidRPr="00114806" w:rsidRDefault="00114806" w:rsidP="00BA49DC">
      <w:pPr>
        <w:ind w:left="426" w:hanging="426"/>
        <w:rPr>
          <w:rFonts w:ascii="Arial" w:hAnsi="Arial" w:cs="Arial"/>
        </w:rPr>
      </w:pPr>
    </w:p>
    <w:p w14:paraId="6721686C" w14:textId="77777777" w:rsidR="00114806" w:rsidRPr="00114806" w:rsidRDefault="00114806" w:rsidP="00BA49DC">
      <w:pPr>
        <w:ind w:left="426" w:hanging="426"/>
        <w:rPr>
          <w:rFonts w:ascii="Arial" w:hAnsi="Arial" w:cs="Arial"/>
        </w:rPr>
      </w:pPr>
      <w:r w:rsidRPr="00114806">
        <w:rPr>
          <w:rFonts w:ascii="Arial" w:hAnsi="Arial" w:cs="Arial"/>
          <w:u w:val="single"/>
        </w:rPr>
        <w:t>Capacity control</w:t>
      </w:r>
      <w:r w:rsidRPr="00114806">
        <w:rPr>
          <w:rFonts w:ascii="Arial" w:hAnsi="Arial" w:cs="Arial"/>
        </w:rPr>
        <w:t>:</w:t>
      </w:r>
    </w:p>
    <w:p w14:paraId="07AFE4C9" w14:textId="77777777" w:rsidR="00114806" w:rsidRPr="00114806" w:rsidRDefault="00114806" w:rsidP="00BA49DC">
      <w:pPr>
        <w:ind w:left="426" w:hanging="426"/>
        <w:rPr>
          <w:rFonts w:ascii="Arial" w:hAnsi="Arial" w:cs="Arial"/>
        </w:rPr>
      </w:pPr>
    </w:p>
    <w:p w14:paraId="01E89591" w14:textId="77777777" w:rsidR="00114806" w:rsidRPr="00BA49DC" w:rsidRDefault="00114806" w:rsidP="00BA49DC">
      <w:pPr>
        <w:ind w:left="426" w:hanging="426"/>
        <w:rPr>
          <w:rFonts w:ascii="Arial" w:hAnsi="Arial" w:cs="Arial"/>
        </w:rPr>
      </w:pPr>
      <w:r w:rsidRPr="00BA49DC">
        <w:rPr>
          <w:rFonts w:ascii="Arial" w:hAnsi="Arial" w:cs="Arial"/>
        </w:rPr>
        <w:t>The capacity control of the screw compressor is done by means of an integral slide valve.  The slide valve moves parallel to the rotor axis and achieves  capacity control by altering the effective length of rotors used for compressor.</w:t>
      </w:r>
    </w:p>
    <w:p w14:paraId="52BE8509" w14:textId="77777777" w:rsidR="00114806" w:rsidRPr="00114806" w:rsidRDefault="00114806" w:rsidP="00BA49DC">
      <w:pPr>
        <w:ind w:left="426" w:hanging="426"/>
        <w:rPr>
          <w:rFonts w:ascii="Arial" w:hAnsi="Arial" w:cs="Arial"/>
        </w:rPr>
      </w:pPr>
    </w:p>
    <w:p w14:paraId="72028E4C" w14:textId="77777777" w:rsidR="00114806" w:rsidRPr="00BA49DC" w:rsidRDefault="00114806" w:rsidP="00BA49DC">
      <w:pPr>
        <w:ind w:left="426" w:hanging="426"/>
        <w:rPr>
          <w:rFonts w:ascii="Arial" w:hAnsi="Arial" w:cs="Arial"/>
        </w:rPr>
      </w:pPr>
      <w:r w:rsidRPr="00BA49DC">
        <w:rPr>
          <w:rFonts w:ascii="Arial" w:hAnsi="Arial" w:cs="Arial"/>
        </w:rPr>
        <w:t>The action of the slide valve is to release the gas drawn into the compressor and trapped between the rotors and casing before the compression process starts.  In this way, the released gas is recycled back to suction again.</w:t>
      </w:r>
    </w:p>
    <w:p w14:paraId="6719FD42" w14:textId="77777777" w:rsidR="00114806" w:rsidRPr="00114806" w:rsidRDefault="00114806" w:rsidP="00BA49DC">
      <w:pPr>
        <w:ind w:left="426" w:hanging="426"/>
        <w:rPr>
          <w:rFonts w:ascii="Arial" w:hAnsi="Arial" w:cs="Arial"/>
        </w:rPr>
      </w:pPr>
    </w:p>
    <w:p w14:paraId="6B15AC5C" w14:textId="77777777" w:rsidR="00114806" w:rsidRPr="00114806" w:rsidRDefault="00114806" w:rsidP="00BA49DC">
      <w:pPr>
        <w:pStyle w:val="BodyTextIndent"/>
        <w:ind w:left="426" w:hanging="426"/>
        <w:jc w:val="left"/>
        <w:rPr>
          <w:rFonts w:ascii="Arial" w:hAnsi="Arial" w:cs="Arial"/>
        </w:rPr>
      </w:pPr>
      <w:r w:rsidRPr="00114806">
        <w:rPr>
          <w:rFonts w:ascii="Arial" w:hAnsi="Arial" w:cs="Arial"/>
        </w:rPr>
        <w:t>The slide valve is actuated in either direction by feeding oil to the one or the other side of the double acting hydraulic cylinder, integral with the compressor.  The slide valve is connected to the piston in the hydraulic cylinder.  Oil flow is controlled by solenoid valves.</w:t>
      </w:r>
    </w:p>
    <w:p w14:paraId="39822807" w14:textId="77777777" w:rsidR="00114806" w:rsidRPr="00114806" w:rsidRDefault="00114806" w:rsidP="00BA49DC">
      <w:pPr>
        <w:ind w:left="426" w:hanging="426"/>
        <w:rPr>
          <w:rFonts w:ascii="Arial" w:hAnsi="Arial" w:cs="Arial"/>
        </w:rPr>
      </w:pPr>
    </w:p>
    <w:p w14:paraId="51466FE1" w14:textId="77777777" w:rsidR="00114806" w:rsidRPr="00114806" w:rsidRDefault="00114806" w:rsidP="00BA49DC">
      <w:pPr>
        <w:ind w:left="426" w:hanging="426"/>
        <w:rPr>
          <w:rFonts w:ascii="Arial" w:hAnsi="Arial" w:cs="Arial"/>
        </w:rPr>
      </w:pPr>
      <w:r w:rsidRPr="00114806">
        <w:rPr>
          <w:rFonts w:ascii="Arial" w:hAnsi="Arial" w:cs="Arial"/>
          <w:u w:val="single"/>
        </w:rPr>
        <w:t>Temperature control</w:t>
      </w:r>
      <w:r w:rsidRPr="00114806">
        <w:rPr>
          <w:rFonts w:ascii="Arial" w:hAnsi="Arial" w:cs="Arial"/>
        </w:rPr>
        <w:t>:</w:t>
      </w:r>
    </w:p>
    <w:p w14:paraId="163EF4B1" w14:textId="77777777" w:rsidR="00114806" w:rsidRPr="00114806" w:rsidRDefault="00114806" w:rsidP="00BA49DC">
      <w:pPr>
        <w:ind w:left="426" w:hanging="426"/>
        <w:rPr>
          <w:rFonts w:ascii="Arial" w:hAnsi="Arial" w:cs="Arial"/>
        </w:rPr>
      </w:pPr>
    </w:p>
    <w:p w14:paraId="083DD7A3" w14:textId="77777777" w:rsidR="00114806" w:rsidRPr="00BA49DC" w:rsidRDefault="00114806" w:rsidP="00BA49DC">
      <w:pPr>
        <w:ind w:left="426" w:hanging="426"/>
        <w:rPr>
          <w:rFonts w:ascii="Arial" w:hAnsi="Arial" w:cs="Arial"/>
        </w:rPr>
      </w:pPr>
      <w:r w:rsidRPr="00BA49DC">
        <w:rPr>
          <w:rFonts w:ascii="Arial" w:hAnsi="Arial" w:cs="Arial"/>
        </w:rPr>
        <w:t xml:space="preserve">The temperature transmitter fitted at the brine outlet from the chiller gives signal to the capacity controller located in the control panel.  If the brine outlet temperature deviate from the set temperature, the controller operates the appropriate solenoid valve to apply </w:t>
      </w:r>
      <w:r w:rsidRPr="00BA49DC">
        <w:rPr>
          <w:rFonts w:ascii="Arial" w:hAnsi="Arial" w:cs="Arial"/>
        </w:rPr>
        <w:lastRenderedPageBreak/>
        <w:t>oil pressure to the piston to move in the required direction to increase or decrease the compressor capacity.  The signal to the solenoid valves is continued to be given until the compressor capacity matches the system requirement.</w:t>
      </w:r>
    </w:p>
    <w:p w14:paraId="47863792" w14:textId="77777777" w:rsidR="00114806" w:rsidRPr="00114806" w:rsidRDefault="00114806" w:rsidP="00BA49DC">
      <w:pPr>
        <w:ind w:left="426" w:hanging="426"/>
        <w:rPr>
          <w:rFonts w:ascii="Arial" w:hAnsi="Arial" w:cs="Arial"/>
        </w:rPr>
      </w:pPr>
    </w:p>
    <w:p w14:paraId="030EAE17" w14:textId="4561CA29" w:rsidR="00114806" w:rsidRPr="00BA49DC" w:rsidRDefault="00114806" w:rsidP="00BA49DC">
      <w:pPr>
        <w:ind w:left="426" w:hanging="426"/>
        <w:rPr>
          <w:rFonts w:ascii="Arial" w:hAnsi="Arial" w:cs="Arial"/>
        </w:rPr>
      </w:pPr>
      <w:r w:rsidRPr="00BA49DC">
        <w:rPr>
          <w:rFonts w:ascii="Arial" w:hAnsi="Arial" w:cs="Arial"/>
        </w:rPr>
        <w:t>STARTING PROCEDURE:</w:t>
      </w:r>
    </w:p>
    <w:p w14:paraId="653957DC" w14:textId="77777777" w:rsidR="00114806" w:rsidRPr="00114806" w:rsidRDefault="00114806" w:rsidP="00BA49DC">
      <w:pPr>
        <w:ind w:left="426" w:hanging="426"/>
        <w:rPr>
          <w:rFonts w:ascii="Arial" w:hAnsi="Arial" w:cs="Arial"/>
        </w:rPr>
      </w:pPr>
    </w:p>
    <w:p w14:paraId="63EC72E8" w14:textId="77777777" w:rsidR="00114806" w:rsidRPr="00114806" w:rsidRDefault="00114806" w:rsidP="00BA49DC">
      <w:pPr>
        <w:ind w:left="426" w:hanging="426"/>
        <w:rPr>
          <w:rFonts w:ascii="Arial" w:hAnsi="Arial" w:cs="Arial"/>
        </w:rPr>
      </w:pPr>
      <w:r w:rsidRPr="00114806">
        <w:rPr>
          <w:rFonts w:ascii="Arial" w:hAnsi="Arial" w:cs="Arial"/>
        </w:rPr>
        <w:t>Establish the condenser cooling water flow.</w:t>
      </w:r>
    </w:p>
    <w:p w14:paraId="010112EA" w14:textId="77777777" w:rsidR="00114806" w:rsidRPr="00114806" w:rsidRDefault="00114806" w:rsidP="00BA49DC">
      <w:pPr>
        <w:ind w:left="426" w:hanging="426"/>
        <w:rPr>
          <w:rFonts w:ascii="Arial" w:hAnsi="Arial" w:cs="Arial"/>
        </w:rPr>
      </w:pPr>
    </w:p>
    <w:p w14:paraId="213F4C50" w14:textId="77777777" w:rsidR="00114806" w:rsidRPr="00114806" w:rsidRDefault="00114806" w:rsidP="00BA49DC">
      <w:pPr>
        <w:ind w:left="426" w:hanging="426"/>
        <w:rPr>
          <w:rFonts w:ascii="Arial" w:hAnsi="Arial" w:cs="Arial"/>
        </w:rPr>
      </w:pPr>
      <w:r w:rsidRPr="00114806">
        <w:rPr>
          <w:rFonts w:ascii="Arial" w:hAnsi="Arial" w:cs="Arial"/>
        </w:rPr>
        <w:t>Establish the cooling water flow to the oil cooler.</w:t>
      </w:r>
    </w:p>
    <w:p w14:paraId="145F6079" w14:textId="77777777" w:rsidR="00114806" w:rsidRPr="00114806" w:rsidRDefault="00114806" w:rsidP="00BA49DC">
      <w:pPr>
        <w:ind w:left="426" w:hanging="426"/>
        <w:rPr>
          <w:rFonts w:ascii="Arial" w:hAnsi="Arial" w:cs="Arial"/>
        </w:rPr>
      </w:pPr>
    </w:p>
    <w:p w14:paraId="2A04C4E8" w14:textId="77777777" w:rsidR="00114806" w:rsidRPr="00114806" w:rsidRDefault="00114806" w:rsidP="00BA49DC">
      <w:pPr>
        <w:ind w:left="426" w:hanging="426"/>
        <w:rPr>
          <w:rFonts w:ascii="Arial" w:hAnsi="Arial" w:cs="Arial"/>
        </w:rPr>
      </w:pPr>
      <w:r w:rsidRPr="00114806">
        <w:rPr>
          <w:rFonts w:ascii="Arial" w:hAnsi="Arial" w:cs="Arial"/>
        </w:rPr>
        <w:t>Check the power supply and control supply.</w:t>
      </w:r>
    </w:p>
    <w:p w14:paraId="1402CA4B" w14:textId="77777777" w:rsidR="00114806" w:rsidRPr="00114806" w:rsidRDefault="00114806" w:rsidP="00BA49DC">
      <w:pPr>
        <w:ind w:left="426" w:hanging="426"/>
        <w:rPr>
          <w:rFonts w:ascii="Arial" w:hAnsi="Arial" w:cs="Arial"/>
        </w:rPr>
      </w:pPr>
    </w:p>
    <w:p w14:paraId="4A175E73" w14:textId="77777777" w:rsidR="00114806" w:rsidRPr="00114806" w:rsidRDefault="00114806" w:rsidP="00BA49DC">
      <w:pPr>
        <w:ind w:left="426" w:hanging="426"/>
        <w:rPr>
          <w:rFonts w:ascii="Arial" w:hAnsi="Arial" w:cs="Arial"/>
        </w:rPr>
      </w:pPr>
      <w:r w:rsidRPr="00114806">
        <w:rPr>
          <w:rFonts w:ascii="Arial" w:hAnsi="Arial" w:cs="Arial"/>
        </w:rPr>
        <w:t>Check the level of the oil in the oil tank/separator.</w:t>
      </w:r>
    </w:p>
    <w:p w14:paraId="7D8F30A3" w14:textId="77777777" w:rsidR="00114806" w:rsidRPr="00114806" w:rsidRDefault="00114806" w:rsidP="00BA49DC">
      <w:pPr>
        <w:ind w:left="426" w:hanging="426"/>
        <w:rPr>
          <w:rFonts w:ascii="Arial" w:hAnsi="Arial" w:cs="Arial"/>
        </w:rPr>
      </w:pPr>
    </w:p>
    <w:p w14:paraId="7949D10D" w14:textId="77777777" w:rsidR="00114806" w:rsidRPr="00114806" w:rsidRDefault="00114806" w:rsidP="00BA49DC">
      <w:pPr>
        <w:ind w:left="426" w:hanging="426"/>
        <w:rPr>
          <w:rFonts w:ascii="Arial" w:hAnsi="Arial" w:cs="Arial"/>
        </w:rPr>
      </w:pPr>
      <w:r w:rsidRPr="00114806">
        <w:rPr>
          <w:rFonts w:ascii="Arial" w:hAnsi="Arial" w:cs="Arial"/>
        </w:rPr>
        <w:t>Open the compressor discharge valve.</w:t>
      </w:r>
    </w:p>
    <w:p w14:paraId="1FE5D909" w14:textId="77777777" w:rsidR="00114806" w:rsidRPr="00114806" w:rsidRDefault="00114806" w:rsidP="00BA49DC">
      <w:pPr>
        <w:ind w:left="426" w:hanging="426"/>
        <w:rPr>
          <w:rFonts w:ascii="Arial" w:hAnsi="Arial" w:cs="Arial"/>
        </w:rPr>
      </w:pPr>
    </w:p>
    <w:p w14:paraId="4FC3E4BE" w14:textId="77777777" w:rsidR="00114806" w:rsidRPr="00114806" w:rsidRDefault="00114806" w:rsidP="00BA49DC">
      <w:pPr>
        <w:ind w:left="426" w:hanging="426"/>
        <w:rPr>
          <w:rFonts w:ascii="Arial" w:hAnsi="Arial" w:cs="Arial"/>
        </w:rPr>
      </w:pPr>
      <w:r w:rsidRPr="00114806">
        <w:rPr>
          <w:rFonts w:ascii="Arial" w:hAnsi="Arial" w:cs="Arial"/>
        </w:rPr>
        <w:t>Open the suction valve and super feed suction valve.</w:t>
      </w:r>
    </w:p>
    <w:p w14:paraId="292B28E3" w14:textId="77777777" w:rsidR="00114806" w:rsidRPr="00114806" w:rsidRDefault="00114806" w:rsidP="00BA49DC">
      <w:pPr>
        <w:ind w:left="426" w:hanging="426"/>
        <w:rPr>
          <w:rFonts w:ascii="Arial" w:hAnsi="Arial" w:cs="Arial"/>
        </w:rPr>
      </w:pPr>
    </w:p>
    <w:p w14:paraId="77CC5A76" w14:textId="77777777" w:rsidR="00114806" w:rsidRPr="00114806" w:rsidRDefault="00114806" w:rsidP="00BA49DC">
      <w:pPr>
        <w:ind w:left="426" w:hanging="426"/>
        <w:rPr>
          <w:rFonts w:ascii="Arial" w:hAnsi="Arial" w:cs="Arial"/>
        </w:rPr>
      </w:pPr>
      <w:r w:rsidRPr="00114806">
        <w:rPr>
          <w:rFonts w:ascii="Arial" w:hAnsi="Arial" w:cs="Arial"/>
        </w:rPr>
        <w:t>Open the valve after the oil tank/separator, condenser inlet valve, valves from the condenser outlet to the super feed vessel and valves before and after the filter drier and valves in the oil lines.</w:t>
      </w:r>
    </w:p>
    <w:p w14:paraId="75B76470" w14:textId="77777777" w:rsidR="00114806" w:rsidRPr="00114806" w:rsidRDefault="00114806" w:rsidP="00BA49DC">
      <w:pPr>
        <w:ind w:left="426" w:hanging="426"/>
        <w:rPr>
          <w:rFonts w:ascii="Arial" w:hAnsi="Arial" w:cs="Arial"/>
        </w:rPr>
      </w:pPr>
    </w:p>
    <w:p w14:paraId="17951B65" w14:textId="77777777" w:rsidR="00114806" w:rsidRPr="00114806" w:rsidRDefault="00114806" w:rsidP="00BA49DC">
      <w:pPr>
        <w:ind w:left="426" w:hanging="426"/>
        <w:rPr>
          <w:rFonts w:ascii="Arial" w:hAnsi="Arial" w:cs="Arial"/>
        </w:rPr>
      </w:pPr>
      <w:r w:rsidRPr="00114806">
        <w:rPr>
          <w:rFonts w:ascii="Arial" w:hAnsi="Arial" w:cs="Arial"/>
        </w:rPr>
        <w:t>Check purge and drain valves closed.</w:t>
      </w:r>
    </w:p>
    <w:p w14:paraId="4E48AB29" w14:textId="77777777" w:rsidR="00114806" w:rsidRPr="00114806" w:rsidRDefault="00114806" w:rsidP="00BA49DC">
      <w:pPr>
        <w:ind w:left="426" w:hanging="426"/>
        <w:rPr>
          <w:rFonts w:ascii="Arial" w:hAnsi="Arial" w:cs="Arial"/>
        </w:rPr>
      </w:pPr>
    </w:p>
    <w:p w14:paraId="54DB29F2" w14:textId="77777777" w:rsidR="00114806" w:rsidRPr="00114806" w:rsidRDefault="00114806" w:rsidP="00BA49DC">
      <w:pPr>
        <w:ind w:left="426" w:hanging="426"/>
        <w:rPr>
          <w:rFonts w:ascii="Arial" w:hAnsi="Arial" w:cs="Arial"/>
        </w:rPr>
      </w:pPr>
      <w:r w:rsidRPr="00114806">
        <w:rPr>
          <w:rFonts w:ascii="Arial" w:hAnsi="Arial" w:cs="Arial"/>
        </w:rPr>
        <w:t>Establish brine flow through the chiller.</w:t>
      </w:r>
    </w:p>
    <w:p w14:paraId="76E511E3" w14:textId="77777777" w:rsidR="00114806" w:rsidRPr="00114806" w:rsidRDefault="00114806" w:rsidP="00BA49DC">
      <w:pPr>
        <w:ind w:left="426" w:hanging="426"/>
        <w:rPr>
          <w:rFonts w:ascii="Arial" w:hAnsi="Arial" w:cs="Arial"/>
        </w:rPr>
      </w:pPr>
    </w:p>
    <w:p w14:paraId="4CEC1DA9" w14:textId="77777777" w:rsidR="00114806" w:rsidRPr="00114806" w:rsidRDefault="00114806" w:rsidP="00BA49DC">
      <w:pPr>
        <w:ind w:left="426" w:hanging="426"/>
        <w:rPr>
          <w:rFonts w:ascii="Arial" w:hAnsi="Arial" w:cs="Arial"/>
        </w:rPr>
      </w:pPr>
      <w:r w:rsidRPr="00114806">
        <w:rPr>
          <w:rFonts w:ascii="Arial" w:hAnsi="Arial" w:cs="Arial"/>
        </w:rPr>
        <w:t>Start the lubricating oil pump.  Check that the differential pressure o/c oil and discharge line is developed.</w:t>
      </w:r>
    </w:p>
    <w:p w14:paraId="193AC153" w14:textId="77777777" w:rsidR="00114806" w:rsidRPr="00114806" w:rsidRDefault="00114806" w:rsidP="00BA49DC">
      <w:pPr>
        <w:ind w:left="426" w:hanging="426"/>
        <w:rPr>
          <w:rFonts w:ascii="Arial" w:hAnsi="Arial" w:cs="Arial"/>
        </w:rPr>
      </w:pPr>
    </w:p>
    <w:p w14:paraId="7E175A53" w14:textId="77777777" w:rsidR="00114806" w:rsidRPr="00114806" w:rsidRDefault="00114806" w:rsidP="00BA49DC">
      <w:pPr>
        <w:ind w:left="426" w:hanging="426"/>
        <w:rPr>
          <w:rFonts w:ascii="Arial" w:hAnsi="Arial" w:cs="Arial"/>
        </w:rPr>
      </w:pPr>
      <w:r w:rsidRPr="00114806">
        <w:rPr>
          <w:rFonts w:ascii="Arial" w:hAnsi="Arial" w:cs="Arial"/>
        </w:rPr>
        <w:t>Ensure that the slide valve is in the fully unloaded position.</w:t>
      </w:r>
    </w:p>
    <w:p w14:paraId="60F125CD" w14:textId="77777777" w:rsidR="00114806" w:rsidRPr="00114806" w:rsidRDefault="00114806" w:rsidP="00BA49DC">
      <w:pPr>
        <w:ind w:left="426" w:hanging="426"/>
        <w:rPr>
          <w:rFonts w:ascii="Arial" w:hAnsi="Arial" w:cs="Arial"/>
        </w:rPr>
      </w:pPr>
    </w:p>
    <w:p w14:paraId="1E4408DC" w14:textId="77777777" w:rsidR="00114806" w:rsidRPr="00114806" w:rsidRDefault="00114806" w:rsidP="00BA49DC">
      <w:pPr>
        <w:ind w:left="426" w:hanging="426"/>
        <w:rPr>
          <w:rFonts w:ascii="Arial" w:hAnsi="Arial" w:cs="Arial"/>
        </w:rPr>
      </w:pPr>
      <w:r w:rsidRPr="00114806">
        <w:rPr>
          <w:rFonts w:ascii="Arial" w:hAnsi="Arial" w:cs="Arial"/>
        </w:rPr>
        <w:t>Start the compressor motor, after about 5 to 10 minutes.</w:t>
      </w:r>
    </w:p>
    <w:p w14:paraId="33149C2A" w14:textId="77777777" w:rsidR="00114806" w:rsidRPr="00114806" w:rsidRDefault="00114806" w:rsidP="00BA49DC">
      <w:pPr>
        <w:ind w:left="426" w:hanging="426"/>
        <w:rPr>
          <w:rFonts w:ascii="Arial" w:hAnsi="Arial" w:cs="Arial"/>
        </w:rPr>
      </w:pPr>
    </w:p>
    <w:p w14:paraId="38B7D299" w14:textId="6C905286" w:rsidR="00114806" w:rsidRPr="00BA49DC" w:rsidRDefault="00114806" w:rsidP="00BA49DC">
      <w:pPr>
        <w:ind w:left="426" w:hanging="426"/>
        <w:rPr>
          <w:rFonts w:ascii="Arial" w:hAnsi="Arial" w:cs="Arial"/>
        </w:rPr>
      </w:pPr>
      <w:r w:rsidRPr="00BA49DC">
        <w:rPr>
          <w:rFonts w:ascii="Arial" w:hAnsi="Arial" w:cs="Arial"/>
        </w:rPr>
        <w:t>STOPPING PROCEDURE:</w:t>
      </w:r>
    </w:p>
    <w:p w14:paraId="7F16FB2A" w14:textId="77777777" w:rsidR="00114806" w:rsidRPr="00114806" w:rsidRDefault="00114806" w:rsidP="00BA49DC">
      <w:pPr>
        <w:ind w:left="426" w:hanging="426"/>
        <w:rPr>
          <w:rFonts w:ascii="Arial" w:hAnsi="Arial" w:cs="Arial"/>
        </w:rPr>
      </w:pPr>
    </w:p>
    <w:p w14:paraId="2FAE7451" w14:textId="77777777" w:rsidR="00114806" w:rsidRPr="00114806" w:rsidRDefault="00114806" w:rsidP="00BA49DC">
      <w:pPr>
        <w:ind w:left="426" w:hanging="426"/>
        <w:rPr>
          <w:rFonts w:ascii="Arial" w:hAnsi="Arial" w:cs="Arial"/>
        </w:rPr>
      </w:pPr>
      <w:r w:rsidRPr="00114806">
        <w:rPr>
          <w:rFonts w:ascii="Arial" w:hAnsi="Arial" w:cs="Arial"/>
        </w:rPr>
        <w:t>Stop the compressor motor.</w:t>
      </w:r>
    </w:p>
    <w:p w14:paraId="52B11D38" w14:textId="77777777" w:rsidR="00114806" w:rsidRPr="00114806" w:rsidRDefault="00114806" w:rsidP="00BA49DC">
      <w:pPr>
        <w:ind w:left="426" w:hanging="426"/>
        <w:rPr>
          <w:rFonts w:ascii="Arial" w:hAnsi="Arial" w:cs="Arial"/>
        </w:rPr>
      </w:pPr>
    </w:p>
    <w:p w14:paraId="6FBAC65B" w14:textId="77777777" w:rsidR="00114806" w:rsidRPr="00114806" w:rsidRDefault="00114806" w:rsidP="00BA49DC">
      <w:pPr>
        <w:ind w:left="426" w:hanging="426"/>
        <w:rPr>
          <w:rFonts w:ascii="Arial" w:hAnsi="Arial" w:cs="Arial"/>
        </w:rPr>
      </w:pPr>
      <w:r w:rsidRPr="00114806">
        <w:rPr>
          <w:rFonts w:ascii="Arial" w:hAnsi="Arial" w:cs="Arial"/>
        </w:rPr>
        <w:t>After stopping the compressor, check that the slide valve is brought to the fully unloaded position.</w:t>
      </w:r>
    </w:p>
    <w:p w14:paraId="6B58892B" w14:textId="77777777" w:rsidR="00114806" w:rsidRPr="00114806" w:rsidRDefault="00114806" w:rsidP="00BA49DC">
      <w:pPr>
        <w:ind w:left="426" w:hanging="426"/>
        <w:rPr>
          <w:rFonts w:ascii="Arial" w:hAnsi="Arial" w:cs="Arial"/>
        </w:rPr>
      </w:pPr>
    </w:p>
    <w:p w14:paraId="3E93170E" w14:textId="77777777" w:rsidR="00114806" w:rsidRPr="00114806" w:rsidRDefault="00114806" w:rsidP="00BA49DC">
      <w:pPr>
        <w:ind w:left="426" w:hanging="426"/>
        <w:rPr>
          <w:rFonts w:ascii="Arial" w:hAnsi="Arial" w:cs="Arial"/>
        </w:rPr>
      </w:pPr>
      <w:r w:rsidRPr="00114806">
        <w:rPr>
          <w:rFonts w:ascii="Arial" w:hAnsi="Arial" w:cs="Arial"/>
        </w:rPr>
        <w:lastRenderedPageBreak/>
        <w:t>After the compressor stops rotating, stop the lubricating oil pump motor after approximately 15 minutes.</w:t>
      </w:r>
    </w:p>
    <w:p w14:paraId="2BE8453C" w14:textId="77777777" w:rsidR="00114806" w:rsidRPr="00114806" w:rsidRDefault="00114806" w:rsidP="00BA49DC">
      <w:pPr>
        <w:ind w:left="426" w:hanging="426"/>
        <w:rPr>
          <w:rFonts w:ascii="Arial" w:hAnsi="Arial" w:cs="Arial"/>
        </w:rPr>
      </w:pPr>
    </w:p>
    <w:p w14:paraId="08B4DDC6" w14:textId="77777777" w:rsidR="00114806" w:rsidRPr="00114806" w:rsidRDefault="00114806" w:rsidP="00BA49DC">
      <w:pPr>
        <w:ind w:left="426" w:hanging="426"/>
        <w:rPr>
          <w:rFonts w:ascii="Arial" w:hAnsi="Arial" w:cs="Arial"/>
        </w:rPr>
      </w:pPr>
      <w:r w:rsidRPr="00114806">
        <w:rPr>
          <w:rFonts w:ascii="Arial" w:hAnsi="Arial" w:cs="Arial"/>
        </w:rPr>
        <w:t>Close all water and gas valves.</w:t>
      </w:r>
    </w:p>
    <w:p w14:paraId="1DACB9A4" w14:textId="77777777" w:rsidR="00114806" w:rsidRPr="00114806" w:rsidRDefault="00114806" w:rsidP="00BA49DC">
      <w:pPr>
        <w:ind w:left="426" w:hanging="426"/>
        <w:rPr>
          <w:rFonts w:ascii="Arial" w:hAnsi="Arial" w:cs="Arial"/>
        </w:rPr>
      </w:pPr>
    </w:p>
    <w:p w14:paraId="065A91B6" w14:textId="5C378EFD" w:rsidR="00114806" w:rsidRPr="00BA49DC" w:rsidRDefault="00114806" w:rsidP="00BA49DC">
      <w:pPr>
        <w:ind w:left="426" w:hanging="426"/>
        <w:rPr>
          <w:rFonts w:ascii="Arial" w:hAnsi="Arial" w:cs="Arial"/>
        </w:rPr>
      </w:pPr>
      <w:r w:rsidRPr="00BA49DC">
        <w:rPr>
          <w:rFonts w:ascii="Arial" w:hAnsi="Arial" w:cs="Arial"/>
          <w:u w:val="single"/>
        </w:rPr>
        <w:t>TROUBLE SHOOTING</w:t>
      </w:r>
      <w:r w:rsidRPr="00BA49DC">
        <w:rPr>
          <w:rFonts w:ascii="Arial" w:hAnsi="Arial" w:cs="Arial"/>
        </w:rPr>
        <w:t>:</w:t>
      </w:r>
    </w:p>
    <w:p w14:paraId="5B94B162" w14:textId="77777777" w:rsidR="00114806" w:rsidRPr="00114806" w:rsidRDefault="00114806" w:rsidP="00BA49DC">
      <w:pPr>
        <w:ind w:left="426" w:hanging="426"/>
        <w:rPr>
          <w:rFonts w:ascii="Arial" w:hAnsi="Arial" w:cs="Arial"/>
        </w:rPr>
      </w:pPr>
    </w:p>
    <w:p w14:paraId="7265D444" w14:textId="77777777" w:rsidR="00114806" w:rsidRPr="00114806" w:rsidRDefault="00114806" w:rsidP="00BA49DC">
      <w:pPr>
        <w:ind w:left="426" w:hanging="426"/>
        <w:rPr>
          <w:rFonts w:ascii="Arial" w:hAnsi="Arial" w:cs="Arial"/>
        </w:rPr>
      </w:pPr>
      <w:r w:rsidRPr="00114806">
        <w:rPr>
          <w:rFonts w:ascii="Arial" w:hAnsi="Arial" w:cs="Arial"/>
        </w:rPr>
        <w:t>High discharge pressure : may be caused due to</w:t>
      </w:r>
    </w:p>
    <w:p w14:paraId="478D2279" w14:textId="77777777" w:rsidR="00114806" w:rsidRPr="00114806" w:rsidRDefault="00114806" w:rsidP="00BA49DC">
      <w:pPr>
        <w:ind w:left="426" w:hanging="426"/>
        <w:rPr>
          <w:rFonts w:ascii="Arial" w:hAnsi="Arial" w:cs="Arial"/>
        </w:rPr>
      </w:pPr>
    </w:p>
    <w:p w14:paraId="0C7059D8" w14:textId="77777777" w:rsidR="00114806" w:rsidRPr="00114806" w:rsidRDefault="00114806" w:rsidP="00BA49DC">
      <w:pPr>
        <w:ind w:left="426" w:hanging="426"/>
        <w:rPr>
          <w:rFonts w:ascii="Arial" w:hAnsi="Arial" w:cs="Arial"/>
        </w:rPr>
      </w:pPr>
      <w:r w:rsidRPr="00114806">
        <w:rPr>
          <w:rFonts w:ascii="Arial" w:hAnsi="Arial" w:cs="Arial"/>
        </w:rPr>
        <w:t>Sealed condenser tubes: Inpurities separating out from water deposit on the condenser tube surface thereby reducing the effective heat transfer from refrigerant to water.</w:t>
      </w:r>
    </w:p>
    <w:p w14:paraId="4D337DCC" w14:textId="77777777" w:rsidR="00114806" w:rsidRPr="00114806" w:rsidRDefault="00114806" w:rsidP="00BA49DC">
      <w:pPr>
        <w:ind w:left="426" w:hanging="426"/>
        <w:rPr>
          <w:rFonts w:ascii="Arial" w:hAnsi="Arial" w:cs="Arial"/>
        </w:rPr>
      </w:pPr>
    </w:p>
    <w:p w14:paraId="4B6DDC24" w14:textId="77777777" w:rsidR="00114806" w:rsidRPr="00114806" w:rsidRDefault="00114806" w:rsidP="00BA49DC">
      <w:pPr>
        <w:ind w:left="426" w:hanging="426"/>
        <w:rPr>
          <w:rFonts w:ascii="Arial" w:hAnsi="Arial" w:cs="Arial"/>
        </w:rPr>
      </w:pPr>
      <w:r w:rsidRPr="00114806">
        <w:rPr>
          <w:rFonts w:ascii="Arial" w:hAnsi="Arial" w:cs="Arial"/>
        </w:rPr>
        <w:t>Refrigerant surcharge: In an overcharged system, bottom rows of condenser tubes are covered with refrigerant, thereby reducing the effective heat transfer area.</w:t>
      </w:r>
    </w:p>
    <w:p w14:paraId="50A33389" w14:textId="77777777" w:rsidR="00114806" w:rsidRPr="00114806" w:rsidRDefault="00114806" w:rsidP="00BA49DC">
      <w:pPr>
        <w:ind w:left="426" w:hanging="426"/>
        <w:rPr>
          <w:rFonts w:ascii="Arial" w:hAnsi="Arial" w:cs="Arial"/>
        </w:rPr>
      </w:pPr>
    </w:p>
    <w:p w14:paraId="1FFCDC2C" w14:textId="77777777" w:rsidR="00114806" w:rsidRPr="00114806" w:rsidRDefault="00114806" w:rsidP="00BA49DC">
      <w:pPr>
        <w:ind w:left="426" w:hanging="426"/>
        <w:rPr>
          <w:rFonts w:ascii="Arial" w:hAnsi="Arial" w:cs="Arial"/>
        </w:rPr>
      </w:pPr>
      <w:r w:rsidRPr="00114806">
        <w:rPr>
          <w:rFonts w:ascii="Arial" w:hAnsi="Arial" w:cs="Arial"/>
        </w:rPr>
        <w:t>Non-condensibles.</w:t>
      </w:r>
    </w:p>
    <w:p w14:paraId="42974FD0" w14:textId="77777777" w:rsidR="00114806" w:rsidRPr="00114806" w:rsidRDefault="00114806" w:rsidP="00BA49DC">
      <w:pPr>
        <w:ind w:left="426" w:hanging="426"/>
        <w:rPr>
          <w:rFonts w:ascii="Arial" w:hAnsi="Arial" w:cs="Arial"/>
        </w:rPr>
      </w:pPr>
    </w:p>
    <w:p w14:paraId="41DDB182" w14:textId="77777777" w:rsidR="00114806" w:rsidRPr="00114806" w:rsidRDefault="00114806" w:rsidP="00BA49DC">
      <w:pPr>
        <w:ind w:left="426" w:hanging="426"/>
        <w:rPr>
          <w:rFonts w:ascii="Arial" w:hAnsi="Arial" w:cs="Arial"/>
        </w:rPr>
      </w:pPr>
      <w:r w:rsidRPr="00114806">
        <w:rPr>
          <w:rFonts w:ascii="Arial" w:hAnsi="Arial" w:cs="Arial"/>
        </w:rPr>
        <w:t>Chiller : The following symptoms show refrigerant shortage to chiller.</w:t>
      </w:r>
    </w:p>
    <w:p w14:paraId="70EFA4FC" w14:textId="77777777" w:rsidR="00114806" w:rsidRPr="00114806" w:rsidRDefault="00114806" w:rsidP="00BA49DC">
      <w:pPr>
        <w:ind w:left="426" w:hanging="426"/>
        <w:rPr>
          <w:rFonts w:ascii="Arial" w:hAnsi="Arial" w:cs="Arial"/>
        </w:rPr>
      </w:pPr>
    </w:p>
    <w:p w14:paraId="349952CE" w14:textId="77777777" w:rsidR="00114806" w:rsidRPr="00114806" w:rsidRDefault="00114806" w:rsidP="00BA49DC">
      <w:pPr>
        <w:ind w:left="426" w:hanging="426"/>
        <w:rPr>
          <w:rFonts w:ascii="Arial" w:hAnsi="Arial" w:cs="Arial"/>
        </w:rPr>
      </w:pPr>
      <w:r w:rsidRPr="00114806">
        <w:rPr>
          <w:rFonts w:ascii="Arial" w:hAnsi="Arial" w:cs="Arial"/>
        </w:rPr>
        <w:t>Low suction pressure.</w:t>
      </w:r>
    </w:p>
    <w:p w14:paraId="790A7B07" w14:textId="77777777" w:rsidR="00114806" w:rsidRPr="00114806" w:rsidRDefault="00114806" w:rsidP="00BA49DC">
      <w:pPr>
        <w:ind w:left="426" w:hanging="426"/>
        <w:rPr>
          <w:rFonts w:ascii="Arial" w:hAnsi="Arial" w:cs="Arial"/>
        </w:rPr>
      </w:pPr>
      <w:r w:rsidRPr="00114806">
        <w:rPr>
          <w:rFonts w:ascii="Arial" w:hAnsi="Arial" w:cs="Arial"/>
        </w:rPr>
        <w:t>Bubble in sight glass.</w:t>
      </w:r>
    </w:p>
    <w:p w14:paraId="221EC5B6" w14:textId="77777777" w:rsidR="00114806" w:rsidRPr="00114806" w:rsidRDefault="00114806" w:rsidP="00BA49DC">
      <w:pPr>
        <w:ind w:left="426" w:hanging="426"/>
        <w:rPr>
          <w:rFonts w:ascii="Arial" w:hAnsi="Arial" w:cs="Arial"/>
        </w:rPr>
      </w:pPr>
      <w:r w:rsidRPr="00114806">
        <w:rPr>
          <w:rFonts w:ascii="Arial" w:hAnsi="Arial" w:cs="Arial"/>
        </w:rPr>
        <w:t>High expansion valve superheat.</w:t>
      </w:r>
    </w:p>
    <w:p w14:paraId="1193AEDD" w14:textId="77777777" w:rsidR="00114806" w:rsidRPr="00114806" w:rsidRDefault="00114806" w:rsidP="00BA49DC">
      <w:pPr>
        <w:ind w:left="426" w:hanging="426"/>
        <w:rPr>
          <w:rFonts w:ascii="Arial" w:hAnsi="Arial" w:cs="Arial"/>
        </w:rPr>
      </w:pPr>
      <w:r w:rsidRPr="00114806">
        <w:rPr>
          <w:rFonts w:ascii="Arial" w:hAnsi="Arial" w:cs="Arial"/>
        </w:rPr>
        <w:t>Temperature drop in the liquid line (due to restriction).</w:t>
      </w:r>
    </w:p>
    <w:p w14:paraId="69A7FC4B" w14:textId="77777777" w:rsidR="00114806" w:rsidRPr="00114806" w:rsidRDefault="00114806" w:rsidP="00BA49DC">
      <w:pPr>
        <w:ind w:left="426" w:hanging="426"/>
        <w:rPr>
          <w:rFonts w:ascii="Arial" w:hAnsi="Arial" w:cs="Arial"/>
        </w:rPr>
      </w:pPr>
    </w:p>
    <w:p w14:paraId="6C86C94C" w14:textId="77777777" w:rsidR="00114806" w:rsidRPr="00BA49DC" w:rsidRDefault="00114806" w:rsidP="00BA49DC">
      <w:pPr>
        <w:ind w:left="426" w:hanging="426"/>
        <w:rPr>
          <w:rFonts w:ascii="Arial" w:hAnsi="Arial" w:cs="Arial"/>
        </w:rPr>
      </w:pPr>
      <w:r w:rsidRPr="00BA49DC">
        <w:rPr>
          <w:rFonts w:ascii="Arial" w:hAnsi="Arial" w:cs="Arial"/>
        </w:rPr>
        <w:t>If refrigerant shortage is the difficulty, charging of additional refrigerant should raise suction pressure and clear the sight glass.</w:t>
      </w:r>
    </w:p>
    <w:p w14:paraId="09E552B6" w14:textId="77777777" w:rsidR="00114806" w:rsidRPr="00114806" w:rsidRDefault="00114806" w:rsidP="00BA49DC">
      <w:pPr>
        <w:ind w:left="426" w:hanging="426"/>
        <w:rPr>
          <w:rFonts w:ascii="Arial" w:hAnsi="Arial" w:cs="Arial"/>
        </w:rPr>
      </w:pPr>
    </w:p>
    <w:p w14:paraId="3DA2CB63" w14:textId="77777777" w:rsidR="00114806" w:rsidRPr="00BA49DC" w:rsidRDefault="00114806" w:rsidP="00BA49DC">
      <w:pPr>
        <w:ind w:left="426" w:hanging="426"/>
        <w:rPr>
          <w:rFonts w:ascii="Arial" w:hAnsi="Arial" w:cs="Arial"/>
        </w:rPr>
      </w:pPr>
      <w:r w:rsidRPr="00BA49DC">
        <w:rPr>
          <w:rFonts w:ascii="Arial" w:hAnsi="Arial" w:cs="Arial"/>
        </w:rPr>
        <w:t>The above symptoms may be caused by:</w:t>
      </w:r>
    </w:p>
    <w:p w14:paraId="29616271" w14:textId="77777777" w:rsidR="00114806" w:rsidRPr="00114806" w:rsidRDefault="00114806" w:rsidP="00BA49DC">
      <w:pPr>
        <w:ind w:left="426" w:hanging="426"/>
        <w:rPr>
          <w:rFonts w:ascii="Arial" w:hAnsi="Arial" w:cs="Arial"/>
        </w:rPr>
      </w:pPr>
    </w:p>
    <w:p w14:paraId="180A5BD9" w14:textId="77777777" w:rsidR="00114806" w:rsidRPr="00114806" w:rsidRDefault="00114806" w:rsidP="00BA49DC">
      <w:pPr>
        <w:ind w:left="426" w:hanging="426"/>
        <w:rPr>
          <w:rFonts w:ascii="Arial" w:hAnsi="Arial" w:cs="Arial"/>
        </w:rPr>
      </w:pPr>
      <w:r w:rsidRPr="00114806">
        <w:rPr>
          <w:rFonts w:ascii="Arial" w:hAnsi="Arial" w:cs="Arial"/>
        </w:rPr>
        <w:t>Actual shortage of refrigerant.</w:t>
      </w:r>
    </w:p>
    <w:p w14:paraId="607262A8" w14:textId="77777777" w:rsidR="00114806" w:rsidRPr="00114806" w:rsidRDefault="00114806" w:rsidP="00BA49DC">
      <w:pPr>
        <w:ind w:left="426" w:hanging="426"/>
        <w:rPr>
          <w:rFonts w:ascii="Arial" w:hAnsi="Arial" w:cs="Arial"/>
        </w:rPr>
      </w:pPr>
      <w:r w:rsidRPr="00114806">
        <w:rPr>
          <w:rFonts w:ascii="Arial" w:hAnsi="Arial" w:cs="Arial"/>
        </w:rPr>
        <w:t>Plugged drier.</w:t>
      </w:r>
    </w:p>
    <w:p w14:paraId="1F3FA42B" w14:textId="77777777" w:rsidR="00114806" w:rsidRPr="00114806" w:rsidRDefault="00114806" w:rsidP="00BA49DC">
      <w:pPr>
        <w:ind w:left="426" w:hanging="426"/>
        <w:rPr>
          <w:rFonts w:ascii="Arial" w:hAnsi="Arial" w:cs="Arial"/>
        </w:rPr>
      </w:pPr>
      <w:r w:rsidRPr="00114806">
        <w:rPr>
          <w:rFonts w:ascii="Arial" w:hAnsi="Arial" w:cs="Arial"/>
        </w:rPr>
        <w:t>Line restriction.</w:t>
      </w:r>
    </w:p>
    <w:p w14:paraId="6789D6FE" w14:textId="77777777" w:rsidR="00114806" w:rsidRPr="00114806" w:rsidRDefault="00114806" w:rsidP="00BA49DC">
      <w:pPr>
        <w:ind w:left="426" w:hanging="426"/>
        <w:rPr>
          <w:rFonts w:ascii="Arial" w:hAnsi="Arial" w:cs="Arial"/>
        </w:rPr>
      </w:pPr>
      <w:r w:rsidRPr="00114806">
        <w:rPr>
          <w:rFonts w:ascii="Arial" w:hAnsi="Arial" w:cs="Arial"/>
        </w:rPr>
        <w:t>Faulty expansion valve.</w:t>
      </w:r>
    </w:p>
    <w:p w14:paraId="2E09B227" w14:textId="77777777" w:rsidR="00114806" w:rsidRPr="00114806" w:rsidRDefault="00114806" w:rsidP="00BA49DC">
      <w:pPr>
        <w:ind w:left="426" w:hanging="426"/>
        <w:rPr>
          <w:rFonts w:ascii="Arial" w:hAnsi="Arial" w:cs="Arial"/>
        </w:rPr>
      </w:pPr>
    </w:p>
    <w:p w14:paraId="450460E1" w14:textId="126EA20C" w:rsidR="00114806" w:rsidRPr="00BA49DC" w:rsidRDefault="00114806" w:rsidP="00BA49DC">
      <w:pPr>
        <w:ind w:left="426" w:hanging="426"/>
        <w:rPr>
          <w:rFonts w:ascii="Arial" w:hAnsi="Arial" w:cs="Arial"/>
        </w:rPr>
      </w:pPr>
      <w:r w:rsidRPr="00BA49DC">
        <w:rPr>
          <w:rFonts w:ascii="Arial" w:hAnsi="Arial" w:cs="Arial"/>
        </w:rPr>
        <w:t>OPERATING PARAMETERS:</w:t>
      </w:r>
    </w:p>
    <w:p w14:paraId="540561FE" w14:textId="77777777" w:rsidR="00114806" w:rsidRPr="00114806" w:rsidRDefault="00114806" w:rsidP="00BA49DC">
      <w:pPr>
        <w:ind w:left="426" w:hanging="426"/>
        <w:rPr>
          <w:rFonts w:ascii="Arial" w:hAnsi="Arial" w:cs="Arial"/>
        </w:rPr>
      </w:pPr>
    </w:p>
    <w:p w14:paraId="6D8D2756" w14:textId="23D30A73" w:rsidR="00114806" w:rsidRPr="00BA49DC" w:rsidRDefault="00114806" w:rsidP="00BA49DC">
      <w:pPr>
        <w:ind w:left="426" w:hanging="426"/>
        <w:rPr>
          <w:rFonts w:ascii="Arial" w:hAnsi="Arial" w:cs="Arial"/>
        </w:rPr>
      </w:pPr>
      <w:r w:rsidRPr="00BA49DC">
        <w:rPr>
          <w:rFonts w:ascii="Arial" w:hAnsi="Arial" w:cs="Arial"/>
        </w:rPr>
        <w:t>Brine specification:</w:t>
      </w:r>
    </w:p>
    <w:p w14:paraId="5B2AF4D1" w14:textId="77777777" w:rsidR="00114806" w:rsidRPr="00114806" w:rsidRDefault="00114806" w:rsidP="00BA49DC">
      <w:pPr>
        <w:ind w:left="426" w:hanging="426"/>
        <w:rPr>
          <w:rFonts w:ascii="Arial" w:hAnsi="Arial" w:cs="Arial"/>
        </w:rPr>
      </w:pPr>
    </w:p>
    <w:p w14:paraId="19FEE965" w14:textId="12CB149A" w:rsidR="00114806" w:rsidRPr="00BA49DC" w:rsidRDefault="00114806" w:rsidP="00BA49DC">
      <w:pPr>
        <w:ind w:left="426" w:hanging="426"/>
        <w:rPr>
          <w:rFonts w:ascii="Arial" w:hAnsi="Arial" w:cs="Arial"/>
        </w:rPr>
      </w:pPr>
      <w:r w:rsidRPr="00BA49DC">
        <w:rPr>
          <w:rFonts w:ascii="Arial" w:hAnsi="Arial" w:cs="Arial"/>
        </w:rPr>
        <w:t>Demineralised water + 10% Ethylene Glycol.</w:t>
      </w:r>
    </w:p>
    <w:p w14:paraId="634C77A5" w14:textId="33B185E9" w:rsidR="00114806" w:rsidRPr="00114806" w:rsidRDefault="00114806" w:rsidP="00BA49DC">
      <w:pPr>
        <w:ind w:left="426" w:hanging="426"/>
        <w:rPr>
          <w:rFonts w:ascii="Arial" w:hAnsi="Arial" w:cs="Arial"/>
        </w:rPr>
      </w:pPr>
    </w:p>
    <w:p w14:paraId="0796D860" w14:textId="3C6B0A3F" w:rsidR="00114806" w:rsidRPr="00BA49DC" w:rsidRDefault="00114806" w:rsidP="00BA49DC">
      <w:pPr>
        <w:ind w:left="426" w:hanging="426"/>
        <w:rPr>
          <w:rFonts w:ascii="Arial" w:hAnsi="Arial" w:cs="Arial"/>
        </w:rPr>
      </w:pPr>
      <w:r w:rsidRPr="00BA49DC">
        <w:rPr>
          <w:rFonts w:ascii="Arial" w:hAnsi="Arial" w:cs="Arial"/>
        </w:rPr>
        <w:lastRenderedPageBreak/>
        <w:t>Freezing point – minus 3.5</w:t>
      </w:r>
      <w:r w:rsidRPr="00BA49DC">
        <w:rPr>
          <w:rFonts w:ascii="Arial" w:hAnsi="Arial" w:cs="Arial"/>
          <w:vertAlign w:val="superscript"/>
        </w:rPr>
        <w:t>0</w:t>
      </w:r>
      <w:r w:rsidRPr="00BA49DC">
        <w:rPr>
          <w:rFonts w:ascii="Arial" w:hAnsi="Arial" w:cs="Arial"/>
        </w:rPr>
        <w:t xml:space="preserve"> C</w:t>
      </w:r>
    </w:p>
    <w:p w14:paraId="40F78FC6" w14:textId="77777777" w:rsidR="00114806" w:rsidRPr="00114806" w:rsidRDefault="00114806" w:rsidP="00BA49DC">
      <w:pPr>
        <w:ind w:left="426" w:hanging="426"/>
        <w:rPr>
          <w:rFonts w:ascii="Arial" w:hAnsi="Arial" w:cs="Arial"/>
        </w:rPr>
      </w:pPr>
    </w:p>
    <w:p w14:paraId="745381E8" w14:textId="724C9A63" w:rsidR="00114806" w:rsidRPr="00BA49DC" w:rsidRDefault="00114806" w:rsidP="00BA49DC">
      <w:pPr>
        <w:ind w:left="426" w:hanging="426"/>
        <w:rPr>
          <w:rFonts w:ascii="Arial" w:hAnsi="Arial" w:cs="Arial"/>
        </w:rPr>
      </w:pPr>
      <w:r w:rsidRPr="00BA49DC">
        <w:rPr>
          <w:rFonts w:ascii="Arial" w:hAnsi="Arial" w:cs="Arial"/>
        </w:rPr>
        <w:t>Brine flow rate – 39.4 m3/hr</w:t>
      </w:r>
    </w:p>
    <w:p w14:paraId="42AB9F76" w14:textId="77777777" w:rsidR="00114806" w:rsidRPr="00114806" w:rsidRDefault="00114806" w:rsidP="00BA49DC">
      <w:pPr>
        <w:ind w:left="426" w:hanging="426"/>
        <w:rPr>
          <w:rFonts w:ascii="Arial" w:hAnsi="Arial" w:cs="Arial"/>
        </w:rPr>
      </w:pPr>
    </w:p>
    <w:p w14:paraId="4D114736" w14:textId="67DFC6CC" w:rsidR="00114806" w:rsidRPr="00BA49DC" w:rsidRDefault="00114806" w:rsidP="00BA49DC">
      <w:pPr>
        <w:ind w:left="426" w:hanging="426"/>
        <w:rPr>
          <w:rFonts w:ascii="Arial" w:hAnsi="Arial" w:cs="Arial"/>
        </w:rPr>
      </w:pPr>
      <w:r w:rsidRPr="00BA49DC">
        <w:rPr>
          <w:rFonts w:ascii="Arial" w:hAnsi="Arial" w:cs="Arial"/>
        </w:rPr>
        <w:t>Condenser water flow rate – 6.0 m3/hr.</w:t>
      </w:r>
    </w:p>
    <w:p w14:paraId="2AE5B830" w14:textId="77777777" w:rsidR="00114806" w:rsidRPr="00114806" w:rsidRDefault="00114806" w:rsidP="00BA49DC">
      <w:pPr>
        <w:ind w:left="426" w:hanging="426"/>
        <w:rPr>
          <w:rFonts w:ascii="Arial" w:hAnsi="Arial" w:cs="Arial"/>
        </w:rPr>
      </w:pPr>
    </w:p>
    <w:p w14:paraId="49D7CD8C" w14:textId="201428ED" w:rsidR="00114806" w:rsidRPr="00BA49DC" w:rsidRDefault="00114806" w:rsidP="00BA49DC">
      <w:pPr>
        <w:ind w:left="426" w:hanging="426"/>
        <w:rPr>
          <w:rFonts w:ascii="Arial" w:hAnsi="Arial" w:cs="Arial"/>
        </w:rPr>
      </w:pPr>
      <w:r w:rsidRPr="00BA49DC">
        <w:rPr>
          <w:rFonts w:ascii="Arial" w:hAnsi="Arial" w:cs="Arial"/>
        </w:rPr>
        <w:t>Oil cooler cooling water flow rate – 6.0 m3/hr.</w:t>
      </w:r>
    </w:p>
    <w:p w14:paraId="76F551F7" w14:textId="77777777" w:rsidR="00114806" w:rsidRPr="00114806" w:rsidRDefault="00114806" w:rsidP="00BA49DC">
      <w:pPr>
        <w:ind w:left="426" w:hanging="426"/>
        <w:rPr>
          <w:rFonts w:ascii="Arial" w:hAnsi="Arial" w:cs="Arial"/>
        </w:rPr>
      </w:pPr>
    </w:p>
    <w:p w14:paraId="3C567654" w14:textId="437C7DC2" w:rsidR="00114806" w:rsidRPr="00BA49DC" w:rsidRDefault="00114806" w:rsidP="00BA49DC">
      <w:pPr>
        <w:ind w:left="426" w:hanging="426"/>
        <w:rPr>
          <w:rFonts w:ascii="Arial" w:hAnsi="Arial" w:cs="Arial"/>
        </w:rPr>
      </w:pPr>
      <w:r w:rsidRPr="00BA49DC">
        <w:rPr>
          <w:rFonts w:ascii="Arial" w:hAnsi="Arial" w:cs="Arial"/>
        </w:rPr>
        <w:t>Compressor suction pressure (PG 4105 A)</w:t>
      </w:r>
      <w:r w:rsidRPr="00BA49DC">
        <w:rPr>
          <w:rFonts w:ascii="Arial" w:hAnsi="Arial" w:cs="Arial"/>
        </w:rPr>
        <w:tab/>
      </w:r>
      <w:r w:rsidRPr="00BA49DC">
        <w:rPr>
          <w:rFonts w:ascii="Arial" w:hAnsi="Arial" w:cs="Arial"/>
        </w:rPr>
        <w:tab/>
        <w:t xml:space="preserve"> 3.5 kg/cm2g.</w:t>
      </w:r>
    </w:p>
    <w:p w14:paraId="5C064942" w14:textId="77777777" w:rsidR="00114806" w:rsidRPr="00114806" w:rsidRDefault="00114806" w:rsidP="00BA49DC">
      <w:pPr>
        <w:ind w:left="426" w:hanging="426"/>
        <w:rPr>
          <w:rFonts w:ascii="Arial" w:hAnsi="Arial" w:cs="Arial"/>
        </w:rPr>
      </w:pPr>
    </w:p>
    <w:p w14:paraId="78355386" w14:textId="00CA05A2" w:rsidR="00114806" w:rsidRPr="00BA49DC" w:rsidRDefault="00114806" w:rsidP="00BA49DC">
      <w:pPr>
        <w:ind w:left="426" w:hanging="426"/>
        <w:rPr>
          <w:rFonts w:ascii="Arial" w:hAnsi="Arial" w:cs="Arial"/>
        </w:rPr>
      </w:pPr>
      <w:r w:rsidRPr="00BA49DC">
        <w:rPr>
          <w:rFonts w:ascii="Arial" w:hAnsi="Arial" w:cs="Arial"/>
        </w:rPr>
        <w:t xml:space="preserve">Compressor suction temperature (TG 4104 A) – </w:t>
      </w:r>
      <w:r w:rsidRPr="00BA49DC">
        <w:rPr>
          <w:rFonts w:ascii="Arial" w:hAnsi="Arial" w:cs="Arial"/>
        </w:rPr>
        <w:tab/>
        <w:t xml:space="preserve">2 </w:t>
      </w:r>
      <w:r w:rsidRPr="00BA49DC">
        <w:rPr>
          <w:rFonts w:ascii="Arial" w:hAnsi="Arial" w:cs="Arial"/>
          <w:vertAlign w:val="superscript"/>
        </w:rPr>
        <w:t>0</w:t>
      </w:r>
      <w:r w:rsidRPr="00BA49DC">
        <w:rPr>
          <w:rFonts w:ascii="Arial" w:hAnsi="Arial" w:cs="Arial"/>
        </w:rPr>
        <w:t>C</w:t>
      </w:r>
    </w:p>
    <w:p w14:paraId="30D220C2" w14:textId="77777777" w:rsidR="00114806" w:rsidRPr="00114806" w:rsidRDefault="00114806" w:rsidP="00BA49DC">
      <w:pPr>
        <w:ind w:left="426" w:hanging="426"/>
        <w:rPr>
          <w:rFonts w:ascii="Arial" w:hAnsi="Arial" w:cs="Arial"/>
        </w:rPr>
      </w:pPr>
    </w:p>
    <w:p w14:paraId="083F8DAB" w14:textId="324C1937" w:rsidR="00114806" w:rsidRPr="00BA49DC" w:rsidRDefault="00114806" w:rsidP="00BA49DC">
      <w:pPr>
        <w:ind w:left="426" w:hanging="426"/>
        <w:rPr>
          <w:rFonts w:ascii="Arial" w:hAnsi="Arial" w:cs="Arial"/>
        </w:rPr>
      </w:pPr>
      <w:r w:rsidRPr="00BA49DC">
        <w:rPr>
          <w:rFonts w:ascii="Arial" w:hAnsi="Arial" w:cs="Arial"/>
        </w:rPr>
        <w:t xml:space="preserve">Compressor discharge pressure (PG 4109 A) – </w:t>
      </w:r>
      <w:r w:rsidRPr="00BA49DC">
        <w:rPr>
          <w:rFonts w:ascii="Arial" w:hAnsi="Arial" w:cs="Arial"/>
        </w:rPr>
        <w:tab/>
      </w:r>
      <w:r w:rsidRPr="00BA49DC">
        <w:rPr>
          <w:rFonts w:ascii="Arial" w:hAnsi="Arial" w:cs="Arial"/>
        </w:rPr>
        <w:tab/>
        <w:t>15.5 kg/cm2</w:t>
      </w:r>
    </w:p>
    <w:p w14:paraId="092A8EC6" w14:textId="77777777" w:rsidR="00114806" w:rsidRPr="00114806" w:rsidRDefault="00114806" w:rsidP="00BA49DC">
      <w:pPr>
        <w:ind w:left="426" w:hanging="426"/>
        <w:rPr>
          <w:rFonts w:ascii="Arial" w:hAnsi="Arial" w:cs="Arial"/>
        </w:rPr>
      </w:pPr>
    </w:p>
    <w:p w14:paraId="40B3F781" w14:textId="673573E7" w:rsidR="00114806" w:rsidRPr="00BA49DC" w:rsidRDefault="00114806" w:rsidP="00BA49DC">
      <w:pPr>
        <w:ind w:left="426" w:hanging="426"/>
        <w:rPr>
          <w:rFonts w:ascii="Arial" w:hAnsi="Arial" w:cs="Arial"/>
        </w:rPr>
      </w:pPr>
      <w:r w:rsidRPr="00BA49DC">
        <w:rPr>
          <w:rFonts w:ascii="Arial" w:hAnsi="Arial" w:cs="Arial"/>
        </w:rPr>
        <w:t xml:space="preserve">Compressor discharge temperature (TG 4107 A) – </w:t>
      </w:r>
      <w:r w:rsidRPr="00BA49DC">
        <w:rPr>
          <w:rFonts w:ascii="Arial" w:hAnsi="Arial" w:cs="Arial"/>
        </w:rPr>
        <w:tab/>
        <w:t xml:space="preserve">66 </w:t>
      </w:r>
      <w:r w:rsidRPr="00BA49DC">
        <w:rPr>
          <w:rFonts w:ascii="Arial" w:hAnsi="Arial" w:cs="Arial"/>
          <w:vertAlign w:val="superscript"/>
        </w:rPr>
        <w:t>0</w:t>
      </w:r>
      <w:r w:rsidRPr="00BA49DC">
        <w:rPr>
          <w:rFonts w:ascii="Arial" w:hAnsi="Arial" w:cs="Arial"/>
        </w:rPr>
        <w:t>C</w:t>
      </w:r>
    </w:p>
    <w:p w14:paraId="532AE4D5" w14:textId="77777777" w:rsidR="00114806" w:rsidRPr="00114806" w:rsidRDefault="00114806" w:rsidP="00BA49DC">
      <w:pPr>
        <w:ind w:left="426" w:hanging="426"/>
        <w:rPr>
          <w:rFonts w:ascii="Arial" w:hAnsi="Arial" w:cs="Arial"/>
        </w:rPr>
      </w:pPr>
    </w:p>
    <w:p w14:paraId="2F999878" w14:textId="14FE6B94" w:rsidR="00114806" w:rsidRPr="00BA49DC" w:rsidRDefault="00114806" w:rsidP="00BA49DC">
      <w:pPr>
        <w:ind w:left="426" w:hanging="426"/>
        <w:rPr>
          <w:rFonts w:ascii="Arial" w:hAnsi="Arial" w:cs="Arial"/>
        </w:rPr>
      </w:pPr>
      <w:r w:rsidRPr="00BA49DC">
        <w:rPr>
          <w:rFonts w:ascii="Arial" w:hAnsi="Arial" w:cs="Arial"/>
        </w:rPr>
        <w:t>Brine inlet temperature TG 4111 A</w:t>
      </w:r>
      <w:r w:rsidRPr="00BA49DC">
        <w:rPr>
          <w:rFonts w:ascii="Arial" w:hAnsi="Arial" w:cs="Arial"/>
        </w:rPr>
        <w:tab/>
      </w:r>
      <w:r w:rsidRPr="00BA49DC">
        <w:rPr>
          <w:rFonts w:ascii="Arial" w:hAnsi="Arial" w:cs="Arial"/>
        </w:rPr>
        <w:tab/>
      </w:r>
      <w:r w:rsidRPr="00BA49DC">
        <w:rPr>
          <w:rFonts w:ascii="Arial" w:hAnsi="Arial" w:cs="Arial"/>
        </w:rPr>
        <w:tab/>
        <w:t xml:space="preserve">7 </w:t>
      </w:r>
      <w:r w:rsidRPr="00BA49DC">
        <w:rPr>
          <w:rFonts w:ascii="Arial" w:hAnsi="Arial" w:cs="Arial"/>
          <w:vertAlign w:val="superscript"/>
        </w:rPr>
        <w:t>0</w:t>
      </w:r>
      <w:r w:rsidRPr="00BA49DC">
        <w:rPr>
          <w:rFonts w:ascii="Arial" w:hAnsi="Arial" w:cs="Arial"/>
        </w:rPr>
        <w:t>C</w:t>
      </w:r>
    </w:p>
    <w:p w14:paraId="327B0C4F" w14:textId="77777777" w:rsidR="00114806" w:rsidRPr="00114806" w:rsidRDefault="00114806" w:rsidP="00BA49DC">
      <w:pPr>
        <w:ind w:left="426" w:hanging="426"/>
        <w:rPr>
          <w:rFonts w:ascii="Arial" w:hAnsi="Arial" w:cs="Arial"/>
        </w:rPr>
      </w:pPr>
    </w:p>
    <w:p w14:paraId="35940EF0" w14:textId="291FB270" w:rsidR="00114806" w:rsidRPr="00BA49DC" w:rsidRDefault="00114806" w:rsidP="00BA49DC">
      <w:pPr>
        <w:ind w:left="426" w:hanging="426"/>
        <w:rPr>
          <w:rFonts w:ascii="Arial" w:hAnsi="Arial" w:cs="Arial"/>
        </w:rPr>
      </w:pPr>
      <w:r w:rsidRPr="00BA49DC">
        <w:rPr>
          <w:rFonts w:ascii="Arial" w:hAnsi="Arial" w:cs="Arial"/>
        </w:rPr>
        <w:t xml:space="preserve">Brine solution out let temperature </w:t>
      </w:r>
      <w:r w:rsidRPr="00BA49DC">
        <w:rPr>
          <w:rFonts w:ascii="Arial" w:hAnsi="Arial" w:cs="Arial"/>
        </w:rPr>
        <w:tab/>
      </w:r>
      <w:r w:rsidRPr="00BA49DC">
        <w:rPr>
          <w:rFonts w:ascii="Arial" w:hAnsi="Arial" w:cs="Arial"/>
        </w:rPr>
        <w:tab/>
      </w:r>
      <w:r w:rsidRPr="00BA49DC">
        <w:rPr>
          <w:rFonts w:ascii="Arial" w:hAnsi="Arial" w:cs="Arial"/>
        </w:rPr>
        <w:tab/>
        <w:t xml:space="preserve">2 </w:t>
      </w:r>
      <w:r w:rsidRPr="00BA49DC">
        <w:rPr>
          <w:rFonts w:ascii="Arial" w:hAnsi="Arial" w:cs="Arial"/>
          <w:vertAlign w:val="superscript"/>
        </w:rPr>
        <w:t>0</w:t>
      </w:r>
      <w:r w:rsidRPr="00BA49DC">
        <w:rPr>
          <w:rFonts w:ascii="Arial" w:hAnsi="Arial" w:cs="Arial"/>
        </w:rPr>
        <w:t>C</w:t>
      </w:r>
    </w:p>
    <w:p w14:paraId="0C0DD7AB" w14:textId="77777777" w:rsidR="00114806" w:rsidRPr="00114806" w:rsidRDefault="00114806" w:rsidP="00BA49DC">
      <w:pPr>
        <w:ind w:left="426" w:hanging="426"/>
        <w:rPr>
          <w:rFonts w:ascii="Arial" w:hAnsi="Arial" w:cs="Arial"/>
        </w:rPr>
      </w:pPr>
    </w:p>
    <w:p w14:paraId="0A1783BB" w14:textId="58C23870" w:rsidR="00114806" w:rsidRPr="00BA49DC" w:rsidRDefault="00114806" w:rsidP="00BA49DC">
      <w:pPr>
        <w:ind w:left="426" w:hanging="426"/>
        <w:rPr>
          <w:rFonts w:ascii="Arial" w:hAnsi="Arial" w:cs="Arial"/>
        </w:rPr>
      </w:pPr>
      <w:r w:rsidRPr="00BA49DC">
        <w:rPr>
          <w:rFonts w:ascii="Arial" w:hAnsi="Arial" w:cs="Arial"/>
        </w:rPr>
        <w:t>The compressor is tripped if any of the following switch is activated:</w:t>
      </w:r>
    </w:p>
    <w:p w14:paraId="432550C9" w14:textId="77777777" w:rsidR="00114806" w:rsidRPr="00114806" w:rsidRDefault="00114806" w:rsidP="00BA49DC">
      <w:pPr>
        <w:ind w:left="426" w:hanging="426"/>
        <w:rPr>
          <w:rFonts w:ascii="Arial" w:hAnsi="Arial" w:cs="Arial"/>
        </w:rPr>
      </w:pPr>
    </w:p>
    <w:p w14:paraId="0998FD2C" w14:textId="77777777" w:rsidR="00114806" w:rsidRPr="00BA49DC" w:rsidRDefault="00114806" w:rsidP="00BA49DC">
      <w:pPr>
        <w:ind w:left="426" w:hanging="426"/>
        <w:rPr>
          <w:rFonts w:ascii="Arial" w:hAnsi="Arial" w:cs="Arial"/>
        </w:rPr>
      </w:pPr>
      <w:r w:rsidRPr="00BA49DC">
        <w:rPr>
          <w:rFonts w:ascii="Arial" w:hAnsi="Arial" w:cs="Arial"/>
        </w:rPr>
        <w:t>1)</w:t>
      </w:r>
      <w:r w:rsidRPr="00BA49DC">
        <w:rPr>
          <w:rFonts w:ascii="Arial" w:hAnsi="Arial" w:cs="Arial"/>
        </w:rPr>
        <w:tab/>
        <w:t>PSHH 4110 A</w:t>
      </w:r>
      <w:r w:rsidRPr="00BA49DC">
        <w:rPr>
          <w:rFonts w:ascii="Arial" w:hAnsi="Arial" w:cs="Arial"/>
        </w:rPr>
        <w:tab/>
        <w:t>/S</w:t>
      </w:r>
      <w:r w:rsidRPr="00BA49DC">
        <w:rPr>
          <w:rFonts w:ascii="Arial" w:hAnsi="Arial" w:cs="Arial"/>
        </w:rPr>
        <w:tab/>
        <w:t>High discharge pressure,16 kg/cm2</w:t>
      </w:r>
    </w:p>
    <w:p w14:paraId="4D3545C5" w14:textId="69B9EAE3" w:rsidR="00114806" w:rsidRPr="00114806" w:rsidRDefault="00114806" w:rsidP="00BA49DC">
      <w:pPr>
        <w:ind w:left="426" w:hanging="426"/>
        <w:rPr>
          <w:rFonts w:ascii="Arial" w:hAnsi="Arial" w:cs="Arial"/>
        </w:rPr>
      </w:pPr>
    </w:p>
    <w:p w14:paraId="0FC266AB" w14:textId="1C750432" w:rsidR="00114806" w:rsidRPr="00BA49DC" w:rsidRDefault="00114806" w:rsidP="00BA49DC">
      <w:pPr>
        <w:ind w:left="426" w:hanging="426"/>
        <w:rPr>
          <w:rFonts w:ascii="Arial" w:hAnsi="Arial" w:cs="Arial"/>
        </w:rPr>
      </w:pPr>
      <w:r w:rsidRPr="00BA49DC">
        <w:rPr>
          <w:rFonts w:ascii="Arial" w:hAnsi="Arial" w:cs="Arial"/>
        </w:rPr>
        <w:t>2)</w:t>
      </w:r>
      <w:r w:rsidRPr="00BA49DC">
        <w:rPr>
          <w:rFonts w:ascii="Arial" w:hAnsi="Arial" w:cs="Arial"/>
        </w:rPr>
        <w:tab/>
        <w:t>PSLL 4106 A/S</w:t>
      </w:r>
      <w:r w:rsidRPr="00BA49DC">
        <w:rPr>
          <w:rFonts w:ascii="Arial" w:hAnsi="Arial" w:cs="Arial"/>
        </w:rPr>
        <w:tab/>
        <w:t>Low suction pressure,2.5 kg/cm2</w:t>
      </w:r>
    </w:p>
    <w:p w14:paraId="2FE96844" w14:textId="77777777" w:rsidR="00114806" w:rsidRPr="00114806" w:rsidRDefault="00114806" w:rsidP="00BA49DC">
      <w:pPr>
        <w:ind w:left="426" w:hanging="426"/>
        <w:rPr>
          <w:rFonts w:ascii="Arial" w:hAnsi="Arial" w:cs="Arial"/>
        </w:rPr>
      </w:pPr>
    </w:p>
    <w:p w14:paraId="2851D0BF" w14:textId="65D5D9D9" w:rsidR="00114806" w:rsidRPr="00BA49DC" w:rsidRDefault="00114806" w:rsidP="00BA49DC">
      <w:pPr>
        <w:ind w:left="426" w:hanging="426"/>
        <w:rPr>
          <w:rFonts w:ascii="Arial" w:hAnsi="Arial" w:cs="Arial"/>
        </w:rPr>
      </w:pPr>
      <w:r w:rsidRPr="00BA49DC">
        <w:rPr>
          <w:rFonts w:ascii="Arial" w:hAnsi="Arial" w:cs="Arial"/>
        </w:rPr>
        <w:t>3)</w:t>
      </w:r>
      <w:r w:rsidRPr="00BA49DC">
        <w:rPr>
          <w:rFonts w:ascii="Arial" w:hAnsi="Arial" w:cs="Arial"/>
        </w:rPr>
        <w:tab/>
        <w:t>TSHH 4105 A</w:t>
      </w:r>
      <w:r w:rsidRPr="00BA49DC">
        <w:rPr>
          <w:rFonts w:ascii="Arial" w:hAnsi="Arial" w:cs="Arial"/>
        </w:rPr>
        <w:tab/>
        <w:t>/S</w:t>
      </w:r>
      <w:r w:rsidRPr="00BA49DC">
        <w:rPr>
          <w:rFonts w:ascii="Arial" w:hAnsi="Arial" w:cs="Arial"/>
        </w:rPr>
        <w:tab/>
        <w:t xml:space="preserve">High compressor discharge temperature, 90 </w:t>
      </w:r>
      <w:r w:rsidRPr="00BA49DC">
        <w:rPr>
          <w:rFonts w:ascii="Arial" w:hAnsi="Arial" w:cs="Arial"/>
          <w:vertAlign w:val="superscript"/>
        </w:rPr>
        <w:t>0</w:t>
      </w:r>
      <w:r w:rsidRPr="00BA49DC">
        <w:rPr>
          <w:rFonts w:ascii="Arial" w:hAnsi="Arial" w:cs="Arial"/>
        </w:rPr>
        <w:t>C</w:t>
      </w:r>
    </w:p>
    <w:p w14:paraId="65C1F345" w14:textId="77777777" w:rsidR="00114806" w:rsidRPr="00114806" w:rsidRDefault="00114806" w:rsidP="00BA49DC">
      <w:pPr>
        <w:ind w:left="426" w:hanging="426"/>
        <w:rPr>
          <w:rFonts w:ascii="Arial" w:hAnsi="Arial" w:cs="Arial"/>
        </w:rPr>
      </w:pPr>
    </w:p>
    <w:p w14:paraId="5C9E8DA2" w14:textId="5BDC90C1" w:rsidR="00114806" w:rsidRPr="00BA49DC" w:rsidRDefault="00114806" w:rsidP="00BA49DC">
      <w:pPr>
        <w:ind w:left="426" w:hanging="426"/>
        <w:rPr>
          <w:rFonts w:ascii="Arial" w:hAnsi="Arial" w:cs="Arial"/>
        </w:rPr>
      </w:pPr>
      <w:r w:rsidRPr="00BA49DC">
        <w:rPr>
          <w:rFonts w:ascii="Arial" w:hAnsi="Arial" w:cs="Arial"/>
        </w:rPr>
        <w:t>4)</w:t>
      </w:r>
      <w:r w:rsidRPr="00BA49DC">
        <w:rPr>
          <w:rFonts w:ascii="Arial" w:hAnsi="Arial" w:cs="Arial"/>
        </w:rPr>
        <w:tab/>
        <w:t>TISL 4117 A/S</w:t>
      </w:r>
      <w:r w:rsidRPr="00BA49DC">
        <w:rPr>
          <w:rFonts w:ascii="Arial" w:hAnsi="Arial" w:cs="Arial"/>
        </w:rPr>
        <w:tab/>
        <w:t>Low chilled brine temperature.</w:t>
      </w:r>
    </w:p>
    <w:p w14:paraId="49AC6B73" w14:textId="77777777" w:rsidR="00114806" w:rsidRPr="00114806" w:rsidRDefault="00114806" w:rsidP="00BA49DC">
      <w:pPr>
        <w:ind w:left="426" w:hanging="426"/>
        <w:rPr>
          <w:rFonts w:ascii="Arial" w:hAnsi="Arial" w:cs="Arial"/>
        </w:rPr>
      </w:pPr>
    </w:p>
    <w:p w14:paraId="76A2EE52" w14:textId="754A5A25" w:rsidR="00114806" w:rsidRPr="00BA49DC" w:rsidRDefault="00114806" w:rsidP="00BA49DC">
      <w:pPr>
        <w:ind w:left="426" w:hanging="426"/>
        <w:rPr>
          <w:rFonts w:ascii="Arial" w:hAnsi="Arial" w:cs="Arial"/>
        </w:rPr>
      </w:pPr>
      <w:r w:rsidRPr="00BA49DC">
        <w:rPr>
          <w:rFonts w:ascii="Arial" w:hAnsi="Arial" w:cs="Arial"/>
        </w:rPr>
        <w:t>5)</w:t>
      </w:r>
      <w:r w:rsidRPr="00BA49DC">
        <w:rPr>
          <w:rFonts w:ascii="Arial" w:hAnsi="Arial" w:cs="Arial"/>
        </w:rPr>
        <w:tab/>
        <w:t>LSL 4103 A/S</w:t>
      </w:r>
      <w:r w:rsidRPr="00BA49DC">
        <w:rPr>
          <w:rFonts w:ascii="Arial" w:hAnsi="Arial" w:cs="Arial"/>
        </w:rPr>
        <w:tab/>
      </w:r>
      <w:r w:rsidRPr="00BA49DC">
        <w:rPr>
          <w:rFonts w:ascii="Arial" w:hAnsi="Arial" w:cs="Arial"/>
        </w:rPr>
        <w:tab/>
        <w:t>Low lubricating oil level in the oil tank/separator.</w:t>
      </w:r>
    </w:p>
    <w:p w14:paraId="639DADEF" w14:textId="77777777" w:rsidR="00114806" w:rsidRPr="00114806" w:rsidRDefault="00114806" w:rsidP="00BA49DC">
      <w:pPr>
        <w:ind w:left="426" w:hanging="426"/>
        <w:rPr>
          <w:rFonts w:ascii="Arial" w:hAnsi="Arial" w:cs="Arial"/>
        </w:rPr>
      </w:pPr>
    </w:p>
    <w:p w14:paraId="33268444" w14:textId="77777777" w:rsidR="00114806" w:rsidRPr="00BA49DC" w:rsidRDefault="00114806" w:rsidP="00BA49DC">
      <w:pPr>
        <w:ind w:left="426" w:hanging="426"/>
        <w:rPr>
          <w:rFonts w:ascii="Arial" w:hAnsi="Arial" w:cs="Arial"/>
        </w:rPr>
      </w:pPr>
      <w:r w:rsidRPr="00BA49DC">
        <w:rPr>
          <w:rFonts w:ascii="Arial" w:hAnsi="Arial" w:cs="Arial"/>
        </w:rPr>
        <w:t>6)</w:t>
      </w:r>
      <w:r w:rsidRPr="00BA49DC">
        <w:rPr>
          <w:rFonts w:ascii="Arial" w:hAnsi="Arial" w:cs="Arial"/>
        </w:rPr>
        <w:tab/>
        <w:t>DPSL 4108 A/S</w:t>
      </w:r>
      <w:r w:rsidRPr="00BA49DC">
        <w:rPr>
          <w:rFonts w:ascii="Arial" w:hAnsi="Arial" w:cs="Arial"/>
        </w:rPr>
        <w:tab/>
        <w:t>Low differential pressure between oil and disch gas.</w:t>
      </w:r>
    </w:p>
    <w:p w14:paraId="67ACE165" w14:textId="77777777" w:rsidR="00114806" w:rsidRPr="00BA49DC" w:rsidRDefault="00114806" w:rsidP="00BA49DC">
      <w:pPr>
        <w:ind w:left="426" w:hanging="426"/>
        <w:rPr>
          <w:rFonts w:ascii="Arial" w:hAnsi="Arial" w:cs="Arial"/>
        </w:rPr>
      </w:pPr>
      <w:r w:rsidRPr="00BA49DC">
        <w:rPr>
          <w:rFonts w:ascii="Arial" w:hAnsi="Arial" w:cs="Arial"/>
        </w:rPr>
        <w:t>1.8 kg/cm2</w:t>
      </w:r>
    </w:p>
    <w:p w14:paraId="6E4FBE79" w14:textId="77777777" w:rsidR="00114806" w:rsidRPr="00114806" w:rsidRDefault="00114806" w:rsidP="00BA49DC">
      <w:pPr>
        <w:ind w:left="426" w:hanging="426"/>
        <w:rPr>
          <w:rFonts w:ascii="Arial" w:hAnsi="Arial" w:cs="Arial"/>
        </w:rPr>
      </w:pPr>
    </w:p>
    <w:p w14:paraId="044B1F8C" w14:textId="2B5F68AD" w:rsidR="00114806" w:rsidRPr="00BA49DC" w:rsidRDefault="00114806" w:rsidP="00BA49DC">
      <w:pPr>
        <w:ind w:left="426" w:hanging="426"/>
        <w:rPr>
          <w:rFonts w:ascii="Arial" w:hAnsi="Arial" w:cs="Arial"/>
        </w:rPr>
      </w:pPr>
      <w:r w:rsidRPr="00BA49DC">
        <w:rPr>
          <w:rFonts w:ascii="Arial" w:hAnsi="Arial" w:cs="Arial"/>
        </w:rPr>
        <w:t>7)</w:t>
      </w:r>
      <w:r w:rsidRPr="00BA49DC">
        <w:rPr>
          <w:rFonts w:ascii="Arial" w:hAnsi="Arial" w:cs="Arial"/>
        </w:rPr>
        <w:tab/>
        <w:t>FSL 4103 A/S</w:t>
      </w:r>
      <w:r w:rsidRPr="00BA49DC">
        <w:rPr>
          <w:rFonts w:ascii="Arial" w:hAnsi="Arial" w:cs="Arial"/>
        </w:rPr>
        <w:tab/>
      </w:r>
      <w:r w:rsidRPr="00BA49DC">
        <w:rPr>
          <w:rFonts w:ascii="Arial" w:hAnsi="Arial" w:cs="Arial"/>
        </w:rPr>
        <w:tab/>
        <w:t>Low flow rate of brine. 80%</w:t>
      </w:r>
    </w:p>
    <w:p w14:paraId="5105ED70" w14:textId="77777777" w:rsidR="00114806" w:rsidRPr="00114806" w:rsidRDefault="00114806" w:rsidP="00BA49DC">
      <w:pPr>
        <w:ind w:left="426" w:hanging="426"/>
        <w:rPr>
          <w:rFonts w:ascii="Arial" w:hAnsi="Arial" w:cs="Arial"/>
        </w:rPr>
      </w:pPr>
    </w:p>
    <w:p w14:paraId="6B72C8A3" w14:textId="299A1A5B" w:rsidR="00114806" w:rsidRPr="00BA49DC" w:rsidRDefault="00114806" w:rsidP="00BA49DC">
      <w:pPr>
        <w:ind w:left="426" w:hanging="426"/>
        <w:rPr>
          <w:rFonts w:ascii="Arial" w:hAnsi="Arial" w:cs="Arial"/>
        </w:rPr>
      </w:pPr>
      <w:r w:rsidRPr="00BA49DC">
        <w:rPr>
          <w:rFonts w:ascii="Arial" w:hAnsi="Arial" w:cs="Arial"/>
        </w:rPr>
        <w:t>8)</w:t>
      </w:r>
      <w:r w:rsidRPr="00BA49DC">
        <w:rPr>
          <w:rFonts w:ascii="Arial" w:hAnsi="Arial" w:cs="Arial"/>
        </w:rPr>
        <w:tab/>
        <w:t>FSL 4102 A/S</w:t>
      </w:r>
      <w:r w:rsidRPr="00BA49DC">
        <w:rPr>
          <w:rFonts w:ascii="Arial" w:hAnsi="Arial" w:cs="Arial"/>
        </w:rPr>
        <w:tab/>
      </w:r>
      <w:r w:rsidRPr="00BA49DC">
        <w:rPr>
          <w:rFonts w:ascii="Arial" w:hAnsi="Arial" w:cs="Arial"/>
        </w:rPr>
        <w:tab/>
        <w:t>Low  cooling water flow rate to the condenser. 75%</w:t>
      </w:r>
    </w:p>
    <w:p w14:paraId="2D880516" w14:textId="77777777" w:rsidR="00114806" w:rsidRPr="00114806" w:rsidRDefault="00114806" w:rsidP="00BA49DC">
      <w:pPr>
        <w:ind w:left="426" w:hanging="426"/>
        <w:rPr>
          <w:rFonts w:ascii="Arial" w:hAnsi="Arial" w:cs="Arial"/>
        </w:rPr>
      </w:pPr>
    </w:p>
    <w:p w14:paraId="5637D7CF" w14:textId="3DC13F73" w:rsidR="00114806" w:rsidRPr="00BA49DC" w:rsidRDefault="00114806" w:rsidP="00BA49DC">
      <w:pPr>
        <w:ind w:left="426" w:hanging="426"/>
        <w:rPr>
          <w:rFonts w:ascii="Arial" w:hAnsi="Arial" w:cs="Arial"/>
        </w:rPr>
      </w:pPr>
      <w:r w:rsidRPr="00BA49DC">
        <w:rPr>
          <w:rFonts w:ascii="Arial" w:hAnsi="Arial" w:cs="Arial"/>
        </w:rPr>
        <w:t>9)</w:t>
      </w:r>
      <w:r w:rsidRPr="00BA49DC">
        <w:rPr>
          <w:rFonts w:ascii="Arial" w:hAnsi="Arial" w:cs="Arial"/>
        </w:rPr>
        <w:tab/>
        <w:t>FSL 4104 A/S</w:t>
      </w:r>
      <w:r w:rsidRPr="00BA49DC">
        <w:rPr>
          <w:rFonts w:ascii="Arial" w:hAnsi="Arial" w:cs="Arial"/>
        </w:rPr>
        <w:tab/>
      </w:r>
      <w:r w:rsidRPr="00BA49DC">
        <w:rPr>
          <w:rFonts w:ascii="Arial" w:hAnsi="Arial" w:cs="Arial"/>
        </w:rPr>
        <w:tab/>
        <w:t>Low cooling water flow rate to the oil cooler. 65%</w:t>
      </w:r>
    </w:p>
    <w:p w14:paraId="375F1098" w14:textId="77777777" w:rsidR="00114806" w:rsidRPr="00114806" w:rsidRDefault="00114806" w:rsidP="00BA49DC">
      <w:pPr>
        <w:ind w:left="426" w:hanging="426"/>
        <w:rPr>
          <w:rFonts w:ascii="Arial" w:hAnsi="Arial" w:cs="Arial"/>
        </w:rPr>
      </w:pPr>
    </w:p>
    <w:p w14:paraId="550C5C60" w14:textId="086864E0" w:rsidR="00114806" w:rsidRPr="00BA49DC" w:rsidRDefault="00114806" w:rsidP="00BA49DC">
      <w:pPr>
        <w:ind w:left="426" w:hanging="426"/>
        <w:rPr>
          <w:rFonts w:ascii="Arial" w:hAnsi="Arial" w:cs="Arial"/>
        </w:rPr>
      </w:pPr>
      <w:r w:rsidRPr="00BA49DC">
        <w:rPr>
          <w:rFonts w:ascii="Arial" w:hAnsi="Arial" w:cs="Arial"/>
        </w:rPr>
        <w:t>LIST OF ALARMS IN CHILLER UNIT.</w:t>
      </w:r>
    </w:p>
    <w:p w14:paraId="5640C1D0" w14:textId="62289D4C" w:rsidR="00114806" w:rsidRPr="00114806" w:rsidRDefault="00114806" w:rsidP="00BA49DC">
      <w:pPr>
        <w:ind w:left="426" w:hanging="426"/>
        <w:rPr>
          <w:rFonts w:ascii="Arial" w:hAnsi="Arial" w:cs="Arial"/>
        </w:rPr>
      </w:pPr>
    </w:p>
    <w:p w14:paraId="0D583AD5" w14:textId="4B2759B4" w:rsidR="00114806" w:rsidRPr="00BA49DC" w:rsidRDefault="00114806" w:rsidP="00BA49DC">
      <w:pPr>
        <w:ind w:left="426" w:hanging="426"/>
        <w:rPr>
          <w:rFonts w:ascii="Arial" w:hAnsi="Arial" w:cs="Arial"/>
        </w:rPr>
      </w:pPr>
      <w:r w:rsidRPr="00BA49DC">
        <w:rPr>
          <w:rFonts w:ascii="Arial" w:hAnsi="Arial" w:cs="Arial"/>
        </w:rPr>
        <w:t>PSL 4105</w:t>
      </w:r>
      <w:r w:rsidRPr="00BA49DC">
        <w:rPr>
          <w:rFonts w:ascii="Arial" w:hAnsi="Arial" w:cs="Arial"/>
        </w:rPr>
        <w:tab/>
      </w:r>
      <w:r w:rsidRPr="00BA49DC">
        <w:rPr>
          <w:rFonts w:ascii="Arial" w:hAnsi="Arial" w:cs="Arial"/>
        </w:rPr>
        <w:tab/>
      </w:r>
      <w:r w:rsidRPr="00BA49DC">
        <w:rPr>
          <w:rFonts w:ascii="Arial" w:hAnsi="Arial" w:cs="Arial"/>
        </w:rPr>
        <w:tab/>
        <w:t>Alarm 3 kg/cm2 low suction pr.</w:t>
      </w:r>
    </w:p>
    <w:p w14:paraId="0CD5B0EF" w14:textId="77777777" w:rsidR="00114806" w:rsidRPr="00114806" w:rsidRDefault="00114806" w:rsidP="00BA49DC">
      <w:pPr>
        <w:ind w:left="426" w:hanging="426"/>
        <w:rPr>
          <w:rFonts w:ascii="Arial" w:hAnsi="Arial" w:cs="Arial"/>
        </w:rPr>
      </w:pPr>
    </w:p>
    <w:p w14:paraId="7CF17319" w14:textId="397A412C" w:rsidR="00114806" w:rsidRPr="00BA49DC" w:rsidRDefault="00114806" w:rsidP="00BA49DC">
      <w:pPr>
        <w:ind w:left="426" w:hanging="426"/>
        <w:rPr>
          <w:rFonts w:ascii="Arial" w:hAnsi="Arial" w:cs="Arial"/>
        </w:rPr>
      </w:pPr>
      <w:r w:rsidRPr="00BA49DC">
        <w:rPr>
          <w:rFonts w:ascii="Arial" w:hAnsi="Arial" w:cs="Arial"/>
        </w:rPr>
        <w:t>PSH 4109</w:t>
      </w:r>
      <w:r w:rsidRPr="00BA49DC">
        <w:rPr>
          <w:rFonts w:ascii="Arial" w:hAnsi="Arial" w:cs="Arial"/>
        </w:rPr>
        <w:tab/>
      </w:r>
      <w:r w:rsidRPr="00BA49DC">
        <w:rPr>
          <w:rFonts w:ascii="Arial" w:hAnsi="Arial" w:cs="Arial"/>
        </w:rPr>
        <w:tab/>
      </w:r>
      <w:r w:rsidRPr="00BA49DC">
        <w:rPr>
          <w:rFonts w:ascii="Arial" w:hAnsi="Arial" w:cs="Arial"/>
        </w:rPr>
        <w:tab/>
        <w:t>15 kg/cm2 (Alarm) compr. Discharge Pr. High.</w:t>
      </w:r>
    </w:p>
    <w:p w14:paraId="55D981B6" w14:textId="77777777" w:rsidR="00114806" w:rsidRPr="00114806" w:rsidRDefault="00114806" w:rsidP="00BA49DC">
      <w:pPr>
        <w:ind w:left="426" w:hanging="426"/>
        <w:rPr>
          <w:rFonts w:ascii="Arial" w:hAnsi="Arial" w:cs="Arial"/>
        </w:rPr>
      </w:pPr>
    </w:p>
    <w:p w14:paraId="1452183C" w14:textId="39249106" w:rsidR="00114806" w:rsidRPr="00BA49DC" w:rsidRDefault="00114806" w:rsidP="00BA49DC">
      <w:pPr>
        <w:ind w:left="426" w:hanging="426"/>
        <w:rPr>
          <w:rFonts w:ascii="Arial" w:hAnsi="Arial" w:cs="Arial"/>
        </w:rPr>
      </w:pPr>
      <w:r w:rsidRPr="00BA49DC">
        <w:rPr>
          <w:rFonts w:ascii="Arial" w:hAnsi="Arial" w:cs="Arial"/>
        </w:rPr>
        <w:t>TSH 4105</w:t>
      </w:r>
      <w:r w:rsidRPr="00BA49DC">
        <w:rPr>
          <w:rFonts w:ascii="Arial" w:hAnsi="Arial" w:cs="Arial"/>
        </w:rPr>
        <w:tab/>
      </w:r>
      <w:r w:rsidRPr="00BA49DC">
        <w:rPr>
          <w:rFonts w:ascii="Arial" w:hAnsi="Arial" w:cs="Arial"/>
        </w:rPr>
        <w:tab/>
      </w:r>
      <w:r w:rsidRPr="00BA49DC">
        <w:rPr>
          <w:rFonts w:ascii="Arial" w:hAnsi="Arial" w:cs="Arial"/>
        </w:rPr>
        <w:tab/>
        <w:t xml:space="preserve">76 </w:t>
      </w:r>
      <w:r w:rsidRPr="00BA49DC">
        <w:rPr>
          <w:rFonts w:ascii="Arial" w:hAnsi="Arial" w:cs="Arial"/>
          <w:vertAlign w:val="superscript"/>
        </w:rPr>
        <w:t>0</w:t>
      </w:r>
      <w:r w:rsidRPr="00BA49DC">
        <w:rPr>
          <w:rFonts w:ascii="Arial" w:hAnsi="Arial" w:cs="Arial"/>
        </w:rPr>
        <w:t>C (Alarm) discharge temp high.</w:t>
      </w:r>
    </w:p>
    <w:p w14:paraId="2C78659A" w14:textId="15280EFC" w:rsidR="00114806" w:rsidRPr="00114806" w:rsidRDefault="00114806" w:rsidP="00BA49DC">
      <w:pPr>
        <w:ind w:left="426" w:hanging="426"/>
        <w:rPr>
          <w:rFonts w:ascii="Arial" w:hAnsi="Arial" w:cs="Arial"/>
        </w:rPr>
      </w:pPr>
    </w:p>
    <w:p w14:paraId="21DE9A71" w14:textId="3CD3A959" w:rsidR="00114806" w:rsidRPr="00BA49DC" w:rsidRDefault="00114806" w:rsidP="00BA49DC">
      <w:pPr>
        <w:ind w:left="426" w:hanging="426"/>
        <w:rPr>
          <w:rFonts w:ascii="Arial" w:hAnsi="Arial" w:cs="Arial"/>
        </w:rPr>
      </w:pPr>
      <w:r w:rsidRPr="00BA49DC">
        <w:rPr>
          <w:rFonts w:ascii="Arial" w:hAnsi="Arial" w:cs="Arial"/>
        </w:rPr>
        <w:t>Anti Freeze</w:t>
      </w:r>
      <w:r w:rsidRPr="00BA49DC">
        <w:rPr>
          <w:rFonts w:ascii="Arial" w:hAnsi="Arial" w:cs="Arial"/>
        </w:rPr>
        <w:tab/>
      </w:r>
      <w:r w:rsidRPr="00BA49DC">
        <w:rPr>
          <w:rFonts w:ascii="Arial" w:hAnsi="Arial" w:cs="Arial"/>
        </w:rPr>
        <w:tab/>
      </w:r>
      <w:r w:rsidRPr="00BA49DC">
        <w:rPr>
          <w:rFonts w:ascii="Arial" w:hAnsi="Arial" w:cs="Arial"/>
        </w:rPr>
        <w:tab/>
        <w:t xml:space="preserve">2 </w:t>
      </w:r>
      <w:r w:rsidRPr="00BA49DC">
        <w:rPr>
          <w:rFonts w:ascii="Arial" w:hAnsi="Arial" w:cs="Arial"/>
          <w:vertAlign w:val="superscript"/>
        </w:rPr>
        <w:t>0</w:t>
      </w:r>
      <w:r w:rsidRPr="00BA49DC">
        <w:rPr>
          <w:rFonts w:ascii="Arial" w:hAnsi="Arial" w:cs="Arial"/>
        </w:rPr>
        <w:t>C (Trip)</w:t>
      </w:r>
    </w:p>
    <w:p w14:paraId="73D79E30" w14:textId="77777777" w:rsidR="00114806" w:rsidRPr="00114806" w:rsidRDefault="00114806" w:rsidP="00BA49DC">
      <w:pPr>
        <w:ind w:left="426" w:hanging="426"/>
        <w:rPr>
          <w:rFonts w:ascii="Arial" w:hAnsi="Arial" w:cs="Arial"/>
        </w:rPr>
      </w:pPr>
    </w:p>
    <w:p w14:paraId="31DCA008" w14:textId="77777777" w:rsidR="00114806" w:rsidRPr="00114806" w:rsidRDefault="00114806" w:rsidP="00BA49DC">
      <w:pPr>
        <w:ind w:left="426" w:hanging="426"/>
        <w:rPr>
          <w:rFonts w:ascii="Arial" w:hAnsi="Arial" w:cs="Arial"/>
        </w:rPr>
      </w:pPr>
    </w:p>
    <w:p w14:paraId="77F431D6" w14:textId="77777777" w:rsidR="00114806" w:rsidRPr="00114806" w:rsidRDefault="00114806" w:rsidP="00BA49DC">
      <w:pPr>
        <w:ind w:left="426" w:hanging="426"/>
        <w:rPr>
          <w:rFonts w:ascii="Arial" w:hAnsi="Arial" w:cs="Arial"/>
        </w:rPr>
      </w:pPr>
    </w:p>
    <w:p w14:paraId="6E28E443" w14:textId="77777777" w:rsidR="00114806" w:rsidRPr="00114806" w:rsidRDefault="00114806" w:rsidP="00BA49DC">
      <w:pPr>
        <w:ind w:left="426" w:hanging="426"/>
        <w:rPr>
          <w:rFonts w:ascii="Arial" w:hAnsi="Arial" w:cs="Arial"/>
        </w:rPr>
      </w:pPr>
    </w:p>
    <w:p w14:paraId="31C9D28E" w14:textId="77777777" w:rsidR="00114806" w:rsidRPr="00114806" w:rsidRDefault="00114806" w:rsidP="00BA49DC">
      <w:pPr>
        <w:ind w:left="426" w:hanging="426"/>
        <w:rPr>
          <w:rFonts w:ascii="Arial" w:hAnsi="Arial" w:cs="Arial"/>
        </w:rPr>
      </w:pPr>
    </w:p>
    <w:p w14:paraId="269F60F0" w14:textId="77777777" w:rsidR="00114806" w:rsidRPr="00114806" w:rsidRDefault="00114806" w:rsidP="00BA49DC">
      <w:pPr>
        <w:ind w:left="426" w:hanging="426"/>
        <w:rPr>
          <w:rFonts w:ascii="Arial" w:hAnsi="Arial" w:cs="Arial"/>
        </w:rPr>
      </w:pPr>
    </w:p>
    <w:p w14:paraId="4B569860" w14:textId="77777777" w:rsidR="00114806" w:rsidRPr="00114806" w:rsidRDefault="00114806" w:rsidP="00BA49DC">
      <w:pPr>
        <w:ind w:left="426" w:hanging="426"/>
        <w:rPr>
          <w:rFonts w:ascii="Arial" w:hAnsi="Arial" w:cs="Arial"/>
        </w:rPr>
      </w:pPr>
    </w:p>
    <w:p w14:paraId="542075C3" w14:textId="77777777" w:rsidR="00114806" w:rsidRPr="00114806" w:rsidRDefault="00114806" w:rsidP="00BA49DC">
      <w:pPr>
        <w:ind w:left="426" w:hanging="426"/>
        <w:rPr>
          <w:rFonts w:ascii="Arial" w:hAnsi="Arial" w:cs="Arial"/>
        </w:rPr>
      </w:pPr>
    </w:p>
    <w:p w14:paraId="7C52A057" w14:textId="77777777" w:rsidR="00114806" w:rsidRPr="00114806" w:rsidRDefault="00114806" w:rsidP="00BA49DC">
      <w:pPr>
        <w:ind w:left="426" w:hanging="426"/>
        <w:rPr>
          <w:rFonts w:ascii="Arial" w:hAnsi="Arial" w:cs="Arial"/>
          <w:b/>
          <w:bCs/>
        </w:rPr>
      </w:pPr>
    </w:p>
    <w:p w14:paraId="08DE1608" w14:textId="77777777" w:rsidR="00114806" w:rsidRPr="00114806" w:rsidRDefault="00114806" w:rsidP="00BA49DC">
      <w:pPr>
        <w:ind w:left="426" w:hanging="426"/>
        <w:rPr>
          <w:rFonts w:ascii="Arial" w:hAnsi="Arial" w:cs="Arial"/>
          <w:b/>
          <w:bCs/>
        </w:rPr>
      </w:pPr>
    </w:p>
    <w:p w14:paraId="4AFFDE16" w14:textId="77777777" w:rsidR="00114806" w:rsidRPr="00114806" w:rsidRDefault="00114806" w:rsidP="00BA49DC">
      <w:pPr>
        <w:ind w:left="426" w:hanging="426"/>
        <w:rPr>
          <w:rFonts w:ascii="Arial" w:hAnsi="Arial" w:cs="Arial"/>
          <w:b/>
          <w:bCs/>
        </w:rPr>
      </w:pPr>
    </w:p>
    <w:p w14:paraId="54F7E023" w14:textId="77777777" w:rsidR="00114806" w:rsidRPr="00114806" w:rsidRDefault="00114806" w:rsidP="00BA49DC">
      <w:pPr>
        <w:ind w:left="426" w:hanging="426"/>
        <w:rPr>
          <w:rFonts w:ascii="Arial" w:hAnsi="Arial" w:cs="Arial"/>
          <w:b/>
          <w:bCs/>
        </w:rPr>
      </w:pPr>
    </w:p>
    <w:p w14:paraId="445E7901" w14:textId="77777777" w:rsidR="00114806" w:rsidRPr="00114806" w:rsidRDefault="00114806" w:rsidP="00BA49DC">
      <w:pPr>
        <w:ind w:left="426" w:hanging="426"/>
        <w:rPr>
          <w:rFonts w:ascii="Arial" w:hAnsi="Arial" w:cs="Arial"/>
          <w:b/>
          <w:bCs/>
        </w:rPr>
      </w:pPr>
    </w:p>
    <w:p w14:paraId="7754F07B" w14:textId="77777777" w:rsidR="00114806" w:rsidRPr="00114806" w:rsidRDefault="00114806" w:rsidP="00BA49DC">
      <w:pPr>
        <w:ind w:left="426" w:hanging="426"/>
        <w:rPr>
          <w:rFonts w:ascii="Arial" w:hAnsi="Arial" w:cs="Arial"/>
          <w:b/>
          <w:bCs/>
        </w:rPr>
      </w:pPr>
    </w:p>
    <w:p w14:paraId="109A85B7" w14:textId="77777777" w:rsidR="00114806" w:rsidRPr="00114806" w:rsidRDefault="00114806" w:rsidP="00BA49DC">
      <w:pPr>
        <w:ind w:left="426" w:hanging="426"/>
        <w:rPr>
          <w:rFonts w:ascii="Arial" w:hAnsi="Arial" w:cs="Arial"/>
          <w:b/>
          <w:bCs/>
        </w:rPr>
      </w:pPr>
    </w:p>
    <w:p w14:paraId="130867AB" w14:textId="77777777" w:rsidR="00114806" w:rsidRPr="00114806" w:rsidRDefault="00114806" w:rsidP="00BA49DC">
      <w:pPr>
        <w:ind w:left="426" w:hanging="426"/>
        <w:rPr>
          <w:rFonts w:ascii="Arial" w:hAnsi="Arial" w:cs="Arial"/>
          <w:b/>
          <w:bCs/>
        </w:rPr>
      </w:pPr>
    </w:p>
    <w:p w14:paraId="447DC8B6" w14:textId="77777777" w:rsidR="00114806" w:rsidRPr="00114806" w:rsidRDefault="00114806" w:rsidP="00BA49DC">
      <w:pPr>
        <w:ind w:left="426" w:hanging="426"/>
        <w:rPr>
          <w:rFonts w:ascii="Arial" w:hAnsi="Arial" w:cs="Arial"/>
          <w:b/>
          <w:bCs/>
        </w:rPr>
      </w:pPr>
    </w:p>
    <w:p w14:paraId="2889D3CC" w14:textId="77777777" w:rsidR="00114806" w:rsidRPr="00114806" w:rsidRDefault="00114806" w:rsidP="00BA49DC">
      <w:pPr>
        <w:ind w:left="426" w:hanging="426"/>
        <w:rPr>
          <w:rFonts w:ascii="Arial" w:hAnsi="Arial" w:cs="Arial"/>
          <w:b/>
          <w:bCs/>
        </w:rPr>
      </w:pPr>
    </w:p>
    <w:p w14:paraId="4A8EFF3E" w14:textId="77777777" w:rsidR="00114806" w:rsidRPr="00114806" w:rsidRDefault="00114806" w:rsidP="00BA49DC">
      <w:pPr>
        <w:ind w:left="426" w:hanging="426"/>
        <w:rPr>
          <w:rFonts w:ascii="Arial" w:hAnsi="Arial" w:cs="Arial"/>
          <w:b/>
          <w:bCs/>
        </w:rPr>
      </w:pPr>
    </w:p>
    <w:p w14:paraId="6AE2C7F6" w14:textId="77777777" w:rsidR="00114806" w:rsidRPr="00114806" w:rsidRDefault="00114806" w:rsidP="00BA49DC">
      <w:pPr>
        <w:ind w:left="426" w:hanging="426"/>
        <w:rPr>
          <w:rFonts w:ascii="Arial" w:hAnsi="Arial" w:cs="Arial"/>
          <w:b/>
          <w:bCs/>
        </w:rPr>
      </w:pPr>
    </w:p>
    <w:p w14:paraId="191E0B6D" w14:textId="77777777" w:rsidR="00114806" w:rsidRPr="00114806" w:rsidRDefault="00114806" w:rsidP="00BA49DC">
      <w:pPr>
        <w:ind w:left="426" w:hanging="426"/>
        <w:rPr>
          <w:rFonts w:ascii="Arial" w:hAnsi="Arial" w:cs="Arial"/>
          <w:b/>
          <w:bCs/>
        </w:rPr>
      </w:pPr>
    </w:p>
    <w:p w14:paraId="30A90D2B" w14:textId="77777777" w:rsidR="00114806" w:rsidRPr="00114806" w:rsidRDefault="00114806" w:rsidP="00BA49DC">
      <w:pPr>
        <w:ind w:left="426" w:hanging="426"/>
        <w:rPr>
          <w:rFonts w:ascii="Arial" w:hAnsi="Arial" w:cs="Arial"/>
          <w:b/>
          <w:bCs/>
        </w:rPr>
      </w:pPr>
    </w:p>
    <w:p w14:paraId="606B09C7" w14:textId="77777777" w:rsidR="00114806" w:rsidRPr="00114806" w:rsidRDefault="00114806" w:rsidP="00BA49DC">
      <w:pPr>
        <w:ind w:left="426" w:hanging="426"/>
        <w:rPr>
          <w:rFonts w:ascii="Arial" w:hAnsi="Arial" w:cs="Arial"/>
          <w:b/>
          <w:bCs/>
        </w:rPr>
      </w:pPr>
    </w:p>
    <w:p w14:paraId="05630B5C" w14:textId="77777777" w:rsidR="00114806" w:rsidRPr="00114806" w:rsidRDefault="00114806" w:rsidP="00BA49DC">
      <w:pPr>
        <w:ind w:left="426" w:hanging="426"/>
        <w:rPr>
          <w:rFonts w:ascii="Arial" w:hAnsi="Arial" w:cs="Arial"/>
          <w:b/>
          <w:bCs/>
        </w:rPr>
      </w:pPr>
    </w:p>
    <w:p w14:paraId="43B789C2" w14:textId="77777777" w:rsidR="00114806" w:rsidRPr="00BA49DC" w:rsidRDefault="00114806" w:rsidP="00BA49DC">
      <w:pPr>
        <w:ind w:left="426" w:hanging="426"/>
        <w:rPr>
          <w:rFonts w:ascii="Arial" w:hAnsi="Arial" w:cs="Arial"/>
          <w:b/>
          <w:bCs/>
        </w:rPr>
      </w:pPr>
      <w:bookmarkStart w:id="329" w:name="BLOWDOWN"/>
      <w:bookmarkEnd w:id="329"/>
      <w:r w:rsidRPr="00BA49DC">
        <w:rPr>
          <w:rFonts w:ascii="Arial" w:hAnsi="Arial" w:cs="Arial"/>
          <w:b/>
          <w:bCs/>
        </w:rPr>
        <w:t>K.</w:t>
      </w:r>
      <w:r w:rsidRPr="00BA49DC">
        <w:rPr>
          <w:rFonts w:ascii="Arial" w:hAnsi="Arial" w:cs="Arial"/>
          <w:b/>
          <w:bCs/>
        </w:rPr>
        <w:tab/>
        <w:t>BLOW DOWN SYSTEM</w:t>
      </w:r>
    </w:p>
    <w:p w14:paraId="732CC04C" w14:textId="77777777" w:rsidR="00114806" w:rsidRPr="00114806" w:rsidRDefault="00114806" w:rsidP="00BA49DC">
      <w:pPr>
        <w:ind w:left="426" w:hanging="426"/>
        <w:rPr>
          <w:rFonts w:ascii="Arial" w:hAnsi="Arial" w:cs="Arial"/>
        </w:rPr>
      </w:pPr>
    </w:p>
    <w:p w14:paraId="16DA283C" w14:textId="77777777" w:rsidR="00114806" w:rsidRPr="00BA49DC" w:rsidRDefault="00114806" w:rsidP="00BA49DC">
      <w:pPr>
        <w:ind w:left="426" w:hanging="426"/>
        <w:rPr>
          <w:rFonts w:ascii="Arial" w:hAnsi="Arial" w:cs="Arial"/>
        </w:rPr>
      </w:pPr>
      <w:r w:rsidRPr="00BA49DC">
        <w:rPr>
          <w:rFonts w:ascii="Arial" w:hAnsi="Arial" w:cs="Arial"/>
        </w:rPr>
        <w:t xml:space="preserve">In case of emergency or a planned shut down, the polymer and the monomer from the plant is discharged to this section which primarily consists of four vessels V 801, V801A, V802 and V 804.  V801 and V801A are high pressure blwodown vessel in series, whereas V 802 and V 804 are low pressure blow down vessel.  The monomer is recovered from </w:t>
      </w:r>
      <w:r w:rsidRPr="00BA49DC">
        <w:rPr>
          <w:rFonts w:ascii="Arial" w:hAnsi="Arial" w:cs="Arial"/>
        </w:rPr>
        <w:lastRenderedPageBreak/>
        <w:t>V801 and recycled in plant through      K 301 while powder is discharged from bottom.  The entire flare system of the plant is connected with blow down, from where the gases are routed to main flare.</w:t>
      </w:r>
    </w:p>
    <w:p w14:paraId="4A464CC1" w14:textId="77777777" w:rsidR="00114806" w:rsidRPr="00114806" w:rsidRDefault="00114806" w:rsidP="00BA49DC">
      <w:pPr>
        <w:ind w:left="426" w:hanging="426"/>
        <w:rPr>
          <w:rFonts w:ascii="Arial" w:hAnsi="Arial" w:cs="Arial"/>
        </w:rPr>
      </w:pPr>
    </w:p>
    <w:p w14:paraId="05FB627B" w14:textId="22BB4C80" w:rsidR="00114806" w:rsidRPr="00BA49DC" w:rsidRDefault="00114806" w:rsidP="00BA49DC">
      <w:pPr>
        <w:ind w:left="426" w:hanging="426"/>
        <w:rPr>
          <w:rFonts w:ascii="Arial" w:hAnsi="Arial" w:cs="Arial"/>
        </w:rPr>
      </w:pPr>
      <w:r w:rsidRPr="00BA49DC">
        <w:rPr>
          <w:rFonts w:ascii="Arial" w:hAnsi="Arial" w:cs="Arial"/>
        </w:rPr>
        <w:t>TYPE OF EMERGENCIES BLOW DOWN:</w:t>
      </w:r>
    </w:p>
    <w:p w14:paraId="17FDBE69" w14:textId="77777777" w:rsidR="00114806" w:rsidRPr="00114806" w:rsidRDefault="00114806" w:rsidP="00BA49DC">
      <w:pPr>
        <w:ind w:left="426" w:hanging="426"/>
        <w:rPr>
          <w:rFonts w:ascii="Arial" w:hAnsi="Arial" w:cs="Arial"/>
        </w:rPr>
      </w:pPr>
    </w:p>
    <w:p w14:paraId="7C7E7EAF" w14:textId="679CA5E6" w:rsidR="00114806" w:rsidRPr="00BA49DC" w:rsidRDefault="00114806" w:rsidP="00BA49DC">
      <w:pPr>
        <w:ind w:left="426" w:hanging="426"/>
        <w:rPr>
          <w:rFonts w:ascii="Arial" w:hAnsi="Arial" w:cs="Arial"/>
        </w:rPr>
      </w:pPr>
      <w:r w:rsidRPr="00BA49DC">
        <w:rPr>
          <w:rFonts w:ascii="Arial" w:hAnsi="Arial" w:cs="Arial"/>
        </w:rPr>
        <w:t>There are two types of emergencies.  Type A and Type B.</w:t>
      </w:r>
    </w:p>
    <w:p w14:paraId="1BCEF6CA" w14:textId="77777777" w:rsidR="00114806" w:rsidRPr="00114806" w:rsidRDefault="00114806" w:rsidP="00BA49DC">
      <w:pPr>
        <w:ind w:left="426" w:hanging="426"/>
        <w:rPr>
          <w:rFonts w:ascii="Arial" w:hAnsi="Arial" w:cs="Arial"/>
        </w:rPr>
      </w:pPr>
    </w:p>
    <w:p w14:paraId="6DDE568E" w14:textId="77777777" w:rsidR="00114806" w:rsidRPr="00BA49DC" w:rsidRDefault="00114806" w:rsidP="00BA49DC">
      <w:pPr>
        <w:ind w:left="426" w:hanging="426"/>
        <w:rPr>
          <w:rFonts w:ascii="Arial" w:hAnsi="Arial" w:cs="Arial"/>
        </w:rPr>
      </w:pPr>
      <w:r w:rsidRPr="00BA49DC">
        <w:rPr>
          <w:rFonts w:ascii="Arial" w:hAnsi="Arial" w:cs="Arial"/>
        </w:rPr>
        <w:t>Type A : When reactors are to be emptied out which may be attributed to the failure of reactor pumps P 201 and P 202.</w:t>
      </w:r>
    </w:p>
    <w:p w14:paraId="05AB881D" w14:textId="77777777" w:rsidR="00114806" w:rsidRPr="00114806" w:rsidRDefault="00114806" w:rsidP="00BA49DC">
      <w:pPr>
        <w:ind w:left="426" w:hanging="426"/>
        <w:rPr>
          <w:rFonts w:ascii="Arial" w:hAnsi="Arial" w:cs="Arial"/>
        </w:rPr>
      </w:pPr>
    </w:p>
    <w:p w14:paraId="20918433" w14:textId="77777777" w:rsidR="00114806" w:rsidRPr="00BA49DC" w:rsidRDefault="00114806" w:rsidP="00BA49DC">
      <w:pPr>
        <w:ind w:left="426" w:hanging="426"/>
        <w:rPr>
          <w:rFonts w:ascii="Arial" w:hAnsi="Arial" w:cs="Arial"/>
        </w:rPr>
      </w:pPr>
      <w:r w:rsidRPr="00BA49DC">
        <w:rPr>
          <w:rFonts w:ascii="Arial" w:hAnsi="Arial" w:cs="Arial"/>
        </w:rPr>
        <w:t>Type B : When the downstream units of reactor are disturbed.  Say polymer feeding can not be routed to flash drum.</w:t>
      </w:r>
    </w:p>
    <w:p w14:paraId="09894CD5" w14:textId="77777777" w:rsidR="00114806" w:rsidRPr="00114806" w:rsidRDefault="00114806" w:rsidP="00BA49DC">
      <w:pPr>
        <w:ind w:left="426" w:hanging="426"/>
        <w:rPr>
          <w:rFonts w:ascii="Arial" w:hAnsi="Arial" w:cs="Arial"/>
        </w:rPr>
      </w:pPr>
    </w:p>
    <w:p w14:paraId="7355329C" w14:textId="77777777" w:rsidR="00114806" w:rsidRPr="00BA49DC" w:rsidRDefault="00114806" w:rsidP="00BA49DC">
      <w:pPr>
        <w:ind w:left="426" w:hanging="426"/>
        <w:rPr>
          <w:rFonts w:ascii="Arial" w:hAnsi="Arial" w:cs="Arial"/>
        </w:rPr>
      </w:pPr>
      <w:r w:rsidRPr="00BA49DC">
        <w:rPr>
          <w:rFonts w:ascii="Arial" w:hAnsi="Arial" w:cs="Arial"/>
        </w:rPr>
        <w:t>Actions in Type a Emergency:</w:t>
      </w:r>
    </w:p>
    <w:p w14:paraId="26838375" w14:textId="77777777" w:rsidR="00114806" w:rsidRPr="00114806" w:rsidRDefault="00114806" w:rsidP="00BA49DC">
      <w:pPr>
        <w:ind w:left="426" w:hanging="426"/>
        <w:rPr>
          <w:rFonts w:ascii="Arial" w:hAnsi="Arial" w:cs="Arial"/>
        </w:rPr>
      </w:pPr>
    </w:p>
    <w:p w14:paraId="1E56F1DA" w14:textId="77777777" w:rsidR="00114806" w:rsidRPr="00114806" w:rsidRDefault="00114806" w:rsidP="00BA49DC">
      <w:pPr>
        <w:ind w:left="426" w:hanging="426"/>
        <w:rPr>
          <w:rFonts w:ascii="Arial" w:hAnsi="Arial" w:cs="Arial"/>
        </w:rPr>
      </w:pPr>
      <w:r w:rsidRPr="00114806">
        <w:rPr>
          <w:rFonts w:ascii="Arial" w:hAnsi="Arial" w:cs="Arial"/>
        </w:rPr>
        <w:t>Discharge R 201 to V 802.</w:t>
      </w:r>
    </w:p>
    <w:p w14:paraId="08890394" w14:textId="77777777" w:rsidR="00114806" w:rsidRPr="00114806" w:rsidRDefault="00114806" w:rsidP="00BA49DC">
      <w:pPr>
        <w:ind w:left="426" w:hanging="426"/>
        <w:rPr>
          <w:rFonts w:ascii="Arial" w:hAnsi="Arial" w:cs="Arial"/>
        </w:rPr>
      </w:pPr>
    </w:p>
    <w:p w14:paraId="0B5AEDE8" w14:textId="77777777" w:rsidR="00114806" w:rsidRPr="00114806" w:rsidRDefault="00114806" w:rsidP="00BA49DC">
      <w:pPr>
        <w:ind w:left="426" w:hanging="426"/>
        <w:rPr>
          <w:rFonts w:ascii="Arial" w:hAnsi="Arial" w:cs="Arial"/>
        </w:rPr>
      </w:pPr>
      <w:r w:rsidRPr="00114806">
        <w:rPr>
          <w:rFonts w:ascii="Arial" w:hAnsi="Arial" w:cs="Arial"/>
        </w:rPr>
        <w:t>Inject killer to R 202.</w:t>
      </w:r>
    </w:p>
    <w:p w14:paraId="3A65860B" w14:textId="77777777" w:rsidR="00114806" w:rsidRPr="00114806" w:rsidRDefault="00114806" w:rsidP="00BA49DC">
      <w:pPr>
        <w:ind w:left="426" w:hanging="426"/>
        <w:rPr>
          <w:rFonts w:ascii="Arial" w:hAnsi="Arial" w:cs="Arial"/>
        </w:rPr>
      </w:pPr>
    </w:p>
    <w:p w14:paraId="63D426A4" w14:textId="77777777" w:rsidR="00114806" w:rsidRPr="00114806" w:rsidRDefault="00114806" w:rsidP="00BA49DC">
      <w:pPr>
        <w:ind w:left="426" w:hanging="426"/>
        <w:rPr>
          <w:rFonts w:ascii="Arial" w:hAnsi="Arial" w:cs="Arial"/>
        </w:rPr>
      </w:pPr>
      <w:r w:rsidRPr="00114806">
        <w:rPr>
          <w:rFonts w:ascii="Arial" w:hAnsi="Arial" w:cs="Arial"/>
        </w:rPr>
        <w:t>Lower R 202 jacket water temperature and set down at 20 C</w:t>
      </w:r>
    </w:p>
    <w:p w14:paraId="5CDB48D4" w14:textId="77777777" w:rsidR="00114806" w:rsidRPr="00114806" w:rsidRDefault="00114806" w:rsidP="00BA49DC">
      <w:pPr>
        <w:ind w:left="426" w:hanging="426"/>
        <w:rPr>
          <w:rFonts w:ascii="Arial" w:hAnsi="Arial" w:cs="Arial"/>
        </w:rPr>
      </w:pPr>
    </w:p>
    <w:p w14:paraId="6385D264" w14:textId="77777777" w:rsidR="00114806" w:rsidRPr="00114806" w:rsidRDefault="00114806" w:rsidP="00BA49DC">
      <w:pPr>
        <w:ind w:left="426" w:hanging="426"/>
        <w:rPr>
          <w:rFonts w:ascii="Arial" w:hAnsi="Arial" w:cs="Arial"/>
        </w:rPr>
      </w:pPr>
      <w:r w:rsidRPr="00114806">
        <w:rPr>
          <w:rFonts w:ascii="Arial" w:hAnsi="Arial" w:cs="Arial"/>
        </w:rPr>
        <w:t>Isolate R 202.</w:t>
      </w:r>
    </w:p>
    <w:p w14:paraId="1FE53D51" w14:textId="77777777" w:rsidR="00114806" w:rsidRPr="00114806" w:rsidRDefault="00114806" w:rsidP="00BA49DC">
      <w:pPr>
        <w:ind w:left="426" w:hanging="426"/>
        <w:rPr>
          <w:rFonts w:ascii="Arial" w:hAnsi="Arial" w:cs="Arial"/>
        </w:rPr>
      </w:pPr>
    </w:p>
    <w:p w14:paraId="386E10FC" w14:textId="77777777" w:rsidR="00114806" w:rsidRPr="00114806" w:rsidRDefault="00114806" w:rsidP="00BA49DC">
      <w:pPr>
        <w:ind w:left="426" w:hanging="426"/>
        <w:rPr>
          <w:rFonts w:ascii="Arial" w:hAnsi="Arial" w:cs="Arial"/>
        </w:rPr>
      </w:pPr>
      <w:r w:rsidRPr="00114806">
        <w:rPr>
          <w:rFonts w:ascii="Arial" w:hAnsi="Arial" w:cs="Arial"/>
        </w:rPr>
        <w:t>Open bottom emergency discharges to V 801 (HV 1905 1.2.3) for 3 minutes max at a time then close.</w:t>
      </w:r>
    </w:p>
    <w:p w14:paraId="718E751A" w14:textId="77777777" w:rsidR="00114806" w:rsidRPr="00114806" w:rsidRDefault="00114806" w:rsidP="00BA49DC">
      <w:pPr>
        <w:ind w:left="426" w:hanging="426"/>
        <w:rPr>
          <w:rFonts w:ascii="Arial" w:hAnsi="Arial" w:cs="Arial"/>
        </w:rPr>
      </w:pPr>
    </w:p>
    <w:p w14:paraId="012F5352" w14:textId="77777777" w:rsidR="00114806" w:rsidRPr="00114806" w:rsidRDefault="00114806" w:rsidP="00BA49DC">
      <w:pPr>
        <w:ind w:left="426" w:hanging="426"/>
        <w:rPr>
          <w:rFonts w:ascii="Arial" w:hAnsi="Arial" w:cs="Arial"/>
        </w:rPr>
      </w:pPr>
      <w:r w:rsidRPr="00114806">
        <w:rPr>
          <w:rFonts w:ascii="Arial" w:hAnsi="Arial" w:cs="Arial"/>
        </w:rPr>
        <w:t>Verify the R 202 bottom temperature and pressure.  If it increases open HV valves for another 3 minutes and close.</w:t>
      </w:r>
    </w:p>
    <w:p w14:paraId="0F9C216C" w14:textId="77777777" w:rsidR="00114806" w:rsidRPr="00114806" w:rsidRDefault="00114806" w:rsidP="00BA49DC">
      <w:pPr>
        <w:ind w:left="426" w:hanging="426"/>
        <w:rPr>
          <w:rFonts w:ascii="Arial" w:hAnsi="Arial" w:cs="Arial"/>
        </w:rPr>
      </w:pPr>
    </w:p>
    <w:p w14:paraId="73BADB4A" w14:textId="77777777" w:rsidR="00114806" w:rsidRPr="00BA49DC" w:rsidRDefault="00114806" w:rsidP="00BA49DC">
      <w:pPr>
        <w:ind w:left="426" w:hanging="426"/>
        <w:rPr>
          <w:rFonts w:ascii="Arial" w:hAnsi="Arial" w:cs="Arial"/>
        </w:rPr>
      </w:pPr>
      <w:r w:rsidRPr="00BA49DC">
        <w:rPr>
          <w:rFonts w:ascii="Arial" w:hAnsi="Arial" w:cs="Arial"/>
        </w:rPr>
        <w:t>Actions in B type emergencies :</w:t>
      </w:r>
    </w:p>
    <w:p w14:paraId="627B8DEB" w14:textId="77777777" w:rsidR="00114806" w:rsidRPr="00114806" w:rsidRDefault="00114806" w:rsidP="00BA49DC">
      <w:pPr>
        <w:ind w:left="426" w:hanging="426"/>
        <w:rPr>
          <w:rFonts w:ascii="Arial" w:hAnsi="Arial" w:cs="Arial"/>
        </w:rPr>
      </w:pPr>
    </w:p>
    <w:p w14:paraId="3900657C" w14:textId="77777777" w:rsidR="00114806" w:rsidRPr="00114806" w:rsidRDefault="00114806" w:rsidP="00BA49DC">
      <w:pPr>
        <w:ind w:left="426" w:hanging="426"/>
        <w:rPr>
          <w:rFonts w:ascii="Arial" w:hAnsi="Arial" w:cs="Arial"/>
        </w:rPr>
      </w:pPr>
      <w:r w:rsidRPr="00114806">
        <w:rPr>
          <w:rFonts w:ascii="Arial" w:hAnsi="Arial" w:cs="Arial"/>
        </w:rPr>
        <w:t>Switch R 202 discharge to secondary flash line and to V802/V801A (using HV 1904 and HV 2204).</w:t>
      </w:r>
    </w:p>
    <w:p w14:paraId="5F421C36" w14:textId="77777777" w:rsidR="00114806" w:rsidRPr="00114806" w:rsidRDefault="00114806" w:rsidP="00BA49DC">
      <w:pPr>
        <w:ind w:left="426" w:hanging="426"/>
        <w:rPr>
          <w:rFonts w:ascii="Arial" w:hAnsi="Arial" w:cs="Arial"/>
        </w:rPr>
      </w:pPr>
    </w:p>
    <w:p w14:paraId="06413F7A" w14:textId="77777777" w:rsidR="00114806" w:rsidRPr="00114806" w:rsidRDefault="00114806" w:rsidP="00BA49DC">
      <w:pPr>
        <w:ind w:left="426" w:hanging="426"/>
        <w:rPr>
          <w:rFonts w:ascii="Arial" w:hAnsi="Arial" w:cs="Arial"/>
        </w:rPr>
      </w:pPr>
      <w:r w:rsidRPr="00114806">
        <w:rPr>
          <w:rFonts w:ascii="Arial" w:hAnsi="Arial" w:cs="Arial"/>
        </w:rPr>
        <w:t>Stop the catalyst feed to reactor but keep Teal and Donor on.</w:t>
      </w:r>
    </w:p>
    <w:p w14:paraId="102CE877" w14:textId="77777777" w:rsidR="00114806" w:rsidRPr="00114806" w:rsidRDefault="00114806" w:rsidP="00BA49DC">
      <w:pPr>
        <w:ind w:left="426" w:hanging="426"/>
        <w:rPr>
          <w:rFonts w:ascii="Arial" w:hAnsi="Arial" w:cs="Arial"/>
        </w:rPr>
      </w:pPr>
    </w:p>
    <w:p w14:paraId="25DED91A" w14:textId="77777777" w:rsidR="00114806" w:rsidRPr="00114806" w:rsidRDefault="00114806" w:rsidP="00BA49DC">
      <w:pPr>
        <w:ind w:left="426" w:hanging="426"/>
        <w:rPr>
          <w:rFonts w:ascii="Arial" w:hAnsi="Arial" w:cs="Arial"/>
        </w:rPr>
      </w:pPr>
      <w:r w:rsidRPr="00114806">
        <w:rPr>
          <w:rFonts w:ascii="Arial" w:hAnsi="Arial" w:cs="Arial"/>
        </w:rPr>
        <w:t>Verify that if the cause that has led to the emergency be removed in a short time.</w:t>
      </w:r>
    </w:p>
    <w:p w14:paraId="713B72F0" w14:textId="77777777" w:rsidR="00114806" w:rsidRPr="00114806" w:rsidRDefault="00114806" w:rsidP="00BA49DC">
      <w:pPr>
        <w:ind w:left="426" w:hanging="426"/>
        <w:rPr>
          <w:rFonts w:ascii="Arial" w:hAnsi="Arial" w:cs="Arial"/>
        </w:rPr>
      </w:pPr>
    </w:p>
    <w:p w14:paraId="10B55FBF" w14:textId="77777777" w:rsidR="00114806" w:rsidRPr="00BA49DC" w:rsidRDefault="00114806" w:rsidP="00BA49DC">
      <w:pPr>
        <w:ind w:left="426" w:hanging="426"/>
        <w:rPr>
          <w:rFonts w:ascii="Arial" w:hAnsi="Arial" w:cs="Arial"/>
        </w:rPr>
      </w:pPr>
      <w:r w:rsidRPr="00BA49DC">
        <w:rPr>
          <w:rFonts w:ascii="Arial" w:hAnsi="Arial" w:cs="Arial"/>
        </w:rPr>
        <w:lastRenderedPageBreak/>
        <w:t>If the normal operation can not be restored in about 15 mins, after R 202 discharge switching to V 802, do the following.</w:t>
      </w:r>
    </w:p>
    <w:p w14:paraId="1926CDEC" w14:textId="77777777" w:rsidR="00114806" w:rsidRPr="00114806" w:rsidRDefault="00114806" w:rsidP="00BA49DC">
      <w:pPr>
        <w:ind w:left="426" w:hanging="426"/>
        <w:rPr>
          <w:rFonts w:ascii="Arial" w:hAnsi="Arial" w:cs="Arial"/>
        </w:rPr>
      </w:pPr>
    </w:p>
    <w:p w14:paraId="00B69EAB" w14:textId="77777777" w:rsidR="00114806" w:rsidRPr="00114806" w:rsidRDefault="00114806" w:rsidP="00BA49DC">
      <w:pPr>
        <w:ind w:left="426" w:hanging="426"/>
        <w:rPr>
          <w:rFonts w:ascii="Arial" w:hAnsi="Arial" w:cs="Arial"/>
        </w:rPr>
      </w:pPr>
      <w:r w:rsidRPr="00114806">
        <w:rPr>
          <w:rFonts w:ascii="Arial" w:hAnsi="Arial" w:cs="Arial"/>
        </w:rPr>
        <w:t>Inject emergency killer or service killer.</w:t>
      </w:r>
    </w:p>
    <w:p w14:paraId="78F1C7FB" w14:textId="77777777" w:rsidR="00114806" w:rsidRPr="00114806" w:rsidRDefault="00114806" w:rsidP="00BA49DC">
      <w:pPr>
        <w:ind w:left="426" w:hanging="426"/>
        <w:rPr>
          <w:rFonts w:ascii="Arial" w:hAnsi="Arial" w:cs="Arial"/>
        </w:rPr>
      </w:pPr>
    </w:p>
    <w:p w14:paraId="6E91DB6C" w14:textId="39760C15" w:rsidR="00114806" w:rsidRPr="00114806" w:rsidRDefault="00114806" w:rsidP="00BA49DC">
      <w:pPr>
        <w:ind w:left="426" w:hanging="426"/>
        <w:rPr>
          <w:rFonts w:ascii="Arial" w:hAnsi="Arial" w:cs="Arial"/>
        </w:rPr>
      </w:pPr>
      <w:r w:rsidRPr="00114806">
        <w:rPr>
          <w:rFonts w:ascii="Arial" w:hAnsi="Arial" w:cs="Arial"/>
        </w:rPr>
        <w:t>Put primary propylene feed to R 202 (</w:t>
      </w:r>
      <w:del w:id="330" w:author="Rahul R Menon" w:date="2022-03-24T12:07:00Z">
        <w:r w:rsidRPr="00114806" w:rsidDel="00CE1295">
          <w:rPr>
            <w:rFonts w:ascii="Arial" w:hAnsi="Arial" w:cs="Arial"/>
          </w:rPr>
          <w:delText>FRC</w:delText>
        </w:r>
      </w:del>
      <w:ins w:id="331" w:author="Rahul R Menon" w:date="2022-03-24T12:07:00Z">
        <w:r w:rsidR="00CE1295">
          <w:rPr>
            <w:rFonts w:ascii="Arial" w:hAnsi="Arial" w:cs="Arial"/>
          </w:rPr>
          <w:t>FIC</w:t>
        </w:r>
      </w:ins>
      <w:r w:rsidRPr="00114806">
        <w:rPr>
          <w:rFonts w:ascii="Arial" w:hAnsi="Arial" w:cs="Arial"/>
        </w:rPr>
        <w:t xml:space="preserve"> 1702) minimum keep flushing propylene to prepoly slurry pump, and poly pump.</w:t>
      </w:r>
    </w:p>
    <w:p w14:paraId="6C9BB18C" w14:textId="77777777" w:rsidR="00114806" w:rsidRPr="00114806" w:rsidRDefault="00114806" w:rsidP="00BA49DC">
      <w:pPr>
        <w:ind w:left="426" w:hanging="426"/>
        <w:rPr>
          <w:rFonts w:ascii="Arial" w:hAnsi="Arial" w:cs="Arial"/>
        </w:rPr>
      </w:pPr>
    </w:p>
    <w:p w14:paraId="2BF736AE" w14:textId="5D1FA248" w:rsidR="00114806" w:rsidRPr="00114806" w:rsidRDefault="00114806" w:rsidP="00BA49DC">
      <w:pPr>
        <w:ind w:left="426" w:hanging="426"/>
        <w:rPr>
          <w:rFonts w:ascii="Arial" w:hAnsi="Arial" w:cs="Arial"/>
        </w:rPr>
      </w:pPr>
      <w:r w:rsidRPr="00114806">
        <w:rPr>
          <w:rFonts w:ascii="Arial" w:hAnsi="Arial" w:cs="Arial"/>
        </w:rPr>
        <w:t xml:space="preserve">Keep V 802 level under control during the whole reactor progressive dilution stage, should the V 802 level reach such values that can be considered as dangerous, direct the discharge to V801A by means of     HV 4004 and lower down the setting of        </w:t>
      </w:r>
      <w:del w:id="332" w:author="Rahul R Menon" w:date="2022-03-24T12:09:00Z">
        <w:r w:rsidRPr="00114806" w:rsidDel="00CE1295">
          <w:rPr>
            <w:rFonts w:ascii="Arial" w:hAnsi="Arial" w:cs="Arial"/>
          </w:rPr>
          <w:delText>PRC</w:delText>
        </w:r>
      </w:del>
      <w:ins w:id="333" w:author="Rahul R Menon" w:date="2022-03-24T12:09:00Z">
        <w:r w:rsidR="00CE1295">
          <w:rPr>
            <w:rFonts w:ascii="Arial" w:hAnsi="Arial" w:cs="Arial"/>
          </w:rPr>
          <w:t>PIC</w:t>
        </w:r>
      </w:ins>
      <w:r w:rsidRPr="00114806">
        <w:rPr>
          <w:rFonts w:ascii="Arial" w:hAnsi="Arial" w:cs="Arial"/>
        </w:rPr>
        <w:t xml:space="preserve"> 4001 to 5 kg/cm2g.</w:t>
      </w:r>
    </w:p>
    <w:p w14:paraId="45F97D90" w14:textId="77777777" w:rsidR="00114806" w:rsidRPr="00114806" w:rsidRDefault="00114806" w:rsidP="00BA49DC">
      <w:pPr>
        <w:ind w:left="426" w:hanging="426"/>
        <w:rPr>
          <w:rFonts w:ascii="Arial" w:hAnsi="Arial" w:cs="Arial"/>
        </w:rPr>
      </w:pPr>
    </w:p>
    <w:p w14:paraId="0F52DAAD" w14:textId="77899812" w:rsidR="00114806" w:rsidRPr="00BA49DC" w:rsidRDefault="00114806" w:rsidP="00BA49DC">
      <w:pPr>
        <w:ind w:left="426" w:hanging="426"/>
        <w:rPr>
          <w:rFonts w:ascii="Arial" w:hAnsi="Arial" w:cs="Arial"/>
        </w:rPr>
      </w:pPr>
      <w:r w:rsidRPr="00BA49DC">
        <w:rPr>
          <w:rFonts w:ascii="Arial" w:hAnsi="Arial" w:cs="Arial"/>
        </w:rPr>
        <w:t>VESSELS SPECIFICATION</w:t>
      </w:r>
    </w:p>
    <w:p w14:paraId="789BDEC2" w14:textId="77777777" w:rsidR="00114806" w:rsidRPr="00114806" w:rsidRDefault="00114806" w:rsidP="00BA49DC">
      <w:pPr>
        <w:ind w:left="426" w:hanging="426"/>
        <w:rPr>
          <w:rFonts w:ascii="Arial" w:hAnsi="Arial" w:cs="Arial"/>
        </w:rPr>
      </w:pPr>
    </w:p>
    <w:p w14:paraId="0EBDB65C" w14:textId="77777777" w:rsidR="00114806" w:rsidRPr="00114806" w:rsidRDefault="00114806" w:rsidP="00BA49DC">
      <w:pPr>
        <w:ind w:left="426" w:hanging="426"/>
        <w:rPr>
          <w:rFonts w:ascii="Arial" w:hAnsi="Arial" w:cs="Arial"/>
        </w:rPr>
      </w:pPr>
      <w:r w:rsidRPr="00114806">
        <w:rPr>
          <w:rFonts w:ascii="Arial" w:hAnsi="Arial" w:cs="Arial"/>
          <w:u w:val="single"/>
        </w:rPr>
        <w:t>V801</w:t>
      </w:r>
      <w:r w:rsidRPr="00114806">
        <w:rPr>
          <w:rFonts w:ascii="Arial" w:hAnsi="Arial" w:cs="Arial"/>
        </w:rPr>
        <w:t xml:space="preserve"> : Volume 47.8m3</w:t>
      </w:r>
    </w:p>
    <w:p w14:paraId="1F09A0E5" w14:textId="77777777" w:rsidR="00114806" w:rsidRPr="00114806" w:rsidRDefault="00114806" w:rsidP="00BA49DC">
      <w:pPr>
        <w:ind w:left="426" w:hanging="426"/>
        <w:rPr>
          <w:rFonts w:ascii="Arial" w:hAnsi="Arial" w:cs="Arial"/>
        </w:rPr>
      </w:pPr>
    </w:p>
    <w:p w14:paraId="4F6E30E1" w14:textId="77777777" w:rsidR="00114806" w:rsidRPr="00BA49DC" w:rsidRDefault="00114806" w:rsidP="00BA49DC">
      <w:pPr>
        <w:ind w:left="426" w:hanging="426"/>
        <w:rPr>
          <w:rFonts w:ascii="Arial" w:hAnsi="Arial" w:cs="Arial"/>
        </w:rPr>
      </w:pPr>
      <w:r w:rsidRPr="00BA49DC">
        <w:rPr>
          <w:rFonts w:ascii="Arial" w:hAnsi="Arial" w:cs="Arial"/>
        </w:rPr>
        <w:t>Input flow: reaction discharge and safety valves discharge containing large quantities of propylene.</w:t>
      </w:r>
    </w:p>
    <w:p w14:paraId="515610B6" w14:textId="77777777" w:rsidR="00114806" w:rsidRPr="00114806" w:rsidRDefault="00114806" w:rsidP="00BA49DC">
      <w:pPr>
        <w:ind w:left="426" w:hanging="426"/>
        <w:rPr>
          <w:rFonts w:ascii="Arial" w:hAnsi="Arial" w:cs="Arial"/>
        </w:rPr>
      </w:pPr>
    </w:p>
    <w:p w14:paraId="6DCC0250" w14:textId="77777777" w:rsidR="00114806" w:rsidRPr="00BA49DC" w:rsidRDefault="00114806" w:rsidP="00BA49DC">
      <w:pPr>
        <w:ind w:left="426" w:hanging="426"/>
        <w:rPr>
          <w:rFonts w:ascii="Arial" w:hAnsi="Arial" w:cs="Arial"/>
        </w:rPr>
      </w:pPr>
      <w:r w:rsidRPr="00BA49DC">
        <w:rPr>
          <w:rFonts w:ascii="Arial" w:hAnsi="Arial" w:cs="Arial"/>
        </w:rPr>
        <w:t>Heating of vessel: At the bottom of the vessel, a half tube is provided through which LP steam passes to evaporate the propylene.</w:t>
      </w:r>
    </w:p>
    <w:p w14:paraId="46819BFE" w14:textId="77777777" w:rsidR="00114806" w:rsidRPr="00114806" w:rsidRDefault="00114806" w:rsidP="00BA49DC">
      <w:pPr>
        <w:ind w:left="426" w:hanging="426"/>
        <w:rPr>
          <w:rFonts w:ascii="Arial" w:hAnsi="Arial" w:cs="Arial"/>
        </w:rPr>
      </w:pPr>
    </w:p>
    <w:p w14:paraId="754A2C86" w14:textId="77777777" w:rsidR="00114806" w:rsidRPr="00114806" w:rsidRDefault="00114806" w:rsidP="00BA49DC">
      <w:pPr>
        <w:ind w:left="426" w:hanging="426"/>
        <w:rPr>
          <w:rFonts w:ascii="Arial" w:hAnsi="Arial" w:cs="Arial"/>
        </w:rPr>
      </w:pPr>
      <w:r w:rsidRPr="00114806">
        <w:rPr>
          <w:rFonts w:ascii="Arial" w:hAnsi="Arial" w:cs="Arial"/>
        </w:rPr>
        <w:t>V801A : Volume  64 m3</w:t>
      </w:r>
    </w:p>
    <w:p w14:paraId="399AF4EF" w14:textId="77777777" w:rsidR="00114806" w:rsidRPr="00114806" w:rsidRDefault="00114806" w:rsidP="00BA49DC">
      <w:pPr>
        <w:ind w:left="426" w:hanging="426"/>
        <w:rPr>
          <w:rFonts w:ascii="Arial" w:hAnsi="Arial" w:cs="Arial"/>
        </w:rPr>
      </w:pPr>
    </w:p>
    <w:p w14:paraId="08B3502A" w14:textId="77777777" w:rsidR="00114806" w:rsidRPr="00BA49DC" w:rsidRDefault="00114806" w:rsidP="00BA49DC">
      <w:pPr>
        <w:ind w:left="426" w:hanging="426"/>
        <w:rPr>
          <w:rFonts w:ascii="Arial" w:hAnsi="Arial" w:cs="Arial"/>
        </w:rPr>
      </w:pPr>
      <w:r w:rsidRPr="00BA49DC">
        <w:rPr>
          <w:rFonts w:ascii="Arial" w:hAnsi="Arial" w:cs="Arial"/>
        </w:rPr>
        <w:t>Input from V 801 and occasionally from HV 4004.</w:t>
      </w:r>
    </w:p>
    <w:p w14:paraId="62171ED7" w14:textId="77777777" w:rsidR="00114806" w:rsidRPr="00114806" w:rsidRDefault="00114806" w:rsidP="00BA49DC">
      <w:pPr>
        <w:ind w:left="426" w:hanging="426"/>
        <w:rPr>
          <w:rFonts w:ascii="Arial" w:hAnsi="Arial" w:cs="Arial"/>
        </w:rPr>
      </w:pPr>
    </w:p>
    <w:p w14:paraId="2C07182A" w14:textId="77777777" w:rsidR="00114806" w:rsidRPr="00BA49DC" w:rsidRDefault="00114806" w:rsidP="00BA49DC">
      <w:pPr>
        <w:ind w:left="426" w:hanging="426"/>
        <w:rPr>
          <w:rFonts w:ascii="Arial" w:hAnsi="Arial" w:cs="Arial"/>
        </w:rPr>
      </w:pPr>
      <w:r w:rsidRPr="00BA49DC">
        <w:rPr>
          <w:rFonts w:ascii="Arial" w:hAnsi="Arial" w:cs="Arial"/>
        </w:rPr>
        <w:t>Heating of vessel : It is jacketed at the bottom conical and LP steam is used.</w:t>
      </w:r>
    </w:p>
    <w:p w14:paraId="2736D8FA" w14:textId="77777777" w:rsidR="00114806" w:rsidRPr="00114806" w:rsidRDefault="00114806" w:rsidP="00BA49DC">
      <w:pPr>
        <w:ind w:left="426" w:hanging="426"/>
        <w:rPr>
          <w:rFonts w:ascii="Arial" w:hAnsi="Arial" w:cs="Arial"/>
        </w:rPr>
      </w:pPr>
    </w:p>
    <w:p w14:paraId="7E2EC0DD" w14:textId="77777777" w:rsidR="00114806" w:rsidRPr="00114806" w:rsidRDefault="00114806" w:rsidP="00BA49DC">
      <w:pPr>
        <w:ind w:left="426" w:hanging="426"/>
        <w:rPr>
          <w:rFonts w:ascii="Arial" w:hAnsi="Arial" w:cs="Arial"/>
        </w:rPr>
      </w:pPr>
      <w:r w:rsidRPr="00114806">
        <w:rPr>
          <w:rFonts w:ascii="Arial" w:hAnsi="Arial" w:cs="Arial"/>
          <w:u w:val="single"/>
        </w:rPr>
        <w:t>V 802</w:t>
      </w:r>
      <w:r w:rsidRPr="00114806">
        <w:rPr>
          <w:rFonts w:ascii="Arial" w:hAnsi="Arial" w:cs="Arial"/>
        </w:rPr>
        <w:t xml:space="preserve"> : Volume 47.8 m3</w:t>
      </w:r>
    </w:p>
    <w:p w14:paraId="62A9DA84" w14:textId="77777777" w:rsidR="00114806" w:rsidRPr="00114806" w:rsidRDefault="00114806" w:rsidP="00BA49DC">
      <w:pPr>
        <w:ind w:left="426" w:hanging="426"/>
        <w:rPr>
          <w:rFonts w:ascii="Arial" w:hAnsi="Arial" w:cs="Arial"/>
        </w:rPr>
      </w:pPr>
    </w:p>
    <w:p w14:paraId="2930DA16" w14:textId="77777777" w:rsidR="00114806" w:rsidRPr="00BA49DC" w:rsidRDefault="00114806" w:rsidP="00BA49DC">
      <w:pPr>
        <w:ind w:left="426" w:hanging="426"/>
        <w:rPr>
          <w:rFonts w:ascii="Arial" w:hAnsi="Arial" w:cs="Arial"/>
        </w:rPr>
      </w:pPr>
      <w:r w:rsidRPr="00BA49DC">
        <w:rPr>
          <w:rFonts w:ascii="Arial" w:hAnsi="Arial" w:cs="Arial"/>
        </w:rPr>
        <w:t>Input from : All the gaseous discharges from vessels containing small quantities of propylene solid discharges from V801/V801A.</w:t>
      </w:r>
    </w:p>
    <w:p w14:paraId="522B598E" w14:textId="77777777" w:rsidR="00114806" w:rsidRPr="00114806" w:rsidRDefault="00114806" w:rsidP="00BA49DC">
      <w:pPr>
        <w:ind w:left="426" w:hanging="426"/>
        <w:rPr>
          <w:rFonts w:ascii="Arial" w:hAnsi="Arial" w:cs="Arial"/>
        </w:rPr>
      </w:pPr>
    </w:p>
    <w:p w14:paraId="64177513" w14:textId="77777777" w:rsidR="00114806" w:rsidRPr="00BA49DC" w:rsidRDefault="00114806" w:rsidP="00BA49DC">
      <w:pPr>
        <w:ind w:left="426" w:hanging="426"/>
        <w:rPr>
          <w:rFonts w:ascii="Arial" w:hAnsi="Arial" w:cs="Arial"/>
        </w:rPr>
      </w:pPr>
      <w:r w:rsidRPr="00BA49DC">
        <w:rPr>
          <w:rFonts w:ascii="Arial" w:hAnsi="Arial" w:cs="Arial"/>
        </w:rPr>
        <w:t>Heating of vessel : LP steam to extension half tube and all through four line inside the vessel from bottom to evaporate the liquid present.</w:t>
      </w:r>
    </w:p>
    <w:p w14:paraId="72F34798" w14:textId="77777777" w:rsidR="00114806" w:rsidRPr="00114806" w:rsidRDefault="00114806" w:rsidP="00BA49DC">
      <w:pPr>
        <w:ind w:left="426" w:hanging="426"/>
        <w:rPr>
          <w:rFonts w:ascii="Arial" w:hAnsi="Arial" w:cs="Arial"/>
        </w:rPr>
      </w:pPr>
    </w:p>
    <w:p w14:paraId="7A0E8F6C" w14:textId="17F8EDE9" w:rsidR="00114806" w:rsidRPr="00BA49DC" w:rsidRDefault="00114806" w:rsidP="00BA49DC">
      <w:pPr>
        <w:ind w:left="426" w:hanging="426"/>
        <w:rPr>
          <w:rFonts w:ascii="Arial" w:hAnsi="Arial" w:cs="Arial"/>
        </w:rPr>
      </w:pPr>
      <w:r w:rsidRPr="00BA49DC">
        <w:rPr>
          <w:rFonts w:ascii="Arial" w:hAnsi="Arial" w:cs="Arial"/>
          <w:u w:val="single"/>
        </w:rPr>
        <w:t>Instruments</w:t>
      </w:r>
      <w:r w:rsidRPr="00BA49DC">
        <w:rPr>
          <w:rFonts w:ascii="Arial" w:hAnsi="Arial" w:cs="Arial"/>
        </w:rPr>
        <w:t>:</w:t>
      </w:r>
    </w:p>
    <w:p w14:paraId="1BA11028" w14:textId="77777777" w:rsidR="00114806" w:rsidRPr="00114806" w:rsidRDefault="00114806" w:rsidP="00BA49DC">
      <w:pPr>
        <w:ind w:left="426" w:hanging="426"/>
        <w:rPr>
          <w:rFonts w:ascii="Arial" w:hAnsi="Arial" w:cs="Arial"/>
        </w:rPr>
      </w:pPr>
    </w:p>
    <w:p w14:paraId="0CF593FE" w14:textId="145566AA" w:rsidR="00114806" w:rsidRPr="00BA49DC" w:rsidRDefault="00114806" w:rsidP="00BA49DC">
      <w:pPr>
        <w:ind w:left="426" w:hanging="426"/>
        <w:rPr>
          <w:rFonts w:ascii="Arial" w:hAnsi="Arial" w:cs="Arial"/>
        </w:rPr>
      </w:pPr>
      <w:r w:rsidRPr="00BA49DC">
        <w:rPr>
          <w:rFonts w:ascii="Arial" w:hAnsi="Arial" w:cs="Arial"/>
        </w:rPr>
        <w:t>1. TI 4001</w:t>
      </w:r>
      <w:r w:rsidRPr="00BA49DC">
        <w:rPr>
          <w:rFonts w:ascii="Arial" w:hAnsi="Arial" w:cs="Arial"/>
        </w:rPr>
        <w:tab/>
      </w:r>
      <w:r w:rsidRPr="00BA49DC">
        <w:rPr>
          <w:rFonts w:ascii="Arial" w:hAnsi="Arial" w:cs="Arial"/>
        </w:rPr>
        <w:tab/>
        <w:t>Senses the temperature of V 801 bottom.</w:t>
      </w:r>
    </w:p>
    <w:p w14:paraId="443B395C" w14:textId="6B26D4FF" w:rsidR="00114806" w:rsidRPr="00114806" w:rsidRDefault="00114806" w:rsidP="00BA49DC">
      <w:pPr>
        <w:ind w:left="426" w:hanging="426"/>
        <w:rPr>
          <w:rFonts w:ascii="Arial" w:hAnsi="Arial" w:cs="Arial"/>
        </w:rPr>
      </w:pPr>
    </w:p>
    <w:p w14:paraId="2F146034" w14:textId="4BC6203D" w:rsidR="00114806" w:rsidRPr="00BA49DC" w:rsidRDefault="00114806" w:rsidP="00BA49DC">
      <w:pPr>
        <w:ind w:left="426" w:hanging="426"/>
        <w:rPr>
          <w:rFonts w:ascii="Arial" w:hAnsi="Arial" w:cs="Arial"/>
        </w:rPr>
      </w:pPr>
      <w:r w:rsidRPr="00BA49DC">
        <w:rPr>
          <w:rFonts w:ascii="Arial" w:hAnsi="Arial" w:cs="Arial"/>
        </w:rPr>
        <w:t>2. TI 4002</w:t>
      </w:r>
      <w:r w:rsidRPr="00BA49DC">
        <w:rPr>
          <w:rFonts w:ascii="Arial" w:hAnsi="Arial" w:cs="Arial"/>
        </w:rPr>
        <w:tab/>
      </w:r>
      <w:r w:rsidRPr="00BA49DC">
        <w:rPr>
          <w:rFonts w:ascii="Arial" w:hAnsi="Arial" w:cs="Arial"/>
        </w:rPr>
        <w:tab/>
        <w:t>Senses the temperature of V 802 bottom.</w:t>
      </w:r>
    </w:p>
    <w:p w14:paraId="3BBB864E" w14:textId="77777777" w:rsidR="00114806" w:rsidRPr="00114806" w:rsidRDefault="00114806" w:rsidP="00BA49DC">
      <w:pPr>
        <w:ind w:left="426" w:hanging="426"/>
        <w:rPr>
          <w:rFonts w:ascii="Arial" w:hAnsi="Arial" w:cs="Arial"/>
        </w:rPr>
      </w:pPr>
    </w:p>
    <w:p w14:paraId="241C28E4" w14:textId="59EA007C" w:rsidR="00114806" w:rsidRPr="00BA49DC" w:rsidRDefault="00114806" w:rsidP="00BA49DC">
      <w:pPr>
        <w:ind w:left="426" w:hanging="426"/>
        <w:rPr>
          <w:rFonts w:ascii="Arial" w:hAnsi="Arial" w:cs="Arial"/>
        </w:rPr>
      </w:pPr>
      <w:r w:rsidRPr="00BA49DC">
        <w:rPr>
          <w:rFonts w:ascii="Arial" w:hAnsi="Arial" w:cs="Arial"/>
        </w:rPr>
        <w:t>3. TI 4003</w:t>
      </w:r>
      <w:r w:rsidRPr="00BA49DC">
        <w:rPr>
          <w:rFonts w:ascii="Arial" w:hAnsi="Arial" w:cs="Arial"/>
        </w:rPr>
        <w:tab/>
      </w:r>
      <w:r w:rsidRPr="00BA49DC">
        <w:rPr>
          <w:rFonts w:ascii="Arial" w:hAnsi="Arial" w:cs="Arial"/>
        </w:rPr>
        <w:tab/>
        <w:t>Senses the temperature of V801A bottom(conical portion)</w:t>
      </w:r>
    </w:p>
    <w:p w14:paraId="67598266" w14:textId="77777777" w:rsidR="00114806" w:rsidRPr="00114806" w:rsidRDefault="00114806" w:rsidP="00BA49DC">
      <w:pPr>
        <w:ind w:left="426" w:hanging="426"/>
        <w:rPr>
          <w:rFonts w:ascii="Arial" w:hAnsi="Arial" w:cs="Arial"/>
        </w:rPr>
      </w:pPr>
    </w:p>
    <w:p w14:paraId="6FEC7F82" w14:textId="42CBAA29" w:rsidR="00114806" w:rsidRPr="00BA49DC" w:rsidRDefault="00114806" w:rsidP="00BA49DC">
      <w:pPr>
        <w:ind w:left="426" w:hanging="426"/>
        <w:rPr>
          <w:rFonts w:ascii="Arial" w:hAnsi="Arial" w:cs="Arial"/>
        </w:rPr>
      </w:pPr>
      <w:r w:rsidRPr="00BA49DC">
        <w:rPr>
          <w:rFonts w:ascii="Arial" w:hAnsi="Arial" w:cs="Arial"/>
        </w:rPr>
        <w:t>4. TI 4004</w:t>
      </w:r>
      <w:r w:rsidRPr="00BA49DC">
        <w:rPr>
          <w:rFonts w:ascii="Arial" w:hAnsi="Arial" w:cs="Arial"/>
        </w:rPr>
        <w:tab/>
      </w:r>
      <w:r w:rsidRPr="00BA49DC">
        <w:rPr>
          <w:rFonts w:ascii="Arial" w:hAnsi="Arial" w:cs="Arial"/>
        </w:rPr>
        <w:tab/>
        <w:t>Senses the temperature of V801A bottom(conical portion)</w:t>
      </w:r>
    </w:p>
    <w:p w14:paraId="5EE4931D" w14:textId="77777777" w:rsidR="00114806" w:rsidRPr="00114806" w:rsidRDefault="00114806" w:rsidP="00BA49DC">
      <w:pPr>
        <w:ind w:left="426" w:hanging="426"/>
        <w:rPr>
          <w:rFonts w:ascii="Arial" w:hAnsi="Arial" w:cs="Arial"/>
        </w:rPr>
      </w:pPr>
    </w:p>
    <w:p w14:paraId="01ECA72A" w14:textId="7D8AA42B" w:rsidR="00114806" w:rsidRPr="00BA49DC" w:rsidRDefault="00114806" w:rsidP="00BA49DC">
      <w:pPr>
        <w:ind w:left="426" w:hanging="426"/>
        <w:rPr>
          <w:rFonts w:ascii="Arial" w:hAnsi="Arial" w:cs="Arial"/>
        </w:rPr>
      </w:pPr>
      <w:r w:rsidRPr="00BA49DC">
        <w:rPr>
          <w:rFonts w:ascii="Arial" w:hAnsi="Arial" w:cs="Arial"/>
        </w:rPr>
        <w:t>5.  LR 4002</w:t>
      </w:r>
      <w:r w:rsidRPr="00BA49DC">
        <w:rPr>
          <w:rFonts w:ascii="Arial" w:hAnsi="Arial" w:cs="Arial"/>
        </w:rPr>
        <w:tab/>
      </w:r>
      <w:r w:rsidRPr="00BA49DC">
        <w:rPr>
          <w:rFonts w:ascii="Arial" w:hAnsi="Arial" w:cs="Arial"/>
        </w:rPr>
        <w:tab/>
        <w:t>An RF type of level recorder for V 801 (Not available).</w:t>
      </w:r>
    </w:p>
    <w:p w14:paraId="6ED5B1C0" w14:textId="77777777" w:rsidR="00114806" w:rsidRPr="00114806" w:rsidRDefault="00114806" w:rsidP="00BA49DC">
      <w:pPr>
        <w:ind w:left="426" w:hanging="426"/>
        <w:rPr>
          <w:rFonts w:ascii="Arial" w:hAnsi="Arial" w:cs="Arial"/>
        </w:rPr>
      </w:pPr>
    </w:p>
    <w:p w14:paraId="1710F523" w14:textId="77777777" w:rsidR="00114806" w:rsidRPr="00BA49DC" w:rsidRDefault="00114806" w:rsidP="00BA49DC">
      <w:pPr>
        <w:ind w:left="426" w:hanging="426"/>
        <w:rPr>
          <w:rFonts w:ascii="Arial" w:hAnsi="Arial" w:cs="Arial"/>
        </w:rPr>
      </w:pPr>
      <w:r w:rsidRPr="00BA49DC">
        <w:rPr>
          <w:rFonts w:ascii="Arial" w:hAnsi="Arial" w:cs="Arial"/>
        </w:rPr>
        <w:t>6.  LIAH 4003</w:t>
      </w:r>
      <w:r w:rsidRPr="00BA49DC">
        <w:rPr>
          <w:rFonts w:ascii="Arial" w:hAnsi="Arial" w:cs="Arial"/>
        </w:rPr>
        <w:tab/>
        <w:t>Radioactive type of level indicator having sources and detector.  The high alarm will come at 70 %.</w:t>
      </w:r>
    </w:p>
    <w:p w14:paraId="0098F6CB" w14:textId="77777777" w:rsidR="00114806" w:rsidRPr="00114806" w:rsidRDefault="00114806" w:rsidP="00BA49DC">
      <w:pPr>
        <w:ind w:left="426" w:hanging="426"/>
        <w:rPr>
          <w:rFonts w:ascii="Arial" w:hAnsi="Arial" w:cs="Arial"/>
        </w:rPr>
      </w:pPr>
    </w:p>
    <w:p w14:paraId="07406A45" w14:textId="4A2BCC83" w:rsidR="00114806" w:rsidRPr="00BA49DC" w:rsidRDefault="00114806" w:rsidP="00BA49DC">
      <w:pPr>
        <w:ind w:left="426" w:hanging="426"/>
        <w:rPr>
          <w:rFonts w:ascii="Arial" w:hAnsi="Arial" w:cs="Arial"/>
        </w:rPr>
      </w:pPr>
      <w:r w:rsidRPr="00BA49DC">
        <w:rPr>
          <w:rFonts w:ascii="Arial" w:hAnsi="Arial" w:cs="Arial"/>
        </w:rPr>
        <w:t>7.  LR 4004</w:t>
      </w:r>
      <w:r w:rsidRPr="00BA49DC">
        <w:rPr>
          <w:rFonts w:ascii="Arial" w:hAnsi="Arial" w:cs="Arial"/>
        </w:rPr>
        <w:tab/>
      </w:r>
      <w:r w:rsidRPr="00BA49DC">
        <w:rPr>
          <w:rFonts w:ascii="Arial" w:hAnsi="Arial" w:cs="Arial"/>
        </w:rPr>
        <w:tab/>
        <w:t>An RF type level recorder for V 802. (Not available)</w:t>
      </w:r>
    </w:p>
    <w:p w14:paraId="4D398619" w14:textId="77777777" w:rsidR="00114806" w:rsidRPr="00114806" w:rsidRDefault="00114806" w:rsidP="00BA49DC">
      <w:pPr>
        <w:ind w:left="426" w:hanging="426"/>
        <w:rPr>
          <w:rFonts w:ascii="Arial" w:hAnsi="Arial" w:cs="Arial"/>
        </w:rPr>
      </w:pPr>
    </w:p>
    <w:p w14:paraId="32DA58CB" w14:textId="77777777" w:rsidR="00114806" w:rsidRPr="00BA49DC" w:rsidRDefault="00114806" w:rsidP="00BA49DC">
      <w:pPr>
        <w:ind w:left="426" w:hanging="426"/>
        <w:rPr>
          <w:rFonts w:ascii="Arial" w:hAnsi="Arial" w:cs="Arial"/>
        </w:rPr>
      </w:pPr>
      <w:r w:rsidRPr="00BA49DC">
        <w:rPr>
          <w:rFonts w:ascii="Arial" w:hAnsi="Arial" w:cs="Arial"/>
        </w:rPr>
        <w:t>8.  LIAH 4005</w:t>
      </w:r>
      <w:r w:rsidRPr="00BA49DC">
        <w:rPr>
          <w:rFonts w:ascii="Arial" w:hAnsi="Arial" w:cs="Arial"/>
        </w:rPr>
        <w:tab/>
        <w:t>This is also a radioactive level indicator, high level alarm will come at     70 %.</w:t>
      </w:r>
    </w:p>
    <w:p w14:paraId="7D8D2E85" w14:textId="77777777" w:rsidR="00114806" w:rsidRPr="00114806" w:rsidRDefault="00114806" w:rsidP="00BA49DC">
      <w:pPr>
        <w:ind w:left="426" w:hanging="426"/>
        <w:rPr>
          <w:rFonts w:ascii="Arial" w:hAnsi="Arial" w:cs="Arial"/>
        </w:rPr>
      </w:pPr>
    </w:p>
    <w:p w14:paraId="2C3EAF29" w14:textId="77777777" w:rsidR="00114806" w:rsidRPr="00BA49DC" w:rsidRDefault="00114806" w:rsidP="00BA49DC">
      <w:pPr>
        <w:ind w:left="426" w:hanging="426"/>
        <w:rPr>
          <w:rFonts w:ascii="Arial" w:hAnsi="Arial" w:cs="Arial"/>
        </w:rPr>
      </w:pPr>
      <w:r w:rsidRPr="00BA49DC">
        <w:rPr>
          <w:rFonts w:ascii="Arial" w:hAnsi="Arial" w:cs="Arial"/>
        </w:rPr>
        <w:t>9.   LI 4007</w:t>
      </w:r>
      <w:r w:rsidRPr="00BA49DC">
        <w:rPr>
          <w:rFonts w:ascii="Arial" w:hAnsi="Arial" w:cs="Arial"/>
        </w:rPr>
        <w:tab/>
        <w:t>Radioactive level indicator of V801A in cylindrical portion.</w:t>
      </w:r>
    </w:p>
    <w:p w14:paraId="7BD281B2" w14:textId="77777777" w:rsidR="00114806" w:rsidRPr="00114806" w:rsidRDefault="00114806" w:rsidP="00BA49DC">
      <w:pPr>
        <w:ind w:left="426" w:hanging="426"/>
        <w:rPr>
          <w:rFonts w:ascii="Arial" w:hAnsi="Arial" w:cs="Arial"/>
        </w:rPr>
      </w:pPr>
    </w:p>
    <w:p w14:paraId="55C686A5" w14:textId="77777777" w:rsidR="00114806" w:rsidRPr="00BA49DC" w:rsidRDefault="00114806" w:rsidP="00BA49DC">
      <w:pPr>
        <w:ind w:left="426" w:hanging="426"/>
        <w:rPr>
          <w:rFonts w:ascii="Arial" w:hAnsi="Arial" w:cs="Arial"/>
        </w:rPr>
      </w:pPr>
      <w:r w:rsidRPr="00BA49DC">
        <w:rPr>
          <w:rFonts w:ascii="Arial" w:hAnsi="Arial" w:cs="Arial"/>
        </w:rPr>
        <w:t>10. LAH 4009</w:t>
      </w:r>
      <w:r w:rsidRPr="00BA49DC">
        <w:rPr>
          <w:rFonts w:ascii="Arial" w:hAnsi="Arial" w:cs="Arial"/>
        </w:rPr>
        <w:tab/>
        <w:t xml:space="preserve">          High level in V801A</w:t>
      </w:r>
    </w:p>
    <w:p w14:paraId="3C2840E2" w14:textId="77777777" w:rsidR="00114806" w:rsidRPr="00114806" w:rsidRDefault="00114806" w:rsidP="00BA49DC">
      <w:pPr>
        <w:ind w:left="426" w:hanging="426"/>
        <w:rPr>
          <w:rFonts w:ascii="Arial" w:hAnsi="Arial" w:cs="Arial"/>
        </w:rPr>
      </w:pPr>
    </w:p>
    <w:p w14:paraId="6F4DE8E1" w14:textId="77777777" w:rsidR="00114806" w:rsidRPr="00BA49DC" w:rsidRDefault="00114806" w:rsidP="00BA49DC">
      <w:pPr>
        <w:ind w:left="426" w:hanging="426"/>
        <w:rPr>
          <w:rFonts w:ascii="Arial" w:hAnsi="Arial" w:cs="Arial"/>
        </w:rPr>
      </w:pPr>
      <w:r w:rsidRPr="00BA49DC">
        <w:rPr>
          <w:rFonts w:ascii="Arial" w:hAnsi="Arial" w:cs="Arial"/>
        </w:rPr>
        <w:t>11. LAL 4008</w:t>
      </w:r>
      <w:r w:rsidRPr="00BA49DC">
        <w:rPr>
          <w:rFonts w:ascii="Arial" w:hAnsi="Arial" w:cs="Arial"/>
        </w:rPr>
        <w:tab/>
        <w:t>Low level in V 801A.</w:t>
      </w:r>
    </w:p>
    <w:p w14:paraId="1AEBE438" w14:textId="77777777" w:rsidR="00114806" w:rsidRPr="00114806" w:rsidRDefault="00114806" w:rsidP="00BA49DC">
      <w:pPr>
        <w:ind w:left="426" w:hanging="426"/>
        <w:rPr>
          <w:rFonts w:ascii="Arial" w:hAnsi="Arial" w:cs="Arial"/>
        </w:rPr>
      </w:pPr>
    </w:p>
    <w:p w14:paraId="669F0225" w14:textId="77777777" w:rsidR="00114806" w:rsidRPr="00BA49DC" w:rsidRDefault="00114806" w:rsidP="00BA49DC">
      <w:pPr>
        <w:ind w:left="426" w:hanging="426"/>
        <w:rPr>
          <w:rFonts w:ascii="Arial" w:hAnsi="Arial" w:cs="Arial"/>
        </w:rPr>
      </w:pPr>
      <w:r w:rsidRPr="00BA49DC">
        <w:rPr>
          <w:rFonts w:ascii="Arial" w:hAnsi="Arial" w:cs="Arial"/>
        </w:rPr>
        <w:t>12. LIAH 4006</w:t>
      </w:r>
      <w:r w:rsidRPr="00BA49DC">
        <w:rPr>
          <w:rFonts w:ascii="Arial" w:hAnsi="Arial" w:cs="Arial"/>
        </w:rPr>
        <w:tab/>
        <w:t>Radioactive level indicator in V804 with high alarm setting.</w:t>
      </w:r>
    </w:p>
    <w:p w14:paraId="7D22426B" w14:textId="77777777" w:rsidR="00114806" w:rsidRPr="00114806" w:rsidRDefault="00114806" w:rsidP="00BA49DC">
      <w:pPr>
        <w:ind w:left="426" w:hanging="426"/>
        <w:rPr>
          <w:rFonts w:ascii="Arial" w:hAnsi="Arial" w:cs="Arial"/>
        </w:rPr>
      </w:pPr>
    </w:p>
    <w:p w14:paraId="265B022D" w14:textId="77777777" w:rsidR="00114806" w:rsidRPr="00BA49DC" w:rsidRDefault="00114806" w:rsidP="00BA49DC">
      <w:pPr>
        <w:ind w:left="426" w:hanging="426"/>
        <w:rPr>
          <w:rFonts w:ascii="Arial" w:hAnsi="Arial" w:cs="Arial"/>
        </w:rPr>
      </w:pPr>
      <w:r w:rsidRPr="00BA49DC">
        <w:rPr>
          <w:rFonts w:ascii="Arial" w:hAnsi="Arial" w:cs="Arial"/>
        </w:rPr>
        <w:t>13. HV 4001</w:t>
      </w:r>
      <w:r w:rsidRPr="00BA49DC">
        <w:rPr>
          <w:rFonts w:ascii="Arial" w:hAnsi="Arial" w:cs="Arial"/>
        </w:rPr>
        <w:tab/>
        <w:t>This valve is used to send the propylene removed from the V801 to guard filter F 302 for recompression.</w:t>
      </w:r>
    </w:p>
    <w:p w14:paraId="0C6F4334" w14:textId="77777777" w:rsidR="00114806" w:rsidRPr="00114806" w:rsidRDefault="00114806" w:rsidP="00BA49DC">
      <w:pPr>
        <w:ind w:left="426" w:hanging="426"/>
        <w:rPr>
          <w:rFonts w:ascii="Arial" w:hAnsi="Arial" w:cs="Arial"/>
        </w:rPr>
      </w:pPr>
    </w:p>
    <w:p w14:paraId="2371E6FA" w14:textId="77777777" w:rsidR="00114806" w:rsidRPr="00BA49DC" w:rsidRDefault="00114806" w:rsidP="00BA49DC">
      <w:pPr>
        <w:ind w:left="426" w:hanging="426"/>
        <w:rPr>
          <w:rFonts w:ascii="Arial" w:hAnsi="Arial" w:cs="Arial"/>
        </w:rPr>
      </w:pPr>
      <w:r w:rsidRPr="00BA49DC">
        <w:rPr>
          <w:rFonts w:ascii="Arial" w:hAnsi="Arial" w:cs="Arial"/>
        </w:rPr>
        <w:t>14. HV 4002</w:t>
      </w:r>
      <w:r w:rsidRPr="00BA49DC">
        <w:rPr>
          <w:rFonts w:ascii="Arial" w:hAnsi="Arial" w:cs="Arial"/>
        </w:rPr>
        <w:tab/>
        <w:t>The valve at the bottom of V 802 can be used to drain the powder when required.</w:t>
      </w:r>
    </w:p>
    <w:p w14:paraId="63B6CA6D" w14:textId="77777777" w:rsidR="00114806" w:rsidRPr="00114806" w:rsidRDefault="00114806" w:rsidP="00BA49DC">
      <w:pPr>
        <w:ind w:left="426" w:hanging="426"/>
        <w:rPr>
          <w:rFonts w:ascii="Arial" w:hAnsi="Arial" w:cs="Arial"/>
        </w:rPr>
      </w:pPr>
    </w:p>
    <w:p w14:paraId="7680ADFB" w14:textId="77777777" w:rsidR="00114806" w:rsidRPr="00BA49DC" w:rsidRDefault="00114806" w:rsidP="00BA49DC">
      <w:pPr>
        <w:ind w:left="426" w:hanging="426"/>
        <w:rPr>
          <w:rFonts w:ascii="Arial" w:hAnsi="Arial" w:cs="Arial"/>
        </w:rPr>
      </w:pPr>
      <w:r w:rsidRPr="00BA49DC">
        <w:rPr>
          <w:rFonts w:ascii="Arial" w:hAnsi="Arial" w:cs="Arial"/>
        </w:rPr>
        <w:t>15. HV 4003</w:t>
      </w:r>
      <w:r w:rsidRPr="00BA49DC">
        <w:rPr>
          <w:rFonts w:ascii="Arial" w:hAnsi="Arial" w:cs="Arial"/>
        </w:rPr>
        <w:tab/>
        <w:t>This is at the bottom of V 804 to drain the polymer from V 804.</w:t>
      </w:r>
    </w:p>
    <w:p w14:paraId="419F7616" w14:textId="77777777" w:rsidR="00114806" w:rsidRPr="00114806" w:rsidRDefault="00114806" w:rsidP="00BA49DC">
      <w:pPr>
        <w:ind w:left="426" w:hanging="426"/>
        <w:rPr>
          <w:rFonts w:ascii="Arial" w:hAnsi="Arial" w:cs="Arial"/>
        </w:rPr>
      </w:pPr>
    </w:p>
    <w:p w14:paraId="1D82063B" w14:textId="77777777" w:rsidR="00114806" w:rsidRPr="00BA49DC" w:rsidRDefault="00114806" w:rsidP="00BA49DC">
      <w:pPr>
        <w:ind w:left="426" w:hanging="426"/>
        <w:rPr>
          <w:rFonts w:ascii="Arial" w:hAnsi="Arial" w:cs="Arial"/>
        </w:rPr>
      </w:pPr>
      <w:r w:rsidRPr="00BA49DC">
        <w:rPr>
          <w:rFonts w:ascii="Arial" w:hAnsi="Arial" w:cs="Arial"/>
        </w:rPr>
        <w:t>16. HV 4004</w:t>
      </w:r>
      <w:r w:rsidRPr="00BA49DC">
        <w:rPr>
          <w:rFonts w:ascii="Arial" w:hAnsi="Arial" w:cs="Arial"/>
        </w:rPr>
        <w:tab/>
        <w:t>As described earlier in 2.2 (VI) this three way valve can be used to transfer the material going to either V 802 or V 801a in which case V801A will act as V 802.</w:t>
      </w:r>
    </w:p>
    <w:p w14:paraId="2035CFEA" w14:textId="77777777" w:rsidR="00114806" w:rsidRPr="00114806" w:rsidRDefault="00114806" w:rsidP="00BA49DC">
      <w:pPr>
        <w:ind w:left="426" w:hanging="426"/>
        <w:rPr>
          <w:rFonts w:ascii="Arial" w:hAnsi="Arial" w:cs="Arial"/>
        </w:rPr>
      </w:pPr>
    </w:p>
    <w:p w14:paraId="4B760C9D" w14:textId="77777777" w:rsidR="00114806" w:rsidRPr="00BA49DC" w:rsidRDefault="00114806" w:rsidP="00BA49DC">
      <w:pPr>
        <w:ind w:left="426" w:hanging="426"/>
        <w:rPr>
          <w:rFonts w:ascii="Arial" w:hAnsi="Arial" w:cs="Arial"/>
        </w:rPr>
      </w:pPr>
      <w:r w:rsidRPr="00BA49DC">
        <w:rPr>
          <w:rFonts w:ascii="Arial" w:hAnsi="Arial" w:cs="Arial"/>
        </w:rPr>
        <w:t>17. PV 4001</w:t>
      </w:r>
      <w:r w:rsidRPr="00BA49DC">
        <w:rPr>
          <w:rFonts w:ascii="Arial" w:hAnsi="Arial" w:cs="Arial"/>
        </w:rPr>
        <w:tab/>
        <w:t>This controls the pressure of V 801 should the pressure of   V 801 increase beyond 12 kg/cm</w:t>
      </w:r>
      <w:r w:rsidRPr="00BA49DC">
        <w:rPr>
          <w:rFonts w:ascii="Arial" w:hAnsi="Arial" w:cs="Arial"/>
          <w:vertAlign w:val="superscript"/>
        </w:rPr>
        <w:t>2</w:t>
      </w:r>
      <w:r w:rsidRPr="00BA49DC">
        <w:rPr>
          <w:rFonts w:ascii="Arial" w:hAnsi="Arial" w:cs="Arial"/>
        </w:rPr>
        <w:t xml:space="preserve"> only.  It will open to flare.</w:t>
      </w:r>
    </w:p>
    <w:p w14:paraId="0ACEBD41" w14:textId="77777777" w:rsidR="00114806" w:rsidRPr="00114806" w:rsidRDefault="00114806" w:rsidP="00BA49DC">
      <w:pPr>
        <w:ind w:left="426" w:hanging="426"/>
        <w:rPr>
          <w:rFonts w:ascii="Arial" w:hAnsi="Arial" w:cs="Arial"/>
        </w:rPr>
      </w:pPr>
    </w:p>
    <w:p w14:paraId="383F0E67" w14:textId="77777777" w:rsidR="00114806" w:rsidRPr="00BA49DC" w:rsidRDefault="00114806" w:rsidP="00BA49DC">
      <w:pPr>
        <w:ind w:left="426" w:hanging="426"/>
        <w:rPr>
          <w:rFonts w:ascii="Arial" w:hAnsi="Arial" w:cs="Arial"/>
        </w:rPr>
      </w:pPr>
      <w:r w:rsidRPr="00BA49DC">
        <w:rPr>
          <w:rFonts w:ascii="Arial" w:hAnsi="Arial" w:cs="Arial"/>
        </w:rPr>
        <w:t>18. PV 4009</w:t>
      </w:r>
      <w:r w:rsidRPr="00BA49DC">
        <w:rPr>
          <w:rFonts w:ascii="Arial" w:hAnsi="Arial" w:cs="Arial"/>
        </w:rPr>
        <w:tab/>
        <w:t>This controls the pressure of V 801A.</w:t>
      </w:r>
    </w:p>
    <w:p w14:paraId="66184A33" w14:textId="77777777" w:rsidR="00114806" w:rsidRPr="00114806" w:rsidRDefault="00114806" w:rsidP="00BA49DC">
      <w:pPr>
        <w:ind w:left="426" w:hanging="426"/>
        <w:rPr>
          <w:rFonts w:ascii="Arial" w:hAnsi="Arial" w:cs="Arial"/>
        </w:rPr>
      </w:pPr>
    </w:p>
    <w:p w14:paraId="4CE37CFD" w14:textId="77777777" w:rsidR="00114806" w:rsidRPr="00BA49DC" w:rsidRDefault="00114806" w:rsidP="00BA49DC">
      <w:pPr>
        <w:ind w:left="426" w:hanging="426"/>
        <w:rPr>
          <w:rFonts w:ascii="Arial" w:hAnsi="Arial" w:cs="Arial"/>
        </w:rPr>
      </w:pPr>
      <w:r w:rsidRPr="00BA49DC">
        <w:rPr>
          <w:rFonts w:ascii="Arial" w:hAnsi="Arial" w:cs="Arial"/>
        </w:rPr>
        <w:t>19. FICV 4001</w:t>
      </w:r>
      <w:r w:rsidRPr="00BA49DC">
        <w:rPr>
          <w:rFonts w:ascii="Arial" w:hAnsi="Arial" w:cs="Arial"/>
        </w:rPr>
        <w:tab/>
        <w:t>This controls the continuous flow of N2 (10 kg/hr) in flare header to maintain the pressure.</w:t>
      </w:r>
    </w:p>
    <w:p w14:paraId="4E3ED66B" w14:textId="77777777" w:rsidR="00114806" w:rsidRPr="00114806" w:rsidRDefault="00114806" w:rsidP="00BA49DC">
      <w:pPr>
        <w:ind w:left="426" w:hanging="426"/>
        <w:rPr>
          <w:rFonts w:ascii="Arial" w:hAnsi="Arial" w:cs="Arial"/>
        </w:rPr>
      </w:pPr>
    </w:p>
    <w:p w14:paraId="5BB49EE9" w14:textId="77777777" w:rsidR="00114806" w:rsidRPr="00114806" w:rsidRDefault="00114806" w:rsidP="00BA49DC">
      <w:pPr>
        <w:ind w:left="426" w:hanging="426"/>
        <w:rPr>
          <w:rFonts w:ascii="Arial" w:hAnsi="Arial" w:cs="Arial"/>
        </w:rPr>
      </w:pPr>
    </w:p>
    <w:p w14:paraId="3B413AE5" w14:textId="3241B7FB" w:rsidR="00114806" w:rsidRPr="00BA49DC" w:rsidRDefault="00114806" w:rsidP="00BA49DC">
      <w:pPr>
        <w:ind w:left="426" w:hanging="426"/>
        <w:rPr>
          <w:rFonts w:ascii="Arial" w:hAnsi="Arial" w:cs="Arial"/>
        </w:rPr>
      </w:pPr>
      <w:r w:rsidRPr="00BA49DC">
        <w:rPr>
          <w:rFonts w:ascii="Arial" w:hAnsi="Arial" w:cs="Arial"/>
        </w:rPr>
        <w:t>OPERATION OF BLOW DOWN SYSTEM:</w:t>
      </w:r>
    </w:p>
    <w:p w14:paraId="507D2C65" w14:textId="77777777" w:rsidR="00114806" w:rsidRPr="00114806" w:rsidRDefault="00114806" w:rsidP="00BA49DC">
      <w:pPr>
        <w:ind w:left="426" w:hanging="426"/>
        <w:rPr>
          <w:rFonts w:ascii="Arial" w:hAnsi="Arial" w:cs="Arial"/>
        </w:rPr>
      </w:pPr>
    </w:p>
    <w:p w14:paraId="6D1D0A49" w14:textId="77777777" w:rsidR="00114806" w:rsidRPr="00BA49DC" w:rsidRDefault="00114806" w:rsidP="00BA49DC">
      <w:pPr>
        <w:ind w:left="426" w:hanging="426"/>
        <w:rPr>
          <w:rFonts w:ascii="Arial" w:hAnsi="Arial" w:cs="Arial"/>
        </w:rPr>
      </w:pPr>
      <w:r w:rsidRPr="00BA49DC">
        <w:rPr>
          <w:rFonts w:ascii="Arial" w:hAnsi="Arial" w:cs="Arial"/>
        </w:rPr>
        <w:t>V801 and V 801A are connected in series to give a combined volume of about 112 m3.  The polymer discharge to V 801 contains monomer which is vaporized by means of steam in coil.  The vapour going out can be taken to F 302 via     HV 4001 to recycle compressor for recovery.  PV 4001 on the top of V 801 will release excess pressure to flare whereas V 801A will receive vapours from V 801.  Powder in V 801/V801A is transferred to V 802 for draining purpose through bottom valve.  N2 which is connected tangentially to this transfer line is opened to provide carrier to this powder, even though the transfer takes place by pressure difference.  The powder in V 802 contains Propylene ,Catalyst and Teal  and hence deactivation of all these is must, this live steam is injected from four bottom nozzle.  Outgoing gases from V 802 top may have some solids which are knocked in WC 801 to V 804 while gases go to flare.  After steaming, N2 is put through V 802 from the same four bottom nozzle to dry the powder for easy flowability.</w:t>
      </w:r>
    </w:p>
    <w:p w14:paraId="0E208C6E" w14:textId="77777777" w:rsidR="00114806" w:rsidRPr="00114806" w:rsidRDefault="00114806" w:rsidP="00BA49DC">
      <w:pPr>
        <w:ind w:left="426" w:hanging="426"/>
        <w:rPr>
          <w:rFonts w:ascii="Arial" w:hAnsi="Arial" w:cs="Arial"/>
        </w:rPr>
      </w:pPr>
    </w:p>
    <w:p w14:paraId="11B81FD2" w14:textId="77777777" w:rsidR="00114806" w:rsidRPr="00BA49DC" w:rsidRDefault="00114806" w:rsidP="00BA49DC">
      <w:pPr>
        <w:ind w:left="426" w:hanging="426"/>
        <w:rPr>
          <w:rFonts w:ascii="Arial" w:hAnsi="Arial" w:cs="Arial"/>
        </w:rPr>
      </w:pPr>
      <w:r w:rsidRPr="00BA49DC">
        <w:rPr>
          <w:rFonts w:ascii="Arial" w:hAnsi="Arial" w:cs="Arial"/>
        </w:rPr>
        <w:t>Normally V 802 is lined up for type ‘B’ emergency and when V 802 is to be drained, V 801 A can be taken in line as blow down vessel for type ‘B’ emergency using HV 4004.</w:t>
      </w:r>
    </w:p>
    <w:p w14:paraId="5FA9762E" w14:textId="77777777" w:rsidR="00114806" w:rsidRPr="00114806" w:rsidRDefault="00114806" w:rsidP="00BA49DC">
      <w:pPr>
        <w:ind w:left="426" w:hanging="426"/>
        <w:rPr>
          <w:rFonts w:ascii="Arial" w:hAnsi="Arial" w:cs="Arial"/>
        </w:rPr>
      </w:pPr>
    </w:p>
    <w:p w14:paraId="0327BA13" w14:textId="77777777" w:rsidR="00114806" w:rsidRPr="00BA49DC" w:rsidRDefault="00114806" w:rsidP="00BA49DC">
      <w:pPr>
        <w:ind w:left="426" w:hanging="426"/>
        <w:rPr>
          <w:rFonts w:ascii="Arial" w:hAnsi="Arial" w:cs="Arial"/>
        </w:rPr>
      </w:pPr>
      <w:r w:rsidRPr="00BA49DC">
        <w:rPr>
          <w:rFonts w:ascii="Arial" w:hAnsi="Arial" w:cs="Arial"/>
        </w:rPr>
        <w:t>Provision is also made to use V 801A as primary blow down vessel, only if V 801 is choked and can not be put into service, Y piece diversion at pipe rake are there with spectacle blinds which are to be reversed for this, V 802 is normally drained when powder in it is about 6-7 MT for better availability.</w:t>
      </w:r>
    </w:p>
    <w:p w14:paraId="261A2BF1" w14:textId="77777777" w:rsidR="00114806" w:rsidRPr="00114806" w:rsidRDefault="00114806" w:rsidP="00BA49DC">
      <w:pPr>
        <w:ind w:left="426" w:hanging="426"/>
        <w:rPr>
          <w:rFonts w:ascii="Arial" w:hAnsi="Arial" w:cs="Arial"/>
        </w:rPr>
      </w:pPr>
    </w:p>
    <w:p w14:paraId="55148981" w14:textId="64440B1F" w:rsidR="00114806" w:rsidRPr="00BA49DC" w:rsidRDefault="00114806" w:rsidP="00BA49DC">
      <w:pPr>
        <w:ind w:left="426" w:hanging="426"/>
        <w:rPr>
          <w:rFonts w:ascii="Arial" w:hAnsi="Arial" w:cs="Arial"/>
        </w:rPr>
      </w:pPr>
      <w:r w:rsidRPr="00BA49DC">
        <w:rPr>
          <w:rFonts w:ascii="Arial" w:hAnsi="Arial" w:cs="Arial"/>
        </w:rPr>
        <w:t>Procedure for powder draining from V 802.</w:t>
      </w:r>
    </w:p>
    <w:p w14:paraId="0FEBF940" w14:textId="77777777" w:rsidR="00114806" w:rsidRPr="00114806" w:rsidRDefault="00114806" w:rsidP="00BA49DC">
      <w:pPr>
        <w:ind w:left="426" w:hanging="426"/>
        <w:rPr>
          <w:rFonts w:ascii="Arial" w:hAnsi="Arial" w:cs="Arial"/>
        </w:rPr>
      </w:pPr>
    </w:p>
    <w:p w14:paraId="6AC5C87D" w14:textId="77777777" w:rsidR="00114806" w:rsidRPr="00114806" w:rsidRDefault="00114806" w:rsidP="00BA49DC">
      <w:pPr>
        <w:ind w:left="426" w:hanging="426"/>
        <w:rPr>
          <w:rFonts w:ascii="Arial" w:hAnsi="Arial" w:cs="Arial"/>
        </w:rPr>
      </w:pPr>
      <w:r w:rsidRPr="00114806">
        <w:rPr>
          <w:rFonts w:ascii="Arial" w:hAnsi="Arial" w:cs="Arial"/>
        </w:rPr>
        <w:t>Take V 801A in line.</w:t>
      </w:r>
    </w:p>
    <w:p w14:paraId="40A9651C" w14:textId="77777777" w:rsidR="00114806" w:rsidRPr="00114806" w:rsidRDefault="00114806" w:rsidP="00BA49DC">
      <w:pPr>
        <w:ind w:left="426" w:hanging="426"/>
        <w:rPr>
          <w:rFonts w:ascii="Arial" w:hAnsi="Arial" w:cs="Arial"/>
        </w:rPr>
      </w:pPr>
    </w:p>
    <w:p w14:paraId="3D98CD32" w14:textId="77777777" w:rsidR="00114806" w:rsidRPr="00114806" w:rsidRDefault="00114806" w:rsidP="00BA49DC">
      <w:pPr>
        <w:ind w:left="426" w:hanging="426"/>
        <w:rPr>
          <w:rFonts w:ascii="Arial" w:hAnsi="Arial" w:cs="Arial"/>
        </w:rPr>
      </w:pPr>
      <w:r w:rsidRPr="00114806">
        <w:rPr>
          <w:rFonts w:ascii="Arial" w:hAnsi="Arial" w:cs="Arial"/>
        </w:rPr>
        <w:t>Take V 802 bypass in line and isolate V 802 except its top outlet.</w:t>
      </w:r>
    </w:p>
    <w:p w14:paraId="2A04D1D4" w14:textId="77777777" w:rsidR="00114806" w:rsidRPr="00114806" w:rsidRDefault="00114806" w:rsidP="00BA49DC">
      <w:pPr>
        <w:ind w:left="426" w:hanging="426"/>
        <w:rPr>
          <w:rFonts w:ascii="Arial" w:hAnsi="Arial" w:cs="Arial"/>
        </w:rPr>
      </w:pPr>
    </w:p>
    <w:p w14:paraId="15F2839E" w14:textId="77777777" w:rsidR="00114806" w:rsidRPr="00114806" w:rsidRDefault="00114806" w:rsidP="00BA49DC">
      <w:pPr>
        <w:ind w:left="426" w:hanging="426"/>
        <w:rPr>
          <w:rFonts w:ascii="Arial" w:hAnsi="Arial" w:cs="Arial"/>
        </w:rPr>
      </w:pPr>
      <w:r w:rsidRPr="00114806">
        <w:rPr>
          <w:rFonts w:ascii="Arial" w:hAnsi="Arial" w:cs="Arial"/>
        </w:rPr>
        <w:t>Start steaming from all the four bottom nozzle for about 1 ½ hrs minimum.</w:t>
      </w:r>
    </w:p>
    <w:p w14:paraId="13AFF076" w14:textId="77777777" w:rsidR="00114806" w:rsidRPr="00114806" w:rsidRDefault="00114806" w:rsidP="00BA49DC">
      <w:pPr>
        <w:ind w:left="426" w:hanging="426"/>
        <w:rPr>
          <w:rFonts w:ascii="Arial" w:hAnsi="Arial" w:cs="Arial"/>
        </w:rPr>
      </w:pPr>
    </w:p>
    <w:p w14:paraId="5FA88AD9" w14:textId="77777777" w:rsidR="00114806" w:rsidRPr="00114806" w:rsidRDefault="00114806" w:rsidP="00BA49DC">
      <w:pPr>
        <w:ind w:left="426" w:hanging="426"/>
        <w:rPr>
          <w:rFonts w:ascii="Arial" w:hAnsi="Arial" w:cs="Arial"/>
        </w:rPr>
      </w:pPr>
      <w:r w:rsidRPr="00114806">
        <w:rPr>
          <w:rFonts w:ascii="Arial" w:hAnsi="Arial" w:cs="Arial"/>
        </w:rPr>
        <w:t>Stop steam and start N2 purging.</w:t>
      </w:r>
    </w:p>
    <w:p w14:paraId="5FE39892" w14:textId="77777777" w:rsidR="00114806" w:rsidRPr="00114806" w:rsidRDefault="00114806" w:rsidP="00BA49DC">
      <w:pPr>
        <w:ind w:left="426" w:hanging="426"/>
        <w:rPr>
          <w:rFonts w:ascii="Arial" w:hAnsi="Arial" w:cs="Arial"/>
        </w:rPr>
      </w:pPr>
    </w:p>
    <w:p w14:paraId="39610EE7" w14:textId="77777777" w:rsidR="00114806" w:rsidRPr="00114806" w:rsidRDefault="00114806" w:rsidP="00BA49DC">
      <w:pPr>
        <w:ind w:left="426" w:hanging="426"/>
        <w:rPr>
          <w:rFonts w:ascii="Arial" w:hAnsi="Arial" w:cs="Arial"/>
        </w:rPr>
      </w:pPr>
      <w:r w:rsidRPr="00114806">
        <w:rPr>
          <w:rFonts w:ascii="Arial" w:hAnsi="Arial" w:cs="Arial"/>
        </w:rPr>
        <w:t>Check intermittently the gas from sample point at V 802 top.  If the smell is not there and water droplets are not coming with gas, give a sample for HC content in gas.</w:t>
      </w:r>
    </w:p>
    <w:p w14:paraId="5B85830A" w14:textId="77777777" w:rsidR="00114806" w:rsidRPr="00114806" w:rsidRDefault="00114806" w:rsidP="00BA49DC">
      <w:pPr>
        <w:ind w:left="426" w:hanging="426"/>
        <w:rPr>
          <w:rFonts w:ascii="Arial" w:hAnsi="Arial" w:cs="Arial"/>
        </w:rPr>
      </w:pPr>
    </w:p>
    <w:p w14:paraId="2C010FA5" w14:textId="77777777" w:rsidR="00114806" w:rsidRPr="00114806" w:rsidRDefault="00114806" w:rsidP="00BA49DC">
      <w:pPr>
        <w:ind w:left="426" w:hanging="426"/>
        <w:rPr>
          <w:rFonts w:ascii="Arial" w:hAnsi="Arial" w:cs="Arial"/>
        </w:rPr>
      </w:pPr>
      <w:r w:rsidRPr="00114806">
        <w:rPr>
          <w:rFonts w:ascii="Arial" w:hAnsi="Arial" w:cs="Arial"/>
        </w:rPr>
        <w:t>Provide blinds on V 801 – V 802 transfer line, V 802 inlet isolation valve downstream, HV 4004 downstream line isolation valve down stream at V 802.</w:t>
      </w:r>
    </w:p>
    <w:p w14:paraId="3FC1EDD4" w14:textId="77777777" w:rsidR="00114806" w:rsidRPr="00114806" w:rsidRDefault="00114806" w:rsidP="00BA49DC">
      <w:pPr>
        <w:ind w:left="426" w:hanging="426"/>
        <w:rPr>
          <w:rFonts w:ascii="Arial" w:hAnsi="Arial" w:cs="Arial"/>
        </w:rPr>
      </w:pPr>
    </w:p>
    <w:p w14:paraId="0DCDC366" w14:textId="77777777" w:rsidR="00114806" w:rsidRPr="00114806" w:rsidRDefault="00114806" w:rsidP="00BA49DC">
      <w:pPr>
        <w:ind w:left="426" w:hanging="426"/>
        <w:rPr>
          <w:rFonts w:ascii="Arial" w:hAnsi="Arial" w:cs="Arial"/>
        </w:rPr>
      </w:pPr>
      <w:r w:rsidRPr="00114806">
        <w:rPr>
          <w:rFonts w:ascii="Arial" w:hAnsi="Arial" w:cs="Arial"/>
        </w:rPr>
        <w:t>Sample is having hydrocarbon less than 0.2%, top outlet to be isolated under positive N2 flow to flare and then upstream of this isolation valve to be blinded.</w:t>
      </w:r>
    </w:p>
    <w:p w14:paraId="29CDCA51" w14:textId="77777777" w:rsidR="00114806" w:rsidRPr="00114806" w:rsidRDefault="00114806" w:rsidP="00BA49DC">
      <w:pPr>
        <w:ind w:left="426" w:hanging="426"/>
        <w:rPr>
          <w:rFonts w:ascii="Arial" w:hAnsi="Arial" w:cs="Arial"/>
        </w:rPr>
      </w:pPr>
    </w:p>
    <w:p w14:paraId="56D749FC" w14:textId="77777777" w:rsidR="00114806" w:rsidRPr="00114806" w:rsidRDefault="00114806" w:rsidP="00BA49DC">
      <w:pPr>
        <w:ind w:left="426" w:hanging="426"/>
        <w:rPr>
          <w:rFonts w:ascii="Arial" w:hAnsi="Arial" w:cs="Arial"/>
        </w:rPr>
      </w:pPr>
      <w:r w:rsidRPr="00114806">
        <w:rPr>
          <w:rFonts w:ascii="Arial" w:hAnsi="Arial" w:cs="Arial"/>
        </w:rPr>
        <w:t>Now vessel is ready for discharge from the bottom.Remove discharge blind and open the valve.</w:t>
      </w:r>
    </w:p>
    <w:p w14:paraId="1C3E2A1B" w14:textId="77777777" w:rsidR="00114806" w:rsidRPr="00114806" w:rsidRDefault="00114806" w:rsidP="00BA49DC">
      <w:pPr>
        <w:ind w:left="426" w:hanging="426"/>
        <w:rPr>
          <w:rFonts w:ascii="Arial" w:hAnsi="Arial" w:cs="Arial"/>
        </w:rPr>
      </w:pPr>
    </w:p>
    <w:p w14:paraId="17E21452" w14:textId="77777777" w:rsidR="00114806" w:rsidRPr="00BA49DC" w:rsidRDefault="00114806" w:rsidP="00BA49DC">
      <w:pPr>
        <w:ind w:left="426" w:hanging="426"/>
        <w:rPr>
          <w:rFonts w:ascii="Arial" w:hAnsi="Arial" w:cs="Arial"/>
        </w:rPr>
      </w:pPr>
      <w:r w:rsidRPr="00BA49DC">
        <w:rPr>
          <w:rFonts w:ascii="Arial" w:hAnsi="Arial" w:cs="Arial"/>
        </w:rPr>
        <w:t>Since PP generate static charge when flowing, proper earthing must be ensured and powder draining is termed as hot work and therefore draining is to be started after proper Hot work permit is made ready.</w:t>
      </w:r>
    </w:p>
    <w:p w14:paraId="57323E57" w14:textId="77777777" w:rsidR="00114806" w:rsidRPr="00114806" w:rsidRDefault="00114806" w:rsidP="00BA49DC">
      <w:pPr>
        <w:ind w:left="426" w:hanging="426"/>
        <w:rPr>
          <w:rFonts w:ascii="Arial" w:hAnsi="Arial" w:cs="Arial"/>
        </w:rPr>
      </w:pPr>
    </w:p>
    <w:p w14:paraId="3D8E846B" w14:textId="77777777" w:rsidR="00114806" w:rsidRPr="00114806" w:rsidRDefault="00114806" w:rsidP="00BA49DC">
      <w:pPr>
        <w:ind w:left="426" w:hanging="426"/>
        <w:rPr>
          <w:rFonts w:ascii="Arial" w:hAnsi="Arial" w:cs="Arial"/>
        </w:rPr>
      </w:pPr>
      <w:r w:rsidRPr="00114806">
        <w:rPr>
          <w:rFonts w:ascii="Arial" w:hAnsi="Arial" w:cs="Arial"/>
        </w:rPr>
        <w:t>After vessel is empty, normal line up of vessel to be done.</w:t>
      </w:r>
    </w:p>
    <w:p w14:paraId="1F7ADD88" w14:textId="77777777" w:rsidR="00114806" w:rsidRPr="00114806" w:rsidRDefault="00114806" w:rsidP="00BA49DC">
      <w:pPr>
        <w:ind w:left="426" w:hanging="426"/>
        <w:rPr>
          <w:rFonts w:ascii="Arial" w:hAnsi="Arial" w:cs="Arial"/>
        </w:rPr>
      </w:pPr>
    </w:p>
    <w:p w14:paraId="47916A05" w14:textId="77777777" w:rsidR="00114806" w:rsidRPr="00114806" w:rsidRDefault="00114806" w:rsidP="00BA49DC">
      <w:pPr>
        <w:ind w:left="426" w:hanging="426"/>
        <w:rPr>
          <w:rFonts w:ascii="Arial" w:hAnsi="Arial" w:cs="Arial"/>
        </w:rPr>
      </w:pPr>
    </w:p>
    <w:p w14:paraId="309D23D3" w14:textId="77777777" w:rsidR="00114806" w:rsidRPr="00114806" w:rsidRDefault="00114806" w:rsidP="00BA49DC">
      <w:pPr>
        <w:ind w:left="426" w:hanging="426"/>
        <w:rPr>
          <w:rFonts w:ascii="Arial" w:hAnsi="Arial" w:cs="Arial"/>
        </w:rPr>
      </w:pPr>
    </w:p>
    <w:p w14:paraId="17741F9C" w14:textId="77777777" w:rsidR="00114806" w:rsidRPr="00114806" w:rsidRDefault="00114806" w:rsidP="00BA49DC">
      <w:pPr>
        <w:ind w:left="426" w:hanging="426"/>
        <w:rPr>
          <w:rFonts w:ascii="Arial" w:hAnsi="Arial" w:cs="Arial"/>
        </w:rPr>
      </w:pPr>
    </w:p>
    <w:p w14:paraId="5CED61DC" w14:textId="77777777" w:rsidR="00114806" w:rsidRPr="00114806" w:rsidRDefault="00114806" w:rsidP="00BA49DC">
      <w:pPr>
        <w:ind w:left="426" w:hanging="426"/>
        <w:rPr>
          <w:rFonts w:ascii="Arial" w:hAnsi="Arial" w:cs="Arial"/>
        </w:rPr>
      </w:pPr>
    </w:p>
    <w:p w14:paraId="19D02BFC" w14:textId="77777777" w:rsidR="00114806" w:rsidRPr="00114806" w:rsidRDefault="00114806" w:rsidP="00BA49DC">
      <w:pPr>
        <w:ind w:left="426" w:hanging="426"/>
        <w:rPr>
          <w:rFonts w:ascii="Arial" w:hAnsi="Arial" w:cs="Arial"/>
        </w:rPr>
      </w:pPr>
    </w:p>
    <w:p w14:paraId="62342E13" w14:textId="77777777" w:rsidR="00114806" w:rsidRPr="00114806" w:rsidRDefault="00114806" w:rsidP="00BA49DC">
      <w:pPr>
        <w:pStyle w:val="Title"/>
        <w:ind w:left="426" w:hanging="426"/>
        <w:jc w:val="left"/>
        <w:rPr>
          <w:rFonts w:ascii="Arial" w:hAnsi="Arial" w:cs="Arial"/>
        </w:rPr>
      </w:pPr>
      <w:bookmarkStart w:id="334" w:name="OILRECOVERY"/>
      <w:bookmarkEnd w:id="334"/>
      <w:r w:rsidRPr="00114806">
        <w:rPr>
          <w:rFonts w:ascii="Arial" w:hAnsi="Arial" w:cs="Arial"/>
        </w:rPr>
        <w:t xml:space="preserve">L. </w:t>
      </w:r>
      <w:r w:rsidRPr="00114806">
        <w:rPr>
          <w:rFonts w:ascii="Arial" w:hAnsi="Arial" w:cs="Arial"/>
        </w:rPr>
        <w:tab/>
        <w:t>NITROGEN COMPRESSOR</w:t>
      </w:r>
    </w:p>
    <w:p w14:paraId="06D86C57" w14:textId="77777777" w:rsidR="00114806" w:rsidRPr="00114806" w:rsidRDefault="00114806" w:rsidP="00BA49DC">
      <w:pPr>
        <w:pStyle w:val="Title"/>
        <w:ind w:left="426" w:hanging="426"/>
        <w:jc w:val="left"/>
        <w:rPr>
          <w:rFonts w:ascii="Arial" w:hAnsi="Arial" w:cs="Arial"/>
        </w:rPr>
      </w:pPr>
    </w:p>
    <w:p w14:paraId="37C10C7D" w14:textId="77777777" w:rsidR="00114806" w:rsidRPr="00114806" w:rsidRDefault="00114806" w:rsidP="00BA49DC">
      <w:pPr>
        <w:pStyle w:val="Title"/>
        <w:ind w:left="426" w:hanging="426"/>
        <w:jc w:val="left"/>
        <w:rPr>
          <w:rFonts w:ascii="Arial" w:hAnsi="Arial" w:cs="Arial"/>
        </w:rPr>
      </w:pPr>
    </w:p>
    <w:p w14:paraId="0408EAC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DATA</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K801</w:t>
      </w:r>
    </w:p>
    <w:p w14:paraId="6524C10B" w14:textId="77777777" w:rsidR="00114806" w:rsidRPr="00114806" w:rsidRDefault="00114806" w:rsidP="00BA49DC">
      <w:pPr>
        <w:pStyle w:val="Title"/>
        <w:ind w:left="426" w:hanging="426"/>
        <w:jc w:val="left"/>
        <w:rPr>
          <w:rFonts w:ascii="Arial" w:hAnsi="Arial" w:cs="Arial"/>
          <w:b w:val="0"/>
          <w:bCs w:val="0"/>
        </w:rPr>
      </w:pPr>
    </w:p>
    <w:p w14:paraId="4E0EA587"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GAS HANDLED</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NITROGEN</w:t>
      </w:r>
    </w:p>
    <w:p w14:paraId="22F1006A" w14:textId="77777777" w:rsidR="00114806" w:rsidRPr="00114806" w:rsidRDefault="00114806" w:rsidP="00BA49DC">
      <w:pPr>
        <w:pStyle w:val="Title"/>
        <w:ind w:left="426" w:hanging="426"/>
        <w:jc w:val="left"/>
        <w:rPr>
          <w:rFonts w:ascii="Arial" w:hAnsi="Arial" w:cs="Arial"/>
          <w:b w:val="0"/>
          <w:bCs w:val="0"/>
        </w:rPr>
      </w:pPr>
    </w:p>
    <w:p w14:paraId="12A9AA38"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MOLT. WT. AT INTAKE</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28</w:t>
      </w:r>
    </w:p>
    <w:p w14:paraId="11F3D34E" w14:textId="77777777" w:rsidR="00114806" w:rsidRPr="00114806" w:rsidRDefault="00114806" w:rsidP="00BA49DC">
      <w:pPr>
        <w:pStyle w:val="Title"/>
        <w:ind w:left="426" w:hanging="426"/>
        <w:jc w:val="left"/>
        <w:rPr>
          <w:rFonts w:ascii="Arial" w:hAnsi="Arial" w:cs="Arial"/>
          <w:b w:val="0"/>
          <w:bCs w:val="0"/>
        </w:rPr>
      </w:pPr>
    </w:p>
    <w:p w14:paraId="51FE0A36"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CP/CV (INTAKE)</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1.4</w:t>
      </w:r>
    </w:p>
    <w:p w14:paraId="19DAA046" w14:textId="77777777" w:rsidR="00114806" w:rsidRPr="00114806" w:rsidRDefault="00114806" w:rsidP="00BA49DC">
      <w:pPr>
        <w:pStyle w:val="Title"/>
        <w:ind w:left="426" w:hanging="426"/>
        <w:jc w:val="left"/>
        <w:rPr>
          <w:rFonts w:ascii="Arial" w:hAnsi="Arial" w:cs="Arial"/>
          <w:b w:val="0"/>
          <w:bCs w:val="0"/>
          <w:vertAlign w:val="superscript"/>
        </w:rPr>
      </w:pPr>
    </w:p>
    <w:p w14:paraId="73434B0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SUCTION TEMP</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 xml:space="preserve">30 </w:t>
      </w:r>
      <w:r w:rsidRPr="00114806">
        <w:rPr>
          <w:rFonts w:ascii="Arial" w:hAnsi="Arial" w:cs="Arial"/>
          <w:b w:val="0"/>
          <w:bCs w:val="0"/>
          <w:vertAlign w:val="superscript"/>
        </w:rPr>
        <w:t>0</w:t>
      </w:r>
      <w:r w:rsidRPr="00114806">
        <w:rPr>
          <w:rFonts w:ascii="Arial" w:hAnsi="Arial" w:cs="Arial"/>
          <w:b w:val="0"/>
          <w:bCs w:val="0"/>
        </w:rPr>
        <w:t>C</w:t>
      </w:r>
    </w:p>
    <w:p w14:paraId="77A3700A" w14:textId="77777777" w:rsidR="00114806" w:rsidRPr="00114806" w:rsidRDefault="00114806" w:rsidP="00BA49DC">
      <w:pPr>
        <w:pStyle w:val="Title"/>
        <w:ind w:left="426" w:hanging="426"/>
        <w:jc w:val="left"/>
        <w:rPr>
          <w:rFonts w:ascii="Arial" w:hAnsi="Arial" w:cs="Arial"/>
          <w:b w:val="0"/>
          <w:bCs w:val="0"/>
        </w:rPr>
      </w:pPr>
    </w:p>
    <w:p w14:paraId="540E178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SUCTION PRESSURE</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5.5 KG/CM</w:t>
      </w:r>
      <w:r w:rsidRPr="00114806">
        <w:rPr>
          <w:rFonts w:ascii="Arial" w:hAnsi="Arial" w:cs="Arial"/>
          <w:b w:val="0"/>
          <w:bCs w:val="0"/>
          <w:vertAlign w:val="superscript"/>
        </w:rPr>
        <w:t>2</w:t>
      </w:r>
    </w:p>
    <w:p w14:paraId="3BAAA064" w14:textId="77777777" w:rsidR="00114806" w:rsidRPr="00114806" w:rsidRDefault="00114806" w:rsidP="00BA49DC">
      <w:pPr>
        <w:pStyle w:val="Title"/>
        <w:ind w:left="426" w:hanging="426"/>
        <w:jc w:val="left"/>
        <w:rPr>
          <w:rFonts w:ascii="Arial" w:hAnsi="Arial" w:cs="Arial"/>
          <w:b w:val="0"/>
          <w:bCs w:val="0"/>
        </w:rPr>
      </w:pPr>
    </w:p>
    <w:p w14:paraId="1BD7F532"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DISCHARGE TEMP</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 xml:space="preserve">106 </w:t>
      </w:r>
      <w:r w:rsidRPr="00114806">
        <w:rPr>
          <w:rFonts w:ascii="Arial" w:hAnsi="Arial" w:cs="Arial"/>
          <w:b w:val="0"/>
          <w:bCs w:val="0"/>
          <w:vertAlign w:val="superscript"/>
        </w:rPr>
        <w:t>0</w:t>
      </w:r>
      <w:r w:rsidRPr="00114806">
        <w:rPr>
          <w:rFonts w:ascii="Arial" w:hAnsi="Arial" w:cs="Arial"/>
          <w:b w:val="0"/>
          <w:bCs w:val="0"/>
        </w:rPr>
        <w:t>C</w:t>
      </w:r>
    </w:p>
    <w:p w14:paraId="46E642F9" w14:textId="77777777" w:rsidR="00114806" w:rsidRPr="00114806" w:rsidRDefault="00114806" w:rsidP="00BA49DC">
      <w:pPr>
        <w:pStyle w:val="Title"/>
        <w:ind w:left="426" w:hanging="426"/>
        <w:jc w:val="left"/>
        <w:rPr>
          <w:rFonts w:ascii="Arial" w:hAnsi="Arial" w:cs="Arial"/>
          <w:b w:val="0"/>
          <w:bCs w:val="0"/>
        </w:rPr>
      </w:pPr>
    </w:p>
    <w:p w14:paraId="0AA4330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DISCAHRGE PRESSURE</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12 KG/CM</w:t>
      </w:r>
      <w:r w:rsidRPr="00114806">
        <w:rPr>
          <w:rFonts w:ascii="Arial" w:hAnsi="Arial" w:cs="Arial"/>
          <w:b w:val="0"/>
          <w:bCs w:val="0"/>
          <w:vertAlign w:val="superscript"/>
        </w:rPr>
        <w:t>2</w:t>
      </w:r>
    </w:p>
    <w:p w14:paraId="58478FCE" w14:textId="77777777" w:rsidR="00114806" w:rsidRPr="00114806" w:rsidRDefault="00114806" w:rsidP="00BA49DC">
      <w:pPr>
        <w:pStyle w:val="Title"/>
        <w:ind w:left="426" w:hanging="426"/>
        <w:jc w:val="left"/>
        <w:rPr>
          <w:rFonts w:ascii="Arial" w:hAnsi="Arial" w:cs="Arial"/>
          <w:b w:val="0"/>
          <w:bCs w:val="0"/>
        </w:rPr>
      </w:pPr>
    </w:p>
    <w:p w14:paraId="4C64A502"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lastRenderedPageBreak/>
        <w:t>CAPACITY</w:t>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r>
      <w:r w:rsidRPr="00114806">
        <w:rPr>
          <w:rFonts w:ascii="Arial" w:hAnsi="Arial" w:cs="Arial"/>
          <w:b w:val="0"/>
          <w:bCs w:val="0"/>
        </w:rPr>
        <w:tab/>
        <w:t>330 KG/HR</w:t>
      </w:r>
    </w:p>
    <w:p w14:paraId="4C1B0907" w14:textId="77777777" w:rsidR="00114806" w:rsidRPr="00114806" w:rsidRDefault="00114806" w:rsidP="00BA49DC">
      <w:pPr>
        <w:pStyle w:val="Title"/>
        <w:ind w:left="426" w:hanging="426"/>
        <w:jc w:val="left"/>
        <w:rPr>
          <w:rFonts w:ascii="Arial" w:hAnsi="Arial" w:cs="Arial"/>
          <w:b w:val="0"/>
          <w:bCs w:val="0"/>
        </w:rPr>
      </w:pPr>
    </w:p>
    <w:p w14:paraId="44364070" w14:textId="77777777" w:rsidR="00114806" w:rsidRPr="00114806" w:rsidRDefault="00114806" w:rsidP="00BA49DC">
      <w:pPr>
        <w:pStyle w:val="Title"/>
        <w:ind w:left="426" w:hanging="426"/>
        <w:jc w:val="left"/>
        <w:rPr>
          <w:rFonts w:ascii="Arial" w:hAnsi="Arial" w:cs="Arial"/>
          <w:b w:val="0"/>
          <w:bCs w:val="0"/>
        </w:rPr>
      </w:pPr>
    </w:p>
    <w:p w14:paraId="7052DBEE" w14:textId="77777777" w:rsidR="00114806" w:rsidRPr="00114806" w:rsidRDefault="00114806" w:rsidP="00BA49DC">
      <w:pPr>
        <w:pStyle w:val="Title"/>
        <w:ind w:left="426" w:hanging="426"/>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970"/>
        <w:gridCol w:w="1136"/>
      </w:tblGrid>
      <w:tr w:rsidR="00114806" w:rsidRPr="00114806" w14:paraId="1AAC305E" w14:textId="77777777" w:rsidTr="00114806">
        <w:trPr>
          <w:jc w:val="center"/>
        </w:trPr>
        <w:tc>
          <w:tcPr>
            <w:tcW w:w="1008" w:type="dxa"/>
          </w:tcPr>
          <w:p w14:paraId="35CC3219"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Tag No</w:t>
            </w:r>
          </w:p>
        </w:tc>
        <w:tc>
          <w:tcPr>
            <w:tcW w:w="2970" w:type="dxa"/>
          </w:tcPr>
          <w:p w14:paraId="75AAADA3"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Description</w:t>
            </w:r>
          </w:p>
        </w:tc>
        <w:tc>
          <w:tcPr>
            <w:tcW w:w="990" w:type="dxa"/>
          </w:tcPr>
          <w:p w14:paraId="2FD44E23"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Setting</w:t>
            </w:r>
          </w:p>
          <w:p w14:paraId="7EC65B5E"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Range</w:t>
            </w:r>
          </w:p>
        </w:tc>
      </w:tr>
      <w:tr w:rsidR="00114806" w:rsidRPr="00114806" w14:paraId="574EBB4F" w14:textId="77777777" w:rsidTr="00114806">
        <w:trPr>
          <w:jc w:val="center"/>
        </w:trPr>
        <w:tc>
          <w:tcPr>
            <w:tcW w:w="1008" w:type="dxa"/>
          </w:tcPr>
          <w:p w14:paraId="5AC84C81"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SF1</w:t>
            </w:r>
          </w:p>
          <w:p w14:paraId="512BE035"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SF2</w:t>
            </w:r>
          </w:p>
        </w:tc>
        <w:tc>
          <w:tcPr>
            <w:tcW w:w="2970" w:type="dxa"/>
          </w:tcPr>
          <w:p w14:paraId="1B4527F3"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Sight flow glass</w:t>
            </w:r>
          </w:p>
        </w:tc>
        <w:tc>
          <w:tcPr>
            <w:tcW w:w="990" w:type="dxa"/>
          </w:tcPr>
          <w:p w14:paraId="471A4ED2"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w:t>
            </w:r>
          </w:p>
        </w:tc>
      </w:tr>
      <w:tr w:rsidR="00114806" w:rsidRPr="00114806" w14:paraId="5AA84E1B" w14:textId="77777777" w:rsidTr="00114806">
        <w:trPr>
          <w:jc w:val="center"/>
        </w:trPr>
        <w:tc>
          <w:tcPr>
            <w:tcW w:w="1008" w:type="dxa"/>
          </w:tcPr>
          <w:p w14:paraId="0274AA8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PG1</w:t>
            </w:r>
          </w:p>
        </w:tc>
        <w:tc>
          <w:tcPr>
            <w:tcW w:w="2970" w:type="dxa"/>
          </w:tcPr>
          <w:p w14:paraId="50BFCFCB"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Pressure/kgcm2 gauge</w:t>
            </w:r>
          </w:p>
        </w:tc>
        <w:tc>
          <w:tcPr>
            <w:tcW w:w="990" w:type="dxa"/>
          </w:tcPr>
          <w:p w14:paraId="69938027"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0-10</w:t>
            </w:r>
          </w:p>
        </w:tc>
      </w:tr>
      <w:tr w:rsidR="00114806" w:rsidRPr="00114806" w14:paraId="769F6BB3" w14:textId="77777777" w:rsidTr="00114806">
        <w:trPr>
          <w:jc w:val="center"/>
        </w:trPr>
        <w:tc>
          <w:tcPr>
            <w:tcW w:w="1008" w:type="dxa"/>
          </w:tcPr>
          <w:p w14:paraId="05C937E8"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PG2</w:t>
            </w:r>
          </w:p>
        </w:tc>
        <w:tc>
          <w:tcPr>
            <w:tcW w:w="2970" w:type="dxa"/>
          </w:tcPr>
          <w:p w14:paraId="13726772"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Pressure gauge kg/cm2</w:t>
            </w:r>
          </w:p>
        </w:tc>
        <w:tc>
          <w:tcPr>
            <w:tcW w:w="990" w:type="dxa"/>
          </w:tcPr>
          <w:p w14:paraId="26F741AE"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0-20</w:t>
            </w:r>
          </w:p>
        </w:tc>
      </w:tr>
      <w:tr w:rsidR="00114806" w:rsidRPr="00114806" w14:paraId="1B10EFC3" w14:textId="77777777" w:rsidTr="00114806">
        <w:trPr>
          <w:jc w:val="center"/>
        </w:trPr>
        <w:tc>
          <w:tcPr>
            <w:tcW w:w="1008" w:type="dxa"/>
          </w:tcPr>
          <w:p w14:paraId="5CF3BAC5"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T61</w:t>
            </w:r>
          </w:p>
        </w:tc>
        <w:tc>
          <w:tcPr>
            <w:tcW w:w="2970" w:type="dxa"/>
          </w:tcPr>
          <w:p w14:paraId="0D510471"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 xml:space="preserve">Temp gauge </w:t>
            </w:r>
            <w:r w:rsidRPr="00114806">
              <w:rPr>
                <w:rFonts w:ascii="Arial" w:hAnsi="Arial" w:cs="Arial"/>
                <w:b w:val="0"/>
                <w:bCs w:val="0"/>
                <w:vertAlign w:val="superscript"/>
              </w:rPr>
              <w:t>0</w:t>
            </w:r>
            <w:r w:rsidRPr="00114806">
              <w:rPr>
                <w:rFonts w:ascii="Arial" w:hAnsi="Arial" w:cs="Arial"/>
                <w:b w:val="0"/>
                <w:bCs w:val="0"/>
              </w:rPr>
              <w:t>C</w:t>
            </w:r>
          </w:p>
        </w:tc>
        <w:tc>
          <w:tcPr>
            <w:tcW w:w="990" w:type="dxa"/>
          </w:tcPr>
          <w:p w14:paraId="7824139A"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 xml:space="preserve">0-100 </w:t>
            </w:r>
          </w:p>
        </w:tc>
      </w:tr>
      <w:tr w:rsidR="00114806" w:rsidRPr="00114806" w14:paraId="29CFD294" w14:textId="77777777" w:rsidTr="00114806">
        <w:trPr>
          <w:jc w:val="center"/>
        </w:trPr>
        <w:tc>
          <w:tcPr>
            <w:tcW w:w="1008" w:type="dxa"/>
          </w:tcPr>
          <w:p w14:paraId="73CAC635"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T62</w:t>
            </w:r>
          </w:p>
        </w:tc>
        <w:tc>
          <w:tcPr>
            <w:tcW w:w="2970" w:type="dxa"/>
          </w:tcPr>
          <w:p w14:paraId="4522CC33"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 xml:space="preserve">Temp gauge </w:t>
            </w:r>
            <w:r w:rsidRPr="00114806">
              <w:rPr>
                <w:rFonts w:ascii="Arial" w:hAnsi="Arial" w:cs="Arial"/>
                <w:b w:val="0"/>
                <w:bCs w:val="0"/>
                <w:vertAlign w:val="superscript"/>
              </w:rPr>
              <w:t>0</w:t>
            </w:r>
            <w:r w:rsidRPr="00114806">
              <w:rPr>
                <w:rFonts w:ascii="Arial" w:hAnsi="Arial" w:cs="Arial"/>
                <w:b w:val="0"/>
                <w:bCs w:val="0"/>
              </w:rPr>
              <w:t>C</w:t>
            </w:r>
          </w:p>
        </w:tc>
        <w:tc>
          <w:tcPr>
            <w:tcW w:w="990" w:type="dxa"/>
          </w:tcPr>
          <w:p w14:paraId="63009E8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0-200</w:t>
            </w:r>
          </w:p>
        </w:tc>
      </w:tr>
      <w:tr w:rsidR="00114806" w:rsidRPr="00114806" w14:paraId="168A88CB" w14:textId="77777777" w:rsidTr="00114806">
        <w:trPr>
          <w:jc w:val="center"/>
        </w:trPr>
        <w:tc>
          <w:tcPr>
            <w:tcW w:w="1008" w:type="dxa"/>
          </w:tcPr>
          <w:p w14:paraId="24CE508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T44</w:t>
            </w:r>
          </w:p>
        </w:tc>
        <w:tc>
          <w:tcPr>
            <w:tcW w:w="2970" w:type="dxa"/>
          </w:tcPr>
          <w:p w14:paraId="19F53ACB"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 xml:space="preserve">Temp gauge </w:t>
            </w:r>
            <w:r w:rsidRPr="00114806">
              <w:rPr>
                <w:rFonts w:ascii="Arial" w:hAnsi="Arial" w:cs="Arial"/>
                <w:b w:val="0"/>
                <w:bCs w:val="0"/>
                <w:vertAlign w:val="superscript"/>
              </w:rPr>
              <w:t>0</w:t>
            </w:r>
            <w:r w:rsidRPr="00114806">
              <w:rPr>
                <w:rFonts w:ascii="Arial" w:hAnsi="Arial" w:cs="Arial"/>
                <w:b w:val="0"/>
                <w:bCs w:val="0"/>
              </w:rPr>
              <w:t>C</w:t>
            </w:r>
          </w:p>
        </w:tc>
        <w:tc>
          <w:tcPr>
            <w:tcW w:w="990" w:type="dxa"/>
          </w:tcPr>
          <w:p w14:paraId="6FDD441A"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0-100</w:t>
            </w:r>
          </w:p>
        </w:tc>
      </w:tr>
      <w:tr w:rsidR="00114806" w:rsidRPr="00114806" w14:paraId="1648DF9B" w14:textId="77777777" w:rsidTr="00114806">
        <w:trPr>
          <w:jc w:val="center"/>
        </w:trPr>
        <w:tc>
          <w:tcPr>
            <w:tcW w:w="1008" w:type="dxa"/>
          </w:tcPr>
          <w:p w14:paraId="5BAE8439"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T45</w:t>
            </w:r>
          </w:p>
        </w:tc>
        <w:tc>
          <w:tcPr>
            <w:tcW w:w="2970" w:type="dxa"/>
          </w:tcPr>
          <w:p w14:paraId="51136C8D"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 xml:space="preserve">Temp gauge </w:t>
            </w:r>
            <w:r w:rsidRPr="00114806">
              <w:rPr>
                <w:rFonts w:ascii="Arial" w:hAnsi="Arial" w:cs="Arial"/>
                <w:b w:val="0"/>
                <w:bCs w:val="0"/>
                <w:vertAlign w:val="superscript"/>
              </w:rPr>
              <w:t>0</w:t>
            </w:r>
            <w:r w:rsidRPr="00114806">
              <w:rPr>
                <w:rFonts w:ascii="Arial" w:hAnsi="Arial" w:cs="Arial"/>
                <w:b w:val="0"/>
                <w:bCs w:val="0"/>
              </w:rPr>
              <w:t>C</w:t>
            </w:r>
          </w:p>
        </w:tc>
        <w:tc>
          <w:tcPr>
            <w:tcW w:w="990" w:type="dxa"/>
          </w:tcPr>
          <w:p w14:paraId="71384200"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0-100</w:t>
            </w:r>
          </w:p>
        </w:tc>
      </w:tr>
      <w:tr w:rsidR="00114806" w:rsidRPr="00114806" w14:paraId="3E08D73C" w14:textId="77777777" w:rsidTr="00114806">
        <w:trPr>
          <w:jc w:val="center"/>
        </w:trPr>
        <w:tc>
          <w:tcPr>
            <w:tcW w:w="1008" w:type="dxa"/>
          </w:tcPr>
          <w:p w14:paraId="04B6FC7A"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SRV2</w:t>
            </w:r>
          </w:p>
        </w:tc>
        <w:tc>
          <w:tcPr>
            <w:tcW w:w="2970" w:type="dxa"/>
          </w:tcPr>
          <w:p w14:paraId="7B008C83"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Safety relief valve kg/cm2</w:t>
            </w:r>
          </w:p>
        </w:tc>
        <w:tc>
          <w:tcPr>
            <w:tcW w:w="990" w:type="dxa"/>
          </w:tcPr>
          <w:p w14:paraId="5F1B86A2"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5.25</w:t>
            </w:r>
          </w:p>
        </w:tc>
      </w:tr>
      <w:tr w:rsidR="00114806" w:rsidRPr="00114806" w14:paraId="0AF10C24" w14:textId="77777777" w:rsidTr="00114806">
        <w:trPr>
          <w:jc w:val="center"/>
        </w:trPr>
        <w:tc>
          <w:tcPr>
            <w:tcW w:w="1008" w:type="dxa"/>
          </w:tcPr>
          <w:p w14:paraId="7435DF3A"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SRV1</w:t>
            </w:r>
          </w:p>
        </w:tc>
        <w:tc>
          <w:tcPr>
            <w:tcW w:w="2970" w:type="dxa"/>
          </w:tcPr>
          <w:p w14:paraId="51C1AA62"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Safety relief valve kg/cm2</w:t>
            </w:r>
          </w:p>
        </w:tc>
        <w:tc>
          <w:tcPr>
            <w:tcW w:w="990" w:type="dxa"/>
          </w:tcPr>
          <w:p w14:paraId="0DB24440"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12.5</w:t>
            </w:r>
          </w:p>
        </w:tc>
      </w:tr>
      <w:tr w:rsidR="00114806" w:rsidRPr="00114806" w14:paraId="4C47B199" w14:textId="77777777" w:rsidTr="00114806">
        <w:trPr>
          <w:jc w:val="center"/>
        </w:trPr>
        <w:tc>
          <w:tcPr>
            <w:tcW w:w="1008" w:type="dxa"/>
          </w:tcPr>
          <w:p w14:paraId="5C6B8017"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LCW FS</w:t>
            </w:r>
          </w:p>
        </w:tc>
        <w:tc>
          <w:tcPr>
            <w:tcW w:w="2970" w:type="dxa"/>
          </w:tcPr>
          <w:p w14:paraId="231DE958"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Low CW flow switch alarm</w:t>
            </w:r>
          </w:p>
        </w:tc>
        <w:tc>
          <w:tcPr>
            <w:tcW w:w="990" w:type="dxa"/>
          </w:tcPr>
          <w:p w14:paraId="4D8D9987"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6 LPM</w:t>
            </w:r>
          </w:p>
        </w:tc>
      </w:tr>
      <w:tr w:rsidR="00114806" w:rsidRPr="00114806" w14:paraId="44269536" w14:textId="77777777" w:rsidTr="00114806">
        <w:trPr>
          <w:jc w:val="center"/>
        </w:trPr>
        <w:tc>
          <w:tcPr>
            <w:tcW w:w="1008" w:type="dxa"/>
          </w:tcPr>
          <w:p w14:paraId="75752773"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VHD TS</w:t>
            </w:r>
          </w:p>
        </w:tc>
        <w:tc>
          <w:tcPr>
            <w:tcW w:w="2970" w:type="dxa"/>
          </w:tcPr>
          <w:p w14:paraId="2A77640F"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High gas disch temp switch</w:t>
            </w:r>
          </w:p>
        </w:tc>
        <w:tc>
          <w:tcPr>
            <w:tcW w:w="990" w:type="dxa"/>
          </w:tcPr>
          <w:p w14:paraId="414661E6"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 xml:space="preserve">125 </w:t>
            </w:r>
            <w:r w:rsidRPr="00114806">
              <w:rPr>
                <w:rFonts w:ascii="Arial" w:hAnsi="Arial" w:cs="Arial"/>
                <w:b w:val="0"/>
                <w:bCs w:val="0"/>
                <w:vertAlign w:val="superscript"/>
              </w:rPr>
              <w:t>0</w:t>
            </w:r>
            <w:r w:rsidRPr="00114806">
              <w:rPr>
                <w:rFonts w:ascii="Arial" w:hAnsi="Arial" w:cs="Arial"/>
                <w:b w:val="0"/>
                <w:bCs w:val="0"/>
              </w:rPr>
              <w:t>C</w:t>
            </w:r>
          </w:p>
        </w:tc>
      </w:tr>
      <w:tr w:rsidR="00114806" w:rsidRPr="00114806" w14:paraId="1965C0BC" w14:textId="77777777" w:rsidTr="00114806">
        <w:trPr>
          <w:jc w:val="center"/>
        </w:trPr>
        <w:tc>
          <w:tcPr>
            <w:tcW w:w="1008" w:type="dxa"/>
          </w:tcPr>
          <w:p w14:paraId="17371E99"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HDTS</w:t>
            </w:r>
          </w:p>
        </w:tc>
        <w:tc>
          <w:tcPr>
            <w:tcW w:w="2970" w:type="dxa"/>
          </w:tcPr>
          <w:p w14:paraId="389D8F3A"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High gas disch temp switch</w:t>
            </w:r>
          </w:p>
        </w:tc>
        <w:tc>
          <w:tcPr>
            <w:tcW w:w="990" w:type="dxa"/>
          </w:tcPr>
          <w:p w14:paraId="0F8C6E07"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 xml:space="preserve">125 </w:t>
            </w:r>
            <w:r w:rsidRPr="00114806">
              <w:rPr>
                <w:rFonts w:ascii="Arial" w:hAnsi="Arial" w:cs="Arial"/>
                <w:b w:val="0"/>
                <w:bCs w:val="0"/>
                <w:vertAlign w:val="superscript"/>
              </w:rPr>
              <w:t>0</w:t>
            </w:r>
            <w:r w:rsidRPr="00114806">
              <w:rPr>
                <w:rFonts w:ascii="Arial" w:hAnsi="Arial" w:cs="Arial"/>
                <w:b w:val="0"/>
                <w:bCs w:val="0"/>
              </w:rPr>
              <w:t>C</w:t>
            </w:r>
          </w:p>
        </w:tc>
      </w:tr>
      <w:tr w:rsidR="00114806" w:rsidRPr="00114806" w14:paraId="3792398C" w14:textId="77777777" w:rsidTr="00114806">
        <w:trPr>
          <w:jc w:val="center"/>
        </w:trPr>
        <w:tc>
          <w:tcPr>
            <w:tcW w:w="1008" w:type="dxa"/>
          </w:tcPr>
          <w:p w14:paraId="6F9FBCFE"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IP</w:t>
            </w:r>
          </w:p>
        </w:tc>
        <w:tc>
          <w:tcPr>
            <w:tcW w:w="2970" w:type="dxa"/>
          </w:tcPr>
          <w:p w14:paraId="5E224E2A"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Inspection opening</w:t>
            </w:r>
          </w:p>
        </w:tc>
        <w:tc>
          <w:tcPr>
            <w:tcW w:w="990" w:type="dxa"/>
          </w:tcPr>
          <w:p w14:paraId="651D7EB1" w14:textId="77777777" w:rsidR="00114806" w:rsidRPr="00114806" w:rsidRDefault="00114806" w:rsidP="00BA49DC">
            <w:pPr>
              <w:pStyle w:val="Title"/>
              <w:ind w:left="426" w:hanging="426"/>
              <w:jc w:val="left"/>
              <w:rPr>
                <w:rFonts w:ascii="Arial" w:hAnsi="Arial" w:cs="Arial"/>
                <w:b w:val="0"/>
                <w:bCs w:val="0"/>
              </w:rPr>
            </w:pPr>
          </w:p>
        </w:tc>
      </w:tr>
      <w:tr w:rsidR="00114806" w:rsidRPr="00114806" w14:paraId="3737D2A9" w14:textId="77777777" w:rsidTr="00114806">
        <w:trPr>
          <w:jc w:val="center"/>
        </w:trPr>
        <w:tc>
          <w:tcPr>
            <w:tcW w:w="1008" w:type="dxa"/>
          </w:tcPr>
          <w:p w14:paraId="7FB68340"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V</w:t>
            </w:r>
          </w:p>
        </w:tc>
        <w:tc>
          <w:tcPr>
            <w:tcW w:w="2970" w:type="dxa"/>
          </w:tcPr>
          <w:p w14:paraId="17D634D3"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Vent connection</w:t>
            </w:r>
          </w:p>
        </w:tc>
        <w:tc>
          <w:tcPr>
            <w:tcW w:w="990" w:type="dxa"/>
          </w:tcPr>
          <w:p w14:paraId="0FB53ED3" w14:textId="77777777" w:rsidR="00114806" w:rsidRPr="00114806" w:rsidRDefault="00114806" w:rsidP="00BA49DC">
            <w:pPr>
              <w:pStyle w:val="Title"/>
              <w:ind w:left="426" w:hanging="426"/>
              <w:jc w:val="left"/>
              <w:rPr>
                <w:rFonts w:ascii="Arial" w:hAnsi="Arial" w:cs="Arial"/>
                <w:b w:val="0"/>
                <w:bCs w:val="0"/>
              </w:rPr>
            </w:pPr>
          </w:p>
        </w:tc>
      </w:tr>
      <w:tr w:rsidR="00114806" w:rsidRPr="00114806" w14:paraId="75A39EB3" w14:textId="77777777" w:rsidTr="00114806">
        <w:trPr>
          <w:jc w:val="center"/>
        </w:trPr>
        <w:tc>
          <w:tcPr>
            <w:tcW w:w="1008" w:type="dxa"/>
          </w:tcPr>
          <w:p w14:paraId="73996519"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D</w:t>
            </w:r>
          </w:p>
        </w:tc>
        <w:tc>
          <w:tcPr>
            <w:tcW w:w="2970" w:type="dxa"/>
          </w:tcPr>
          <w:p w14:paraId="5EC869C4" w14:textId="77777777" w:rsidR="00114806" w:rsidRPr="00114806" w:rsidRDefault="00114806" w:rsidP="00BA49DC">
            <w:pPr>
              <w:pStyle w:val="Title"/>
              <w:ind w:left="426" w:hanging="426"/>
              <w:jc w:val="left"/>
              <w:rPr>
                <w:rFonts w:ascii="Arial" w:hAnsi="Arial" w:cs="Arial"/>
                <w:b w:val="0"/>
                <w:bCs w:val="0"/>
              </w:rPr>
            </w:pPr>
            <w:r w:rsidRPr="00114806">
              <w:rPr>
                <w:rFonts w:ascii="Arial" w:hAnsi="Arial" w:cs="Arial"/>
                <w:b w:val="0"/>
                <w:bCs w:val="0"/>
              </w:rPr>
              <w:t>Drain valve</w:t>
            </w:r>
          </w:p>
        </w:tc>
        <w:tc>
          <w:tcPr>
            <w:tcW w:w="990" w:type="dxa"/>
          </w:tcPr>
          <w:p w14:paraId="498E5D71" w14:textId="77777777" w:rsidR="00114806" w:rsidRPr="00114806" w:rsidRDefault="00114806" w:rsidP="00BA49DC">
            <w:pPr>
              <w:pStyle w:val="Title"/>
              <w:ind w:left="426" w:hanging="426"/>
              <w:jc w:val="left"/>
              <w:rPr>
                <w:rFonts w:ascii="Arial" w:hAnsi="Arial" w:cs="Arial"/>
                <w:b w:val="0"/>
                <w:bCs w:val="0"/>
              </w:rPr>
            </w:pPr>
          </w:p>
        </w:tc>
      </w:tr>
    </w:tbl>
    <w:p w14:paraId="210C3363" w14:textId="77777777" w:rsidR="00114806" w:rsidRPr="00114806" w:rsidRDefault="00114806" w:rsidP="00BA49DC">
      <w:pPr>
        <w:pStyle w:val="Title"/>
        <w:ind w:left="426" w:hanging="426"/>
        <w:jc w:val="left"/>
        <w:rPr>
          <w:rFonts w:ascii="Arial" w:hAnsi="Arial" w:cs="Arial"/>
          <w:b w:val="0"/>
          <w:bCs w:val="0"/>
        </w:rPr>
      </w:pPr>
    </w:p>
    <w:p w14:paraId="6C1C2844" w14:textId="77777777" w:rsidR="00114806" w:rsidRPr="00114806" w:rsidRDefault="00114806" w:rsidP="00BA49DC">
      <w:pPr>
        <w:ind w:left="426" w:hanging="426"/>
        <w:rPr>
          <w:rFonts w:ascii="Arial" w:hAnsi="Arial" w:cs="Arial"/>
        </w:rPr>
      </w:pPr>
    </w:p>
    <w:p w14:paraId="0F41A79A" w14:textId="77777777" w:rsidR="00114806" w:rsidRPr="00114806" w:rsidRDefault="00114806" w:rsidP="00BA49DC">
      <w:pPr>
        <w:ind w:left="426" w:hanging="426"/>
        <w:rPr>
          <w:rFonts w:ascii="Arial" w:hAnsi="Arial" w:cs="Arial"/>
        </w:rPr>
      </w:pPr>
    </w:p>
    <w:p w14:paraId="64C76BD3" w14:textId="77777777" w:rsidR="00114806" w:rsidRPr="00114806" w:rsidRDefault="00114806" w:rsidP="00BA49DC">
      <w:pPr>
        <w:ind w:left="426" w:hanging="426"/>
        <w:rPr>
          <w:rFonts w:ascii="Arial" w:hAnsi="Arial" w:cs="Arial"/>
        </w:rPr>
      </w:pPr>
    </w:p>
    <w:p w14:paraId="51807649" w14:textId="77777777" w:rsidR="00114806" w:rsidRPr="00114806" w:rsidRDefault="00114806" w:rsidP="00BA49DC">
      <w:pPr>
        <w:ind w:left="426" w:hanging="426"/>
        <w:rPr>
          <w:rFonts w:ascii="Arial" w:hAnsi="Arial" w:cs="Arial"/>
        </w:rPr>
      </w:pPr>
    </w:p>
    <w:p w14:paraId="4846B94B" w14:textId="77777777" w:rsidR="00114806" w:rsidRPr="00114806" w:rsidRDefault="00114806" w:rsidP="00BA49DC">
      <w:pPr>
        <w:ind w:left="426" w:hanging="426"/>
        <w:rPr>
          <w:rFonts w:ascii="Arial" w:hAnsi="Arial" w:cs="Arial"/>
        </w:rPr>
      </w:pPr>
    </w:p>
    <w:p w14:paraId="5C3F45DD" w14:textId="77777777" w:rsidR="00114806" w:rsidRPr="00114806" w:rsidRDefault="00114806" w:rsidP="00BA49DC">
      <w:pPr>
        <w:ind w:left="426" w:hanging="426"/>
        <w:rPr>
          <w:rFonts w:ascii="Arial" w:hAnsi="Arial" w:cs="Arial"/>
        </w:rPr>
      </w:pPr>
    </w:p>
    <w:p w14:paraId="02682467" w14:textId="77777777" w:rsidR="00114806" w:rsidRPr="00114806" w:rsidRDefault="00114806" w:rsidP="00BA49DC">
      <w:pPr>
        <w:ind w:left="426" w:hanging="426"/>
        <w:rPr>
          <w:rFonts w:ascii="Arial" w:hAnsi="Arial" w:cs="Arial"/>
        </w:rPr>
      </w:pPr>
    </w:p>
    <w:p w14:paraId="70493338" w14:textId="77777777" w:rsidR="00114806" w:rsidRPr="00114806" w:rsidRDefault="00114806" w:rsidP="00BA49DC">
      <w:pPr>
        <w:ind w:left="426" w:hanging="426"/>
        <w:rPr>
          <w:rFonts w:ascii="Arial" w:hAnsi="Arial" w:cs="Arial"/>
        </w:rPr>
      </w:pPr>
    </w:p>
    <w:p w14:paraId="433EE734" w14:textId="77777777" w:rsidR="00114806" w:rsidRPr="00114806" w:rsidRDefault="00114806" w:rsidP="00BA49DC">
      <w:pPr>
        <w:ind w:left="426" w:hanging="426"/>
        <w:rPr>
          <w:rFonts w:ascii="Arial" w:hAnsi="Arial" w:cs="Arial"/>
        </w:rPr>
      </w:pPr>
    </w:p>
    <w:p w14:paraId="5F388A09"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56544" behindDoc="0" locked="0" layoutInCell="1" allowOverlap="1" wp14:anchorId="5F320016" wp14:editId="1C3A4813">
                <wp:simplePos x="0" y="0"/>
                <wp:positionH relativeFrom="column">
                  <wp:posOffset>114300</wp:posOffset>
                </wp:positionH>
                <wp:positionV relativeFrom="paragraph">
                  <wp:posOffset>0</wp:posOffset>
                </wp:positionV>
                <wp:extent cx="4572000" cy="7315200"/>
                <wp:effectExtent l="6985" t="12700" r="12065" b="6350"/>
                <wp:wrapNone/>
                <wp:docPr id="28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7315200"/>
                          <a:chOff x="1620" y="1440"/>
                          <a:chExt cx="7200" cy="11520"/>
                        </a:xfrm>
                      </wpg:grpSpPr>
                      <wpg:grpSp>
                        <wpg:cNvPr id="283" name="Group 939"/>
                        <wpg:cNvGrpSpPr>
                          <a:grpSpLocks/>
                        </wpg:cNvGrpSpPr>
                        <wpg:grpSpPr bwMode="auto">
                          <a:xfrm>
                            <a:off x="1620" y="1440"/>
                            <a:ext cx="7200" cy="11520"/>
                            <a:chOff x="1620" y="1440"/>
                            <a:chExt cx="7200" cy="11520"/>
                          </a:xfrm>
                        </wpg:grpSpPr>
                        <wpg:grpSp>
                          <wpg:cNvPr id="284" name="Group 940"/>
                          <wpg:cNvGrpSpPr>
                            <a:grpSpLocks/>
                          </wpg:cNvGrpSpPr>
                          <wpg:grpSpPr bwMode="auto">
                            <a:xfrm>
                              <a:off x="1620" y="1440"/>
                              <a:ext cx="7200" cy="11520"/>
                              <a:chOff x="1620" y="1440"/>
                              <a:chExt cx="7200" cy="11520"/>
                            </a:xfrm>
                          </wpg:grpSpPr>
                          <wpg:grpSp>
                            <wpg:cNvPr id="285" name="Group 941"/>
                            <wpg:cNvGrpSpPr>
                              <a:grpSpLocks/>
                            </wpg:cNvGrpSpPr>
                            <wpg:grpSpPr bwMode="auto">
                              <a:xfrm>
                                <a:off x="1620" y="1440"/>
                                <a:ext cx="7200" cy="11520"/>
                                <a:chOff x="1620" y="1440"/>
                                <a:chExt cx="7200" cy="11520"/>
                              </a:xfrm>
                            </wpg:grpSpPr>
                            <wpg:grpSp>
                              <wpg:cNvPr id="286" name="Group 942"/>
                              <wpg:cNvGrpSpPr>
                                <a:grpSpLocks/>
                              </wpg:cNvGrpSpPr>
                              <wpg:grpSpPr bwMode="auto">
                                <a:xfrm>
                                  <a:off x="1620" y="1440"/>
                                  <a:ext cx="7200" cy="11520"/>
                                  <a:chOff x="1620" y="1440"/>
                                  <a:chExt cx="7200" cy="11520"/>
                                </a:xfrm>
                              </wpg:grpSpPr>
                              <wps:wsp>
                                <wps:cNvPr id="287" name="Text Box 943"/>
                                <wps:cNvSpPr txBox="1">
                                  <a:spLocks noChangeArrowheads="1"/>
                                </wps:cNvSpPr>
                                <wps:spPr bwMode="auto">
                                  <a:xfrm>
                                    <a:off x="1620" y="8100"/>
                                    <a:ext cx="1443" cy="180"/>
                                  </a:xfrm>
                                  <a:prstGeom prst="rect">
                                    <a:avLst/>
                                  </a:prstGeom>
                                  <a:solidFill>
                                    <a:srgbClr val="FFFFFF"/>
                                  </a:solidFill>
                                  <a:ln w="9525">
                                    <a:solidFill>
                                      <a:srgbClr val="FFFFFF"/>
                                    </a:solidFill>
                                    <a:miter lim="800000"/>
                                    <a:headEnd/>
                                    <a:tailEnd/>
                                  </a:ln>
                                </wps:spPr>
                                <wps:txbx>
                                  <w:txbxContent>
                                    <w:p w14:paraId="0E45DC7F" w14:textId="77777777" w:rsidR="006B0921" w:rsidRDefault="006B0921" w:rsidP="00114806">
                                      <w:pPr>
                                        <w:jc w:val="center"/>
                                        <w:rPr>
                                          <w:sz w:val="16"/>
                                        </w:rPr>
                                      </w:pPr>
                                      <w:r>
                                        <w:rPr>
                                          <w:sz w:val="16"/>
                                        </w:rPr>
                                        <w:t>WATER IN</w:t>
                                      </w:r>
                                    </w:p>
                                  </w:txbxContent>
                                </wps:txbx>
                                <wps:bodyPr rot="0" vert="horz" wrap="square" lIns="0" tIns="0" rIns="0" bIns="0" anchor="t" anchorCtr="0" upright="1">
                                  <a:noAutofit/>
                                </wps:bodyPr>
                              </wps:wsp>
                              <wpg:grpSp>
                                <wpg:cNvPr id="288" name="Group 944"/>
                                <wpg:cNvGrpSpPr>
                                  <a:grpSpLocks/>
                                </wpg:cNvGrpSpPr>
                                <wpg:grpSpPr bwMode="auto">
                                  <a:xfrm>
                                    <a:off x="1620" y="1440"/>
                                    <a:ext cx="7200" cy="11520"/>
                                    <a:chOff x="1620" y="1440"/>
                                    <a:chExt cx="7200" cy="11520"/>
                                  </a:xfrm>
                                </wpg:grpSpPr>
                                <wps:wsp>
                                  <wps:cNvPr id="289" name="Text Box 945"/>
                                  <wps:cNvSpPr txBox="1">
                                    <a:spLocks noChangeArrowheads="1"/>
                                  </wps:cNvSpPr>
                                  <wps:spPr bwMode="auto">
                                    <a:xfrm>
                                      <a:off x="1800" y="5400"/>
                                      <a:ext cx="1350" cy="180"/>
                                    </a:xfrm>
                                    <a:prstGeom prst="rect">
                                      <a:avLst/>
                                    </a:prstGeom>
                                    <a:solidFill>
                                      <a:srgbClr val="FFFFFF"/>
                                    </a:solidFill>
                                    <a:ln w="9525">
                                      <a:solidFill>
                                        <a:srgbClr val="FFFFFF"/>
                                      </a:solidFill>
                                      <a:miter lim="800000"/>
                                      <a:headEnd/>
                                      <a:tailEnd/>
                                    </a:ln>
                                  </wps:spPr>
                                  <wps:txbx>
                                    <w:txbxContent>
                                      <w:p w14:paraId="18BB77D0" w14:textId="77777777" w:rsidR="006B0921" w:rsidRDefault="006B0921" w:rsidP="00114806">
                                        <w:pPr>
                                          <w:jc w:val="center"/>
                                          <w:rPr>
                                            <w:sz w:val="16"/>
                                          </w:rPr>
                                        </w:pPr>
                                        <w:r>
                                          <w:rPr>
                                            <w:sz w:val="16"/>
                                          </w:rPr>
                                          <w:t>WATER OUT</w:t>
                                        </w:r>
                                      </w:p>
                                    </w:txbxContent>
                                  </wps:txbx>
                                  <wps:bodyPr rot="0" vert="horz" wrap="square" lIns="0" tIns="0" rIns="0" bIns="0" anchor="t" anchorCtr="0" upright="1">
                                    <a:noAutofit/>
                                  </wps:bodyPr>
                                </wps:wsp>
                                <wpg:grpSp>
                                  <wpg:cNvPr id="290" name="Group 946"/>
                                  <wpg:cNvGrpSpPr>
                                    <a:grpSpLocks/>
                                  </wpg:cNvGrpSpPr>
                                  <wpg:grpSpPr bwMode="auto">
                                    <a:xfrm>
                                      <a:off x="1620" y="1440"/>
                                      <a:ext cx="7200" cy="11520"/>
                                      <a:chOff x="1620" y="1440"/>
                                      <a:chExt cx="7200" cy="11520"/>
                                    </a:xfrm>
                                  </wpg:grpSpPr>
                                  <wpg:grpSp>
                                    <wpg:cNvPr id="291" name="Group 947"/>
                                    <wpg:cNvGrpSpPr>
                                      <a:grpSpLocks/>
                                    </wpg:cNvGrpSpPr>
                                    <wpg:grpSpPr bwMode="auto">
                                      <a:xfrm>
                                        <a:off x="1620" y="1440"/>
                                        <a:ext cx="7200" cy="11520"/>
                                        <a:chOff x="1620" y="1440"/>
                                        <a:chExt cx="7200" cy="11520"/>
                                      </a:xfrm>
                                    </wpg:grpSpPr>
                                    <wpg:grpSp>
                                      <wpg:cNvPr id="292" name="Group 948"/>
                                      <wpg:cNvGrpSpPr>
                                        <a:grpSpLocks/>
                                      </wpg:cNvGrpSpPr>
                                      <wpg:grpSpPr bwMode="auto">
                                        <a:xfrm>
                                          <a:off x="1620" y="1440"/>
                                          <a:ext cx="7200" cy="11520"/>
                                          <a:chOff x="1620" y="1440"/>
                                          <a:chExt cx="7200" cy="11520"/>
                                        </a:xfrm>
                                      </wpg:grpSpPr>
                                      <wps:wsp>
                                        <wps:cNvPr id="293" name="Line 949"/>
                                        <wps:cNvCnPr>
                                          <a:cxnSpLocks noChangeShapeType="1"/>
                                        </wps:cNvCnPr>
                                        <wps:spPr bwMode="auto">
                                          <a:xfrm>
                                            <a:off x="1890" y="7920"/>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94" name="Group 950"/>
                                        <wpg:cNvGrpSpPr>
                                          <a:grpSpLocks/>
                                        </wpg:cNvGrpSpPr>
                                        <wpg:grpSpPr bwMode="auto">
                                          <a:xfrm>
                                            <a:off x="1620" y="1440"/>
                                            <a:ext cx="7200" cy="11520"/>
                                            <a:chOff x="1620" y="1440"/>
                                            <a:chExt cx="7200" cy="11520"/>
                                          </a:xfrm>
                                        </wpg:grpSpPr>
                                        <wpg:grpSp>
                                          <wpg:cNvPr id="295" name="Group 951"/>
                                          <wpg:cNvGrpSpPr>
                                            <a:grpSpLocks/>
                                          </wpg:cNvGrpSpPr>
                                          <wpg:grpSpPr bwMode="auto">
                                            <a:xfrm>
                                              <a:off x="1620" y="1440"/>
                                              <a:ext cx="7200" cy="11520"/>
                                              <a:chOff x="1620" y="1440"/>
                                              <a:chExt cx="7200" cy="11520"/>
                                            </a:xfrm>
                                          </wpg:grpSpPr>
                                          <wpg:grpSp>
                                            <wpg:cNvPr id="296" name="Group 952"/>
                                            <wpg:cNvGrpSpPr>
                                              <a:grpSpLocks/>
                                            </wpg:cNvGrpSpPr>
                                            <wpg:grpSpPr bwMode="auto">
                                              <a:xfrm>
                                                <a:off x="1620" y="1440"/>
                                                <a:ext cx="7200" cy="11520"/>
                                                <a:chOff x="1350" y="360"/>
                                                <a:chExt cx="7200" cy="11520"/>
                                              </a:xfrm>
                                            </wpg:grpSpPr>
                                            <wps:wsp>
                                              <wps:cNvPr id="297" name="Line 953"/>
                                              <wps:cNvCnPr>
                                                <a:cxnSpLocks noChangeShapeType="1"/>
                                              </wps:cNvCnPr>
                                              <wps:spPr bwMode="auto">
                                                <a:xfrm flipH="1" flipV="1">
                                                  <a:off x="5558" y="6525"/>
                                                  <a:ext cx="22" cy="2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AutoShape 954"/>
                                              <wps:cNvSpPr>
                                                <a:spLocks noChangeArrowheads="1"/>
                                              </wps:cNvSpPr>
                                              <wps:spPr bwMode="auto">
                                                <a:xfrm>
                                                  <a:off x="5443" y="6300"/>
                                                  <a:ext cx="227" cy="225"/>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99" name="Group 955"/>
                                              <wpg:cNvGrpSpPr>
                                                <a:grpSpLocks/>
                                              </wpg:cNvGrpSpPr>
                                              <wpg:grpSpPr bwMode="auto">
                                                <a:xfrm>
                                                  <a:off x="1350" y="360"/>
                                                  <a:ext cx="7200" cy="11520"/>
                                                  <a:chOff x="1350" y="360"/>
                                                  <a:chExt cx="7200" cy="11520"/>
                                                </a:xfrm>
                                              </wpg:grpSpPr>
                                              <wps:wsp>
                                                <wps:cNvPr id="300" name="AutoShape 956"/>
                                                <wps:cNvSpPr>
                                                  <a:spLocks noChangeArrowheads="1"/>
                                                </wps:cNvSpPr>
                                                <wps:spPr bwMode="auto">
                                                  <a:xfrm>
                                                    <a:off x="7920" y="630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1" name="Rectangle 957"/>
                                                <wps:cNvSpPr>
                                                  <a:spLocks noChangeArrowheads="1"/>
                                                </wps:cNvSpPr>
                                                <wps:spPr bwMode="auto">
                                                  <a:xfrm>
                                                    <a:off x="7200" y="4500"/>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2" name="Group 958"/>
                                                <wpg:cNvGrpSpPr>
                                                  <a:grpSpLocks/>
                                                </wpg:cNvGrpSpPr>
                                                <wpg:grpSpPr bwMode="auto">
                                                  <a:xfrm>
                                                    <a:off x="1350" y="360"/>
                                                    <a:ext cx="7200" cy="11520"/>
                                                    <a:chOff x="1350" y="360"/>
                                                    <a:chExt cx="7200" cy="11520"/>
                                                  </a:xfrm>
                                                </wpg:grpSpPr>
                                                <wpg:grpSp>
                                                  <wpg:cNvPr id="303" name="Group 959"/>
                                                  <wpg:cNvGrpSpPr>
                                                    <a:grpSpLocks/>
                                                  </wpg:cNvGrpSpPr>
                                                  <wpg:grpSpPr bwMode="auto">
                                                    <a:xfrm>
                                                      <a:off x="1350" y="360"/>
                                                      <a:ext cx="7200" cy="11520"/>
                                                      <a:chOff x="1350" y="360"/>
                                                      <a:chExt cx="7200" cy="11520"/>
                                                    </a:xfrm>
                                                  </wpg:grpSpPr>
                                                  <wps:wsp>
                                                    <wps:cNvPr id="304" name="Line 960"/>
                                                    <wps:cNvCnPr>
                                                      <a:cxnSpLocks noChangeShapeType="1"/>
                                                    </wps:cNvCnPr>
                                                    <wps:spPr bwMode="auto">
                                                      <a:xfrm flipV="1">
                                                        <a:off x="4410" y="6300"/>
                                                        <a:ext cx="0"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305" name="Group 961"/>
                                                    <wpg:cNvGrpSpPr>
                                                      <a:grpSpLocks/>
                                                    </wpg:cNvGrpSpPr>
                                                    <wpg:grpSpPr bwMode="auto">
                                                      <a:xfrm>
                                                        <a:off x="1350" y="360"/>
                                                        <a:ext cx="7200" cy="11520"/>
                                                        <a:chOff x="1350" y="360"/>
                                                        <a:chExt cx="7200" cy="11520"/>
                                                      </a:xfrm>
                                                    </wpg:grpSpPr>
                                                    <wpg:grpSp>
                                                      <wpg:cNvPr id="306" name="Group 962"/>
                                                      <wpg:cNvGrpSpPr>
                                                        <a:grpSpLocks/>
                                                      </wpg:cNvGrpSpPr>
                                                      <wpg:grpSpPr bwMode="auto">
                                                        <a:xfrm flipH="1" flipV="1">
                                                          <a:off x="6390" y="3420"/>
                                                          <a:ext cx="360" cy="1260"/>
                                                          <a:chOff x="9236" y="1980"/>
                                                          <a:chExt cx="450" cy="1440"/>
                                                        </a:xfrm>
                                                      </wpg:grpSpPr>
                                                      <wps:wsp>
                                                        <wps:cNvPr id="307" name="AutoShape 963"/>
                                                        <wps:cNvSpPr>
                                                          <a:spLocks noChangeArrowheads="1"/>
                                                        </wps:cNvSpPr>
                                                        <wps:spPr bwMode="auto">
                                                          <a:xfrm>
                                                            <a:off x="9360" y="270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8" name="Line 964"/>
                                                        <wps:cNvCnPr>
                                                          <a:cxnSpLocks noChangeShapeType="1"/>
                                                        </wps:cNvCnPr>
                                                        <wps:spPr bwMode="auto">
                                                          <a:xfrm>
                                                            <a:off x="9450"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965"/>
                                                        <wps:cNvCnPr>
                                                          <a:cxnSpLocks noChangeShapeType="1"/>
                                                        </wps:cNvCnPr>
                                                        <wps:spPr bwMode="auto">
                                                          <a:xfrm>
                                                            <a:off x="9450" y="28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Oval 966"/>
                                                        <wps:cNvSpPr>
                                                          <a:spLocks noChangeArrowheads="1"/>
                                                        </wps:cNvSpPr>
                                                        <wps:spPr bwMode="auto">
                                                          <a:xfrm>
                                                            <a:off x="9236" y="1980"/>
                                                            <a:ext cx="45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311" name="Group 967"/>
                                                      <wpg:cNvGrpSpPr>
                                                        <a:grpSpLocks/>
                                                      </wpg:cNvGrpSpPr>
                                                      <wpg:grpSpPr bwMode="auto">
                                                        <a:xfrm>
                                                          <a:off x="1350" y="360"/>
                                                          <a:ext cx="7200" cy="11520"/>
                                                          <a:chOff x="1350" y="360"/>
                                                          <a:chExt cx="7200" cy="11520"/>
                                                        </a:xfrm>
                                                      </wpg:grpSpPr>
                                                      <wpg:grpSp>
                                                        <wpg:cNvPr id="312" name="Group 968"/>
                                                        <wpg:cNvGrpSpPr>
                                                          <a:grpSpLocks/>
                                                        </wpg:cNvGrpSpPr>
                                                        <wpg:grpSpPr bwMode="auto">
                                                          <a:xfrm>
                                                            <a:off x="2340" y="6480"/>
                                                            <a:ext cx="450" cy="358"/>
                                                            <a:chOff x="9270" y="7022"/>
                                                            <a:chExt cx="2340" cy="2878"/>
                                                          </a:xfrm>
                                                        </wpg:grpSpPr>
                                                        <wpg:grpSp>
                                                          <wpg:cNvPr id="313" name="Group 969"/>
                                                          <wpg:cNvGrpSpPr>
                                                            <a:grpSpLocks/>
                                                          </wpg:cNvGrpSpPr>
                                                          <wpg:grpSpPr bwMode="auto">
                                                            <a:xfrm>
                                                              <a:off x="9270" y="7022"/>
                                                              <a:ext cx="1710" cy="2878"/>
                                                              <a:chOff x="9270" y="7022"/>
                                                              <a:chExt cx="1710" cy="2878"/>
                                                            </a:xfrm>
                                                          </wpg:grpSpPr>
                                                          <wpg:grpSp>
                                                            <wpg:cNvPr id="314" name="Group 970"/>
                                                            <wpg:cNvGrpSpPr>
                                                              <a:grpSpLocks/>
                                                            </wpg:cNvGrpSpPr>
                                                            <wpg:grpSpPr bwMode="auto">
                                                              <a:xfrm>
                                                                <a:off x="9270" y="7271"/>
                                                                <a:ext cx="1710" cy="2629"/>
                                                                <a:chOff x="9270" y="7271"/>
                                                                <a:chExt cx="1710" cy="2629"/>
                                                              </a:xfrm>
                                                            </wpg:grpSpPr>
                                                            <wps:wsp>
                                                              <wps:cNvPr id="315" name="AutoShape 971"/>
                                                              <wps:cNvSpPr>
                                                                <a:spLocks noChangeArrowheads="1"/>
                                                              </wps:cNvSpPr>
                                                              <wps:spPr bwMode="auto">
                                                                <a:xfrm>
                                                                  <a:off x="9270" y="7740"/>
                                                                  <a:ext cx="900" cy="126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6" name="AutoShape 972"/>
                                                              <wps:cNvSpPr>
                                                                <a:spLocks noChangeArrowheads="1"/>
                                                              </wps:cNvSpPr>
                                                              <wps:spPr bwMode="auto">
                                                                <a:xfrm rot="-5400000">
                                                                  <a:off x="9900" y="7091"/>
                                                                  <a:ext cx="900" cy="126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7" name="Line 973"/>
                                                              <wps:cNvCnPr>
                                                                <a:cxnSpLocks noChangeShapeType="1"/>
                                                              </wps:cNvCnPr>
                                                              <wps:spPr bwMode="auto">
                                                                <a:xfrm>
                                                                  <a:off x="9662" y="90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8" name="Freeform 974"/>
                                                            <wps:cNvSpPr>
                                                              <a:spLocks/>
                                                            </wps:cNvSpPr>
                                                            <wps:spPr bwMode="auto">
                                                              <a:xfrm>
                                                                <a:off x="9386" y="7022"/>
                                                                <a:ext cx="612" cy="828"/>
                                                              </a:xfrm>
                                                              <a:custGeom>
                                                                <a:avLst/>
                                                                <a:gdLst>
                                                                  <a:gd name="T0" fmla="*/ 364 w 612"/>
                                                                  <a:gd name="T1" fmla="*/ 688 h 828"/>
                                                                  <a:gd name="T2" fmla="*/ 4 w 612"/>
                                                                  <a:gd name="T3" fmla="*/ 703 h 828"/>
                                                                  <a:gd name="T4" fmla="*/ 19 w 612"/>
                                                                  <a:gd name="T5" fmla="*/ 568 h 828"/>
                                                                  <a:gd name="T6" fmla="*/ 79 w 612"/>
                                                                  <a:gd name="T7" fmla="*/ 538 h 828"/>
                                                                  <a:gd name="T8" fmla="*/ 379 w 612"/>
                                                                  <a:gd name="T9" fmla="*/ 523 h 828"/>
                                                                  <a:gd name="T10" fmla="*/ 424 w 612"/>
                                                                  <a:gd name="T11" fmla="*/ 358 h 828"/>
                                                                  <a:gd name="T12" fmla="*/ 49 w 612"/>
                                                                  <a:gd name="T13" fmla="*/ 343 h 828"/>
                                                                  <a:gd name="T14" fmla="*/ 64 w 612"/>
                                                                  <a:gd name="T15" fmla="*/ 178 h 828"/>
                                                                  <a:gd name="T16" fmla="*/ 364 w 612"/>
                                                                  <a:gd name="T17" fmla="*/ 148 h 828"/>
                                                                  <a:gd name="T18" fmla="*/ 394 w 612"/>
                                                                  <a:gd name="T19" fmla="*/ 103 h 828"/>
                                                                  <a:gd name="T20" fmla="*/ 364 w 612"/>
                                                                  <a:gd name="T21" fmla="*/ 13 h 828"/>
                                                                  <a:gd name="T22" fmla="*/ 304 w 612"/>
                                                                  <a:gd name="T23" fmla="*/ 28 h 828"/>
                                                                  <a:gd name="T24" fmla="*/ 109 w 612"/>
                                                                  <a:gd name="T25" fmla="*/ 43 h 828"/>
                                                                  <a:gd name="T26" fmla="*/ 64 w 612"/>
                                                                  <a:gd name="T27" fmla="*/ 58 h 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12" h="828">
                                                                    <a:moveTo>
                                                                      <a:pt x="364" y="688"/>
                                                                    </a:moveTo>
                                                                    <a:cubicBezTo>
                                                                      <a:pt x="317" y="828"/>
                                                                      <a:pt x="120" y="726"/>
                                                                      <a:pt x="4" y="703"/>
                                                                    </a:cubicBezTo>
                                                                    <a:cubicBezTo>
                                                                      <a:pt x="9" y="658"/>
                                                                      <a:pt x="0" y="609"/>
                                                                      <a:pt x="19" y="568"/>
                                                                    </a:cubicBezTo>
                                                                    <a:cubicBezTo>
                                                                      <a:pt x="28" y="548"/>
                                                                      <a:pt x="57" y="541"/>
                                                                      <a:pt x="79" y="538"/>
                                                                    </a:cubicBezTo>
                                                                    <a:cubicBezTo>
                                                                      <a:pt x="178" y="526"/>
                                                                      <a:pt x="279" y="528"/>
                                                                      <a:pt x="379" y="523"/>
                                                                    </a:cubicBezTo>
                                                                    <a:cubicBezTo>
                                                                      <a:pt x="395" y="515"/>
                                                                      <a:pt x="612" y="430"/>
                                                                      <a:pt x="424" y="358"/>
                                                                    </a:cubicBezTo>
                                                                    <a:cubicBezTo>
                                                                      <a:pt x="307" y="313"/>
                                                                      <a:pt x="174" y="348"/>
                                                                      <a:pt x="49" y="343"/>
                                                                    </a:cubicBezTo>
                                                                    <a:cubicBezTo>
                                                                      <a:pt x="54" y="288"/>
                                                                      <a:pt x="18" y="209"/>
                                                                      <a:pt x="64" y="178"/>
                                                                    </a:cubicBezTo>
                                                                    <a:cubicBezTo>
                                                                      <a:pt x="148" y="122"/>
                                                                      <a:pt x="269" y="180"/>
                                                                      <a:pt x="364" y="148"/>
                                                                    </a:cubicBezTo>
                                                                    <a:cubicBezTo>
                                                                      <a:pt x="374" y="133"/>
                                                                      <a:pt x="394" y="121"/>
                                                                      <a:pt x="394" y="103"/>
                                                                    </a:cubicBezTo>
                                                                    <a:cubicBezTo>
                                                                      <a:pt x="394" y="71"/>
                                                                      <a:pt x="388" y="33"/>
                                                                      <a:pt x="364" y="13"/>
                                                                    </a:cubicBezTo>
                                                                    <a:cubicBezTo>
                                                                      <a:pt x="348" y="0"/>
                                                                      <a:pt x="324" y="26"/>
                                                                      <a:pt x="304" y="28"/>
                                                                    </a:cubicBezTo>
                                                                    <a:cubicBezTo>
                                                                      <a:pt x="239" y="36"/>
                                                                      <a:pt x="174" y="38"/>
                                                                      <a:pt x="109" y="43"/>
                                                                    </a:cubicBezTo>
                                                                    <a:cubicBezTo>
                                                                      <a:pt x="94" y="48"/>
                                                                      <a:pt x="64" y="58"/>
                                                                      <a:pt x="64" y="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9" name="Line 975"/>
                                                          <wps:cNvCnPr>
                                                            <a:cxnSpLocks noChangeShapeType="1"/>
                                                          </wps:cNvCnPr>
                                                          <wps:spPr bwMode="auto">
                                                            <a:xfrm>
                                                              <a:off x="10980" y="774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0" name="Group 976"/>
                                                        <wpg:cNvGrpSpPr>
                                                          <a:grpSpLocks/>
                                                        </wpg:cNvGrpSpPr>
                                                        <wpg:grpSpPr bwMode="auto">
                                                          <a:xfrm>
                                                            <a:off x="2970" y="5940"/>
                                                            <a:ext cx="450" cy="900"/>
                                                            <a:chOff x="10890" y="3960"/>
                                                            <a:chExt cx="450" cy="900"/>
                                                          </a:xfrm>
                                                        </wpg:grpSpPr>
                                                        <wps:wsp>
                                                          <wps:cNvPr id="321" name="Oval 977"/>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2" name="Line 978"/>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3" name="Group 979"/>
                                                        <wpg:cNvGrpSpPr>
                                                          <a:grpSpLocks/>
                                                        </wpg:cNvGrpSpPr>
                                                        <wpg:grpSpPr bwMode="auto">
                                                          <a:xfrm>
                                                            <a:off x="1350" y="360"/>
                                                            <a:ext cx="7200" cy="11520"/>
                                                            <a:chOff x="1350" y="360"/>
                                                            <a:chExt cx="7200" cy="11520"/>
                                                          </a:xfrm>
                                                        </wpg:grpSpPr>
                                                        <wps:wsp>
                                                          <wps:cNvPr id="324" name="Line 980"/>
                                                          <wps:cNvCnPr>
                                                            <a:cxnSpLocks noChangeShapeType="1"/>
                                                          </wps:cNvCnPr>
                                                          <wps:spPr bwMode="auto">
                                                            <a:xfrm>
                                                              <a:off x="7380" y="4140"/>
                                                              <a:ext cx="0" cy="3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325" name="Group 981"/>
                                                          <wpg:cNvGrpSpPr>
                                                            <a:grpSpLocks/>
                                                          </wpg:cNvGrpSpPr>
                                                          <wpg:grpSpPr bwMode="auto">
                                                            <a:xfrm>
                                                              <a:off x="1350" y="360"/>
                                                              <a:ext cx="7200" cy="11520"/>
                                                              <a:chOff x="1350" y="360"/>
                                                              <a:chExt cx="7200" cy="11520"/>
                                                            </a:xfrm>
                                                          </wpg:grpSpPr>
                                                          <wps:wsp>
                                                            <wps:cNvPr id="326" name="Oval 982"/>
                                                            <wps:cNvSpPr>
                                                              <a:spLocks noChangeArrowheads="1"/>
                                                            </wps:cNvSpPr>
                                                            <wps:spPr bwMode="auto">
                                                              <a:xfrm>
                                                                <a:off x="7200" y="450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27" name="Group 983"/>
                                                            <wpg:cNvGrpSpPr>
                                                              <a:grpSpLocks/>
                                                            </wpg:cNvGrpSpPr>
                                                            <wpg:grpSpPr bwMode="auto">
                                                              <a:xfrm>
                                                                <a:off x="4230" y="4320"/>
                                                                <a:ext cx="360" cy="360"/>
                                                                <a:chOff x="9900" y="4320"/>
                                                                <a:chExt cx="360" cy="360"/>
                                                              </a:xfrm>
                                                            </wpg:grpSpPr>
                                                            <wps:wsp>
                                                              <wps:cNvPr id="328" name="Rectangle 984"/>
                                                              <wps:cNvSpPr>
                                                                <a:spLocks noChangeArrowheads="1"/>
                                                              </wps:cNvSpPr>
                                                              <wps:spPr bwMode="auto">
                                                                <a:xfrm>
                                                                  <a:off x="9900" y="4320"/>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 name="Oval 985"/>
                                                              <wps:cNvSpPr>
                                                                <a:spLocks noChangeArrowheads="1"/>
                                                              </wps:cNvSpPr>
                                                              <wps:spPr bwMode="auto">
                                                                <a:xfrm>
                                                                  <a:off x="9900" y="432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330" name="Line 986"/>
                                                            <wps:cNvCnPr>
                                                              <a:cxnSpLocks noChangeShapeType="1"/>
                                                            </wps:cNvCnPr>
                                                            <wps:spPr bwMode="auto">
                                                              <a:xfrm>
                                                                <a:off x="7380" y="4860"/>
                                                                <a:ext cx="0" cy="1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1" name="Line 987"/>
                                                            <wps:cNvCnPr>
                                                              <a:cxnSpLocks noChangeShapeType="1"/>
                                                            </wps:cNvCnPr>
                                                            <wps:spPr bwMode="auto">
                                                              <a:xfrm>
                                                                <a:off x="4410" y="4140"/>
                                                                <a:ext cx="0" cy="1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2" name="Line 988"/>
                                                            <wps:cNvCnPr>
                                                              <a:cxnSpLocks noChangeShapeType="1"/>
                                                            </wps:cNvCnPr>
                                                            <wps:spPr bwMode="auto">
                                                              <a:xfrm>
                                                                <a:off x="4410" y="4680"/>
                                                                <a:ext cx="0" cy="1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333" name="Group 989"/>
                                                            <wpg:cNvGrpSpPr>
                                                              <a:grpSpLocks/>
                                                            </wpg:cNvGrpSpPr>
                                                            <wpg:grpSpPr bwMode="auto">
                                                              <a:xfrm>
                                                                <a:off x="1350" y="360"/>
                                                                <a:ext cx="7200" cy="11520"/>
                                                                <a:chOff x="1350" y="360"/>
                                                                <a:chExt cx="7200" cy="11520"/>
                                                              </a:xfrm>
                                                            </wpg:grpSpPr>
                                                            <wps:wsp>
                                                              <wps:cNvPr id="334" name="Line 990"/>
                                                              <wps:cNvCnPr>
                                                                <a:cxnSpLocks noChangeShapeType="1"/>
                                                              </wps:cNvCnPr>
                                                              <wps:spPr bwMode="auto">
                                                                <a:xfrm>
                                                                  <a:off x="2250" y="2700"/>
                                                                  <a:ext cx="171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35" name="Group 991"/>
                                                              <wpg:cNvGrpSpPr>
                                                                <a:grpSpLocks/>
                                                              </wpg:cNvGrpSpPr>
                                                              <wpg:grpSpPr bwMode="auto">
                                                                <a:xfrm>
                                                                  <a:off x="1350" y="360"/>
                                                                  <a:ext cx="7200" cy="11520"/>
                                                                  <a:chOff x="1350" y="360"/>
                                                                  <a:chExt cx="7200" cy="11520"/>
                                                                </a:xfrm>
                                                              </wpg:grpSpPr>
                                                              <wpg:grpSp>
                                                                <wpg:cNvPr id="336" name="Group 992"/>
                                                                <wpg:cNvGrpSpPr>
                                                                  <a:grpSpLocks/>
                                                                </wpg:cNvGrpSpPr>
                                                                <wpg:grpSpPr bwMode="auto">
                                                                  <a:xfrm>
                                                                    <a:off x="1350" y="3240"/>
                                                                    <a:ext cx="6030" cy="900"/>
                                                                    <a:chOff x="1350" y="3420"/>
                                                                    <a:chExt cx="6030" cy="900"/>
                                                                  </a:xfrm>
                                                                </wpg:grpSpPr>
                                                                <wps:wsp>
                                                                  <wps:cNvPr id="337" name="Line 993"/>
                                                                  <wps:cNvCnPr>
                                                                    <a:cxnSpLocks noChangeShapeType="1"/>
                                                                  </wps:cNvCnPr>
                                                                  <wps:spPr bwMode="auto">
                                                                    <a:xfrm>
                                                                      <a:off x="1890" y="4320"/>
                                                                      <a:ext cx="549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Line 994"/>
                                                                  <wps:cNvCnPr>
                                                                    <a:cxnSpLocks noChangeShapeType="1"/>
                                                                  </wps:cNvCnPr>
                                                                  <wps:spPr bwMode="auto">
                                                                    <a:xfrm flipH="1">
                                                                      <a:off x="1440" y="4320"/>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39" name="Group 995"/>
                                                                  <wpg:cNvGrpSpPr>
                                                                    <a:grpSpLocks/>
                                                                  </wpg:cNvGrpSpPr>
                                                                  <wpg:grpSpPr bwMode="auto">
                                                                    <a:xfrm>
                                                                      <a:off x="3330" y="3420"/>
                                                                      <a:ext cx="450" cy="900"/>
                                                                      <a:chOff x="10890" y="3960"/>
                                                                      <a:chExt cx="450" cy="900"/>
                                                                    </a:xfrm>
                                                                  </wpg:grpSpPr>
                                                                  <wps:wsp>
                                                                    <wps:cNvPr id="340" name="Oval 996"/>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1" name="Line 997"/>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2" name="Group 998"/>
                                                                  <wpg:cNvGrpSpPr>
                                                                    <a:grpSpLocks/>
                                                                  </wpg:cNvGrpSpPr>
                                                                  <wpg:grpSpPr bwMode="auto">
                                                                    <a:xfrm>
                                                                      <a:off x="1350" y="3420"/>
                                                                      <a:ext cx="1440" cy="900"/>
                                                                      <a:chOff x="1350" y="3420"/>
                                                                      <a:chExt cx="1440" cy="900"/>
                                                                    </a:xfrm>
                                                                  </wpg:grpSpPr>
                                                                  <wpg:grpSp>
                                                                    <wpg:cNvPr id="343" name="Group 999"/>
                                                                    <wpg:cNvGrpSpPr>
                                                                      <a:grpSpLocks/>
                                                                    </wpg:cNvGrpSpPr>
                                                                    <wpg:grpSpPr bwMode="auto">
                                                                      <a:xfrm>
                                                                        <a:off x="2340" y="3420"/>
                                                                        <a:ext cx="450" cy="900"/>
                                                                        <a:chOff x="10890" y="3960"/>
                                                                        <a:chExt cx="450" cy="900"/>
                                                                      </a:xfrm>
                                                                    </wpg:grpSpPr>
                                                                    <wps:wsp>
                                                                      <wps:cNvPr id="344" name="Oval 1000"/>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5" name="Line 1001"/>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6" name="Line 1002"/>
                                                                    <wps:cNvCnPr>
                                                                      <a:cxnSpLocks noChangeShapeType="1"/>
                                                                    </wps:cNvCnPr>
                                                                    <wps:spPr bwMode="auto">
                                                                      <a:xfrm flipH="1">
                                                                        <a:off x="1797" y="3730"/>
                                                                        <a:ext cx="5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7" name="Oval 1003"/>
                                                                    <wps:cNvSpPr>
                                                                      <a:spLocks noChangeArrowheads="1"/>
                                                                    </wps:cNvSpPr>
                                                                    <wps:spPr bwMode="auto">
                                                                      <a:xfrm>
                                                                        <a:off x="1350" y="342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cNvPr id="348" name="Group 1004"/>
                                                                <wpg:cNvGrpSpPr>
                                                                  <a:grpSpLocks/>
                                                                </wpg:cNvGrpSpPr>
                                                                <wpg:grpSpPr bwMode="auto">
                                                                  <a:xfrm>
                                                                    <a:off x="2070" y="360"/>
                                                                    <a:ext cx="6480" cy="11520"/>
                                                                    <a:chOff x="2070" y="360"/>
                                                                    <a:chExt cx="6480" cy="11520"/>
                                                                  </a:xfrm>
                                                                </wpg:grpSpPr>
                                                                <wpg:grpSp>
                                                                  <wpg:cNvPr id="349" name="Group 1005"/>
                                                                  <wpg:cNvGrpSpPr>
                                                                    <a:grpSpLocks/>
                                                                  </wpg:cNvGrpSpPr>
                                                                  <wpg:grpSpPr bwMode="auto">
                                                                    <a:xfrm>
                                                                      <a:off x="7167" y="5263"/>
                                                                      <a:ext cx="1383" cy="1037"/>
                                                                      <a:chOff x="7167" y="5263"/>
                                                                      <a:chExt cx="1383" cy="1037"/>
                                                                    </a:xfrm>
                                                                  </wpg:grpSpPr>
                                                                  <wpg:grpSp>
                                                                    <wpg:cNvPr id="350" name="Group 1006"/>
                                                                    <wpg:cNvGrpSpPr>
                                                                      <a:grpSpLocks/>
                                                                    </wpg:cNvGrpSpPr>
                                                                    <wpg:grpSpPr bwMode="auto">
                                                                      <a:xfrm>
                                                                        <a:off x="7167" y="5263"/>
                                                                        <a:ext cx="1080" cy="360"/>
                                                                        <a:chOff x="7200" y="5220"/>
                                                                        <a:chExt cx="1080" cy="360"/>
                                                                      </a:xfrm>
                                                                    </wpg:grpSpPr>
                                                                    <wps:wsp>
                                                                      <wps:cNvPr id="351" name="Line 1007"/>
                                                                      <wps:cNvCnPr>
                                                                        <a:cxnSpLocks noChangeShapeType="1"/>
                                                                      </wps:cNvCnPr>
                                                                      <wps:spPr bwMode="auto">
                                                                        <a:xfrm>
                                                                          <a:off x="7200" y="5220"/>
                                                                          <a:ext cx="1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2" name="Line 1008"/>
                                                                      <wps:cNvCnPr>
                                                                        <a:cxnSpLocks noChangeShapeType="1"/>
                                                                      </wps:cNvCnPr>
                                                                      <wps:spPr bwMode="auto">
                                                                        <a:xfrm>
                                                                          <a:off x="8280" y="5220"/>
                                                                          <a:ext cx="0" cy="36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grpSp>
                                                                    <wpg:cNvPr id="353" name="Group 1009"/>
                                                                    <wpg:cNvGrpSpPr>
                                                                      <a:grpSpLocks/>
                                                                    </wpg:cNvGrpSpPr>
                                                                    <wpg:grpSpPr bwMode="auto">
                                                                      <a:xfrm>
                                                                        <a:off x="8010" y="5580"/>
                                                                        <a:ext cx="540" cy="720"/>
                                                                        <a:chOff x="8010" y="5580"/>
                                                                        <a:chExt cx="540" cy="720"/>
                                                                      </a:xfrm>
                                                                    </wpg:grpSpPr>
                                                                    <wps:wsp>
                                                                      <wps:cNvPr id="354" name="Line 1010"/>
                                                                      <wps:cNvCnPr>
                                                                        <a:cxnSpLocks noChangeShapeType="1"/>
                                                                      </wps:cNvCnPr>
                                                                      <wps:spPr bwMode="auto">
                                                                        <a:xfrm>
                                                                          <a:off x="8010" y="5580"/>
                                                                          <a:ext cx="27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Line 1011"/>
                                                                      <wps:cNvCnPr>
                                                                        <a:cxnSpLocks noChangeShapeType="1"/>
                                                                      </wps:cNvCnPr>
                                                                      <wps:spPr bwMode="auto">
                                                                        <a:xfrm flipV="1">
                                                                          <a:off x="8280" y="5580"/>
                                                                          <a:ext cx="27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Line 1012"/>
                                                                      <wps:cNvCnPr>
                                                                        <a:cxnSpLocks noChangeShapeType="1"/>
                                                                      </wps:cNvCnPr>
                                                                      <wps:spPr bwMode="auto">
                                                                        <a:xfrm>
                                                                          <a:off x="8280" y="59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57" name="Group 1013"/>
                                                                  <wpg:cNvGrpSpPr>
                                                                    <a:grpSpLocks/>
                                                                  </wpg:cNvGrpSpPr>
                                                                  <wpg:grpSpPr bwMode="auto">
                                                                    <a:xfrm>
                                                                      <a:off x="2070" y="360"/>
                                                                      <a:ext cx="5940" cy="11520"/>
                                                                      <a:chOff x="2070" y="360"/>
                                                                      <a:chExt cx="5940" cy="11520"/>
                                                                    </a:xfrm>
                                                                  </wpg:grpSpPr>
                                                                  <wpg:grpSp>
                                                                    <wpg:cNvPr id="358" name="Group 1014"/>
                                                                    <wpg:cNvGrpSpPr>
                                                                      <a:grpSpLocks/>
                                                                    </wpg:cNvGrpSpPr>
                                                                    <wpg:grpSpPr bwMode="auto">
                                                                      <a:xfrm>
                                                                        <a:off x="3960" y="360"/>
                                                                        <a:ext cx="3240" cy="4500"/>
                                                                        <a:chOff x="3960" y="360"/>
                                                                        <a:chExt cx="3240" cy="4500"/>
                                                                      </a:xfrm>
                                                                    </wpg:grpSpPr>
                                                                    <wpg:grpSp>
                                                                      <wpg:cNvPr id="359" name="Group 1015"/>
                                                                      <wpg:cNvGrpSpPr>
                                                                        <a:grpSpLocks/>
                                                                      </wpg:cNvGrpSpPr>
                                                                      <wpg:grpSpPr bwMode="auto">
                                                                        <a:xfrm>
                                                                          <a:off x="3960" y="360"/>
                                                                          <a:ext cx="3240" cy="3060"/>
                                                                          <a:chOff x="3960" y="360"/>
                                                                          <a:chExt cx="3240" cy="3060"/>
                                                                        </a:xfrm>
                                                                      </wpg:grpSpPr>
                                                                      <wpg:grpSp>
                                                                        <wpg:cNvPr id="360" name="Group 1016"/>
                                                                        <wpg:cNvGrpSpPr>
                                                                          <a:grpSpLocks/>
                                                                        </wpg:cNvGrpSpPr>
                                                                        <wpg:grpSpPr bwMode="auto">
                                                                          <a:xfrm>
                                                                            <a:off x="3960" y="360"/>
                                                                            <a:ext cx="3240" cy="3060"/>
                                                                            <a:chOff x="3960" y="360"/>
                                                                            <a:chExt cx="3240" cy="3060"/>
                                                                          </a:xfrm>
                                                                        </wpg:grpSpPr>
                                                                        <wps:wsp>
                                                                          <wps:cNvPr id="361" name="AutoShape 1017"/>
                                                                          <wps:cNvSpPr>
                                                                            <a:spLocks noChangeArrowheads="1"/>
                                                                          </wps:cNvSpPr>
                                                                          <wps:spPr bwMode="auto">
                                                                            <a:xfrm>
                                                                              <a:off x="3960" y="1980"/>
                                                                              <a:ext cx="3240" cy="144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2" name="Oval 1018"/>
                                                                          <wps:cNvSpPr>
                                                                            <a:spLocks noChangeArrowheads="1"/>
                                                                          </wps:cNvSpPr>
                                                                          <wps:spPr bwMode="auto">
                                                                            <a:xfrm>
                                                                              <a:off x="4500" y="252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3" name="Oval 1019"/>
                                                                          <wps:cNvSpPr>
                                                                            <a:spLocks noChangeArrowheads="1"/>
                                                                          </wps:cNvSpPr>
                                                                          <wps:spPr bwMode="auto">
                                                                            <a:xfrm>
                                                                              <a:off x="6210" y="252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64" name="Group 1020"/>
                                                                          <wpg:cNvGrpSpPr>
                                                                            <a:grpSpLocks/>
                                                                          </wpg:cNvGrpSpPr>
                                                                          <wpg:grpSpPr bwMode="auto">
                                                                            <a:xfrm>
                                                                              <a:off x="4680" y="360"/>
                                                                              <a:ext cx="450" cy="1620"/>
                                                                              <a:chOff x="9236" y="1980"/>
                                                                              <a:chExt cx="450" cy="1440"/>
                                                                            </a:xfrm>
                                                                          </wpg:grpSpPr>
                                                                          <wps:wsp>
                                                                            <wps:cNvPr id="365" name="AutoShape 1021"/>
                                                                            <wps:cNvSpPr>
                                                                              <a:spLocks noChangeArrowheads="1"/>
                                                                            </wps:cNvSpPr>
                                                                            <wps:spPr bwMode="auto">
                                                                              <a:xfrm>
                                                                                <a:off x="9360" y="270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6" name="Line 1022"/>
                                                                            <wps:cNvCnPr>
                                                                              <a:cxnSpLocks noChangeShapeType="1"/>
                                                                            </wps:cNvCnPr>
                                                                            <wps:spPr bwMode="auto">
                                                                              <a:xfrm>
                                                                                <a:off x="9450"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1023"/>
                                                                            <wps:cNvCnPr>
                                                                              <a:cxnSpLocks noChangeShapeType="1"/>
                                                                            </wps:cNvCnPr>
                                                                            <wps:spPr bwMode="auto">
                                                                              <a:xfrm>
                                                                                <a:off x="9450" y="28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Oval 1024"/>
                                                                            <wps:cNvSpPr>
                                                                              <a:spLocks noChangeArrowheads="1"/>
                                                                            </wps:cNvSpPr>
                                                                            <wps:spPr bwMode="auto">
                                                                              <a:xfrm>
                                                                                <a:off x="9236" y="1980"/>
                                                                                <a:ext cx="45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cNvPr id="369" name="Group 1025"/>
                                                                        <wpg:cNvGrpSpPr>
                                                                          <a:grpSpLocks/>
                                                                        </wpg:cNvGrpSpPr>
                                                                        <wpg:grpSpPr bwMode="auto">
                                                                          <a:xfrm>
                                                                            <a:off x="5670" y="540"/>
                                                                            <a:ext cx="450" cy="1440"/>
                                                                            <a:chOff x="10080" y="3960"/>
                                                                            <a:chExt cx="450" cy="1440"/>
                                                                          </a:xfrm>
                                                                        </wpg:grpSpPr>
                                                                        <wps:wsp>
                                                                          <wps:cNvPr id="370" name="Oval 1026"/>
                                                                          <wps:cNvSpPr>
                                                                            <a:spLocks noChangeArrowheads="1"/>
                                                                          </wps:cNvSpPr>
                                                                          <wps:spPr bwMode="auto">
                                                                            <a:xfrm>
                                                                              <a:off x="1008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1" name="Line 1027"/>
                                                                          <wps:cNvCnPr>
                                                                            <a:cxnSpLocks noChangeShapeType="1"/>
                                                                          </wps:cNvCnPr>
                                                                          <wps:spPr bwMode="auto">
                                                                            <a:xfrm>
                                                                              <a:off x="10260" y="45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2" name="Group 1028"/>
                                                                        <wpg:cNvGrpSpPr>
                                                                          <a:grpSpLocks/>
                                                                        </wpg:cNvGrpSpPr>
                                                                        <wpg:grpSpPr bwMode="auto">
                                                                          <a:xfrm>
                                                                            <a:off x="6390" y="1080"/>
                                                                            <a:ext cx="450" cy="900"/>
                                                                            <a:chOff x="10890" y="3960"/>
                                                                            <a:chExt cx="450" cy="900"/>
                                                                          </a:xfrm>
                                                                        </wpg:grpSpPr>
                                                                        <wps:wsp>
                                                                          <wps:cNvPr id="373" name="Oval 1029"/>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4" name="Line 1030"/>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75" name="Group 1031"/>
                                                                      <wpg:cNvGrpSpPr>
                                                                        <a:grpSpLocks/>
                                                                      </wpg:cNvGrpSpPr>
                                                                      <wpg:grpSpPr bwMode="auto">
                                                                        <a:xfrm>
                                                                          <a:off x="5443" y="3420"/>
                                                                          <a:ext cx="270" cy="1440"/>
                                                                          <a:chOff x="5443" y="3420"/>
                                                                          <a:chExt cx="270" cy="1440"/>
                                                                        </a:xfrm>
                                                                      </wpg:grpSpPr>
                                                                      <wps:wsp>
                                                                        <wps:cNvPr id="376" name="Line 1032"/>
                                                                        <wps:cNvCnPr>
                                                                          <a:cxnSpLocks noChangeShapeType="1"/>
                                                                        </wps:cNvCnPr>
                                                                        <wps:spPr bwMode="auto">
                                                                          <a:xfrm>
                                                                            <a:off x="5580" y="342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AutoShape 1033"/>
                                                                        <wps:cNvSpPr>
                                                                          <a:spLocks noChangeArrowheads="1"/>
                                                                        </wps:cNvSpPr>
                                                                        <wps:spPr bwMode="auto">
                                                                          <a:xfrm flipV="1">
                                                                            <a:off x="5443" y="4680"/>
                                                                            <a:ext cx="270" cy="18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cNvPr id="378" name="Group 1034"/>
                                                                    <wpg:cNvGrpSpPr>
                                                                      <a:grpSpLocks/>
                                                                    </wpg:cNvGrpSpPr>
                                                                    <wpg:grpSpPr bwMode="auto">
                                                                      <a:xfrm>
                                                                        <a:off x="3780" y="4860"/>
                                                                        <a:ext cx="3780" cy="1440"/>
                                                                        <a:chOff x="3780" y="4860"/>
                                                                        <a:chExt cx="3780" cy="1440"/>
                                                                      </a:xfrm>
                                                                    </wpg:grpSpPr>
                                                                    <wpg:grpSp>
                                                                      <wpg:cNvPr id="379" name="Group 1035"/>
                                                                      <wpg:cNvGrpSpPr>
                                                                        <a:grpSpLocks/>
                                                                      </wpg:cNvGrpSpPr>
                                                                      <wpg:grpSpPr bwMode="auto">
                                                                        <a:xfrm>
                                                                          <a:off x="3780" y="4860"/>
                                                                          <a:ext cx="3420" cy="1440"/>
                                                                          <a:chOff x="3780" y="4860"/>
                                                                          <a:chExt cx="3420" cy="1440"/>
                                                                        </a:xfrm>
                                                                      </wpg:grpSpPr>
                                                                      <wpg:grpSp>
                                                                        <wpg:cNvPr id="380" name="Group 1036"/>
                                                                        <wpg:cNvGrpSpPr>
                                                                          <a:grpSpLocks/>
                                                                        </wpg:cNvGrpSpPr>
                                                                        <wpg:grpSpPr bwMode="auto">
                                                                          <a:xfrm>
                                                                            <a:off x="7020" y="5234"/>
                                                                            <a:ext cx="180" cy="540"/>
                                                                            <a:chOff x="8640" y="6660"/>
                                                                            <a:chExt cx="810" cy="1260"/>
                                                                          </a:xfrm>
                                                                        </wpg:grpSpPr>
                                                                        <wps:wsp>
                                                                          <wps:cNvPr id="381" name="Rectangle 1037"/>
                                                                          <wps:cNvSpPr>
                                                                            <a:spLocks noChangeArrowheads="1"/>
                                                                          </wps:cNvSpPr>
                                                                          <wps:spPr bwMode="auto">
                                                                            <a:xfrm>
                                                                              <a:off x="8640" y="6660"/>
                                                                              <a:ext cx="810" cy="1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2" name="Line 1038"/>
                                                                          <wps:cNvCnPr>
                                                                            <a:cxnSpLocks noChangeShapeType="1"/>
                                                                          </wps:cNvCnPr>
                                                                          <wps:spPr bwMode="auto">
                                                                            <a:xfrm flipH="1">
                                                                              <a:off x="8640" y="6660"/>
                                                                              <a:ext cx="81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1039"/>
                                                                          <wps:cNvCnPr>
                                                                            <a:cxnSpLocks noChangeShapeType="1"/>
                                                                          </wps:cNvCnPr>
                                                                          <wps:spPr bwMode="auto">
                                                                            <a:xfrm>
                                                                              <a:off x="8640" y="6660"/>
                                                                              <a:ext cx="81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84" name="Group 1040"/>
                                                                        <wpg:cNvGrpSpPr>
                                                                          <a:grpSpLocks/>
                                                                        </wpg:cNvGrpSpPr>
                                                                        <wpg:grpSpPr bwMode="auto">
                                                                          <a:xfrm>
                                                                            <a:off x="3780" y="4860"/>
                                                                            <a:ext cx="3240" cy="1440"/>
                                                                            <a:chOff x="3780" y="4860"/>
                                                                            <a:chExt cx="3240" cy="1440"/>
                                                                          </a:xfrm>
                                                                        </wpg:grpSpPr>
                                                                        <wps:wsp>
                                                                          <wps:cNvPr id="385" name="Rectangle 1041"/>
                                                                          <wps:cNvSpPr>
                                                                            <a:spLocks noChangeArrowheads="1"/>
                                                                          </wps:cNvSpPr>
                                                                          <wps:spPr bwMode="auto">
                                                                            <a:xfrm>
                                                                              <a:off x="4140" y="4860"/>
                                                                              <a:ext cx="288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86" name="Group 1042"/>
                                                                          <wpg:cNvGrpSpPr>
                                                                            <a:grpSpLocks/>
                                                                          </wpg:cNvGrpSpPr>
                                                                          <wpg:grpSpPr bwMode="auto">
                                                                            <a:xfrm>
                                                                              <a:off x="3780" y="5040"/>
                                                                              <a:ext cx="360" cy="1080"/>
                                                                              <a:chOff x="3780" y="5040"/>
                                                                              <a:chExt cx="360" cy="1080"/>
                                                                            </a:xfrm>
                                                                          </wpg:grpSpPr>
                                                                          <wps:wsp>
                                                                            <wps:cNvPr id="387" name="Line 1043"/>
                                                                            <wps:cNvCnPr>
                                                                              <a:cxnSpLocks noChangeShapeType="1"/>
                                                                            </wps:cNvCnPr>
                                                                            <wps:spPr bwMode="auto">
                                                                              <a:xfrm flipH="1">
                                                                                <a:off x="3780" y="504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1044"/>
                                                                            <wps:cNvCnPr>
                                                                              <a:cxnSpLocks noChangeShapeType="1"/>
                                                                            </wps:cNvCnPr>
                                                                            <wps:spPr bwMode="auto">
                                                                              <a:xfrm>
                                                                                <a:off x="3780" y="504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1045"/>
                                                                            <wps:cNvCnPr>
                                                                              <a:cxnSpLocks noChangeShapeType="1"/>
                                                                            </wps:cNvCnPr>
                                                                            <wps:spPr bwMode="auto">
                                                                              <a:xfrm>
                                                                                <a:off x="3780" y="612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390" name="Line 1046"/>
                                                                      <wps:cNvCnPr>
                                                                        <a:cxnSpLocks noChangeShapeType="1"/>
                                                                      </wps:cNvCnPr>
                                                                      <wps:spPr bwMode="auto">
                                                                        <a:xfrm>
                                                                          <a:off x="7020" y="50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1047"/>
                                                                      <wps:cNvCnPr>
                                                                        <a:cxnSpLocks noChangeShapeType="1"/>
                                                                      </wps:cNvCnPr>
                                                                      <wps:spPr bwMode="auto">
                                                                        <a:xfrm>
                                                                          <a:off x="7560" y="504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1048"/>
                                                                      <wps:cNvCnPr>
                                                                        <a:cxnSpLocks noChangeShapeType="1"/>
                                                                      </wps:cNvCnPr>
                                                                      <wps:spPr bwMode="auto">
                                                                        <a:xfrm>
                                                                          <a:off x="7020" y="612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93" name="Group 1049"/>
                                                                    <wpg:cNvGrpSpPr>
                                                                      <a:grpSpLocks/>
                                                                    </wpg:cNvGrpSpPr>
                                                                    <wpg:grpSpPr bwMode="auto">
                                                                      <a:xfrm>
                                                                        <a:off x="2070" y="5760"/>
                                                                        <a:ext cx="5940" cy="1080"/>
                                                                        <a:chOff x="2070" y="5760"/>
                                                                        <a:chExt cx="5940" cy="1080"/>
                                                                      </a:xfrm>
                                                                    </wpg:grpSpPr>
                                                                    <wps:wsp>
                                                                      <wps:cNvPr id="394" name="Line 1050"/>
                                                                      <wps:cNvCnPr>
                                                                        <a:cxnSpLocks noChangeShapeType="1"/>
                                                                      </wps:cNvCnPr>
                                                                      <wps:spPr bwMode="auto">
                                                                        <a:xfrm>
                                                                          <a:off x="2070" y="6840"/>
                                                                          <a:ext cx="59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5" name="Line 1051"/>
                                                                      <wps:cNvCnPr>
                                                                        <a:cxnSpLocks noChangeShapeType="1"/>
                                                                      </wps:cNvCnPr>
                                                                      <wps:spPr bwMode="auto">
                                                                        <a:xfrm flipV="1">
                                                                          <a:off x="8010" y="5940"/>
                                                                          <a:ext cx="0" cy="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6" name="Line 1052"/>
                                                                      <wps:cNvCnPr>
                                                                        <a:cxnSpLocks noChangeShapeType="1"/>
                                                                      </wps:cNvCnPr>
                                                                      <wps:spPr bwMode="auto">
                                                                        <a:xfrm flipH="1">
                                                                          <a:off x="7200" y="5940"/>
                                                                          <a:ext cx="81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7" name="Line 1053"/>
                                                                      <wps:cNvCnPr>
                                                                        <a:cxnSpLocks noChangeShapeType="1"/>
                                                                      </wps:cNvCnPr>
                                                                      <wps:spPr bwMode="auto">
                                                                        <a:xfrm flipV="1">
                                                                          <a:off x="7200" y="5760"/>
                                                                          <a:ext cx="0" cy="1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398" name="Group 1054"/>
                                                                    <wpg:cNvGrpSpPr>
                                                                      <a:grpSpLocks/>
                                                                    </wpg:cNvGrpSpPr>
                                                                    <wpg:grpSpPr bwMode="auto">
                                                                      <a:xfrm>
                                                                        <a:off x="2250" y="7560"/>
                                                                        <a:ext cx="5760" cy="4320"/>
                                                                        <a:chOff x="2250" y="7560"/>
                                                                        <a:chExt cx="5760" cy="4320"/>
                                                                      </a:xfrm>
                                                                    </wpg:grpSpPr>
                                                                    <wps:wsp>
                                                                      <wps:cNvPr id="399" name="Line 1055"/>
                                                                      <wps:cNvCnPr>
                                                                        <a:cxnSpLocks noChangeShapeType="1"/>
                                                                      </wps:cNvCnPr>
                                                                      <wps:spPr bwMode="auto">
                                                                        <a:xfrm flipH="1">
                                                                          <a:off x="2250" y="9900"/>
                                                                          <a:ext cx="171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00" name="Group 1056"/>
                                                                      <wpg:cNvGrpSpPr>
                                                                        <a:grpSpLocks/>
                                                                      </wpg:cNvGrpSpPr>
                                                                      <wpg:grpSpPr bwMode="auto">
                                                                        <a:xfrm>
                                                                          <a:off x="3960" y="7560"/>
                                                                          <a:ext cx="4050" cy="4320"/>
                                                                          <a:chOff x="3960" y="7560"/>
                                                                          <a:chExt cx="4050" cy="4320"/>
                                                                        </a:xfrm>
                                                                      </wpg:grpSpPr>
                                                                      <wpg:grpSp>
                                                                        <wpg:cNvPr id="401" name="Group 1057"/>
                                                                        <wpg:cNvGrpSpPr>
                                                                          <a:grpSpLocks/>
                                                                        </wpg:cNvGrpSpPr>
                                                                        <wpg:grpSpPr bwMode="auto">
                                                                          <a:xfrm>
                                                                            <a:off x="3960" y="7560"/>
                                                                            <a:ext cx="4050" cy="3060"/>
                                                                            <a:chOff x="3960" y="6480"/>
                                                                            <a:chExt cx="4050" cy="3060"/>
                                                                          </a:xfrm>
                                                                        </wpg:grpSpPr>
                                                                        <wpg:grpSp>
                                                                          <wpg:cNvPr id="402" name="Group 1058"/>
                                                                          <wpg:cNvGrpSpPr>
                                                                            <a:grpSpLocks/>
                                                                          </wpg:cNvGrpSpPr>
                                                                          <wpg:grpSpPr bwMode="auto">
                                                                            <a:xfrm>
                                                                              <a:off x="3960" y="6480"/>
                                                                              <a:ext cx="3240" cy="3060"/>
                                                                              <a:chOff x="3960" y="360"/>
                                                                              <a:chExt cx="3240" cy="3060"/>
                                                                            </a:xfrm>
                                                                          </wpg:grpSpPr>
                                                                          <wpg:grpSp>
                                                                            <wpg:cNvPr id="403" name="Group 1059"/>
                                                                            <wpg:cNvGrpSpPr>
                                                                              <a:grpSpLocks/>
                                                                            </wpg:cNvGrpSpPr>
                                                                            <wpg:grpSpPr bwMode="auto">
                                                                              <a:xfrm>
                                                                                <a:off x="3960" y="360"/>
                                                                                <a:ext cx="3240" cy="3060"/>
                                                                                <a:chOff x="3960" y="360"/>
                                                                                <a:chExt cx="3240" cy="3060"/>
                                                                              </a:xfrm>
                                                                            </wpg:grpSpPr>
                                                                            <wps:wsp>
                                                                              <wps:cNvPr id="404" name="AutoShape 1060"/>
                                                                              <wps:cNvSpPr>
                                                                                <a:spLocks noChangeArrowheads="1"/>
                                                                              </wps:cNvSpPr>
                                                                              <wps:spPr bwMode="auto">
                                                                                <a:xfrm>
                                                                                  <a:off x="3960" y="1980"/>
                                                                                  <a:ext cx="3240" cy="144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5" name="Oval 1061"/>
                                                                              <wps:cNvSpPr>
                                                                                <a:spLocks noChangeArrowheads="1"/>
                                                                              </wps:cNvSpPr>
                                                                              <wps:spPr bwMode="auto">
                                                                                <a:xfrm>
                                                                                  <a:off x="4500" y="252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6" name="Oval 1062"/>
                                                                              <wps:cNvSpPr>
                                                                                <a:spLocks noChangeArrowheads="1"/>
                                                                              </wps:cNvSpPr>
                                                                              <wps:spPr bwMode="auto">
                                                                                <a:xfrm>
                                                                                  <a:off x="6210" y="252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07" name="Group 1063"/>
                                                                              <wpg:cNvGrpSpPr>
                                                                                <a:grpSpLocks/>
                                                                              </wpg:cNvGrpSpPr>
                                                                              <wpg:grpSpPr bwMode="auto">
                                                                                <a:xfrm>
                                                                                  <a:off x="4680" y="360"/>
                                                                                  <a:ext cx="450" cy="1620"/>
                                                                                  <a:chOff x="9236" y="1980"/>
                                                                                  <a:chExt cx="450" cy="1440"/>
                                                                                </a:xfrm>
                                                                              </wpg:grpSpPr>
                                                                              <wps:wsp>
                                                                                <wps:cNvPr id="408" name="AutoShape 1064"/>
                                                                                <wps:cNvSpPr>
                                                                                  <a:spLocks noChangeArrowheads="1"/>
                                                                                </wps:cNvSpPr>
                                                                                <wps:spPr bwMode="auto">
                                                                                  <a:xfrm>
                                                                                    <a:off x="9360" y="270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9" name="Line 1065"/>
                                                                                <wps:cNvCnPr>
                                                                                  <a:cxnSpLocks noChangeShapeType="1"/>
                                                                                </wps:cNvCnPr>
                                                                                <wps:spPr bwMode="auto">
                                                                                  <a:xfrm>
                                                                                    <a:off x="9450"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1066"/>
                                                                                <wps:cNvCnPr>
                                                                                  <a:cxnSpLocks noChangeShapeType="1"/>
                                                                                </wps:cNvCnPr>
                                                                                <wps:spPr bwMode="auto">
                                                                                  <a:xfrm>
                                                                                    <a:off x="9450" y="28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Oval 1067"/>
                                                                                <wps:cNvSpPr>
                                                                                  <a:spLocks noChangeArrowheads="1"/>
                                                                                </wps:cNvSpPr>
                                                                                <wps:spPr bwMode="auto">
                                                                                  <a:xfrm>
                                                                                    <a:off x="9236" y="1980"/>
                                                                                    <a:ext cx="45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cNvPr id="412" name="Group 1068"/>
                                                                            <wpg:cNvGrpSpPr>
                                                                              <a:grpSpLocks/>
                                                                            </wpg:cNvGrpSpPr>
                                                                            <wpg:grpSpPr bwMode="auto">
                                                                              <a:xfrm>
                                                                                <a:off x="5670" y="540"/>
                                                                                <a:ext cx="450" cy="1440"/>
                                                                                <a:chOff x="10080" y="3960"/>
                                                                                <a:chExt cx="450" cy="1440"/>
                                                                              </a:xfrm>
                                                                            </wpg:grpSpPr>
                                                                            <wps:wsp>
                                                                              <wps:cNvPr id="413" name="Oval 1069"/>
                                                                              <wps:cNvSpPr>
                                                                                <a:spLocks noChangeArrowheads="1"/>
                                                                              </wps:cNvSpPr>
                                                                              <wps:spPr bwMode="auto">
                                                                                <a:xfrm>
                                                                                  <a:off x="1008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4" name="Line 1070"/>
                                                                              <wps:cNvCnPr>
                                                                                <a:cxnSpLocks noChangeShapeType="1"/>
                                                                              </wps:cNvCnPr>
                                                                              <wps:spPr bwMode="auto">
                                                                                <a:xfrm>
                                                                                  <a:off x="10260" y="45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5" name="Group 1071"/>
                                                                            <wpg:cNvGrpSpPr>
                                                                              <a:grpSpLocks/>
                                                                            </wpg:cNvGrpSpPr>
                                                                            <wpg:grpSpPr bwMode="auto">
                                                                              <a:xfrm>
                                                                                <a:off x="6390" y="1080"/>
                                                                                <a:ext cx="450" cy="900"/>
                                                                                <a:chOff x="10890" y="3960"/>
                                                                                <a:chExt cx="450" cy="900"/>
                                                                              </a:xfrm>
                                                                            </wpg:grpSpPr>
                                                                            <wps:wsp>
                                                                              <wps:cNvPr id="416" name="Oval 1072"/>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7" name="Line 1073"/>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18" name="Group 1074"/>
                                                                          <wpg:cNvGrpSpPr>
                                                                            <a:grpSpLocks/>
                                                                          </wpg:cNvGrpSpPr>
                                                                          <wpg:grpSpPr bwMode="auto">
                                                                            <a:xfrm>
                                                                              <a:off x="7560" y="8280"/>
                                                                              <a:ext cx="450" cy="358"/>
                                                                              <a:chOff x="9270" y="7022"/>
                                                                              <a:chExt cx="2340" cy="2878"/>
                                                                            </a:xfrm>
                                                                          </wpg:grpSpPr>
                                                                          <wpg:grpSp>
                                                                            <wpg:cNvPr id="419" name="Group 1075"/>
                                                                            <wpg:cNvGrpSpPr>
                                                                              <a:grpSpLocks/>
                                                                            </wpg:cNvGrpSpPr>
                                                                            <wpg:grpSpPr bwMode="auto">
                                                                              <a:xfrm>
                                                                                <a:off x="9270" y="7022"/>
                                                                                <a:ext cx="1710" cy="2878"/>
                                                                                <a:chOff x="9270" y="7022"/>
                                                                                <a:chExt cx="1710" cy="2878"/>
                                                                              </a:xfrm>
                                                                            </wpg:grpSpPr>
                                                                            <wpg:grpSp>
                                                                              <wpg:cNvPr id="420" name="Group 1076"/>
                                                                              <wpg:cNvGrpSpPr>
                                                                                <a:grpSpLocks/>
                                                                              </wpg:cNvGrpSpPr>
                                                                              <wpg:grpSpPr bwMode="auto">
                                                                                <a:xfrm>
                                                                                  <a:off x="9270" y="7271"/>
                                                                                  <a:ext cx="1710" cy="2629"/>
                                                                                  <a:chOff x="9270" y="7271"/>
                                                                                  <a:chExt cx="1710" cy="2629"/>
                                                                                </a:xfrm>
                                                                              </wpg:grpSpPr>
                                                                              <wps:wsp>
                                                                                <wps:cNvPr id="421" name="AutoShape 1077"/>
                                                                                <wps:cNvSpPr>
                                                                                  <a:spLocks noChangeArrowheads="1"/>
                                                                                </wps:cNvSpPr>
                                                                                <wps:spPr bwMode="auto">
                                                                                  <a:xfrm>
                                                                                    <a:off x="9270" y="7740"/>
                                                                                    <a:ext cx="900" cy="126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2" name="AutoShape 1078"/>
                                                                                <wps:cNvSpPr>
                                                                                  <a:spLocks noChangeArrowheads="1"/>
                                                                                </wps:cNvSpPr>
                                                                                <wps:spPr bwMode="auto">
                                                                                  <a:xfrm rot="-5400000">
                                                                                    <a:off x="9900" y="7091"/>
                                                                                    <a:ext cx="900" cy="126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1079"/>
                                                                                <wps:cNvCnPr>
                                                                                  <a:cxnSpLocks noChangeShapeType="1"/>
                                                                                </wps:cNvCnPr>
                                                                                <wps:spPr bwMode="auto">
                                                                                  <a:xfrm>
                                                                                    <a:off x="9662" y="900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4" name="Freeform 1080"/>
                                                                              <wps:cNvSpPr>
                                                                                <a:spLocks/>
                                                                              </wps:cNvSpPr>
                                                                              <wps:spPr bwMode="auto">
                                                                                <a:xfrm>
                                                                                  <a:off x="9386" y="7022"/>
                                                                                  <a:ext cx="612" cy="828"/>
                                                                                </a:xfrm>
                                                                                <a:custGeom>
                                                                                  <a:avLst/>
                                                                                  <a:gdLst>
                                                                                    <a:gd name="T0" fmla="*/ 364 w 612"/>
                                                                                    <a:gd name="T1" fmla="*/ 688 h 828"/>
                                                                                    <a:gd name="T2" fmla="*/ 4 w 612"/>
                                                                                    <a:gd name="T3" fmla="*/ 703 h 828"/>
                                                                                    <a:gd name="T4" fmla="*/ 19 w 612"/>
                                                                                    <a:gd name="T5" fmla="*/ 568 h 828"/>
                                                                                    <a:gd name="T6" fmla="*/ 79 w 612"/>
                                                                                    <a:gd name="T7" fmla="*/ 538 h 828"/>
                                                                                    <a:gd name="T8" fmla="*/ 379 w 612"/>
                                                                                    <a:gd name="T9" fmla="*/ 523 h 828"/>
                                                                                    <a:gd name="T10" fmla="*/ 424 w 612"/>
                                                                                    <a:gd name="T11" fmla="*/ 358 h 828"/>
                                                                                    <a:gd name="T12" fmla="*/ 49 w 612"/>
                                                                                    <a:gd name="T13" fmla="*/ 343 h 828"/>
                                                                                    <a:gd name="T14" fmla="*/ 64 w 612"/>
                                                                                    <a:gd name="T15" fmla="*/ 178 h 828"/>
                                                                                    <a:gd name="T16" fmla="*/ 364 w 612"/>
                                                                                    <a:gd name="T17" fmla="*/ 148 h 828"/>
                                                                                    <a:gd name="T18" fmla="*/ 394 w 612"/>
                                                                                    <a:gd name="T19" fmla="*/ 103 h 828"/>
                                                                                    <a:gd name="T20" fmla="*/ 364 w 612"/>
                                                                                    <a:gd name="T21" fmla="*/ 13 h 828"/>
                                                                                    <a:gd name="T22" fmla="*/ 304 w 612"/>
                                                                                    <a:gd name="T23" fmla="*/ 28 h 828"/>
                                                                                    <a:gd name="T24" fmla="*/ 109 w 612"/>
                                                                                    <a:gd name="T25" fmla="*/ 43 h 828"/>
                                                                                    <a:gd name="T26" fmla="*/ 64 w 612"/>
                                                                                    <a:gd name="T27" fmla="*/ 58 h 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12" h="828">
                                                                                      <a:moveTo>
                                                                                        <a:pt x="364" y="688"/>
                                                                                      </a:moveTo>
                                                                                      <a:cubicBezTo>
                                                                                        <a:pt x="317" y="828"/>
                                                                                        <a:pt x="120" y="726"/>
                                                                                        <a:pt x="4" y="703"/>
                                                                                      </a:cubicBezTo>
                                                                                      <a:cubicBezTo>
                                                                                        <a:pt x="9" y="658"/>
                                                                                        <a:pt x="0" y="609"/>
                                                                                        <a:pt x="19" y="568"/>
                                                                                      </a:cubicBezTo>
                                                                                      <a:cubicBezTo>
                                                                                        <a:pt x="28" y="548"/>
                                                                                        <a:pt x="57" y="541"/>
                                                                                        <a:pt x="79" y="538"/>
                                                                                      </a:cubicBezTo>
                                                                                      <a:cubicBezTo>
                                                                                        <a:pt x="178" y="526"/>
                                                                                        <a:pt x="279" y="528"/>
                                                                                        <a:pt x="379" y="523"/>
                                                                                      </a:cubicBezTo>
                                                                                      <a:cubicBezTo>
                                                                                        <a:pt x="395" y="515"/>
                                                                                        <a:pt x="612" y="430"/>
                                                                                        <a:pt x="424" y="358"/>
                                                                                      </a:cubicBezTo>
                                                                                      <a:cubicBezTo>
                                                                                        <a:pt x="307" y="313"/>
                                                                                        <a:pt x="174" y="348"/>
                                                                                        <a:pt x="49" y="343"/>
                                                                                      </a:cubicBezTo>
                                                                                      <a:cubicBezTo>
                                                                                        <a:pt x="54" y="288"/>
                                                                                        <a:pt x="18" y="209"/>
                                                                                        <a:pt x="64" y="178"/>
                                                                                      </a:cubicBezTo>
                                                                                      <a:cubicBezTo>
                                                                                        <a:pt x="148" y="122"/>
                                                                                        <a:pt x="269" y="180"/>
                                                                                        <a:pt x="364" y="148"/>
                                                                                      </a:cubicBezTo>
                                                                                      <a:cubicBezTo>
                                                                                        <a:pt x="374" y="133"/>
                                                                                        <a:pt x="394" y="121"/>
                                                                                        <a:pt x="394" y="103"/>
                                                                                      </a:cubicBezTo>
                                                                                      <a:cubicBezTo>
                                                                                        <a:pt x="394" y="71"/>
                                                                                        <a:pt x="388" y="33"/>
                                                                                        <a:pt x="364" y="13"/>
                                                                                      </a:cubicBezTo>
                                                                                      <a:cubicBezTo>
                                                                                        <a:pt x="348" y="0"/>
                                                                                        <a:pt x="324" y="26"/>
                                                                                        <a:pt x="304" y="28"/>
                                                                                      </a:cubicBezTo>
                                                                                      <a:cubicBezTo>
                                                                                        <a:pt x="239" y="36"/>
                                                                                        <a:pt x="174" y="38"/>
                                                                                        <a:pt x="109" y="43"/>
                                                                                      </a:cubicBezTo>
                                                                                      <a:cubicBezTo>
                                                                                        <a:pt x="94" y="48"/>
                                                                                        <a:pt x="64" y="58"/>
                                                                                        <a:pt x="64" y="5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25" name="Line 1081"/>
                                                                            <wps:cNvCnPr>
                                                                              <a:cxnSpLocks noChangeShapeType="1"/>
                                                                            </wps:cNvCnPr>
                                                                            <wps:spPr bwMode="auto">
                                                                              <a:xfrm>
                                                                                <a:off x="10980" y="774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26" name="Line 1082"/>
                                                                          <wps:cNvCnPr>
                                                                            <a:cxnSpLocks noChangeShapeType="1"/>
                                                                          </wps:cNvCnPr>
                                                                          <wps:spPr bwMode="auto">
                                                                            <a:xfrm>
                                                                              <a:off x="7200" y="8640"/>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27" name="Group 1083"/>
                                                                        <wpg:cNvGrpSpPr>
                                                                          <a:grpSpLocks/>
                                                                        </wpg:cNvGrpSpPr>
                                                                        <wpg:grpSpPr bwMode="auto">
                                                                          <a:xfrm>
                                                                            <a:off x="4410" y="10620"/>
                                                                            <a:ext cx="2430" cy="1260"/>
                                                                            <a:chOff x="4410" y="10620"/>
                                                                            <a:chExt cx="2430" cy="1260"/>
                                                                          </a:xfrm>
                                                                        </wpg:grpSpPr>
                                                                        <wpg:grpSp>
                                                                          <wpg:cNvPr id="428" name="Group 1084"/>
                                                                          <wpg:cNvGrpSpPr>
                                                                            <a:grpSpLocks/>
                                                                          </wpg:cNvGrpSpPr>
                                                                          <wpg:grpSpPr bwMode="auto">
                                                                            <a:xfrm flipH="1" flipV="1">
                                                                              <a:off x="4410" y="10620"/>
                                                                              <a:ext cx="360" cy="1260"/>
                                                                              <a:chOff x="9236" y="1980"/>
                                                                              <a:chExt cx="450" cy="1440"/>
                                                                            </a:xfrm>
                                                                          </wpg:grpSpPr>
                                                                          <wps:wsp>
                                                                            <wps:cNvPr id="429" name="AutoShape 1085"/>
                                                                            <wps:cNvSpPr>
                                                                              <a:spLocks noChangeArrowheads="1"/>
                                                                            </wps:cNvSpPr>
                                                                            <wps:spPr bwMode="auto">
                                                                              <a:xfrm>
                                                                                <a:off x="9360" y="270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0" name="Line 1086"/>
                                                                            <wps:cNvCnPr>
                                                                              <a:cxnSpLocks noChangeShapeType="1"/>
                                                                            </wps:cNvCnPr>
                                                                            <wps:spPr bwMode="auto">
                                                                              <a:xfrm>
                                                                                <a:off x="9450" y="23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1087"/>
                                                                            <wps:cNvCnPr>
                                                                              <a:cxnSpLocks noChangeShapeType="1"/>
                                                                            </wps:cNvCnPr>
                                                                            <wps:spPr bwMode="auto">
                                                                              <a:xfrm>
                                                                                <a:off x="9450" y="28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Oval 1088"/>
                                                                            <wps:cNvSpPr>
                                                                              <a:spLocks noChangeArrowheads="1"/>
                                                                            </wps:cNvSpPr>
                                                                            <wps:spPr bwMode="auto">
                                                                              <a:xfrm>
                                                                                <a:off x="9236" y="1980"/>
                                                                                <a:ext cx="45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33" name="Group 1089"/>
                                                                          <wpg:cNvGrpSpPr>
                                                                            <a:grpSpLocks/>
                                                                          </wpg:cNvGrpSpPr>
                                                                          <wpg:grpSpPr bwMode="auto">
                                                                            <a:xfrm flipV="1">
                                                                              <a:off x="5040" y="10620"/>
                                                                              <a:ext cx="450" cy="900"/>
                                                                              <a:chOff x="10890" y="3960"/>
                                                                              <a:chExt cx="450" cy="900"/>
                                                                            </a:xfrm>
                                                                          </wpg:grpSpPr>
                                                                          <wps:wsp>
                                                                            <wps:cNvPr id="434" name="Oval 1090"/>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5" name="Line 1091"/>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6" name="Group 1092"/>
                                                                          <wpg:cNvGrpSpPr>
                                                                            <a:grpSpLocks/>
                                                                          </wpg:cNvGrpSpPr>
                                                                          <wpg:grpSpPr bwMode="auto">
                                                                            <a:xfrm flipV="1">
                                                                              <a:off x="6390" y="10620"/>
                                                                              <a:ext cx="450" cy="900"/>
                                                                              <a:chOff x="10890" y="3960"/>
                                                                              <a:chExt cx="450" cy="900"/>
                                                                            </a:xfrm>
                                                                          </wpg:grpSpPr>
                                                                          <wps:wsp>
                                                                            <wps:cNvPr id="437" name="Oval 1093"/>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8" name="Line 1094"/>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9" name="Group 1095"/>
                                                                          <wpg:cNvGrpSpPr>
                                                                            <a:grpSpLocks/>
                                                                          </wpg:cNvGrpSpPr>
                                                                          <wpg:grpSpPr bwMode="auto">
                                                                            <a:xfrm flipV="1">
                                                                              <a:off x="5760" y="10620"/>
                                                                              <a:ext cx="450" cy="900"/>
                                                                              <a:chOff x="10890" y="3960"/>
                                                                              <a:chExt cx="450" cy="900"/>
                                                                            </a:xfrm>
                                                                          </wpg:grpSpPr>
                                                                          <wps:wsp>
                                                                            <wps:cNvPr id="440" name="Oval 1096"/>
                                                                            <wps:cNvSpPr>
                                                                              <a:spLocks noChangeArrowheads="1"/>
                                                                            </wps:cNvSpPr>
                                                                            <wps:spPr bwMode="auto">
                                                                              <a:xfrm>
                                                                                <a:off x="10890" y="3960"/>
                                                                                <a:ext cx="45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1" name="Line 1097"/>
                                                                            <wps:cNvCnPr>
                                                                              <a:cxnSpLocks noChangeShapeType="1"/>
                                                                            </wps:cNvCnPr>
                                                                            <wps:spPr bwMode="auto">
                                                                              <a:xfrm flipH="1">
                                                                                <a:off x="11070" y="45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grpSp>
                                                            </wpg:grpSp>
                                                          </wpg:grpSp>
                                                        </wpg:grpSp>
                                                      </wpg:grpSp>
                                                    </wpg:grpSp>
                                                  </wpg:grpSp>
                                                </wpg:grpSp>
                                                <wps:wsp>
                                                  <wps:cNvPr id="442" name="Text Box 1098"/>
                                                  <wps:cNvSpPr txBox="1">
                                                    <a:spLocks noChangeArrowheads="1"/>
                                                  </wps:cNvSpPr>
                                                  <wps:spPr bwMode="auto">
                                                    <a:xfrm>
                                                      <a:off x="4590" y="9360"/>
                                                      <a:ext cx="2160" cy="360"/>
                                                    </a:xfrm>
                                                    <a:prstGeom prst="rect">
                                                      <a:avLst/>
                                                    </a:prstGeom>
                                                    <a:solidFill>
                                                      <a:srgbClr val="FFFFFF"/>
                                                    </a:solidFill>
                                                    <a:ln w="9525">
                                                      <a:solidFill>
                                                        <a:srgbClr val="FFFFFF"/>
                                                      </a:solidFill>
                                                      <a:miter lim="800000"/>
                                                      <a:headEnd/>
                                                      <a:tailEnd/>
                                                    </a:ln>
                                                  </wps:spPr>
                                                  <wps:txbx>
                                                    <w:txbxContent>
                                                      <w:p w14:paraId="18BEFC53" w14:textId="77777777" w:rsidR="006B0921" w:rsidRDefault="006B0921" w:rsidP="00114806">
                                                        <w:pPr>
                                                          <w:jc w:val="center"/>
                                                          <w:rPr>
                                                            <w:sz w:val="16"/>
                                                          </w:rPr>
                                                        </w:pPr>
                                                        <w:r>
                                                          <w:rPr>
                                                            <w:sz w:val="16"/>
                                                          </w:rPr>
                                                          <w:t>DISCHARGE VOLUME</w:t>
                                                        </w:r>
                                                      </w:p>
                                                      <w:p w14:paraId="71E2B6D2" w14:textId="77777777" w:rsidR="006B0921" w:rsidRDefault="006B0921" w:rsidP="00114806">
                                                        <w:pPr>
                                                          <w:jc w:val="center"/>
                                                          <w:rPr>
                                                            <w:sz w:val="18"/>
                                                          </w:rPr>
                                                        </w:pPr>
                                                        <w:r>
                                                          <w:rPr>
                                                            <w:sz w:val="16"/>
                                                          </w:rPr>
                                                          <w:t>BOTTLE</w:t>
                                                        </w:r>
                                                      </w:p>
                                                    </w:txbxContent>
                                                  </wps:txbx>
                                                  <wps:bodyPr rot="0" vert="horz" wrap="square" lIns="0" tIns="0" rIns="0" bIns="0" anchor="t" anchorCtr="0" upright="1">
                                                    <a:noAutofit/>
                                                  </wps:bodyPr>
                                                </wps:wsp>
                                              </wpg:grpSp>
                                            </wpg:grpSp>
                                          </wpg:grpSp>
                                          <wps:wsp>
                                            <wps:cNvPr id="443" name="Text Box 1099"/>
                                            <wps:cNvSpPr txBox="1">
                                              <a:spLocks noChangeArrowheads="1"/>
                                            </wps:cNvSpPr>
                                            <wps:spPr bwMode="auto">
                                              <a:xfrm>
                                                <a:off x="4590" y="6120"/>
                                                <a:ext cx="2610" cy="1080"/>
                                              </a:xfrm>
                                              <a:prstGeom prst="rect">
                                                <a:avLst/>
                                              </a:prstGeom>
                                              <a:solidFill>
                                                <a:srgbClr val="FFFFFF"/>
                                              </a:solidFill>
                                              <a:ln w="9525">
                                                <a:solidFill>
                                                  <a:srgbClr val="FFFFFF"/>
                                                </a:solidFill>
                                                <a:miter lim="800000"/>
                                                <a:headEnd/>
                                                <a:tailEnd/>
                                              </a:ln>
                                            </wps:spPr>
                                            <wps:txbx>
                                              <w:txbxContent>
                                                <w:p w14:paraId="250104F1" w14:textId="77777777" w:rsidR="006B0921" w:rsidRDefault="006B0921" w:rsidP="00114806">
                                                  <w:pPr>
                                                    <w:jc w:val="center"/>
                                                  </w:pPr>
                                                </w:p>
                                                <w:p w14:paraId="332744F4" w14:textId="77777777" w:rsidR="006B0921" w:rsidRDefault="006B0921" w:rsidP="00114806">
                                                  <w:pPr>
                                                    <w:jc w:val="center"/>
                                                    <w:rPr>
                                                      <w:sz w:val="28"/>
                                                    </w:rPr>
                                                  </w:pPr>
                                                  <w:r>
                                                    <w:rPr>
                                                      <w:sz w:val="28"/>
                                                    </w:rPr>
                                                    <w:t>4 ¼ ” GAS END</w:t>
                                                  </w:r>
                                                </w:p>
                                              </w:txbxContent>
                                            </wps:txbx>
                                            <wps:bodyPr rot="0" vert="horz" wrap="square" lIns="91440" tIns="45720" rIns="91440" bIns="45720" anchor="t" anchorCtr="0" upright="1">
                                              <a:noAutofit/>
                                            </wps:bodyPr>
                                          </wps:wsp>
                                        </wpg:grpSp>
                                        <wps:wsp>
                                          <wps:cNvPr id="444" name="Text Box 1100"/>
                                          <wps:cNvSpPr txBox="1">
                                            <a:spLocks noChangeArrowheads="1"/>
                                          </wps:cNvSpPr>
                                          <wps:spPr bwMode="auto">
                                            <a:xfrm>
                                              <a:off x="6750" y="2340"/>
                                              <a:ext cx="270" cy="180"/>
                                            </a:xfrm>
                                            <a:prstGeom prst="rect">
                                              <a:avLst/>
                                            </a:prstGeom>
                                            <a:solidFill>
                                              <a:srgbClr val="FFFFFF"/>
                                            </a:solidFill>
                                            <a:ln w="9525">
                                              <a:solidFill>
                                                <a:srgbClr val="FFFFFF"/>
                                              </a:solidFill>
                                              <a:miter lim="800000"/>
                                              <a:headEnd/>
                                              <a:tailEnd/>
                                            </a:ln>
                                          </wps:spPr>
                                          <wps:txbx>
                                            <w:txbxContent>
                                              <w:p w14:paraId="3292807B" w14:textId="77777777" w:rsidR="006B0921" w:rsidRDefault="006B0921" w:rsidP="00114806">
                                                <w:pPr>
                                                  <w:jc w:val="center"/>
                                                  <w:rPr>
                                                    <w:sz w:val="16"/>
                                                  </w:rPr>
                                                </w:pPr>
                                                <w:r>
                                                  <w:rPr>
                                                    <w:sz w:val="16"/>
                                                  </w:rPr>
                                                  <w:t>V</w:t>
                                                </w:r>
                                              </w:p>
                                            </w:txbxContent>
                                          </wps:txbx>
                                          <wps:bodyPr rot="0" vert="horz" wrap="square" lIns="0" tIns="0" rIns="0" bIns="0" anchor="t" anchorCtr="0" upright="1">
                                            <a:noAutofit/>
                                          </wps:bodyPr>
                                        </wps:wsp>
                                        <wps:wsp>
                                          <wps:cNvPr id="445" name="Text Box 1101"/>
                                          <wps:cNvSpPr txBox="1">
                                            <a:spLocks noChangeArrowheads="1"/>
                                          </wps:cNvSpPr>
                                          <wps:spPr bwMode="auto">
                                            <a:xfrm>
                                              <a:off x="6030" y="1800"/>
                                              <a:ext cx="270" cy="180"/>
                                            </a:xfrm>
                                            <a:prstGeom prst="rect">
                                              <a:avLst/>
                                            </a:prstGeom>
                                            <a:solidFill>
                                              <a:srgbClr val="FFFFFF"/>
                                            </a:solidFill>
                                            <a:ln w="9525">
                                              <a:solidFill>
                                                <a:srgbClr val="FFFFFF"/>
                                              </a:solidFill>
                                              <a:miter lim="800000"/>
                                              <a:headEnd/>
                                              <a:tailEnd/>
                                            </a:ln>
                                          </wps:spPr>
                                          <wps:txbx>
                                            <w:txbxContent>
                                              <w:p w14:paraId="75E8A30A" w14:textId="77777777" w:rsidR="006B0921" w:rsidRDefault="006B0921" w:rsidP="00114806">
                                                <w:pPr>
                                                  <w:rPr>
                                                    <w:sz w:val="16"/>
                                                  </w:rPr>
                                                </w:pPr>
                                                <w:r>
                                                  <w:rPr>
                                                    <w:sz w:val="16"/>
                                                  </w:rPr>
                                                  <w:t>TG</w:t>
                                                </w:r>
                                              </w:p>
                                            </w:txbxContent>
                                          </wps:txbx>
                                          <wps:bodyPr rot="0" vert="horz" wrap="square" lIns="0" tIns="0" rIns="0" bIns="0" anchor="t" anchorCtr="0" upright="1">
                                            <a:noAutofit/>
                                          </wps:bodyPr>
                                        </wps:wsp>
                                        <wps:wsp>
                                          <wps:cNvPr id="446" name="Text Box 1102"/>
                                          <wps:cNvSpPr txBox="1">
                                            <a:spLocks noChangeArrowheads="1"/>
                                          </wps:cNvSpPr>
                                          <wps:spPr bwMode="auto">
                                            <a:xfrm>
                                              <a:off x="5103" y="1553"/>
                                              <a:ext cx="270" cy="180"/>
                                            </a:xfrm>
                                            <a:prstGeom prst="rect">
                                              <a:avLst/>
                                            </a:prstGeom>
                                            <a:solidFill>
                                              <a:srgbClr val="FFFFFF"/>
                                            </a:solidFill>
                                            <a:ln w="9525">
                                              <a:solidFill>
                                                <a:srgbClr val="FFFFFF"/>
                                              </a:solidFill>
                                              <a:miter lim="800000"/>
                                              <a:headEnd/>
                                              <a:tailEnd/>
                                            </a:ln>
                                          </wps:spPr>
                                          <wps:txbx>
                                            <w:txbxContent>
                                              <w:p w14:paraId="084CB5DA" w14:textId="77777777" w:rsidR="006B0921" w:rsidRDefault="006B0921" w:rsidP="00114806">
                                                <w:pPr>
                                                  <w:rPr>
                                                    <w:sz w:val="16"/>
                                                  </w:rPr>
                                                </w:pPr>
                                                <w:r>
                                                  <w:rPr>
                                                    <w:sz w:val="16"/>
                                                  </w:rPr>
                                                  <w:t>PG</w:t>
                                                </w:r>
                                              </w:p>
                                            </w:txbxContent>
                                          </wps:txbx>
                                          <wps:bodyPr rot="0" vert="horz" wrap="square" lIns="0" tIns="0" rIns="0" bIns="0" anchor="t" anchorCtr="0" upright="1">
                                            <a:noAutofit/>
                                          </wps:bodyPr>
                                        </wps:wsp>
                                        <wps:wsp>
                                          <wps:cNvPr id="447" name="Text Box 1103"/>
                                          <wps:cNvSpPr txBox="1">
                                            <a:spLocks noChangeArrowheads="1"/>
                                          </wps:cNvSpPr>
                                          <wps:spPr bwMode="auto">
                                            <a:xfrm>
                                              <a:off x="7496" y="5681"/>
                                              <a:ext cx="270" cy="180"/>
                                            </a:xfrm>
                                            <a:prstGeom prst="rect">
                                              <a:avLst/>
                                            </a:prstGeom>
                                            <a:solidFill>
                                              <a:srgbClr val="FFFFFF"/>
                                            </a:solidFill>
                                            <a:ln w="9525">
                                              <a:solidFill>
                                                <a:srgbClr val="FFFFFF"/>
                                              </a:solidFill>
                                              <a:miter lim="800000"/>
                                              <a:headEnd/>
                                              <a:tailEnd/>
                                            </a:ln>
                                          </wps:spPr>
                                          <wps:txbx>
                                            <w:txbxContent>
                                              <w:p w14:paraId="6A5679CA" w14:textId="77777777" w:rsidR="006B0921" w:rsidRDefault="006B0921" w:rsidP="00114806">
                                                <w:pPr>
                                                  <w:jc w:val="center"/>
                                                  <w:rPr>
                                                    <w:sz w:val="16"/>
                                                  </w:rPr>
                                                </w:pPr>
                                                <w:r>
                                                  <w:rPr>
                                                    <w:sz w:val="16"/>
                                                  </w:rPr>
                                                  <w:t>SG</w:t>
                                                </w:r>
                                              </w:p>
                                            </w:txbxContent>
                                          </wps:txbx>
                                          <wps:bodyPr rot="0" vert="horz" wrap="square" lIns="0" tIns="0" rIns="0" bIns="0" anchor="t" anchorCtr="0" upright="1">
                                            <a:noAutofit/>
                                          </wps:bodyPr>
                                        </wps:wsp>
                                      </wpg:grpSp>
                                    </wpg:grpSp>
                                    <wps:wsp>
                                      <wps:cNvPr id="448" name="Text Box 1104"/>
                                      <wps:cNvSpPr txBox="1">
                                        <a:spLocks noChangeArrowheads="1"/>
                                      </wps:cNvSpPr>
                                      <wps:spPr bwMode="auto">
                                        <a:xfrm>
                                          <a:off x="5001" y="8727"/>
                                          <a:ext cx="273" cy="180"/>
                                        </a:xfrm>
                                        <a:prstGeom prst="rect">
                                          <a:avLst/>
                                        </a:prstGeom>
                                        <a:solidFill>
                                          <a:srgbClr val="FFFFFF"/>
                                        </a:solidFill>
                                        <a:ln w="9525">
                                          <a:solidFill>
                                            <a:srgbClr val="FFFFFF"/>
                                          </a:solidFill>
                                          <a:miter lim="800000"/>
                                          <a:headEnd/>
                                          <a:tailEnd/>
                                        </a:ln>
                                      </wps:spPr>
                                      <wps:txbx>
                                        <w:txbxContent>
                                          <w:p w14:paraId="7E262546" w14:textId="77777777" w:rsidR="006B0921" w:rsidRDefault="006B0921" w:rsidP="00114806">
                                            <w:pPr>
                                              <w:jc w:val="center"/>
                                              <w:rPr>
                                                <w:sz w:val="16"/>
                                              </w:rPr>
                                            </w:pPr>
                                            <w:r>
                                              <w:rPr>
                                                <w:sz w:val="16"/>
                                              </w:rPr>
                                              <w:t>PG</w:t>
                                            </w:r>
                                          </w:p>
                                        </w:txbxContent>
                                      </wps:txbx>
                                      <wps:bodyPr rot="0" vert="horz" wrap="square" lIns="0" tIns="0" rIns="0" bIns="0" anchor="t" anchorCtr="0" upright="1">
                                        <a:noAutofit/>
                                      </wps:bodyPr>
                                    </wps:wsp>
                                    <wps:wsp>
                                      <wps:cNvPr id="449" name="Text Box 1105"/>
                                      <wps:cNvSpPr txBox="1">
                                        <a:spLocks noChangeArrowheads="1"/>
                                      </wps:cNvSpPr>
                                      <wps:spPr bwMode="auto">
                                        <a:xfrm>
                                          <a:off x="6030" y="9000"/>
                                          <a:ext cx="273" cy="180"/>
                                        </a:xfrm>
                                        <a:prstGeom prst="rect">
                                          <a:avLst/>
                                        </a:prstGeom>
                                        <a:solidFill>
                                          <a:srgbClr val="FFFFFF"/>
                                        </a:solidFill>
                                        <a:ln w="9525">
                                          <a:solidFill>
                                            <a:srgbClr val="FFFFFF"/>
                                          </a:solidFill>
                                          <a:miter lim="800000"/>
                                          <a:headEnd/>
                                          <a:tailEnd/>
                                        </a:ln>
                                      </wps:spPr>
                                      <wps:txbx>
                                        <w:txbxContent>
                                          <w:p w14:paraId="3DD90189" w14:textId="77777777" w:rsidR="006B0921" w:rsidRDefault="006B0921" w:rsidP="00114806">
                                            <w:pPr>
                                              <w:jc w:val="center"/>
                                              <w:rPr>
                                                <w:sz w:val="16"/>
                                              </w:rPr>
                                            </w:pPr>
                                            <w:r>
                                              <w:rPr>
                                                <w:sz w:val="16"/>
                                              </w:rPr>
                                              <w:t>TG</w:t>
                                            </w:r>
                                          </w:p>
                                        </w:txbxContent>
                                      </wps:txbx>
                                      <wps:bodyPr rot="0" vert="horz" wrap="square" lIns="0" tIns="0" rIns="0" bIns="0" anchor="t" anchorCtr="0" upright="1">
                                        <a:noAutofit/>
                                      </wps:bodyPr>
                                    </wps:wsp>
                                    <wps:wsp>
                                      <wps:cNvPr id="450" name="Text Box 1106"/>
                                      <wps:cNvSpPr txBox="1">
                                        <a:spLocks noChangeArrowheads="1"/>
                                      </wps:cNvSpPr>
                                      <wps:spPr bwMode="auto">
                                        <a:xfrm>
                                          <a:off x="6770" y="9544"/>
                                          <a:ext cx="243" cy="240"/>
                                        </a:xfrm>
                                        <a:prstGeom prst="rect">
                                          <a:avLst/>
                                        </a:prstGeom>
                                        <a:solidFill>
                                          <a:srgbClr val="FFFFFF"/>
                                        </a:solidFill>
                                        <a:ln w="9525">
                                          <a:solidFill>
                                            <a:srgbClr val="FFFFFF"/>
                                          </a:solidFill>
                                          <a:miter lim="800000"/>
                                          <a:headEnd/>
                                          <a:tailEnd/>
                                        </a:ln>
                                      </wps:spPr>
                                      <wps:txbx>
                                        <w:txbxContent>
                                          <w:p w14:paraId="6D8466F5" w14:textId="77777777" w:rsidR="006B0921" w:rsidRDefault="006B0921" w:rsidP="00114806">
                                            <w:pPr>
                                              <w:jc w:val="center"/>
                                              <w:rPr>
                                                <w:sz w:val="16"/>
                                              </w:rPr>
                                            </w:pPr>
                                            <w:r>
                                              <w:rPr>
                                                <w:sz w:val="16"/>
                                              </w:rPr>
                                              <w:t>V</w:t>
                                            </w:r>
                                          </w:p>
                                        </w:txbxContent>
                                      </wps:txbx>
                                      <wps:bodyPr rot="0" vert="horz" wrap="square" lIns="0" tIns="0" rIns="0" bIns="0" anchor="t" anchorCtr="0" upright="1">
                                        <a:noAutofit/>
                                      </wps:bodyPr>
                                    </wps:wsp>
                                    <wps:wsp>
                                      <wps:cNvPr id="451" name="Text Box 1107"/>
                                      <wps:cNvSpPr txBox="1">
                                        <a:spLocks noChangeArrowheads="1"/>
                                      </wps:cNvSpPr>
                                      <wps:spPr bwMode="auto">
                                        <a:xfrm>
                                          <a:off x="7830" y="10080"/>
                                          <a:ext cx="453" cy="180"/>
                                        </a:xfrm>
                                        <a:prstGeom prst="rect">
                                          <a:avLst/>
                                        </a:prstGeom>
                                        <a:solidFill>
                                          <a:srgbClr val="FFFFFF"/>
                                        </a:solidFill>
                                        <a:ln w="9525">
                                          <a:solidFill>
                                            <a:srgbClr val="FFFFFF"/>
                                          </a:solidFill>
                                          <a:miter lim="800000"/>
                                          <a:headEnd/>
                                          <a:tailEnd/>
                                        </a:ln>
                                      </wps:spPr>
                                      <wps:txbx>
                                        <w:txbxContent>
                                          <w:p w14:paraId="2E8B6DBC" w14:textId="77777777" w:rsidR="006B0921" w:rsidRDefault="006B0921" w:rsidP="00114806">
                                            <w:pPr>
                                              <w:jc w:val="center"/>
                                              <w:rPr>
                                                <w:sz w:val="16"/>
                                              </w:rPr>
                                            </w:pPr>
                                            <w:r>
                                              <w:rPr>
                                                <w:sz w:val="16"/>
                                              </w:rPr>
                                              <w:t>SRV</w:t>
                                            </w:r>
                                          </w:p>
                                        </w:txbxContent>
                                      </wps:txbx>
                                      <wps:bodyPr rot="0" vert="horz" wrap="square" lIns="0" tIns="0" rIns="0" bIns="0" anchor="t" anchorCtr="0" upright="1">
                                        <a:noAutofit/>
                                      </wps:bodyPr>
                                    </wps:wsp>
                                    <wps:wsp>
                                      <wps:cNvPr id="452" name="Text Box 1108"/>
                                      <wps:cNvSpPr txBox="1">
                                        <a:spLocks noChangeArrowheads="1"/>
                                      </wps:cNvSpPr>
                                      <wps:spPr bwMode="auto">
                                        <a:xfrm>
                                          <a:off x="4770" y="12694"/>
                                          <a:ext cx="180" cy="240"/>
                                        </a:xfrm>
                                        <a:prstGeom prst="rect">
                                          <a:avLst/>
                                        </a:prstGeom>
                                        <a:solidFill>
                                          <a:srgbClr val="FFFFFF"/>
                                        </a:solidFill>
                                        <a:ln w="9525">
                                          <a:solidFill>
                                            <a:srgbClr val="FFFFFF"/>
                                          </a:solidFill>
                                          <a:miter lim="800000"/>
                                          <a:headEnd/>
                                          <a:tailEnd/>
                                        </a:ln>
                                      </wps:spPr>
                                      <wps:txbx>
                                        <w:txbxContent>
                                          <w:p w14:paraId="5DD772FF" w14:textId="77777777" w:rsidR="006B0921" w:rsidRDefault="006B0921" w:rsidP="00114806">
                                            <w:pPr>
                                              <w:jc w:val="center"/>
                                              <w:rPr>
                                                <w:sz w:val="16"/>
                                              </w:rPr>
                                            </w:pPr>
                                            <w:r>
                                              <w:rPr>
                                                <w:sz w:val="16"/>
                                              </w:rPr>
                                              <w:t>D</w:t>
                                            </w:r>
                                          </w:p>
                                        </w:txbxContent>
                                      </wps:txbx>
                                      <wps:bodyPr rot="0" vert="horz" wrap="square" lIns="0" tIns="0" rIns="0" bIns="0" anchor="t" anchorCtr="0" upright="1">
                                        <a:noAutofit/>
                                      </wps:bodyPr>
                                    </wps:wsp>
                                  </wpg:grpSp>
                                  <wps:wsp>
                                    <wps:cNvPr id="453" name="Text Box 1109"/>
                                    <wps:cNvSpPr txBox="1">
                                      <a:spLocks noChangeArrowheads="1"/>
                                    </wps:cNvSpPr>
                                    <wps:spPr bwMode="auto">
                                      <a:xfrm>
                                        <a:off x="6750" y="12240"/>
                                        <a:ext cx="273" cy="180"/>
                                      </a:xfrm>
                                      <a:prstGeom prst="rect">
                                        <a:avLst/>
                                      </a:prstGeom>
                                      <a:solidFill>
                                        <a:srgbClr val="FFFFFF"/>
                                      </a:solidFill>
                                      <a:ln w="9525">
                                        <a:solidFill>
                                          <a:srgbClr val="FFFFFF"/>
                                        </a:solidFill>
                                        <a:miter lim="800000"/>
                                        <a:headEnd/>
                                        <a:tailEnd/>
                                      </a:ln>
                                    </wps:spPr>
                                    <wps:txbx>
                                      <w:txbxContent>
                                        <w:p w14:paraId="60329FE4" w14:textId="77777777" w:rsidR="006B0921" w:rsidRDefault="006B0921" w:rsidP="00114806">
                                          <w:pPr>
                                            <w:jc w:val="center"/>
                                            <w:rPr>
                                              <w:sz w:val="16"/>
                                            </w:rPr>
                                          </w:pPr>
                                          <w:r>
                                            <w:rPr>
                                              <w:sz w:val="16"/>
                                            </w:rPr>
                                            <w:t>TS</w:t>
                                          </w:r>
                                        </w:p>
                                      </w:txbxContent>
                                    </wps:txbx>
                                    <wps:bodyPr rot="0" vert="horz" wrap="square" lIns="0" tIns="0" rIns="0" bIns="0" anchor="t" anchorCtr="0" upright="1">
                                      <a:noAutofit/>
                                    </wps:bodyPr>
                                  </wps:wsp>
                                  <wps:wsp>
                                    <wps:cNvPr id="454" name="Text Box 1110"/>
                                    <wps:cNvSpPr txBox="1">
                                      <a:spLocks noChangeArrowheads="1"/>
                                    </wps:cNvSpPr>
                                    <wps:spPr bwMode="auto">
                                      <a:xfrm>
                                        <a:off x="5400" y="12240"/>
                                        <a:ext cx="273" cy="180"/>
                                      </a:xfrm>
                                      <a:prstGeom prst="rect">
                                        <a:avLst/>
                                      </a:prstGeom>
                                      <a:solidFill>
                                        <a:srgbClr val="FFFFFF"/>
                                      </a:solidFill>
                                      <a:ln w="9525">
                                        <a:solidFill>
                                          <a:srgbClr val="FFFFFF"/>
                                        </a:solidFill>
                                        <a:miter lim="800000"/>
                                        <a:headEnd/>
                                        <a:tailEnd/>
                                      </a:ln>
                                    </wps:spPr>
                                    <wps:txbx>
                                      <w:txbxContent>
                                        <w:p w14:paraId="0002C521" w14:textId="77777777" w:rsidR="006B0921" w:rsidRDefault="006B0921" w:rsidP="00114806">
                                          <w:pPr>
                                            <w:jc w:val="center"/>
                                            <w:rPr>
                                              <w:sz w:val="16"/>
                                            </w:rPr>
                                          </w:pPr>
                                          <w:r>
                                            <w:rPr>
                                              <w:sz w:val="16"/>
                                            </w:rPr>
                                            <w:t>TSG</w:t>
                                          </w:r>
                                        </w:p>
                                      </w:txbxContent>
                                    </wps:txbx>
                                    <wps:bodyPr rot="0" vert="horz" wrap="square" lIns="0" tIns="0" rIns="0" bIns="0" anchor="t" anchorCtr="0" upright="1">
                                      <a:noAutofit/>
                                    </wps:bodyPr>
                                  </wps:wsp>
                                  <wps:wsp>
                                    <wps:cNvPr id="455" name="Text Box 1111"/>
                                    <wps:cNvSpPr txBox="1">
                                      <a:spLocks noChangeArrowheads="1"/>
                                    </wps:cNvSpPr>
                                    <wps:spPr bwMode="auto">
                                      <a:xfrm>
                                        <a:off x="2520" y="10440"/>
                                        <a:ext cx="1440" cy="180"/>
                                      </a:xfrm>
                                      <a:prstGeom prst="rect">
                                        <a:avLst/>
                                      </a:prstGeom>
                                      <a:solidFill>
                                        <a:srgbClr val="FFFFFF"/>
                                      </a:solidFill>
                                      <a:ln w="9525">
                                        <a:solidFill>
                                          <a:srgbClr val="FFFFFF"/>
                                        </a:solidFill>
                                        <a:miter lim="800000"/>
                                        <a:headEnd/>
                                        <a:tailEnd/>
                                      </a:ln>
                                    </wps:spPr>
                                    <wps:txbx>
                                      <w:txbxContent>
                                        <w:p w14:paraId="19890F0D" w14:textId="77777777" w:rsidR="006B0921" w:rsidRDefault="006B0921" w:rsidP="00114806">
                                          <w:pPr>
                                            <w:jc w:val="center"/>
                                            <w:rPr>
                                              <w:sz w:val="16"/>
                                            </w:rPr>
                                          </w:pPr>
                                          <w:r>
                                            <w:rPr>
                                              <w:sz w:val="16"/>
                                            </w:rPr>
                                            <w:t>GAS OUTLET</w:t>
                                          </w:r>
                                        </w:p>
                                      </w:txbxContent>
                                    </wps:txbx>
                                    <wps:bodyPr rot="0" vert="horz" wrap="square" lIns="0" tIns="0" rIns="0" bIns="0" anchor="t" anchorCtr="0" upright="1">
                                      <a:noAutofit/>
                                    </wps:bodyPr>
                                  </wps:wsp>
                                </wpg:grpSp>
                              </wpg:grpSp>
                            </wpg:grpSp>
                            <wps:wsp>
                              <wps:cNvPr id="456" name="Text Box 1112"/>
                              <wps:cNvSpPr txBox="1">
                                <a:spLocks noChangeArrowheads="1"/>
                              </wps:cNvSpPr>
                              <wps:spPr bwMode="auto">
                                <a:xfrm>
                                  <a:off x="4559" y="5519"/>
                                  <a:ext cx="273" cy="180"/>
                                </a:xfrm>
                                <a:prstGeom prst="rect">
                                  <a:avLst/>
                                </a:prstGeom>
                                <a:solidFill>
                                  <a:srgbClr val="FFFFFF"/>
                                </a:solidFill>
                                <a:ln w="9525">
                                  <a:solidFill>
                                    <a:srgbClr val="FFFFFF"/>
                                  </a:solidFill>
                                  <a:miter lim="800000"/>
                                  <a:headEnd/>
                                  <a:tailEnd/>
                                </a:ln>
                              </wps:spPr>
                              <wps:txbx>
                                <w:txbxContent>
                                  <w:p w14:paraId="0AD8EA4F" w14:textId="77777777" w:rsidR="006B0921" w:rsidRDefault="006B0921" w:rsidP="00114806">
                                    <w:pPr>
                                      <w:jc w:val="center"/>
                                      <w:rPr>
                                        <w:sz w:val="16"/>
                                      </w:rPr>
                                    </w:pPr>
                                    <w:r>
                                      <w:rPr>
                                        <w:sz w:val="16"/>
                                      </w:rPr>
                                      <w:t>SG</w:t>
                                    </w:r>
                                  </w:p>
                                </w:txbxContent>
                              </wps:txbx>
                              <wps:bodyPr rot="0" vert="horz" wrap="square" lIns="0" tIns="0" rIns="0" bIns="0" anchor="t" anchorCtr="0" upright="1">
                                <a:noAutofit/>
                              </wps:bodyPr>
                            </wps:wsp>
                          </wpg:grpSp>
                          <wps:wsp>
                            <wps:cNvPr id="457" name="Text Box 1113"/>
                            <wps:cNvSpPr txBox="1">
                              <a:spLocks noChangeArrowheads="1"/>
                            </wps:cNvSpPr>
                            <wps:spPr bwMode="auto">
                              <a:xfrm>
                                <a:off x="3330" y="7200"/>
                                <a:ext cx="273" cy="180"/>
                              </a:xfrm>
                              <a:prstGeom prst="rect">
                                <a:avLst/>
                              </a:prstGeom>
                              <a:solidFill>
                                <a:srgbClr val="FFFFFF"/>
                              </a:solidFill>
                              <a:ln w="9525">
                                <a:solidFill>
                                  <a:srgbClr val="FFFFFF"/>
                                </a:solidFill>
                                <a:miter lim="800000"/>
                                <a:headEnd/>
                                <a:tailEnd/>
                              </a:ln>
                            </wps:spPr>
                            <wps:txbx>
                              <w:txbxContent>
                                <w:p w14:paraId="580F7A8F" w14:textId="77777777" w:rsidR="006B0921" w:rsidRDefault="006B0921" w:rsidP="00114806">
                                  <w:pPr>
                                    <w:jc w:val="center"/>
                                    <w:rPr>
                                      <w:sz w:val="16"/>
                                    </w:rPr>
                                  </w:pPr>
                                  <w:r>
                                    <w:rPr>
                                      <w:sz w:val="16"/>
                                    </w:rPr>
                                    <w:t>TG</w:t>
                                  </w:r>
                                </w:p>
                              </w:txbxContent>
                            </wps:txbx>
                            <wps:bodyPr rot="0" vert="horz" wrap="square" lIns="0" tIns="0" rIns="0" bIns="0" anchor="t" anchorCtr="0" upright="1">
                              <a:noAutofit/>
                            </wps:bodyPr>
                          </wps:wsp>
                        </wpg:grpSp>
                        <wps:wsp>
                          <wps:cNvPr id="458" name="Text Box 1114"/>
                          <wps:cNvSpPr txBox="1">
                            <a:spLocks noChangeArrowheads="1"/>
                          </wps:cNvSpPr>
                          <wps:spPr bwMode="auto">
                            <a:xfrm>
                              <a:off x="6741" y="5511"/>
                              <a:ext cx="189" cy="220"/>
                            </a:xfrm>
                            <a:prstGeom prst="rect">
                              <a:avLst/>
                            </a:prstGeom>
                            <a:solidFill>
                              <a:srgbClr val="FFFFFF"/>
                            </a:solidFill>
                            <a:ln w="9525">
                              <a:solidFill>
                                <a:srgbClr val="FFFFFF"/>
                              </a:solidFill>
                              <a:miter lim="800000"/>
                              <a:headEnd/>
                              <a:tailEnd/>
                            </a:ln>
                          </wps:spPr>
                          <wps:txbx>
                            <w:txbxContent>
                              <w:p w14:paraId="272D6BDB" w14:textId="77777777" w:rsidR="006B0921" w:rsidRDefault="006B0921" w:rsidP="00114806">
                                <w:pPr>
                                  <w:jc w:val="center"/>
                                  <w:rPr>
                                    <w:sz w:val="16"/>
                                  </w:rPr>
                                </w:pPr>
                                <w:r>
                                  <w:rPr>
                                    <w:sz w:val="16"/>
                                  </w:rPr>
                                  <w:t>D</w:t>
                                </w:r>
                              </w:p>
                            </w:txbxContent>
                          </wps:txbx>
                          <wps:bodyPr rot="0" vert="horz" wrap="square" lIns="0" tIns="0" rIns="0" bIns="0" anchor="t" anchorCtr="0" upright="1">
                            <a:noAutofit/>
                          </wps:bodyPr>
                        </wps:wsp>
                      </wpg:grpSp>
                      <wps:wsp>
                        <wps:cNvPr id="459" name="Text Box 1115"/>
                        <wps:cNvSpPr txBox="1">
                          <a:spLocks noChangeArrowheads="1"/>
                        </wps:cNvSpPr>
                        <wps:spPr bwMode="auto">
                          <a:xfrm>
                            <a:off x="2520" y="3240"/>
                            <a:ext cx="1260" cy="360"/>
                          </a:xfrm>
                          <a:prstGeom prst="rect">
                            <a:avLst/>
                          </a:prstGeom>
                          <a:solidFill>
                            <a:srgbClr val="FFFFFF"/>
                          </a:solidFill>
                          <a:ln w="9525">
                            <a:solidFill>
                              <a:srgbClr val="FFFFFF"/>
                            </a:solidFill>
                            <a:miter lim="800000"/>
                            <a:headEnd/>
                            <a:tailEnd/>
                          </a:ln>
                        </wps:spPr>
                        <wps:txbx>
                          <w:txbxContent>
                            <w:p w14:paraId="5D5F0F08" w14:textId="77777777" w:rsidR="006B0921" w:rsidRDefault="006B0921" w:rsidP="00114806">
                              <w:pPr>
                                <w:rPr>
                                  <w:sz w:val="16"/>
                                </w:rPr>
                              </w:pPr>
                              <w:r>
                                <w:rPr>
                                  <w:sz w:val="16"/>
                                </w:rPr>
                                <w:t>GAS INLET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20016" id="Group 282" o:spid="_x0000_s1483" style="position:absolute;left:0;text-align:left;margin-left:9pt;margin-top:0;width:5in;height:8in;z-index:251756544" coordorigin="1620,1440" coordsize="7200,1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">
                <v:group id="Group 939" o:spid="_x0000_s1484"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940" o:spid="_x0000_s1485"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941" o:spid="_x0000_s1486"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942" o:spid="_x0000_s1487"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Text Box 943" o:spid="_x0000_s1488" type="#_x0000_t202" style="position:absolute;left:1620;top:8100;width:144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" strokecolor="white">
                          <v:textbox inset="0,0,0,0">
                            <w:txbxContent>
                              <w:p w14:paraId="0E45DC7F" w14:textId="77777777" w:rsidR="006B0921" w:rsidRDefault="006B0921" w:rsidP="00114806">
                                <w:pPr>
                                  <w:jc w:val="center"/>
                                  <w:rPr>
                                    <w:sz w:val="16"/>
                                  </w:rPr>
                                </w:pPr>
                                <w:r>
                                  <w:rPr>
                                    <w:sz w:val="16"/>
                                  </w:rPr>
                                  <w:t>WATER IN</w:t>
                                </w:r>
                              </w:p>
                            </w:txbxContent>
                          </v:textbox>
                        </v:shape>
                        <v:group id="Group 944" o:spid="_x0000_s1489"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Text Box 945" o:spid="_x0000_s1490" type="#_x0000_t202" style="position:absolute;left:1800;top:5400;width:135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" strokecolor="white">
                            <v:textbox inset="0,0,0,0">
                              <w:txbxContent>
                                <w:p w14:paraId="18BB77D0" w14:textId="77777777" w:rsidR="006B0921" w:rsidRDefault="006B0921" w:rsidP="00114806">
                                  <w:pPr>
                                    <w:jc w:val="center"/>
                                    <w:rPr>
                                      <w:sz w:val="16"/>
                                    </w:rPr>
                                  </w:pPr>
                                  <w:r>
                                    <w:rPr>
                                      <w:sz w:val="16"/>
                                    </w:rPr>
                                    <w:t>WATER OUT</w:t>
                                  </w:r>
                                </w:p>
                              </w:txbxContent>
                            </v:textbox>
                          </v:shape>
                          <v:group id="Group 946" o:spid="_x0000_s1491"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947" o:spid="_x0000_s1492"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948" o:spid="_x0000_s1493"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line id="Line 949" o:spid="_x0000_s1494" style="position:absolute;visibility:visible;mso-wrap-style:square" from="1890,7920" to="234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LrGxQAAANwAAAAPAAAAZHJzL2Rvd25yZXYueG1sRI9BawIx&#10;FITvQv9DeIXeNKtC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BJPLrGxQAAANwAAAAP&#10;AAAAAAAAAAAAAAAAAAcCAABkcnMvZG93bnJldi54bWxQSwUGAAAAAAMAAwC3AAAA+QIAAAAA&#10;">
                                  <v:stroke endarrow="block"/>
                                </v:line>
                                <v:group id="Group 950" o:spid="_x0000_s1495"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951" o:spid="_x0000_s1496" style="position:absolute;left:1620;top:1440;width:7200;height:11520" coordorigin="1620,144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952" o:spid="_x0000_s1497" style="position:absolute;left:1620;top:144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line id="Line 953" o:spid="_x0000_s1498" style="position:absolute;flip:x y;visibility:visible;mso-wrap-style:square" from="5558,6525" to="5580,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"/>
                                      <v:shape id="AutoShape 954" o:spid="_x0000_s1499" type="#_x0000_t128" style="position:absolute;left:5443;top:6300;width:227;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"/>
                                      <v:group id="Group 955" o:spid="_x0000_s1500"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AutoShape 956" o:spid="_x0000_s1501" type="#_x0000_t125" style="position:absolute;left:7920;top:63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"/>
                                        <v:rect id="Rectangle 957" o:spid="_x0000_s1502" style="position:absolute;left:7200;top:450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group id="Group 958" o:spid="_x0000_s1503"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959" o:spid="_x0000_s1504"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line id="Line 960" o:spid="_x0000_s1505" style="position:absolute;flip:y;visibility:visible;mso-wrap-style:square" from="4410,6300" to="441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">
                                              <v:stroke dashstyle="dash"/>
                                            </v:line>
                                            <v:group id="Group 961" o:spid="_x0000_s1506"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962" o:spid="_x0000_s1507" style="position:absolute;left:6390;top:3420;width:360;height:1260;flip:x y" coordorigin="9236,1980" coordsize="45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">
                                                <v:shape id="AutoShape 963" o:spid="_x0000_s1508" type="#_x0000_t125" style="position:absolute;left:9360;top:27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"/>
                                                <v:line id="Line 964" o:spid="_x0000_s1509" style="position:absolute;visibility:visible;mso-wrap-style:square" from="9450,2340" to="945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"/>
                                                <v:line id="Line 965" o:spid="_x0000_s1510" style="position:absolute;visibility:visible;mso-wrap-style:square" from="9450,2880" to="945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oval id="Oval 966" o:spid="_x0000_s1511" style="position:absolute;left:9236;top:1980;width:45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"/>
                                              </v:group>
                                              <v:group id="Group 967" o:spid="_x0000_s1512"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Group 968" o:spid="_x0000_s1513" style="position:absolute;left:2340;top:6480;width:450;height:358" coordorigin="9270,7022" coordsize="2340,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969" o:spid="_x0000_s1514" style="position:absolute;left:9270;top:7022;width:1710;height:2878" coordorigin="9270,7022" coordsize="1710,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970" o:spid="_x0000_s1515" style="position:absolute;left:9270;top:7271;width:1710;height:2629" coordorigin="9270,7271" coordsize="1710,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type id="_x0000_t127" coordsize="21600,21600" o:spt="127" path="m10800,l21600,21600,,21600xe">
                                                        <v:stroke joinstyle="miter"/>
                                                        <v:path gradientshapeok="t" o:connecttype="custom" o:connectlocs="10800,0;5400,10800;10800,21600;16200,10800" textboxrect="5400,10800,16200,21600"/>
                                                      </v:shapetype>
                                                      <v:shape id="AutoShape 971" o:spid="_x0000_s1516" type="#_x0000_t127" style="position:absolute;left:9270;top:7740;width:9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"/>
                                                      <v:shape id="AutoShape 972" o:spid="_x0000_s1517" type="#_x0000_t127" style="position:absolute;left:9900;top:7091;width:900;height:12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"/>
                                                      <v:line id="Line 973" o:spid="_x0000_s1518" style="position:absolute;visibility:visible;mso-wrap-style:square" from="9662,9000" to="9662,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CWxgAAANwAAAAPAAAAZHJzL2Rvd25yZXYueG1sRI9Ba8JA&#10;FITvgv9heYI33Vghld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MQ1glsYAAADcAAAA&#10;DwAAAAAAAAAAAAAAAAAHAgAAZHJzL2Rvd25yZXYueG1sUEsFBgAAAAADAAMAtwAAAPoCAAAAAA==&#10;"/>
                                                    </v:group>
                                                    <v:shape id="Freeform 974" o:spid="_x0000_s1519" style="position:absolute;left:9386;top:7022;width:612;height:828;visibility:visible;mso-wrap-style:square;v-text-anchor:top" coordsize="6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" path="m364,688c317,828,120,726,4,703,9,658,,609,19,568v9,-20,38,-27,60,-30c178,526,279,528,379,523v16,-8,233,-93,45,-165c307,313,174,348,49,343,54,288,18,209,64,178v84,-56,205,2,300,-30c374,133,394,121,394,103v,-32,-6,-70,-30,-90c348,,324,26,304,28,239,36,174,38,109,43,94,48,64,58,64,58e" filled="f">
                                                      <v:path arrowok="t" o:connecttype="custom" o:connectlocs="364,688;4,703;19,568;79,538;379,523;424,358;49,343;64,178;364,148;394,103;364,13;304,28;109,43;64,58" o:connectangles="0,0,0,0,0,0,0,0,0,0,0,0,0,0"/>
                                                    </v:shape>
                                                  </v:group>
                                                  <v:line id="Line 975" o:spid="_x0000_s1520" style="position:absolute;visibility:visible;mso-wrap-style:square" from="10980,7740" to="1161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group>
                                                <v:group id="Group 976" o:spid="_x0000_s1521" style="position:absolute;left:2970;top:5940;width:450;height:900"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oval id="Oval 977" o:spid="_x0000_s1522"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"/>
                                                  <v:line id="Line 978" o:spid="_x0000_s1523"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oj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UveQ6/Z9IRkIsfAAAA//8DAFBLAQItABQABgAIAAAAIQDb4fbL7gAAAIUBAAATAAAAAAAA&#10;AAAAAAAAAAAAAABbQ29udGVudF9UeXBlc10ueG1sUEsBAi0AFAAGAAgAAAAhAFr0LFu/AAAAFQEA&#10;AAsAAAAAAAAAAAAAAAAAHwEAAF9yZWxzLy5yZWxzUEsBAi0AFAAGAAgAAAAhADYyiMzHAAAA3AAA&#10;AA8AAAAAAAAAAAAAAAAABwIAAGRycy9kb3ducmV2LnhtbFBLBQYAAAAAAwADALcAAAD7AgAAAAA=&#10;"/>
                                                </v:group>
                                                <v:group id="Group 979" o:spid="_x0000_s1524"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line id="Line 980" o:spid="_x0000_s1525" style="position:absolute;visibility:visible;mso-wrap-style:square" from="7380,4140" to="7380,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">
                                                    <v:stroke dashstyle="dash"/>
                                                  </v:line>
                                                  <v:group id="Group 981" o:spid="_x0000_s1526"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oval id="Oval 982" o:spid="_x0000_s1527" style="position:absolute;left:7200;top:450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"/>
                                                    <v:group id="Group 983" o:spid="_x0000_s1528" style="position:absolute;left:4230;top:4320;width:360;height:360" coordorigin="9900,4320"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rect id="Rectangle 984" o:spid="_x0000_s1529" style="position:absolute;left:9900;top:43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oval id="Oval 985" o:spid="_x0000_s1530" style="position:absolute;left:9900;top:43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group>
                                                    <v:line id="Line 986" o:spid="_x0000_s1531" style="position:absolute;visibility:visible;mso-wrap-style:square" from="7380,4860" to="738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">
                                                      <v:stroke dashstyle="dash"/>
                                                    </v:line>
                                                    <v:line id="Line 987" o:spid="_x0000_s1532" style="position:absolute;visibility:visible;mso-wrap-style:square" from="4410,4140" to="441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">
                                                      <v:stroke dashstyle="dash"/>
                                                    </v:line>
                                                    <v:line id="Line 988" o:spid="_x0000_s1533" style="position:absolute;visibility:visible;mso-wrap-style:square" from="4410,4680" to="441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">
                                                      <v:stroke dashstyle="dash"/>
                                                    </v:line>
                                                    <v:group id="Group 989" o:spid="_x0000_s1534"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line id="Line 990" o:spid="_x0000_s1535" style="position:absolute;visibility:visible;mso-wrap-style:square" from="2250,2700" to="396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" strokeweight="3pt">
                                                        <v:stroke endarrow="block"/>
                                                      </v:line>
                                                      <v:group id="Group 991" o:spid="_x0000_s1536" style="position:absolute;left:1350;top:360;width:7200;height:11520" coordorigin="1350,360" coordsize="720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group id="Group 992" o:spid="_x0000_s1537" style="position:absolute;left:1350;top:3240;width:6030;height:900" coordorigin="1350,3420" coordsize="603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line id="Line 993" o:spid="_x0000_s1538" style="position:absolute;visibility:visible;mso-wrap-style:square" from="1890,4320" to="738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">
                                                            <v:stroke dashstyle="dash"/>
                                                          </v:line>
                                                          <v:line id="Line 994" o:spid="_x0000_s1539" style="position:absolute;flip:x;visibility:visible;mso-wrap-style:square" from="1440,4320" to="189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">
                                                            <v:stroke endarrow="block"/>
                                                          </v:line>
                                                          <v:group id="Group 995" o:spid="_x0000_s1540" style="position:absolute;left:3330;top:3420;width:450;height:900"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oval id="Oval 996" o:spid="_x0000_s1541"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"/>
                                                            <v:line id="Line 997" o:spid="_x0000_s1542"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"/>
                                                          </v:group>
                                                          <v:group id="Group 998" o:spid="_x0000_s1543" style="position:absolute;left:1350;top:3420;width:1440;height:900" coordorigin="1350,3420" coordsize="144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group id="Group 999" o:spid="_x0000_s1544" style="position:absolute;left:2340;top:3420;width:450;height:900"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1000" o:spid="_x0000_s1545"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"/>
                                                              <v:line id="Line 1001" o:spid="_x0000_s1546"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UY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BX+zqQjIBe/AAAA//8DAFBLAQItABQABgAIAAAAIQDb4fbL7gAAAIUBAAATAAAAAAAA&#10;AAAAAAAAAAAAAABbQ29udGVudF9UeXBlc10ueG1sUEsBAi0AFAAGAAgAAAAhAFr0LFu/AAAAFQEA&#10;AAsAAAAAAAAAAAAAAAAAHwEAAF9yZWxzLy5yZWxzUEsBAi0AFAAGAAgAAAAhAGQE9RjHAAAA3AAA&#10;AA8AAAAAAAAAAAAAAAAABwIAAGRycy9kb3ducmV2LnhtbFBLBQYAAAAAAwADALcAAAD7AgAAAAA=&#10;"/>
                                                            </v:group>
                                                            <v:line id="Line 1002" o:spid="_x0000_s1547" style="position:absolute;flip:x;visibility:visible;mso-wrap-style:square" from="1797,3730" to="2337,3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">
                                                              <v:stroke dashstyle="dash"/>
                                                            </v:line>
                                                            <v:oval id="Oval 1003" o:spid="_x0000_s1548" style="position:absolute;left:1350;top:342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"/>
                                                          </v:group>
                                                        </v:group>
                                                        <v:group id="Group 1004" o:spid="_x0000_s1549" style="position:absolute;left:2070;top:360;width:6480;height:11520" coordorigin="2070,360" coordsize="648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group id="Group 1005" o:spid="_x0000_s1550" style="position:absolute;left:7167;top:5263;width:1383;height:1037" coordorigin="7167,5263" coordsize="1383,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group id="Group 1006" o:spid="_x0000_s1551" style="position:absolute;left:7167;top:5263;width:1080;height:360" coordorigin="7200,5220"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line id="Line 1007" o:spid="_x0000_s1552" style="position:absolute;visibility:visible;mso-wrap-style:square" from="7200,5220" to="8280,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">
                                                                <v:stroke dashstyle="dash"/>
                                                              </v:line>
                                                              <v:line id="Line 1008" o:spid="_x0000_s1553" style="position:absolute;visibility:visible;mso-wrap-style:square" from="8280,5220" to="8280,5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">
                                                                <v:stroke dashstyle="dash" endarrow="block"/>
                                                              </v:line>
                                                            </v:group>
                                                            <v:group id="Group 1009" o:spid="_x0000_s1554" style="position:absolute;left:8010;top:5580;width:540;height:720" coordorigin="8010,5580" coordsize="5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line id="Line 1010" o:spid="_x0000_s1555" style="position:absolute;visibility:visible;mso-wrap-style:square" from="8010,5580" to="828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line id="Line 1011" o:spid="_x0000_s1556" style="position:absolute;flip:y;visibility:visible;mso-wrap-style:square" from="8280,5580" to="855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"/>
                                                              <v:line id="Line 1012" o:spid="_x0000_s1557" style="position:absolute;visibility:visible;mso-wrap-style:square" from="8280,5940" to="828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z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MgrfM3HAAAA3AAA&#10;AA8AAAAAAAAAAAAAAAAABwIAAGRycy9kb3ducmV2LnhtbFBLBQYAAAAAAwADALcAAAD7AgAAAAA=&#10;"/>
                                                            </v:group>
                                                          </v:group>
                                                          <v:group id="Group 1013" o:spid="_x0000_s1558" style="position:absolute;left:2070;top:360;width:5940;height:11520" coordorigin="2070,360" coordsize="594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 1014" o:spid="_x0000_s1559" style="position:absolute;left:3960;top:360;width:3240;height:4500" coordorigin="3960,360" coordsize="3240,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1015" o:spid="_x0000_s1560" style="position:absolute;left:3960;top:360;width:3240;height:3060" coordorigin="3960,360" coordsize="324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group id="Group 1016" o:spid="_x0000_s1561" style="position:absolute;left:3960;top:360;width:3240;height:3060" coordorigin="3960,360" coordsize="324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AutoShape 1017" o:spid="_x0000_s1562" type="#_x0000_t116" style="position:absolute;left:3960;top:1980;width:32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"/>
                                                                  <v:oval id="Oval 1018" o:spid="_x0000_s1563" style="position:absolute;left:4500;top:25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"/>
                                                                  <v:oval id="Oval 1019" o:spid="_x0000_s1564" style="position:absolute;left:6210;top:25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"/>
                                                                  <v:group id="Group 1020" o:spid="_x0000_s1565" style="position:absolute;left:4680;top:360;width:450;height:1620" coordorigin="9236,1980" coordsize="45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AutoShape 1021" o:spid="_x0000_s1566" type="#_x0000_t125" style="position:absolute;left:9360;top:27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"/>
                                                                    <v:line id="Line 1022" o:spid="_x0000_s1567" style="position:absolute;visibility:visible;mso-wrap-style:square" from="9450,2340" to="945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"/>
                                                                    <v:line id="Line 1023" o:spid="_x0000_s1568" style="position:absolute;visibility:visible;mso-wrap-style:square" from="9450,2880" to="945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Pr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GkLE+vHAAAA3AAA&#10;AA8AAAAAAAAAAAAAAAAABwIAAGRycy9kb3ducmV2LnhtbFBLBQYAAAAAAwADALcAAAD7AgAAAAA=&#10;"/>
                                                                    <v:oval id="Oval 1024" o:spid="_x0000_s1569" style="position:absolute;left:9236;top:1980;width:45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"/>
                                                                  </v:group>
                                                                </v:group>
                                                                <v:group id="Group 1025" o:spid="_x0000_s1570" style="position:absolute;left:5670;top:540;width:450;height:1440" coordorigin="10080,3960" coordsize="45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oval id="Oval 1026" o:spid="_x0000_s1571" style="position:absolute;left:1008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"/>
                                                                  <v:line id="Line 1027" o:spid="_x0000_s1572" style="position:absolute;visibility:visible;mso-wrap-style:square" from="10260,4500" to="1026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7jZxgAAANwAAAAPAAAAZHJzL2Rvd25yZXYueG1sRI9Ba8JA&#10;FITvgv9heYI33Vghld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DHe42cYAAADcAAAA&#10;DwAAAAAAAAAAAAAAAAAHAgAAZHJzL2Rvd25yZXYueG1sUEsFBgAAAAADAAMAtwAAAPoCAAAAAA==&#10;"/>
                                                                </v:group>
                                                                <v:group id="Group 1028" o:spid="_x0000_s1573" style="position:absolute;left:6390;top:1080;width:450;height:900"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oval id="Oval 1029" o:spid="_x0000_s1574"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"/>
                                                                  <v:line id="Line 1030" o:spid="_x0000_s1575"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"/>
                                                                </v:group>
                                                              </v:group>
                                                              <v:group id="Group 1031" o:spid="_x0000_s1576" style="position:absolute;left:5443;top:3420;width:270;height:1440" coordorigin="5443,3420" coordsize="27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line id="Line 1032" o:spid="_x0000_s1577" style="position:absolute;visibility:visible;mso-wrap-style:square" from="5580,3420" to="558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shape id="AutoShape 1033" o:spid="_x0000_s1578" type="#_x0000_t128" style="position:absolute;left:5443;top:4680;width:270;height: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"/>
                                                              </v:group>
                                                            </v:group>
                                                            <v:group id="Group 1034" o:spid="_x0000_s1579" style="position:absolute;left:3780;top:4860;width:3780;height:1440" coordorigin="3780,4860" coordsize="378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group id="Group 1035" o:spid="_x0000_s1580" style="position:absolute;left:3780;top:4860;width:3420;height:1440" coordorigin="3780,4860" coordsize="34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group id="Group 1036" o:spid="_x0000_s1581" style="position:absolute;left:7020;top:5234;width:180;height:540" coordorigin="8640,6660" coordsize="81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rect id="Rectangle 1037" o:spid="_x0000_s1582" style="position:absolute;left:8640;top:6660;width:81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line id="Line 1038" o:spid="_x0000_s1583" style="position:absolute;flip:x;visibility:visible;mso-wrap-style:square" from="8640,6660" to="945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"/>
                                                                  <v:line id="Line 1039" o:spid="_x0000_s1584" style="position:absolute;visibility:visible;mso-wrap-style:square" from="8640,6660" to="945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"/>
                                                                </v:group>
                                                                <v:group id="Group 1040" o:spid="_x0000_s1585" style="position:absolute;left:3780;top:4860;width:3240;height:1440" coordorigin="3780,4860" coordsize="32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1041" o:spid="_x0000_s1586" style="position:absolute;left:4140;top:4860;width:28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GxxAAAANwAAAAPAAAAZHJzL2Rvd25yZXYueG1sRI9Bi8Iw&#10;FITvC/6H8Ba8rekqil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JbPsbHEAAAA3AAAAA8A&#10;AAAAAAAAAAAAAAAABwIAAGRycy9kb3ducmV2LnhtbFBLBQYAAAAAAwADALcAAAD4AgAAAAA=&#10;"/>
                                                                  <v:group id="Group 1042" o:spid="_x0000_s1587" style="position:absolute;left:3780;top:5040;width:360;height:1080" coordorigin="3780,5040"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line id="Line 1043" o:spid="_x0000_s1588" style="position:absolute;flip:x;visibility:visible;mso-wrap-style:square" from="3780,5040" to="414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"/>
                                                                    <v:line id="Line 1044" o:spid="_x0000_s1589" style="position:absolute;visibility:visible;mso-wrap-style:square" from="3780,5040" to="378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v:line id="Line 1045" o:spid="_x0000_s1590" style="position:absolute;visibility:visible;mso-wrap-style:square" from="3780,6120" to="414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"/>
                                                                  </v:group>
                                                                </v:group>
                                                              </v:group>
                                                              <v:line id="Line 1046" o:spid="_x0000_s1591" style="position:absolute;visibility:visible;mso-wrap-style:square" from="7020,5040" to="75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"/>
                                                              <v:line id="Line 1047" o:spid="_x0000_s1592" style="position:absolute;visibility:visible;mso-wrap-style:square" from="7560,5040" to="75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"/>
                                                              <v:line id="Line 1048" o:spid="_x0000_s1593" style="position:absolute;visibility:visible;mso-wrap-style:square" from="7020,6120" to="75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"/>
                                                            </v:group>
                                                            <v:group id="Group 1049" o:spid="_x0000_s1594" style="position:absolute;left:2070;top:5760;width:5940;height:1080" coordorigin="2070,5760" coordsize="59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line id="Line 1050" o:spid="_x0000_s1595" style="position:absolute;visibility:visible;mso-wrap-style:square" from="2070,6840" to="801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">
                                                                <v:stroke dashstyle="dash"/>
                                                              </v:line>
                                                              <v:line id="Line 1051" o:spid="_x0000_s1596" style="position:absolute;flip:y;visibility:visible;mso-wrap-style:square" from="8010,5940" to="801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">
                                                                <v:stroke dashstyle="dash"/>
                                                              </v:line>
                                                              <v:line id="Line 1052" o:spid="_x0000_s1597" style="position:absolute;flip:x;visibility:visible;mso-wrap-style:square" from="7200,5940" to="801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">
                                                                <v:stroke dashstyle="dash"/>
                                                              </v:line>
                                                              <v:line id="Line 1053" o:spid="_x0000_s1598" style="position:absolute;flip:y;visibility:visible;mso-wrap-style:square" from="7200,5760" to="7200,5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">
                                                                <v:stroke dashstyle="dash"/>
                                                              </v:line>
                                                            </v:group>
                                                            <v:group id="Group 1054" o:spid="_x0000_s1599" style="position:absolute;left:2250;top:7560;width:5760;height:4320" coordorigin="2250,7560" coordsize="576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line id="Line 1055" o:spid="_x0000_s1600" style="position:absolute;flip:x;visibility:visible;mso-wrap-style:square" from="2250,9900" to="396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" strokeweight="3pt">
                                                                <v:stroke endarrow="block"/>
                                                              </v:line>
                                                              <v:group id="Group 1056" o:spid="_x0000_s1601" style="position:absolute;left:3960;top:7560;width:4050;height:4320" coordorigin="3960,7560" coordsize="405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group id="Group 1057" o:spid="_x0000_s1602" style="position:absolute;left:3960;top:7560;width:4050;height:3060" coordorigin="3960,6480" coordsize="405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group id="Group 1058" o:spid="_x0000_s1603" style="position:absolute;left:3960;top:6480;width:3240;height:3060" coordorigin="3960,360" coordsize="324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group id="Group 1059" o:spid="_x0000_s1604" style="position:absolute;left:3960;top:360;width:3240;height:3060" coordorigin="3960,360" coordsize="324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shape id="AutoShape 1060" o:spid="_x0000_s1605" type="#_x0000_t116" style="position:absolute;left:3960;top:1980;width:32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"/>
                                                                      <v:oval id="Oval 1061" o:spid="_x0000_s1606" style="position:absolute;left:4500;top:25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ny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RZLB7Uw8Anr1BwAA//8DAFBLAQItABQABgAIAAAAIQDb4fbL7gAAAIUBAAATAAAAAAAAAAAA&#10;AAAAAAAAAABbQ29udGVudF9UeXBlc10ueG1sUEsBAi0AFAAGAAgAAAAhAFr0LFu/AAAAFQEAAAsA&#10;AAAAAAAAAAAAAAAAHwEAAF9yZWxzLy5yZWxzUEsBAi0AFAAGAAgAAAAhAJy4afLEAAAA3AAAAA8A&#10;AAAAAAAAAAAAAAAABwIAAGRycy9kb3ducmV2LnhtbFBLBQYAAAAAAwADALcAAAD4AgAAAAA=&#10;"/>
                                                                      <v:oval id="Oval 1062" o:spid="_x0000_s1607" style="position:absolute;left:6210;top:252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"/>
                                                                      <v:group id="_x0000_s1608" style="position:absolute;left:4680;top:360;width:450;height:1620" coordorigin="9236,1980" coordsize="45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AutoShape 1064" o:spid="_x0000_s1609" type="#_x0000_t125" style="position:absolute;left:9360;top:27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"/>
                                                                        <v:line id="Line 1065" o:spid="_x0000_s1610" style="position:absolute;visibility:visible;mso-wrap-style:square" from="9450,2340" to="945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"/>
                                                                        <v:line id="Line 1066" o:spid="_x0000_s1611" style="position:absolute;visibility:visible;mso-wrap-style:square" from="9450,2880" to="945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"/>
                                                                        <v:oval id="Oval 1067" o:spid="_x0000_s1612" style="position:absolute;left:9236;top:1980;width:45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"/>
                                                                      </v:group>
                                                                    </v:group>
                                                                    <v:group id="Group 1068" o:spid="_x0000_s1613" style="position:absolute;left:5670;top:540;width:450;height:1440" coordorigin="10080,3960" coordsize="45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oval id="Oval 1069" o:spid="_x0000_s1614" style="position:absolute;left:1008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"/>
                                                                      <v:line id="Line 1070" o:spid="_x0000_s1615" style="position:absolute;visibility:visible;mso-wrap-style:square" from="10260,4500" to="1026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"/>
                                                                    </v:group>
                                                                    <v:group id="Group 1071" o:spid="_x0000_s1616" style="position:absolute;left:6390;top:1080;width:450;height:900"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oval id="Oval 1072" o:spid="_x0000_s1617"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"/>
                                                                      <v:line id="Line 1073" o:spid="_x0000_s1618"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"/>
                                                                    </v:group>
                                                                  </v:group>
                                                                  <v:group id="Group 1074" o:spid="_x0000_s1619" style="position:absolute;left:7560;top:8280;width:450;height:358" coordorigin="9270,7022" coordsize="2340,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group id="_x0000_s1620" style="position:absolute;left:9270;top:7022;width:1710;height:2878" coordorigin="9270,7022" coordsize="1710,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1076" o:spid="_x0000_s1621" style="position:absolute;left:9270;top:7271;width:1710;height:2629" coordorigin="9270,7271" coordsize="1710,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AutoShape 1077" o:spid="_x0000_s1622" type="#_x0000_t127" style="position:absolute;left:9270;top:7740;width:9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"/>
                                                                        <v:shape id="AutoShape 1078" o:spid="_x0000_s1623" type="#_x0000_t127" style="position:absolute;left:9900;top:7091;width:900;height:12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"/>
                                                                        <v:line id="Line 1079" o:spid="_x0000_s1624" style="position:absolute;visibility:visible;mso-wrap-style:square" from="9662,9000" to="9662,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GFNxwAAANwAAAAPAAAAZHJzL2Rvd25yZXYueG1sRI9Pa8JA&#10;FMTvQr/D8gq96aZagq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EDwYU3HAAAA3AAA&#10;AA8AAAAAAAAAAAAAAAAABwIAAGRycy9kb3ducmV2LnhtbFBLBQYAAAAAAwADALcAAAD7AgAAAAA=&#10;"/>
                                                                      </v:group>
                                                                      <v:shape id="Freeform 1080" o:spid="_x0000_s1625" style="position:absolute;left:9386;top:7022;width:612;height:828;visibility:visible;mso-wrap-style:square;v-text-anchor:top" coordsize="6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" path="m364,688c317,828,120,726,4,703,9,658,,609,19,568v9,-20,38,-27,60,-30c178,526,279,528,379,523v16,-8,233,-93,45,-165c307,313,174,348,49,343,54,288,18,209,64,178v84,-56,205,2,300,-30c374,133,394,121,394,103v,-32,-6,-70,-30,-90c348,,324,26,304,28,239,36,174,38,109,43,94,48,64,58,64,58e" filled="f">
                                                                        <v:path arrowok="t" o:connecttype="custom" o:connectlocs="364,688;4,703;19,568;79,538;379,523;424,358;49,343;64,178;364,148;394,103;364,13;304,28;109,43;64,58" o:connectangles="0,0,0,0,0,0,0,0,0,0,0,0,0,0"/>
                                                                      </v:shape>
                                                                    </v:group>
                                                                    <v:line id="Line 1081" o:spid="_x0000_s1626" style="position:absolute;visibility:visible;mso-wrap-style:square" from="10980,7740" to="11610,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"/>
                                                                  </v:group>
                                                                  <v:line id="Line 1082" o:spid="_x0000_s1627" style="position:absolute;visibility:visible;mso-wrap-style:square" from="7200,8640" to="7650,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8LV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UIfC1cYAAADcAAAA&#10;DwAAAAAAAAAAAAAAAAAHAgAAZHJzL2Rvd25yZXYueG1sUEsFBgAAAAADAAMAtwAAAPoCAAAAAA==&#10;"/>
                                                                </v:group>
                                                                <v:group id="Group 1083" o:spid="_x0000_s1628" style="position:absolute;left:4410;top:10620;width:2430;height:1260" coordorigin="4410,10620" coordsize="243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1084" o:spid="_x0000_s1629" style="position:absolute;left:4410;top:10620;width:360;height:1260;flip:x y" coordorigin="9236,1980" coordsize="45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">
                                                                    <v:shape id="AutoShape 1085" o:spid="_x0000_s1630" type="#_x0000_t125" style="position:absolute;left:9360;top:270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"/>
                                                                    <v:line id="Line 1086" o:spid="_x0000_s1631" style="position:absolute;visibility:visible;mso-wrap-style:square" from="9450,2340" to="9450,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nnxAAAANwAAAAPAAAAZHJzL2Rvd25yZXYueG1sRE/LasJA&#10;FN0X/IfhCu7qxFpC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DX7aefEAAAA3AAAAA8A&#10;AAAAAAAAAAAAAAAABwIAAGRycy9kb3ducmV2LnhtbFBLBQYAAAAAAwADALcAAAD4AgAAAAA=&#10;"/>
                                                                    <v:line id="Line 1087" o:spid="_x0000_s1632" style="position:absolute;visibility:visible;mso-wrap-style:square" from="9450,2880" to="9450,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oval id="Oval 1088" o:spid="_x0000_s1633" style="position:absolute;left:9236;top:1980;width:45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"/>
                                                                  </v:group>
                                                                  <v:group id="Group 1089" o:spid="_x0000_s1634" style="position:absolute;left:5040;top:10620;width:450;height:900;flip:y"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">
                                                                    <v:oval id="Oval 1090" o:spid="_x0000_s1635"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"/>
                                                                    <v:line id="Line 1091" o:spid="_x0000_s1636"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EsA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45RX+zqQjIBe/AAAA//8DAFBLAQItABQABgAIAAAAIQDb4fbL7gAAAIUBAAATAAAAAAAA&#10;AAAAAAAAAAAAAABbQ29udGVudF9UeXBlc10ueG1sUEsBAi0AFAAGAAgAAAAhAFr0LFu/AAAAFQEA&#10;AAsAAAAAAAAAAAAAAAAAHwEAAF9yZWxzLy5yZWxzUEsBAi0AFAAGAAgAAAAhAPyoSwDHAAAA3AAA&#10;AA8AAAAAAAAAAAAAAAAABwIAAGRycy9kb3ducmV2LnhtbFBLBQYAAAAAAwADALcAAAD7AgAAAAA=&#10;"/>
                                                                  </v:group>
                                                                  <v:group id="Group 1092" o:spid="_x0000_s1637" style="position:absolute;left:6390;top:10620;width:450;height:900;flip:y"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">
                                                                    <v:oval id="Oval 1093" o:spid="_x0000_s1638"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"/>
                                                                    <v:line id="Line 1094" o:spid="_x0000_s1639"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"/>
                                                                  </v:group>
                                                                  <v:group id="Group 1095" o:spid="_x0000_s1640" style="position:absolute;left:5760;top:10620;width:450;height:900;flip:y" coordorigin="10890,3960" coordsize="4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">
                                                                    <v:oval id="Oval 1096" o:spid="_x0000_s1641" style="position:absolute;left:10890;top:3960;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"/>
                                                                    <v:line id="Line 1097" o:spid="_x0000_s1642" style="position:absolute;flip:x;visibility:visible;mso-wrap-style:square" from="11070,4500" to="1107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"/>
                                                                  </v:group>
                                                                </v:group>
                                                              </v:group>
                                                            </v:group>
                                                          </v:group>
                                                        </v:group>
                                                      </v:group>
                                                    </v:group>
                                                  </v:group>
                                                </v:group>
                                              </v:group>
                                            </v:group>
                                          </v:group>
                                          <v:shape id="Text Box 1098" o:spid="_x0000_s1643" type="#_x0000_t202" style="position:absolute;left:4590;top:9360;width:21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" strokecolor="white">
                                            <v:textbox inset="0,0,0,0">
                                              <w:txbxContent>
                                                <w:p w14:paraId="18BEFC53" w14:textId="77777777" w:rsidR="006B0921" w:rsidRDefault="006B0921" w:rsidP="00114806">
                                                  <w:pPr>
                                                    <w:jc w:val="center"/>
                                                    <w:rPr>
                                                      <w:sz w:val="16"/>
                                                    </w:rPr>
                                                  </w:pPr>
                                                  <w:r>
                                                    <w:rPr>
                                                      <w:sz w:val="16"/>
                                                    </w:rPr>
                                                    <w:t>DISCHARGE VOLUME</w:t>
                                                  </w:r>
                                                </w:p>
                                                <w:p w14:paraId="71E2B6D2" w14:textId="77777777" w:rsidR="006B0921" w:rsidRDefault="006B0921" w:rsidP="00114806">
                                                  <w:pPr>
                                                    <w:jc w:val="center"/>
                                                    <w:rPr>
                                                      <w:sz w:val="18"/>
                                                    </w:rPr>
                                                  </w:pPr>
                                                  <w:r>
                                                    <w:rPr>
                                                      <w:sz w:val="16"/>
                                                    </w:rPr>
                                                    <w:t>BOTTLE</w:t>
                                                  </w:r>
                                                </w:p>
                                              </w:txbxContent>
                                            </v:textbox>
                                          </v:shape>
                                        </v:group>
                                      </v:group>
                                    </v:group>
                                    <v:shape id="Text Box 1099" o:spid="_x0000_s1644" type="#_x0000_t202" style="position:absolute;left:4590;top:6120;width:261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" strokecolor="white">
                                      <v:textbox>
                                        <w:txbxContent>
                                          <w:p w14:paraId="250104F1" w14:textId="77777777" w:rsidR="006B0921" w:rsidRDefault="006B0921" w:rsidP="00114806">
                                            <w:pPr>
                                              <w:jc w:val="center"/>
                                            </w:pPr>
                                          </w:p>
                                          <w:p w14:paraId="332744F4" w14:textId="77777777" w:rsidR="006B0921" w:rsidRDefault="006B0921" w:rsidP="00114806">
                                            <w:pPr>
                                              <w:jc w:val="center"/>
                                              <w:rPr>
                                                <w:sz w:val="28"/>
                                              </w:rPr>
                                            </w:pPr>
                                            <w:r>
                                              <w:rPr>
                                                <w:sz w:val="28"/>
                                              </w:rPr>
                                              <w:t>4 ¼ ” GAS END</w:t>
                                            </w:r>
                                          </w:p>
                                        </w:txbxContent>
                                      </v:textbox>
                                    </v:shape>
                                  </v:group>
                                  <v:shape id="Text Box 1100" o:spid="_x0000_s1645" type="#_x0000_t202" style="position:absolute;left:6750;top:2340;width:27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" strokecolor="white">
                                    <v:textbox inset="0,0,0,0">
                                      <w:txbxContent>
                                        <w:p w14:paraId="3292807B" w14:textId="77777777" w:rsidR="006B0921" w:rsidRDefault="006B0921" w:rsidP="00114806">
                                          <w:pPr>
                                            <w:jc w:val="center"/>
                                            <w:rPr>
                                              <w:sz w:val="16"/>
                                            </w:rPr>
                                          </w:pPr>
                                          <w:r>
                                            <w:rPr>
                                              <w:sz w:val="16"/>
                                            </w:rPr>
                                            <w:t>V</w:t>
                                          </w:r>
                                        </w:p>
                                      </w:txbxContent>
                                    </v:textbox>
                                  </v:shape>
                                  <v:shape id="Text Box 1101" o:spid="_x0000_s1646" type="#_x0000_t202" style="position:absolute;left:6030;top:1800;width:27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" strokecolor="white">
                                    <v:textbox inset="0,0,0,0">
                                      <w:txbxContent>
                                        <w:p w14:paraId="75E8A30A" w14:textId="77777777" w:rsidR="006B0921" w:rsidRDefault="006B0921" w:rsidP="00114806">
                                          <w:pPr>
                                            <w:rPr>
                                              <w:sz w:val="16"/>
                                            </w:rPr>
                                          </w:pPr>
                                          <w:r>
                                            <w:rPr>
                                              <w:sz w:val="16"/>
                                            </w:rPr>
                                            <w:t>TG</w:t>
                                          </w:r>
                                        </w:p>
                                      </w:txbxContent>
                                    </v:textbox>
                                  </v:shape>
                                  <v:shape id="Text Box 1102" o:spid="_x0000_s1647" type="#_x0000_t202" style="position:absolute;left:5103;top:1553;width:27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" strokecolor="white">
                                    <v:textbox inset="0,0,0,0">
                                      <w:txbxContent>
                                        <w:p w14:paraId="084CB5DA" w14:textId="77777777" w:rsidR="006B0921" w:rsidRDefault="006B0921" w:rsidP="00114806">
                                          <w:pPr>
                                            <w:rPr>
                                              <w:sz w:val="16"/>
                                            </w:rPr>
                                          </w:pPr>
                                          <w:r>
                                            <w:rPr>
                                              <w:sz w:val="16"/>
                                            </w:rPr>
                                            <w:t>PG</w:t>
                                          </w:r>
                                        </w:p>
                                      </w:txbxContent>
                                    </v:textbox>
                                  </v:shape>
                                  <v:shape id="Text Box 1103" o:spid="_x0000_s1648" type="#_x0000_t202" style="position:absolute;left:7496;top:5681;width:27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" strokecolor="white">
                                    <v:textbox inset="0,0,0,0">
                                      <w:txbxContent>
                                        <w:p w14:paraId="6A5679CA" w14:textId="77777777" w:rsidR="006B0921" w:rsidRDefault="006B0921" w:rsidP="00114806">
                                          <w:pPr>
                                            <w:jc w:val="center"/>
                                            <w:rPr>
                                              <w:sz w:val="16"/>
                                            </w:rPr>
                                          </w:pPr>
                                          <w:r>
                                            <w:rPr>
                                              <w:sz w:val="16"/>
                                            </w:rPr>
                                            <w:t>SG</w:t>
                                          </w:r>
                                        </w:p>
                                      </w:txbxContent>
                                    </v:textbox>
                                  </v:shape>
                                </v:group>
                              </v:group>
                              <v:shape id="Text Box 1104" o:spid="_x0000_s1649" type="#_x0000_t202" style="position:absolute;left:5001;top:8727;width:2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" strokecolor="white">
                                <v:textbox inset="0,0,0,0">
                                  <w:txbxContent>
                                    <w:p w14:paraId="7E262546" w14:textId="77777777" w:rsidR="006B0921" w:rsidRDefault="006B0921" w:rsidP="00114806">
                                      <w:pPr>
                                        <w:jc w:val="center"/>
                                        <w:rPr>
                                          <w:sz w:val="16"/>
                                        </w:rPr>
                                      </w:pPr>
                                      <w:r>
                                        <w:rPr>
                                          <w:sz w:val="16"/>
                                        </w:rPr>
                                        <w:t>PG</w:t>
                                      </w:r>
                                    </w:p>
                                  </w:txbxContent>
                                </v:textbox>
                              </v:shape>
                              <v:shape id="Text Box 1105" o:spid="_x0000_s1650" type="#_x0000_t202" style="position:absolute;left:6030;top:9000;width:2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" strokecolor="white">
                                <v:textbox inset="0,0,0,0">
                                  <w:txbxContent>
                                    <w:p w14:paraId="3DD90189" w14:textId="77777777" w:rsidR="006B0921" w:rsidRDefault="006B0921" w:rsidP="00114806">
                                      <w:pPr>
                                        <w:jc w:val="center"/>
                                        <w:rPr>
                                          <w:sz w:val="16"/>
                                        </w:rPr>
                                      </w:pPr>
                                      <w:r>
                                        <w:rPr>
                                          <w:sz w:val="16"/>
                                        </w:rPr>
                                        <w:t>TG</w:t>
                                      </w:r>
                                    </w:p>
                                  </w:txbxContent>
                                </v:textbox>
                              </v:shape>
                              <v:shape id="Text Box 1106" o:spid="_x0000_s1651" type="#_x0000_t202" style="position:absolute;left:6770;top:9544;width:24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" strokecolor="white">
                                <v:textbox inset="0,0,0,0">
                                  <w:txbxContent>
                                    <w:p w14:paraId="6D8466F5" w14:textId="77777777" w:rsidR="006B0921" w:rsidRDefault="006B0921" w:rsidP="00114806">
                                      <w:pPr>
                                        <w:jc w:val="center"/>
                                        <w:rPr>
                                          <w:sz w:val="16"/>
                                        </w:rPr>
                                      </w:pPr>
                                      <w:r>
                                        <w:rPr>
                                          <w:sz w:val="16"/>
                                        </w:rPr>
                                        <w:t>V</w:t>
                                      </w:r>
                                    </w:p>
                                  </w:txbxContent>
                                </v:textbox>
                              </v:shape>
                              <v:shape id="Text Box 1107" o:spid="_x0000_s1652" type="#_x0000_t202" style="position:absolute;left:7830;top:10080;width:45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" strokecolor="white">
                                <v:textbox inset="0,0,0,0">
                                  <w:txbxContent>
                                    <w:p w14:paraId="2E8B6DBC" w14:textId="77777777" w:rsidR="006B0921" w:rsidRDefault="006B0921" w:rsidP="00114806">
                                      <w:pPr>
                                        <w:jc w:val="center"/>
                                        <w:rPr>
                                          <w:sz w:val="16"/>
                                        </w:rPr>
                                      </w:pPr>
                                      <w:r>
                                        <w:rPr>
                                          <w:sz w:val="16"/>
                                        </w:rPr>
                                        <w:t>SRV</w:t>
                                      </w:r>
                                    </w:p>
                                  </w:txbxContent>
                                </v:textbox>
                              </v:shape>
                              <v:shape id="Text Box 1108" o:spid="_x0000_s1653" type="#_x0000_t202" style="position:absolute;left:4770;top:12694;width:18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" strokecolor="white">
                                <v:textbox inset="0,0,0,0">
                                  <w:txbxContent>
                                    <w:p w14:paraId="5DD772FF" w14:textId="77777777" w:rsidR="006B0921" w:rsidRDefault="006B0921" w:rsidP="00114806">
                                      <w:pPr>
                                        <w:jc w:val="center"/>
                                        <w:rPr>
                                          <w:sz w:val="16"/>
                                        </w:rPr>
                                      </w:pPr>
                                      <w:r>
                                        <w:rPr>
                                          <w:sz w:val="16"/>
                                        </w:rPr>
                                        <w:t>D</w:t>
                                      </w:r>
                                    </w:p>
                                  </w:txbxContent>
                                </v:textbox>
                              </v:shape>
                            </v:group>
                            <v:shape id="Text Box 1109" o:spid="_x0000_s1654" type="#_x0000_t202" style="position:absolute;left:6750;top:12240;width:2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" strokecolor="white">
                              <v:textbox inset="0,0,0,0">
                                <w:txbxContent>
                                  <w:p w14:paraId="60329FE4" w14:textId="77777777" w:rsidR="006B0921" w:rsidRDefault="006B0921" w:rsidP="00114806">
                                    <w:pPr>
                                      <w:jc w:val="center"/>
                                      <w:rPr>
                                        <w:sz w:val="16"/>
                                      </w:rPr>
                                    </w:pPr>
                                    <w:r>
                                      <w:rPr>
                                        <w:sz w:val="16"/>
                                      </w:rPr>
                                      <w:t>TS</w:t>
                                    </w:r>
                                  </w:p>
                                </w:txbxContent>
                              </v:textbox>
                            </v:shape>
                            <v:shape id="Text Box 1110" o:spid="_x0000_s1655" type="#_x0000_t202" style="position:absolute;left:5400;top:12240;width:2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" strokecolor="white">
                              <v:textbox inset="0,0,0,0">
                                <w:txbxContent>
                                  <w:p w14:paraId="0002C521" w14:textId="77777777" w:rsidR="006B0921" w:rsidRDefault="006B0921" w:rsidP="00114806">
                                    <w:pPr>
                                      <w:jc w:val="center"/>
                                      <w:rPr>
                                        <w:sz w:val="16"/>
                                      </w:rPr>
                                    </w:pPr>
                                    <w:r>
                                      <w:rPr>
                                        <w:sz w:val="16"/>
                                      </w:rPr>
                                      <w:t>TSG</w:t>
                                    </w:r>
                                  </w:p>
                                </w:txbxContent>
                              </v:textbox>
                            </v:shape>
                            <v:shape id="Text Box 1111" o:spid="_x0000_s1656" type="#_x0000_t202" style="position:absolute;left:2520;top:10440;width:14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" strokecolor="white">
                              <v:textbox inset="0,0,0,0">
                                <w:txbxContent>
                                  <w:p w14:paraId="19890F0D" w14:textId="77777777" w:rsidR="006B0921" w:rsidRDefault="006B0921" w:rsidP="00114806">
                                    <w:pPr>
                                      <w:jc w:val="center"/>
                                      <w:rPr>
                                        <w:sz w:val="16"/>
                                      </w:rPr>
                                    </w:pPr>
                                    <w:r>
                                      <w:rPr>
                                        <w:sz w:val="16"/>
                                      </w:rPr>
                                      <w:t>GAS OUTLET</w:t>
                                    </w:r>
                                  </w:p>
                                </w:txbxContent>
                              </v:textbox>
                            </v:shape>
                          </v:group>
                        </v:group>
                      </v:group>
                      <v:shape id="Text Box 1112" o:spid="_x0000_s1657" type="#_x0000_t202" style="position:absolute;left:4559;top:5519;width:2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" strokecolor="white">
                        <v:textbox inset="0,0,0,0">
                          <w:txbxContent>
                            <w:p w14:paraId="0AD8EA4F" w14:textId="77777777" w:rsidR="006B0921" w:rsidRDefault="006B0921" w:rsidP="00114806">
                              <w:pPr>
                                <w:jc w:val="center"/>
                                <w:rPr>
                                  <w:sz w:val="16"/>
                                </w:rPr>
                              </w:pPr>
                              <w:r>
                                <w:rPr>
                                  <w:sz w:val="16"/>
                                </w:rPr>
                                <w:t>SG</w:t>
                              </w:r>
                            </w:p>
                          </w:txbxContent>
                        </v:textbox>
                      </v:shape>
                    </v:group>
                    <v:shape id="Text Box 1113" o:spid="_x0000_s1658" type="#_x0000_t202" style="position:absolute;left:3330;top:7200;width:273;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" strokecolor="white">
                      <v:textbox inset="0,0,0,0">
                        <w:txbxContent>
                          <w:p w14:paraId="580F7A8F" w14:textId="77777777" w:rsidR="006B0921" w:rsidRDefault="006B0921" w:rsidP="00114806">
                            <w:pPr>
                              <w:jc w:val="center"/>
                              <w:rPr>
                                <w:sz w:val="16"/>
                              </w:rPr>
                            </w:pPr>
                            <w:r>
                              <w:rPr>
                                <w:sz w:val="16"/>
                              </w:rPr>
                              <w:t>TG</w:t>
                            </w:r>
                          </w:p>
                        </w:txbxContent>
                      </v:textbox>
                    </v:shape>
                  </v:group>
                  <v:shape id="Text Box 1114" o:spid="_x0000_s1659" type="#_x0000_t202" style="position:absolute;left:6741;top:5511;width:189;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" strokecolor="white">
                    <v:textbox inset="0,0,0,0">
                      <w:txbxContent>
                        <w:p w14:paraId="272D6BDB" w14:textId="77777777" w:rsidR="006B0921" w:rsidRDefault="006B0921" w:rsidP="00114806">
                          <w:pPr>
                            <w:jc w:val="center"/>
                            <w:rPr>
                              <w:sz w:val="16"/>
                            </w:rPr>
                          </w:pPr>
                          <w:r>
                            <w:rPr>
                              <w:sz w:val="16"/>
                            </w:rPr>
                            <w:t>D</w:t>
                          </w:r>
                        </w:p>
                      </w:txbxContent>
                    </v:textbox>
                  </v:shape>
                </v:group>
                <v:shape id="Text Box 1115" o:spid="_x0000_s1660" type="#_x0000_t202" style="position:absolute;left:2520;top:3240;width:12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" strokecolor="white">
                  <v:textbox>
                    <w:txbxContent>
                      <w:p w14:paraId="5D5F0F08" w14:textId="77777777" w:rsidR="006B0921" w:rsidRDefault="006B0921" w:rsidP="00114806">
                        <w:pPr>
                          <w:rPr>
                            <w:sz w:val="16"/>
                          </w:rPr>
                        </w:pPr>
                        <w:r>
                          <w:rPr>
                            <w:sz w:val="16"/>
                          </w:rPr>
                          <w:t>GAS INLET</w:t>
                        </w:r>
                      </w:p>
                    </w:txbxContent>
                  </v:textbox>
                </v:shape>
              </v:group>
            </w:pict>
          </mc:Fallback>
        </mc:AlternateContent>
      </w:r>
    </w:p>
    <w:p w14:paraId="17145470" w14:textId="77777777" w:rsidR="00114806" w:rsidRPr="00114806" w:rsidRDefault="00114806" w:rsidP="00BA49DC">
      <w:pPr>
        <w:ind w:left="426" w:hanging="426"/>
        <w:rPr>
          <w:rFonts w:ascii="Arial" w:hAnsi="Arial" w:cs="Arial"/>
        </w:rPr>
      </w:pPr>
    </w:p>
    <w:p w14:paraId="01F80603" w14:textId="77777777" w:rsidR="00114806" w:rsidRPr="00114806" w:rsidRDefault="00114806" w:rsidP="00BA49DC">
      <w:pPr>
        <w:ind w:left="426" w:hanging="426"/>
        <w:rPr>
          <w:rFonts w:ascii="Arial" w:hAnsi="Arial" w:cs="Arial"/>
        </w:rPr>
      </w:pPr>
    </w:p>
    <w:p w14:paraId="230B52D8" w14:textId="77777777" w:rsidR="00114806" w:rsidRPr="00114806" w:rsidRDefault="00114806" w:rsidP="00BA49DC">
      <w:pPr>
        <w:ind w:left="426" w:hanging="426"/>
        <w:rPr>
          <w:rFonts w:ascii="Arial" w:hAnsi="Arial" w:cs="Arial"/>
        </w:rPr>
      </w:pPr>
    </w:p>
    <w:p w14:paraId="0475F354" w14:textId="77777777" w:rsidR="00114806" w:rsidRPr="00114806" w:rsidRDefault="00114806" w:rsidP="00BA49DC">
      <w:pPr>
        <w:ind w:left="426" w:hanging="426"/>
        <w:rPr>
          <w:rFonts w:ascii="Arial" w:hAnsi="Arial" w:cs="Arial"/>
        </w:rPr>
      </w:pPr>
    </w:p>
    <w:p w14:paraId="3C04933D" w14:textId="77777777" w:rsidR="00114806" w:rsidRPr="00114806" w:rsidRDefault="00114806" w:rsidP="00BA49DC">
      <w:pPr>
        <w:ind w:left="426" w:hanging="426"/>
        <w:rPr>
          <w:rFonts w:ascii="Arial" w:hAnsi="Arial" w:cs="Arial"/>
        </w:rPr>
      </w:pPr>
    </w:p>
    <w:p w14:paraId="16916E11" w14:textId="77777777" w:rsidR="00114806" w:rsidRPr="00114806" w:rsidRDefault="00114806" w:rsidP="00BA49DC">
      <w:pPr>
        <w:ind w:left="426" w:hanging="426"/>
        <w:rPr>
          <w:rFonts w:ascii="Arial" w:hAnsi="Arial" w:cs="Arial"/>
        </w:rPr>
      </w:pPr>
    </w:p>
    <w:p w14:paraId="64385306" w14:textId="77777777" w:rsidR="00114806" w:rsidRPr="00114806" w:rsidRDefault="00114806" w:rsidP="00BA49DC">
      <w:pPr>
        <w:ind w:left="426" w:hanging="426"/>
        <w:rPr>
          <w:rFonts w:ascii="Arial" w:hAnsi="Arial" w:cs="Arial"/>
        </w:rPr>
      </w:pPr>
    </w:p>
    <w:p w14:paraId="5FD5E6A4" w14:textId="77777777" w:rsidR="00114806" w:rsidRPr="00114806" w:rsidRDefault="00114806" w:rsidP="00BA49DC">
      <w:pPr>
        <w:ind w:left="426" w:hanging="426"/>
        <w:rPr>
          <w:rFonts w:ascii="Arial" w:hAnsi="Arial" w:cs="Arial"/>
        </w:rPr>
      </w:pPr>
    </w:p>
    <w:p w14:paraId="2BFE1D23" w14:textId="77777777" w:rsidR="00114806" w:rsidRPr="00114806" w:rsidRDefault="00114806" w:rsidP="00BA49DC">
      <w:pPr>
        <w:ind w:left="426" w:hanging="426"/>
        <w:rPr>
          <w:rFonts w:ascii="Arial" w:hAnsi="Arial" w:cs="Arial"/>
        </w:rPr>
      </w:pPr>
    </w:p>
    <w:p w14:paraId="4EB08F59" w14:textId="77777777" w:rsidR="00114806" w:rsidRPr="00114806" w:rsidRDefault="00114806" w:rsidP="00BA49DC">
      <w:pPr>
        <w:ind w:left="426" w:hanging="426"/>
        <w:rPr>
          <w:rFonts w:ascii="Arial" w:hAnsi="Arial" w:cs="Arial"/>
        </w:rPr>
      </w:pPr>
    </w:p>
    <w:p w14:paraId="667815AF" w14:textId="77777777" w:rsidR="00114806" w:rsidRPr="00114806" w:rsidRDefault="00114806" w:rsidP="00BA49DC">
      <w:pPr>
        <w:ind w:left="426" w:hanging="426"/>
        <w:rPr>
          <w:rFonts w:ascii="Arial" w:hAnsi="Arial" w:cs="Arial"/>
        </w:rPr>
      </w:pPr>
    </w:p>
    <w:p w14:paraId="27E4B7F0" w14:textId="77777777" w:rsidR="00114806" w:rsidRPr="00114806" w:rsidRDefault="00114806" w:rsidP="00BA49DC">
      <w:pPr>
        <w:ind w:left="426" w:hanging="426"/>
        <w:rPr>
          <w:rFonts w:ascii="Arial" w:hAnsi="Arial" w:cs="Arial"/>
        </w:rPr>
      </w:pPr>
    </w:p>
    <w:p w14:paraId="0C71321B" w14:textId="77777777" w:rsidR="00114806" w:rsidRPr="00114806" w:rsidRDefault="00114806" w:rsidP="00BA49DC">
      <w:pPr>
        <w:ind w:left="426" w:hanging="426"/>
        <w:rPr>
          <w:rFonts w:ascii="Arial" w:hAnsi="Arial" w:cs="Arial"/>
        </w:rPr>
      </w:pPr>
    </w:p>
    <w:p w14:paraId="6D9BE6F6" w14:textId="77777777" w:rsidR="00114806" w:rsidRPr="00114806" w:rsidRDefault="00114806" w:rsidP="00BA49DC">
      <w:pPr>
        <w:ind w:left="426" w:hanging="426"/>
        <w:rPr>
          <w:rFonts w:ascii="Arial" w:hAnsi="Arial" w:cs="Arial"/>
        </w:rPr>
      </w:pPr>
    </w:p>
    <w:p w14:paraId="10F84B34" w14:textId="77777777" w:rsidR="00114806" w:rsidRPr="00114806" w:rsidRDefault="00114806" w:rsidP="00BA49DC">
      <w:pPr>
        <w:ind w:left="426" w:hanging="426"/>
        <w:rPr>
          <w:rFonts w:ascii="Arial" w:hAnsi="Arial" w:cs="Arial"/>
        </w:rPr>
      </w:pPr>
    </w:p>
    <w:p w14:paraId="2069C9A8" w14:textId="77777777" w:rsidR="00114806" w:rsidRPr="00114806" w:rsidRDefault="00114806" w:rsidP="00BA49DC">
      <w:pPr>
        <w:ind w:left="426" w:hanging="426"/>
        <w:rPr>
          <w:rFonts w:ascii="Arial" w:hAnsi="Arial" w:cs="Arial"/>
        </w:rPr>
      </w:pPr>
    </w:p>
    <w:p w14:paraId="1569FB9D" w14:textId="77777777" w:rsidR="00114806" w:rsidRPr="00114806" w:rsidRDefault="00114806" w:rsidP="00BA49DC">
      <w:pPr>
        <w:ind w:left="426" w:hanging="426"/>
        <w:rPr>
          <w:rFonts w:ascii="Arial" w:hAnsi="Arial" w:cs="Arial"/>
        </w:rPr>
      </w:pPr>
    </w:p>
    <w:p w14:paraId="1DE677C0" w14:textId="77777777" w:rsidR="00114806" w:rsidRPr="00114806" w:rsidRDefault="00114806" w:rsidP="00BA49DC">
      <w:pPr>
        <w:ind w:left="426" w:hanging="426"/>
        <w:rPr>
          <w:rFonts w:ascii="Arial" w:hAnsi="Arial" w:cs="Arial"/>
        </w:rPr>
      </w:pPr>
    </w:p>
    <w:p w14:paraId="2D8CBFB1" w14:textId="251934CD" w:rsidR="00114806" w:rsidRPr="00BA49DC" w:rsidRDefault="00114806" w:rsidP="00BA49DC">
      <w:pPr>
        <w:ind w:left="426" w:hanging="426"/>
        <w:rPr>
          <w:rFonts w:ascii="Arial" w:hAnsi="Arial" w:cs="Arial"/>
          <w:b/>
          <w:bCs/>
        </w:rPr>
      </w:pPr>
      <w:r w:rsidRPr="00BA49DC">
        <w:rPr>
          <w:rFonts w:ascii="Arial" w:hAnsi="Arial" w:cs="Arial"/>
          <w:b/>
          <w:bCs/>
        </w:rPr>
        <w:t>NITROGEN COMPRESSOR K - 801</w:t>
      </w:r>
    </w:p>
    <w:p w14:paraId="0BA2B2F5" w14:textId="77777777" w:rsidR="00114806" w:rsidRPr="00114806" w:rsidRDefault="00114806" w:rsidP="00BA49DC">
      <w:pPr>
        <w:ind w:left="426" w:hanging="426"/>
        <w:rPr>
          <w:rFonts w:ascii="Arial" w:hAnsi="Arial" w:cs="Arial"/>
          <w:b/>
          <w:bCs/>
        </w:rPr>
      </w:pPr>
    </w:p>
    <w:p w14:paraId="7BB829AE" w14:textId="77777777" w:rsidR="00114806" w:rsidRPr="00114806" w:rsidRDefault="00114806" w:rsidP="00BA49DC">
      <w:pPr>
        <w:ind w:left="426" w:hanging="426"/>
        <w:rPr>
          <w:rFonts w:ascii="Arial" w:hAnsi="Arial" w:cs="Arial"/>
          <w:b/>
          <w:bCs/>
        </w:rPr>
      </w:pPr>
    </w:p>
    <w:p w14:paraId="6323FFC1" w14:textId="77777777" w:rsidR="00114806" w:rsidRPr="00114806" w:rsidRDefault="00114806" w:rsidP="00BA49DC">
      <w:pPr>
        <w:ind w:left="426" w:hanging="426"/>
        <w:rPr>
          <w:rFonts w:ascii="Arial" w:hAnsi="Arial" w:cs="Arial"/>
          <w:b/>
          <w:bCs/>
        </w:rPr>
      </w:pPr>
    </w:p>
    <w:p w14:paraId="77177F94" w14:textId="77777777" w:rsidR="00114806" w:rsidRPr="00114806" w:rsidRDefault="00114806" w:rsidP="00BA49DC">
      <w:pPr>
        <w:ind w:left="426" w:hanging="426"/>
        <w:rPr>
          <w:rFonts w:ascii="Arial" w:hAnsi="Arial" w:cs="Arial"/>
          <w:b/>
          <w:bCs/>
        </w:rPr>
      </w:pPr>
    </w:p>
    <w:p w14:paraId="5B864341" w14:textId="77777777" w:rsidR="00114806" w:rsidRPr="00114806" w:rsidRDefault="00114806" w:rsidP="00BA49DC">
      <w:pPr>
        <w:ind w:left="426" w:hanging="426"/>
        <w:rPr>
          <w:rFonts w:ascii="Arial" w:hAnsi="Arial" w:cs="Arial"/>
          <w:b/>
          <w:bCs/>
        </w:rPr>
      </w:pPr>
    </w:p>
    <w:p w14:paraId="48CF036F" w14:textId="77777777" w:rsidR="00114806" w:rsidRPr="00114806" w:rsidRDefault="00114806" w:rsidP="00BA49DC">
      <w:pPr>
        <w:ind w:left="426" w:hanging="426"/>
        <w:rPr>
          <w:rFonts w:ascii="Arial" w:hAnsi="Arial" w:cs="Arial"/>
          <w:b/>
          <w:bCs/>
        </w:rPr>
      </w:pPr>
    </w:p>
    <w:p w14:paraId="48C3859A" w14:textId="77777777" w:rsidR="00114806" w:rsidRPr="00114806" w:rsidRDefault="00114806" w:rsidP="00BA49DC">
      <w:pPr>
        <w:ind w:left="426" w:hanging="426"/>
        <w:rPr>
          <w:rFonts w:ascii="Arial" w:hAnsi="Arial" w:cs="Arial"/>
          <w:b/>
          <w:bCs/>
        </w:rPr>
      </w:pPr>
    </w:p>
    <w:p w14:paraId="0FE93B57" w14:textId="77777777" w:rsidR="00114806" w:rsidRPr="00114806" w:rsidRDefault="00114806" w:rsidP="00BA49DC">
      <w:pPr>
        <w:ind w:left="426" w:hanging="426"/>
        <w:rPr>
          <w:rFonts w:ascii="Arial" w:hAnsi="Arial" w:cs="Arial"/>
          <w:b/>
          <w:bCs/>
        </w:rPr>
      </w:pPr>
    </w:p>
    <w:p w14:paraId="01963CA5" w14:textId="77777777" w:rsidR="00114806" w:rsidRPr="00114806" w:rsidRDefault="00114806" w:rsidP="00BA49DC">
      <w:pPr>
        <w:ind w:left="426" w:hanging="426"/>
        <w:rPr>
          <w:rFonts w:ascii="Arial" w:hAnsi="Arial" w:cs="Arial"/>
          <w:b/>
          <w:bCs/>
        </w:rPr>
      </w:pPr>
    </w:p>
    <w:p w14:paraId="7BA136B7" w14:textId="77777777" w:rsidR="00114806" w:rsidRPr="00114806" w:rsidRDefault="00114806" w:rsidP="00BA49DC">
      <w:pPr>
        <w:ind w:left="426" w:hanging="426"/>
        <w:rPr>
          <w:rFonts w:ascii="Arial" w:hAnsi="Arial" w:cs="Arial"/>
          <w:b/>
          <w:bCs/>
        </w:rPr>
      </w:pPr>
    </w:p>
    <w:p w14:paraId="72BD1432" w14:textId="77777777" w:rsidR="00114806" w:rsidRPr="00114806" w:rsidRDefault="00114806" w:rsidP="00BA49DC">
      <w:pPr>
        <w:ind w:left="426" w:hanging="426"/>
        <w:rPr>
          <w:rFonts w:ascii="Arial" w:hAnsi="Arial" w:cs="Arial"/>
          <w:b/>
          <w:bCs/>
        </w:rPr>
      </w:pPr>
    </w:p>
    <w:p w14:paraId="5ABCC85C" w14:textId="77777777" w:rsidR="00114806" w:rsidRPr="00114806" w:rsidRDefault="00114806" w:rsidP="00BA49DC">
      <w:pPr>
        <w:ind w:left="426" w:hanging="426"/>
        <w:rPr>
          <w:rFonts w:ascii="Arial" w:hAnsi="Arial" w:cs="Arial"/>
          <w:b/>
          <w:bCs/>
        </w:rPr>
      </w:pPr>
    </w:p>
    <w:p w14:paraId="175F578D" w14:textId="77777777" w:rsidR="00114806" w:rsidRPr="00114806" w:rsidRDefault="00114806" w:rsidP="00BA49DC">
      <w:pPr>
        <w:ind w:left="426" w:hanging="426"/>
        <w:rPr>
          <w:rFonts w:ascii="Arial" w:hAnsi="Arial" w:cs="Arial"/>
          <w:b/>
          <w:bCs/>
        </w:rPr>
      </w:pPr>
    </w:p>
    <w:p w14:paraId="3FAE85CD" w14:textId="77777777" w:rsidR="00114806" w:rsidRPr="00114806" w:rsidRDefault="00114806" w:rsidP="00BA49DC">
      <w:pPr>
        <w:ind w:left="426" w:hanging="426"/>
        <w:rPr>
          <w:rFonts w:ascii="Arial" w:hAnsi="Arial" w:cs="Arial"/>
          <w:b/>
          <w:bCs/>
        </w:rPr>
      </w:pPr>
    </w:p>
    <w:p w14:paraId="254FF18D" w14:textId="77777777" w:rsidR="00114806" w:rsidRPr="00114806" w:rsidRDefault="00114806" w:rsidP="00BA49DC">
      <w:pPr>
        <w:ind w:left="426" w:hanging="426"/>
        <w:rPr>
          <w:rFonts w:ascii="Arial" w:hAnsi="Arial" w:cs="Arial"/>
          <w:b/>
          <w:bCs/>
        </w:rPr>
      </w:pPr>
    </w:p>
    <w:p w14:paraId="06F26D2B" w14:textId="77777777" w:rsidR="00114806" w:rsidRPr="00114806" w:rsidRDefault="00114806" w:rsidP="00BA49DC">
      <w:pPr>
        <w:ind w:left="426" w:hanging="426"/>
        <w:rPr>
          <w:rFonts w:ascii="Arial" w:hAnsi="Arial" w:cs="Arial"/>
          <w:b/>
          <w:bCs/>
        </w:rPr>
      </w:pPr>
    </w:p>
    <w:p w14:paraId="1D52ADEA" w14:textId="77777777" w:rsidR="00114806" w:rsidRPr="00114806" w:rsidRDefault="00114806" w:rsidP="00BA49DC">
      <w:pPr>
        <w:ind w:left="426" w:hanging="426"/>
        <w:rPr>
          <w:rFonts w:ascii="Arial" w:hAnsi="Arial" w:cs="Arial"/>
          <w:b/>
          <w:bCs/>
        </w:rPr>
      </w:pPr>
    </w:p>
    <w:p w14:paraId="07E6B2B1" w14:textId="77777777" w:rsidR="00114806" w:rsidRPr="00114806" w:rsidRDefault="00114806" w:rsidP="00BA49DC">
      <w:pPr>
        <w:ind w:left="426" w:hanging="426"/>
        <w:rPr>
          <w:rFonts w:ascii="Arial" w:hAnsi="Arial" w:cs="Arial"/>
          <w:b/>
          <w:bCs/>
        </w:rPr>
      </w:pPr>
    </w:p>
    <w:p w14:paraId="3861EB1F" w14:textId="77777777" w:rsidR="00114806" w:rsidRPr="00114806" w:rsidRDefault="00114806" w:rsidP="00BA49DC">
      <w:pPr>
        <w:ind w:left="426" w:hanging="426"/>
        <w:rPr>
          <w:rFonts w:ascii="Arial" w:hAnsi="Arial" w:cs="Arial"/>
          <w:b/>
          <w:bCs/>
        </w:rPr>
      </w:pPr>
    </w:p>
    <w:p w14:paraId="1F85CE4B" w14:textId="77777777" w:rsidR="00114806" w:rsidRPr="00114806" w:rsidRDefault="00114806" w:rsidP="00BA49DC">
      <w:pPr>
        <w:ind w:left="426" w:hanging="426"/>
        <w:rPr>
          <w:rFonts w:ascii="Arial" w:hAnsi="Arial" w:cs="Arial"/>
          <w:b/>
          <w:bCs/>
        </w:rPr>
      </w:pPr>
    </w:p>
    <w:p w14:paraId="6B47D867" w14:textId="77777777" w:rsidR="00114806" w:rsidRPr="00114806" w:rsidRDefault="00114806" w:rsidP="00BA49DC">
      <w:pPr>
        <w:ind w:left="426" w:hanging="426"/>
        <w:rPr>
          <w:rFonts w:ascii="Arial" w:hAnsi="Arial" w:cs="Arial"/>
          <w:b/>
          <w:bCs/>
        </w:rPr>
      </w:pPr>
    </w:p>
    <w:p w14:paraId="3E45DA5C" w14:textId="77777777" w:rsidR="00114806" w:rsidRPr="00114806" w:rsidRDefault="00114806" w:rsidP="00BA49DC">
      <w:pPr>
        <w:ind w:left="426" w:hanging="426"/>
        <w:rPr>
          <w:rFonts w:ascii="Arial" w:hAnsi="Arial" w:cs="Arial"/>
          <w:b/>
          <w:bCs/>
        </w:rPr>
      </w:pPr>
    </w:p>
    <w:p w14:paraId="18D6C77A" w14:textId="77777777" w:rsidR="00114806" w:rsidRPr="00114806" w:rsidRDefault="00114806" w:rsidP="00BA49DC">
      <w:pPr>
        <w:ind w:left="426" w:hanging="426"/>
        <w:rPr>
          <w:rFonts w:ascii="Arial" w:hAnsi="Arial" w:cs="Arial"/>
          <w:b/>
          <w:bCs/>
        </w:rPr>
      </w:pPr>
    </w:p>
    <w:p w14:paraId="02AF54D0" w14:textId="77777777" w:rsidR="00114806" w:rsidRPr="00114806" w:rsidRDefault="00114806" w:rsidP="00BA49DC">
      <w:pPr>
        <w:ind w:left="426" w:hanging="426"/>
        <w:rPr>
          <w:rFonts w:ascii="Arial" w:hAnsi="Arial" w:cs="Arial"/>
          <w:b/>
          <w:bCs/>
        </w:rPr>
      </w:pPr>
    </w:p>
    <w:p w14:paraId="1B55599A" w14:textId="77777777" w:rsidR="00114806" w:rsidRPr="00114806" w:rsidRDefault="00114806" w:rsidP="00BA49DC">
      <w:pPr>
        <w:ind w:left="426" w:hanging="426"/>
        <w:rPr>
          <w:rFonts w:ascii="Arial" w:hAnsi="Arial" w:cs="Arial"/>
          <w:b/>
          <w:bCs/>
        </w:rPr>
      </w:pPr>
    </w:p>
    <w:p w14:paraId="345B189A" w14:textId="77777777" w:rsidR="00114806" w:rsidRPr="00114806" w:rsidRDefault="00114806" w:rsidP="00BA49DC">
      <w:pPr>
        <w:ind w:left="426" w:hanging="426"/>
        <w:rPr>
          <w:rFonts w:ascii="Arial" w:hAnsi="Arial" w:cs="Arial"/>
          <w:b/>
          <w:bCs/>
        </w:rPr>
      </w:pPr>
    </w:p>
    <w:p w14:paraId="25CBAA82" w14:textId="77777777" w:rsidR="00114806" w:rsidRPr="00114806" w:rsidRDefault="00114806" w:rsidP="00BA49DC">
      <w:pPr>
        <w:ind w:left="426" w:hanging="426"/>
        <w:rPr>
          <w:rFonts w:ascii="Arial" w:hAnsi="Arial" w:cs="Arial"/>
          <w:b/>
          <w:bCs/>
        </w:rPr>
      </w:pPr>
    </w:p>
    <w:p w14:paraId="1158F98C" w14:textId="77777777" w:rsidR="00114806" w:rsidRPr="00114806" w:rsidRDefault="00114806" w:rsidP="00BA49DC">
      <w:pPr>
        <w:ind w:left="426" w:hanging="426"/>
        <w:rPr>
          <w:rFonts w:ascii="Arial" w:hAnsi="Arial" w:cs="Arial"/>
          <w:b/>
          <w:bCs/>
        </w:rPr>
      </w:pPr>
    </w:p>
    <w:p w14:paraId="1D6A2BCE" w14:textId="77777777" w:rsidR="00114806" w:rsidRPr="00BA49DC" w:rsidRDefault="00114806" w:rsidP="00BA49DC">
      <w:pPr>
        <w:ind w:left="426" w:hanging="426"/>
        <w:rPr>
          <w:rFonts w:ascii="Arial" w:hAnsi="Arial" w:cs="Arial"/>
          <w:b/>
          <w:bCs/>
        </w:rPr>
      </w:pPr>
      <w:r w:rsidRPr="00BA49DC">
        <w:rPr>
          <w:rFonts w:ascii="Arial" w:hAnsi="Arial" w:cs="Arial"/>
          <w:b/>
          <w:bCs/>
        </w:rPr>
        <w:t>M.     EXHAUST OIL RECOVERY</w:t>
      </w:r>
    </w:p>
    <w:p w14:paraId="0D1F3D4E" w14:textId="77777777" w:rsidR="00114806" w:rsidRPr="00114806" w:rsidRDefault="00114806" w:rsidP="00BA49DC">
      <w:pPr>
        <w:ind w:left="426" w:hanging="426"/>
        <w:rPr>
          <w:rFonts w:ascii="Arial" w:hAnsi="Arial" w:cs="Arial"/>
        </w:rPr>
      </w:pPr>
    </w:p>
    <w:p w14:paraId="027F870C" w14:textId="77777777" w:rsidR="00114806" w:rsidRPr="00BA49DC" w:rsidRDefault="00114806" w:rsidP="00BA49DC">
      <w:pPr>
        <w:ind w:left="426" w:hanging="426"/>
        <w:rPr>
          <w:rFonts w:ascii="Arial" w:hAnsi="Arial" w:cs="Arial"/>
        </w:rPr>
      </w:pPr>
      <w:r w:rsidRPr="00BA49DC">
        <w:rPr>
          <w:rFonts w:ascii="Arial" w:hAnsi="Arial" w:cs="Arial"/>
        </w:rPr>
        <w:t>The unit works discontinuously, with about a weekly frequency.  When the analysis of the oil contained in the circuit of the scrubber C302 reveals a content of about 5% by weight of Teal.  Oil is sent through pump P303 to the collection vessel V901 and replaced with fresh oil.</w:t>
      </w:r>
    </w:p>
    <w:p w14:paraId="716C8331" w14:textId="77777777" w:rsidR="00114806" w:rsidRPr="00114806" w:rsidRDefault="00114806" w:rsidP="00BA49DC">
      <w:pPr>
        <w:ind w:left="426" w:hanging="426"/>
        <w:rPr>
          <w:rFonts w:ascii="Arial" w:hAnsi="Arial" w:cs="Arial"/>
        </w:rPr>
      </w:pPr>
    </w:p>
    <w:p w14:paraId="6AF1D29B" w14:textId="77777777" w:rsidR="00114806" w:rsidRPr="00BA49DC" w:rsidRDefault="00114806" w:rsidP="00BA49DC">
      <w:pPr>
        <w:ind w:left="426" w:hanging="426"/>
        <w:rPr>
          <w:rFonts w:ascii="Arial" w:hAnsi="Arial" w:cs="Arial"/>
        </w:rPr>
      </w:pPr>
      <w:r w:rsidRPr="00BA49DC">
        <w:rPr>
          <w:rFonts w:ascii="Arial" w:hAnsi="Arial" w:cs="Arial"/>
        </w:rPr>
        <w:t>From time to time, the above vessel receives also the polluted oil coming from the washings of the lines transferring the concentrated Teal.  Pump P102 transfer this oil to V901.</w:t>
      </w:r>
    </w:p>
    <w:p w14:paraId="5A297320" w14:textId="77777777" w:rsidR="00114806" w:rsidRPr="00114806" w:rsidRDefault="00114806" w:rsidP="00BA49DC">
      <w:pPr>
        <w:ind w:left="426" w:hanging="426"/>
        <w:rPr>
          <w:rFonts w:ascii="Arial" w:hAnsi="Arial" w:cs="Arial"/>
        </w:rPr>
      </w:pPr>
    </w:p>
    <w:p w14:paraId="03328558" w14:textId="77777777" w:rsidR="00114806" w:rsidRPr="00BA49DC" w:rsidRDefault="00114806" w:rsidP="00BA49DC">
      <w:pPr>
        <w:ind w:left="426" w:hanging="426"/>
        <w:rPr>
          <w:rFonts w:ascii="Arial" w:hAnsi="Arial" w:cs="Arial"/>
        </w:rPr>
      </w:pPr>
      <w:r w:rsidRPr="00BA49DC">
        <w:rPr>
          <w:rFonts w:ascii="Arial" w:hAnsi="Arial" w:cs="Arial"/>
        </w:rPr>
        <w:t>The vessel V901 is flushed continuously with nitrogen and blanketed directly with the flare network.</w:t>
      </w:r>
    </w:p>
    <w:p w14:paraId="443237F7" w14:textId="77777777" w:rsidR="00114806" w:rsidRPr="00114806" w:rsidRDefault="00114806" w:rsidP="00BA49DC">
      <w:pPr>
        <w:ind w:left="426" w:hanging="426"/>
        <w:rPr>
          <w:rFonts w:ascii="Arial" w:hAnsi="Arial" w:cs="Arial"/>
        </w:rPr>
      </w:pPr>
    </w:p>
    <w:p w14:paraId="5599E502" w14:textId="77777777" w:rsidR="00114806" w:rsidRPr="00BA49DC" w:rsidRDefault="00114806" w:rsidP="00BA49DC">
      <w:pPr>
        <w:ind w:left="426" w:hanging="426"/>
        <w:rPr>
          <w:rFonts w:ascii="Arial" w:hAnsi="Arial" w:cs="Arial"/>
        </w:rPr>
      </w:pPr>
      <w:r w:rsidRPr="00BA49DC">
        <w:rPr>
          <w:rFonts w:ascii="Arial" w:hAnsi="Arial" w:cs="Arial"/>
        </w:rPr>
        <w:t>With a flowrate of about 100 kg/h, the exhaust oil if transferred by pump P901 to the treatment vessel V902.</w:t>
      </w:r>
    </w:p>
    <w:p w14:paraId="0BF36C40" w14:textId="77777777" w:rsidR="00114806" w:rsidRPr="00114806" w:rsidRDefault="00114806" w:rsidP="00BA49DC">
      <w:pPr>
        <w:ind w:left="426" w:hanging="426"/>
        <w:rPr>
          <w:rFonts w:ascii="Arial" w:hAnsi="Arial" w:cs="Arial"/>
        </w:rPr>
      </w:pPr>
    </w:p>
    <w:p w14:paraId="148C83A8" w14:textId="77777777" w:rsidR="00114806" w:rsidRPr="00BA49DC" w:rsidRDefault="00114806" w:rsidP="00BA49DC">
      <w:pPr>
        <w:ind w:left="426" w:hanging="426"/>
        <w:rPr>
          <w:rFonts w:ascii="Arial" w:hAnsi="Arial" w:cs="Arial"/>
        </w:rPr>
      </w:pPr>
      <w:r w:rsidRPr="00BA49DC">
        <w:rPr>
          <w:rFonts w:ascii="Arial" w:hAnsi="Arial" w:cs="Arial"/>
        </w:rPr>
        <w:t>Previously, DM water, equal to about the double of the oil to be treated and a quantity of caustic  (20%) are charged in V902, said quantity being such as to bring the final pH to about 12.5 – 13 (after neutralizing all the aluminium – Alkyl present in the oil).</w:t>
      </w:r>
    </w:p>
    <w:p w14:paraId="6DA3848B" w14:textId="77777777" w:rsidR="00114806" w:rsidRPr="00114806" w:rsidRDefault="00114806" w:rsidP="00BA49DC">
      <w:pPr>
        <w:ind w:left="426" w:hanging="426"/>
        <w:rPr>
          <w:rFonts w:ascii="Arial" w:hAnsi="Arial" w:cs="Arial"/>
        </w:rPr>
      </w:pPr>
    </w:p>
    <w:p w14:paraId="3520B166" w14:textId="77777777" w:rsidR="00114806" w:rsidRPr="00BA49DC" w:rsidRDefault="00114806" w:rsidP="00BA49DC">
      <w:pPr>
        <w:ind w:left="426" w:hanging="426"/>
        <w:rPr>
          <w:rFonts w:ascii="Arial" w:hAnsi="Arial" w:cs="Arial"/>
        </w:rPr>
      </w:pPr>
      <w:r w:rsidRPr="00BA49DC">
        <w:rPr>
          <w:rFonts w:ascii="Arial" w:hAnsi="Arial" w:cs="Arial"/>
        </w:rPr>
        <w:t>The treatment operation is carried out with boiling water:  It is operated by time (duration: about     4 hours).</w:t>
      </w:r>
    </w:p>
    <w:p w14:paraId="424254EB" w14:textId="77777777" w:rsidR="00114806" w:rsidRPr="00114806" w:rsidRDefault="00114806" w:rsidP="00BA49DC">
      <w:pPr>
        <w:ind w:left="426" w:hanging="426"/>
        <w:rPr>
          <w:rFonts w:ascii="Arial" w:hAnsi="Arial" w:cs="Arial"/>
        </w:rPr>
      </w:pPr>
    </w:p>
    <w:p w14:paraId="05C0A46D" w14:textId="77777777" w:rsidR="00114806" w:rsidRPr="00BA49DC" w:rsidRDefault="00114806" w:rsidP="00BA49DC">
      <w:pPr>
        <w:ind w:left="426" w:hanging="426"/>
        <w:rPr>
          <w:rFonts w:ascii="Arial" w:hAnsi="Arial" w:cs="Arial"/>
        </w:rPr>
      </w:pPr>
      <w:r w:rsidRPr="00BA49DC">
        <w:rPr>
          <w:rFonts w:ascii="Arial" w:hAnsi="Arial" w:cs="Arial"/>
        </w:rPr>
        <w:t xml:space="preserve">The water is directly sent a 100 </w:t>
      </w:r>
      <w:r w:rsidRPr="00BA49DC">
        <w:rPr>
          <w:rFonts w:ascii="Arial" w:hAnsi="Arial" w:cs="Arial"/>
          <w:vertAlign w:val="superscript"/>
        </w:rPr>
        <w:t>0</w:t>
      </w:r>
      <w:r w:rsidRPr="00BA49DC">
        <w:rPr>
          <w:rFonts w:ascii="Arial" w:hAnsi="Arial" w:cs="Arial"/>
        </w:rPr>
        <w:t>C, as condensate recovered from the plant, through the pumps P802A/S.If condensate is not available, DM water is taken directly from header.It is possible to supply heat also in the jacket by sending steam.</w:t>
      </w:r>
    </w:p>
    <w:p w14:paraId="4A709009" w14:textId="77777777" w:rsidR="00114806" w:rsidRPr="00114806" w:rsidRDefault="00114806" w:rsidP="00BA49DC">
      <w:pPr>
        <w:ind w:left="426" w:hanging="426"/>
        <w:rPr>
          <w:rFonts w:ascii="Arial" w:hAnsi="Arial" w:cs="Arial"/>
        </w:rPr>
      </w:pPr>
    </w:p>
    <w:p w14:paraId="5B528A13" w14:textId="77777777" w:rsidR="00114806" w:rsidRPr="00BA49DC" w:rsidRDefault="00114806" w:rsidP="00BA49DC">
      <w:pPr>
        <w:ind w:left="426" w:hanging="426"/>
        <w:rPr>
          <w:rFonts w:ascii="Arial" w:hAnsi="Arial" w:cs="Arial"/>
        </w:rPr>
      </w:pPr>
      <w:r w:rsidRPr="00BA49DC">
        <w:rPr>
          <w:rFonts w:ascii="Arial" w:hAnsi="Arial" w:cs="Arial"/>
        </w:rPr>
        <w:t>The tank is provided with stirrer to increase the contact among fluids.  This is directly connected to the flare network since from the decomposition reaction of Teal hydrocarbons can arise.  Once the reaction is over, the two phases are let to settle, the aqueous one containing the dissolved aluminates and the oily one being clarified.</w:t>
      </w:r>
    </w:p>
    <w:p w14:paraId="0887EED2" w14:textId="77777777" w:rsidR="00114806" w:rsidRPr="00114806" w:rsidRDefault="00114806" w:rsidP="00BA49DC">
      <w:pPr>
        <w:ind w:left="426" w:hanging="426"/>
        <w:rPr>
          <w:rFonts w:ascii="Arial" w:hAnsi="Arial" w:cs="Arial"/>
        </w:rPr>
      </w:pPr>
    </w:p>
    <w:p w14:paraId="61E1A1B0" w14:textId="77777777" w:rsidR="00114806" w:rsidRPr="00BA49DC" w:rsidRDefault="00114806" w:rsidP="00BA49DC">
      <w:pPr>
        <w:ind w:left="426" w:hanging="426"/>
        <w:rPr>
          <w:rFonts w:ascii="Arial" w:hAnsi="Arial" w:cs="Arial"/>
        </w:rPr>
      </w:pPr>
      <w:r w:rsidRPr="00BA49DC">
        <w:rPr>
          <w:rFonts w:ascii="Arial" w:hAnsi="Arial" w:cs="Arial"/>
        </w:rPr>
        <w:t>Water is slowly drained from the bottom, cooling it in a water jacketed pipe before discharging it to the oily drain.</w:t>
      </w:r>
    </w:p>
    <w:p w14:paraId="2804CE02" w14:textId="77777777" w:rsidR="00114806" w:rsidRPr="00114806" w:rsidRDefault="00114806" w:rsidP="00BA49DC">
      <w:pPr>
        <w:ind w:left="426" w:hanging="426"/>
        <w:rPr>
          <w:rFonts w:ascii="Arial" w:hAnsi="Arial" w:cs="Arial"/>
        </w:rPr>
      </w:pPr>
    </w:p>
    <w:p w14:paraId="5B5FD9DF" w14:textId="77777777" w:rsidR="00114806" w:rsidRPr="00BA49DC" w:rsidRDefault="00114806" w:rsidP="00BA49DC">
      <w:pPr>
        <w:ind w:left="426" w:hanging="426"/>
        <w:rPr>
          <w:rFonts w:ascii="Arial" w:hAnsi="Arial" w:cs="Arial"/>
        </w:rPr>
      </w:pPr>
      <w:r w:rsidRPr="00BA49DC">
        <w:rPr>
          <w:rFonts w:ascii="Arial" w:hAnsi="Arial" w:cs="Arial"/>
        </w:rPr>
        <w:t xml:space="preserve">Once the water discharge is over, this ascertainable through the sight glass located on bottom discharge or even by visual inspection , the vessel V902 is put under vacuum, by closing </w:t>
      </w:r>
      <w:r w:rsidRPr="00BA49DC">
        <w:rPr>
          <w:rFonts w:ascii="Arial" w:hAnsi="Arial" w:cs="Arial"/>
        </w:rPr>
        <w:lastRenderedPageBreak/>
        <w:t>the valve on gases to flare  and by starting the steam ejector J 901.  Drying of the oil is performed with the vessel agitator running and full steam pressure in the jacket.These drying conditions should be maintained atleast for 2 to 3 hrs duration.Then oil can be discharged to the dry oil collection tank T901.In case drying is not required,then it can be directly filled in barrels.</w:t>
      </w:r>
    </w:p>
    <w:p w14:paraId="0736343B" w14:textId="77777777" w:rsidR="00114806" w:rsidRPr="00BA49DC" w:rsidRDefault="00114806" w:rsidP="00BA49DC">
      <w:pPr>
        <w:ind w:left="426" w:hanging="426"/>
        <w:rPr>
          <w:rFonts w:ascii="Arial" w:hAnsi="Arial" w:cs="Arial"/>
        </w:rPr>
      </w:pPr>
      <w:r w:rsidRPr="00BA49DC">
        <w:rPr>
          <w:rFonts w:ascii="Arial" w:hAnsi="Arial" w:cs="Arial"/>
        </w:rPr>
        <w:t>This tank, blanketed to the atmosphere, is continuously flushed with nitrogen, to avoid any water to enter.</w:t>
      </w:r>
    </w:p>
    <w:p w14:paraId="457E6458" w14:textId="77777777" w:rsidR="00114806" w:rsidRPr="00114806" w:rsidRDefault="00114806" w:rsidP="00BA49DC">
      <w:pPr>
        <w:ind w:left="426" w:hanging="426"/>
        <w:rPr>
          <w:rFonts w:ascii="Arial" w:hAnsi="Arial" w:cs="Arial"/>
        </w:rPr>
      </w:pPr>
    </w:p>
    <w:p w14:paraId="1CDC648E" w14:textId="77777777" w:rsidR="00114806" w:rsidRPr="00BA49DC" w:rsidRDefault="00114806" w:rsidP="00BA49DC">
      <w:pPr>
        <w:ind w:left="426" w:hanging="426"/>
        <w:rPr>
          <w:rFonts w:ascii="Arial" w:hAnsi="Arial" w:cs="Arial"/>
        </w:rPr>
      </w:pPr>
      <w:r w:rsidRPr="00BA49DC">
        <w:rPr>
          <w:rFonts w:ascii="Arial" w:hAnsi="Arial" w:cs="Arial"/>
        </w:rPr>
        <w:t xml:space="preserve">Reaction- </w:t>
      </w:r>
    </w:p>
    <w:p w14:paraId="4E0A543B" w14:textId="49A5265F" w:rsidR="00114806" w:rsidRPr="00BA49DC" w:rsidRDefault="00114806" w:rsidP="00BA49DC">
      <w:pPr>
        <w:ind w:left="426" w:hanging="426"/>
        <w:rPr>
          <w:rFonts w:ascii="Arial" w:hAnsi="Arial" w:cs="Arial"/>
        </w:rPr>
      </w:pPr>
      <w:r w:rsidRPr="00BA49DC">
        <w:rPr>
          <w:rFonts w:ascii="Arial" w:hAnsi="Arial" w:cs="Arial"/>
        </w:rPr>
        <w:t></w:t>
      </w:r>
    </w:p>
    <w:p w14:paraId="7D4E418F" w14:textId="77777777" w:rsidR="00114806" w:rsidRPr="00BA49DC" w:rsidRDefault="00114806" w:rsidP="00BA49DC">
      <w:pPr>
        <w:ind w:left="426" w:hanging="426"/>
        <w:rPr>
          <w:rFonts w:ascii="Arial" w:hAnsi="Arial" w:cs="Arial"/>
        </w:rPr>
      </w:pPr>
      <w:r w:rsidRPr="00114806">
        <w:rPr>
          <w:noProof/>
        </w:rPr>
        <mc:AlternateContent>
          <mc:Choice Requires="wps">
            <w:drawing>
              <wp:anchor distT="0" distB="0" distL="114300" distR="114300" simplePos="0" relativeHeight="251691008" behindDoc="0" locked="0" layoutInCell="1" allowOverlap="1" wp14:anchorId="02EBD2F4" wp14:editId="2C088A26">
                <wp:simplePos x="0" y="0"/>
                <wp:positionH relativeFrom="column">
                  <wp:posOffset>1943100</wp:posOffset>
                </wp:positionH>
                <wp:positionV relativeFrom="paragraph">
                  <wp:posOffset>109220</wp:posOffset>
                </wp:positionV>
                <wp:extent cx="571500" cy="0"/>
                <wp:effectExtent l="6985" t="58420" r="21590" b="55880"/>
                <wp:wrapNone/>
                <wp:docPr id="281" name="Straight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9E249" id="Straight Connector 28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6pt" to="19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uMw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">
                <v:stroke endarrow="block"/>
              </v:line>
            </w:pict>
          </mc:Fallback>
        </mc:AlternateContent>
      </w:r>
      <w:r w:rsidRPr="00BA49DC">
        <w:rPr>
          <w:rFonts w:ascii="Arial" w:hAnsi="Arial" w:cs="Arial"/>
        </w:rPr>
        <w:t>(C</w:t>
      </w:r>
      <w:r w:rsidRPr="00BA49DC">
        <w:rPr>
          <w:rFonts w:ascii="Arial" w:hAnsi="Arial" w:cs="Arial"/>
          <w:vertAlign w:val="subscript"/>
        </w:rPr>
        <w:t>2</w:t>
      </w:r>
      <w:r w:rsidRPr="00BA49DC">
        <w:rPr>
          <w:rFonts w:ascii="Arial" w:hAnsi="Arial" w:cs="Arial"/>
        </w:rPr>
        <w:t>H</w:t>
      </w:r>
      <w:r w:rsidRPr="00BA49DC">
        <w:rPr>
          <w:rFonts w:ascii="Arial" w:hAnsi="Arial" w:cs="Arial"/>
          <w:vertAlign w:val="subscript"/>
        </w:rPr>
        <w:t>5</w:t>
      </w:r>
      <w:r w:rsidRPr="00BA49DC">
        <w:rPr>
          <w:rFonts w:ascii="Arial" w:hAnsi="Arial" w:cs="Arial"/>
        </w:rPr>
        <w:t xml:space="preserve">) </w:t>
      </w:r>
      <w:r w:rsidRPr="00BA49DC">
        <w:rPr>
          <w:rFonts w:ascii="Arial" w:hAnsi="Arial" w:cs="Arial"/>
          <w:vertAlign w:val="subscript"/>
        </w:rPr>
        <w:t>3</w:t>
      </w:r>
      <w:r w:rsidRPr="00BA49DC">
        <w:rPr>
          <w:rFonts w:ascii="Arial" w:hAnsi="Arial" w:cs="Arial"/>
        </w:rPr>
        <w:t xml:space="preserve"> Al + Na OH + H</w:t>
      </w:r>
      <w:r w:rsidRPr="00BA49DC">
        <w:rPr>
          <w:rFonts w:ascii="Arial" w:hAnsi="Arial" w:cs="Arial"/>
          <w:vertAlign w:val="subscript"/>
        </w:rPr>
        <w:t>2</w:t>
      </w:r>
      <w:r w:rsidRPr="00BA49DC">
        <w:rPr>
          <w:rFonts w:ascii="Arial" w:hAnsi="Arial" w:cs="Arial"/>
        </w:rPr>
        <w:t xml:space="preserve"> O               3 C</w:t>
      </w:r>
      <w:r w:rsidRPr="00BA49DC">
        <w:rPr>
          <w:rFonts w:ascii="Arial" w:hAnsi="Arial" w:cs="Arial"/>
          <w:vertAlign w:val="subscript"/>
        </w:rPr>
        <w:t>2</w:t>
      </w:r>
      <w:r w:rsidRPr="00BA49DC">
        <w:rPr>
          <w:rFonts w:ascii="Arial" w:hAnsi="Arial" w:cs="Arial"/>
        </w:rPr>
        <w:t xml:space="preserve"> H</w:t>
      </w:r>
      <w:r w:rsidRPr="00BA49DC">
        <w:rPr>
          <w:rFonts w:ascii="Arial" w:hAnsi="Arial" w:cs="Arial"/>
          <w:vertAlign w:val="subscript"/>
        </w:rPr>
        <w:t>6</w:t>
      </w:r>
      <w:r w:rsidRPr="00BA49DC">
        <w:rPr>
          <w:rFonts w:ascii="Arial" w:hAnsi="Arial" w:cs="Arial"/>
        </w:rPr>
        <w:t xml:space="preserve">   + Na Al O</w:t>
      </w:r>
      <w:r w:rsidRPr="00BA49DC">
        <w:rPr>
          <w:rFonts w:ascii="Arial" w:hAnsi="Arial" w:cs="Arial"/>
          <w:vertAlign w:val="subscript"/>
        </w:rPr>
        <w:t>2</w:t>
      </w:r>
    </w:p>
    <w:p w14:paraId="3E35FAE4" w14:textId="681CAD3A" w:rsidR="00114806" w:rsidRPr="00BA49DC" w:rsidRDefault="00114806" w:rsidP="00BA49DC">
      <w:pPr>
        <w:ind w:left="426" w:hanging="426"/>
        <w:rPr>
          <w:rFonts w:ascii="Arial" w:hAnsi="Arial" w:cs="Arial"/>
        </w:rPr>
      </w:pPr>
      <w:r w:rsidRPr="00BA49DC">
        <w:rPr>
          <w:rFonts w:ascii="Arial" w:hAnsi="Arial" w:cs="Arial"/>
        </w:rPr>
        <w:t>100</w:t>
      </w:r>
      <w:r w:rsidRPr="00BA49DC">
        <w:rPr>
          <w:rFonts w:ascii="Arial" w:hAnsi="Arial" w:cs="Arial"/>
          <w:vertAlign w:val="superscript"/>
        </w:rPr>
        <w:t>0</w:t>
      </w:r>
      <w:r w:rsidRPr="00BA49DC">
        <w:rPr>
          <w:rFonts w:ascii="Arial" w:hAnsi="Arial" w:cs="Arial"/>
        </w:rPr>
        <w:t>C</w:t>
      </w:r>
    </w:p>
    <w:p w14:paraId="37E6E50E" w14:textId="77777777" w:rsidR="00114806" w:rsidRPr="00114806" w:rsidRDefault="00114806" w:rsidP="00BA49DC">
      <w:pPr>
        <w:ind w:left="426" w:hanging="426"/>
        <w:rPr>
          <w:rFonts w:ascii="Arial" w:hAnsi="Arial" w:cs="Arial"/>
        </w:rPr>
      </w:pPr>
    </w:p>
    <w:p w14:paraId="2FEE16F7" w14:textId="77777777" w:rsidR="00114806" w:rsidRPr="00114806" w:rsidRDefault="00114806" w:rsidP="00BA49DC">
      <w:pPr>
        <w:ind w:left="426" w:hanging="426"/>
        <w:rPr>
          <w:rFonts w:ascii="Arial" w:hAnsi="Arial" w:cs="Arial"/>
          <w:u w:val="single"/>
        </w:rPr>
      </w:pPr>
    </w:p>
    <w:p w14:paraId="5BF3C324" w14:textId="77777777" w:rsidR="00114806" w:rsidRPr="00BA49DC" w:rsidRDefault="00114806" w:rsidP="00BA49DC">
      <w:pPr>
        <w:ind w:left="426" w:hanging="426"/>
        <w:rPr>
          <w:rFonts w:ascii="Arial" w:hAnsi="Arial" w:cs="Arial"/>
        </w:rPr>
      </w:pPr>
      <w:r w:rsidRPr="00BA49DC">
        <w:rPr>
          <w:rFonts w:ascii="Arial" w:hAnsi="Arial" w:cs="Arial"/>
          <w:u w:val="single"/>
        </w:rPr>
        <w:t>Batch operation</w:t>
      </w:r>
      <w:r w:rsidRPr="00BA49DC">
        <w:rPr>
          <w:rFonts w:ascii="Arial" w:hAnsi="Arial" w:cs="Arial"/>
        </w:rPr>
        <w:t>:</w:t>
      </w:r>
    </w:p>
    <w:p w14:paraId="31922BDF" w14:textId="77777777" w:rsidR="00114806" w:rsidRPr="00114806" w:rsidRDefault="00114806" w:rsidP="00BA49DC">
      <w:pPr>
        <w:ind w:left="426" w:hanging="426"/>
        <w:rPr>
          <w:rFonts w:ascii="Arial" w:hAnsi="Arial" w:cs="Arial"/>
        </w:rPr>
      </w:pPr>
    </w:p>
    <w:p w14:paraId="4FA9E426" w14:textId="77777777" w:rsidR="00114806" w:rsidRPr="00BA49DC" w:rsidRDefault="00114806" w:rsidP="00BA49DC">
      <w:pPr>
        <w:ind w:left="426" w:hanging="426"/>
        <w:rPr>
          <w:rFonts w:ascii="Arial" w:hAnsi="Arial" w:cs="Arial"/>
        </w:rPr>
      </w:pPr>
      <w:r w:rsidRPr="00BA49DC">
        <w:rPr>
          <w:rFonts w:ascii="Arial" w:hAnsi="Arial" w:cs="Arial"/>
        </w:rPr>
        <w:t>For Neutralisation of 500 kg. Of TEAL contaminated(Exhaust) Oil:</w:t>
      </w:r>
    </w:p>
    <w:p w14:paraId="43A2735A" w14:textId="77777777" w:rsidR="00114806" w:rsidRPr="00114806" w:rsidRDefault="00114806" w:rsidP="00BA49DC">
      <w:pPr>
        <w:ind w:left="426" w:hanging="426"/>
        <w:rPr>
          <w:rFonts w:ascii="Arial" w:hAnsi="Arial" w:cs="Arial"/>
        </w:rPr>
      </w:pPr>
    </w:p>
    <w:p w14:paraId="4A300C9A" w14:textId="5B36D926" w:rsidR="00114806" w:rsidRPr="00BA49DC" w:rsidRDefault="00114806" w:rsidP="00BA49DC">
      <w:pPr>
        <w:ind w:left="426" w:hanging="426"/>
        <w:rPr>
          <w:rFonts w:ascii="Arial" w:hAnsi="Arial" w:cs="Arial"/>
        </w:rPr>
      </w:pPr>
      <w:r w:rsidRPr="00BA49DC">
        <w:rPr>
          <w:rFonts w:ascii="Arial" w:hAnsi="Arial" w:cs="Arial"/>
        </w:rPr>
        <w:t>Take 1000 litres of DM water in V-902.</w:t>
      </w:r>
    </w:p>
    <w:p w14:paraId="30603FAC" w14:textId="77777777" w:rsidR="00114806" w:rsidRPr="00114806" w:rsidRDefault="00114806" w:rsidP="00BA49DC">
      <w:pPr>
        <w:ind w:left="426" w:hanging="426"/>
        <w:rPr>
          <w:rFonts w:ascii="Arial" w:hAnsi="Arial" w:cs="Arial"/>
        </w:rPr>
      </w:pPr>
    </w:p>
    <w:p w14:paraId="77776726" w14:textId="320A8520" w:rsidR="00114806" w:rsidRPr="00BA49DC" w:rsidRDefault="00114806" w:rsidP="00BA49DC">
      <w:pPr>
        <w:ind w:left="426" w:hanging="426"/>
        <w:rPr>
          <w:rFonts w:ascii="Arial" w:hAnsi="Arial" w:cs="Arial"/>
        </w:rPr>
      </w:pPr>
      <w:r w:rsidRPr="00BA49DC">
        <w:rPr>
          <w:rFonts w:ascii="Arial" w:hAnsi="Arial" w:cs="Arial"/>
        </w:rPr>
        <w:t>Add 20% Caustic Soda lye as per following formula:</w:t>
      </w:r>
    </w:p>
    <w:p w14:paraId="3ABD0974" w14:textId="77777777" w:rsidR="00114806" w:rsidRPr="00114806" w:rsidRDefault="00114806" w:rsidP="00BA49DC">
      <w:pPr>
        <w:ind w:left="426" w:hanging="426"/>
        <w:rPr>
          <w:rFonts w:ascii="Arial" w:hAnsi="Arial" w:cs="Arial"/>
        </w:rPr>
      </w:pPr>
    </w:p>
    <w:p w14:paraId="0120694E" w14:textId="1F3331E1" w:rsidR="00114806" w:rsidRPr="00BA49DC" w:rsidRDefault="00114806" w:rsidP="00BA49DC">
      <w:pPr>
        <w:ind w:left="426" w:hanging="426"/>
        <w:rPr>
          <w:rFonts w:ascii="Arial" w:hAnsi="Arial" w:cs="Arial"/>
        </w:rPr>
      </w:pPr>
      <w:r w:rsidRPr="00BA49DC">
        <w:rPr>
          <w:rFonts w:ascii="Arial" w:hAnsi="Arial" w:cs="Arial"/>
        </w:rPr>
        <w:t>where, X = TEAL concentration in % exhausted oil.</w:t>
      </w:r>
    </w:p>
    <w:p w14:paraId="537497B9" w14:textId="4CB914B1" w:rsidR="00114806" w:rsidRPr="00114806" w:rsidRDefault="00114806" w:rsidP="00BA49DC">
      <w:pPr>
        <w:ind w:left="426" w:hanging="426"/>
        <w:rPr>
          <w:rFonts w:ascii="Arial" w:hAnsi="Arial" w:cs="Arial"/>
        </w:rPr>
      </w:pPr>
    </w:p>
    <w:p w14:paraId="3AED6B80" w14:textId="735B9D9E" w:rsidR="00114806" w:rsidRPr="00BA49DC" w:rsidRDefault="00114806" w:rsidP="00BA49DC">
      <w:pPr>
        <w:ind w:left="426" w:hanging="426"/>
        <w:rPr>
          <w:rFonts w:ascii="Arial" w:hAnsi="Arial" w:cs="Arial"/>
        </w:rPr>
      </w:pPr>
      <w:r w:rsidRPr="00BA49DC">
        <w:rPr>
          <w:rFonts w:ascii="Arial" w:hAnsi="Arial" w:cs="Arial"/>
        </w:rPr>
        <w:t>The factor 8 is arrived at by considering above equation, 20% lye</w:t>
      </w:r>
    </w:p>
    <w:p w14:paraId="4141E3E4" w14:textId="77777777" w:rsidR="00114806" w:rsidRPr="00BA49DC" w:rsidRDefault="00114806" w:rsidP="00BA49DC">
      <w:pPr>
        <w:ind w:left="426" w:hanging="426"/>
        <w:rPr>
          <w:rFonts w:ascii="Arial" w:hAnsi="Arial" w:cs="Arial"/>
        </w:rPr>
      </w:pPr>
      <w:r w:rsidRPr="00BA49DC">
        <w:rPr>
          <w:rFonts w:ascii="Arial" w:hAnsi="Arial" w:cs="Arial"/>
        </w:rPr>
        <w:t>Density = 1.2 gm/cc and 10% excess alkali required to complete neutralization and attain final pH = 12.5 to 13.</w:t>
      </w:r>
    </w:p>
    <w:p w14:paraId="17D08C3B" w14:textId="4C3D626D" w:rsidR="00114806" w:rsidRPr="00114806" w:rsidRDefault="00114806" w:rsidP="00BA49DC">
      <w:pPr>
        <w:ind w:left="426" w:hanging="426"/>
        <w:rPr>
          <w:rFonts w:ascii="Arial" w:hAnsi="Arial" w:cs="Arial"/>
        </w:rPr>
      </w:pPr>
    </w:p>
    <w:p w14:paraId="36A06436" w14:textId="77777777" w:rsidR="00114806" w:rsidRPr="00BA49DC" w:rsidRDefault="00114806" w:rsidP="00BA49DC">
      <w:pPr>
        <w:ind w:left="426" w:hanging="426"/>
        <w:rPr>
          <w:rFonts w:ascii="Arial" w:hAnsi="Arial" w:cs="Arial"/>
        </w:rPr>
      </w:pPr>
      <w:r w:rsidRPr="00BA49DC">
        <w:rPr>
          <w:rFonts w:ascii="Arial" w:hAnsi="Arial" w:cs="Arial"/>
        </w:rPr>
        <w:t>Adjust minimum blanketing N2 during addition to avoid splash over due to escaping N2 from charging valve.  Qty. of 20% Caustic Soda lye = 8 x litres.</w:t>
      </w:r>
    </w:p>
    <w:p w14:paraId="42314EF9" w14:textId="77777777" w:rsidR="00114806" w:rsidRPr="00114806" w:rsidRDefault="00114806" w:rsidP="00BA49DC">
      <w:pPr>
        <w:ind w:left="426" w:hanging="426"/>
        <w:rPr>
          <w:rFonts w:ascii="Arial" w:hAnsi="Arial" w:cs="Arial"/>
        </w:rPr>
      </w:pPr>
    </w:p>
    <w:p w14:paraId="78AF7AC0" w14:textId="78AECE67" w:rsidR="00114806" w:rsidRPr="00BA49DC" w:rsidRDefault="00114806" w:rsidP="00BA49DC">
      <w:pPr>
        <w:ind w:left="426" w:hanging="426"/>
        <w:rPr>
          <w:rFonts w:ascii="Arial" w:hAnsi="Arial" w:cs="Arial"/>
        </w:rPr>
      </w:pPr>
      <w:r w:rsidRPr="00BA49DC">
        <w:rPr>
          <w:rFonts w:ascii="Arial" w:hAnsi="Arial" w:cs="Arial"/>
        </w:rPr>
        <w:t xml:space="preserve">Pump 500 kgs of oil from V-901 by running P-901 for 5 hrs, under agitation and maintaining 100 </w:t>
      </w:r>
      <w:r w:rsidRPr="00BA49DC">
        <w:rPr>
          <w:rFonts w:ascii="Arial" w:hAnsi="Arial" w:cs="Arial"/>
          <w:vertAlign w:val="superscript"/>
        </w:rPr>
        <w:t>0</w:t>
      </w:r>
      <w:r w:rsidRPr="00BA49DC">
        <w:rPr>
          <w:rFonts w:ascii="Arial" w:hAnsi="Arial" w:cs="Arial"/>
        </w:rPr>
        <w:t>C temp in V-902 by steam in jacket.</w:t>
      </w:r>
    </w:p>
    <w:p w14:paraId="7F04FED9" w14:textId="77777777" w:rsidR="00114806" w:rsidRPr="00114806" w:rsidRDefault="00114806" w:rsidP="00BA49DC">
      <w:pPr>
        <w:ind w:left="426" w:hanging="426"/>
        <w:rPr>
          <w:rFonts w:ascii="Arial" w:hAnsi="Arial" w:cs="Arial"/>
        </w:rPr>
      </w:pPr>
    </w:p>
    <w:p w14:paraId="7DB1C8A2" w14:textId="6AC4B2F5" w:rsidR="00114806" w:rsidRPr="00BA49DC" w:rsidRDefault="00114806" w:rsidP="00BA49DC">
      <w:pPr>
        <w:ind w:left="426" w:hanging="426"/>
        <w:rPr>
          <w:rFonts w:ascii="Arial" w:hAnsi="Arial" w:cs="Arial"/>
        </w:rPr>
      </w:pPr>
      <w:r w:rsidRPr="00BA49DC">
        <w:rPr>
          <w:rFonts w:ascii="Arial" w:hAnsi="Arial" w:cs="Arial"/>
        </w:rPr>
        <w:t>Complete neutralization by further agitation for two hours max.  More agitation and heating can lead to loss of water by evaporation and settling of formed sodium aluminate(water soluble) causing V-902 bottom outlet choke.</w:t>
      </w:r>
    </w:p>
    <w:p w14:paraId="286AEE28" w14:textId="77777777" w:rsidR="00114806" w:rsidRPr="00114806" w:rsidRDefault="00114806" w:rsidP="00BA49DC">
      <w:pPr>
        <w:ind w:left="426" w:hanging="426"/>
        <w:rPr>
          <w:rFonts w:ascii="Arial" w:hAnsi="Arial" w:cs="Arial"/>
        </w:rPr>
      </w:pPr>
    </w:p>
    <w:p w14:paraId="293F3F63" w14:textId="611A2886" w:rsidR="00114806" w:rsidRPr="00BA49DC" w:rsidRDefault="00114806" w:rsidP="00BA49DC">
      <w:pPr>
        <w:ind w:left="426" w:hanging="426"/>
        <w:rPr>
          <w:rFonts w:ascii="Arial" w:hAnsi="Arial" w:cs="Arial"/>
        </w:rPr>
      </w:pPr>
      <w:r w:rsidRPr="00BA49DC">
        <w:rPr>
          <w:rFonts w:ascii="Arial" w:hAnsi="Arial" w:cs="Arial"/>
        </w:rPr>
        <w:t>Allow to settle for 2 hrs. confirm final PH 12.5 to 13 by pH paper and Drain water layer to OWS.</w:t>
      </w:r>
    </w:p>
    <w:p w14:paraId="7A6F7E0C" w14:textId="77777777" w:rsidR="00114806" w:rsidRPr="00114806" w:rsidRDefault="00114806" w:rsidP="00BA49DC">
      <w:pPr>
        <w:ind w:left="426" w:hanging="426"/>
        <w:rPr>
          <w:rFonts w:ascii="Arial" w:hAnsi="Arial" w:cs="Arial"/>
        </w:rPr>
      </w:pPr>
    </w:p>
    <w:p w14:paraId="22437E55" w14:textId="47E01461" w:rsidR="00114806" w:rsidRPr="00BA49DC" w:rsidRDefault="00114806" w:rsidP="00BA49DC">
      <w:pPr>
        <w:ind w:left="426" w:hanging="426"/>
        <w:rPr>
          <w:rFonts w:ascii="Arial" w:hAnsi="Arial" w:cs="Arial"/>
        </w:rPr>
      </w:pPr>
      <w:r w:rsidRPr="00BA49DC">
        <w:rPr>
          <w:rFonts w:ascii="Arial" w:hAnsi="Arial" w:cs="Arial"/>
        </w:rPr>
        <w:t>Transfer oil layer from V-902 to T-901 after vacuum drying if required.</w:t>
      </w:r>
    </w:p>
    <w:p w14:paraId="125252FB" w14:textId="77777777" w:rsidR="00114806" w:rsidRPr="00114806" w:rsidRDefault="00114806" w:rsidP="00BA49DC">
      <w:pPr>
        <w:ind w:left="426" w:hanging="426"/>
        <w:rPr>
          <w:rFonts w:ascii="Arial" w:hAnsi="Arial" w:cs="Arial"/>
        </w:rPr>
      </w:pPr>
    </w:p>
    <w:p w14:paraId="7B462153" w14:textId="2998E3F6" w:rsidR="00114806" w:rsidRPr="00BA49DC" w:rsidRDefault="00114806" w:rsidP="00BA49DC">
      <w:pPr>
        <w:ind w:left="426" w:hanging="426"/>
        <w:rPr>
          <w:rFonts w:ascii="Arial" w:hAnsi="Arial" w:cs="Arial"/>
        </w:rPr>
      </w:pPr>
      <w:r w:rsidRPr="00BA49DC">
        <w:rPr>
          <w:rFonts w:ascii="Arial" w:hAnsi="Arial" w:cs="Arial"/>
        </w:rPr>
        <w:t>All the operations are to be done as per process manual.</w:t>
      </w:r>
    </w:p>
    <w:p w14:paraId="4C796B8E" w14:textId="77777777" w:rsidR="00114806" w:rsidRPr="00114806" w:rsidRDefault="00114806" w:rsidP="00BA49DC">
      <w:pPr>
        <w:ind w:left="426" w:hanging="426"/>
        <w:rPr>
          <w:rFonts w:ascii="Arial" w:hAnsi="Arial" w:cs="Arial"/>
        </w:rPr>
      </w:pPr>
    </w:p>
    <w:p w14:paraId="692010E8" w14:textId="77777777" w:rsidR="00114806" w:rsidRPr="00114806" w:rsidRDefault="00114806" w:rsidP="00BA49DC">
      <w:pPr>
        <w:ind w:left="426" w:hanging="426"/>
        <w:rPr>
          <w:rFonts w:ascii="Arial" w:hAnsi="Arial" w:cs="Arial"/>
        </w:rPr>
      </w:pPr>
    </w:p>
    <w:p w14:paraId="0E358AD2" w14:textId="77777777" w:rsidR="00114806" w:rsidRPr="00114806" w:rsidRDefault="00114806" w:rsidP="00BA49DC">
      <w:pPr>
        <w:ind w:left="426" w:hanging="426"/>
        <w:rPr>
          <w:rFonts w:ascii="Arial" w:hAnsi="Arial" w:cs="Arial"/>
        </w:rPr>
      </w:pPr>
    </w:p>
    <w:p w14:paraId="371B5B67" w14:textId="77777777" w:rsidR="00114806" w:rsidRPr="00114806" w:rsidRDefault="00114806" w:rsidP="00BA49DC">
      <w:pPr>
        <w:ind w:left="426" w:hanging="426"/>
        <w:rPr>
          <w:rFonts w:ascii="Arial" w:hAnsi="Arial" w:cs="Arial"/>
        </w:rPr>
      </w:pPr>
    </w:p>
    <w:p w14:paraId="2F8E5257" w14:textId="77777777" w:rsidR="00114806" w:rsidRPr="00114806" w:rsidRDefault="00114806" w:rsidP="00BA49DC">
      <w:pPr>
        <w:ind w:left="426" w:hanging="426"/>
        <w:rPr>
          <w:rFonts w:ascii="Arial" w:hAnsi="Arial" w:cs="Arial"/>
        </w:rPr>
      </w:pPr>
    </w:p>
    <w:p w14:paraId="01F997DF" w14:textId="77777777" w:rsidR="00114806" w:rsidRPr="00114806" w:rsidRDefault="00114806" w:rsidP="00BA49DC">
      <w:pPr>
        <w:ind w:left="426" w:hanging="426"/>
        <w:rPr>
          <w:rFonts w:ascii="Arial" w:hAnsi="Arial" w:cs="Arial"/>
        </w:rPr>
      </w:pPr>
    </w:p>
    <w:p w14:paraId="5F43E555" w14:textId="77777777" w:rsidR="00114806" w:rsidRPr="00114806" w:rsidRDefault="00114806" w:rsidP="00BA49DC">
      <w:pPr>
        <w:ind w:left="426" w:hanging="426"/>
        <w:rPr>
          <w:rFonts w:ascii="Arial" w:hAnsi="Arial" w:cs="Arial"/>
        </w:rPr>
      </w:pPr>
    </w:p>
    <w:p w14:paraId="4AC1C4DF" w14:textId="77777777" w:rsidR="00114806" w:rsidRPr="00114806" w:rsidRDefault="00114806" w:rsidP="00BA49DC">
      <w:pPr>
        <w:ind w:left="426" w:hanging="426"/>
        <w:rPr>
          <w:rFonts w:ascii="Arial" w:hAnsi="Arial" w:cs="Arial"/>
        </w:rPr>
      </w:pPr>
    </w:p>
    <w:p w14:paraId="06AA8B70" w14:textId="77777777" w:rsidR="00114806" w:rsidRPr="00114806" w:rsidRDefault="00114806" w:rsidP="00BA49DC">
      <w:pPr>
        <w:ind w:left="426" w:hanging="426"/>
        <w:rPr>
          <w:rFonts w:ascii="Arial" w:hAnsi="Arial" w:cs="Arial"/>
        </w:rPr>
      </w:pPr>
    </w:p>
    <w:p w14:paraId="57B3F4CB" w14:textId="77777777" w:rsidR="00114806" w:rsidRPr="00114806" w:rsidRDefault="00114806" w:rsidP="00BA49DC">
      <w:pPr>
        <w:ind w:left="426" w:hanging="426"/>
        <w:rPr>
          <w:rFonts w:ascii="Arial" w:hAnsi="Arial" w:cs="Arial"/>
        </w:rPr>
      </w:pPr>
    </w:p>
    <w:p w14:paraId="2DC2F6EC" w14:textId="77777777" w:rsidR="00114806" w:rsidRPr="00114806" w:rsidRDefault="00114806" w:rsidP="00BA49DC">
      <w:pPr>
        <w:ind w:left="426" w:hanging="426"/>
        <w:rPr>
          <w:rFonts w:ascii="Arial" w:hAnsi="Arial" w:cs="Arial"/>
        </w:rPr>
      </w:pPr>
    </w:p>
    <w:p w14:paraId="2B879A25" w14:textId="77777777" w:rsidR="00114806" w:rsidRPr="00114806" w:rsidRDefault="00114806" w:rsidP="00BA49DC">
      <w:pPr>
        <w:ind w:left="426" w:hanging="426"/>
        <w:rPr>
          <w:rFonts w:ascii="Arial" w:hAnsi="Arial" w:cs="Arial"/>
        </w:rPr>
      </w:pPr>
    </w:p>
    <w:p w14:paraId="0C315230" w14:textId="77777777" w:rsidR="00114806" w:rsidRPr="00114806" w:rsidRDefault="00114806" w:rsidP="00BA49DC">
      <w:pPr>
        <w:ind w:left="426" w:hanging="426"/>
        <w:rPr>
          <w:rFonts w:ascii="Arial" w:hAnsi="Arial" w:cs="Arial"/>
        </w:rPr>
      </w:pPr>
    </w:p>
    <w:p w14:paraId="5B2ABF9F" w14:textId="77777777" w:rsidR="00114806" w:rsidRPr="00114806" w:rsidRDefault="00114806" w:rsidP="00BA49DC">
      <w:pPr>
        <w:ind w:left="426" w:hanging="426"/>
        <w:rPr>
          <w:rFonts w:ascii="Arial" w:hAnsi="Arial" w:cs="Arial"/>
        </w:rPr>
      </w:pPr>
    </w:p>
    <w:p w14:paraId="12061BD8" w14:textId="77777777" w:rsidR="00114806" w:rsidRPr="00114806" w:rsidRDefault="00114806" w:rsidP="00BA49DC">
      <w:pPr>
        <w:ind w:left="426" w:hanging="426"/>
        <w:rPr>
          <w:rFonts w:ascii="Arial" w:hAnsi="Arial" w:cs="Arial"/>
        </w:rPr>
      </w:pPr>
    </w:p>
    <w:p w14:paraId="0F66E239" w14:textId="77777777" w:rsidR="00114806" w:rsidRPr="00114806" w:rsidRDefault="00114806" w:rsidP="00BA49DC">
      <w:pPr>
        <w:ind w:left="426" w:hanging="426"/>
        <w:rPr>
          <w:rFonts w:ascii="Arial" w:hAnsi="Arial" w:cs="Arial"/>
        </w:rPr>
      </w:pPr>
    </w:p>
    <w:p w14:paraId="79015362" w14:textId="77777777" w:rsidR="00114806" w:rsidRPr="00114806" w:rsidRDefault="00114806" w:rsidP="00BA49DC">
      <w:pPr>
        <w:ind w:left="426" w:hanging="426"/>
        <w:rPr>
          <w:rFonts w:ascii="Arial" w:hAnsi="Arial" w:cs="Arial"/>
        </w:rPr>
      </w:pPr>
    </w:p>
    <w:p w14:paraId="42E8DD06" w14:textId="77777777" w:rsidR="00114806" w:rsidRPr="00114806" w:rsidRDefault="00114806" w:rsidP="00BA49DC">
      <w:pPr>
        <w:ind w:left="426" w:hanging="426"/>
        <w:rPr>
          <w:rFonts w:ascii="Arial" w:hAnsi="Arial" w:cs="Arial"/>
        </w:rPr>
      </w:pPr>
    </w:p>
    <w:p w14:paraId="7A7403EC" w14:textId="77777777" w:rsidR="00114806" w:rsidRPr="00BA49DC" w:rsidRDefault="00114806" w:rsidP="00BA49DC">
      <w:pPr>
        <w:ind w:left="426" w:hanging="426"/>
        <w:rPr>
          <w:rFonts w:ascii="Arial" w:hAnsi="Arial" w:cs="Arial"/>
          <w:b/>
          <w:bCs/>
        </w:rPr>
      </w:pPr>
      <w:bookmarkStart w:id="335" w:name="WASTEWATER"/>
      <w:bookmarkEnd w:id="335"/>
      <w:r w:rsidRPr="00BA49DC">
        <w:rPr>
          <w:rFonts w:ascii="Arial" w:hAnsi="Arial" w:cs="Arial"/>
          <w:b/>
          <w:bCs/>
        </w:rPr>
        <w:t>N</w:t>
      </w:r>
      <w:r w:rsidRPr="00BA49DC">
        <w:rPr>
          <w:rFonts w:ascii="Arial" w:hAnsi="Arial" w:cs="Arial"/>
          <w:b/>
          <w:bCs/>
        </w:rPr>
        <w:tab/>
        <w:t>WASTE WATER PRIMARY TREATMENT</w:t>
      </w:r>
    </w:p>
    <w:p w14:paraId="4FC75F48" w14:textId="77777777" w:rsidR="00114806" w:rsidRPr="00114806" w:rsidRDefault="00114806" w:rsidP="00BA49DC">
      <w:pPr>
        <w:ind w:left="426" w:hanging="426"/>
        <w:rPr>
          <w:rFonts w:ascii="Arial" w:hAnsi="Arial" w:cs="Arial"/>
          <w:b/>
          <w:bCs/>
        </w:rPr>
      </w:pPr>
    </w:p>
    <w:p w14:paraId="2E9F3263" w14:textId="77777777" w:rsidR="00114806" w:rsidRPr="00114806" w:rsidRDefault="00114806" w:rsidP="00BA49DC">
      <w:pPr>
        <w:ind w:left="426" w:hanging="426"/>
        <w:rPr>
          <w:rFonts w:ascii="Arial" w:hAnsi="Arial" w:cs="Arial"/>
        </w:rPr>
      </w:pPr>
    </w:p>
    <w:p w14:paraId="2C5CC2A7" w14:textId="77777777" w:rsidR="00114806" w:rsidRPr="00BA49DC" w:rsidRDefault="00114806" w:rsidP="00BA49DC">
      <w:pPr>
        <w:ind w:left="426" w:hanging="426"/>
        <w:rPr>
          <w:rFonts w:ascii="Arial" w:hAnsi="Arial" w:cs="Arial"/>
        </w:rPr>
      </w:pPr>
      <w:r w:rsidRPr="00BA49DC">
        <w:rPr>
          <w:rFonts w:ascii="Arial" w:hAnsi="Arial" w:cs="Arial"/>
        </w:rPr>
        <w:t>Waste water comes from the following sources:</w:t>
      </w:r>
    </w:p>
    <w:p w14:paraId="7DA44D77" w14:textId="77777777" w:rsidR="00114806" w:rsidRPr="00114806" w:rsidRDefault="00114806" w:rsidP="00BA49DC">
      <w:pPr>
        <w:ind w:left="426" w:hanging="426"/>
        <w:rPr>
          <w:rFonts w:ascii="Arial" w:hAnsi="Arial" w:cs="Arial"/>
        </w:rPr>
      </w:pPr>
    </w:p>
    <w:p w14:paraId="233CD567" w14:textId="211C3C39" w:rsidR="00114806" w:rsidRPr="00BA49DC" w:rsidRDefault="00114806" w:rsidP="00BA49DC">
      <w:pPr>
        <w:ind w:left="426" w:hanging="426"/>
        <w:rPr>
          <w:rFonts w:ascii="Arial" w:hAnsi="Arial" w:cs="Arial"/>
        </w:rPr>
      </w:pPr>
      <w:r w:rsidRPr="00BA49DC">
        <w:rPr>
          <w:rFonts w:ascii="Arial" w:hAnsi="Arial" w:cs="Arial"/>
        </w:rPr>
        <w:t>Process waste from the steamer and dryer scrubber, with a small continuous flowrate of about 3 m3/hr.</w:t>
      </w:r>
    </w:p>
    <w:p w14:paraId="6FD39DF7" w14:textId="77777777" w:rsidR="00114806" w:rsidRPr="00114806" w:rsidRDefault="00114806" w:rsidP="00BA49DC">
      <w:pPr>
        <w:ind w:left="426" w:hanging="426"/>
        <w:rPr>
          <w:rFonts w:ascii="Arial" w:hAnsi="Arial" w:cs="Arial"/>
        </w:rPr>
      </w:pPr>
    </w:p>
    <w:p w14:paraId="24600CDC" w14:textId="19B893F9" w:rsidR="00114806" w:rsidRPr="00BA49DC" w:rsidRDefault="00114806" w:rsidP="00BA49DC">
      <w:pPr>
        <w:ind w:left="426" w:hanging="426"/>
        <w:rPr>
          <w:rFonts w:ascii="Arial" w:hAnsi="Arial" w:cs="Arial"/>
        </w:rPr>
      </w:pPr>
      <w:r w:rsidRPr="00BA49DC">
        <w:rPr>
          <w:rFonts w:ascii="Arial" w:hAnsi="Arial" w:cs="Arial"/>
        </w:rPr>
        <w:t>Process waste from exhaust oil recovery unit, batchwise discharge about once a week in the quantity of about 800 lts.</w:t>
      </w:r>
    </w:p>
    <w:p w14:paraId="13DA1EC7" w14:textId="77777777" w:rsidR="00114806" w:rsidRPr="00114806" w:rsidRDefault="00114806" w:rsidP="00BA49DC">
      <w:pPr>
        <w:ind w:left="426" w:hanging="426"/>
        <w:rPr>
          <w:rFonts w:ascii="Arial" w:hAnsi="Arial" w:cs="Arial"/>
        </w:rPr>
      </w:pPr>
    </w:p>
    <w:p w14:paraId="31DB7D61" w14:textId="07F9B7DD" w:rsidR="00114806" w:rsidRPr="00BA49DC" w:rsidRDefault="00114806" w:rsidP="00BA49DC">
      <w:pPr>
        <w:ind w:left="426" w:hanging="426"/>
        <w:rPr>
          <w:rFonts w:ascii="Arial" w:hAnsi="Arial" w:cs="Arial"/>
        </w:rPr>
      </w:pPr>
      <w:r w:rsidRPr="00BA49DC">
        <w:rPr>
          <w:rFonts w:ascii="Arial" w:hAnsi="Arial" w:cs="Arial"/>
        </w:rPr>
        <w:t>Paved areas washing water, with a desultory instantaneous design flowrate of about 15 m3/hr.</w:t>
      </w:r>
    </w:p>
    <w:p w14:paraId="4C65B7D9" w14:textId="77777777" w:rsidR="00114806" w:rsidRPr="00114806" w:rsidRDefault="00114806" w:rsidP="00BA49DC">
      <w:pPr>
        <w:ind w:left="426" w:hanging="426"/>
        <w:rPr>
          <w:rFonts w:ascii="Arial" w:hAnsi="Arial" w:cs="Arial"/>
        </w:rPr>
      </w:pPr>
    </w:p>
    <w:p w14:paraId="754ACFDA" w14:textId="5759BC07" w:rsidR="00114806" w:rsidRPr="00BA49DC" w:rsidRDefault="00114806" w:rsidP="00BA49DC">
      <w:pPr>
        <w:ind w:left="426" w:hanging="426"/>
        <w:rPr>
          <w:rFonts w:ascii="Arial" w:hAnsi="Arial" w:cs="Arial"/>
        </w:rPr>
      </w:pPr>
      <w:r w:rsidRPr="00BA49DC">
        <w:rPr>
          <w:rFonts w:ascii="Arial" w:hAnsi="Arial" w:cs="Arial"/>
        </w:rPr>
        <w:t>Rain water falling on paved areas, potentially polluted with oil and /or polymer powder.</w:t>
      </w:r>
    </w:p>
    <w:p w14:paraId="5214DE19" w14:textId="77777777" w:rsidR="00114806" w:rsidRPr="00114806" w:rsidRDefault="00114806" w:rsidP="00BA49DC">
      <w:pPr>
        <w:ind w:left="426" w:hanging="426"/>
        <w:rPr>
          <w:rFonts w:ascii="Arial" w:hAnsi="Arial" w:cs="Arial"/>
        </w:rPr>
      </w:pPr>
    </w:p>
    <w:p w14:paraId="05994153" w14:textId="155430B7" w:rsidR="00114806" w:rsidRPr="00BA49DC" w:rsidRDefault="00114806" w:rsidP="00BA49DC">
      <w:pPr>
        <w:ind w:left="426" w:hanging="426"/>
        <w:rPr>
          <w:rFonts w:ascii="Arial" w:hAnsi="Arial" w:cs="Arial"/>
        </w:rPr>
      </w:pPr>
      <w:r w:rsidRPr="00BA49DC">
        <w:rPr>
          <w:rFonts w:ascii="Arial" w:hAnsi="Arial" w:cs="Arial"/>
        </w:rPr>
        <w:t>A process oily sewers, collecting the above mentioned effluents a&amp;b.</w:t>
      </w:r>
    </w:p>
    <w:p w14:paraId="636BB144" w14:textId="77777777" w:rsidR="00114806" w:rsidRPr="00114806" w:rsidRDefault="00114806" w:rsidP="00BA49DC">
      <w:pPr>
        <w:ind w:left="426" w:hanging="426"/>
        <w:rPr>
          <w:rFonts w:ascii="Arial" w:hAnsi="Arial" w:cs="Arial"/>
        </w:rPr>
      </w:pPr>
    </w:p>
    <w:p w14:paraId="357C6CAC" w14:textId="0F860F93" w:rsidR="00114806" w:rsidRPr="00BA49DC" w:rsidRDefault="00114806" w:rsidP="00BA49DC">
      <w:pPr>
        <w:ind w:left="426" w:hanging="426"/>
        <w:rPr>
          <w:rFonts w:ascii="Arial" w:hAnsi="Arial" w:cs="Arial"/>
        </w:rPr>
      </w:pPr>
      <w:r w:rsidRPr="00BA49DC">
        <w:rPr>
          <w:rFonts w:ascii="Arial" w:hAnsi="Arial" w:cs="Arial"/>
        </w:rPr>
        <w:lastRenderedPageBreak/>
        <w:t>A rain water oily sewer, collecting the above mentioned effluents c&amp;d.</w:t>
      </w:r>
    </w:p>
    <w:p w14:paraId="0161DCB4" w14:textId="77777777" w:rsidR="00114806" w:rsidRPr="00114806" w:rsidRDefault="00114806" w:rsidP="00BA49DC">
      <w:pPr>
        <w:ind w:left="426" w:hanging="426"/>
        <w:rPr>
          <w:rFonts w:ascii="Arial" w:hAnsi="Arial" w:cs="Arial"/>
        </w:rPr>
      </w:pPr>
    </w:p>
    <w:p w14:paraId="225C8D2E" w14:textId="77777777" w:rsidR="00114806" w:rsidRPr="00BA49DC" w:rsidRDefault="00114806" w:rsidP="00BA49DC">
      <w:pPr>
        <w:ind w:left="426" w:hanging="426"/>
        <w:rPr>
          <w:rFonts w:ascii="Arial" w:hAnsi="Arial" w:cs="Arial"/>
        </w:rPr>
      </w:pPr>
      <w:r w:rsidRPr="00BA49DC">
        <w:rPr>
          <w:rFonts w:ascii="Arial" w:hAnsi="Arial" w:cs="Arial"/>
        </w:rPr>
        <w:t>The process oily water sewer is collected into an open RCC tank where floating powder is removed periodically.  Water from this tank goes to second open tank, Baffle is provided at out let of this tank where remaining power separated and water goes to clean sewer for secondary treatment at centralized ETP.</w:t>
      </w:r>
    </w:p>
    <w:p w14:paraId="53A0E27F" w14:textId="77777777" w:rsidR="00114806" w:rsidRPr="00114806" w:rsidRDefault="00114806" w:rsidP="00BA49DC">
      <w:pPr>
        <w:ind w:left="426" w:hanging="426"/>
        <w:rPr>
          <w:rFonts w:ascii="Arial" w:hAnsi="Arial" w:cs="Arial"/>
        </w:rPr>
      </w:pPr>
    </w:p>
    <w:p w14:paraId="5E1DFDBC" w14:textId="77777777" w:rsidR="00114806" w:rsidRPr="00BA49DC" w:rsidRDefault="00114806" w:rsidP="00BA49DC">
      <w:pPr>
        <w:ind w:left="426" w:hanging="426"/>
        <w:rPr>
          <w:rFonts w:ascii="Arial" w:hAnsi="Arial" w:cs="Arial"/>
        </w:rPr>
      </w:pPr>
      <w:r w:rsidRPr="00BA49DC">
        <w:rPr>
          <w:rFonts w:ascii="Arial" w:hAnsi="Arial" w:cs="Arial"/>
        </w:rPr>
        <w:t>The rain water oily sewer is collected into second tank directly and goes to clean sewer through baffle at a outlet.  Floor washing from the areas potentially polluted with polymer pellets will be discharged into clean sewer.  In these areas suitable screens will be provided for catching polymer pellets.</w:t>
      </w:r>
    </w:p>
    <w:p w14:paraId="3F9C047E" w14:textId="77777777" w:rsidR="00114806" w:rsidRPr="00114806" w:rsidRDefault="00114806" w:rsidP="00BA49DC">
      <w:pPr>
        <w:ind w:left="426" w:hanging="426"/>
        <w:rPr>
          <w:rFonts w:ascii="Arial" w:hAnsi="Arial" w:cs="Arial"/>
        </w:rPr>
      </w:pPr>
    </w:p>
    <w:p w14:paraId="5F651E87" w14:textId="77777777" w:rsidR="00114806" w:rsidRPr="00BA49DC" w:rsidRDefault="00114806" w:rsidP="00BA49DC">
      <w:pPr>
        <w:ind w:left="426" w:hanging="426"/>
        <w:rPr>
          <w:rFonts w:ascii="Arial" w:hAnsi="Arial" w:cs="Arial"/>
        </w:rPr>
      </w:pPr>
      <w:r w:rsidRPr="00BA49DC">
        <w:rPr>
          <w:rFonts w:ascii="Arial" w:hAnsi="Arial" w:cs="Arial"/>
        </w:rPr>
        <w:t>Floor washing water from potentially polluted with polymer powder will be sent to the rain oily sewer.</w:t>
      </w:r>
    </w:p>
    <w:p w14:paraId="45510931" w14:textId="77777777" w:rsidR="00114806" w:rsidRPr="00114806" w:rsidRDefault="00114806" w:rsidP="00BA49DC">
      <w:pPr>
        <w:ind w:left="426" w:hanging="426"/>
        <w:rPr>
          <w:rFonts w:ascii="Arial" w:hAnsi="Arial" w:cs="Arial"/>
        </w:rPr>
      </w:pPr>
    </w:p>
    <w:p w14:paraId="50DA8912" w14:textId="77777777" w:rsidR="00114806" w:rsidRPr="00114806" w:rsidRDefault="00114806" w:rsidP="00BA49DC">
      <w:pPr>
        <w:ind w:left="426" w:hanging="426"/>
        <w:rPr>
          <w:rFonts w:ascii="Arial" w:hAnsi="Arial" w:cs="Arial"/>
        </w:rPr>
      </w:pPr>
    </w:p>
    <w:p w14:paraId="6AC9636F" w14:textId="77777777" w:rsidR="00114806" w:rsidRPr="00114806" w:rsidRDefault="00114806" w:rsidP="00BA49DC">
      <w:pPr>
        <w:ind w:left="426" w:hanging="426"/>
        <w:rPr>
          <w:rFonts w:ascii="Arial" w:hAnsi="Arial" w:cs="Arial"/>
        </w:rPr>
      </w:pPr>
    </w:p>
    <w:p w14:paraId="4AF888BE" w14:textId="77777777" w:rsidR="00114806" w:rsidRPr="00114806" w:rsidRDefault="00114806" w:rsidP="00BA49DC">
      <w:pPr>
        <w:ind w:left="426" w:hanging="426"/>
        <w:rPr>
          <w:rFonts w:ascii="Arial" w:hAnsi="Arial" w:cs="Arial"/>
        </w:rPr>
      </w:pPr>
    </w:p>
    <w:p w14:paraId="3BA2BEC2" w14:textId="77777777" w:rsidR="00114806" w:rsidRPr="00114806" w:rsidRDefault="00114806" w:rsidP="00BA49DC">
      <w:pPr>
        <w:ind w:left="426" w:hanging="426"/>
        <w:rPr>
          <w:rFonts w:ascii="Arial" w:hAnsi="Arial" w:cs="Arial"/>
        </w:rPr>
      </w:pPr>
    </w:p>
    <w:p w14:paraId="6D7CFB3B" w14:textId="77777777" w:rsidR="00114806" w:rsidRPr="00114806" w:rsidRDefault="00114806" w:rsidP="00BA49DC">
      <w:pPr>
        <w:ind w:left="426" w:hanging="426"/>
        <w:rPr>
          <w:rFonts w:ascii="Arial" w:hAnsi="Arial" w:cs="Arial"/>
        </w:rPr>
      </w:pPr>
    </w:p>
    <w:p w14:paraId="6EBEEFB5" w14:textId="77777777" w:rsidR="00114806" w:rsidRPr="00114806" w:rsidRDefault="00114806" w:rsidP="00BA49DC">
      <w:pPr>
        <w:ind w:left="426" w:hanging="426"/>
        <w:rPr>
          <w:rFonts w:ascii="Arial" w:hAnsi="Arial" w:cs="Arial"/>
        </w:rPr>
      </w:pPr>
    </w:p>
    <w:p w14:paraId="2DFED489" w14:textId="77777777" w:rsidR="00114806" w:rsidRPr="00114806" w:rsidRDefault="00114806" w:rsidP="00BA49DC">
      <w:pPr>
        <w:ind w:left="426" w:hanging="426"/>
        <w:rPr>
          <w:rFonts w:ascii="Arial" w:hAnsi="Arial" w:cs="Arial"/>
        </w:rPr>
      </w:pPr>
    </w:p>
    <w:p w14:paraId="242C6742" w14:textId="77777777" w:rsidR="00114806" w:rsidRPr="00114806" w:rsidRDefault="00114806" w:rsidP="00BA49DC">
      <w:pPr>
        <w:ind w:left="426" w:hanging="426"/>
        <w:rPr>
          <w:rFonts w:ascii="Arial" w:hAnsi="Arial" w:cs="Arial"/>
        </w:rPr>
      </w:pPr>
    </w:p>
    <w:p w14:paraId="5682207F" w14:textId="77777777" w:rsidR="00114806" w:rsidRPr="00114806" w:rsidRDefault="00114806" w:rsidP="00BA49DC">
      <w:pPr>
        <w:ind w:left="426" w:hanging="426"/>
        <w:rPr>
          <w:rFonts w:ascii="Arial" w:hAnsi="Arial" w:cs="Arial"/>
        </w:rPr>
      </w:pPr>
    </w:p>
    <w:p w14:paraId="592599F4" w14:textId="77777777" w:rsidR="00114806" w:rsidRPr="00114806" w:rsidRDefault="00114806" w:rsidP="00BA49DC">
      <w:pPr>
        <w:ind w:left="426" w:hanging="426"/>
        <w:rPr>
          <w:rFonts w:ascii="Arial" w:hAnsi="Arial" w:cs="Arial"/>
        </w:rPr>
      </w:pPr>
    </w:p>
    <w:p w14:paraId="128FFC1C" w14:textId="77777777" w:rsidR="00114806" w:rsidRPr="00114806" w:rsidRDefault="00114806" w:rsidP="00BA49DC">
      <w:pPr>
        <w:ind w:left="426" w:hanging="426"/>
        <w:rPr>
          <w:rFonts w:ascii="Arial" w:hAnsi="Arial" w:cs="Arial"/>
        </w:rPr>
      </w:pPr>
    </w:p>
    <w:p w14:paraId="38C7892D" w14:textId="77777777" w:rsidR="00114806" w:rsidRPr="00114806" w:rsidRDefault="00114806" w:rsidP="00BA49DC">
      <w:pPr>
        <w:ind w:left="426" w:hanging="426"/>
        <w:rPr>
          <w:rFonts w:ascii="Arial" w:hAnsi="Arial" w:cs="Arial"/>
        </w:rPr>
      </w:pPr>
    </w:p>
    <w:p w14:paraId="59E6565E" w14:textId="77777777" w:rsidR="00114806" w:rsidRPr="00114806" w:rsidRDefault="00114806" w:rsidP="00BA49DC">
      <w:pPr>
        <w:ind w:left="426" w:hanging="426"/>
        <w:rPr>
          <w:rFonts w:ascii="Arial" w:hAnsi="Arial" w:cs="Arial"/>
        </w:rPr>
      </w:pPr>
    </w:p>
    <w:p w14:paraId="748C37E0" w14:textId="77777777" w:rsidR="00114806" w:rsidRPr="00114806" w:rsidRDefault="00114806" w:rsidP="00BA49DC">
      <w:pPr>
        <w:ind w:left="426" w:hanging="426"/>
        <w:rPr>
          <w:rFonts w:ascii="Arial" w:hAnsi="Arial" w:cs="Arial"/>
        </w:rPr>
      </w:pPr>
    </w:p>
    <w:p w14:paraId="42488383" w14:textId="77777777" w:rsidR="00114806" w:rsidRPr="00114806" w:rsidRDefault="00114806" w:rsidP="00BA49DC">
      <w:pPr>
        <w:ind w:left="426" w:hanging="426"/>
        <w:rPr>
          <w:rFonts w:ascii="Arial" w:hAnsi="Arial" w:cs="Arial"/>
        </w:rPr>
      </w:pPr>
    </w:p>
    <w:p w14:paraId="72EA0B3C" w14:textId="77777777" w:rsidR="00114806" w:rsidRPr="00114806" w:rsidRDefault="00114806" w:rsidP="00BA49DC">
      <w:pPr>
        <w:ind w:left="426" w:hanging="426"/>
        <w:rPr>
          <w:rFonts w:ascii="Arial" w:hAnsi="Arial" w:cs="Arial"/>
        </w:rPr>
      </w:pPr>
    </w:p>
    <w:p w14:paraId="17BDE40D" w14:textId="77777777" w:rsidR="00114806" w:rsidRPr="00114806" w:rsidRDefault="00114806" w:rsidP="00BA49DC">
      <w:pPr>
        <w:ind w:left="426" w:hanging="426"/>
        <w:rPr>
          <w:rFonts w:ascii="Arial" w:hAnsi="Arial" w:cs="Arial"/>
        </w:rPr>
      </w:pPr>
    </w:p>
    <w:p w14:paraId="6AE285E3" w14:textId="77777777" w:rsidR="00114806" w:rsidRPr="00114806" w:rsidRDefault="00114806" w:rsidP="00BA49DC">
      <w:pPr>
        <w:ind w:left="426" w:hanging="426"/>
        <w:rPr>
          <w:rFonts w:ascii="Arial" w:hAnsi="Arial" w:cs="Arial"/>
        </w:rPr>
      </w:pPr>
    </w:p>
    <w:p w14:paraId="0F373407" w14:textId="77777777" w:rsidR="00114806" w:rsidRPr="00114806" w:rsidRDefault="00114806" w:rsidP="00BA49DC">
      <w:pPr>
        <w:ind w:left="426" w:hanging="426"/>
        <w:rPr>
          <w:rFonts w:ascii="Arial" w:hAnsi="Arial" w:cs="Arial"/>
        </w:rPr>
      </w:pPr>
    </w:p>
    <w:p w14:paraId="53D3AD02" w14:textId="77777777" w:rsidR="00114806" w:rsidRPr="00114806" w:rsidRDefault="00114806" w:rsidP="00BA49DC">
      <w:pPr>
        <w:ind w:left="426" w:hanging="426"/>
        <w:rPr>
          <w:rFonts w:ascii="Arial" w:hAnsi="Arial" w:cs="Arial"/>
        </w:rPr>
      </w:pPr>
    </w:p>
    <w:p w14:paraId="7AA115F7" w14:textId="77777777" w:rsidR="00114806" w:rsidRPr="00114806" w:rsidRDefault="00114806" w:rsidP="00BA49DC">
      <w:pPr>
        <w:ind w:left="426" w:hanging="426"/>
        <w:rPr>
          <w:rFonts w:ascii="Arial" w:hAnsi="Arial" w:cs="Arial"/>
        </w:rPr>
      </w:pPr>
    </w:p>
    <w:p w14:paraId="10D4A8AF" w14:textId="77777777" w:rsidR="00114806" w:rsidRPr="00114806" w:rsidRDefault="00114806" w:rsidP="00BA49DC">
      <w:pPr>
        <w:ind w:left="426" w:hanging="426"/>
        <w:rPr>
          <w:rFonts w:ascii="Arial" w:hAnsi="Arial" w:cs="Arial"/>
        </w:rPr>
      </w:pPr>
    </w:p>
    <w:p w14:paraId="4957F01B" w14:textId="77777777" w:rsidR="00114806" w:rsidRPr="00114806" w:rsidRDefault="00114806" w:rsidP="00BA49DC">
      <w:pPr>
        <w:ind w:left="426" w:hanging="426"/>
        <w:rPr>
          <w:rFonts w:ascii="Arial" w:hAnsi="Arial" w:cs="Arial"/>
        </w:rPr>
      </w:pPr>
    </w:p>
    <w:p w14:paraId="4DA30DEE" w14:textId="77777777" w:rsidR="00114806" w:rsidRPr="00114806" w:rsidRDefault="00114806" w:rsidP="00BA49DC">
      <w:pPr>
        <w:ind w:left="426" w:hanging="426"/>
        <w:rPr>
          <w:rFonts w:ascii="Arial" w:hAnsi="Arial" w:cs="Arial"/>
        </w:rPr>
      </w:pPr>
    </w:p>
    <w:p w14:paraId="035A404D" w14:textId="77777777" w:rsidR="00114806" w:rsidRPr="00114806" w:rsidRDefault="00114806" w:rsidP="00BA49DC">
      <w:pPr>
        <w:ind w:left="426" w:hanging="426"/>
        <w:rPr>
          <w:rFonts w:ascii="Arial" w:hAnsi="Arial" w:cs="Arial"/>
        </w:rPr>
      </w:pPr>
    </w:p>
    <w:p w14:paraId="38617F79" w14:textId="77777777" w:rsidR="00114806" w:rsidRPr="00114806" w:rsidRDefault="00114806" w:rsidP="00BA49DC">
      <w:pPr>
        <w:ind w:left="426" w:hanging="426"/>
        <w:rPr>
          <w:rFonts w:ascii="Arial" w:hAnsi="Arial" w:cs="Arial"/>
        </w:rPr>
      </w:pPr>
    </w:p>
    <w:p w14:paraId="0F6412F6" w14:textId="77777777" w:rsidR="00114806" w:rsidRPr="00114806" w:rsidRDefault="00114806" w:rsidP="00BA49DC">
      <w:pPr>
        <w:ind w:left="426" w:hanging="426"/>
        <w:rPr>
          <w:rFonts w:ascii="Arial" w:hAnsi="Arial" w:cs="Arial"/>
        </w:rPr>
      </w:pPr>
    </w:p>
    <w:p w14:paraId="0D381E38" w14:textId="77777777" w:rsidR="00114806" w:rsidRPr="00114806" w:rsidRDefault="00114806" w:rsidP="00BA49DC">
      <w:pPr>
        <w:ind w:left="426" w:hanging="426"/>
        <w:rPr>
          <w:rFonts w:ascii="Arial" w:hAnsi="Arial" w:cs="Arial"/>
        </w:rPr>
      </w:pPr>
    </w:p>
    <w:p w14:paraId="3CEBFC52" w14:textId="77777777" w:rsidR="00114806" w:rsidRPr="00114806" w:rsidRDefault="00114806" w:rsidP="00BA49DC">
      <w:pPr>
        <w:ind w:left="426" w:hanging="426"/>
        <w:rPr>
          <w:rFonts w:ascii="Arial" w:hAnsi="Arial" w:cs="Arial"/>
        </w:rPr>
      </w:pPr>
    </w:p>
    <w:p w14:paraId="443BB58C" w14:textId="77777777" w:rsidR="00114806" w:rsidRPr="00114806" w:rsidRDefault="00114806" w:rsidP="00BA49DC">
      <w:pPr>
        <w:ind w:left="426" w:hanging="426"/>
        <w:rPr>
          <w:rFonts w:ascii="Arial" w:hAnsi="Arial" w:cs="Arial"/>
        </w:rPr>
      </w:pPr>
    </w:p>
    <w:p w14:paraId="41B09AF2" w14:textId="77777777" w:rsidR="00114806" w:rsidRPr="00114806" w:rsidRDefault="00114806" w:rsidP="00BA49DC">
      <w:pPr>
        <w:ind w:left="426" w:hanging="426"/>
        <w:rPr>
          <w:rFonts w:ascii="Arial" w:hAnsi="Arial" w:cs="Arial"/>
        </w:rPr>
      </w:pPr>
    </w:p>
    <w:p w14:paraId="2F34FCA6" w14:textId="77777777" w:rsidR="00114806" w:rsidRPr="00114806" w:rsidRDefault="00114806" w:rsidP="00BA49DC">
      <w:pPr>
        <w:ind w:left="426" w:hanging="426"/>
        <w:rPr>
          <w:rFonts w:ascii="Arial" w:hAnsi="Arial" w:cs="Arial"/>
        </w:rPr>
      </w:pPr>
    </w:p>
    <w:p w14:paraId="1ECD31C4" w14:textId="77777777" w:rsidR="00114806" w:rsidRPr="00114806" w:rsidRDefault="00114806" w:rsidP="00BA49DC">
      <w:pPr>
        <w:ind w:left="426" w:hanging="426"/>
        <w:rPr>
          <w:rFonts w:ascii="Arial" w:hAnsi="Arial" w:cs="Arial"/>
        </w:rPr>
      </w:pPr>
    </w:p>
    <w:p w14:paraId="40FAEE4A" w14:textId="77777777" w:rsidR="00114806" w:rsidRPr="00114806" w:rsidRDefault="00114806" w:rsidP="00BA49DC">
      <w:pPr>
        <w:ind w:left="426" w:hanging="426"/>
        <w:rPr>
          <w:rFonts w:ascii="Arial" w:hAnsi="Arial" w:cs="Arial"/>
        </w:rPr>
      </w:pPr>
    </w:p>
    <w:p w14:paraId="75946EA9" w14:textId="77777777" w:rsidR="00114806" w:rsidRPr="00114806" w:rsidRDefault="00114806" w:rsidP="00BA49DC">
      <w:pPr>
        <w:ind w:left="426" w:hanging="426"/>
        <w:rPr>
          <w:rFonts w:ascii="Arial" w:hAnsi="Arial" w:cs="Arial"/>
        </w:rPr>
      </w:pPr>
    </w:p>
    <w:p w14:paraId="5A664B2B" w14:textId="77777777" w:rsidR="00114806" w:rsidRPr="00114806" w:rsidRDefault="00114806" w:rsidP="00BA49DC">
      <w:pPr>
        <w:ind w:left="426" w:hanging="426"/>
        <w:rPr>
          <w:rFonts w:ascii="Arial" w:hAnsi="Arial" w:cs="Arial"/>
        </w:rPr>
      </w:pPr>
    </w:p>
    <w:p w14:paraId="215EA18A" w14:textId="77777777" w:rsidR="00114806" w:rsidRPr="00114806" w:rsidRDefault="00114806" w:rsidP="00BA49DC">
      <w:pPr>
        <w:ind w:left="426" w:hanging="426"/>
        <w:rPr>
          <w:rFonts w:ascii="Arial" w:hAnsi="Arial" w:cs="Arial"/>
        </w:rPr>
      </w:pPr>
    </w:p>
    <w:p w14:paraId="4667FAB5" w14:textId="77777777" w:rsidR="00114806" w:rsidRPr="00114806" w:rsidRDefault="00114806" w:rsidP="00BA49DC">
      <w:pPr>
        <w:ind w:left="426" w:hanging="426"/>
        <w:rPr>
          <w:rFonts w:ascii="Arial" w:hAnsi="Arial" w:cs="Arial"/>
        </w:rPr>
      </w:pPr>
    </w:p>
    <w:p w14:paraId="1E09C7D9" w14:textId="77777777" w:rsidR="00114806" w:rsidRPr="00114806" w:rsidRDefault="00114806" w:rsidP="00BA49DC">
      <w:pPr>
        <w:ind w:left="426" w:hanging="426"/>
        <w:rPr>
          <w:rFonts w:ascii="Arial" w:hAnsi="Arial" w:cs="Arial"/>
        </w:rPr>
      </w:pPr>
    </w:p>
    <w:p w14:paraId="78449E5B" w14:textId="77777777" w:rsidR="00114806" w:rsidRPr="00114806" w:rsidRDefault="00114806" w:rsidP="00BA49DC">
      <w:pPr>
        <w:ind w:left="426" w:hanging="426"/>
        <w:rPr>
          <w:rFonts w:ascii="Arial" w:hAnsi="Arial" w:cs="Arial"/>
        </w:rPr>
      </w:pPr>
    </w:p>
    <w:p w14:paraId="7B7BF0AE" w14:textId="77777777" w:rsidR="00114806" w:rsidRPr="00114806" w:rsidRDefault="00114806" w:rsidP="00BA49DC">
      <w:pPr>
        <w:ind w:left="426" w:hanging="426"/>
        <w:rPr>
          <w:rFonts w:ascii="Arial" w:hAnsi="Arial" w:cs="Arial"/>
        </w:rPr>
      </w:pPr>
    </w:p>
    <w:p w14:paraId="5CCD4B81" w14:textId="77777777" w:rsidR="00114806" w:rsidRPr="00114806" w:rsidRDefault="00114806" w:rsidP="00BA49DC">
      <w:pPr>
        <w:ind w:left="426" w:hanging="426"/>
        <w:rPr>
          <w:rFonts w:ascii="Arial" w:hAnsi="Arial" w:cs="Arial"/>
        </w:rPr>
      </w:pPr>
    </w:p>
    <w:p w14:paraId="4AD67D49" w14:textId="77777777" w:rsidR="00114806" w:rsidRPr="00114806" w:rsidRDefault="00114806" w:rsidP="00BA49DC">
      <w:pPr>
        <w:ind w:left="426" w:hanging="426"/>
        <w:rPr>
          <w:rFonts w:ascii="Arial" w:hAnsi="Arial" w:cs="Arial"/>
        </w:rPr>
      </w:pPr>
    </w:p>
    <w:p w14:paraId="2191492A" w14:textId="77777777" w:rsidR="00114806" w:rsidRPr="00114806" w:rsidRDefault="00114806" w:rsidP="00BA49DC">
      <w:pPr>
        <w:ind w:left="426" w:hanging="426"/>
        <w:rPr>
          <w:rFonts w:ascii="Arial" w:hAnsi="Arial" w:cs="Arial"/>
        </w:rPr>
      </w:pPr>
    </w:p>
    <w:p w14:paraId="5DB09C75" w14:textId="77777777" w:rsidR="00114806" w:rsidRPr="00BA49DC" w:rsidRDefault="00114806" w:rsidP="00BA49DC">
      <w:pPr>
        <w:ind w:left="426" w:hanging="426"/>
        <w:rPr>
          <w:rFonts w:ascii="Arial" w:hAnsi="Arial" w:cs="Arial"/>
          <w:b/>
          <w:bCs/>
        </w:rPr>
      </w:pPr>
      <w:r w:rsidRPr="00BA49DC">
        <w:rPr>
          <w:rFonts w:ascii="Arial" w:hAnsi="Arial" w:cs="Arial"/>
          <w:b/>
          <w:bCs/>
        </w:rPr>
        <w:t>CHAPTER-III,IV &amp; V</w:t>
      </w:r>
    </w:p>
    <w:p w14:paraId="5B6F2A4A" w14:textId="77777777" w:rsidR="00114806" w:rsidRPr="00114806" w:rsidRDefault="00114806" w:rsidP="00BA49DC">
      <w:pPr>
        <w:ind w:left="426" w:hanging="426"/>
        <w:rPr>
          <w:rFonts w:ascii="Arial" w:hAnsi="Arial" w:cs="Arial"/>
          <w:b/>
          <w:bCs/>
        </w:rPr>
      </w:pPr>
    </w:p>
    <w:p w14:paraId="52B64767" w14:textId="77777777" w:rsidR="00114806" w:rsidRPr="00BA49DC" w:rsidRDefault="00114806" w:rsidP="00BA49DC">
      <w:pPr>
        <w:ind w:left="426" w:hanging="426"/>
        <w:rPr>
          <w:rFonts w:ascii="Arial" w:hAnsi="Arial" w:cs="Arial"/>
          <w:b/>
          <w:bCs/>
        </w:rPr>
      </w:pPr>
      <w:r w:rsidRPr="00BA49DC">
        <w:rPr>
          <w:rFonts w:ascii="Arial" w:hAnsi="Arial" w:cs="Arial"/>
          <w:b/>
          <w:bCs/>
        </w:rPr>
        <w:t>III</w:t>
      </w:r>
      <w:r w:rsidRPr="00BA49DC">
        <w:rPr>
          <w:rFonts w:ascii="Arial" w:hAnsi="Arial" w:cs="Arial"/>
          <w:b/>
          <w:bCs/>
        </w:rPr>
        <w:tab/>
      </w:r>
      <w:hyperlink w:anchor="SATRTUP" w:history="1">
        <w:r w:rsidRPr="00BA49DC">
          <w:rPr>
            <w:rStyle w:val="Hyperlink"/>
            <w:rFonts w:ascii="Arial" w:hAnsi="Arial" w:cs="Arial"/>
            <w:b/>
            <w:bCs/>
          </w:rPr>
          <w:t>START UP PROCEDURE/SEQUENCE OF OPERATION</w:t>
        </w:r>
      </w:hyperlink>
    </w:p>
    <w:p w14:paraId="35DE1130" w14:textId="77777777" w:rsidR="00114806" w:rsidRPr="00BA49DC" w:rsidRDefault="00114806" w:rsidP="00BA49DC">
      <w:pPr>
        <w:ind w:left="426" w:hanging="426"/>
        <w:rPr>
          <w:rFonts w:ascii="Arial" w:hAnsi="Arial" w:cs="Arial"/>
          <w:b/>
          <w:bCs/>
        </w:rPr>
      </w:pPr>
      <w:r w:rsidRPr="00BA49DC">
        <w:rPr>
          <w:rFonts w:ascii="Arial" w:hAnsi="Arial" w:cs="Arial"/>
          <w:b/>
          <w:bCs/>
        </w:rPr>
        <w:t>IV</w:t>
      </w:r>
      <w:r w:rsidRPr="00BA49DC">
        <w:rPr>
          <w:rFonts w:ascii="Arial" w:hAnsi="Arial" w:cs="Arial"/>
          <w:b/>
          <w:bCs/>
        </w:rPr>
        <w:tab/>
      </w:r>
      <w:hyperlink w:anchor="SHUTDOWN" w:history="1">
        <w:r w:rsidRPr="00BA49DC">
          <w:rPr>
            <w:rStyle w:val="Hyperlink"/>
            <w:rFonts w:ascii="Arial" w:hAnsi="Arial" w:cs="Arial"/>
            <w:b/>
            <w:bCs/>
          </w:rPr>
          <w:t>SHUTDOWN PROCEDURE</w:t>
        </w:r>
      </w:hyperlink>
    </w:p>
    <w:p w14:paraId="23461EF4" w14:textId="77777777" w:rsidR="00114806" w:rsidRPr="00BA49DC" w:rsidRDefault="00114806" w:rsidP="00BA49DC">
      <w:pPr>
        <w:ind w:left="426" w:hanging="426"/>
        <w:rPr>
          <w:rFonts w:ascii="Arial" w:hAnsi="Arial" w:cs="Arial"/>
        </w:rPr>
      </w:pPr>
      <w:r w:rsidRPr="00BA49DC">
        <w:rPr>
          <w:rFonts w:ascii="Arial" w:hAnsi="Arial" w:cs="Arial"/>
          <w:b/>
          <w:bCs/>
        </w:rPr>
        <w:t>V</w:t>
      </w:r>
      <w:r w:rsidRPr="00BA49DC">
        <w:rPr>
          <w:rFonts w:ascii="Arial" w:hAnsi="Arial" w:cs="Arial"/>
          <w:b/>
          <w:bCs/>
        </w:rPr>
        <w:tab/>
      </w:r>
      <w:hyperlink w:anchor="INTERLOCKS" w:history="1">
        <w:r w:rsidRPr="00BA49DC">
          <w:rPr>
            <w:rStyle w:val="Hyperlink"/>
            <w:rFonts w:ascii="Arial" w:hAnsi="Arial" w:cs="Arial"/>
            <w:b/>
            <w:bCs/>
          </w:rPr>
          <w:t>INTERLOCKS DESCRIPTION OF ENTIRE PLANT</w:t>
        </w:r>
      </w:hyperlink>
    </w:p>
    <w:p w14:paraId="541E392D" w14:textId="77777777" w:rsidR="00114806" w:rsidRPr="00114806" w:rsidRDefault="00114806" w:rsidP="00BA49DC">
      <w:pPr>
        <w:ind w:left="426" w:hanging="426"/>
        <w:rPr>
          <w:rFonts w:ascii="Arial" w:hAnsi="Arial" w:cs="Arial"/>
        </w:rPr>
      </w:pPr>
    </w:p>
    <w:p w14:paraId="26845894" w14:textId="77777777" w:rsidR="00114806" w:rsidRPr="00114806" w:rsidRDefault="00114806" w:rsidP="00BA49DC">
      <w:pPr>
        <w:ind w:left="426" w:hanging="426"/>
        <w:rPr>
          <w:rFonts w:ascii="Arial" w:hAnsi="Arial" w:cs="Arial"/>
        </w:rPr>
      </w:pPr>
    </w:p>
    <w:p w14:paraId="3E46E874" w14:textId="77777777" w:rsidR="00114806" w:rsidRPr="00114806" w:rsidRDefault="00114806" w:rsidP="00BA49DC">
      <w:pPr>
        <w:ind w:left="426" w:hanging="426"/>
        <w:rPr>
          <w:rFonts w:ascii="Arial" w:hAnsi="Arial" w:cs="Arial"/>
        </w:rPr>
      </w:pPr>
    </w:p>
    <w:p w14:paraId="415076F1" w14:textId="77777777" w:rsidR="00114806" w:rsidRPr="00114806" w:rsidRDefault="00114806" w:rsidP="00BA49DC">
      <w:pPr>
        <w:ind w:left="426" w:hanging="426"/>
        <w:rPr>
          <w:rFonts w:ascii="Arial" w:hAnsi="Arial" w:cs="Arial"/>
        </w:rPr>
      </w:pPr>
    </w:p>
    <w:p w14:paraId="46EFDC5C" w14:textId="77777777" w:rsidR="00114806" w:rsidRPr="00114806" w:rsidRDefault="00114806" w:rsidP="00BA49DC">
      <w:pPr>
        <w:ind w:left="426" w:hanging="426"/>
        <w:rPr>
          <w:rFonts w:ascii="Arial" w:hAnsi="Arial" w:cs="Arial"/>
        </w:rPr>
      </w:pPr>
    </w:p>
    <w:p w14:paraId="7AE582F8" w14:textId="77777777" w:rsidR="00114806" w:rsidRPr="00114806" w:rsidRDefault="00114806" w:rsidP="00BA49DC">
      <w:pPr>
        <w:ind w:left="426" w:hanging="426"/>
        <w:rPr>
          <w:rFonts w:ascii="Arial" w:hAnsi="Arial" w:cs="Arial"/>
        </w:rPr>
      </w:pPr>
    </w:p>
    <w:p w14:paraId="51DE6438" w14:textId="77777777" w:rsidR="00114806" w:rsidRPr="00114806" w:rsidRDefault="00114806" w:rsidP="00BA49DC">
      <w:pPr>
        <w:ind w:left="426" w:hanging="426"/>
        <w:rPr>
          <w:rFonts w:ascii="Arial" w:hAnsi="Arial" w:cs="Arial"/>
        </w:rPr>
      </w:pPr>
    </w:p>
    <w:p w14:paraId="5BB7A98F" w14:textId="77777777" w:rsidR="00114806" w:rsidRPr="00114806" w:rsidRDefault="00114806" w:rsidP="00BA49DC">
      <w:pPr>
        <w:ind w:left="426" w:hanging="426"/>
        <w:rPr>
          <w:rFonts w:ascii="Arial" w:hAnsi="Arial" w:cs="Arial"/>
        </w:rPr>
      </w:pPr>
    </w:p>
    <w:p w14:paraId="2FF0BE66" w14:textId="77777777" w:rsidR="00114806" w:rsidRPr="00114806" w:rsidRDefault="00114806" w:rsidP="00BA49DC">
      <w:pPr>
        <w:ind w:left="426" w:hanging="426"/>
        <w:rPr>
          <w:rFonts w:ascii="Arial" w:hAnsi="Arial" w:cs="Arial"/>
        </w:rPr>
      </w:pPr>
    </w:p>
    <w:p w14:paraId="41C514AA" w14:textId="77777777" w:rsidR="00114806" w:rsidRPr="00114806" w:rsidRDefault="00114806" w:rsidP="00BA49DC">
      <w:pPr>
        <w:ind w:left="426" w:hanging="426"/>
        <w:rPr>
          <w:rFonts w:ascii="Arial" w:hAnsi="Arial" w:cs="Arial"/>
        </w:rPr>
      </w:pPr>
    </w:p>
    <w:p w14:paraId="40B68DC8" w14:textId="77777777" w:rsidR="00114806" w:rsidRPr="00BA49DC" w:rsidRDefault="00114806" w:rsidP="00BA49DC">
      <w:pPr>
        <w:ind w:left="426" w:hanging="426"/>
        <w:rPr>
          <w:rFonts w:ascii="Arial" w:hAnsi="Arial" w:cs="Arial"/>
        </w:rPr>
      </w:pPr>
      <w:bookmarkStart w:id="336" w:name="SATRTUP"/>
      <w:bookmarkEnd w:id="336"/>
      <w:r w:rsidRPr="00BA49DC">
        <w:rPr>
          <w:rFonts w:ascii="Arial" w:hAnsi="Arial" w:cs="Arial"/>
        </w:rPr>
        <w:t>CHAPTER III</w:t>
      </w:r>
    </w:p>
    <w:p w14:paraId="366A0B32" w14:textId="77777777" w:rsidR="00114806" w:rsidRPr="00114806" w:rsidRDefault="00114806" w:rsidP="00BA49DC">
      <w:pPr>
        <w:ind w:left="426" w:hanging="426"/>
        <w:rPr>
          <w:rFonts w:ascii="Arial" w:hAnsi="Arial" w:cs="Arial"/>
        </w:rPr>
      </w:pPr>
    </w:p>
    <w:p w14:paraId="1D3C5954" w14:textId="77777777" w:rsidR="00114806" w:rsidRPr="00BA49DC" w:rsidRDefault="00114806" w:rsidP="00BA49DC">
      <w:pPr>
        <w:ind w:left="426" w:hanging="426"/>
        <w:rPr>
          <w:rFonts w:ascii="Arial" w:hAnsi="Arial" w:cs="Arial"/>
        </w:rPr>
      </w:pPr>
      <w:r w:rsidRPr="00BA49DC">
        <w:rPr>
          <w:rFonts w:ascii="Arial" w:hAnsi="Arial" w:cs="Arial"/>
        </w:rPr>
        <w:t>START UP PROCEDURE/SEQUENCE OF OPERATION</w:t>
      </w:r>
    </w:p>
    <w:p w14:paraId="2F3BAF07" w14:textId="77777777" w:rsidR="00114806" w:rsidRPr="00114806" w:rsidRDefault="00114806" w:rsidP="00BA49DC">
      <w:pPr>
        <w:ind w:left="426" w:hanging="426"/>
        <w:rPr>
          <w:rFonts w:ascii="Arial" w:hAnsi="Arial" w:cs="Arial"/>
        </w:rPr>
      </w:pPr>
    </w:p>
    <w:p w14:paraId="1FB66C46" w14:textId="77777777" w:rsidR="00114806" w:rsidRPr="00BA49DC" w:rsidRDefault="00114806" w:rsidP="00BA49DC">
      <w:pPr>
        <w:ind w:left="426" w:hanging="426"/>
        <w:rPr>
          <w:rFonts w:ascii="Arial" w:hAnsi="Arial" w:cs="Arial"/>
        </w:rPr>
      </w:pPr>
      <w:r w:rsidRPr="00BA49DC">
        <w:rPr>
          <w:rFonts w:ascii="Arial" w:hAnsi="Arial" w:cs="Arial"/>
        </w:rPr>
        <w:t>N.B.</w:t>
      </w:r>
      <w:r w:rsidRPr="00BA49DC">
        <w:rPr>
          <w:rFonts w:ascii="Arial" w:hAnsi="Arial" w:cs="Arial"/>
        </w:rPr>
        <w:tab/>
        <w:t>Individual sections start ups are given in respective sections.</w:t>
      </w:r>
    </w:p>
    <w:p w14:paraId="34646CE8" w14:textId="77777777" w:rsidR="00114806" w:rsidRPr="00114806" w:rsidRDefault="00114806" w:rsidP="00BA49DC">
      <w:pPr>
        <w:ind w:left="426" w:hanging="426"/>
        <w:rPr>
          <w:rFonts w:ascii="Arial" w:hAnsi="Arial" w:cs="Arial"/>
        </w:rPr>
      </w:pPr>
    </w:p>
    <w:p w14:paraId="0BB2D1F5" w14:textId="77777777" w:rsidR="00114806" w:rsidRPr="00114806" w:rsidRDefault="00114806" w:rsidP="00BA49DC">
      <w:pPr>
        <w:ind w:left="426" w:hanging="426"/>
        <w:rPr>
          <w:rFonts w:ascii="Arial" w:hAnsi="Arial" w:cs="Arial"/>
        </w:rPr>
      </w:pPr>
      <w:r w:rsidRPr="00114806">
        <w:rPr>
          <w:rFonts w:ascii="Arial" w:hAnsi="Arial" w:cs="Arial"/>
        </w:rPr>
        <w:lastRenderedPageBreak/>
        <w:t>Chiller cooling water in all the exchangers.</w:t>
      </w:r>
    </w:p>
    <w:p w14:paraId="662D5707" w14:textId="77777777" w:rsidR="00114806" w:rsidRPr="00114806" w:rsidRDefault="00114806" w:rsidP="00BA49DC">
      <w:pPr>
        <w:ind w:left="426" w:hanging="426"/>
        <w:rPr>
          <w:rFonts w:ascii="Arial" w:hAnsi="Arial" w:cs="Arial"/>
        </w:rPr>
      </w:pPr>
    </w:p>
    <w:p w14:paraId="74709C21" w14:textId="77777777" w:rsidR="00114806" w:rsidRPr="00114806" w:rsidRDefault="00114806" w:rsidP="00BA49DC">
      <w:pPr>
        <w:ind w:left="426" w:hanging="426"/>
        <w:rPr>
          <w:rFonts w:ascii="Arial" w:hAnsi="Arial" w:cs="Arial"/>
        </w:rPr>
      </w:pPr>
      <w:r w:rsidRPr="00114806">
        <w:rPr>
          <w:rFonts w:ascii="Arial" w:hAnsi="Arial" w:cs="Arial"/>
        </w:rPr>
        <w:t>Start chiller system and establish temperature and flow.</w:t>
      </w:r>
    </w:p>
    <w:p w14:paraId="1F22901B" w14:textId="77777777" w:rsidR="00114806" w:rsidRPr="00114806" w:rsidRDefault="00114806" w:rsidP="00BA49DC">
      <w:pPr>
        <w:ind w:left="426" w:hanging="426"/>
        <w:rPr>
          <w:rFonts w:ascii="Arial" w:hAnsi="Arial" w:cs="Arial"/>
        </w:rPr>
      </w:pPr>
    </w:p>
    <w:p w14:paraId="0BFF27DD" w14:textId="77777777" w:rsidR="00114806" w:rsidRPr="00114806" w:rsidRDefault="00114806" w:rsidP="00BA49DC">
      <w:pPr>
        <w:ind w:left="426" w:hanging="426"/>
        <w:rPr>
          <w:rFonts w:ascii="Arial" w:hAnsi="Arial" w:cs="Arial"/>
        </w:rPr>
      </w:pPr>
      <w:r w:rsidRPr="00114806">
        <w:rPr>
          <w:rFonts w:ascii="Arial" w:hAnsi="Arial" w:cs="Arial"/>
        </w:rPr>
        <w:t>Start all the tracing and jacket steams in 100, 200, 500 and 800 areas.</w:t>
      </w:r>
    </w:p>
    <w:p w14:paraId="56A90AC5" w14:textId="77777777" w:rsidR="00114806" w:rsidRPr="00114806" w:rsidRDefault="00114806" w:rsidP="00BA49DC">
      <w:pPr>
        <w:ind w:left="426" w:hanging="426"/>
        <w:rPr>
          <w:rFonts w:ascii="Arial" w:hAnsi="Arial" w:cs="Arial"/>
        </w:rPr>
      </w:pPr>
    </w:p>
    <w:p w14:paraId="2E0F1E54" w14:textId="77777777" w:rsidR="00114806" w:rsidRPr="00114806" w:rsidRDefault="00114806" w:rsidP="00BA49DC">
      <w:pPr>
        <w:ind w:left="426" w:hanging="426"/>
        <w:rPr>
          <w:rFonts w:ascii="Arial" w:hAnsi="Arial" w:cs="Arial"/>
        </w:rPr>
      </w:pPr>
      <w:r w:rsidRPr="00114806">
        <w:rPr>
          <w:rFonts w:ascii="Arial" w:hAnsi="Arial" w:cs="Arial"/>
        </w:rPr>
        <w:t>Maintain V-304 pressure at 18.0 kg/cm2g.  Start P301 A/S on close circulation maintaining the discharge pressure at 40-42 kg/cm2g.</w:t>
      </w:r>
    </w:p>
    <w:p w14:paraId="150B5289" w14:textId="77777777" w:rsidR="00114806" w:rsidRPr="00114806" w:rsidRDefault="00114806" w:rsidP="00BA49DC">
      <w:pPr>
        <w:ind w:left="426" w:hanging="426"/>
        <w:rPr>
          <w:rFonts w:ascii="Arial" w:hAnsi="Arial" w:cs="Arial"/>
        </w:rPr>
      </w:pPr>
    </w:p>
    <w:p w14:paraId="6E6A1953" w14:textId="77777777" w:rsidR="00114806" w:rsidRPr="00114806" w:rsidRDefault="00114806" w:rsidP="00BA49DC">
      <w:pPr>
        <w:ind w:left="426" w:hanging="426"/>
        <w:rPr>
          <w:rFonts w:ascii="Arial" w:hAnsi="Arial" w:cs="Arial"/>
        </w:rPr>
      </w:pPr>
      <w:r w:rsidRPr="00114806">
        <w:rPr>
          <w:rFonts w:ascii="Arial" w:hAnsi="Arial" w:cs="Arial"/>
        </w:rPr>
        <w:t>Start jacket water in R-202 and V-201.  Line up chilled water in E201.</w:t>
      </w:r>
    </w:p>
    <w:p w14:paraId="775A70E5" w14:textId="77777777" w:rsidR="00114806" w:rsidRPr="00114806" w:rsidRDefault="00114806" w:rsidP="00BA49DC">
      <w:pPr>
        <w:ind w:left="426" w:hanging="426"/>
        <w:rPr>
          <w:rFonts w:ascii="Arial" w:hAnsi="Arial" w:cs="Arial"/>
        </w:rPr>
      </w:pPr>
    </w:p>
    <w:p w14:paraId="63AA092F" w14:textId="77777777" w:rsidR="00114806" w:rsidRPr="00114806" w:rsidRDefault="00114806" w:rsidP="00BA49DC">
      <w:pPr>
        <w:ind w:left="426" w:hanging="426"/>
        <w:rPr>
          <w:rFonts w:ascii="Arial" w:hAnsi="Arial" w:cs="Arial"/>
        </w:rPr>
      </w:pPr>
      <w:r w:rsidRPr="00114806">
        <w:rPr>
          <w:rFonts w:ascii="Arial" w:hAnsi="Arial" w:cs="Arial"/>
        </w:rPr>
        <w:t>Start P 107 A/S and keep it on auto mode.</w:t>
      </w:r>
    </w:p>
    <w:p w14:paraId="0D2F43FE" w14:textId="77777777" w:rsidR="00114806" w:rsidRPr="00114806" w:rsidRDefault="00114806" w:rsidP="00BA49DC">
      <w:pPr>
        <w:ind w:left="426" w:hanging="426"/>
        <w:rPr>
          <w:rFonts w:ascii="Arial" w:hAnsi="Arial" w:cs="Arial"/>
        </w:rPr>
      </w:pPr>
    </w:p>
    <w:p w14:paraId="69501AAC" w14:textId="77777777" w:rsidR="00114806" w:rsidRPr="00114806" w:rsidRDefault="00114806" w:rsidP="00BA49DC">
      <w:pPr>
        <w:ind w:left="426" w:hanging="426"/>
        <w:rPr>
          <w:rFonts w:ascii="Arial" w:hAnsi="Arial" w:cs="Arial"/>
        </w:rPr>
      </w:pPr>
      <w:r w:rsidRPr="00114806">
        <w:rPr>
          <w:rFonts w:ascii="Arial" w:hAnsi="Arial" w:cs="Arial"/>
        </w:rPr>
        <w:t>Check and take P-201, P-202, A-201 and A-301 seal pressurization system in line.</w:t>
      </w:r>
    </w:p>
    <w:p w14:paraId="411C298D" w14:textId="77777777" w:rsidR="00114806" w:rsidRPr="00114806" w:rsidRDefault="00114806" w:rsidP="00BA49DC">
      <w:pPr>
        <w:ind w:left="426" w:hanging="426"/>
        <w:rPr>
          <w:rFonts w:ascii="Arial" w:hAnsi="Arial" w:cs="Arial"/>
        </w:rPr>
      </w:pPr>
    </w:p>
    <w:p w14:paraId="7072E3BB" w14:textId="77777777" w:rsidR="00114806" w:rsidRPr="00114806" w:rsidRDefault="00114806" w:rsidP="00BA49DC">
      <w:pPr>
        <w:ind w:left="426" w:hanging="426"/>
        <w:rPr>
          <w:rFonts w:ascii="Arial" w:hAnsi="Arial" w:cs="Arial"/>
        </w:rPr>
      </w:pPr>
      <w:r w:rsidRPr="00114806">
        <w:rPr>
          <w:rFonts w:ascii="Arial" w:hAnsi="Arial" w:cs="Arial"/>
        </w:rPr>
        <w:t>Start hot nitrogen circulation in FB 502 alongwith C-502 in operation.  Start all the flushing nitrogen in the instruments of dryer section.</w:t>
      </w:r>
    </w:p>
    <w:p w14:paraId="02977127" w14:textId="77777777" w:rsidR="00114806" w:rsidRPr="00114806" w:rsidRDefault="00114806" w:rsidP="00BA49DC">
      <w:pPr>
        <w:ind w:left="426" w:hanging="426"/>
        <w:rPr>
          <w:rFonts w:ascii="Arial" w:hAnsi="Arial" w:cs="Arial"/>
        </w:rPr>
      </w:pPr>
    </w:p>
    <w:p w14:paraId="06DC8E28" w14:textId="77777777" w:rsidR="00114806" w:rsidRPr="00114806" w:rsidRDefault="00114806" w:rsidP="00BA49DC">
      <w:pPr>
        <w:ind w:left="426" w:hanging="426"/>
        <w:rPr>
          <w:rFonts w:ascii="Arial" w:hAnsi="Arial" w:cs="Arial"/>
        </w:rPr>
      </w:pPr>
      <w:r w:rsidRPr="00114806">
        <w:rPr>
          <w:rFonts w:ascii="Arial" w:hAnsi="Arial" w:cs="Arial"/>
        </w:rPr>
        <w:t>Start all the steams in line in FB 501 and establish its temperature with  C501 in operation.</w:t>
      </w:r>
    </w:p>
    <w:p w14:paraId="564655B8" w14:textId="77777777" w:rsidR="00114806" w:rsidRPr="00114806" w:rsidRDefault="00114806" w:rsidP="00BA49DC">
      <w:pPr>
        <w:ind w:left="426" w:hanging="426"/>
        <w:rPr>
          <w:rFonts w:ascii="Arial" w:hAnsi="Arial" w:cs="Arial"/>
        </w:rPr>
      </w:pPr>
    </w:p>
    <w:p w14:paraId="635365B9" w14:textId="77777777" w:rsidR="00114806" w:rsidRPr="00114806" w:rsidRDefault="00114806" w:rsidP="00BA49DC">
      <w:pPr>
        <w:ind w:left="426" w:hanging="426"/>
        <w:rPr>
          <w:rFonts w:ascii="Arial" w:hAnsi="Arial" w:cs="Arial"/>
        </w:rPr>
      </w:pPr>
      <w:r w:rsidRPr="00114806">
        <w:rPr>
          <w:rFonts w:ascii="Arial" w:hAnsi="Arial" w:cs="Arial"/>
        </w:rPr>
        <w:t>Charge steam in E 203, LT 1801 A/B and LT 2301.</w:t>
      </w:r>
    </w:p>
    <w:p w14:paraId="11725EB9" w14:textId="77777777" w:rsidR="00114806" w:rsidRPr="00114806" w:rsidRDefault="00114806" w:rsidP="00BA49DC">
      <w:pPr>
        <w:ind w:left="426" w:hanging="426"/>
        <w:rPr>
          <w:rFonts w:ascii="Arial" w:hAnsi="Arial" w:cs="Arial"/>
        </w:rPr>
      </w:pPr>
    </w:p>
    <w:p w14:paraId="6BA8A3FD" w14:textId="77777777" w:rsidR="00114806" w:rsidRPr="00114806" w:rsidRDefault="00114806" w:rsidP="00BA49DC">
      <w:pPr>
        <w:ind w:left="426" w:hanging="426"/>
        <w:rPr>
          <w:rFonts w:ascii="Arial" w:hAnsi="Arial" w:cs="Arial"/>
        </w:rPr>
      </w:pPr>
      <w:r w:rsidRPr="00114806">
        <w:rPr>
          <w:rFonts w:ascii="Arial" w:hAnsi="Arial" w:cs="Arial"/>
        </w:rPr>
        <w:t>Take propylene vapour in V-202 from E 302 top upto 18.0 kg/cm2g.  Line up LT 1801 A and B.  Check the leakages.</w:t>
      </w:r>
    </w:p>
    <w:p w14:paraId="3FA8175F" w14:textId="77777777" w:rsidR="00114806" w:rsidRPr="00114806" w:rsidRDefault="00114806" w:rsidP="00BA49DC">
      <w:pPr>
        <w:ind w:left="426" w:hanging="426"/>
        <w:rPr>
          <w:rFonts w:ascii="Arial" w:hAnsi="Arial" w:cs="Arial"/>
        </w:rPr>
      </w:pPr>
    </w:p>
    <w:p w14:paraId="2E957818" w14:textId="77777777" w:rsidR="00114806" w:rsidRPr="00114806" w:rsidRDefault="00114806" w:rsidP="00BA49DC">
      <w:pPr>
        <w:ind w:left="426" w:hanging="426"/>
        <w:rPr>
          <w:rFonts w:ascii="Arial" w:hAnsi="Arial" w:cs="Arial"/>
        </w:rPr>
      </w:pPr>
      <w:r w:rsidRPr="00114806">
        <w:rPr>
          <w:rFonts w:ascii="Arial" w:hAnsi="Arial" w:cs="Arial"/>
        </w:rPr>
        <w:t>Charge propylene header with F 201  A/S in line and check leaks.</w:t>
      </w:r>
    </w:p>
    <w:p w14:paraId="372D0FBB" w14:textId="77777777" w:rsidR="00114806" w:rsidRPr="00114806" w:rsidRDefault="00114806" w:rsidP="00BA49DC">
      <w:pPr>
        <w:ind w:left="426" w:hanging="426"/>
        <w:rPr>
          <w:rFonts w:ascii="Arial" w:hAnsi="Arial" w:cs="Arial"/>
        </w:rPr>
      </w:pPr>
    </w:p>
    <w:p w14:paraId="56C138B2" w14:textId="77777777" w:rsidR="00114806" w:rsidRPr="00114806" w:rsidRDefault="00114806" w:rsidP="00BA49DC">
      <w:pPr>
        <w:ind w:left="426" w:hanging="426"/>
        <w:rPr>
          <w:rFonts w:ascii="Arial" w:hAnsi="Arial" w:cs="Arial"/>
        </w:rPr>
      </w:pPr>
      <w:r w:rsidRPr="00114806">
        <w:rPr>
          <w:rFonts w:ascii="Arial" w:hAnsi="Arial" w:cs="Arial"/>
        </w:rPr>
        <w:t>Take propylene vapour in V-301 through FV 1803 upto 18.0 kg/cm2g and check leaks.   Line up C 301 and E 301 top and raise the pressure upto    18.0 kg/cm2g.  Check the leakages, check P 302 discharge sample for moisture.  If the moisture is more than 5 ppm, then blow down P302 casing until the moisture comes down to 5 ppm.  Then build up level in E301 and start P302 by sending reflux to C301.</w:t>
      </w:r>
    </w:p>
    <w:p w14:paraId="4DA8F49B" w14:textId="77777777" w:rsidR="00114806" w:rsidRPr="00BA49DC" w:rsidRDefault="00114806" w:rsidP="00BA49DC">
      <w:pPr>
        <w:ind w:left="426" w:hanging="426"/>
        <w:rPr>
          <w:rFonts w:ascii="Arial" w:hAnsi="Arial" w:cs="Arial"/>
        </w:rPr>
      </w:pPr>
      <w:r w:rsidRPr="00BA49DC">
        <w:rPr>
          <w:rFonts w:ascii="Arial" w:hAnsi="Arial" w:cs="Arial"/>
        </w:rPr>
        <w:t>(NB : The other way of pressurizing V-301 – C301 is to take propylene through FV 2201-E306)</w:t>
      </w:r>
    </w:p>
    <w:p w14:paraId="65BCC662" w14:textId="77777777" w:rsidR="00114806" w:rsidRPr="00114806" w:rsidRDefault="00114806" w:rsidP="00BA49DC">
      <w:pPr>
        <w:ind w:left="426" w:hanging="426"/>
        <w:rPr>
          <w:rFonts w:ascii="Arial" w:hAnsi="Arial" w:cs="Arial"/>
        </w:rPr>
      </w:pPr>
    </w:p>
    <w:p w14:paraId="161382E8" w14:textId="77777777" w:rsidR="00114806" w:rsidRPr="00114806" w:rsidRDefault="00114806" w:rsidP="00BA49DC">
      <w:pPr>
        <w:ind w:left="426" w:hanging="426"/>
        <w:rPr>
          <w:rFonts w:ascii="Arial" w:hAnsi="Arial" w:cs="Arial"/>
        </w:rPr>
      </w:pPr>
      <w:r w:rsidRPr="00114806">
        <w:rPr>
          <w:rFonts w:ascii="Arial" w:hAnsi="Arial" w:cs="Arial"/>
        </w:rPr>
        <w:t xml:space="preserve"> Start A-301.</w:t>
      </w:r>
    </w:p>
    <w:p w14:paraId="0591C7F1" w14:textId="77777777" w:rsidR="00114806" w:rsidRPr="00114806" w:rsidRDefault="00114806" w:rsidP="00BA49DC">
      <w:pPr>
        <w:ind w:left="426" w:hanging="426"/>
        <w:rPr>
          <w:rFonts w:ascii="Arial" w:hAnsi="Arial" w:cs="Arial"/>
        </w:rPr>
      </w:pPr>
    </w:p>
    <w:p w14:paraId="44B00ADE" w14:textId="77777777" w:rsidR="00114806" w:rsidRPr="00114806" w:rsidRDefault="00114806" w:rsidP="00BA49DC">
      <w:pPr>
        <w:ind w:left="426" w:hanging="426"/>
        <w:rPr>
          <w:rFonts w:ascii="Arial" w:hAnsi="Arial" w:cs="Arial"/>
        </w:rPr>
      </w:pPr>
      <w:r w:rsidRPr="00114806">
        <w:rPr>
          <w:rFonts w:ascii="Arial" w:hAnsi="Arial" w:cs="Arial"/>
        </w:rPr>
        <w:t>Line up hot water in E 303, and raise C301 bottom temperature gradually when level appears in C 301 bottom.</w:t>
      </w:r>
    </w:p>
    <w:p w14:paraId="309DC7D5" w14:textId="77777777" w:rsidR="00114806" w:rsidRPr="00114806" w:rsidRDefault="00114806" w:rsidP="00BA49DC">
      <w:pPr>
        <w:ind w:left="426" w:hanging="426"/>
        <w:rPr>
          <w:rFonts w:ascii="Arial" w:hAnsi="Arial" w:cs="Arial"/>
        </w:rPr>
      </w:pPr>
    </w:p>
    <w:p w14:paraId="30080069" w14:textId="77777777" w:rsidR="00114806" w:rsidRPr="00114806" w:rsidRDefault="00114806" w:rsidP="00BA49DC">
      <w:pPr>
        <w:ind w:left="426" w:hanging="426"/>
        <w:rPr>
          <w:rFonts w:ascii="Arial" w:hAnsi="Arial" w:cs="Arial"/>
        </w:rPr>
      </w:pPr>
      <w:r w:rsidRPr="00114806">
        <w:rPr>
          <w:rFonts w:ascii="Arial" w:hAnsi="Arial" w:cs="Arial"/>
        </w:rPr>
        <w:lastRenderedPageBreak/>
        <w:t>Stabilize C301 system lining up V304.</w:t>
      </w:r>
    </w:p>
    <w:p w14:paraId="3E04814E" w14:textId="77777777" w:rsidR="00114806" w:rsidRPr="00114806" w:rsidRDefault="00114806" w:rsidP="00BA49DC">
      <w:pPr>
        <w:ind w:left="426" w:hanging="426"/>
        <w:rPr>
          <w:rFonts w:ascii="Arial" w:hAnsi="Arial" w:cs="Arial"/>
        </w:rPr>
      </w:pPr>
    </w:p>
    <w:p w14:paraId="4DE159EA" w14:textId="21A19380" w:rsidR="00114806" w:rsidRPr="00114806" w:rsidRDefault="00114806" w:rsidP="00BA49DC">
      <w:pPr>
        <w:ind w:left="426" w:hanging="426"/>
        <w:rPr>
          <w:rFonts w:ascii="Arial" w:hAnsi="Arial" w:cs="Arial"/>
        </w:rPr>
      </w:pPr>
      <w:r w:rsidRPr="00114806">
        <w:rPr>
          <w:rFonts w:ascii="Arial" w:hAnsi="Arial" w:cs="Arial"/>
        </w:rPr>
        <w:t xml:space="preserve">Start liquid feed through FV 2201 to V 301 and control pressure at 18.0 kg/cm2g taking </w:t>
      </w:r>
      <w:del w:id="337" w:author="Rahul R Menon" w:date="2022-03-24T12:09:00Z">
        <w:r w:rsidRPr="00114806" w:rsidDel="00CE1295">
          <w:rPr>
            <w:rFonts w:ascii="Arial" w:hAnsi="Arial" w:cs="Arial"/>
          </w:rPr>
          <w:delText>PRC</w:delText>
        </w:r>
      </w:del>
      <w:ins w:id="338" w:author="Rahul R Menon" w:date="2022-03-24T12:09:00Z">
        <w:r w:rsidR="00CE1295">
          <w:rPr>
            <w:rFonts w:ascii="Arial" w:hAnsi="Arial" w:cs="Arial"/>
          </w:rPr>
          <w:t>PIC</w:t>
        </w:r>
      </w:ins>
      <w:r w:rsidRPr="00114806">
        <w:rPr>
          <w:rFonts w:ascii="Arial" w:hAnsi="Arial" w:cs="Arial"/>
        </w:rPr>
        <w:t xml:space="preserve"> 2301 in line.</w:t>
      </w:r>
    </w:p>
    <w:p w14:paraId="594331E9" w14:textId="77777777" w:rsidR="00114806" w:rsidRPr="00114806" w:rsidRDefault="00114806" w:rsidP="00BA49DC">
      <w:pPr>
        <w:ind w:left="426" w:hanging="426"/>
        <w:rPr>
          <w:rFonts w:ascii="Arial" w:hAnsi="Arial" w:cs="Arial"/>
        </w:rPr>
      </w:pPr>
    </w:p>
    <w:p w14:paraId="01DE9190" w14:textId="4EA46C31" w:rsidR="00114806" w:rsidRPr="00114806" w:rsidRDefault="00114806" w:rsidP="00BA49DC">
      <w:pPr>
        <w:ind w:left="426" w:hanging="426"/>
        <w:rPr>
          <w:rFonts w:ascii="Arial" w:hAnsi="Arial" w:cs="Arial"/>
        </w:rPr>
      </w:pPr>
      <w:r w:rsidRPr="00114806">
        <w:rPr>
          <w:rFonts w:ascii="Arial" w:hAnsi="Arial" w:cs="Arial"/>
        </w:rPr>
        <w:t xml:space="preserve">Start P304 A/S on circulation.  Take propylene vapour in F 301-C302-K301 circuit through FV 2203 upto 0.4 kg/cm2g.  Start K301 with </w:t>
      </w:r>
      <w:del w:id="339" w:author="Rahul R Menon" w:date="2022-03-24T12:09:00Z">
        <w:r w:rsidRPr="00114806" w:rsidDel="00CE1295">
          <w:rPr>
            <w:rFonts w:ascii="Arial" w:hAnsi="Arial" w:cs="Arial"/>
          </w:rPr>
          <w:delText>PRC</w:delText>
        </w:r>
      </w:del>
      <w:ins w:id="340" w:author="Rahul R Menon" w:date="2022-03-24T12:09:00Z">
        <w:r w:rsidR="00CE1295">
          <w:rPr>
            <w:rFonts w:ascii="Arial" w:hAnsi="Arial" w:cs="Arial"/>
          </w:rPr>
          <w:t>PIC</w:t>
        </w:r>
      </w:ins>
      <w:r w:rsidRPr="00114806">
        <w:rPr>
          <w:rFonts w:ascii="Arial" w:hAnsi="Arial" w:cs="Arial"/>
        </w:rPr>
        <w:t xml:space="preserve"> 2501 in line and establish the circuit.  Before lining up K301 discharge to C301, check C 302 system propylene moisture to be less than 5 ppm.</w:t>
      </w:r>
    </w:p>
    <w:p w14:paraId="5282F397" w14:textId="77777777" w:rsidR="00114806" w:rsidRPr="00114806" w:rsidRDefault="00114806" w:rsidP="00BA49DC">
      <w:pPr>
        <w:ind w:left="426" w:hanging="426"/>
        <w:rPr>
          <w:rFonts w:ascii="Arial" w:hAnsi="Arial" w:cs="Arial"/>
        </w:rPr>
      </w:pPr>
    </w:p>
    <w:p w14:paraId="04C7BD21" w14:textId="77777777" w:rsidR="00114806" w:rsidRPr="00114806" w:rsidRDefault="00114806" w:rsidP="00BA49DC">
      <w:pPr>
        <w:ind w:left="426" w:hanging="426"/>
        <w:rPr>
          <w:rFonts w:ascii="Arial" w:hAnsi="Arial" w:cs="Arial"/>
        </w:rPr>
      </w:pPr>
      <w:r w:rsidRPr="00114806">
        <w:rPr>
          <w:rFonts w:ascii="Arial" w:hAnsi="Arial" w:cs="Arial"/>
        </w:rPr>
        <w:t>Pressurize R201 and R 202 upto 18.0 kg/cm2g with vapour propylene from   E 302 top and check the leakages.</w:t>
      </w:r>
    </w:p>
    <w:p w14:paraId="7DAF5A39" w14:textId="77777777" w:rsidR="00114806" w:rsidRPr="00114806" w:rsidRDefault="00114806" w:rsidP="00BA49DC">
      <w:pPr>
        <w:ind w:left="426" w:hanging="426"/>
        <w:rPr>
          <w:rFonts w:ascii="Arial" w:hAnsi="Arial" w:cs="Arial"/>
        </w:rPr>
      </w:pPr>
    </w:p>
    <w:p w14:paraId="4B254899" w14:textId="77777777" w:rsidR="00114806" w:rsidRPr="00114806" w:rsidRDefault="00114806" w:rsidP="00BA49DC">
      <w:pPr>
        <w:ind w:left="426" w:hanging="426"/>
        <w:rPr>
          <w:rFonts w:ascii="Arial" w:hAnsi="Arial" w:cs="Arial"/>
        </w:rPr>
      </w:pPr>
      <w:r w:rsidRPr="00114806">
        <w:rPr>
          <w:rFonts w:ascii="Arial" w:hAnsi="Arial" w:cs="Arial"/>
        </w:rPr>
        <w:t>Isolate E 302 top from V202 and isolate hand operated valves on the line connecting        V 202, R 201 and R 202.</w:t>
      </w:r>
    </w:p>
    <w:p w14:paraId="705EF437" w14:textId="77777777" w:rsidR="00114806" w:rsidRPr="00114806" w:rsidRDefault="00114806" w:rsidP="00BA49DC">
      <w:pPr>
        <w:ind w:left="426" w:hanging="426"/>
        <w:rPr>
          <w:rFonts w:ascii="Arial" w:hAnsi="Arial" w:cs="Arial"/>
        </w:rPr>
      </w:pPr>
    </w:p>
    <w:p w14:paraId="05CBCBA2" w14:textId="77777777" w:rsidR="00114806" w:rsidRPr="00114806" w:rsidRDefault="00114806" w:rsidP="00BA49DC">
      <w:pPr>
        <w:ind w:left="426" w:hanging="426"/>
        <w:rPr>
          <w:rFonts w:ascii="Arial" w:hAnsi="Arial" w:cs="Arial"/>
        </w:rPr>
      </w:pPr>
      <w:r w:rsidRPr="00114806">
        <w:rPr>
          <w:rFonts w:ascii="Arial" w:hAnsi="Arial" w:cs="Arial"/>
        </w:rPr>
        <w:t>Start filling of reactors with the following flow rates:</w:t>
      </w:r>
    </w:p>
    <w:p w14:paraId="764FBDD2" w14:textId="77777777" w:rsidR="00114806" w:rsidRPr="00114806" w:rsidRDefault="00114806" w:rsidP="00BA49DC">
      <w:pPr>
        <w:ind w:left="426" w:hanging="426"/>
        <w:rPr>
          <w:rFonts w:ascii="Arial" w:hAnsi="Arial" w:cs="Arial"/>
        </w:rPr>
      </w:pPr>
    </w:p>
    <w:p w14:paraId="6C32156D" w14:textId="00BA5986" w:rsidR="00114806" w:rsidRPr="00BA49DC" w:rsidRDefault="00114806" w:rsidP="00BA49DC">
      <w:pPr>
        <w:ind w:left="426" w:hanging="426"/>
        <w:rPr>
          <w:rFonts w:ascii="Arial" w:hAnsi="Arial" w:cs="Arial"/>
        </w:rPr>
      </w:pPr>
      <w:del w:id="341" w:author="Rahul R Menon" w:date="2022-03-24T12:07:00Z">
        <w:r w:rsidRPr="00BA49DC" w:rsidDel="00CE1295">
          <w:rPr>
            <w:rFonts w:ascii="Arial" w:hAnsi="Arial" w:cs="Arial"/>
          </w:rPr>
          <w:delText>FRC</w:delText>
        </w:r>
      </w:del>
      <w:ins w:id="342" w:author="Rahul R Menon" w:date="2022-03-24T12:07:00Z">
        <w:r w:rsidR="00CE1295">
          <w:rPr>
            <w:rFonts w:ascii="Arial" w:hAnsi="Arial" w:cs="Arial"/>
          </w:rPr>
          <w:t>FIC</w:t>
        </w:r>
      </w:ins>
      <w:r w:rsidRPr="00BA49DC">
        <w:rPr>
          <w:rFonts w:ascii="Arial" w:hAnsi="Arial" w:cs="Arial"/>
        </w:rPr>
        <w:t xml:space="preserve"> 1703</w:t>
      </w:r>
      <w:r w:rsidRPr="00BA49DC">
        <w:rPr>
          <w:rFonts w:ascii="Arial" w:hAnsi="Arial" w:cs="Arial"/>
        </w:rPr>
        <w:tab/>
      </w:r>
      <w:r w:rsidRPr="00BA49DC">
        <w:rPr>
          <w:rFonts w:ascii="Arial" w:hAnsi="Arial" w:cs="Arial"/>
        </w:rPr>
        <w:tab/>
        <w:t>2000 kg/hr</w:t>
      </w:r>
    </w:p>
    <w:p w14:paraId="586CE56A" w14:textId="08091FA2" w:rsidR="00114806" w:rsidRPr="00BA49DC" w:rsidRDefault="00114806" w:rsidP="00BA49DC">
      <w:pPr>
        <w:ind w:left="426" w:hanging="426"/>
        <w:rPr>
          <w:rFonts w:ascii="Arial" w:hAnsi="Arial" w:cs="Arial"/>
        </w:rPr>
      </w:pPr>
      <w:del w:id="343" w:author="Rahul R Menon" w:date="2022-03-24T12:07:00Z">
        <w:r w:rsidRPr="00BA49DC" w:rsidDel="00CE1295">
          <w:rPr>
            <w:rFonts w:ascii="Arial" w:hAnsi="Arial" w:cs="Arial"/>
          </w:rPr>
          <w:delText>FRC</w:delText>
        </w:r>
      </w:del>
      <w:ins w:id="344" w:author="Rahul R Menon" w:date="2022-03-24T12:07:00Z">
        <w:r w:rsidR="00CE1295">
          <w:rPr>
            <w:rFonts w:ascii="Arial" w:hAnsi="Arial" w:cs="Arial"/>
          </w:rPr>
          <w:t>FIC</w:t>
        </w:r>
      </w:ins>
      <w:r w:rsidRPr="00BA49DC">
        <w:rPr>
          <w:rFonts w:ascii="Arial" w:hAnsi="Arial" w:cs="Arial"/>
        </w:rPr>
        <w:t xml:space="preserve"> 1801</w:t>
      </w:r>
      <w:r w:rsidRPr="00BA49DC">
        <w:rPr>
          <w:rFonts w:ascii="Arial" w:hAnsi="Arial" w:cs="Arial"/>
        </w:rPr>
        <w:tab/>
      </w:r>
      <w:r w:rsidRPr="00BA49DC">
        <w:rPr>
          <w:rFonts w:ascii="Arial" w:hAnsi="Arial" w:cs="Arial"/>
        </w:rPr>
        <w:tab/>
        <w:t>400 kg/hr</w:t>
      </w:r>
    </w:p>
    <w:p w14:paraId="64AA0639" w14:textId="610F34EF" w:rsidR="00114806" w:rsidRPr="00BA49DC" w:rsidRDefault="00114806" w:rsidP="00BA49DC">
      <w:pPr>
        <w:ind w:left="426" w:hanging="426"/>
        <w:rPr>
          <w:rFonts w:ascii="Arial" w:hAnsi="Arial" w:cs="Arial"/>
        </w:rPr>
      </w:pPr>
      <w:del w:id="345" w:author="Rahul R Menon" w:date="2022-03-24T12:07:00Z">
        <w:r w:rsidRPr="00BA49DC" w:rsidDel="00CE1295">
          <w:rPr>
            <w:rFonts w:ascii="Arial" w:hAnsi="Arial" w:cs="Arial"/>
          </w:rPr>
          <w:delText>FRC</w:delText>
        </w:r>
      </w:del>
      <w:ins w:id="346" w:author="Rahul R Menon" w:date="2022-03-24T12:07:00Z">
        <w:r w:rsidR="00CE1295">
          <w:rPr>
            <w:rFonts w:ascii="Arial" w:hAnsi="Arial" w:cs="Arial"/>
          </w:rPr>
          <w:t>FIC</w:t>
        </w:r>
      </w:ins>
      <w:r w:rsidRPr="00BA49DC">
        <w:rPr>
          <w:rFonts w:ascii="Arial" w:hAnsi="Arial" w:cs="Arial"/>
        </w:rPr>
        <w:t xml:space="preserve"> 1702</w:t>
      </w:r>
      <w:r w:rsidRPr="00BA49DC">
        <w:rPr>
          <w:rFonts w:ascii="Arial" w:hAnsi="Arial" w:cs="Arial"/>
        </w:rPr>
        <w:tab/>
      </w:r>
      <w:r w:rsidRPr="00BA49DC">
        <w:rPr>
          <w:rFonts w:ascii="Arial" w:hAnsi="Arial" w:cs="Arial"/>
        </w:rPr>
        <w:tab/>
        <w:t>10,000 kg/hr</w:t>
      </w:r>
    </w:p>
    <w:p w14:paraId="69BD9611" w14:textId="1F6EAB2D" w:rsidR="00114806" w:rsidRPr="00BA49DC" w:rsidRDefault="00114806" w:rsidP="00BA49DC">
      <w:pPr>
        <w:ind w:left="426" w:hanging="426"/>
        <w:rPr>
          <w:rFonts w:ascii="Arial" w:hAnsi="Arial" w:cs="Arial"/>
        </w:rPr>
      </w:pPr>
      <w:del w:id="347" w:author="Rahul R Menon" w:date="2022-03-24T12:07:00Z">
        <w:r w:rsidRPr="00BA49DC" w:rsidDel="00CE1295">
          <w:rPr>
            <w:rFonts w:ascii="Arial" w:hAnsi="Arial" w:cs="Arial"/>
          </w:rPr>
          <w:delText>FRC</w:delText>
        </w:r>
      </w:del>
      <w:ins w:id="348" w:author="Rahul R Menon" w:date="2022-03-24T12:07:00Z">
        <w:r w:rsidR="00CE1295">
          <w:rPr>
            <w:rFonts w:ascii="Arial" w:hAnsi="Arial" w:cs="Arial"/>
          </w:rPr>
          <w:t>FIC</w:t>
        </w:r>
      </w:ins>
      <w:r w:rsidRPr="00BA49DC">
        <w:rPr>
          <w:rFonts w:ascii="Arial" w:hAnsi="Arial" w:cs="Arial"/>
        </w:rPr>
        <w:t xml:space="preserve"> 1901</w:t>
      </w:r>
      <w:r w:rsidRPr="00BA49DC">
        <w:rPr>
          <w:rFonts w:ascii="Arial" w:hAnsi="Arial" w:cs="Arial"/>
        </w:rPr>
        <w:tab/>
      </w:r>
      <w:r w:rsidRPr="00BA49DC">
        <w:rPr>
          <w:rFonts w:ascii="Arial" w:hAnsi="Arial" w:cs="Arial"/>
        </w:rPr>
        <w:tab/>
        <w:t>1200 kg/hr</w:t>
      </w:r>
    </w:p>
    <w:p w14:paraId="2932F074" w14:textId="77777777" w:rsidR="00114806" w:rsidRPr="00114806" w:rsidRDefault="00114806" w:rsidP="00BA49DC">
      <w:pPr>
        <w:ind w:left="426" w:hanging="426"/>
        <w:rPr>
          <w:rFonts w:ascii="Arial" w:hAnsi="Arial" w:cs="Arial"/>
        </w:rPr>
      </w:pPr>
    </w:p>
    <w:p w14:paraId="223F69A9" w14:textId="77777777" w:rsidR="00114806" w:rsidRPr="00114806" w:rsidRDefault="00114806" w:rsidP="00BA49DC">
      <w:pPr>
        <w:ind w:left="426" w:hanging="426"/>
        <w:rPr>
          <w:rFonts w:ascii="Arial" w:hAnsi="Arial" w:cs="Arial"/>
        </w:rPr>
      </w:pPr>
      <w:r w:rsidRPr="00114806">
        <w:rPr>
          <w:rFonts w:ascii="Arial" w:hAnsi="Arial" w:cs="Arial"/>
        </w:rPr>
        <w:t>Set PIC 1802.2 at 36 kg/cm2g on auto.</w:t>
      </w:r>
    </w:p>
    <w:p w14:paraId="75C531DD" w14:textId="77777777" w:rsidR="00114806" w:rsidRPr="00114806" w:rsidRDefault="00114806" w:rsidP="00BA49DC">
      <w:pPr>
        <w:ind w:left="426" w:hanging="426"/>
        <w:rPr>
          <w:rFonts w:ascii="Arial" w:hAnsi="Arial" w:cs="Arial"/>
        </w:rPr>
      </w:pPr>
    </w:p>
    <w:p w14:paraId="2916D157" w14:textId="14D773B6" w:rsidR="00114806" w:rsidRPr="00114806" w:rsidRDefault="00114806" w:rsidP="00BA49DC">
      <w:pPr>
        <w:ind w:left="426" w:hanging="426"/>
        <w:rPr>
          <w:rFonts w:ascii="Arial" w:hAnsi="Arial" w:cs="Arial"/>
        </w:rPr>
      </w:pPr>
      <w:r w:rsidRPr="00114806">
        <w:rPr>
          <w:rFonts w:ascii="Arial" w:hAnsi="Arial" w:cs="Arial"/>
        </w:rPr>
        <w:t xml:space="preserve">When </w:t>
      </w:r>
      <w:del w:id="349" w:author="Rahul R Menon" w:date="2022-03-24T12:07:00Z">
        <w:r w:rsidRPr="00114806" w:rsidDel="00CE1295">
          <w:rPr>
            <w:rFonts w:ascii="Arial" w:hAnsi="Arial" w:cs="Arial"/>
          </w:rPr>
          <w:delText>LRC</w:delText>
        </w:r>
      </w:del>
      <w:ins w:id="350" w:author="Rahul R Menon" w:date="2022-03-24T12:07:00Z">
        <w:r w:rsidR="00CE1295">
          <w:rPr>
            <w:rFonts w:ascii="Arial" w:hAnsi="Arial" w:cs="Arial"/>
          </w:rPr>
          <w:t>LIC</w:t>
        </w:r>
      </w:ins>
      <w:r w:rsidRPr="00114806">
        <w:rPr>
          <w:rFonts w:ascii="Arial" w:hAnsi="Arial" w:cs="Arial"/>
        </w:rPr>
        <w:t xml:space="preserve"> 1801A indicates 10% keep </w:t>
      </w:r>
      <w:del w:id="351" w:author="Rahul R Menon" w:date="2022-03-24T12:09:00Z">
        <w:r w:rsidRPr="00114806" w:rsidDel="00CE1295">
          <w:rPr>
            <w:rFonts w:ascii="Arial" w:hAnsi="Arial" w:cs="Arial"/>
          </w:rPr>
          <w:delText>PRC</w:delText>
        </w:r>
      </w:del>
      <w:ins w:id="352" w:author="Rahul R Menon" w:date="2022-03-24T12:09:00Z">
        <w:r w:rsidR="00CE1295">
          <w:rPr>
            <w:rFonts w:ascii="Arial" w:hAnsi="Arial" w:cs="Arial"/>
          </w:rPr>
          <w:t>PIC</w:t>
        </w:r>
      </w:ins>
      <w:r w:rsidRPr="00114806">
        <w:rPr>
          <w:rFonts w:ascii="Arial" w:hAnsi="Arial" w:cs="Arial"/>
        </w:rPr>
        <w:t xml:space="preserve"> 1802.1 on auto and gradually increase its set point till 30 kg/cm2g.</w:t>
      </w:r>
    </w:p>
    <w:p w14:paraId="6B69B95D" w14:textId="77777777" w:rsidR="00114806" w:rsidRPr="00114806" w:rsidRDefault="00114806" w:rsidP="00BA49DC">
      <w:pPr>
        <w:ind w:left="426" w:hanging="426"/>
        <w:rPr>
          <w:rFonts w:ascii="Arial" w:hAnsi="Arial" w:cs="Arial"/>
        </w:rPr>
      </w:pPr>
    </w:p>
    <w:p w14:paraId="51F91EEB" w14:textId="77777777" w:rsidR="00114806" w:rsidRPr="00114806" w:rsidRDefault="00114806" w:rsidP="00BA49DC">
      <w:pPr>
        <w:ind w:left="426" w:hanging="426"/>
        <w:rPr>
          <w:rFonts w:ascii="Arial" w:hAnsi="Arial" w:cs="Arial"/>
        </w:rPr>
      </w:pPr>
      <w:r w:rsidRPr="00114806">
        <w:rPr>
          <w:rFonts w:ascii="Arial" w:hAnsi="Arial" w:cs="Arial"/>
        </w:rPr>
        <w:t>Once pressure reaches 30 kg/cm2g open top HIC of R-201 and R-202 by   15-20% and vent the inerts.</w:t>
      </w:r>
    </w:p>
    <w:p w14:paraId="5D23FA35" w14:textId="77777777" w:rsidR="00114806" w:rsidRPr="00114806" w:rsidRDefault="00114806" w:rsidP="00BA49DC">
      <w:pPr>
        <w:ind w:left="426" w:hanging="426"/>
        <w:rPr>
          <w:rFonts w:ascii="Arial" w:hAnsi="Arial" w:cs="Arial"/>
        </w:rPr>
      </w:pPr>
    </w:p>
    <w:p w14:paraId="48429F1E" w14:textId="77777777" w:rsidR="00114806" w:rsidRPr="00114806" w:rsidRDefault="00114806" w:rsidP="00BA49DC">
      <w:pPr>
        <w:ind w:left="426" w:hanging="426"/>
        <w:rPr>
          <w:rFonts w:ascii="Arial" w:hAnsi="Arial" w:cs="Arial"/>
        </w:rPr>
      </w:pPr>
      <w:r w:rsidRPr="00114806">
        <w:rPr>
          <w:rFonts w:ascii="Arial" w:hAnsi="Arial" w:cs="Arial"/>
        </w:rPr>
        <w:t xml:space="preserve">When R 201 and R 202 are full, open top HIC’s for a moment and close.  Check the temperatures on TI/TAL 1803-1907-1908-1909.  If the temperature of above TI’s indicates about 20 </w:t>
      </w:r>
      <w:r w:rsidRPr="00114806">
        <w:rPr>
          <w:rFonts w:ascii="Arial" w:hAnsi="Arial" w:cs="Arial"/>
          <w:vertAlign w:val="superscript"/>
        </w:rPr>
        <w:t>0</w:t>
      </w:r>
      <w:r w:rsidRPr="00114806">
        <w:rPr>
          <w:rFonts w:ascii="Arial" w:hAnsi="Arial" w:cs="Arial"/>
        </w:rPr>
        <w:t>C, then the reactor is full of liquid.</w:t>
      </w:r>
    </w:p>
    <w:p w14:paraId="3EDF0FE6" w14:textId="77777777" w:rsidR="00114806" w:rsidRPr="00114806" w:rsidRDefault="00114806" w:rsidP="00BA49DC">
      <w:pPr>
        <w:ind w:left="426" w:hanging="426"/>
        <w:rPr>
          <w:rFonts w:ascii="Arial" w:hAnsi="Arial" w:cs="Arial"/>
        </w:rPr>
      </w:pPr>
    </w:p>
    <w:p w14:paraId="0E71C7C5" w14:textId="287ED3C7" w:rsidR="00114806" w:rsidRPr="00114806" w:rsidRDefault="00114806" w:rsidP="00BA49DC">
      <w:pPr>
        <w:ind w:left="426" w:hanging="426"/>
        <w:rPr>
          <w:rFonts w:ascii="Arial" w:hAnsi="Arial" w:cs="Arial"/>
        </w:rPr>
      </w:pPr>
      <w:r w:rsidRPr="00114806">
        <w:rPr>
          <w:rFonts w:ascii="Arial" w:hAnsi="Arial" w:cs="Arial"/>
        </w:rPr>
        <w:t xml:space="preserve">Keep </w:t>
      </w:r>
      <w:del w:id="353" w:author="Rahul R Menon" w:date="2022-03-24T12:07:00Z">
        <w:r w:rsidRPr="00114806" w:rsidDel="00CE1295">
          <w:rPr>
            <w:rFonts w:ascii="Arial" w:hAnsi="Arial" w:cs="Arial"/>
          </w:rPr>
          <w:delText>LRC</w:delText>
        </w:r>
      </w:del>
      <w:ins w:id="354" w:author="Rahul R Menon" w:date="2022-03-24T12:07:00Z">
        <w:r w:rsidR="00CE1295">
          <w:rPr>
            <w:rFonts w:ascii="Arial" w:hAnsi="Arial" w:cs="Arial"/>
          </w:rPr>
          <w:t>LIC</w:t>
        </w:r>
      </w:ins>
      <w:r w:rsidRPr="00114806">
        <w:rPr>
          <w:rFonts w:ascii="Arial" w:hAnsi="Arial" w:cs="Arial"/>
        </w:rPr>
        <w:t xml:space="preserve"> 1801 A on auto gradually at 40% and </w:t>
      </w:r>
      <w:del w:id="355" w:author="Rahul R Menon" w:date="2022-03-24T12:09:00Z">
        <w:r w:rsidRPr="00114806" w:rsidDel="00CE1295">
          <w:rPr>
            <w:rFonts w:ascii="Arial" w:hAnsi="Arial" w:cs="Arial"/>
          </w:rPr>
          <w:delText>PRC</w:delText>
        </w:r>
      </w:del>
      <w:ins w:id="356" w:author="Rahul R Menon" w:date="2022-03-24T12:09:00Z">
        <w:r w:rsidR="00CE1295">
          <w:rPr>
            <w:rFonts w:ascii="Arial" w:hAnsi="Arial" w:cs="Arial"/>
          </w:rPr>
          <w:t>PIC</w:t>
        </w:r>
      </w:ins>
      <w:r w:rsidRPr="00114806">
        <w:rPr>
          <w:rFonts w:ascii="Arial" w:hAnsi="Arial" w:cs="Arial"/>
        </w:rPr>
        <w:t xml:space="preserve"> 1802.1 at 33 kg/cm2g and simultaneously close FV 2201.</w:t>
      </w:r>
    </w:p>
    <w:p w14:paraId="3E09828B" w14:textId="77777777" w:rsidR="00114806" w:rsidRPr="00114806" w:rsidRDefault="00114806" w:rsidP="00BA49DC">
      <w:pPr>
        <w:ind w:left="426" w:hanging="426"/>
        <w:rPr>
          <w:rFonts w:ascii="Arial" w:hAnsi="Arial" w:cs="Arial"/>
        </w:rPr>
      </w:pPr>
    </w:p>
    <w:p w14:paraId="0DE1EE42" w14:textId="77777777" w:rsidR="00114806" w:rsidRPr="00114806" w:rsidRDefault="00114806" w:rsidP="00BA49DC">
      <w:pPr>
        <w:ind w:left="426" w:hanging="426"/>
        <w:rPr>
          <w:rFonts w:ascii="Arial" w:hAnsi="Arial" w:cs="Arial"/>
        </w:rPr>
      </w:pPr>
      <w:r w:rsidRPr="00114806">
        <w:rPr>
          <w:rFonts w:ascii="Arial" w:hAnsi="Arial" w:cs="Arial"/>
        </w:rPr>
        <w:t xml:space="preserve">Full R 201 jacket with chilled water – start circulation maintain R 201 temperature at 20 </w:t>
      </w:r>
      <w:r w:rsidRPr="00114806">
        <w:rPr>
          <w:rFonts w:ascii="Arial" w:hAnsi="Arial" w:cs="Arial"/>
          <w:vertAlign w:val="superscript"/>
        </w:rPr>
        <w:t>0</w:t>
      </w:r>
      <w:r w:rsidRPr="00114806">
        <w:rPr>
          <w:rFonts w:ascii="Arial" w:hAnsi="Arial" w:cs="Arial"/>
        </w:rPr>
        <w:t>C using TRC 1801.</w:t>
      </w:r>
    </w:p>
    <w:p w14:paraId="2F7E12B3" w14:textId="77777777" w:rsidR="00114806" w:rsidRPr="00114806" w:rsidRDefault="00114806" w:rsidP="00BA49DC">
      <w:pPr>
        <w:ind w:left="426" w:hanging="426"/>
        <w:rPr>
          <w:rFonts w:ascii="Arial" w:hAnsi="Arial" w:cs="Arial"/>
        </w:rPr>
      </w:pPr>
    </w:p>
    <w:p w14:paraId="12A023C3" w14:textId="77777777" w:rsidR="00114806" w:rsidRPr="00114806" w:rsidRDefault="00114806" w:rsidP="00BA49DC">
      <w:pPr>
        <w:ind w:left="426" w:hanging="426"/>
        <w:rPr>
          <w:rFonts w:ascii="Arial" w:hAnsi="Arial" w:cs="Arial"/>
        </w:rPr>
      </w:pPr>
      <w:r w:rsidRPr="00114806">
        <w:rPr>
          <w:rFonts w:ascii="Arial" w:hAnsi="Arial" w:cs="Arial"/>
        </w:rPr>
        <w:t>Start P 201 and P 202, if hot alignment of P 202 is needed then do following without starting P201/P202.</w:t>
      </w:r>
    </w:p>
    <w:p w14:paraId="2488B54D" w14:textId="77777777" w:rsidR="00114806" w:rsidRPr="00114806" w:rsidRDefault="00114806" w:rsidP="00BA49DC">
      <w:pPr>
        <w:ind w:left="426" w:hanging="426"/>
        <w:rPr>
          <w:rFonts w:ascii="Arial" w:hAnsi="Arial" w:cs="Arial"/>
        </w:rPr>
      </w:pPr>
    </w:p>
    <w:p w14:paraId="2BA00D10" w14:textId="77777777" w:rsidR="00114806" w:rsidRPr="00114806" w:rsidRDefault="00114806" w:rsidP="00BA49DC">
      <w:pPr>
        <w:ind w:left="426" w:hanging="426"/>
        <w:rPr>
          <w:rFonts w:ascii="Arial" w:hAnsi="Arial" w:cs="Arial"/>
        </w:rPr>
      </w:pPr>
      <w:r w:rsidRPr="00114806">
        <w:rPr>
          <w:rFonts w:ascii="Arial" w:hAnsi="Arial" w:cs="Arial"/>
        </w:rPr>
        <w:t xml:space="preserve">Set TIC 2001 in auto at 70 </w:t>
      </w:r>
      <w:r w:rsidRPr="00114806">
        <w:rPr>
          <w:rFonts w:ascii="Arial" w:hAnsi="Arial" w:cs="Arial"/>
          <w:vertAlign w:val="superscript"/>
        </w:rPr>
        <w:t>0</w:t>
      </w:r>
      <w:r w:rsidRPr="00114806">
        <w:rPr>
          <w:rFonts w:ascii="Arial" w:hAnsi="Arial" w:cs="Arial"/>
        </w:rPr>
        <w:t>C.</w:t>
      </w:r>
    </w:p>
    <w:p w14:paraId="3621DA3B" w14:textId="77777777" w:rsidR="00114806" w:rsidRPr="00114806" w:rsidRDefault="00114806" w:rsidP="00BA49DC">
      <w:pPr>
        <w:ind w:left="426" w:hanging="426"/>
        <w:rPr>
          <w:rFonts w:ascii="Arial" w:hAnsi="Arial" w:cs="Arial"/>
        </w:rPr>
      </w:pPr>
    </w:p>
    <w:p w14:paraId="4BBDE4D9" w14:textId="77777777" w:rsidR="00114806" w:rsidRPr="00114806" w:rsidRDefault="00114806" w:rsidP="00BA49DC">
      <w:pPr>
        <w:ind w:left="426" w:hanging="426"/>
        <w:rPr>
          <w:rFonts w:ascii="Arial" w:hAnsi="Arial" w:cs="Arial"/>
        </w:rPr>
      </w:pPr>
      <w:r w:rsidRPr="00114806">
        <w:rPr>
          <w:rFonts w:ascii="Arial" w:hAnsi="Arial" w:cs="Arial"/>
        </w:rPr>
        <w:t xml:space="preserve">Bring R 202 temp to 70 </w:t>
      </w:r>
      <w:r w:rsidRPr="00114806">
        <w:rPr>
          <w:rFonts w:ascii="Arial" w:hAnsi="Arial" w:cs="Arial"/>
          <w:vertAlign w:val="superscript"/>
        </w:rPr>
        <w:t>0</w:t>
      </w:r>
      <w:r w:rsidRPr="00114806">
        <w:rPr>
          <w:rFonts w:ascii="Arial" w:hAnsi="Arial" w:cs="Arial"/>
        </w:rPr>
        <w:t xml:space="preserve">C taking J 201 in line and adjusting steam through HIC 1903 so that temp increases 3 to 4 </w:t>
      </w:r>
      <w:r w:rsidRPr="00114806">
        <w:rPr>
          <w:rFonts w:ascii="Arial" w:hAnsi="Arial" w:cs="Arial"/>
          <w:vertAlign w:val="superscript"/>
        </w:rPr>
        <w:t>0</w:t>
      </w:r>
      <w:r w:rsidRPr="00114806">
        <w:rPr>
          <w:rFonts w:ascii="Arial" w:hAnsi="Arial" w:cs="Arial"/>
        </w:rPr>
        <w:t>C at every 15 minutes.</w:t>
      </w:r>
    </w:p>
    <w:p w14:paraId="4F012363" w14:textId="77777777" w:rsidR="00114806" w:rsidRPr="00114806" w:rsidRDefault="00114806" w:rsidP="00BA49DC">
      <w:pPr>
        <w:ind w:left="426" w:hanging="426"/>
        <w:rPr>
          <w:rFonts w:ascii="Arial" w:hAnsi="Arial" w:cs="Arial"/>
        </w:rPr>
      </w:pPr>
    </w:p>
    <w:p w14:paraId="79B75C89" w14:textId="77777777" w:rsidR="00114806" w:rsidRPr="00114806" w:rsidRDefault="00114806" w:rsidP="00BA49DC">
      <w:pPr>
        <w:ind w:left="426" w:hanging="426"/>
        <w:rPr>
          <w:rFonts w:ascii="Arial" w:hAnsi="Arial" w:cs="Arial"/>
        </w:rPr>
      </w:pPr>
      <w:r w:rsidRPr="00114806">
        <w:rPr>
          <w:rFonts w:ascii="Arial" w:hAnsi="Arial" w:cs="Arial"/>
        </w:rPr>
        <w:t>When 70</w:t>
      </w:r>
      <w:r w:rsidRPr="00114806">
        <w:rPr>
          <w:rFonts w:ascii="Arial" w:hAnsi="Arial" w:cs="Arial"/>
          <w:vertAlign w:val="superscript"/>
        </w:rPr>
        <w:t>0</w:t>
      </w:r>
      <w:r w:rsidRPr="00114806">
        <w:rPr>
          <w:rFonts w:ascii="Arial" w:hAnsi="Arial" w:cs="Arial"/>
        </w:rPr>
        <w:t xml:space="preserve">C is reached, operate HIC 1903 in such a way as to get    TIC  2001    </w:t>
      </w:r>
    </w:p>
    <w:p w14:paraId="0A65F03B" w14:textId="3DC5C6DE" w:rsidR="00114806" w:rsidRPr="00BA49DC" w:rsidRDefault="00114806" w:rsidP="00BA49DC">
      <w:pPr>
        <w:ind w:left="426" w:hanging="426"/>
        <w:rPr>
          <w:rFonts w:ascii="Arial" w:hAnsi="Arial" w:cs="Arial"/>
        </w:rPr>
      </w:pPr>
      <w:r w:rsidRPr="00BA49DC">
        <w:rPr>
          <w:rFonts w:ascii="Arial" w:hAnsi="Arial" w:cs="Arial"/>
        </w:rPr>
        <w:t>Regulated at 10 to 20%</w:t>
      </w:r>
    </w:p>
    <w:p w14:paraId="03BDAFAD" w14:textId="77777777" w:rsidR="00114806" w:rsidRPr="00114806" w:rsidRDefault="00114806" w:rsidP="00BA49DC">
      <w:pPr>
        <w:ind w:left="426" w:hanging="426"/>
        <w:rPr>
          <w:rFonts w:ascii="Arial" w:hAnsi="Arial" w:cs="Arial"/>
        </w:rPr>
      </w:pPr>
    </w:p>
    <w:p w14:paraId="1F0921B8" w14:textId="77777777" w:rsidR="00114806" w:rsidRPr="00114806" w:rsidRDefault="00114806" w:rsidP="00BA49DC">
      <w:pPr>
        <w:ind w:left="426" w:hanging="426"/>
        <w:rPr>
          <w:rFonts w:ascii="Arial" w:hAnsi="Arial" w:cs="Arial"/>
        </w:rPr>
      </w:pPr>
      <w:r w:rsidRPr="00114806">
        <w:rPr>
          <w:rFonts w:ascii="Arial" w:hAnsi="Arial" w:cs="Arial"/>
        </w:rPr>
        <w:t xml:space="preserve">Align P 202 at 70 </w:t>
      </w:r>
      <w:r w:rsidRPr="00114806">
        <w:rPr>
          <w:rFonts w:ascii="Arial" w:hAnsi="Arial" w:cs="Arial"/>
          <w:vertAlign w:val="superscript"/>
        </w:rPr>
        <w:t>0</w:t>
      </w:r>
      <w:r w:rsidRPr="00114806">
        <w:rPr>
          <w:rFonts w:ascii="Arial" w:hAnsi="Arial" w:cs="Arial"/>
        </w:rPr>
        <w:t>C.</w:t>
      </w:r>
    </w:p>
    <w:p w14:paraId="3C5F4737" w14:textId="77777777" w:rsidR="00114806" w:rsidRPr="00114806" w:rsidRDefault="00114806" w:rsidP="00BA49DC">
      <w:pPr>
        <w:ind w:left="426" w:hanging="426"/>
        <w:rPr>
          <w:rFonts w:ascii="Arial" w:hAnsi="Arial" w:cs="Arial"/>
        </w:rPr>
      </w:pPr>
    </w:p>
    <w:p w14:paraId="2E3BEBBD" w14:textId="77777777" w:rsidR="00114806" w:rsidRPr="00114806" w:rsidRDefault="00114806" w:rsidP="00BA49DC">
      <w:pPr>
        <w:ind w:left="426" w:hanging="426"/>
        <w:rPr>
          <w:rFonts w:ascii="Arial" w:hAnsi="Arial" w:cs="Arial"/>
        </w:rPr>
      </w:pPr>
      <w:r w:rsidRPr="00114806">
        <w:rPr>
          <w:rFonts w:ascii="Arial" w:hAnsi="Arial" w:cs="Arial"/>
        </w:rPr>
        <w:t xml:space="preserve">Cool slowly to 45 </w:t>
      </w:r>
      <w:r w:rsidRPr="00114806">
        <w:rPr>
          <w:rFonts w:ascii="Arial" w:hAnsi="Arial" w:cs="Arial"/>
          <w:vertAlign w:val="superscript"/>
        </w:rPr>
        <w:t>0</w:t>
      </w:r>
      <w:r w:rsidRPr="00114806">
        <w:rPr>
          <w:rFonts w:ascii="Arial" w:hAnsi="Arial" w:cs="Arial"/>
        </w:rPr>
        <w:t>C.</w:t>
      </w:r>
    </w:p>
    <w:p w14:paraId="4BCF7492" w14:textId="77777777" w:rsidR="00114806" w:rsidRPr="00114806" w:rsidRDefault="00114806" w:rsidP="00BA49DC">
      <w:pPr>
        <w:ind w:left="426" w:hanging="426"/>
        <w:rPr>
          <w:rFonts w:ascii="Arial" w:hAnsi="Arial" w:cs="Arial"/>
        </w:rPr>
      </w:pPr>
    </w:p>
    <w:p w14:paraId="70B7E6BE" w14:textId="77777777" w:rsidR="00114806" w:rsidRPr="00114806" w:rsidRDefault="00114806" w:rsidP="00BA49DC">
      <w:pPr>
        <w:ind w:left="426" w:hanging="426"/>
        <w:rPr>
          <w:rFonts w:ascii="Arial" w:hAnsi="Arial" w:cs="Arial"/>
        </w:rPr>
      </w:pPr>
      <w:r w:rsidRPr="00114806">
        <w:rPr>
          <w:rFonts w:ascii="Arial" w:hAnsi="Arial" w:cs="Arial"/>
        </w:rPr>
        <w:t>Start P 201 and P 202.</w:t>
      </w:r>
    </w:p>
    <w:p w14:paraId="5A1C01D4" w14:textId="77777777" w:rsidR="00114806" w:rsidRPr="00114806" w:rsidRDefault="00114806" w:rsidP="00BA49DC">
      <w:pPr>
        <w:ind w:left="426" w:hanging="426"/>
        <w:rPr>
          <w:rFonts w:ascii="Arial" w:hAnsi="Arial" w:cs="Arial"/>
        </w:rPr>
      </w:pPr>
    </w:p>
    <w:p w14:paraId="7F7F1720" w14:textId="77777777" w:rsidR="00114806" w:rsidRPr="00114806" w:rsidRDefault="00114806" w:rsidP="00BA49DC">
      <w:pPr>
        <w:ind w:left="426" w:hanging="426"/>
        <w:rPr>
          <w:rFonts w:ascii="Arial" w:hAnsi="Arial" w:cs="Arial"/>
        </w:rPr>
      </w:pPr>
      <w:r w:rsidRPr="00114806">
        <w:rPr>
          <w:rFonts w:ascii="Arial" w:hAnsi="Arial" w:cs="Arial"/>
        </w:rPr>
        <w:t>Start pneumatic conveying system for PP powder with following sequences:</w:t>
      </w:r>
    </w:p>
    <w:p w14:paraId="49A72328" w14:textId="77777777" w:rsidR="00114806" w:rsidRPr="00114806" w:rsidRDefault="00114806" w:rsidP="00BA49DC">
      <w:pPr>
        <w:ind w:left="426" w:hanging="426"/>
        <w:rPr>
          <w:rFonts w:ascii="Arial" w:hAnsi="Arial" w:cs="Arial"/>
        </w:rPr>
      </w:pPr>
    </w:p>
    <w:p w14:paraId="2BFC8B2D" w14:textId="77777777" w:rsidR="00114806" w:rsidRPr="00114806" w:rsidRDefault="00114806" w:rsidP="00BA49DC">
      <w:pPr>
        <w:ind w:left="426" w:hanging="426"/>
        <w:rPr>
          <w:rFonts w:ascii="Arial" w:hAnsi="Arial" w:cs="Arial"/>
        </w:rPr>
      </w:pPr>
      <w:r w:rsidRPr="00114806">
        <w:rPr>
          <w:rFonts w:ascii="Arial" w:hAnsi="Arial" w:cs="Arial"/>
        </w:rPr>
        <w:t>Start all flushing nitrogen for all the instruments in this section.</w:t>
      </w:r>
    </w:p>
    <w:p w14:paraId="1274086E" w14:textId="77777777" w:rsidR="00114806" w:rsidRPr="00114806" w:rsidRDefault="00114806" w:rsidP="00BA49DC">
      <w:pPr>
        <w:ind w:left="426" w:hanging="426"/>
        <w:rPr>
          <w:rFonts w:ascii="Arial" w:hAnsi="Arial" w:cs="Arial"/>
        </w:rPr>
      </w:pPr>
    </w:p>
    <w:p w14:paraId="08741797" w14:textId="77777777" w:rsidR="00114806" w:rsidRPr="00114806" w:rsidRDefault="00114806" w:rsidP="00BA49DC">
      <w:pPr>
        <w:ind w:left="426" w:hanging="426"/>
        <w:rPr>
          <w:rFonts w:ascii="Arial" w:hAnsi="Arial" w:cs="Arial"/>
        </w:rPr>
      </w:pPr>
      <w:r w:rsidRPr="00114806">
        <w:rPr>
          <w:rFonts w:ascii="Arial" w:hAnsi="Arial" w:cs="Arial"/>
        </w:rPr>
        <w:t>Line up B601 A/S with SI 601 A/B and maintain pressure at around        0.03 kg/cm2g with PIC 3604 on auto.</w:t>
      </w:r>
    </w:p>
    <w:p w14:paraId="68B9B519" w14:textId="77777777" w:rsidR="00114806" w:rsidRPr="00114806" w:rsidRDefault="00114806" w:rsidP="00BA49DC">
      <w:pPr>
        <w:ind w:left="426" w:hanging="426"/>
        <w:rPr>
          <w:rFonts w:ascii="Arial" w:hAnsi="Arial" w:cs="Arial"/>
        </w:rPr>
      </w:pPr>
    </w:p>
    <w:p w14:paraId="37657798" w14:textId="77777777" w:rsidR="00114806" w:rsidRPr="00114806" w:rsidRDefault="00114806" w:rsidP="00BA49DC">
      <w:pPr>
        <w:ind w:left="426" w:hanging="426"/>
        <w:rPr>
          <w:rFonts w:ascii="Arial" w:hAnsi="Arial" w:cs="Arial"/>
        </w:rPr>
      </w:pPr>
      <w:r w:rsidRPr="00114806">
        <w:rPr>
          <w:rFonts w:ascii="Arial" w:hAnsi="Arial" w:cs="Arial"/>
        </w:rPr>
        <w:t>Check line up at B602 A/S.</w:t>
      </w:r>
    </w:p>
    <w:p w14:paraId="4AA9D131" w14:textId="77777777" w:rsidR="00114806" w:rsidRPr="00114806" w:rsidRDefault="00114806" w:rsidP="00BA49DC">
      <w:pPr>
        <w:ind w:left="426" w:hanging="426"/>
        <w:rPr>
          <w:rFonts w:ascii="Arial" w:hAnsi="Arial" w:cs="Arial"/>
        </w:rPr>
      </w:pPr>
    </w:p>
    <w:p w14:paraId="6FCB2FDF" w14:textId="77777777" w:rsidR="00114806" w:rsidRPr="00114806" w:rsidRDefault="00114806" w:rsidP="00BA49DC">
      <w:pPr>
        <w:ind w:left="426" w:hanging="426"/>
        <w:rPr>
          <w:rFonts w:ascii="Arial" w:hAnsi="Arial" w:cs="Arial"/>
        </w:rPr>
      </w:pPr>
      <w:r w:rsidRPr="00114806">
        <w:rPr>
          <w:rFonts w:ascii="Arial" w:hAnsi="Arial" w:cs="Arial"/>
        </w:rPr>
        <w:t>Start B 601A/S and then B 602A/S and establish the system.</w:t>
      </w:r>
    </w:p>
    <w:p w14:paraId="60F86D81" w14:textId="77777777" w:rsidR="00114806" w:rsidRPr="00114806" w:rsidRDefault="00114806" w:rsidP="00BA49DC">
      <w:pPr>
        <w:ind w:left="426" w:hanging="426"/>
        <w:rPr>
          <w:rFonts w:ascii="Arial" w:hAnsi="Arial" w:cs="Arial"/>
        </w:rPr>
      </w:pPr>
    </w:p>
    <w:p w14:paraId="358DD27E" w14:textId="77777777" w:rsidR="00114806" w:rsidRPr="00BA49DC" w:rsidRDefault="00114806" w:rsidP="00BA49DC">
      <w:pPr>
        <w:ind w:left="426" w:hanging="426"/>
        <w:rPr>
          <w:rFonts w:ascii="Arial" w:hAnsi="Arial" w:cs="Arial"/>
        </w:rPr>
      </w:pPr>
      <w:r w:rsidRPr="00BA49DC">
        <w:rPr>
          <w:rFonts w:ascii="Arial" w:hAnsi="Arial" w:cs="Arial"/>
        </w:rPr>
        <w:t>Check the following:</w:t>
      </w:r>
    </w:p>
    <w:p w14:paraId="1CD10371" w14:textId="77777777" w:rsidR="00114806" w:rsidRPr="00114806" w:rsidRDefault="00114806" w:rsidP="00BA49DC">
      <w:pPr>
        <w:ind w:left="426" w:hanging="426"/>
        <w:rPr>
          <w:rFonts w:ascii="Arial" w:hAnsi="Arial" w:cs="Arial"/>
        </w:rPr>
      </w:pPr>
    </w:p>
    <w:p w14:paraId="197DCD76" w14:textId="77777777" w:rsidR="00114806" w:rsidRPr="00114806" w:rsidRDefault="00114806" w:rsidP="00BA49DC">
      <w:pPr>
        <w:ind w:left="426" w:hanging="426"/>
        <w:rPr>
          <w:rFonts w:ascii="Arial" w:hAnsi="Arial" w:cs="Arial"/>
        </w:rPr>
      </w:pPr>
      <w:r w:rsidRPr="00114806">
        <w:rPr>
          <w:rFonts w:ascii="Arial" w:hAnsi="Arial" w:cs="Arial"/>
        </w:rPr>
        <w:t>A201 flushing oil has already been started.</w:t>
      </w:r>
    </w:p>
    <w:p w14:paraId="0A3FDF51" w14:textId="77777777" w:rsidR="00114806" w:rsidRPr="00114806" w:rsidRDefault="00114806" w:rsidP="00BA49DC">
      <w:pPr>
        <w:ind w:left="426" w:hanging="426"/>
        <w:rPr>
          <w:rFonts w:ascii="Arial" w:hAnsi="Arial" w:cs="Arial"/>
        </w:rPr>
      </w:pPr>
    </w:p>
    <w:p w14:paraId="4F66E9C9" w14:textId="77777777" w:rsidR="00114806" w:rsidRPr="00114806" w:rsidRDefault="00114806" w:rsidP="00BA49DC">
      <w:pPr>
        <w:ind w:left="426" w:hanging="426"/>
        <w:rPr>
          <w:rFonts w:ascii="Arial" w:hAnsi="Arial" w:cs="Arial"/>
        </w:rPr>
      </w:pPr>
      <w:r w:rsidRPr="00114806">
        <w:rPr>
          <w:rFonts w:ascii="Arial" w:hAnsi="Arial" w:cs="Arial"/>
        </w:rPr>
        <w:t>Check proper line up of V 203.</w:t>
      </w:r>
    </w:p>
    <w:p w14:paraId="3A23A92C" w14:textId="77777777" w:rsidR="00114806" w:rsidRPr="00114806" w:rsidRDefault="00114806" w:rsidP="00BA49DC">
      <w:pPr>
        <w:ind w:left="426" w:hanging="426"/>
        <w:rPr>
          <w:rFonts w:ascii="Arial" w:hAnsi="Arial" w:cs="Arial"/>
        </w:rPr>
      </w:pPr>
    </w:p>
    <w:p w14:paraId="051DDF12" w14:textId="77777777" w:rsidR="00114806" w:rsidRPr="00114806" w:rsidRDefault="00114806" w:rsidP="00BA49DC">
      <w:pPr>
        <w:ind w:left="426" w:hanging="426"/>
        <w:rPr>
          <w:rFonts w:ascii="Arial" w:hAnsi="Arial" w:cs="Arial"/>
        </w:rPr>
      </w:pPr>
      <w:r w:rsidRPr="00114806">
        <w:rPr>
          <w:rFonts w:ascii="Arial" w:hAnsi="Arial" w:cs="Arial"/>
        </w:rPr>
        <w:t>Start A 201.</w:t>
      </w:r>
    </w:p>
    <w:p w14:paraId="66036019" w14:textId="77777777" w:rsidR="00114806" w:rsidRPr="00114806" w:rsidRDefault="00114806" w:rsidP="00BA49DC">
      <w:pPr>
        <w:ind w:left="426" w:hanging="426"/>
        <w:rPr>
          <w:rFonts w:ascii="Arial" w:hAnsi="Arial" w:cs="Arial"/>
        </w:rPr>
      </w:pPr>
    </w:p>
    <w:p w14:paraId="2A8A7F84" w14:textId="77777777" w:rsidR="00114806" w:rsidRPr="00114806" w:rsidRDefault="00114806" w:rsidP="00BA49DC">
      <w:pPr>
        <w:ind w:left="426" w:hanging="426"/>
        <w:rPr>
          <w:rFonts w:ascii="Arial" w:hAnsi="Arial" w:cs="Arial"/>
        </w:rPr>
      </w:pPr>
      <w:r w:rsidRPr="00114806">
        <w:rPr>
          <w:rFonts w:ascii="Arial" w:hAnsi="Arial" w:cs="Arial"/>
        </w:rPr>
        <w:t>Fill V 201 with oil along with H 1703 upto R 201 inlet ram valve and maintain V 201 pressure at 45 kg/cm2g and then close Vaseline oil supply valve to V 201.</w:t>
      </w:r>
    </w:p>
    <w:p w14:paraId="1E4ABC07" w14:textId="77777777" w:rsidR="00114806" w:rsidRPr="00114806" w:rsidRDefault="00114806" w:rsidP="00BA49DC">
      <w:pPr>
        <w:ind w:left="426" w:hanging="426"/>
        <w:rPr>
          <w:rFonts w:ascii="Arial" w:hAnsi="Arial" w:cs="Arial"/>
        </w:rPr>
      </w:pPr>
    </w:p>
    <w:p w14:paraId="341C208D" w14:textId="73A9A02E" w:rsidR="00114806" w:rsidRPr="00114806" w:rsidRDefault="00114806" w:rsidP="00BA49DC">
      <w:pPr>
        <w:ind w:left="426" w:hanging="426"/>
        <w:rPr>
          <w:rFonts w:ascii="Arial" w:hAnsi="Arial" w:cs="Arial"/>
        </w:rPr>
      </w:pPr>
      <w:r w:rsidRPr="00114806">
        <w:rPr>
          <w:rFonts w:ascii="Arial" w:hAnsi="Arial" w:cs="Arial"/>
        </w:rPr>
        <w:lastRenderedPageBreak/>
        <w:t xml:space="preserve">Start P104 A/S at 0.6 kg/hr with </w:t>
      </w:r>
      <w:del w:id="357" w:author="Rahul R Menon" w:date="2022-03-24T12:07:00Z">
        <w:r w:rsidRPr="00114806" w:rsidDel="00CE1295">
          <w:rPr>
            <w:rFonts w:ascii="Arial" w:hAnsi="Arial" w:cs="Arial"/>
          </w:rPr>
          <w:delText>FRC</w:delText>
        </w:r>
      </w:del>
      <w:ins w:id="358" w:author="Rahul R Menon" w:date="2022-03-24T12:07:00Z">
        <w:r w:rsidR="00CE1295">
          <w:rPr>
            <w:rFonts w:ascii="Arial" w:hAnsi="Arial" w:cs="Arial"/>
          </w:rPr>
          <w:t>FIC</w:t>
        </w:r>
      </w:ins>
      <w:r w:rsidRPr="00114806">
        <w:rPr>
          <w:rFonts w:ascii="Arial" w:hAnsi="Arial" w:cs="Arial"/>
        </w:rPr>
        <w:t>A 1401 in auto.  When pump discharge pressure reaches 50 kg/cm2g open the manual valve to introduce donor into V201.</w:t>
      </w:r>
    </w:p>
    <w:p w14:paraId="36198A0E" w14:textId="77777777" w:rsidR="00114806" w:rsidRPr="00114806" w:rsidRDefault="00114806" w:rsidP="00BA49DC">
      <w:pPr>
        <w:ind w:left="426" w:hanging="426"/>
        <w:rPr>
          <w:rFonts w:ascii="Arial" w:hAnsi="Arial" w:cs="Arial"/>
        </w:rPr>
      </w:pPr>
    </w:p>
    <w:p w14:paraId="0CD203D8" w14:textId="77777777" w:rsidR="00114806" w:rsidRPr="00114806" w:rsidRDefault="00114806" w:rsidP="00BA49DC">
      <w:pPr>
        <w:ind w:left="426" w:hanging="426"/>
        <w:rPr>
          <w:rFonts w:ascii="Arial" w:hAnsi="Arial" w:cs="Arial"/>
        </w:rPr>
      </w:pPr>
      <w:r w:rsidRPr="00114806">
        <w:rPr>
          <w:rFonts w:ascii="Arial" w:hAnsi="Arial" w:cs="Arial"/>
        </w:rPr>
        <w:t>Open, immediately after, the discharge from V 201 aligning it with        H 1703 under operation.</w:t>
      </w:r>
    </w:p>
    <w:p w14:paraId="6FEA3741" w14:textId="77777777" w:rsidR="00114806" w:rsidRPr="00114806" w:rsidRDefault="00114806" w:rsidP="00BA49DC">
      <w:pPr>
        <w:ind w:left="426" w:hanging="426"/>
        <w:rPr>
          <w:rFonts w:ascii="Arial" w:hAnsi="Arial" w:cs="Arial"/>
        </w:rPr>
      </w:pPr>
    </w:p>
    <w:p w14:paraId="0756A4E3" w14:textId="77777777" w:rsidR="00114806" w:rsidRPr="00114806" w:rsidRDefault="00114806" w:rsidP="00BA49DC">
      <w:pPr>
        <w:ind w:left="426" w:hanging="426"/>
        <w:rPr>
          <w:rFonts w:ascii="Arial" w:hAnsi="Arial" w:cs="Arial"/>
        </w:rPr>
      </w:pPr>
      <w:r w:rsidRPr="00114806">
        <w:rPr>
          <w:rFonts w:ascii="Arial" w:hAnsi="Arial" w:cs="Arial"/>
        </w:rPr>
        <w:t>Check donor flow rate.</w:t>
      </w:r>
    </w:p>
    <w:p w14:paraId="22005E13" w14:textId="77777777" w:rsidR="00114806" w:rsidRPr="00114806" w:rsidRDefault="00114806" w:rsidP="00BA49DC">
      <w:pPr>
        <w:ind w:left="426" w:hanging="426"/>
        <w:rPr>
          <w:rFonts w:ascii="Arial" w:hAnsi="Arial" w:cs="Arial"/>
        </w:rPr>
      </w:pPr>
    </w:p>
    <w:p w14:paraId="0325CEEE" w14:textId="4D7305D0" w:rsidR="00114806" w:rsidRPr="00114806" w:rsidRDefault="00114806" w:rsidP="00BA49DC">
      <w:pPr>
        <w:ind w:left="426" w:hanging="426"/>
        <w:rPr>
          <w:rFonts w:ascii="Arial" w:hAnsi="Arial" w:cs="Arial"/>
        </w:rPr>
      </w:pPr>
      <w:r w:rsidRPr="00114806">
        <w:rPr>
          <w:rFonts w:ascii="Arial" w:hAnsi="Arial" w:cs="Arial"/>
        </w:rPr>
        <w:t xml:space="preserve">Start P 101A/S immediate after Donor and maintain flow at 3.0 kgs/ hr with </w:t>
      </w:r>
      <w:del w:id="359" w:author="Rahul R Menon" w:date="2022-03-24T12:07:00Z">
        <w:r w:rsidRPr="00114806" w:rsidDel="00CE1295">
          <w:rPr>
            <w:rFonts w:ascii="Arial" w:hAnsi="Arial" w:cs="Arial"/>
          </w:rPr>
          <w:delText>FRC</w:delText>
        </w:r>
      </w:del>
      <w:ins w:id="360" w:author="Rahul R Menon" w:date="2022-03-24T12:07:00Z">
        <w:r w:rsidR="00CE1295">
          <w:rPr>
            <w:rFonts w:ascii="Arial" w:hAnsi="Arial" w:cs="Arial"/>
          </w:rPr>
          <w:t>FIC</w:t>
        </w:r>
      </w:ins>
      <w:r w:rsidRPr="00114806">
        <w:rPr>
          <w:rFonts w:ascii="Arial" w:hAnsi="Arial" w:cs="Arial"/>
        </w:rPr>
        <w:t xml:space="preserve"> 1302 on auto.  When the pressure on the delivery of P101A/s reaches 50 kg/cm2g open the manual valve to introduce TEAL into V201. Check flow rate.</w:t>
      </w:r>
    </w:p>
    <w:p w14:paraId="5C8033A3" w14:textId="77777777" w:rsidR="00114806" w:rsidRPr="00114806" w:rsidRDefault="00114806" w:rsidP="00BA49DC">
      <w:pPr>
        <w:ind w:left="426" w:hanging="426"/>
        <w:rPr>
          <w:rFonts w:ascii="Arial" w:hAnsi="Arial" w:cs="Arial"/>
        </w:rPr>
      </w:pPr>
    </w:p>
    <w:p w14:paraId="3D49D061" w14:textId="4FFB507E" w:rsidR="00114806" w:rsidRPr="00114806" w:rsidRDefault="00114806" w:rsidP="00BA49DC">
      <w:pPr>
        <w:ind w:left="426" w:hanging="426"/>
        <w:rPr>
          <w:rFonts w:ascii="Arial" w:hAnsi="Arial" w:cs="Arial"/>
        </w:rPr>
      </w:pPr>
      <w:r w:rsidRPr="00114806">
        <w:rPr>
          <w:rFonts w:ascii="Arial" w:hAnsi="Arial" w:cs="Arial"/>
        </w:rPr>
        <w:t xml:space="preserve">Set </w:t>
      </w:r>
      <w:del w:id="361" w:author="Rahul R Menon" w:date="2022-03-24T12:07:00Z">
        <w:r w:rsidRPr="00114806" w:rsidDel="00CE1295">
          <w:rPr>
            <w:rFonts w:ascii="Arial" w:hAnsi="Arial" w:cs="Arial"/>
          </w:rPr>
          <w:delText>FRC</w:delText>
        </w:r>
      </w:del>
      <w:ins w:id="362" w:author="Rahul R Menon" w:date="2022-03-24T12:07:00Z">
        <w:r w:rsidR="00CE1295">
          <w:rPr>
            <w:rFonts w:ascii="Arial" w:hAnsi="Arial" w:cs="Arial"/>
          </w:rPr>
          <w:t>FIC</w:t>
        </w:r>
      </w:ins>
      <w:r w:rsidRPr="00114806">
        <w:rPr>
          <w:rFonts w:ascii="Arial" w:hAnsi="Arial" w:cs="Arial"/>
        </w:rPr>
        <w:t xml:space="preserve"> 1401 and </w:t>
      </w:r>
      <w:del w:id="363" w:author="Rahul R Menon" w:date="2022-03-24T12:07:00Z">
        <w:r w:rsidRPr="00114806" w:rsidDel="00CE1295">
          <w:rPr>
            <w:rFonts w:ascii="Arial" w:hAnsi="Arial" w:cs="Arial"/>
          </w:rPr>
          <w:delText>FRC</w:delText>
        </w:r>
      </w:del>
      <w:ins w:id="364" w:author="Rahul R Menon" w:date="2022-03-24T12:07:00Z">
        <w:r w:rsidR="00CE1295">
          <w:rPr>
            <w:rFonts w:ascii="Arial" w:hAnsi="Arial" w:cs="Arial"/>
          </w:rPr>
          <w:t>FIC</w:t>
        </w:r>
      </w:ins>
      <w:r w:rsidRPr="00114806">
        <w:rPr>
          <w:rFonts w:ascii="Arial" w:hAnsi="Arial" w:cs="Arial"/>
        </w:rPr>
        <w:t xml:space="preserve"> 1302 in cascade with </w:t>
      </w:r>
      <w:del w:id="365" w:author="Rahul R Menon" w:date="2022-03-24T12:07:00Z">
        <w:r w:rsidRPr="00114806" w:rsidDel="00CE1295">
          <w:rPr>
            <w:rFonts w:ascii="Arial" w:hAnsi="Arial" w:cs="Arial"/>
          </w:rPr>
          <w:delText>FRC</w:delText>
        </w:r>
      </w:del>
      <w:ins w:id="366" w:author="Rahul R Menon" w:date="2022-03-24T12:07:00Z">
        <w:r w:rsidR="00CE1295">
          <w:rPr>
            <w:rFonts w:ascii="Arial" w:hAnsi="Arial" w:cs="Arial"/>
          </w:rPr>
          <w:t>FIC</w:t>
        </w:r>
      </w:ins>
      <w:r w:rsidRPr="00114806">
        <w:rPr>
          <w:rFonts w:ascii="Arial" w:hAnsi="Arial" w:cs="Arial"/>
        </w:rPr>
        <w:t xml:space="preserve"> 1702.</w:t>
      </w:r>
    </w:p>
    <w:p w14:paraId="53CBF3C0" w14:textId="77777777" w:rsidR="00114806" w:rsidRPr="00114806" w:rsidRDefault="00114806" w:rsidP="00BA49DC">
      <w:pPr>
        <w:ind w:left="426" w:hanging="426"/>
        <w:rPr>
          <w:rFonts w:ascii="Arial" w:hAnsi="Arial" w:cs="Arial"/>
        </w:rPr>
      </w:pPr>
    </w:p>
    <w:p w14:paraId="5252F6C6" w14:textId="77777777" w:rsidR="00114806" w:rsidRPr="00114806" w:rsidRDefault="00114806" w:rsidP="00BA49DC">
      <w:pPr>
        <w:ind w:left="426" w:hanging="426"/>
        <w:rPr>
          <w:rFonts w:ascii="Arial" w:hAnsi="Arial" w:cs="Arial"/>
        </w:rPr>
      </w:pPr>
      <w:r w:rsidRPr="00114806">
        <w:rPr>
          <w:rFonts w:ascii="Arial" w:hAnsi="Arial" w:cs="Arial"/>
        </w:rPr>
        <w:t>Start hydrogen to propylene after 1 ½ hrs of Teal/Donor injection and try to bring the required hydrogen concentration.  Keep FIC 1701 in auto.</w:t>
      </w:r>
    </w:p>
    <w:p w14:paraId="53D1E498" w14:textId="77777777" w:rsidR="00114806" w:rsidRPr="00114806" w:rsidRDefault="00114806" w:rsidP="00BA49DC">
      <w:pPr>
        <w:ind w:left="426" w:hanging="426"/>
        <w:rPr>
          <w:rFonts w:ascii="Arial" w:hAnsi="Arial" w:cs="Arial"/>
        </w:rPr>
      </w:pPr>
    </w:p>
    <w:p w14:paraId="363B6CD1" w14:textId="77777777" w:rsidR="00114806" w:rsidRPr="00114806" w:rsidRDefault="00114806" w:rsidP="00BA49DC">
      <w:pPr>
        <w:ind w:left="426" w:hanging="426"/>
        <w:rPr>
          <w:rFonts w:ascii="Arial" w:hAnsi="Arial" w:cs="Arial"/>
        </w:rPr>
      </w:pPr>
      <w:r w:rsidRPr="00114806">
        <w:rPr>
          <w:rFonts w:ascii="Arial" w:hAnsi="Arial" w:cs="Arial"/>
        </w:rPr>
        <w:t>Start catalyst through P108 A/S with 20% output after 2 hrs of Teal/Donor injection.</w:t>
      </w:r>
    </w:p>
    <w:p w14:paraId="20CA6059" w14:textId="77777777" w:rsidR="00114806" w:rsidRPr="00114806" w:rsidRDefault="00114806" w:rsidP="00BA49DC">
      <w:pPr>
        <w:ind w:left="426" w:hanging="426"/>
        <w:rPr>
          <w:rFonts w:ascii="Arial" w:hAnsi="Arial" w:cs="Arial"/>
        </w:rPr>
      </w:pPr>
    </w:p>
    <w:p w14:paraId="0EDF08AE" w14:textId="77777777" w:rsidR="00114806" w:rsidRPr="00114806" w:rsidRDefault="00114806" w:rsidP="00BA49DC">
      <w:pPr>
        <w:ind w:left="426" w:hanging="426"/>
        <w:rPr>
          <w:rFonts w:ascii="Arial" w:hAnsi="Arial" w:cs="Arial"/>
        </w:rPr>
      </w:pPr>
      <w:r w:rsidRPr="00114806">
        <w:rPr>
          <w:rFonts w:ascii="Arial" w:hAnsi="Arial" w:cs="Arial"/>
        </w:rPr>
        <w:t>Keep the V 301 discharge to blowdown until reactor density of          460 kg/cm2 is reached.  Keep stocking LV 2201 0-100% deluge frequently to avoid choking  during polymerization.</w:t>
      </w:r>
    </w:p>
    <w:p w14:paraId="1D5CC697" w14:textId="77777777" w:rsidR="00114806" w:rsidRPr="00114806" w:rsidRDefault="00114806" w:rsidP="00BA49DC">
      <w:pPr>
        <w:ind w:left="426" w:hanging="426"/>
        <w:rPr>
          <w:rFonts w:ascii="Arial" w:hAnsi="Arial" w:cs="Arial"/>
        </w:rPr>
      </w:pPr>
    </w:p>
    <w:p w14:paraId="0B3B5E5C" w14:textId="77777777" w:rsidR="00114806" w:rsidRPr="00114806" w:rsidRDefault="00114806" w:rsidP="00BA49DC">
      <w:pPr>
        <w:ind w:left="426" w:hanging="426"/>
        <w:rPr>
          <w:rFonts w:ascii="Arial" w:hAnsi="Arial" w:cs="Arial"/>
        </w:rPr>
      </w:pPr>
      <w:r w:rsidRPr="00114806">
        <w:rPr>
          <w:rFonts w:ascii="Arial" w:hAnsi="Arial" w:cs="Arial"/>
        </w:rPr>
        <w:t xml:space="preserve">Divert HV 2201 to Bag filter.   </w:t>
      </w:r>
    </w:p>
    <w:p w14:paraId="7F9F982E" w14:textId="77777777" w:rsidR="00114806" w:rsidRPr="00114806" w:rsidRDefault="00114806" w:rsidP="00BA49DC">
      <w:pPr>
        <w:ind w:left="426" w:hanging="426"/>
        <w:rPr>
          <w:rFonts w:ascii="Arial" w:hAnsi="Arial" w:cs="Arial"/>
        </w:rPr>
      </w:pPr>
    </w:p>
    <w:p w14:paraId="289E15B9" w14:textId="77777777" w:rsidR="00114806" w:rsidRPr="00114806" w:rsidRDefault="00114806" w:rsidP="00BA49DC">
      <w:pPr>
        <w:ind w:left="426" w:hanging="426"/>
        <w:rPr>
          <w:rFonts w:ascii="Arial" w:hAnsi="Arial" w:cs="Arial"/>
        </w:rPr>
      </w:pPr>
    </w:p>
    <w:p w14:paraId="53B41B2B" w14:textId="77777777" w:rsidR="00114806" w:rsidRPr="00114806" w:rsidRDefault="00114806" w:rsidP="00BA49DC">
      <w:pPr>
        <w:ind w:left="426" w:hanging="426"/>
        <w:rPr>
          <w:rFonts w:ascii="Arial" w:hAnsi="Arial" w:cs="Arial"/>
        </w:rPr>
      </w:pPr>
    </w:p>
    <w:p w14:paraId="3F832CF8" w14:textId="77777777" w:rsidR="00114806" w:rsidRPr="00114806" w:rsidRDefault="00114806" w:rsidP="00BA49DC">
      <w:pPr>
        <w:ind w:left="426" w:hanging="426"/>
        <w:rPr>
          <w:rFonts w:ascii="Arial" w:hAnsi="Arial" w:cs="Arial"/>
        </w:rPr>
      </w:pPr>
    </w:p>
    <w:p w14:paraId="2660F299" w14:textId="77777777" w:rsidR="00114806" w:rsidRPr="00114806" w:rsidRDefault="00114806" w:rsidP="00BA49DC">
      <w:pPr>
        <w:ind w:left="426" w:hanging="426"/>
        <w:rPr>
          <w:rFonts w:ascii="Arial" w:hAnsi="Arial" w:cs="Arial"/>
        </w:rPr>
      </w:pPr>
    </w:p>
    <w:p w14:paraId="70479C83" w14:textId="77777777" w:rsidR="00114806" w:rsidRPr="00114806" w:rsidRDefault="00114806" w:rsidP="00BA49DC">
      <w:pPr>
        <w:ind w:left="426" w:hanging="426"/>
        <w:rPr>
          <w:rFonts w:ascii="Arial" w:hAnsi="Arial" w:cs="Arial"/>
        </w:rPr>
      </w:pPr>
    </w:p>
    <w:p w14:paraId="064C51FE" w14:textId="77777777" w:rsidR="00114806" w:rsidRPr="00114806" w:rsidRDefault="00114806" w:rsidP="00BA49DC">
      <w:pPr>
        <w:ind w:left="426" w:hanging="426"/>
        <w:rPr>
          <w:rFonts w:ascii="Arial" w:hAnsi="Arial" w:cs="Arial"/>
        </w:rPr>
      </w:pPr>
    </w:p>
    <w:p w14:paraId="38F22F40" w14:textId="77777777" w:rsidR="00114806" w:rsidRPr="00114806" w:rsidRDefault="00114806" w:rsidP="00BA49DC">
      <w:pPr>
        <w:ind w:left="426" w:hanging="426"/>
        <w:rPr>
          <w:rFonts w:ascii="Arial" w:hAnsi="Arial" w:cs="Arial"/>
        </w:rPr>
      </w:pPr>
    </w:p>
    <w:p w14:paraId="3E0B8A02" w14:textId="77777777" w:rsidR="00114806" w:rsidRPr="00114806" w:rsidRDefault="00114806" w:rsidP="00BA49DC">
      <w:pPr>
        <w:ind w:left="426" w:hanging="426"/>
        <w:rPr>
          <w:rFonts w:ascii="Arial" w:hAnsi="Arial" w:cs="Arial"/>
        </w:rPr>
      </w:pPr>
    </w:p>
    <w:p w14:paraId="5BBA4DCF" w14:textId="77777777" w:rsidR="00114806" w:rsidRPr="00114806" w:rsidRDefault="00114806" w:rsidP="00BA49DC">
      <w:pPr>
        <w:ind w:left="426" w:hanging="426"/>
        <w:rPr>
          <w:rFonts w:ascii="Arial" w:hAnsi="Arial" w:cs="Arial"/>
        </w:rPr>
      </w:pPr>
    </w:p>
    <w:p w14:paraId="1547EB4C" w14:textId="77777777" w:rsidR="00114806" w:rsidRPr="00114806" w:rsidRDefault="00114806" w:rsidP="00BA49DC">
      <w:pPr>
        <w:ind w:left="426" w:hanging="426"/>
        <w:rPr>
          <w:rFonts w:ascii="Arial" w:hAnsi="Arial" w:cs="Arial"/>
        </w:rPr>
      </w:pPr>
    </w:p>
    <w:p w14:paraId="031A8812" w14:textId="77777777" w:rsidR="00114806" w:rsidRPr="00114806" w:rsidRDefault="00114806" w:rsidP="00BA49DC">
      <w:pPr>
        <w:ind w:left="426" w:hanging="426"/>
        <w:rPr>
          <w:rFonts w:ascii="Arial" w:hAnsi="Arial" w:cs="Arial"/>
        </w:rPr>
      </w:pPr>
    </w:p>
    <w:p w14:paraId="2BE2DCA1" w14:textId="77777777" w:rsidR="00114806" w:rsidRPr="00114806" w:rsidRDefault="00114806" w:rsidP="00BA49DC">
      <w:pPr>
        <w:ind w:left="426" w:hanging="426"/>
        <w:rPr>
          <w:rFonts w:ascii="Arial" w:hAnsi="Arial" w:cs="Arial"/>
        </w:rPr>
      </w:pPr>
    </w:p>
    <w:p w14:paraId="3936C7E9" w14:textId="77777777" w:rsidR="00114806" w:rsidRPr="00114806" w:rsidRDefault="00114806" w:rsidP="00BA49DC">
      <w:pPr>
        <w:ind w:left="426" w:hanging="426"/>
        <w:rPr>
          <w:rFonts w:ascii="Arial" w:hAnsi="Arial" w:cs="Arial"/>
        </w:rPr>
      </w:pPr>
    </w:p>
    <w:p w14:paraId="05A001B3" w14:textId="77777777" w:rsidR="00114806" w:rsidRPr="00114806" w:rsidRDefault="00114806" w:rsidP="00BA49DC">
      <w:pPr>
        <w:ind w:left="426" w:hanging="426"/>
        <w:rPr>
          <w:rFonts w:ascii="Arial" w:hAnsi="Arial" w:cs="Arial"/>
        </w:rPr>
      </w:pPr>
    </w:p>
    <w:p w14:paraId="666DF183" w14:textId="77777777" w:rsidR="00114806" w:rsidRPr="00114806" w:rsidRDefault="00114806" w:rsidP="00BA49DC">
      <w:pPr>
        <w:ind w:left="426" w:hanging="426"/>
        <w:rPr>
          <w:rFonts w:ascii="Arial" w:hAnsi="Arial" w:cs="Arial"/>
        </w:rPr>
      </w:pPr>
    </w:p>
    <w:p w14:paraId="22D7255A" w14:textId="77777777" w:rsidR="00114806" w:rsidRPr="00114806" w:rsidRDefault="00114806" w:rsidP="00BA49DC">
      <w:pPr>
        <w:ind w:left="426" w:hanging="426"/>
        <w:rPr>
          <w:rFonts w:ascii="Arial" w:hAnsi="Arial" w:cs="Arial"/>
        </w:rPr>
      </w:pPr>
    </w:p>
    <w:p w14:paraId="32C0C3B7" w14:textId="77777777" w:rsidR="00114806" w:rsidRPr="00114806" w:rsidRDefault="00114806" w:rsidP="00BA49DC">
      <w:pPr>
        <w:ind w:left="426" w:hanging="426"/>
        <w:rPr>
          <w:rFonts w:ascii="Arial" w:hAnsi="Arial" w:cs="Arial"/>
        </w:rPr>
      </w:pPr>
    </w:p>
    <w:p w14:paraId="28210B0A" w14:textId="77777777" w:rsidR="00114806" w:rsidRPr="00114806" w:rsidRDefault="00114806" w:rsidP="00BA49DC">
      <w:pPr>
        <w:ind w:left="426" w:hanging="426"/>
        <w:rPr>
          <w:rFonts w:ascii="Arial" w:hAnsi="Arial" w:cs="Arial"/>
        </w:rPr>
      </w:pPr>
    </w:p>
    <w:p w14:paraId="16B14405" w14:textId="77777777" w:rsidR="00114806" w:rsidRPr="00114806" w:rsidRDefault="00114806" w:rsidP="00BA49DC">
      <w:pPr>
        <w:ind w:left="426" w:hanging="426"/>
        <w:rPr>
          <w:rFonts w:ascii="Arial" w:hAnsi="Arial" w:cs="Arial"/>
        </w:rPr>
      </w:pPr>
    </w:p>
    <w:p w14:paraId="298B2EF0" w14:textId="77777777" w:rsidR="00114806" w:rsidRPr="00114806" w:rsidRDefault="00114806" w:rsidP="00BA49DC">
      <w:pPr>
        <w:ind w:left="426" w:hanging="426"/>
        <w:rPr>
          <w:rFonts w:ascii="Arial" w:hAnsi="Arial" w:cs="Arial"/>
        </w:rPr>
      </w:pPr>
    </w:p>
    <w:p w14:paraId="5B946CBA" w14:textId="77777777" w:rsidR="00114806" w:rsidRPr="00114806" w:rsidRDefault="00114806" w:rsidP="00BA49DC">
      <w:pPr>
        <w:ind w:left="426" w:hanging="426"/>
        <w:rPr>
          <w:rFonts w:ascii="Arial" w:hAnsi="Arial" w:cs="Arial"/>
        </w:rPr>
      </w:pPr>
    </w:p>
    <w:p w14:paraId="681BF69B" w14:textId="77777777" w:rsidR="00114806" w:rsidRPr="00114806" w:rsidRDefault="00114806" w:rsidP="00BA49DC">
      <w:pPr>
        <w:ind w:left="426" w:hanging="426"/>
        <w:rPr>
          <w:rFonts w:ascii="Arial" w:hAnsi="Arial" w:cs="Arial"/>
        </w:rPr>
      </w:pPr>
    </w:p>
    <w:p w14:paraId="13D08CC0" w14:textId="77777777" w:rsidR="00114806" w:rsidRPr="00114806" w:rsidRDefault="00114806" w:rsidP="00BA49DC">
      <w:pPr>
        <w:ind w:left="426" w:hanging="426"/>
        <w:rPr>
          <w:rFonts w:ascii="Arial" w:hAnsi="Arial" w:cs="Arial"/>
        </w:rPr>
      </w:pPr>
    </w:p>
    <w:p w14:paraId="42B45F91" w14:textId="77777777" w:rsidR="00114806" w:rsidRPr="00114806" w:rsidRDefault="00114806" w:rsidP="00BA49DC">
      <w:pPr>
        <w:ind w:left="426" w:hanging="426"/>
        <w:rPr>
          <w:rFonts w:ascii="Arial" w:hAnsi="Arial" w:cs="Arial"/>
        </w:rPr>
      </w:pPr>
    </w:p>
    <w:p w14:paraId="1CC311E6" w14:textId="77777777" w:rsidR="00114806" w:rsidRPr="00114806" w:rsidRDefault="00114806" w:rsidP="00BA49DC">
      <w:pPr>
        <w:ind w:left="426" w:hanging="426"/>
        <w:rPr>
          <w:rFonts w:ascii="Arial" w:hAnsi="Arial" w:cs="Arial"/>
        </w:rPr>
      </w:pPr>
    </w:p>
    <w:p w14:paraId="02925E54" w14:textId="77777777" w:rsidR="00114806" w:rsidRPr="00114806" w:rsidRDefault="00114806" w:rsidP="00BA49DC">
      <w:pPr>
        <w:ind w:left="426" w:hanging="426"/>
        <w:rPr>
          <w:rFonts w:ascii="Arial" w:hAnsi="Arial" w:cs="Arial"/>
        </w:rPr>
      </w:pPr>
    </w:p>
    <w:p w14:paraId="443971B7" w14:textId="77777777" w:rsidR="00114806" w:rsidRPr="00114806" w:rsidRDefault="00114806" w:rsidP="00BA49DC">
      <w:pPr>
        <w:ind w:left="426" w:hanging="426"/>
        <w:rPr>
          <w:rFonts w:ascii="Arial" w:hAnsi="Arial" w:cs="Arial"/>
        </w:rPr>
      </w:pPr>
    </w:p>
    <w:p w14:paraId="6ACC51F9" w14:textId="77777777" w:rsidR="00114806" w:rsidRPr="00114806" w:rsidRDefault="00114806" w:rsidP="00BA49DC">
      <w:pPr>
        <w:ind w:left="426" w:hanging="426"/>
        <w:rPr>
          <w:rFonts w:ascii="Arial" w:hAnsi="Arial" w:cs="Arial"/>
        </w:rPr>
      </w:pPr>
    </w:p>
    <w:p w14:paraId="3B719BCB" w14:textId="77777777" w:rsidR="00114806" w:rsidRPr="00114806" w:rsidRDefault="00114806" w:rsidP="00BA49DC">
      <w:pPr>
        <w:ind w:left="426" w:hanging="426"/>
        <w:rPr>
          <w:rFonts w:ascii="Arial" w:hAnsi="Arial" w:cs="Arial"/>
        </w:rPr>
      </w:pPr>
    </w:p>
    <w:p w14:paraId="1072889A" w14:textId="77777777" w:rsidR="00114806" w:rsidRPr="00114806" w:rsidRDefault="00114806" w:rsidP="00BA49DC">
      <w:pPr>
        <w:ind w:left="426" w:hanging="426"/>
        <w:rPr>
          <w:rFonts w:ascii="Arial" w:hAnsi="Arial" w:cs="Arial"/>
        </w:rPr>
      </w:pPr>
    </w:p>
    <w:p w14:paraId="14EF24DC" w14:textId="77777777" w:rsidR="00114806" w:rsidRPr="00114806" w:rsidRDefault="00114806" w:rsidP="00BA49DC">
      <w:pPr>
        <w:ind w:left="426" w:hanging="426"/>
        <w:rPr>
          <w:rFonts w:ascii="Arial" w:hAnsi="Arial" w:cs="Arial"/>
        </w:rPr>
      </w:pPr>
    </w:p>
    <w:p w14:paraId="3565C624" w14:textId="77777777" w:rsidR="00114806" w:rsidRPr="00114806" w:rsidRDefault="00114806" w:rsidP="00BA49DC">
      <w:pPr>
        <w:ind w:left="426" w:hanging="426"/>
        <w:rPr>
          <w:rFonts w:ascii="Arial" w:hAnsi="Arial" w:cs="Arial"/>
        </w:rPr>
      </w:pPr>
    </w:p>
    <w:p w14:paraId="1C6F3217" w14:textId="77777777" w:rsidR="00114806" w:rsidRPr="00114806" w:rsidRDefault="00114806" w:rsidP="00BA49DC">
      <w:pPr>
        <w:ind w:left="426" w:hanging="426"/>
        <w:rPr>
          <w:rFonts w:ascii="Arial" w:hAnsi="Arial" w:cs="Arial"/>
        </w:rPr>
      </w:pPr>
    </w:p>
    <w:p w14:paraId="70E15C1E" w14:textId="77777777" w:rsidR="00114806" w:rsidRPr="00114806" w:rsidRDefault="00114806" w:rsidP="00BA49DC">
      <w:pPr>
        <w:ind w:left="426" w:hanging="426"/>
        <w:rPr>
          <w:rFonts w:ascii="Arial" w:hAnsi="Arial" w:cs="Arial"/>
        </w:rPr>
      </w:pPr>
    </w:p>
    <w:p w14:paraId="1097DAD8" w14:textId="77777777" w:rsidR="00114806" w:rsidRPr="00114806" w:rsidRDefault="00114806" w:rsidP="00BA49DC">
      <w:pPr>
        <w:ind w:left="426" w:hanging="426"/>
        <w:rPr>
          <w:rFonts w:ascii="Arial" w:hAnsi="Arial" w:cs="Arial"/>
        </w:rPr>
      </w:pPr>
    </w:p>
    <w:p w14:paraId="2CB35255" w14:textId="77777777" w:rsidR="00114806" w:rsidRPr="00BA49DC" w:rsidRDefault="00114806" w:rsidP="00BA49DC">
      <w:pPr>
        <w:ind w:left="426" w:hanging="426"/>
        <w:rPr>
          <w:rFonts w:ascii="Arial" w:hAnsi="Arial" w:cs="Arial"/>
        </w:rPr>
      </w:pPr>
      <w:bookmarkStart w:id="367" w:name="SHUTDOWN"/>
      <w:bookmarkEnd w:id="367"/>
      <w:r w:rsidRPr="00BA49DC">
        <w:rPr>
          <w:rFonts w:ascii="Arial" w:hAnsi="Arial" w:cs="Arial"/>
        </w:rPr>
        <w:t>CHAPTER IV.</w:t>
      </w:r>
    </w:p>
    <w:p w14:paraId="766A53C1" w14:textId="77777777" w:rsidR="00114806" w:rsidRPr="00114806" w:rsidRDefault="00114806" w:rsidP="00BA49DC">
      <w:pPr>
        <w:ind w:left="426" w:hanging="426"/>
        <w:rPr>
          <w:rFonts w:ascii="Arial" w:hAnsi="Arial" w:cs="Arial"/>
        </w:rPr>
      </w:pPr>
    </w:p>
    <w:p w14:paraId="681BFAE3" w14:textId="77777777" w:rsidR="00114806" w:rsidRPr="00BA49DC" w:rsidRDefault="00114806" w:rsidP="00BA49DC">
      <w:pPr>
        <w:ind w:left="426" w:hanging="426"/>
        <w:rPr>
          <w:rFonts w:ascii="Arial" w:hAnsi="Arial" w:cs="Arial"/>
        </w:rPr>
      </w:pPr>
      <w:r w:rsidRPr="00BA49DC">
        <w:rPr>
          <w:rFonts w:ascii="Arial" w:hAnsi="Arial" w:cs="Arial"/>
        </w:rPr>
        <w:t>SHUT DOWN PROCEDURE</w:t>
      </w:r>
    </w:p>
    <w:p w14:paraId="1474C656" w14:textId="77777777" w:rsidR="00114806" w:rsidRPr="00114806" w:rsidRDefault="00114806" w:rsidP="00BA49DC">
      <w:pPr>
        <w:ind w:left="426" w:hanging="426"/>
        <w:rPr>
          <w:rFonts w:ascii="Arial" w:hAnsi="Arial" w:cs="Arial"/>
        </w:rPr>
      </w:pPr>
    </w:p>
    <w:p w14:paraId="5EE98BFC" w14:textId="107F936D" w:rsidR="00114806" w:rsidRPr="00BA49DC" w:rsidRDefault="00114806" w:rsidP="00BA49DC">
      <w:pPr>
        <w:ind w:left="426" w:hanging="426"/>
        <w:rPr>
          <w:rFonts w:ascii="Arial" w:hAnsi="Arial" w:cs="Arial"/>
        </w:rPr>
      </w:pPr>
      <w:r w:rsidRPr="00BA49DC">
        <w:rPr>
          <w:rFonts w:ascii="Arial" w:hAnsi="Arial" w:cs="Arial"/>
        </w:rPr>
        <w:t>Normal shut down:</w:t>
      </w:r>
    </w:p>
    <w:p w14:paraId="40AC2BF9" w14:textId="77777777" w:rsidR="00114806" w:rsidRPr="00114806" w:rsidRDefault="00114806" w:rsidP="00BA49DC">
      <w:pPr>
        <w:ind w:left="426" w:hanging="426"/>
        <w:rPr>
          <w:rFonts w:ascii="Arial" w:hAnsi="Arial" w:cs="Arial"/>
        </w:rPr>
      </w:pPr>
    </w:p>
    <w:p w14:paraId="281FB8BD" w14:textId="77777777" w:rsidR="00114806" w:rsidRPr="00BA49DC" w:rsidRDefault="00114806" w:rsidP="00BA49DC">
      <w:pPr>
        <w:ind w:left="426" w:hanging="426"/>
        <w:rPr>
          <w:rFonts w:ascii="Arial" w:hAnsi="Arial" w:cs="Arial"/>
        </w:rPr>
      </w:pPr>
      <w:r w:rsidRPr="00BA49DC">
        <w:rPr>
          <w:rFonts w:ascii="Arial" w:hAnsi="Arial" w:cs="Arial"/>
        </w:rPr>
        <w:t>(Shut down procedures for individual sections are given in their respective chapters)</w:t>
      </w:r>
    </w:p>
    <w:p w14:paraId="63FEF6DC" w14:textId="77777777" w:rsidR="00114806" w:rsidRPr="00114806" w:rsidRDefault="00114806" w:rsidP="00BA49DC">
      <w:pPr>
        <w:ind w:left="426" w:hanging="426"/>
        <w:rPr>
          <w:rFonts w:ascii="Arial" w:hAnsi="Arial" w:cs="Arial"/>
        </w:rPr>
      </w:pPr>
    </w:p>
    <w:p w14:paraId="47514BB6" w14:textId="77777777" w:rsidR="00114806" w:rsidRPr="00114806" w:rsidRDefault="00114806" w:rsidP="00BA49DC">
      <w:pPr>
        <w:ind w:left="426" w:hanging="426"/>
        <w:rPr>
          <w:rFonts w:ascii="Arial" w:hAnsi="Arial" w:cs="Arial"/>
        </w:rPr>
      </w:pPr>
      <w:r w:rsidRPr="00114806">
        <w:rPr>
          <w:rFonts w:ascii="Arial" w:hAnsi="Arial" w:cs="Arial"/>
        </w:rPr>
        <w:t>Cut off catalyst feed by closing valve at V 201 and at the same time reduce P108 strokes to zero without line pressure over shoot.</w:t>
      </w:r>
    </w:p>
    <w:p w14:paraId="14D24D47" w14:textId="77777777" w:rsidR="00114806" w:rsidRPr="00114806" w:rsidRDefault="00114806" w:rsidP="00BA49DC">
      <w:pPr>
        <w:ind w:left="426" w:hanging="426"/>
        <w:rPr>
          <w:rFonts w:ascii="Arial" w:hAnsi="Arial" w:cs="Arial"/>
        </w:rPr>
      </w:pPr>
    </w:p>
    <w:p w14:paraId="62EB4D32" w14:textId="77777777" w:rsidR="00114806" w:rsidRPr="00114806" w:rsidRDefault="00114806" w:rsidP="00BA49DC">
      <w:pPr>
        <w:ind w:left="426" w:hanging="426"/>
        <w:rPr>
          <w:rFonts w:ascii="Arial" w:hAnsi="Arial" w:cs="Arial"/>
        </w:rPr>
      </w:pPr>
      <w:r w:rsidRPr="00114806">
        <w:rPr>
          <w:rFonts w:ascii="Arial" w:hAnsi="Arial" w:cs="Arial"/>
        </w:rPr>
        <w:t>Stop P 108 A or S</w:t>
      </w:r>
    </w:p>
    <w:p w14:paraId="77FD5E0A" w14:textId="77777777" w:rsidR="00114806" w:rsidRPr="00114806" w:rsidRDefault="00114806" w:rsidP="00BA49DC">
      <w:pPr>
        <w:ind w:left="426" w:hanging="426"/>
        <w:rPr>
          <w:rFonts w:ascii="Arial" w:hAnsi="Arial" w:cs="Arial"/>
        </w:rPr>
      </w:pPr>
    </w:p>
    <w:p w14:paraId="4E0D8E88" w14:textId="774BE071" w:rsidR="00114806" w:rsidRPr="00114806" w:rsidRDefault="00114806" w:rsidP="00BA49DC">
      <w:pPr>
        <w:ind w:left="426" w:hanging="426"/>
        <w:rPr>
          <w:rFonts w:ascii="Arial" w:hAnsi="Arial" w:cs="Arial"/>
        </w:rPr>
      </w:pPr>
      <w:r w:rsidRPr="00114806">
        <w:rPr>
          <w:rFonts w:ascii="Arial" w:hAnsi="Arial" w:cs="Arial"/>
        </w:rPr>
        <w:t xml:space="preserve">Decascade DRC – 1901 and </w:t>
      </w:r>
      <w:del w:id="368" w:author="Rahul R Menon" w:date="2022-03-24T12:07:00Z">
        <w:r w:rsidRPr="00114806" w:rsidDel="00CE1295">
          <w:rPr>
            <w:rFonts w:ascii="Arial" w:hAnsi="Arial" w:cs="Arial"/>
          </w:rPr>
          <w:delText>FRC</w:delText>
        </w:r>
      </w:del>
      <w:ins w:id="369" w:author="Rahul R Menon" w:date="2022-03-24T12:07:00Z">
        <w:r w:rsidR="00CE1295">
          <w:rPr>
            <w:rFonts w:ascii="Arial" w:hAnsi="Arial" w:cs="Arial"/>
          </w:rPr>
          <w:t>FIC</w:t>
        </w:r>
      </w:ins>
      <w:r w:rsidRPr="00114806">
        <w:rPr>
          <w:rFonts w:ascii="Arial" w:hAnsi="Arial" w:cs="Arial"/>
        </w:rPr>
        <w:t xml:space="preserve"> 1702.</w:t>
      </w:r>
    </w:p>
    <w:p w14:paraId="7921DCA2" w14:textId="77777777" w:rsidR="00114806" w:rsidRPr="00114806" w:rsidRDefault="00114806" w:rsidP="00BA49DC">
      <w:pPr>
        <w:ind w:left="426" w:hanging="426"/>
        <w:rPr>
          <w:rFonts w:ascii="Arial" w:hAnsi="Arial" w:cs="Arial"/>
        </w:rPr>
      </w:pPr>
    </w:p>
    <w:p w14:paraId="231A1BE7" w14:textId="77777777" w:rsidR="00114806" w:rsidRPr="00114806" w:rsidRDefault="00114806" w:rsidP="00BA49DC">
      <w:pPr>
        <w:ind w:left="426" w:hanging="426"/>
        <w:rPr>
          <w:rFonts w:ascii="Arial" w:hAnsi="Arial" w:cs="Arial"/>
        </w:rPr>
      </w:pPr>
      <w:r w:rsidRPr="00114806">
        <w:rPr>
          <w:rFonts w:ascii="Arial" w:hAnsi="Arial" w:cs="Arial"/>
        </w:rPr>
        <w:t>After about 1 ½ hrs of catalyst, stop hydrogen to reaction.</w:t>
      </w:r>
    </w:p>
    <w:p w14:paraId="3BAD39DF" w14:textId="77777777" w:rsidR="00114806" w:rsidRPr="00114806" w:rsidRDefault="00114806" w:rsidP="00BA49DC">
      <w:pPr>
        <w:ind w:left="426" w:hanging="426"/>
        <w:rPr>
          <w:rFonts w:ascii="Arial" w:hAnsi="Arial" w:cs="Arial"/>
        </w:rPr>
      </w:pPr>
    </w:p>
    <w:p w14:paraId="7F91E864" w14:textId="77777777" w:rsidR="00114806" w:rsidRPr="00114806" w:rsidRDefault="00114806" w:rsidP="00BA49DC">
      <w:pPr>
        <w:ind w:left="426" w:hanging="426"/>
        <w:rPr>
          <w:rFonts w:ascii="Arial" w:hAnsi="Arial" w:cs="Arial"/>
        </w:rPr>
      </w:pPr>
      <w:r w:rsidRPr="00114806">
        <w:rPr>
          <w:rFonts w:ascii="Arial" w:hAnsi="Arial" w:cs="Arial"/>
        </w:rPr>
        <w:t>After 2 hrs of catalyst cut off close Donor valve at V 201 and at the same time reduce       P 104 strokes to zero without line pressure overshoot.</w:t>
      </w:r>
    </w:p>
    <w:p w14:paraId="1B8D3001" w14:textId="77777777" w:rsidR="00114806" w:rsidRPr="00114806" w:rsidRDefault="00114806" w:rsidP="00BA49DC">
      <w:pPr>
        <w:ind w:left="426" w:hanging="426"/>
        <w:rPr>
          <w:rFonts w:ascii="Arial" w:hAnsi="Arial" w:cs="Arial"/>
        </w:rPr>
      </w:pPr>
    </w:p>
    <w:p w14:paraId="12774A97" w14:textId="77777777" w:rsidR="00114806" w:rsidRPr="00114806" w:rsidRDefault="00114806" w:rsidP="00BA49DC">
      <w:pPr>
        <w:ind w:left="426" w:hanging="426"/>
        <w:rPr>
          <w:rFonts w:ascii="Arial" w:hAnsi="Arial" w:cs="Arial"/>
        </w:rPr>
      </w:pPr>
      <w:r w:rsidRPr="00114806">
        <w:rPr>
          <w:rFonts w:ascii="Arial" w:hAnsi="Arial" w:cs="Arial"/>
        </w:rPr>
        <w:t>Stop P 104 A/S and isolate.</w:t>
      </w:r>
    </w:p>
    <w:p w14:paraId="05754D7D" w14:textId="77777777" w:rsidR="00114806" w:rsidRPr="00114806" w:rsidRDefault="00114806" w:rsidP="00BA49DC">
      <w:pPr>
        <w:ind w:left="426" w:hanging="426"/>
        <w:rPr>
          <w:rFonts w:ascii="Arial" w:hAnsi="Arial" w:cs="Arial"/>
        </w:rPr>
      </w:pPr>
    </w:p>
    <w:p w14:paraId="002A6498" w14:textId="77777777" w:rsidR="00114806" w:rsidRPr="00114806" w:rsidRDefault="00114806" w:rsidP="00BA49DC">
      <w:pPr>
        <w:ind w:left="426" w:hanging="426"/>
        <w:rPr>
          <w:rFonts w:ascii="Arial" w:hAnsi="Arial" w:cs="Arial"/>
        </w:rPr>
      </w:pPr>
      <w:r w:rsidRPr="00114806">
        <w:rPr>
          <w:rFonts w:ascii="Arial" w:hAnsi="Arial" w:cs="Arial"/>
        </w:rPr>
        <w:t>Then first open oil flushing valve to inline mixer, then close inline mixer u/s valve from      V 201 and then close Teal line valve at V 201.  All these three valves to be closed at the same time in the above order.</w:t>
      </w:r>
    </w:p>
    <w:p w14:paraId="7561C6D3" w14:textId="77777777" w:rsidR="00114806" w:rsidRPr="00114806" w:rsidRDefault="00114806" w:rsidP="00BA49DC">
      <w:pPr>
        <w:ind w:left="426" w:hanging="426"/>
        <w:rPr>
          <w:rFonts w:ascii="Arial" w:hAnsi="Arial" w:cs="Arial"/>
        </w:rPr>
      </w:pPr>
    </w:p>
    <w:p w14:paraId="431581EB" w14:textId="77777777" w:rsidR="00114806" w:rsidRPr="00114806" w:rsidRDefault="00114806" w:rsidP="00BA49DC">
      <w:pPr>
        <w:ind w:left="426" w:hanging="426"/>
        <w:rPr>
          <w:rFonts w:ascii="Arial" w:hAnsi="Arial" w:cs="Arial"/>
        </w:rPr>
      </w:pPr>
      <w:r w:rsidRPr="00114806">
        <w:rPr>
          <w:rFonts w:ascii="Arial" w:hAnsi="Arial" w:cs="Arial"/>
        </w:rPr>
        <w:t>When Teal valve is closed, simultaneously stop P 101.</w:t>
      </w:r>
    </w:p>
    <w:p w14:paraId="2B25E093" w14:textId="77777777" w:rsidR="00114806" w:rsidRPr="00114806" w:rsidRDefault="00114806" w:rsidP="00BA49DC">
      <w:pPr>
        <w:ind w:left="426" w:hanging="426"/>
        <w:rPr>
          <w:rFonts w:ascii="Arial" w:hAnsi="Arial" w:cs="Arial"/>
        </w:rPr>
      </w:pPr>
    </w:p>
    <w:p w14:paraId="672536D3" w14:textId="77777777" w:rsidR="00114806" w:rsidRPr="00114806" w:rsidRDefault="00114806" w:rsidP="00BA49DC">
      <w:pPr>
        <w:ind w:left="426" w:hanging="426"/>
        <w:rPr>
          <w:rFonts w:ascii="Arial" w:hAnsi="Arial" w:cs="Arial"/>
        </w:rPr>
      </w:pPr>
      <w:r w:rsidRPr="00114806">
        <w:rPr>
          <w:rFonts w:ascii="Arial" w:hAnsi="Arial" w:cs="Arial"/>
        </w:rPr>
        <w:t>Then close R 201 inlet ram valve, FC 1703, manual i/v of propylene line in this order only.</w:t>
      </w:r>
    </w:p>
    <w:p w14:paraId="19B52B2D" w14:textId="77777777" w:rsidR="00114806" w:rsidRPr="00114806" w:rsidRDefault="00114806" w:rsidP="00BA49DC">
      <w:pPr>
        <w:ind w:left="426" w:hanging="426"/>
        <w:rPr>
          <w:rFonts w:ascii="Arial" w:hAnsi="Arial" w:cs="Arial"/>
        </w:rPr>
      </w:pPr>
    </w:p>
    <w:p w14:paraId="56460DC0" w14:textId="77777777" w:rsidR="00114806" w:rsidRPr="00114806" w:rsidRDefault="00114806" w:rsidP="00BA49DC">
      <w:pPr>
        <w:ind w:left="426" w:hanging="426"/>
        <w:rPr>
          <w:rFonts w:ascii="Arial" w:hAnsi="Arial" w:cs="Arial"/>
        </w:rPr>
      </w:pPr>
      <w:r w:rsidRPr="00114806">
        <w:rPr>
          <w:rFonts w:ascii="Arial" w:hAnsi="Arial" w:cs="Arial"/>
        </w:rPr>
        <w:t>Then immediately open blow down valve on C 3 line for a moment and close.</w:t>
      </w:r>
    </w:p>
    <w:p w14:paraId="588A65A0" w14:textId="77777777" w:rsidR="00114806" w:rsidRPr="00114806" w:rsidRDefault="00114806" w:rsidP="00BA49DC">
      <w:pPr>
        <w:ind w:left="426" w:hanging="426"/>
        <w:rPr>
          <w:rFonts w:ascii="Arial" w:hAnsi="Arial" w:cs="Arial"/>
        </w:rPr>
      </w:pPr>
    </w:p>
    <w:p w14:paraId="50699406" w14:textId="77777777" w:rsidR="00114806" w:rsidRPr="00114806" w:rsidRDefault="00114806" w:rsidP="00BA49DC">
      <w:pPr>
        <w:ind w:left="426" w:hanging="426"/>
        <w:rPr>
          <w:rFonts w:ascii="Arial" w:hAnsi="Arial" w:cs="Arial"/>
        </w:rPr>
      </w:pPr>
      <w:r w:rsidRPr="00114806">
        <w:rPr>
          <w:rFonts w:ascii="Arial" w:hAnsi="Arial" w:cs="Arial"/>
        </w:rPr>
        <w:t>Then close oil flushing line valve after ensuring that the  line d/s of inline mixer is full of oil.</w:t>
      </w:r>
    </w:p>
    <w:p w14:paraId="7D608F68" w14:textId="77777777" w:rsidR="00114806" w:rsidRPr="00114806" w:rsidRDefault="00114806" w:rsidP="00BA49DC">
      <w:pPr>
        <w:ind w:left="426" w:hanging="426"/>
        <w:rPr>
          <w:rFonts w:ascii="Arial" w:hAnsi="Arial" w:cs="Arial"/>
        </w:rPr>
      </w:pPr>
    </w:p>
    <w:p w14:paraId="7C6A71D4" w14:textId="77777777" w:rsidR="00114806" w:rsidRPr="00114806" w:rsidRDefault="00114806" w:rsidP="00BA49DC">
      <w:pPr>
        <w:ind w:left="426" w:hanging="426"/>
        <w:rPr>
          <w:rFonts w:ascii="Arial" w:hAnsi="Arial" w:cs="Arial"/>
        </w:rPr>
      </w:pPr>
      <w:r w:rsidRPr="00114806">
        <w:rPr>
          <w:rFonts w:ascii="Arial" w:hAnsi="Arial" w:cs="Arial"/>
        </w:rPr>
        <w:t xml:space="preserve">All the time maintain reactor temp at 70 </w:t>
      </w:r>
      <w:r w:rsidRPr="00114806">
        <w:rPr>
          <w:rFonts w:ascii="Arial" w:hAnsi="Arial" w:cs="Arial"/>
          <w:vertAlign w:val="superscript"/>
        </w:rPr>
        <w:t>0</w:t>
      </w:r>
      <w:r w:rsidRPr="00114806">
        <w:rPr>
          <w:rFonts w:ascii="Arial" w:hAnsi="Arial" w:cs="Arial"/>
        </w:rPr>
        <w:t>C by injecting steam to jacket when required.</w:t>
      </w:r>
    </w:p>
    <w:p w14:paraId="1A9DC555" w14:textId="77777777" w:rsidR="00114806" w:rsidRPr="00114806" w:rsidRDefault="00114806" w:rsidP="00BA49DC">
      <w:pPr>
        <w:ind w:left="426" w:hanging="426"/>
        <w:rPr>
          <w:rFonts w:ascii="Arial" w:hAnsi="Arial" w:cs="Arial"/>
        </w:rPr>
      </w:pPr>
    </w:p>
    <w:p w14:paraId="31A81656" w14:textId="292B484F" w:rsidR="00114806" w:rsidRPr="00114806" w:rsidRDefault="00114806" w:rsidP="00BA49DC">
      <w:pPr>
        <w:ind w:left="426" w:hanging="426"/>
        <w:rPr>
          <w:rFonts w:ascii="Arial" w:hAnsi="Arial" w:cs="Arial"/>
        </w:rPr>
      </w:pPr>
      <w:r w:rsidRPr="00114806">
        <w:rPr>
          <w:rFonts w:ascii="Arial" w:hAnsi="Arial" w:cs="Arial"/>
        </w:rPr>
        <w:t xml:space="preserve">Close V101 bottom valve through HS 1302 and the LI 1305 bottom valve.  Then line up     T 104 – P102 – F 102  </w:t>
      </w:r>
      <w:del w:id="370" w:author="Rahul R Menon" w:date="2022-03-24T12:24:00Z">
        <w:r w:rsidRPr="00114806" w:rsidDel="00F55E70">
          <w:rPr>
            <w:rFonts w:ascii="Arial" w:hAnsi="Arial" w:cs="Arial"/>
          </w:rPr>
          <w:delText>FQI</w:delText>
        </w:r>
      </w:del>
      <w:ins w:id="371" w:author="Rahul R Menon" w:date="2022-03-24T12:24:00Z">
        <w:r w:rsidR="00F55E70">
          <w:rPr>
            <w:rFonts w:ascii="Arial" w:hAnsi="Arial" w:cs="Arial"/>
          </w:rPr>
          <w:t>FI</w:t>
        </w:r>
      </w:ins>
      <w:r w:rsidRPr="00114806">
        <w:rPr>
          <w:rFonts w:ascii="Arial" w:hAnsi="Arial" w:cs="Arial"/>
        </w:rPr>
        <w:t xml:space="preserve"> 1303 – P 101 suction – V201 and open V 201 bottom valve to  T 103.  Flush the Teal lines/pump for about ½ hr and stop P 101 and P 102.</w:t>
      </w:r>
    </w:p>
    <w:p w14:paraId="186DAD86" w14:textId="77777777" w:rsidR="00114806" w:rsidRPr="00114806" w:rsidRDefault="00114806" w:rsidP="00BA49DC">
      <w:pPr>
        <w:ind w:left="426" w:hanging="426"/>
        <w:rPr>
          <w:rFonts w:ascii="Arial" w:hAnsi="Arial" w:cs="Arial"/>
        </w:rPr>
      </w:pPr>
    </w:p>
    <w:p w14:paraId="42A69DB5" w14:textId="77777777" w:rsidR="00114806" w:rsidRPr="00114806" w:rsidRDefault="00114806" w:rsidP="00BA49DC">
      <w:pPr>
        <w:ind w:left="426" w:hanging="426"/>
        <w:rPr>
          <w:rFonts w:ascii="Arial" w:hAnsi="Arial" w:cs="Arial"/>
        </w:rPr>
      </w:pPr>
      <w:r w:rsidRPr="00114806">
        <w:rPr>
          <w:rFonts w:ascii="Arial" w:hAnsi="Arial" w:cs="Arial"/>
        </w:rPr>
        <w:t>Flush V 201 several time by pressurize/depressurizing with flushing oil from P 107 as it may still contain residues of Teal and Catalyst.</w:t>
      </w:r>
    </w:p>
    <w:p w14:paraId="0CFD1328" w14:textId="77777777" w:rsidR="00114806" w:rsidRPr="00114806" w:rsidRDefault="00114806" w:rsidP="00BA49DC">
      <w:pPr>
        <w:ind w:left="426" w:hanging="426"/>
        <w:rPr>
          <w:rFonts w:ascii="Arial" w:hAnsi="Arial" w:cs="Arial"/>
        </w:rPr>
      </w:pPr>
    </w:p>
    <w:p w14:paraId="63D4964F" w14:textId="77777777" w:rsidR="00114806" w:rsidRPr="00114806" w:rsidRDefault="00114806" w:rsidP="00BA49DC">
      <w:pPr>
        <w:ind w:left="426" w:hanging="426"/>
        <w:rPr>
          <w:rFonts w:ascii="Arial" w:hAnsi="Arial" w:cs="Arial"/>
        </w:rPr>
      </w:pPr>
      <w:r w:rsidRPr="00114806">
        <w:rPr>
          <w:rFonts w:ascii="Arial" w:hAnsi="Arial" w:cs="Arial"/>
        </w:rPr>
        <w:t>When reactor density comes to normal C3 density, then open R 201/R 202 top HIC for moment to check for plugging of HIC’s. Keep in mind that P201/P202 are running and HIC’s can not be opened for long.</w:t>
      </w:r>
    </w:p>
    <w:p w14:paraId="6D97380D" w14:textId="77777777" w:rsidR="00114806" w:rsidRPr="00114806" w:rsidRDefault="00114806" w:rsidP="00BA49DC">
      <w:pPr>
        <w:ind w:left="426" w:hanging="426"/>
        <w:rPr>
          <w:rFonts w:ascii="Arial" w:hAnsi="Arial" w:cs="Arial"/>
        </w:rPr>
      </w:pPr>
    </w:p>
    <w:p w14:paraId="5D4E4561" w14:textId="77777777" w:rsidR="00114806" w:rsidRPr="00114806" w:rsidRDefault="00114806" w:rsidP="00BA49DC">
      <w:pPr>
        <w:ind w:left="426" w:hanging="426"/>
        <w:rPr>
          <w:rFonts w:ascii="Arial" w:hAnsi="Arial" w:cs="Arial"/>
        </w:rPr>
      </w:pPr>
      <w:r w:rsidRPr="00114806">
        <w:rPr>
          <w:rFonts w:ascii="Arial" w:hAnsi="Arial" w:cs="Arial"/>
        </w:rPr>
        <w:t>Empty out all the equipments from powder in Degassing/steamer/dryer systems.</w:t>
      </w:r>
    </w:p>
    <w:p w14:paraId="1EC8816B" w14:textId="77777777" w:rsidR="00114806" w:rsidRPr="00114806" w:rsidRDefault="00114806" w:rsidP="00BA49DC">
      <w:pPr>
        <w:ind w:left="426" w:hanging="426"/>
        <w:rPr>
          <w:rFonts w:ascii="Arial" w:hAnsi="Arial" w:cs="Arial"/>
        </w:rPr>
      </w:pPr>
    </w:p>
    <w:p w14:paraId="0D199DEC" w14:textId="77777777" w:rsidR="00114806" w:rsidRPr="00114806" w:rsidRDefault="00114806" w:rsidP="00BA49DC">
      <w:pPr>
        <w:ind w:left="426" w:hanging="426"/>
        <w:rPr>
          <w:rFonts w:ascii="Arial" w:hAnsi="Arial" w:cs="Arial"/>
        </w:rPr>
      </w:pPr>
      <w:r w:rsidRPr="00114806">
        <w:rPr>
          <w:rFonts w:ascii="Arial" w:hAnsi="Arial" w:cs="Arial"/>
        </w:rPr>
        <w:t>Keep C 301 system under running condition.</w:t>
      </w:r>
    </w:p>
    <w:p w14:paraId="2ACC151E" w14:textId="77777777" w:rsidR="00114806" w:rsidRPr="00114806" w:rsidRDefault="00114806" w:rsidP="00BA49DC">
      <w:pPr>
        <w:ind w:left="426" w:hanging="426"/>
        <w:rPr>
          <w:rFonts w:ascii="Arial" w:hAnsi="Arial" w:cs="Arial"/>
        </w:rPr>
      </w:pPr>
    </w:p>
    <w:p w14:paraId="7252E415" w14:textId="77777777" w:rsidR="00114806" w:rsidRPr="00BA49DC" w:rsidRDefault="00114806" w:rsidP="00BA49DC">
      <w:pPr>
        <w:ind w:left="426" w:hanging="426"/>
        <w:rPr>
          <w:rFonts w:ascii="Arial" w:hAnsi="Arial" w:cs="Arial"/>
        </w:rPr>
      </w:pPr>
      <w:r w:rsidRPr="00BA49DC">
        <w:rPr>
          <w:rFonts w:ascii="Arial" w:hAnsi="Arial" w:cs="Arial"/>
        </w:rPr>
        <w:t>In case of emptying of reactors for long shut down.</w:t>
      </w:r>
    </w:p>
    <w:p w14:paraId="7104DEB4" w14:textId="77777777" w:rsidR="00114806" w:rsidRPr="00114806" w:rsidRDefault="00114806" w:rsidP="00BA49DC">
      <w:pPr>
        <w:ind w:left="426" w:hanging="426"/>
        <w:rPr>
          <w:rFonts w:ascii="Arial" w:hAnsi="Arial" w:cs="Arial"/>
        </w:rPr>
      </w:pPr>
    </w:p>
    <w:p w14:paraId="62E0A0F1" w14:textId="77777777" w:rsidR="00114806" w:rsidRPr="00114806" w:rsidRDefault="00114806" w:rsidP="00BA49DC">
      <w:pPr>
        <w:ind w:left="426" w:hanging="426"/>
        <w:rPr>
          <w:rFonts w:ascii="Arial" w:hAnsi="Arial" w:cs="Arial"/>
        </w:rPr>
      </w:pPr>
      <w:r w:rsidRPr="00114806">
        <w:rPr>
          <w:rFonts w:ascii="Arial" w:hAnsi="Arial" w:cs="Arial"/>
        </w:rPr>
        <w:t>Stop P 201 and P 202.</w:t>
      </w:r>
    </w:p>
    <w:p w14:paraId="5E8B19A3" w14:textId="77777777" w:rsidR="00114806" w:rsidRPr="00114806" w:rsidRDefault="00114806" w:rsidP="00BA49DC">
      <w:pPr>
        <w:ind w:left="426" w:hanging="426"/>
        <w:rPr>
          <w:rFonts w:ascii="Arial" w:hAnsi="Arial" w:cs="Arial"/>
        </w:rPr>
      </w:pPr>
    </w:p>
    <w:p w14:paraId="1963651F" w14:textId="77777777" w:rsidR="00114806" w:rsidRPr="00114806" w:rsidRDefault="00114806" w:rsidP="00BA49DC">
      <w:pPr>
        <w:ind w:left="426" w:hanging="426"/>
        <w:rPr>
          <w:rFonts w:ascii="Arial" w:hAnsi="Arial" w:cs="Arial"/>
        </w:rPr>
      </w:pPr>
      <w:r w:rsidRPr="00114806">
        <w:rPr>
          <w:rFonts w:ascii="Arial" w:hAnsi="Arial" w:cs="Arial"/>
        </w:rPr>
        <w:t>Stop all propylene flows i.e. FCV 1801, FIC 1901 and FCV 1702.</w:t>
      </w:r>
    </w:p>
    <w:p w14:paraId="152B271D" w14:textId="77777777" w:rsidR="00114806" w:rsidRPr="00114806" w:rsidRDefault="00114806" w:rsidP="00BA49DC">
      <w:pPr>
        <w:ind w:left="426" w:hanging="426"/>
        <w:rPr>
          <w:rFonts w:ascii="Arial" w:hAnsi="Arial" w:cs="Arial"/>
        </w:rPr>
      </w:pPr>
    </w:p>
    <w:p w14:paraId="338836A3" w14:textId="77777777" w:rsidR="00114806" w:rsidRPr="00114806" w:rsidRDefault="00114806" w:rsidP="00BA49DC">
      <w:pPr>
        <w:ind w:left="426" w:hanging="426"/>
        <w:rPr>
          <w:rFonts w:ascii="Arial" w:hAnsi="Arial" w:cs="Arial"/>
        </w:rPr>
      </w:pPr>
      <w:r w:rsidRPr="00114806">
        <w:rPr>
          <w:rFonts w:ascii="Arial" w:hAnsi="Arial" w:cs="Arial"/>
        </w:rPr>
        <w:t>Take LCV 1801 on manual and keep fixed flow to flash drum.</w:t>
      </w:r>
    </w:p>
    <w:p w14:paraId="0BA4E069" w14:textId="77777777" w:rsidR="00114806" w:rsidRPr="00114806" w:rsidRDefault="00114806" w:rsidP="00BA49DC">
      <w:pPr>
        <w:ind w:left="426" w:hanging="426"/>
        <w:rPr>
          <w:rFonts w:ascii="Arial" w:hAnsi="Arial" w:cs="Arial"/>
        </w:rPr>
      </w:pPr>
    </w:p>
    <w:p w14:paraId="4F41E3C6" w14:textId="77777777" w:rsidR="00114806" w:rsidRPr="00114806" w:rsidRDefault="00114806" w:rsidP="00BA49DC">
      <w:pPr>
        <w:ind w:left="426" w:hanging="426"/>
        <w:rPr>
          <w:rFonts w:ascii="Arial" w:hAnsi="Arial" w:cs="Arial"/>
        </w:rPr>
      </w:pPr>
      <w:r w:rsidRPr="00114806">
        <w:rPr>
          <w:rFonts w:ascii="Arial" w:hAnsi="Arial" w:cs="Arial"/>
        </w:rPr>
        <w:t>Ensure secondary line is connected with flash drum and open HIC 1909 and HIC 1910.  Make sure that the total flow from all reactor legs to flash drum is not more than 6 MT/hr.</w:t>
      </w:r>
    </w:p>
    <w:p w14:paraId="2DCC15A5" w14:textId="77777777" w:rsidR="00114806" w:rsidRPr="00114806" w:rsidRDefault="00114806" w:rsidP="00BA49DC">
      <w:pPr>
        <w:ind w:left="426" w:hanging="426"/>
        <w:rPr>
          <w:rFonts w:ascii="Arial" w:hAnsi="Arial" w:cs="Arial"/>
        </w:rPr>
      </w:pPr>
    </w:p>
    <w:p w14:paraId="0967384E" w14:textId="77777777" w:rsidR="00114806" w:rsidRPr="00114806" w:rsidRDefault="00114806" w:rsidP="00BA49DC">
      <w:pPr>
        <w:ind w:left="426" w:hanging="426"/>
        <w:rPr>
          <w:rFonts w:ascii="Arial" w:hAnsi="Arial" w:cs="Arial"/>
        </w:rPr>
      </w:pPr>
      <w:r w:rsidRPr="00114806">
        <w:rPr>
          <w:rFonts w:ascii="Arial" w:hAnsi="Arial" w:cs="Arial"/>
        </w:rPr>
        <w:t>Gradually reduce C 301 pressure to about 14.0 kg/cm2g.</w:t>
      </w:r>
    </w:p>
    <w:p w14:paraId="57E7C840" w14:textId="77777777" w:rsidR="00114806" w:rsidRPr="00114806" w:rsidRDefault="00114806" w:rsidP="00BA49DC">
      <w:pPr>
        <w:ind w:left="426" w:hanging="426"/>
        <w:rPr>
          <w:rFonts w:ascii="Arial" w:hAnsi="Arial" w:cs="Arial"/>
        </w:rPr>
      </w:pPr>
    </w:p>
    <w:p w14:paraId="71FA16C3" w14:textId="77777777" w:rsidR="00114806" w:rsidRPr="00114806" w:rsidRDefault="00114806" w:rsidP="00BA49DC">
      <w:pPr>
        <w:ind w:left="426" w:hanging="426"/>
        <w:rPr>
          <w:rFonts w:ascii="Arial" w:hAnsi="Arial" w:cs="Arial"/>
        </w:rPr>
      </w:pPr>
      <w:r w:rsidRPr="00114806">
        <w:rPr>
          <w:rFonts w:ascii="Arial" w:hAnsi="Arial" w:cs="Arial"/>
        </w:rPr>
        <w:t>Also gradually reduce the setting of PCV 1802.1 but keeping it always at 3-4 kg/cm2g higher than C 301 pressure.</w:t>
      </w:r>
    </w:p>
    <w:p w14:paraId="22483D0A" w14:textId="77777777" w:rsidR="00114806" w:rsidRPr="00114806" w:rsidRDefault="00114806" w:rsidP="00BA49DC">
      <w:pPr>
        <w:ind w:left="426" w:hanging="426"/>
        <w:rPr>
          <w:rFonts w:ascii="Arial" w:hAnsi="Arial" w:cs="Arial"/>
        </w:rPr>
      </w:pPr>
    </w:p>
    <w:p w14:paraId="485A6866" w14:textId="77777777" w:rsidR="00114806" w:rsidRPr="00114806" w:rsidRDefault="00114806" w:rsidP="00BA49DC">
      <w:pPr>
        <w:ind w:left="426" w:hanging="426"/>
        <w:rPr>
          <w:rFonts w:ascii="Arial" w:hAnsi="Arial" w:cs="Arial"/>
        </w:rPr>
      </w:pPr>
      <w:r w:rsidRPr="00114806">
        <w:rPr>
          <w:rFonts w:ascii="Arial" w:hAnsi="Arial" w:cs="Arial"/>
        </w:rPr>
        <w:t>When the reactor pressure is 18 kg/cm2g, close PCV 1802.1 completely.</w:t>
      </w:r>
    </w:p>
    <w:p w14:paraId="4F63DAA2" w14:textId="77777777" w:rsidR="00114806" w:rsidRPr="00114806" w:rsidRDefault="00114806" w:rsidP="00BA49DC">
      <w:pPr>
        <w:ind w:left="426" w:hanging="426"/>
        <w:rPr>
          <w:rFonts w:ascii="Arial" w:hAnsi="Arial" w:cs="Arial"/>
        </w:rPr>
      </w:pPr>
    </w:p>
    <w:p w14:paraId="44C760ED" w14:textId="77777777" w:rsidR="00114806" w:rsidRPr="00114806" w:rsidRDefault="00114806" w:rsidP="00BA49DC">
      <w:pPr>
        <w:ind w:left="426" w:hanging="426"/>
        <w:rPr>
          <w:rFonts w:ascii="Arial" w:hAnsi="Arial" w:cs="Arial"/>
        </w:rPr>
      </w:pPr>
      <w:r w:rsidRPr="00114806">
        <w:rPr>
          <w:rFonts w:ascii="Arial" w:hAnsi="Arial" w:cs="Arial"/>
        </w:rPr>
        <w:t>Stop P 301.</w:t>
      </w:r>
    </w:p>
    <w:p w14:paraId="2FDE4967" w14:textId="77777777" w:rsidR="00114806" w:rsidRPr="00114806" w:rsidRDefault="00114806" w:rsidP="00BA49DC">
      <w:pPr>
        <w:ind w:left="426" w:hanging="426"/>
        <w:rPr>
          <w:rFonts w:ascii="Arial" w:hAnsi="Arial" w:cs="Arial"/>
        </w:rPr>
      </w:pPr>
    </w:p>
    <w:p w14:paraId="7DB2BE12" w14:textId="77777777" w:rsidR="00114806" w:rsidRPr="00114806" w:rsidRDefault="00114806" w:rsidP="00BA49DC">
      <w:pPr>
        <w:ind w:left="426" w:hanging="426"/>
        <w:rPr>
          <w:rFonts w:ascii="Arial" w:hAnsi="Arial" w:cs="Arial"/>
        </w:rPr>
      </w:pPr>
      <w:r w:rsidRPr="00114806">
        <w:rPr>
          <w:rFonts w:ascii="Arial" w:hAnsi="Arial" w:cs="Arial"/>
        </w:rPr>
        <w:t>After loosing level in V202 isolate V202 from R 202 and close PCV 1802.1.  Then line up    V 304 vapour to R 202 top and recover remaining liquid upto a reactor pressure of about 14 kg/cm2g.</w:t>
      </w:r>
    </w:p>
    <w:p w14:paraId="4D32A795" w14:textId="77777777" w:rsidR="00114806" w:rsidRPr="00114806" w:rsidRDefault="00114806" w:rsidP="00BA49DC">
      <w:pPr>
        <w:ind w:left="426" w:hanging="426"/>
        <w:rPr>
          <w:rFonts w:ascii="Arial" w:hAnsi="Arial" w:cs="Arial"/>
        </w:rPr>
      </w:pPr>
    </w:p>
    <w:p w14:paraId="2B53E076" w14:textId="77777777" w:rsidR="00114806" w:rsidRPr="00114806" w:rsidRDefault="00114806" w:rsidP="00BA49DC">
      <w:pPr>
        <w:ind w:left="426" w:hanging="426"/>
        <w:rPr>
          <w:rFonts w:ascii="Arial" w:hAnsi="Arial" w:cs="Arial"/>
        </w:rPr>
      </w:pPr>
      <w:r w:rsidRPr="00114806">
        <w:rPr>
          <w:rFonts w:ascii="Arial" w:hAnsi="Arial" w:cs="Arial"/>
        </w:rPr>
        <w:t>When no more liquid goes from R 202 to V 301, take s/d of C 301.</w:t>
      </w:r>
    </w:p>
    <w:p w14:paraId="4BD6E6D5" w14:textId="77777777" w:rsidR="00114806" w:rsidRPr="00114806" w:rsidRDefault="00114806" w:rsidP="00BA49DC">
      <w:pPr>
        <w:ind w:left="426" w:hanging="426"/>
        <w:rPr>
          <w:rFonts w:ascii="Arial" w:hAnsi="Arial" w:cs="Arial"/>
        </w:rPr>
      </w:pPr>
    </w:p>
    <w:p w14:paraId="0E625CAA" w14:textId="77777777" w:rsidR="00114806" w:rsidRPr="00114806" w:rsidRDefault="00114806" w:rsidP="00BA49DC">
      <w:pPr>
        <w:ind w:left="426" w:hanging="426"/>
        <w:rPr>
          <w:rFonts w:ascii="Arial" w:hAnsi="Arial" w:cs="Arial"/>
        </w:rPr>
      </w:pPr>
      <w:r w:rsidRPr="00114806">
        <w:rPr>
          <w:rFonts w:ascii="Arial" w:hAnsi="Arial" w:cs="Arial"/>
        </w:rPr>
        <w:t>Leave about 14 kg/cm2g vapour pressure in reactors/flash drum systems.</w:t>
      </w:r>
    </w:p>
    <w:p w14:paraId="6E898CB8" w14:textId="77777777" w:rsidR="00114806" w:rsidRPr="00114806" w:rsidRDefault="00114806" w:rsidP="00BA49DC">
      <w:pPr>
        <w:ind w:left="426" w:hanging="426"/>
        <w:rPr>
          <w:rFonts w:ascii="Arial" w:hAnsi="Arial" w:cs="Arial"/>
        </w:rPr>
      </w:pPr>
    </w:p>
    <w:p w14:paraId="2DE85A11" w14:textId="77777777" w:rsidR="00114806" w:rsidRPr="00114806" w:rsidRDefault="00114806" w:rsidP="00BA49DC">
      <w:pPr>
        <w:ind w:left="426" w:hanging="426"/>
        <w:rPr>
          <w:rFonts w:ascii="Arial" w:hAnsi="Arial" w:cs="Arial"/>
        </w:rPr>
      </w:pPr>
      <w:r w:rsidRPr="00114806">
        <w:rPr>
          <w:rFonts w:ascii="Arial" w:hAnsi="Arial" w:cs="Arial"/>
        </w:rPr>
        <w:t>Stop K 301 when no more propylene is available from bag filter.</w:t>
      </w:r>
    </w:p>
    <w:p w14:paraId="45D41551" w14:textId="77777777" w:rsidR="00114806" w:rsidRPr="00114806" w:rsidRDefault="00114806" w:rsidP="00BA49DC">
      <w:pPr>
        <w:ind w:left="426" w:hanging="426"/>
        <w:rPr>
          <w:rFonts w:ascii="Arial" w:hAnsi="Arial" w:cs="Arial"/>
        </w:rPr>
      </w:pPr>
    </w:p>
    <w:p w14:paraId="7442A7C7" w14:textId="77777777" w:rsidR="00114806" w:rsidRPr="00114806" w:rsidRDefault="00114806" w:rsidP="00BA49DC">
      <w:pPr>
        <w:ind w:left="426" w:hanging="426"/>
        <w:rPr>
          <w:rFonts w:ascii="Arial" w:hAnsi="Arial" w:cs="Arial"/>
        </w:rPr>
      </w:pPr>
      <w:r w:rsidRPr="00114806">
        <w:rPr>
          <w:rFonts w:ascii="Arial" w:hAnsi="Arial" w:cs="Arial"/>
        </w:rPr>
        <w:t>Then stop jacket water system.</w:t>
      </w:r>
    </w:p>
    <w:p w14:paraId="3C2B77F3" w14:textId="77777777" w:rsidR="00114806" w:rsidRPr="00114806" w:rsidRDefault="00114806" w:rsidP="00BA49DC">
      <w:pPr>
        <w:ind w:left="426" w:hanging="426"/>
        <w:rPr>
          <w:rFonts w:ascii="Arial" w:hAnsi="Arial" w:cs="Arial"/>
        </w:rPr>
      </w:pPr>
    </w:p>
    <w:p w14:paraId="6AA58C74" w14:textId="77777777" w:rsidR="00114806" w:rsidRPr="00114806" w:rsidRDefault="00114806" w:rsidP="00BA49DC">
      <w:pPr>
        <w:ind w:left="426" w:hanging="426"/>
        <w:rPr>
          <w:rFonts w:ascii="Arial" w:hAnsi="Arial" w:cs="Arial"/>
        </w:rPr>
      </w:pPr>
      <w:r w:rsidRPr="00114806">
        <w:rPr>
          <w:rFonts w:ascii="Arial" w:hAnsi="Arial" w:cs="Arial"/>
        </w:rPr>
        <w:t>If the shut down is for more than 2-3 days, send back catalyst from V 104 to V 103 and depressurize catalyst lines.</w:t>
      </w:r>
    </w:p>
    <w:p w14:paraId="6C0A1C8C" w14:textId="77777777" w:rsidR="00114806" w:rsidRPr="00114806" w:rsidRDefault="00114806" w:rsidP="00BA49DC">
      <w:pPr>
        <w:ind w:left="426" w:hanging="426"/>
        <w:rPr>
          <w:rFonts w:ascii="Arial" w:hAnsi="Arial" w:cs="Arial"/>
        </w:rPr>
      </w:pPr>
    </w:p>
    <w:p w14:paraId="5AF621F7" w14:textId="77777777" w:rsidR="00114806" w:rsidRPr="00114806" w:rsidRDefault="00114806" w:rsidP="00BA49DC">
      <w:pPr>
        <w:ind w:left="426" w:hanging="426"/>
        <w:rPr>
          <w:rFonts w:ascii="Arial" w:hAnsi="Arial" w:cs="Arial"/>
        </w:rPr>
      </w:pPr>
      <w:r w:rsidRPr="00114806">
        <w:rPr>
          <w:rFonts w:ascii="Arial" w:hAnsi="Arial" w:cs="Arial"/>
        </w:rPr>
        <w:t>Then stop chilled unit.</w:t>
      </w:r>
    </w:p>
    <w:p w14:paraId="2F81EB5B" w14:textId="77777777" w:rsidR="00114806" w:rsidRPr="00114806" w:rsidRDefault="00114806" w:rsidP="00BA49DC">
      <w:pPr>
        <w:ind w:left="426" w:hanging="426"/>
        <w:rPr>
          <w:rFonts w:ascii="Arial" w:hAnsi="Arial" w:cs="Arial"/>
        </w:rPr>
      </w:pPr>
    </w:p>
    <w:p w14:paraId="262EC7BE" w14:textId="77777777" w:rsidR="00114806" w:rsidRPr="00114806" w:rsidRDefault="00114806" w:rsidP="00BA49DC">
      <w:pPr>
        <w:ind w:left="426" w:hanging="426"/>
        <w:rPr>
          <w:rFonts w:ascii="Arial" w:hAnsi="Arial" w:cs="Arial"/>
        </w:rPr>
      </w:pPr>
      <w:r w:rsidRPr="00114806">
        <w:rPr>
          <w:rFonts w:ascii="Arial" w:hAnsi="Arial" w:cs="Arial"/>
        </w:rPr>
        <w:t>Then take s/d of degassing and conveying systems equipments.</w:t>
      </w:r>
    </w:p>
    <w:p w14:paraId="6BB19B03" w14:textId="77777777" w:rsidR="00114806" w:rsidRPr="00114806" w:rsidRDefault="00114806" w:rsidP="00BA49DC">
      <w:pPr>
        <w:ind w:left="426" w:hanging="426"/>
        <w:rPr>
          <w:rFonts w:ascii="Arial" w:hAnsi="Arial" w:cs="Arial"/>
        </w:rPr>
      </w:pPr>
    </w:p>
    <w:p w14:paraId="1794BDE0" w14:textId="0B0F336C" w:rsidR="00114806" w:rsidRPr="00BA49DC" w:rsidRDefault="00114806" w:rsidP="00BA49DC">
      <w:pPr>
        <w:ind w:left="426" w:hanging="426"/>
        <w:rPr>
          <w:rFonts w:ascii="Arial" w:hAnsi="Arial" w:cs="Arial"/>
        </w:rPr>
      </w:pPr>
      <w:r w:rsidRPr="00BA49DC">
        <w:rPr>
          <w:rFonts w:ascii="Arial" w:hAnsi="Arial" w:cs="Arial"/>
        </w:rPr>
        <w:t>EMERGENCY SHUT DOWN:</w:t>
      </w:r>
    </w:p>
    <w:p w14:paraId="4044F08C" w14:textId="77777777" w:rsidR="00114806" w:rsidRPr="00114806" w:rsidRDefault="00114806" w:rsidP="00BA49DC">
      <w:pPr>
        <w:ind w:left="426" w:hanging="426"/>
        <w:rPr>
          <w:rFonts w:ascii="Arial" w:hAnsi="Arial" w:cs="Arial"/>
        </w:rPr>
      </w:pPr>
    </w:p>
    <w:p w14:paraId="2FCD1136" w14:textId="494636E4" w:rsidR="00114806" w:rsidRPr="00BA49DC" w:rsidRDefault="00114806" w:rsidP="00BA49DC">
      <w:pPr>
        <w:ind w:left="426" w:hanging="426"/>
        <w:rPr>
          <w:rFonts w:ascii="Arial" w:hAnsi="Arial" w:cs="Arial"/>
        </w:rPr>
      </w:pPr>
      <w:r w:rsidRPr="00BA49DC">
        <w:rPr>
          <w:rFonts w:ascii="Arial" w:hAnsi="Arial" w:cs="Arial"/>
        </w:rPr>
        <w:t>Electrical Power Failure:</w:t>
      </w:r>
    </w:p>
    <w:p w14:paraId="691A2319" w14:textId="77777777" w:rsidR="00114806" w:rsidRPr="00114806" w:rsidRDefault="00114806" w:rsidP="00BA49DC">
      <w:pPr>
        <w:ind w:left="426" w:hanging="426"/>
        <w:rPr>
          <w:rFonts w:ascii="Arial" w:hAnsi="Arial" w:cs="Arial"/>
        </w:rPr>
      </w:pPr>
    </w:p>
    <w:p w14:paraId="2AC17829" w14:textId="1577871A" w:rsidR="00114806" w:rsidRPr="00BA49DC" w:rsidRDefault="00114806" w:rsidP="00BA49DC">
      <w:pPr>
        <w:ind w:left="426" w:hanging="426"/>
        <w:rPr>
          <w:rFonts w:ascii="Arial" w:hAnsi="Arial" w:cs="Arial"/>
        </w:rPr>
      </w:pPr>
      <w:r w:rsidRPr="00BA49DC">
        <w:rPr>
          <w:rFonts w:ascii="Arial" w:hAnsi="Arial" w:cs="Arial"/>
        </w:rPr>
        <w:t>Such failures will involve:</w:t>
      </w:r>
    </w:p>
    <w:p w14:paraId="5B2B7CF5" w14:textId="77777777" w:rsidR="00114806" w:rsidRPr="00114806" w:rsidRDefault="00114806" w:rsidP="00BA49DC">
      <w:pPr>
        <w:ind w:left="426" w:hanging="426"/>
        <w:rPr>
          <w:rFonts w:ascii="Arial" w:hAnsi="Arial" w:cs="Arial"/>
        </w:rPr>
      </w:pPr>
    </w:p>
    <w:p w14:paraId="2E65A875" w14:textId="77777777" w:rsidR="00114806" w:rsidRPr="00114806" w:rsidRDefault="00114806" w:rsidP="00BA49DC">
      <w:pPr>
        <w:ind w:left="426" w:hanging="426"/>
        <w:rPr>
          <w:rFonts w:ascii="Arial" w:hAnsi="Arial" w:cs="Arial"/>
        </w:rPr>
      </w:pPr>
      <w:r w:rsidRPr="00114806">
        <w:rPr>
          <w:rFonts w:ascii="Arial" w:hAnsi="Arial" w:cs="Arial"/>
        </w:rPr>
        <w:t>The shut down of all plant machines, except the control systems consisting of DCS and PLC, which being fed by an inverter (UPS), remains active for atleast 30 minutes.</w:t>
      </w:r>
    </w:p>
    <w:p w14:paraId="0CFC6819" w14:textId="77777777" w:rsidR="00114806" w:rsidRPr="00114806" w:rsidRDefault="00114806" w:rsidP="00BA49DC">
      <w:pPr>
        <w:ind w:left="426" w:hanging="426"/>
        <w:rPr>
          <w:rFonts w:ascii="Arial" w:hAnsi="Arial" w:cs="Arial"/>
        </w:rPr>
      </w:pPr>
    </w:p>
    <w:p w14:paraId="4A324785" w14:textId="77777777" w:rsidR="00114806" w:rsidRPr="00114806" w:rsidRDefault="00114806" w:rsidP="00BA49DC">
      <w:pPr>
        <w:ind w:left="426" w:hanging="426"/>
        <w:rPr>
          <w:rFonts w:ascii="Arial" w:hAnsi="Arial" w:cs="Arial"/>
        </w:rPr>
      </w:pPr>
      <w:r w:rsidRPr="00114806">
        <w:rPr>
          <w:rFonts w:ascii="Arial" w:hAnsi="Arial" w:cs="Arial"/>
        </w:rPr>
        <w:t>Following actions takes place automatically.</w:t>
      </w:r>
    </w:p>
    <w:p w14:paraId="05EE9B40" w14:textId="77777777" w:rsidR="00114806" w:rsidRPr="00114806" w:rsidRDefault="00114806" w:rsidP="00BA49DC">
      <w:pPr>
        <w:ind w:left="426" w:hanging="426"/>
        <w:rPr>
          <w:rFonts w:ascii="Arial" w:hAnsi="Arial" w:cs="Arial"/>
        </w:rPr>
      </w:pPr>
    </w:p>
    <w:p w14:paraId="2DC6A93D" w14:textId="77777777" w:rsidR="00114806" w:rsidRPr="00114806" w:rsidRDefault="00114806" w:rsidP="00BA49DC">
      <w:pPr>
        <w:ind w:left="426" w:hanging="426"/>
        <w:rPr>
          <w:rFonts w:ascii="Arial" w:hAnsi="Arial" w:cs="Arial"/>
        </w:rPr>
      </w:pPr>
      <w:r w:rsidRPr="00114806">
        <w:rPr>
          <w:rFonts w:ascii="Arial" w:hAnsi="Arial" w:cs="Arial"/>
        </w:rPr>
        <w:lastRenderedPageBreak/>
        <w:t>P201 pump shut down actuates the interlock I 1801.  It will cause:</w:t>
      </w:r>
    </w:p>
    <w:p w14:paraId="39574B79" w14:textId="77777777" w:rsidR="00114806" w:rsidRPr="00114806" w:rsidRDefault="00114806" w:rsidP="00BA49DC">
      <w:pPr>
        <w:ind w:left="426" w:hanging="426"/>
        <w:rPr>
          <w:rFonts w:ascii="Arial" w:hAnsi="Arial" w:cs="Arial"/>
        </w:rPr>
      </w:pPr>
    </w:p>
    <w:p w14:paraId="64F73147" w14:textId="77777777" w:rsidR="00114806" w:rsidRPr="00114806" w:rsidRDefault="00114806" w:rsidP="00BA49DC">
      <w:pPr>
        <w:ind w:left="426" w:hanging="426"/>
        <w:rPr>
          <w:rFonts w:ascii="Arial" w:hAnsi="Arial" w:cs="Arial"/>
        </w:rPr>
      </w:pPr>
      <w:r w:rsidRPr="00114806">
        <w:rPr>
          <w:rFonts w:ascii="Arial" w:hAnsi="Arial" w:cs="Arial"/>
        </w:rPr>
        <w:t>Block of the catalyst feeds.</w:t>
      </w:r>
    </w:p>
    <w:p w14:paraId="7A2A6634" w14:textId="77777777" w:rsidR="00114806" w:rsidRPr="00114806" w:rsidRDefault="00114806" w:rsidP="00BA49DC">
      <w:pPr>
        <w:ind w:left="426" w:hanging="426"/>
        <w:rPr>
          <w:rFonts w:ascii="Arial" w:hAnsi="Arial" w:cs="Arial"/>
        </w:rPr>
      </w:pPr>
    </w:p>
    <w:p w14:paraId="479FCAEE" w14:textId="77777777" w:rsidR="00114806" w:rsidRPr="00114806" w:rsidRDefault="00114806" w:rsidP="00BA49DC">
      <w:pPr>
        <w:ind w:left="426" w:hanging="426"/>
        <w:rPr>
          <w:rFonts w:ascii="Arial" w:hAnsi="Arial" w:cs="Arial"/>
        </w:rPr>
      </w:pPr>
      <w:r w:rsidRPr="00114806">
        <w:rPr>
          <w:rFonts w:ascii="Arial" w:hAnsi="Arial" w:cs="Arial"/>
        </w:rPr>
        <w:t>Closing of the flushing propylene to P201.</w:t>
      </w:r>
    </w:p>
    <w:p w14:paraId="5838F7FB" w14:textId="77777777" w:rsidR="00114806" w:rsidRPr="00114806" w:rsidRDefault="00114806" w:rsidP="00BA49DC">
      <w:pPr>
        <w:ind w:left="426" w:hanging="426"/>
        <w:rPr>
          <w:rFonts w:ascii="Arial" w:hAnsi="Arial" w:cs="Arial"/>
        </w:rPr>
      </w:pPr>
    </w:p>
    <w:p w14:paraId="1C8E4B20" w14:textId="77777777" w:rsidR="00114806" w:rsidRPr="00114806" w:rsidRDefault="00114806" w:rsidP="00BA49DC">
      <w:pPr>
        <w:ind w:left="426" w:hanging="426"/>
        <w:rPr>
          <w:rFonts w:ascii="Arial" w:hAnsi="Arial" w:cs="Arial"/>
        </w:rPr>
      </w:pPr>
      <w:r w:rsidRPr="00114806">
        <w:rPr>
          <w:rFonts w:ascii="Arial" w:hAnsi="Arial" w:cs="Arial"/>
        </w:rPr>
        <w:t>Closing of the discharge from R 201 to R 202.</w:t>
      </w:r>
    </w:p>
    <w:p w14:paraId="19E4D688" w14:textId="77777777" w:rsidR="00114806" w:rsidRPr="00114806" w:rsidRDefault="00114806" w:rsidP="00BA49DC">
      <w:pPr>
        <w:ind w:left="426" w:hanging="426"/>
        <w:rPr>
          <w:rFonts w:ascii="Arial" w:hAnsi="Arial" w:cs="Arial"/>
        </w:rPr>
      </w:pPr>
    </w:p>
    <w:p w14:paraId="7B06D2F4" w14:textId="77777777" w:rsidR="00114806" w:rsidRPr="00114806" w:rsidRDefault="00114806" w:rsidP="00BA49DC">
      <w:pPr>
        <w:ind w:left="426" w:hanging="426"/>
        <w:rPr>
          <w:rFonts w:ascii="Arial" w:hAnsi="Arial" w:cs="Arial"/>
        </w:rPr>
      </w:pPr>
      <w:r w:rsidRPr="00114806">
        <w:rPr>
          <w:rFonts w:ascii="Arial" w:hAnsi="Arial" w:cs="Arial"/>
        </w:rPr>
        <w:t>Opening of the emergency bottom discharge of R 201 to blowdown V802.</w:t>
      </w:r>
    </w:p>
    <w:p w14:paraId="4FD7D9A5" w14:textId="77777777" w:rsidR="00114806" w:rsidRPr="00114806" w:rsidRDefault="00114806" w:rsidP="00BA49DC">
      <w:pPr>
        <w:ind w:left="426" w:hanging="426"/>
        <w:rPr>
          <w:rFonts w:ascii="Arial" w:hAnsi="Arial" w:cs="Arial"/>
        </w:rPr>
      </w:pPr>
    </w:p>
    <w:p w14:paraId="26C56449" w14:textId="77777777" w:rsidR="00114806" w:rsidRPr="00114806" w:rsidRDefault="00114806" w:rsidP="00BA49DC">
      <w:pPr>
        <w:ind w:left="426" w:hanging="426"/>
        <w:rPr>
          <w:rFonts w:ascii="Arial" w:hAnsi="Arial" w:cs="Arial"/>
        </w:rPr>
      </w:pPr>
      <w:r w:rsidRPr="00114806">
        <w:rPr>
          <w:rFonts w:ascii="Arial" w:hAnsi="Arial" w:cs="Arial"/>
        </w:rPr>
        <w:t>With a delay of 30”, the closing of propylene to R 201.</w:t>
      </w:r>
    </w:p>
    <w:p w14:paraId="7DA51A16" w14:textId="77777777" w:rsidR="00114806" w:rsidRPr="00114806" w:rsidRDefault="00114806" w:rsidP="00BA49DC">
      <w:pPr>
        <w:ind w:left="426" w:hanging="426"/>
        <w:rPr>
          <w:rFonts w:ascii="Arial" w:hAnsi="Arial" w:cs="Arial"/>
        </w:rPr>
      </w:pPr>
    </w:p>
    <w:p w14:paraId="41E6A877" w14:textId="77777777" w:rsidR="00114806" w:rsidRPr="00BA49DC" w:rsidRDefault="00114806" w:rsidP="00BA49DC">
      <w:pPr>
        <w:ind w:left="426" w:hanging="426"/>
        <w:rPr>
          <w:rFonts w:ascii="Arial" w:hAnsi="Arial" w:cs="Arial"/>
        </w:rPr>
      </w:pPr>
      <w:r w:rsidRPr="00BA49DC">
        <w:rPr>
          <w:rFonts w:ascii="Arial" w:hAnsi="Arial" w:cs="Arial"/>
        </w:rPr>
        <w:t>In this way, the prepoly without solid and liquid, will remain under the blowdown V802 pressure.</w:t>
      </w:r>
    </w:p>
    <w:p w14:paraId="48D9BB6A" w14:textId="77777777" w:rsidR="00114806" w:rsidRPr="00114806" w:rsidRDefault="00114806" w:rsidP="00BA49DC">
      <w:pPr>
        <w:ind w:left="426" w:hanging="426"/>
        <w:rPr>
          <w:rFonts w:ascii="Arial" w:hAnsi="Arial" w:cs="Arial"/>
        </w:rPr>
      </w:pPr>
    </w:p>
    <w:p w14:paraId="63F7B7B5" w14:textId="77777777" w:rsidR="00114806" w:rsidRPr="00BA49DC" w:rsidRDefault="00114806" w:rsidP="00BA49DC">
      <w:pPr>
        <w:ind w:left="426" w:hanging="426"/>
        <w:rPr>
          <w:rFonts w:ascii="Arial" w:hAnsi="Arial" w:cs="Arial"/>
        </w:rPr>
      </w:pPr>
      <w:r w:rsidRPr="00BA49DC">
        <w:rPr>
          <w:rFonts w:ascii="Arial" w:hAnsi="Arial" w:cs="Arial"/>
        </w:rPr>
        <w:t>The P202 pump shutdown actuates the block I 1901 causing besides the shutdown of catalyst already actuated by I 1801, also that of hydrogen and ethylene.  Also lack of propylene will occur, since the pump to the reaction P 301A/S stops.  Moreover, the jacket cooling is lacking as well.</w:t>
      </w:r>
    </w:p>
    <w:p w14:paraId="314F91AB" w14:textId="77777777" w:rsidR="00114806" w:rsidRPr="00114806" w:rsidRDefault="00114806" w:rsidP="00BA49DC">
      <w:pPr>
        <w:ind w:left="426" w:hanging="426"/>
        <w:rPr>
          <w:rFonts w:ascii="Arial" w:hAnsi="Arial" w:cs="Arial"/>
        </w:rPr>
      </w:pPr>
    </w:p>
    <w:p w14:paraId="54940AB6" w14:textId="77777777" w:rsidR="00114806" w:rsidRPr="00BA49DC" w:rsidRDefault="00114806" w:rsidP="00BA49DC">
      <w:pPr>
        <w:ind w:left="426" w:hanging="426"/>
        <w:rPr>
          <w:rFonts w:ascii="Arial" w:hAnsi="Arial" w:cs="Arial"/>
        </w:rPr>
      </w:pPr>
      <w:r w:rsidRPr="00BA49DC">
        <w:rPr>
          <w:rFonts w:ascii="Arial" w:hAnsi="Arial" w:cs="Arial"/>
        </w:rPr>
        <w:t>Then proceed quickly with the following actions:</w:t>
      </w:r>
    </w:p>
    <w:p w14:paraId="4E6BCDCB" w14:textId="77777777" w:rsidR="00114806" w:rsidRPr="00114806" w:rsidRDefault="00114806" w:rsidP="00BA49DC">
      <w:pPr>
        <w:ind w:left="426" w:hanging="426"/>
        <w:rPr>
          <w:rFonts w:ascii="Arial" w:hAnsi="Arial" w:cs="Arial"/>
        </w:rPr>
      </w:pPr>
    </w:p>
    <w:p w14:paraId="18C2D13F" w14:textId="76F6F39E" w:rsidR="00114806" w:rsidRPr="00BA49DC" w:rsidRDefault="00114806" w:rsidP="00BA49DC">
      <w:pPr>
        <w:ind w:left="426" w:hanging="426"/>
        <w:rPr>
          <w:rFonts w:ascii="Arial" w:hAnsi="Arial" w:cs="Arial"/>
        </w:rPr>
      </w:pPr>
      <w:r w:rsidRPr="00BA49DC">
        <w:rPr>
          <w:rFonts w:ascii="Arial" w:hAnsi="Arial" w:cs="Arial"/>
        </w:rPr>
        <w:t>Manually block in the closing position the reactor emergency discharge valve (HV 1804) and that connecting R 201 with R 202 (HV 1803).</w:t>
      </w:r>
    </w:p>
    <w:p w14:paraId="04E211F7" w14:textId="77777777" w:rsidR="00114806" w:rsidRPr="00114806" w:rsidRDefault="00114806" w:rsidP="00BA49DC">
      <w:pPr>
        <w:ind w:left="426" w:hanging="426"/>
        <w:rPr>
          <w:rFonts w:ascii="Arial" w:hAnsi="Arial" w:cs="Arial"/>
        </w:rPr>
      </w:pPr>
    </w:p>
    <w:p w14:paraId="6FD7ED6B" w14:textId="663291DA" w:rsidR="00114806" w:rsidRPr="00BA49DC" w:rsidRDefault="00114806" w:rsidP="00BA49DC">
      <w:pPr>
        <w:ind w:left="426" w:hanging="426"/>
        <w:rPr>
          <w:rFonts w:ascii="Arial" w:hAnsi="Arial" w:cs="Arial"/>
        </w:rPr>
      </w:pPr>
      <w:r w:rsidRPr="00BA49DC">
        <w:rPr>
          <w:rFonts w:ascii="Arial" w:hAnsi="Arial" w:cs="Arial"/>
        </w:rPr>
        <w:t>N.B: I 1801 can be actuated from the panel also with HS 1806 A/B.</w:t>
      </w:r>
    </w:p>
    <w:p w14:paraId="49BC2705" w14:textId="77777777" w:rsidR="00114806" w:rsidRPr="00114806" w:rsidRDefault="00114806" w:rsidP="00BA49DC">
      <w:pPr>
        <w:ind w:left="426" w:hanging="426"/>
        <w:rPr>
          <w:rFonts w:ascii="Arial" w:hAnsi="Arial" w:cs="Arial"/>
        </w:rPr>
      </w:pPr>
    </w:p>
    <w:p w14:paraId="5231BC1D" w14:textId="243E6D48" w:rsidR="00114806" w:rsidRPr="00BA49DC" w:rsidRDefault="00114806" w:rsidP="00BA49DC">
      <w:pPr>
        <w:ind w:left="426" w:hanging="426"/>
        <w:rPr>
          <w:rFonts w:ascii="Arial" w:hAnsi="Arial" w:cs="Arial"/>
        </w:rPr>
      </w:pPr>
      <w:r w:rsidRPr="00BA49DC">
        <w:rPr>
          <w:rFonts w:ascii="Arial" w:hAnsi="Arial" w:cs="Arial"/>
        </w:rPr>
        <w:t>Then, proceed quickly with the following operations:</w:t>
      </w:r>
    </w:p>
    <w:p w14:paraId="590A8172" w14:textId="77777777" w:rsidR="00114806" w:rsidRPr="00114806" w:rsidRDefault="00114806" w:rsidP="00BA49DC">
      <w:pPr>
        <w:ind w:left="426" w:hanging="426"/>
        <w:rPr>
          <w:rFonts w:ascii="Arial" w:hAnsi="Arial" w:cs="Arial"/>
        </w:rPr>
      </w:pPr>
    </w:p>
    <w:p w14:paraId="0314D540"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t>Introduce the emergency killer (1% CO) on all the reactor legs by following the procedures set forth in para.  Interlock system (I 2002)</w:t>
      </w:r>
    </w:p>
    <w:p w14:paraId="51459BC4" w14:textId="77777777" w:rsidR="00114806" w:rsidRPr="00114806" w:rsidRDefault="00114806" w:rsidP="00BA49DC">
      <w:pPr>
        <w:ind w:left="426" w:hanging="426"/>
        <w:rPr>
          <w:rFonts w:ascii="Arial" w:hAnsi="Arial" w:cs="Arial"/>
        </w:rPr>
      </w:pPr>
    </w:p>
    <w:p w14:paraId="76758BCA"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t>By means of the emergency bottom discharge controlled by HS 1905A/B, discharge the thicknened slurry to blow down V801 for ¾ minutes.</w:t>
      </w:r>
    </w:p>
    <w:p w14:paraId="1680B035" w14:textId="77777777" w:rsidR="00114806" w:rsidRPr="00114806" w:rsidRDefault="00114806" w:rsidP="00BA49DC">
      <w:pPr>
        <w:ind w:left="426" w:hanging="426"/>
        <w:rPr>
          <w:rFonts w:ascii="Arial" w:hAnsi="Arial" w:cs="Arial"/>
        </w:rPr>
      </w:pPr>
    </w:p>
    <w:p w14:paraId="61F4A36A" w14:textId="77777777" w:rsidR="00114806" w:rsidRPr="00BA49DC" w:rsidRDefault="00114806" w:rsidP="00BA49DC">
      <w:pPr>
        <w:ind w:left="426" w:hanging="426"/>
        <w:rPr>
          <w:rFonts w:ascii="Arial" w:hAnsi="Arial" w:cs="Arial"/>
        </w:rPr>
      </w:pPr>
      <w:r w:rsidRPr="00BA49DC">
        <w:rPr>
          <w:rFonts w:ascii="Arial" w:hAnsi="Arial" w:cs="Arial"/>
        </w:rPr>
        <w:t>d.</w:t>
      </w:r>
      <w:r w:rsidRPr="00BA49DC">
        <w:rPr>
          <w:rFonts w:ascii="Arial" w:hAnsi="Arial" w:cs="Arial"/>
        </w:rPr>
        <w:tab/>
        <w:t>Check that the bottom temperatures of the reactor legs and the reactor pressure are kept constant.  If they are increasing, re-inject the killer (1% CO) and again discharge from the bottom piston valves for other 3 minutes.</w:t>
      </w:r>
    </w:p>
    <w:p w14:paraId="012E0243" w14:textId="77777777" w:rsidR="00114806" w:rsidRPr="00114806" w:rsidRDefault="00114806" w:rsidP="00BA49DC">
      <w:pPr>
        <w:ind w:left="426" w:hanging="426"/>
        <w:rPr>
          <w:rFonts w:ascii="Arial" w:hAnsi="Arial" w:cs="Arial"/>
        </w:rPr>
      </w:pPr>
    </w:p>
    <w:p w14:paraId="5D197544" w14:textId="176F8637" w:rsidR="00114806" w:rsidRPr="00BA49DC" w:rsidRDefault="00114806" w:rsidP="00BA49DC">
      <w:pPr>
        <w:ind w:left="426" w:hanging="426"/>
        <w:rPr>
          <w:rFonts w:ascii="Arial" w:hAnsi="Arial" w:cs="Arial"/>
        </w:rPr>
      </w:pPr>
      <w:r w:rsidRPr="00BA49DC">
        <w:rPr>
          <w:rFonts w:ascii="Arial" w:hAnsi="Arial" w:cs="Arial"/>
        </w:rPr>
        <w:t xml:space="preserve">Intercept the R 202 discharge by </w:t>
      </w:r>
      <w:del w:id="372" w:author="Rahul R Menon" w:date="2022-03-24T12:07:00Z">
        <w:r w:rsidRPr="00BA49DC" w:rsidDel="00CE1295">
          <w:rPr>
            <w:rFonts w:ascii="Arial" w:hAnsi="Arial" w:cs="Arial"/>
          </w:rPr>
          <w:delText>LRC</w:delText>
        </w:r>
      </w:del>
      <w:ins w:id="373" w:author="Rahul R Menon" w:date="2022-03-24T12:07:00Z">
        <w:r w:rsidR="00CE1295">
          <w:rPr>
            <w:rFonts w:ascii="Arial" w:hAnsi="Arial" w:cs="Arial"/>
          </w:rPr>
          <w:t>LIC</w:t>
        </w:r>
      </w:ins>
      <w:r w:rsidRPr="00BA49DC">
        <w:rPr>
          <w:rFonts w:ascii="Arial" w:hAnsi="Arial" w:cs="Arial"/>
        </w:rPr>
        <w:t xml:space="preserve"> 1801.</w:t>
      </w:r>
    </w:p>
    <w:p w14:paraId="34B4A2FF" w14:textId="77777777" w:rsidR="00114806" w:rsidRPr="00114806" w:rsidRDefault="00114806" w:rsidP="00BA49DC">
      <w:pPr>
        <w:ind w:left="426" w:hanging="426"/>
        <w:rPr>
          <w:rFonts w:ascii="Arial" w:hAnsi="Arial" w:cs="Arial"/>
        </w:rPr>
      </w:pPr>
    </w:p>
    <w:p w14:paraId="10DDE828" w14:textId="77777777" w:rsidR="00114806" w:rsidRPr="00114806" w:rsidRDefault="00114806" w:rsidP="00BA49DC">
      <w:pPr>
        <w:ind w:left="426" w:hanging="426"/>
        <w:rPr>
          <w:rFonts w:ascii="Arial" w:hAnsi="Arial" w:cs="Arial"/>
        </w:rPr>
      </w:pPr>
    </w:p>
    <w:p w14:paraId="2C200001" w14:textId="34EE33C1" w:rsidR="00114806" w:rsidRPr="00BA49DC" w:rsidRDefault="00114806" w:rsidP="00BA49DC">
      <w:pPr>
        <w:ind w:left="426" w:hanging="426"/>
        <w:rPr>
          <w:rFonts w:ascii="Arial" w:hAnsi="Arial" w:cs="Arial"/>
        </w:rPr>
      </w:pPr>
      <w:r w:rsidRPr="00BA49DC">
        <w:rPr>
          <w:rFonts w:ascii="Arial" w:hAnsi="Arial" w:cs="Arial"/>
        </w:rPr>
        <w:t xml:space="preserve">Cut off the propylene to flash pipe by </w:t>
      </w:r>
      <w:del w:id="374" w:author="Rahul R Menon" w:date="2022-03-24T12:07:00Z">
        <w:r w:rsidRPr="00BA49DC" w:rsidDel="00CE1295">
          <w:rPr>
            <w:rFonts w:ascii="Arial" w:hAnsi="Arial" w:cs="Arial"/>
          </w:rPr>
          <w:delText>FRC</w:delText>
        </w:r>
      </w:del>
      <w:ins w:id="375" w:author="Rahul R Menon" w:date="2022-03-24T12:07:00Z">
        <w:r w:rsidR="00CE1295">
          <w:rPr>
            <w:rFonts w:ascii="Arial" w:hAnsi="Arial" w:cs="Arial"/>
          </w:rPr>
          <w:t>FIC</w:t>
        </w:r>
      </w:ins>
      <w:r w:rsidRPr="00BA49DC">
        <w:rPr>
          <w:rFonts w:ascii="Arial" w:hAnsi="Arial" w:cs="Arial"/>
        </w:rPr>
        <w:t xml:space="preserve"> 2201.</w:t>
      </w:r>
    </w:p>
    <w:p w14:paraId="62ACE60D" w14:textId="77777777" w:rsidR="00114806" w:rsidRPr="00114806" w:rsidRDefault="00114806" w:rsidP="00BA49DC">
      <w:pPr>
        <w:ind w:left="426" w:hanging="426"/>
        <w:rPr>
          <w:rFonts w:ascii="Arial" w:hAnsi="Arial" w:cs="Arial"/>
        </w:rPr>
      </w:pPr>
    </w:p>
    <w:p w14:paraId="1E0269B3" w14:textId="2C7CA7B3" w:rsidR="00114806" w:rsidRPr="00BA49DC" w:rsidRDefault="00114806" w:rsidP="00BA49DC">
      <w:pPr>
        <w:ind w:left="426" w:hanging="426"/>
        <w:rPr>
          <w:rFonts w:ascii="Arial" w:hAnsi="Arial" w:cs="Arial"/>
        </w:rPr>
      </w:pPr>
      <w:r w:rsidRPr="00BA49DC">
        <w:rPr>
          <w:rFonts w:ascii="Arial" w:hAnsi="Arial" w:cs="Arial"/>
        </w:rPr>
        <w:t xml:space="preserve">Put </w:t>
      </w:r>
      <w:del w:id="376" w:author="Rahul R Menon" w:date="2022-03-24T12:07:00Z">
        <w:r w:rsidRPr="00BA49DC" w:rsidDel="00CE1295">
          <w:rPr>
            <w:rFonts w:ascii="Arial" w:hAnsi="Arial" w:cs="Arial"/>
          </w:rPr>
          <w:delText>LRC</w:delText>
        </w:r>
      </w:del>
      <w:ins w:id="377" w:author="Rahul R Menon" w:date="2022-03-24T12:07:00Z">
        <w:r w:rsidR="00CE1295">
          <w:rPr>
            <w:rFonts w:ascii="Arial" w:hAnsi="Arial" w:cs="Arial"/>
          </w:rPr>
          <w:t>LIC</w:t>
        </w:r>
      </w:ins>
      <w:r w:rsidRPr="00BA49DC">
        <w:rPr>
          <w:rFonts w:ascii="Arial" w:hAnsi="Arial" w:cs="Arial"/>
        </w:rPr>
        <w:t xml:space="preserve"> 2201 in manual and empty V 301 discharging to blow down V802 by HS 2201 which from the panel controls the relevant 3 way valve.</w:t>
      </w:r>
    </w:p>
    <w:p w14:paraId="5D9DBDDC" w14:textId="77777777" w:rsidR="00114806" w:rsidRPr="00114806" w:rsidRDefault="00114806" w:rsidP="00BA49DC">
      <w:pPr>
        <w:ind w:left="426" w:hanging="426"/>
        <w:rPr>
          <w:rFonts w:ascii="Arial" w:hAnsi="Arial" w:cs="Arial"/>
        </w:rPr>
      </w:pPr>
    </w:p>
    <w:p w14:paraId="078985DB" w14:textId="77777777" w:rsidR="00114806" w:rsidRPr="00BA49DC" w:rsidRDefault="00114806" w:rsidP="00BA49DC">
      <w:pPr>
        <w:ind w:left="426" w:hanging="426"/>
        <w:rPr>
          <w:rFonts w:ascii="Arial" w:hAnsi="Arial" w:cs="Arial"/>
        </w:rPr>
      </w:pPr>
      <w:r w:rsidRPr="00BA49DC">
        <w:rPr>
          <w:rFonts w:ascii="Arial" w:hAnsi="Arial" w:cs="Arial"/>
        </w:rPr>
        <w:t>Due to lack either of the bottom vapours (since the hot water feed to reboiler has been stopped )  or of reflux, the propylene scrubber C301, will have all the liquid collected on bottom and the bottom valve closed (see para above).</w:t>
      </w:r>
    </w:p>
    <w:p w14:paraId="41E0C95F" w14:textId="77777777" w:rsidR="00114806" w:rsidRPr="00114806" w:rsidRDefault="00114806" w:rsidP="00BA49DC">
      <w:pPr>
        <w:ind w:left="426" w:hanging="426"/>
        <w:rPr>
          <w:rFonts w:ascii="Arial" w:hAnsi="Arial" w:cs="Arial"/>
        </w:rPr>
      </w:pPr>
    </w:p>
    <w:p w14:paraId="679A1ECC" w14:textId="77777777" w:rsidR="00114806" w:rsidRPr="00BA49DC" w:rsidRDefault="00114806" w:rsidP="00BA49DC">
      <w:pPr>
        <w:ind w:left="426" w:hanging="426"/>
        <w:rPr>
          <w:rFonts w:ascii="Arial" w:hAnsi="Arial" w:cs="Arial"/>
        </w:rPr>
      </w:pPr>
      <w:r w:rsidRPr="00BA49DC">
        <w:rPr>
          <w:rFonts w:ascii="Arial" w:hAnsi="Arial" w:cs="Arial"/>
        </w:rPr>
        <w:t>The propylene storage tank V 304 remains in the same situation in case of emergency.</w:t>
      </w:r>
    </w:p>
    <w:p w14:paraId="1E9C576C" w14:textId="77777777" w:rsidR="00114806" w:rsidRPr="00114806" w:rsidRDefault="00114806" w:rsidP="00BA49DC">
      <w:pPr>
        <w:ind w:left="426" w:hanging="426"/>
        <w:rPr>
          <w:rFonts w:ascii="Arial" w:hAnsi="Arial" w:cs="Arial"/>
        </w:rPr>
      </w:pPr>
    </w:p>
    <w:p w14:paraId="6ED27F82" w14:textId="77777777" w:rsidR="00114806" w:rsidRPr="00BA49DC" w:rsidRDefault="00114806" w:rsidP="00BA49DC">
      <w:pPr>
        <w:ind w:left="426" w:hanging="426"/>
        <w:rPr>
          <w:rFonts w:ascii="Arial" w:hAnsi="Arial" w:cs="Arial"/>
        </w:rPr>
      </w:pPr>
      <w:r w:rsidRPr="00BA49DC">
        <w:rPr>
          <w:rFonts w:ascii="Arial" w:hAnsi="Arial" w:cs="Arial"/>
        </w:rPr>
        <w:t>The bag filter F 301 will be full with the operating quantity of polymer; in the scrubber C302 the oil is entirely collected in the bottom; the compressor K301 A/S stops.</w:t>
      </w:r>
    </w:p>
    <w:p w14:paraId="1C727DB0" w14:textId="77777777" w:rsidR="00114806" w:rsidRPr="00114806" w:rsidRDefault="00114806" w:rsidP="00BA49DC">
      <w:pPr>
        <w:ind w:left="426" w:hanging="426"/>
        <w:rPr>
          <w:rFonts w:ascii="Arial" w:hAnsi="Arial" w:cs="Arial"/>
        </w:rPr>
      </w:pPr>
    </w:p>
    <w:p w14:paraId="6F4C8C4C" w14:textId="0440A7A5" w:rsidR="00114806" w:rsidRPr="00114806" w:rsidRDefault="00114806" w:rsidP="00BA49DC">
      <w:pPr>
        <w:pStyle w:val="BodyText"/>
        <w:ind w:left="426" w:hanging="426"/>
        <w:jc w:val="left"/>
        <w:rPr>
          <w:rFonts w:ascii="Arial" w:hAnsi="Arial" w:cs="Arial"/>
        </w:rPr>
      </w:pPr>
      <w:r w:rsidRPr="00114806">
        <w:rPr>
          <w:rFonts w:ascii="Arial" w:hAnsi="Arial" w:cs="Arial"/>
        </w:rPr>
        <w:t>Close the manual valve on the washing propylene to F 301 bags and that on the flushing to  FT 2201.</w:t>
      </w:r>
    </w:p>
    <w:p w14:paraId="66AF24C3" w14:textId="77777777" w:rsidR="00114806" w:rsidRPr="00114806" w:rsidRDefault="00114806" w:rsidP="00BA49DC">
      <w:pPr>
        <w:ind w:left="426" w:hanging="426"/>
        <w:rPr>
          <w:rFonts w:ascii="Arial" w:hAnsi="Arial" w:cs="Arial"/>
        </w:rPr>
      </w:pPr>
    </w:p>
    <w:p w14:paraId="68222F12" w14:textId="314451C0" w:rsidR="00114806" w:rsidRPr="00BA49DC" w:rsidRDefault="00114806" w:rsidP="00BA49DC">
      <w:pPr>
        <w:ind w:left="426" w:hanging="426"/>
        <w:rPr>
          <w:rFonts w:ascii="Arial" w:hAnsi="Arial" w:cs="Arial"/>
        </w:rPr>
      </w:pPr>
      <w:r w:rsidRPr="00BA49DC">
        <w:rPr>
          <w:rFonts w:ascii="Arial" w:hAnsi="Arial" w:cs="Arial"/>
        </w:rPr>
        <w:t xml:space="preserve">Close the C301 bottom discharge by </w:t>
      </w:r>
      <w:del w:id="378" w:author="Rahul R Menon" w:date="2022-03-24T12:07:00Z">
        <w:r w:rsidRPr="00BA49DC" w:rsidDel="00CE1295">
          <w:rPr>
            <w:rFonts w:ascii="Arial" w:hAnsi="Arial" w:cs="Arial"/>
          </w:rPr>
          <w:delText>FRC</w:delText>
        </w:r>
      </w:del>
      <w:ins w:id="379" w:author="Rahul R Menon" w:date="2022-03-24T12:07:00Z">
        <w:r w:rsidR="00CE1295">
          <w:rPr>
            <w:rFonts w:ascii="Arial" w:hAnsi="Arial" w:cs="Arial"/>
          </w:rPr>
          <w:t>FIC</w:t>
        </w:r>
      </w:ins>
      <w:r w:rsidRPr="00BA49DC">
        <w:rPr>
          <w:rFonts w:ascii="Arial" w:hAnsi="Arial" w:cs="Arial"/>
        </w:rPr>
        <w:t xml:space="preserve"> 2203.</w:t>
      </w:r>
    </w:p>
    <w:p w14:paraId="0274A467" w14:textId="77777777" w:rsidR="00114806" w:rsidRPr="00114806" w:rsidRDefault="00114806" w:rsidP="00BA49DC">
      <w:pPr>
        <w:ind w:left="426" w:hanging="426"/>
        <w:rPr>
          <w:rFonts w:ascii="Arial" w:hAnsi="Arial" w:cs="Arial"/>
        </w:rPr>
      </w:pPr>
    </w:p>
    <w:p w14:paraId="4FD3B53F" w14:textId="63C9F48B" w:rsidR="00114806" w:rsidRPr="00BA49DC" w:rsidRDefault="00114806" w:rsidP="00BA49DC">
      <w:pPr>
        <w:ind w:left="426" w:hanging="426"/>
        <w:rPr>
          <w:rFonts w:ascii="Arial" w:hAnsi="Arial" w:cs="Arial"/>
        </w:rPr>
      </w:pPr>
      <w:r w:rsidRPr="00BA49DC">
        <w:rPr>
          <w:rFonts w:ascii="Arial" w:hAnsi="Arial" w:cs="Arial"/>
        </w:rPr>
        <w:t>Manually block in closing position all the piston valves on the reactor namely:</w:t>
      </w:r>
    </w:p>
    <w:p w14:paraId="07DD03B7" w14:textId="77777777" w:rsidR="00114806" w:rsidRPr="00114806" w:rsidRDefault="00114806" w:rsidP="00BA49DC">
      <w:pPr>
        <w:ind w:left="426" w:hanging="426"/>
        <w:rPr>
          <w:rFonts w:ascii="Arial" w:hAnsi="Arial" w:cs="Arial"/>
        </w:rPr>
      </w:pPr>
    </w:p>
    <w:p w14:paraId="44E43515" w14:textId="77777777" w:rsidR="00114806" w:rsidRPr="00114806" w:rsidRDefault="00114806" w:rsidP="00BA49DC">
      <w:pPr>
        <w:ind w:left="426" w:hanging="426"/>
        <w:rPr>
          <w:rFonts w:ascii="Arial" w:hAnsi="Arial" w:cs="Arial"/>
        </w:rPr>
      </w:pPr>
      <w:r w:rsidRPr="00114806">
        <w:rPr>
          <w:rFonts w:ascii="Arial" w:hAnsi="Arial" w:cs="Arial"/>
        </w:rPr>
        <w:t>3 nos of emergency discharge valve from R 202 bottom (HV 1905 1/2/3)</w:t>
      </w:r>
    </w:p>
    <w:p w14:paraId="01D549EA" w14:textId="77777777" w:rsidR="00114806" w:rsidRPr="00114806" w:rsidRDefault="00114806" w:rsidP="00BA49DC">
      <w:pPr>
        <w:ind w:left="426" w:hanging="426"/>
        <w:rPr>
          <w:rFonts w:ascii="Arial" w:hAnsi="Arial" w:cs="Arial"/>
        </w:rPr>
      </w:pPr>
      <w:r w:rsidRPr="00114806">
        <w:rPr>
          <w:rFonts w:ascii="Arial" w:hAnsi="Arial" w:cs="Arial"/>
        </w:rPr>
        <w:t>Nos of valves to inject the emergency killer into R 202.</w:t>
      </w:r>
    </w:p>
    <w:p w14:paraId="6E813CF8" w14:textId="77777777" w:rsidR="00114806" w:rsidRPr="00114806" w:rsidRDefault="00114806" w:rsidP="00BA49DC">
      <w:pPr>
        <w:ind w:left="426" w:hanging="426"/>
        <w:rPr>
          <w:rFonts w:ascii="Arial" w:hAnsi="Arial" w:cs="Arial"/>
        </w:rPr>
      </w:pPr>
    </w:p>
    <w:p w14:paraId="6F0CE151" w14:textId="726A7757" w:rsidR="00114806" w:rsidRPr="00BA49DC" w:rsidRDefault="00114806" w:rsidP="00BA49DC">
      <w:pPr>
        <w:ind w:left="426" w:hanging="426"/>
        <w:rPr>
          <w:rFonts w:ascii="Arial" w:hAnsi="Arial" w:cs="Arial"/>
        </w:rPr>
      </w:pPr>
      <w:r w:rsidRPr="00BA49DC">
        <w:rPr>
          <w:rFonts w:ascii="Arial" w:hAnsi="Arial" w:cs="Arial"/>
        </w:rPr>
        <w:t>In the steamer FB 501 it is necessary to stop the fluidization steam which would cause dangerous polymer temperature increases.</w:t>
      </w:r>
    </w:p>
    <w:p w14:paraId="5C2CCE7E" w14:textId="77777777" w:rsidR="00114806" w:rsidRPr="00114806" w:rsidRDefault="00114806" w:rsidP="00BA49DC">
      <w:pPr>
        <w:ind w:left="426" w:hanging="426"/>
        <w:rPr>
          <w:rFonts w:ascii="Arial" w:hAnsi="Arial" w:cs="Arial"/>
        </w:rPr>
      </w:pPr>
    </w:p>
    <w:p w14:paraId="3DFAB188" w14:textId="5909B710" w:rsidR="00114806" w:rsidRPr="00BA49DC" w:rsidRDefault="00114806" w:rsidP="00BA49DC">
      <w:pPr>
        <w:ind w:left="426" w:hanging="426"/>
        <w:rPr>
          <w:rFonts w:ascii="Arial" w:hAnsi="Arial" w:cs="Arial"/>
        </w:rPr>
      </w:pPr>
      <w:r w:rsidRPr="00BA49DC">
        <w:rPr>
          <w:rFonts w:ascii="Arial" w:hAnsi="Arial" w:cs="Arial"/>
        </w:rPr>
        <w:t>Close the stripping steam under the scrubber C501 feed, the water contained in the column is entirely bottom gathered compressor K501A/S stops.</w:t>
      </w:r>
    </w:p>
    <w:p w14:paraId="55798E9D" w14:textId="77777777" w:rsidR="00114806" w:rsidRPr="00114806" w:rsidRDefault="00114806" w:rsidP="00BA49DC">
      <w:pPr>
        <w:ind w:left="426" w:hanging="426"/>
        <w:rPr>
          <w:rFonts w:ascii="Arial" w:hAnsi="Arial" w:cs="Arial"/>
        </w:rPr>
      </w:pPr>
    </w:p>
    <w:p w14:paraId="3360FF91" w14:textId="77777777" w:rsidR="00114806" w:rsidRPr="00BA49DC" w:rsidRDefault="00114806" w:rsidP="00BA49DC">
      <w:pPr>
        <w:ind w:left="426" w:hanging="426"/>
        <w:rPr>
          <w:rFonts w:ascii="Arial" w:hAnsi="Arial" w:cs="Arial"/>
        </w:rPr>
      </w:pPr>
      <w:r w:rsidRPr="00BA49DC">
        <w:rPr>
          <w:rFonts w:ascii="Arial" w:hAnsi="Arial" w:cs="Arial"/>
        </w:rPr>
        <w:t>In the system a natural cooling will occur which causes a diminishing in pressure.  In case of vacuum, PSV 2912 vacuum breaker will call nitrogen from the dryer circuit.</w:t>
      </w:r>
    </w:p>
    <w:p w14:paraId="2B39320C" w14:textId="77777777" w:rsidR="00114806" w:rsidRPr="00114806" w:rsidRDefault="00114806" w:rsidP="00BA49DC">
      <w:pPr>
        <w:ind w:left="426" w:hanging="426"/>
        <w:rPr>
          <w:rFonts w:ascii="Arial" w:hAnsi="Arial" w:cs="Arial"/>
        </w:rPr>
      </w:pPr>
    </w:p>
    <w:p w14:paraId="4C41BE11" w14:textId="77777777" w:rsidR="00114806" w:rsidRPr="00BA49DC" w:rsidRDefault="00114806" w:rsidP="00BA49DC">
      <w:pPr>
        <w:ind w:left="426" w:hanging="426"/>
        <w:rPr>
          <w:rFonts w:ascii="Arial" w:hAnsi="Arial" w:cs="Arial"/>
        </w:rPr>
      </w:pPr>
      <w:r w:rsidRPr="00BA49DC">
        <w:rPr>
          <w:rFonts w:ascii="Arial" w:hAnsi="Arial" w:cs="Arial"/>
        </w:rPr>
        <w:t>In this latter, the motor shut down makes the fludization nitrogen to drier FB 502 and washing water to scrubber C 502 slack.</w:t>
      </w:r>
    </w:p>
    <w:p w14:paraId="11256580" w14:textId="77777777" w:rsidR="00114806" w:rsidRPr="00114806" w:rsidRDefault="00114806" w:rsidP="00BA49DC">
      <w:pPr>
        <w:ind w:left="426" w:hanging="426"/>
        <w:rPr>
          <w:rFonts w:ascii="Arial" w:hAnsi="Arial" w:cs="Arial"/>
        </w:rPr>
      </w:pPr>
    </w:p>
    <w:p w14:paraId="62B39260" w14:textId="77777777" w:rsidR="00114806" w:rsidRPr="00BA49DC" w:rsidRDefault="00114806" w:rsidP="00BA49DC">
      <w:pPr>
        <w:ind w:left="426" w:hanging="426"/>
        <w:rPr>
          <w:rFonts w:ascii="Arial" w:hAnsi="Arial" w:cs="Arial"/>
        </w:rPr>
      </w:pPr>
      <w:r w:rsidRPr="00BA49DC">
        <w:rPr>
          <w:rFonts w:ascii="Arial" w:hAnsi="Arial" w:cs="Arial"/>
        </w:rPr>
        <w:t>To avoid any vacuum risks due to natural cooling, let PIC 3106 connected to the nitrogen circuit.</w:t>
      </w:r>
    </w:p>
    <w:p w14:paraId="1E035387" w14:textId="77777777" w:rsidR="00114806" w:rsidRPr="00114806" w:rsidRDefault="00114806" w:rsidP="00BA49DC">
      <w:pPr>
        <w:ind w:left="426" w:hanging="426"/>
        <w:rPr>
          <w:rFonts w:ascii="Arial" w:hAnsi="Arial" w:cs="Arial"/>
        </w:rPr>
      </w:pPr>
    </w:p>
    <w:p w14:paraId="00A8360B"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t>Steam failure:</w:t>
      </w:r>
    </w:p>
    <w:p w14:paraId="502DE8DC" w14:textId="77777777" w:rsidR="00114806" w:rsidRPr="00114806" w:rsidRDefault="00114806" w:rsidP="00BA49DC">
      <w:pPr>
        <w:ind w:left="426" w:hanging="426"/>
        <w:rPr>
          <w:rFonts w:ascii="Arial" w:hAnsi="Arial" w:cs="Arial"/>
        </w:rPr>
      </w:pPr>
    </w:p>
    <w:p w14:paraId="0C4B27DA" w14:textId="7A0A5212" w:rsidR="00114806" w:rsidRPr="00BA49DC" w:rsidRDefault="00114806" w:rsidP="00BA49DC">
      <w:pPr>
        <w:ind w:left="426" w:hanging="426"/>
        <w:rPr>
          <w:rFonts w:ascii="Arial" w:hAnsi="Arial" w:cs="Arial"/>
        </w:rPr>
      </w:pPr>
      <w:r w:rsidRPr="00BA49DC">
        <w:rPr>
          <w:rFonts w:ascii="Arial" w:hAnsi="Arial" w:cs="Arial"/>
        </w:rPr>
        <w:t>This failure will involve:</w:t>
      </w:r>
    </w:p>
    <w:p w14:paraId="3A4492AA" w14:textId="77777777" w:rsidR="00114806" w:rsidRPr="00114806" w:rsidRDefault="00114806" w:rsidP="00BA49DC">
      <w:pPr>
        <w:ind w:left="426" w:hanging="426"/>
        <w:rPr>
          <w:rFonts w:ascii="Arial" w:hAnsi="Arial" w:cs="Arial"/>
        </w:rPr>
      </w:pPr>
    </w:p>
    <w:p w14:paraId="73BB4DA2" w14:textId="77777777" w:rsidR="00114806" w:rsidRPr="00114806" w:rsidRDefault="00114806" w:rsidP="00BA49DC">
      <w:pPr>
        <w:ind w:left="426" w:hanging="426"/>
        <w:rPr>
          <w:rFonts w:ascii="Arial" w:hAnsi="Arial" w:cs="Arial"/>
        </w:rPr>
      </w:pPr>
      <w:r w:rsidRPr="00114806">
        <w:rPr>
          <w:rFonts w:ascii="Arial" w:hAnsi="Arial" w:cs="Arial"/>
        </w:rPr>
        <w:t>Lack of propylene vapourization in flash pipe.</w:t>
      </w:r>
    </w:p>
    <w:p w14:paraId="739E43CC" w14:textId="77777777" w:rsidR="00114806" w:rsidRPr="00114806" w:rsidRDefault="00114806" w:rsidP="00BA49DC">
      <w:pPr>
        <w:ind w:left="426" w:hanging="426"/>
        <w:rPr>
          <w:rFonts w:ascii="Arial" w:hAnsi="Arial" w:cs="Arial"/>
        </w:rPr>
      </w:pPr>
      <w:r w:rsidRPr="00114806">
        <w:rPr>
          <w:rFonts w:ascii="Arial" w:hAnsi="Arial" w:cs="Arial"/>
        </w:rPr>
        <w:t>Pressure reduction in reaction system.</w:t>
      </w:r>
    </w:p>
    <w:p w14:paraId="199BE45E" w14:textId="77777777" w:rsidR="00114806" w:rsidRPr="00114806" w:rsidRDefault="00114806" w:rsidP="00BA49DC">
      <w:pPr>
        <w:ind w:left="426" w:hanging="426"/>
        <w:rPr>
          <w:rFonts w:ascii="Arial" w:hAnsi="Arial" w:cs="Arial"/>
        </w:rPr>
      </w:pPr>
      <w:r w:rsidRPr="00114806">
        <w:rPr>
          <w:rFonts w:ascii="Arial" w:hAnsi="Arial" w:cs="Arial"/>
        </w:rPr>
        <w:t>Pressure reduction in propylene storage tank V 304.</w:t>
      </w:r>
    </w:p>
    <w:p w14:paraId="0C94BC59" w14:textId="77777777" w:rsidR="00114806" w:rsidRPr="00114806" w:rsidRDefault="00114806" w:rsidP="00BA49DC">
      <w:pPr>
        <w:ind w:left="426" w:hanging="426"/>
        <w:rPr>
          <w:rFonts w:ascii="Arial" w:hAnsi="Arial" w:cs="Arial"/>
        </w:rPr>
      </w:pPr>
      <w:r w:rsidRPr="00114806">
        <w:rPr>
          <w:rFonts w:ascii="Arial" w:hAnsi="Arial" w:cs="Arial"/>
        </w:rPr>
        <w:t>No fludization in steamer FB 501.</w:t>
      </w:r>
    </w:p>
    <w:p w14:paraId="410A5FC6" w14:textId="77777777" w:rsidR="00114806" w:rsidRPr="00114806" w:rsidRDefault="00114806" w:rsidP="00BA49DC">
      <w:pPr>
        <w:ind w:left="426" w:hanging="426"/>
        <w:rPr>
          <w:rFonts w:ascii="Arial" w:hAnsi="Arial" w:cs="Arial"/>
        </w:rPr>
      </w:pPr>
      <w:r w:rsidRPr="00114806">
        <w:rPr>
          <w:rFonts w:ascii="Arial" w:hAnsi="Arial" w:cs="Arial"/>
        </w:rPr>
        <w:t>No heating of FB 502 dryer fluidization nitrogen.</w:t>
      </w:r>
    </w:p>
    <w:p w14:paraId="460906AC" w14:textId="77777777" w:rsidR="00114806" w:rsidRPr="00114806" w:rsidRDefault="00114806" w:rsidP="00BA49DC">
      <w:pPr>
        <w:ind w:left="426" w:hanging="426"/>
        <w:rPr>
          <w:rFonts w:ascii="Arial" w:hAnsi="Arial" w:cs="Arial"/>
        </w:rPr>
      </w:pPr>
      <w:r w:rsidRPr="00114806">
        <w:rPr>
          <w:rFonts w:ascii="Arial" w:hAnsi="Arial" w:cs="Arial"/>
        </w:rPr>
        <w:t>Absence of propylene vapourization discharged from C301 scrubber bottom and that of flushing of FT 2201.</w:t>
      </w:r>
    </w:p>
    <w:p w14:paraId="6351C2DC" w14:textId="77777777" w:rsidR="00114806" w:rsidRPr="00114806" w:rsidRDefault="00114806" w:rsidP="00BA49DC">
      <w:pPr>
        <w:ind w:left="426" w:hanging="426"/>
        <w:rPr>
          <w:rFonts w:ascii="Arial" w:hAnsi="Arial" w:cs="Arial"/>
        </w:rPr>
      </w:pPr>
      <w:r w:rsidRPr="00114806">
        <w:rPr>
          <w:rFonts w:ascii="Arial" w:hAnsi="Arial" w:cs="Arial"/>
        </w:rPr>
        <w:t>No heating of tanks and suction and delivery lines of additive pumps P504A/S.</w:t>
      </w:r>
    </w:p>
    <w:p w14:paraId="52AD4B9C" w14:textId="77777777" w:rsidR="00114806" w:rsidRPr="00BA49DC" w:rsidRDefault="00114806" w:rsidP="00BA49DC">
      <w:pPr>
        <w:ind w:left="426" w:hanging="426"/>
        <w:rPr>
          <w:rFonts w:ascii="Arial" w:hAnsi="Arial" w:cs="Arial"/>
        </w:rPr>
      </w:pPr>
      <w:r w:rsidRPr="00BA49DC">
        <w:rPr>
          <w:rFonts w:ascii="Arial" w:hAnsi="Arial" w:cs="Arial"/>
        </w:rPr>
        <w:t>Avoid that liquid propylene through flash drum V 301 and filter F 301 reaches steamer and drier.</w:t>
      </w:r>
    </w:p>
    <w:p w14:paraId="5D3A89C5" w14:textId="77777777" w:rsidR="00114806" w:rsidRPr="00114806" w:rsidRDefault="00114806" w:rsidP="00BA49DC">
      <w:pPr>
        <w:ind w:left="426" w:hanging="426"/>
        <w:rPr>
          <w:rFonts w:ascii="Arial" w:hAnsi="Arial" w:cs="Arial"/>
        </w:rPr>
      </w:pPr>
    </w:p>
    <w:p w14:paraId="29C42C33" w14:textId="77777777" w:rsidR="00114806" w:rsidRPr="00BA49DC" w:rsidRDefault="00114806" w:rsidP="00BA49DC">
      <w:pPr>
        <w:ind w:left="426" w:hanging="426"/>
        <w:rPr>
          <w:rFonts w:ascii="Arial" w:hAnsi="Arial" w:cs="Arial"/>
        </w:rPr>
      </w:pPr>
      <w:r w:rsidRPr="00BA49DC">
        <w:rPr>
          <w:rFonts w:ascii="Arial" w:hAnsi="Arial" w:cs="Arial"/>
        </w:rPr>
        <w:t>If the off service is foreseen to be short (some minutes only) the plant can be kept under run, but carrying out some interventions:</w:t>
      </w:r>
    </w:p>
    <w:p w14:paraId="65E06E00" w14:textId="77777777" w:rsidR="00114806" w:rsidRPr="00114806" w:rsidRDefault="00114806" w:rsidP="00BA49DC">
      <w:pPr>
        <w:ind w:left="426" w:hanging="426"/>
        <w:rPr>
          <w:rFonts w:ascii="Arial" w:hAnsi="Arial" w:cs="Arial"/>
        </w:rPr>
      </w:pPr>
    </w:p>
    <w:p w14:paraId="6DE8EF28" w14:textId="2A0A193A" w:rsidR="00114806" w:rsidRPr="00BA49DC" w:rsidRDefault="00114806" w:rsidP="00BA49DC">
      <w:pPr>
        <w:ind w:left="426" w:hanging="426"/>
        <w:rPr>
          <w:rFonts w:ascii="Arial" w:hAnsi="Arial" w:cs="Arial"/>
        </w:rPr>
      </w:pPr>
      <w:r w:rsidRPr="00BA49DC">
        <w:rPr>
          <w:rFonts w:ascii="Arial" w:hAnsi="Arial" w:cs="Arial"/>
        </w:rPr>
        <w:t>CASE A (short time steam failure)</w:t>
      </w:r>
    </w:p>
    <w:p w14:paraId="1C2BC6B9" w14:textId="77777777" w:rsidR="00114806" w:rsidRPr="00114806" w:rsidRDefault="00114806" w:rsidP="00BA49DC">
      <w:pPr>
        <w:ind w:left="426" w:hanging="426"/>
        <w:rPr>
          <w:rFonts w:ascii="Arial" w:hAnsi="Arial" w:cs="Arial"/>
        </w:rPr>
      </w:pPr>
    </w:p>
    <w:p w14:paraId="56735DFB" w14:textId="77777777" w:rsidR="00114806" w:rsidRPr="00114806" w:rsidRDefault="00114806" w:rsidP="00BA49DC">
      <w:pPr>
        <w:ind w:left="426" w:hanging="426"/>
        <w:rPr>
          <w:rFonts w:ascii="Arial" w:hAnsi="Arial" w:cs="Arial"/>
        </w:rPr>
      </w:pPr>
      <w:r w:rsidRPr="00114806">
        <w:rPr>
          <w:rFonts w:ascii="Arial" w:hAnsi="Arial" w:cs="Arial"/>
        </w:rPr>
        <w:t>Divert reactor discharge to blowdown V 802 acting o 3 way valves    HV 1904 and HV 2204.</w:t>
      </w:r>
    </w:p>
    <w:p w14:paraId="22E9378F" w14:textId="77777777" w:rsidR="00114806" w:rsidRPr="00114806" w:rsidRDefault="00114806" w:rsidP="00BA49DC">
      <w:pPr>
        <w:ind w:left="426" w:hanging="426"/>
        <w:rPr>
          <w:rFonts w:ascii="Arial" w:hAnsi="Arial" w:cs="Arial"/>
        </w:rPr>
      </w:pPr>
    </w:p>
    <w:p w14:paraId="68052677" w14:textId="2500F60A" w:rsidR="00114806" w:rsidRPr="00114806" w:rsidRDefault="00114806" w:rsidP="00BA49DC">
      <w:pPr>
        <w:ind w:left="426" w:hanging="426"/>
        <w:rPr>
          <w:rFonts w:ascii="Arial" w:hAnsi="Arial" w:cs="Arial"/>
        </w:rPr>
      </w:pPr>
      <w:r w:rsidRPr="00114806">
        <w:rPr>
          <w:rFonts w:ascii="Arial" w:hAnsi="Arial" w:cs="Arial"/>
        </w:rPr>
        <w:t xml:space="preserve">Intercept propylene to E 203, those of flushing to FT 2201 and to primary  flash by </w:t>
      </w:r>
      <w:del w:id="380" w:author="Rahul R Menon" w:date="2022-03-24T12:07:00Z">
        <w:r w:rsidRPr="00114806" w:rsidDel="00CE1295">
          <w:rPr>
            <w:rFonts w:ascii="Arial" w:hAnsi="Arial" w:cs="Arial"/>
          </w:rPr>
          <w:delText>FRC</w:delText>
        </w:r>
      </w:del>
      <w:ins w:id="381" w:author="Rahul R Menon" w:date="2022-03-24T12:07:00Z">
        <w:r w:rsidR="00CE1295">
          <w:rPr>
            <w:rFonts w:ascii="Arial" w:hAnsi="Arial" w:cs="Arial"/>
          </w:rPr>
          <w:t>FIC</w:t>
        </w:r>
      </w:ins>
      <w:r w:rsidRPr="00114806">
        <w:rPr>
          <w:rFonts w:ascii="Arial" w:hAnsi="Arial" w:cs="Arial"/>
        </w:rPr>
        <w:t xml:space="preserve"> 2201 and bottom discharge from C 301.</w:t>
      </w:r>
    </w:p>
    <w:p w14:paraId="28A181F1" w14:textId="77777777" w:rsidR="00114806" w:rsidRPr="00114806" w:rsidRDefault="00114806" w:rsidP="00BA49DC">
      <w:pPr>
        <w:ind w:left="426" w:hanging="426"/>
        <w:rPr>
          <w:rFonts w:ascii="Arial" w:hAnsi="Arial" w:cs="Arial"/>
        </w:rPr>
      </w:pPr>
    </w:p>
    <w:p w14:paraId="5702C4CE" w14:textId="30EB9575" w:rsidR="00114806" w:rsidRPr="00114806" w:rsidRDefault="00114806" w:rsidP="00BA49DC">
      <w:pPr>
        <w:ind w:left="426" w:hanging="426"/>
        <w:rPr>
          <w:rFonts w:ascii="Arial" w:hAnsi="Arial" w:cs="Arial"/>
        </w:rPr>
      </w:pPr>
      <w:r w:rsidRPr="00114806">
        <w:rPr>
          <w:rFonts w:ascii="Arial" w:hAnsi="Arial" w:cs="Arial"/>
        </w:rPr>
        <w:t>Close the V 202 top vent to secondary flash (</w:t>
      </w:r>
      <w:del w:id="382" w:author="Rahul R Menon" w:date="2022-03-24T12:07:00Z">
        <w:r w:rsidRPr="00114806" w:rsidDel="00CE1295">
          <w:rPr>
            <w:rFonts w:ascii="Arial" w:hAnsi="Arial" w:cs="Arial"/>
          </w:rPr>
          <w:delText>FRC</w:delText>
        </w:r>
      </w:del>
      <w:ins w:id="383" w:author="Rahul R Menon" w:date="2022-03-24T12:07:00Z">
        <w:r w:rsidR="00CE1295">
          <w:rPr>
            <w:rFonts w:ascii="Arial" w:hAnsi="Arial" w:cs="Arial"/>
          </w:rPr>
          <w:t>FIC</w:t>
        </w:r>
      </w:ins>
      <w:r w:rsidRPr="00114806">
        <w:rPr>
          <w:rFonts w:ascii="Arial" w:hAnsi="Arial" w:cs="Arial"/>
        </w:rPr>
        <w:t xml:space="preserve"> 1803).</w:t>
      </w:r>
    </w:p>
    <w:p w14:paraId="2044ECE7" w14:textId="77777777" w:rsidR="00114806" w:rsidRPr="00114806" w:rsidRDefault="00114806" w:rsidP="00BA49DC">
      <w:pPr>
        <w:ind w:left="426" w:hanging="426"/>
        <w:rPr>
          <w:rFonts w:ascii="Arial" w:hAnsi="Arial" w:cs="Arial"/>
        </w:rPr>
      </w:pPr>
    </w:p>
    <w:p w14:paraId="0F411A23" w14:textId="77777777" w:rsidR="00114806" w:rsidRPr="00114806" w:rsidRDefault="00114806" w:rsidP="00BA49DC">
      <w:pPr>
        <w:ind w:left="426" w:hanging="426"/>
        <w:rPr>
          <w:rFonts w:ascii="Arial" w:hAnsi="Arial" w:cs="Arial"/>
        </w:rPr>
      </w:pPr>
      <w:r w:rsidRPr="00114806">
        <w:rPr>
          <w:rFonts w:ascii="Arial" w:hAnsi="Arial" w:cs="Arial"/>
        </w:rPr>
        <w:t>Cut off catalyst feed, closing manual valve upstream of V 201 and stopping pump P 108 A/S.</w:t>
      </w:r>
    </w:p>
    <w:p w14:paraId="4F945761" w14:textId="77777777" w:rsidR="00114806" w:rsidRPr="00114806" w:rsidRDefault="00114806" w:rsidP="00BA49DC">
      <w:pPr>
        <w:ind w:left="426" w:hanging="426"/>
        <w:rPr>
          <w:rFonts w:ascii="Arial" w:hAnsi="Arial" w:cs="Arial"/>
        </w:rPr>
      </w:pPr>
    </w:p>
    <w:p w14:paraId="08E8F397" w14:textId="453A4EF3" w:rsidR="00114806" w:rsidRPr="00114806" w:rsidRDefault="00114806" w:rsidP="00BA49DC">
      <w:pPr>
        <w:ind w:left="426" w:hanging="426"/>
        <w:rPr>
          <w:rFonts w:ascii="Arial" w:hAnsi="Arial" w:cs="Arial"/>
        </w:rPr>
      </w:pPr>
      <w:r w:rsidRPr="00114806">
        <w:rPr>
          <w:rFonts w:ascii="Arial" w:hAnsi="Arial" w:cs="Arial"/>
        </w:rPr>
        <w:t xml:space="preserve">Remove the polymer from flash drum V 301 diverting the bottom discharge to blow down V802 through HV 2201 and acting on         </w:t>
      </w:r>
      <w:del w:id="384" w:author="Rahul R Menon" w:date="2022-03-24T12:07:00Z">
        <w:r w:rsidRPr="00114806" w:rsidDel="00CE1295">
          <w:rPr>
            <w:rFonts w:ascii="Arial" w:hAnsi="Arial" w:cs="Arial"/>
          </w:rPr>
          <w:delText>LRC</w:delText>
        </w:r>
      </w:del>
      <w:ins w:id="385" w:author="Rahul R Menon" w:date="2022-03-24T12:07:00Z">
        <w:r w:rsidR="00CE1295">
          <w:rPr>
            <w:rFonts w:ascii="Arial" w:hAnsi="Arial" w:cs="Arial"/>
          </w:rPr>
          <w:t>LIC</w:t>
        </w:r>
      </w:ins>
      <w:r w:rsidRPr="00114806">
        <w:rPr>
          <w:rFonts w:ascii="Arial" w:hAnsi="Arial" w:cs="Arial"/>
        </w:rPr>
        <w:t xml:space="preserve"> 2201.</w:t>
      </w:r>
    </w:p>
    <w:p w14:paraId="6BD5A90A" w14:textId="77777777" w:rsidR="00114806" w:rsidRPr="00114806" w:rsidRDefault="00114806" w:rsidP="00BA49DC">
      <w:pPr>
        <w:ind w:left="426" w:hanging="426"/>
        <w:rPr>
          <w:rFonts w:ascii="Arial" w:hAnsi="Arial" w:cs="Arial"/>
        </w:rPr>
      </w:pPr>
    </w:p>
    <w:p w14:paraId="7EC2E5E1" w14:textId="77777777" w:rsidR="00114806" w:rsidRPr="00114806" w:rsidRDefault="00114806" w:rsidP="00BA49DC">
      <w:pPr>
        <w:ind w:left="426" w:hanging="426"/>
        <w:rPr>
          <w:rFonts w:ascii="Arial" w:hAnsi="Arial" w:cs="Arial"/>
        </w:rPr>
      </w:pPr>
      <w:r w:rsidRPr="00114806">
        <w:rPr>
          <w:rFonts w:ascii="Arial" w:hAnsi="Arial" w:cs="Arial"/>
        </w:rPr>
        <w:t>Close the manual valve on washing propylene to F 301 filter.</w:t>
      </w:r>
    </w:p>
    <w:p w14:paraId="15F9F5AE" w14:textId="77777777" w:rsidR="00114806" w:rsidRPr="00114806" w:rsidRDefault="00114806" w:rsidP="00BA49DC">
      <w:pPr>
        <w:ind w:left="426" w:hanging="426"/>
        <w:rPr>
          <w:rFonts w:ascii="Arial" w:hAnsi="Arial" w:cs="Arial"/>
        </w:rPr>
      </w:pPr>
    </w:p>
    <w:p w14:paraId="3152E150" w14:textId="77777777" w:rsidR="00114806" w:rsidRPr="00BA49DC" w:rsidRDefault="00114806" w:rsidP="00BA49DC">
      <w:pPr>
        <w:ind w:left="426" w:hanging="426"/>
        <w:rPr>
          <w:rFonts w:ascii="Arial" w:hAnsi="Arial" w:cs="Arial"/>
        </w:rPr>
      </w:pPr>
      <w:r w:rsidRPr="00BA49DC">
        <w:rPr>
          <w:rFonts w:ascii="Arial" w:hAnsi="Arial" w:cs="Arial"/>
        </w:rPr>
        <w:t>The downstream equipment containing polymer will remain full at standard levels.  Lacking  the fluidization steam in steamer FB 501, the powder will deposit on the bottom.</w:t>
      </w:r>
    </w:p>
    <w:p w14:paraId="539A9061" w14:textId="77777777" w:rsidR="00114806" w:rsidRPr="00114806" w:rsidRDefault="00114806" w:rsidP="00BA49DC">
      <w:pPr>
        <w:ind w:left="426" w:hanging="426"/>
        <w:rPr>
          <w:rFonts w:ascii="Arial" w:hAnsi="Arial" w:cs="Arial"/>
        </w:rPr>
      </w:pPr>
    </w:p>
    <w:p w14:paraId="6BA1BCAA" w14:textId="77777777" w:rsidR="00114806" w:rsidRPr="00BA49DC" w:rsidRDefault="00114806" w:rsidP="00BA49DC">
      <w:pPr>
        <w:ind w:left="426" w:hanging="426"/>
        <w:rPr>
          <w:rFonts w:ascii="Arial" w:hAnsi="Arial" w:cs="Arial"/>
        </w:rPr>
      </w:pPr>
      <w:r w:rsidRPr="00BA49DC">
        <w:rPr>
          <w:rFonts w:ascii="Arial" w:hAnsi="Arial" w:cs="Arial"/>
        </w:rPr>
        <w:t xml:space="preserve">The scrubbers will recirculate around themselves and, particularly, scrubber C 301 can still work for  a limited time taking advantage from the reboiler vapours, which heat is supplied </w:t>
      </w:r>
      <w:r w:rsidRPr="00BA49DC">
        <w:rPr>
          <w:rFonts w:ascii="Arial" w:hAnsi="Arial" w:cs="Arial"/>
        </w:rPr>
        <w:lastRenderedPageBreak/>
        <w:t>by the sensible heat of condensate contained into scrubber C 501.  If flowrate of pumps P302 A/S decreases below the minimum flowrate value, it is necessary to put the pump on recycle on heat exchangers E 301.</w:t>
      </w:r>
    </w:p>
    <w:p w14:paraId="36CFC762" w14:textId="77777777" w:rsidR="00114806" w:rsidRPr="00114806" w:rsidRDefault="00114806" w:rsidP="00BA49DC">
      <w:pPr>
        <w:ind w:left="426" w:hanging="426"/>
        <w:rPr>
          <w:rFonts w:ascii="Arial" w:hAnsi="Arial" w:cs="Arial"/>
        </w:rPr>
      </w:pPr>
    </w:p>
    <w:p w14:paraId="5C20DDBB" w14:textId="77777777" w:rsidR="00114806" w:rsidRPr="00BA49DC" w:rsidRDefault="00114806" w:rsidP="00BA49DC">
      <w:pPr>
        <w:ind w:left="426" w:hanging="426"/>
        <w:rPr>
          <w:rFonts w:ascii="Arial" w:hAnsi="Arial" w:cs="Arial"/>
        </w:rPr>
      </w:pPr>
      <w:r w:rsidRPr="00BA49DC">
        <w:rPr>
          <w:rFonts w:ascii="Arial" w:hAnsi="Arial" w:cs="Arial"/>
        </w:rPr>
        <w:t>The two compressor K301 and K 501 A/S shall circulate on themselves in bypass.</w:t>
      </w:r>
    </w:p>
    <w:p w14:paraId="73E734AF" w14:textId="77777777" w:rsidR="00114806" w:rsidRPr="00114806" w:rsidRDefault="00114806" w:rsidP="00BA49DC">
      <w:pPr>
        <w:ind w:left="426" w:hanging="426"/>
        <w:rPr>
          <w:rFonts w:ascii="Arial" w:hAnsi="Arial" w:cs="Arial"/>
        </w:rPr>
      </w:pPr>
    </w:p>
    <w:p w14:paraId="07DD110B" w14:textId="77777777" w:rsidR="00114806" w:rsidRPr="00BA49DC" w:rsidRDefault="00114806" w:rsidP="00BA49DC">
      <w:pPr>
        <w:ind w:left="426" w:hanging="426"/>
        <w:rPr>
          <w:rFonts w:ascii="Arial" w:hAnsi="Arial" w:cs="Arial"/>
        </w:rPr>
      </w:pPr>
      <w:r w:rsidRPr="00BA49DC">
        <w:rPr>
          <w:rFonts w:ascii="Arial" w:hAnsi="Arial" w:cs="Arial"/>
        </w:rPr>
        <w:t>If, vice versa, the off-service period is expected to be longer, in that case it is necessary to take more drastic measures, operating as follows:</w:t>
      </w:r>
    </w:p>
    <w:p w14:paraId="46E38306" w14:textId="77777777" w:rsidR="00114806" w:rsidRPr="00114806" w:rsidRDefault="00114806" w:rsidP="00BA49DC">
      <w:pPr>
        <w:ind w:left="426" w:hanging="426"/>
        <w:rPr>
          <w:rFonts w:ascii="Arial" w:hAnsi="Arial" w:cs="Arial"/>
        </w:rPr>
      </w:pPr>
    </w:p>
    <w:p w14:paraId="21266794" w14:textId="77777777" w:rsidR="00114806" w:rsidRPr="00114806" w:rsidRDefault="00114806" w:rsidP="00BA49DC">
      <w:pPr>
        <w:ind w:left="426" w:hanging="426"/>
        <w:rPr>
          <w:rFonts w:ascii="Arial" w:hAnsi="Arial" w:cs="Arial"/>
        </w:rPr>
      </w:pPr>
      <w:r w:rsidRPr="00114806">
        <w:rPr>
          <w:rFonts w:ascii="Arial" w:hAnsi="Arial" w:cs="Arial"/>
        </w:rPr>
        <w:t>CASE B (long time steam failure)</w:t>
      </w:r>
    </w:p>
    <w:p w14:paraId="59606FE8" w14:textId="77777777" w:rsidR="00114806" w:rsidRPr="00114806" w:rsidRDefault="00114806" w:rsidP="00BA49DC">
      <w:pPr>
        <w:ind w:left="426" w:hanging="426"/>
        <w:rPr>
          <w:rFonts w:ascii="Arial" w:hAnsi="Arial" w:cs="Arial"/>
        </w:rPr>
      </w:pPr>
    </w:p>
    <w:p w14:paraId="63B1FAA2" w14:textId="77777777" w:rsidR="00114806" w:rsidRPr="00114806" w:rsidRDefault="00114806" w:rsidP="00BA49DC">
      <w:pPr>
        <w:ind w:left="426" w:hanging="426"/>
        <w:rPr>
          <w:rFonts w:ascii="Arial" w:hAnsi="Arial" w:cs="Arial"/>
        </w:rPr>
      </w:pPr>
      <w:r w:rsidRPr="00114806">
        <w:rPr>
          <w:rFonts w:ascii="Arial" w:hAnsi="Arial" w:cs="Arial"/>
        </w:rPr>
        <w:t>Immediately introduce the emergency killer (1% CO) into reactors keeping circulating pumps always in operation.</w:t>
      </w:r>
    </w:p>
    <w:p w14:paraId="3DE91382" w14:textId="77777777" w:rsidR="00114806" w:rsidRPr="00114806" w:rsidRDefault="00114806" w:rsidP="00BA49DC">
      <w:pPr>
        <w:ind w:left="426" w:hanging="426"/>
        <w:rPr>
          <w:rFonts w:ascii="Arial" w:hAnsi="Arial" w:cs="Arial"/>
        </w:rPr>
      </w:pPr>
    </w:p>
    <w:p w14:paraId="319E4954" w14:textId="77777777" w:rsidR="00114806" w:rsidRPr="00114806" w:rsidRDefault="00114806" w:rsidP="00BA49DC">
      <w:pPr>
        <w:ind w:left="426" w:hanging="426"/>
        <w:rPr>
          <w:rFonts w:ascii="Arial" w:hAnsi="Arial" w:cs="Arial"/>
        </w:rPr>
      </w:pPr>
      <w:r w:rsidRPr="00114806">
        <w:rPr>
          <w:rFonts w:ascii="Arial" w:hAnsi="Arial" w:cs="Arial"/>
        </w:rPr>
        <w:t>Cut off catalyst feed, closing manual valve upsteam of V 201 and stopping pumps        P 108A/S.</w:t>
      </w:r>
    </w:p>
    <w:p w14:paraId="206FF2F6" w14:textId="77777777" w:rsidR="00114806" w:rsidRPr="00114806" w:rsidRDefault="00114806" w:rsidP="00BA49DC">
      <w:pPr>
        <w:ind w:left="426" w:hanging="426"/>
        <w:rPr>
          <w:rFonts w:ascii="Arial" w:hAnsi="Arial" w:cs="Arial"/>
        </w:rPr>
      </w:pPr>
    </w:p>
    <w:p w14:paraId="01C879DF" w14:textId="77777777" w:rsidR="00114806" w:rsidRPr="00114806" w:rsidRDefault="00114806" w:rsidP="00BA49DC">
      <w:pPr>
        <w:ind w:left="426" w:hanging="426"/>
        <w:rPr>
          <w:rFonts w:ascii="Arial" w:hAnsi="Arial" w:cs="Arial"/>
        </w:rPr>
      </w:pPr>
      <w:r w:rsidRPr="00114806">
        <w:rPr>
          <w:rFonts w:ascii="Arial" w:hAnsi="Arial" w:cs="Arial"/>
        </w:rPr>
        <w:t>Divert reactor discharge to blow down V802 acting on 3 way valves HV 1904 and       HV 2204.</w:t>
      </w:r>
    </w:p>
    <w:p w14:paraId="02F823D3" w14:textId="77777777" w:rsidR="00114806" w:rsidRPr="00114806" w:rsidRDefault="00114806" w:rsidP="00BA49DC">
      <w:pPr>
        <w:ind w:left="426" w:hanging="426"/>
        <w:rPr>
          <w:rFonts w:ascii="Arial" w:hAnsi="Arial" w:cs="Arial"/>
        </w:rPr>
      </w:pPr>
    </w:p>
    <w:p w14:paraId="048317E5" w14:textId="58D16957" w:rsidR="00114806" w:rsidRPr="00114806" w:rsidRDefault="00114806" w:rsidP="00BA49DC">
      <w:pPr>
        <w:ind w:left="426" w:hanging="426"/>
        <w:rPr>
          <w:rFonts w:ascii="Arial" w:hAnsi="Arial" w:cs="Arial"/>
        </w:rPr>
      </w:pPr>
      <w:r w:rsidRPr="00114806">
        <w:rPr>
          <w:rFonts w:ascii="Arial" w:hAnsi="Arial" w:cs="Arial"/>
        </w:rPr>
        <w:t xml:space="preserve">Intercept propylene to E 203, those of flushing to FT 2201 and to primary flash by   </w:t>
      </w:r>
      <w:del w:id="386" w:author="Rahul R Menon" w:date="2022-03-24T12:07:00Z">
        <w:r w:rsidRPr="00114806" w:rsidDel="00CE1295">
          <w:rPr>
            <w:rFonts w:ascii="Arial" w:hAnsi="Arial" w:cs="Arial"/>
          </w:rPr>
          <w:delText>FRC</w:delText>
        </w:r>
      </w:del>
      <w:ins w:id="387" w:author="Rahul R Menon" w:date="2022-03-24T12:07:00Z">
        <w:r w:rsidR="00CE1295">
          <w:rPr>
            <w:rFonts w:ascii="Arial" w:hAnsi="Arial" w:cs="Arial"/>
          </w:rPr>
          <w:t>FIC</w:t>
        </w:r>
      </w:ins>
      <w:r w:rsidRPr="00114806">
        <w:rPr>
          <w:rFonts w:ascii="Arial" w:hAnsi="Arial" w:cs="Arial"/>
        </w:rPr>
        <w:t xml:space="preserve"> 2201 and bottom discharge from C 301.</w:t>
      </w:r>
    </w:p>
    <w:p w14:paraId="3438662F" w14:textId="77777777" w:rsidR="00114806" w:rsidRPr="00114806" w:rsidRDefault="00114806" w:rsidP="00BA49DC">
      <w:pPr>
        <w:ind w:left="426" w:hanging="426"/>
        <w:rPr>
          <w:rFonts w:ascii="Arial" w:hAnsi="Arial" w:cs="Arial"/>
        </w:rPr>
      </w:pPr>
    </w:p>
    <w:p w14:paraId="72B4DB8C" w14:textId="74C32584" w:rsidR="00114806" w:rsidRPr="00114806" w:rsidRDefault="00114806" w:rsidP="00BA49DC">
      <w:pPr>
        <w:ind w:left="426" w:hanging="426"/>
        <w:rPr>
          <w:rFonts w:ascii="Arial" w:hAnsi="Arial" w:cs="Arial"/>
        </w:rPr>
      </w:pPr>
      <w:r w:rsidRPr="00114806">
        <w:rPr>
          <w:rFonts w:ascii="Arial" w:hAnsi="Arial" w:cs="Arial"/>
        </w:rPr>
        <w:t>Close the V 202 top vent to secondary flash (</w:t>
      </w:r>
      <w:del w:id="388" w:author="Rahul R Menon" w:date="2022-03-24T12:07:00Z">
        <w:r w:rsidRPr="00114806" w:rsidDel="00CE1295">
          <w:rPr>
            <w:rFonts w:ascii="Arial" w:hAnsi="Arial" w:cs="Arial"/>
          </w:rPr>
          <w:delText>FRC</w:delText>
        </w:r>
      </w:del>
      <w:ins w:id="389" w:author="Rahul R Menon" w:date="2022-03-24T12:07:00Z">
        <w:r w:rsidR="00CE1295">
          <w:rPr>
            <w:rFonts w:ascii="Arial" w:hAnsi="Arial" w:cs="Arial"/>
          </w:rPr>
          <w:t>FIC</w:t>
        </w:r>
      </w:ins>
      <w:r w:rsidRPr="00114806">
        <w:rPr>
          <w:rFonts w:ascii="Arial" w:hAnsi="Arial" w:cs="Arial"/>
        </w:rPr>
        <w:t xml:space="preserve"> 1803).</w:t>
      </w:r>
    </w:p>
    <w:p w14:paraId="1F577F03" w14:textId="77777777" w:rsidR="00114806" w:rsidRPr="00114806" w:rsidRDefault="00114806" w:rsidP="00BA49DC">
      <w:pPr>
        <w:ind w:left="426" w:hanging="426"/>
        <w:rPr>
          <w:rFonts w:ascii="Arial" w:hAnsi="Arial" w:cs="Arial"/>
        </w:rPr>
      </w:pPr>
    </w:p>
    <w:p w14:paraId="7AB05C98" w14:textId="68F3A0B5" w:rsidR="00114806" w:rsidRPr="00114806" w:rsidRDefault="00114806" w:rsidP="00BA49DC">
      <w:pPr>
        <w:ind w:left="426" w:hanging="426"/>
        <w:rPr>
          <w:rFonts w:ascii="Arial" w:hAnsi="Arial" w:cs="Arial"/>
        </w:rPr>
      </w:pPr>
      <w:r w:rsidRPr="00114806">
        <w:rPr>
          <w:rFonts w:ascii="Arial" w:hAnsi="Arial" w:cs="Arial"/>
        </w:rPr>
        <w:t xml:space="preserve">Remove the polymer from flash drum V 301 diverting the bottom discharge to blow down V802 through HV 2201 and acting on </w:t>
      </w:r>
      <w:del w:id="390" w:author="Rahul R Menon" w:date="2022-03-24T12:07:00Z">
        <w:r w:rsidRPr="00114806" w:rsidDel="00CE1295">
          <w:rPr>
            <w:rFonts w:ascii="Arial" w:hAnsi="Arial" w:cs="Arial"/>
          </w:rPr>
          <w:delText>LRC</w:delText>
        </w:r>
      </w:del>
      <w:ins w:id="391" w:author="Rahul R Menon" w:date="2022-03-24T12:07:00Z">
        <w:r w:rsidR="00CE1295">
          <w:rPr>
            <w:rFonts w:ascii="Arial" w:hAnsi="Arial" w:cs="Arial"/>
          </w:rPr>
          <w:t>LIC</w:t>
        </w:r>
      </w:ins>
      <w:r w:rsidRPr="00114806">
        <w:rPr>
          <w:rFonts w:ascii="Arial" w:hAnsi="Arial" w:cs="Arial"/>
        </w:rPr>
        <w:t xml:space="preserve"> 2201.</w:t>
      </w:r>
    </w:p>
    <w:p w14:paraId="5ADD307F" w14:textId="77777777" w:rsidR="00114806" w:rsidRPr="00114806" w:rsidRDefault="00114806" w:rsidP="00BA49DC">
      <w:pPr>
        <w:ind w:left="426" w:hanging="426"/>
        <w:rPr>
          <w:rFonts w:ascii="Arial" w:hAnsi="Arial" w:cs="Arial"/>
        </w:rPr>
      </w:pPr>
    </w:p>
    <w:p w14:paraId="729A6CF2" w14:textId="77777777" w:rsidR="00114806" w:rsidRPr="00114806" w:rsidRDefault="00114806" w:rsidP="00BA49DC">
      <w:pPr>
        <w:ind w:left="426" w:hanging="426"/>
        <w:rPr>
          <w:rFonts w:ascii="Arial" w:hAnsi="Arial" w:cs="Arial"/>
        </w:rPr>
      </w:pPr>
      <w:r w:rsidRPr="00114806">
        <w:rPr>
          <w:rFonts w:ascii="Arial" w:hAnsi="Arial" w:cs="Arial"/>
        </w:rPr>
        <w:t>Interrupt additive feeding, stopping pump P 504 A/S.</w:t>
      </w:r>
    </w:p>
    <w:p w14:paraId="295286F0" w14:textId="77777777" w:rsidR="00114806" w:rsidRPr="00114806" w:rsidRDefault="00114806" w:rsidP="00BA49DC">
      <w:pPr>
        <w:ind w:left="426" w:hanging="426"/>
        <w:rPr>
          <w:rFonts w:ascii="Arial" w:hAnsi="Arial" w:cs="Arial"/>
        </w:rPr>
      </w:pPr>
    </w:p>
    <w:p w14:paraId="5E0F64F3" w14:textId="77777777" w:rsidR="00114806" w:rsidRPr="00114806" w:rsidRDefault="00114806" w:rsidP="00BA49DC">
      <w:pPr>
        <w:ind w:left="426" w:hanging="426"/>
        <w:rPr>
          <w:rFonts w:ascii="Arial" w:hAnsi="Arial" w:cs="Arial"/>
        </w:rPr>
      </w:pPr>
      <w:r w:rsidRPr="00114806">
        <w:rPr>
          <w:rFonts w:ascii="Arial" w:hAnsi="Arial" w:cs="Arial"/>
        </w:rPr>
        <w:t>Close the manual valve on washing propylene to F 301 filter.</w:t>
      </w:r>
    </w:p>
    <w:p w14:paraId="0FA0AE39" w14:textId="77777777" w:rsidR="00114806" w:rsidRPr="00114806" w:rsidRDefault="00114806" w:rsidP="00BA49DC">
      <w:pPr>
        <w:ind w:left="426" w:hanging="426"/>
        <w:rPr>
          <w:rFonts w:ascii="Arial" w:hAnsi="Arial" w:cs="Arial"/>
        </w:rPr>
      </w:pPr>
    </w:p>
    <w:p w14:paraId="2248826C" w14:textId="77777777" w:rsidR="00114806" w:rsidRPr="00114806" w:rsidRDefault="00114806" w:rsidP="00BA49DC">
      <w:pPr>
        <w:ind w:left="426" w:hanging="426"/>
        <w:rPr>
          <w:rFonts w:ascii="Arial" w:hAnsi="Arial" w:cs="Arial"/>
        </w:rPr>
      </w:pPr>
      <w:r w:rsidRPr="00114806">
        <w:rPr>
          <w:rFonts w:ascii="Arial" w:hAnsi="Arial" w:cs="Arial"/>
        </w:rPr>
        <w:t>Cut off Teal and Donor feeds by stopping pumps P 101 A/S and P 104A/S.</w:t>
      </w:r>
    </w:p>
    <w:p w14:paraId="52C0282C" w14:textId="77777777" w:rsidR="00114806" w:rsidRPr="00114806" w:rsidRDefault="00114806" w:rsidP="00BA49DC">
      <w:pPr>
        <w:ind w:left="426" w:hanging="426"/>
        <w:rPr>
          <w:rFonts w:ascii="Arial" w:hAnsi="Arial" w:cs="Arial"/>
        </w:rPr>
      </w:pPr>
    </w:p>
    <w:p w14:paraId="30D21001" w14:textId="29F8D61C" w:rsidR="00114806" w:rsidRPr="00114806" w:rsidRDefault="00114806" w:rsidP="00BA49DC">
      <w:pPr>
        <w:ind w:left="426" w:hanging="426"/>
        <w:rPr>
          <w:rFonts w:ascii="Arial" w:hAnsi="Arial" w:cs="Arial"/>
        </w:rPr>
      </w:pPr>
      <w:r w:rsidRPr="00114806">
        <w:rPr>
          <w:rFonts w:ascii="Arial" w:hAnsi="Arial" w:cs="Arial"/>
        </w:rPr>
        <w:t>Cut off all the propylene feeds to reaction except the flushings to pumps P 201 and P202 (</w:t>
      </w:r>
      <w:del w:id="392" w:author="Rahul R Menon" w:date="2022-03-24T12:07:00Z">
        <w:r w:rsidRPr="00114806" w:rsidDel="00CE1295">
          <w:rPr>
            <w:rFonts w:ascii="Arial" w:hAnsi="Arial" w:cs="Arial"/>
          </w:rPr>
          <w:delText>FRC</w:delText>
        </w:r>
      </w:del>
      <w:ins w:id="393" w:author="Rahul R Menon" w:date="2022-03-24T12:07:00Z">
        <w:r w:rsidR="00CE1295">
          <w:rPr>
            <w:rFonts w:ascii="Arial" w:hAnsi="Arial" w:cs="Arial"/>
          </w:rPr>
          <w:t>FIC</w:t>
        </w:r>
      </w:ins>
      <w:r w:rsidRPr="00114806">
        <w:rPr>
          <w:rFonts w:ascii="Arial" w:hAnsi="Arial" w:cs="Arial"/>
        </w:rPr>
        <w:t xml:space="preserve"> 1801 and </w:t>
      </w:r>
      <w:del w:id="394" w:author="Rahul R Menon" w:date="2022-03-24T12:07:00Z">
        <w:r w:rsidRPr="00114806" w:rsidDel="00CE1295">
          <w:rPr>
            <w:rFonts w:ascii="Arial" w:hAnsi="Arial" w:cs="Arial"/>
          </w:rPr>
          <w:delText>FRC</w:delText>
        </w:r>
      </w:del>
      <w:ins w:id="395" w:author="Rahul R Menon" w:date="2022-03-24T12:07:00Z">
        <w:r w:rsidR="00CE1295">
          <w:rPr>
            <w:rFonts w:ascii="Arial" w:hAnsi="Arial" w:cs="Arial"/>
          </w:rPr>
          <w:t>FIC</w:t>
        </w:r>
      </w:ins>
      <w:r w:rsidRPr="00114806">
        <w:rPr>
          <w:rFonts w:ascii="Arial" w:hAnsi="Arial" w:cs="Arial"/>
        </w:rPr>
        <w:t xml:space="preserve"> 1901).</w:t>
      </w:r>
    </w:p>
    <w:p w14:paraId="05BCBF0C" w14:textId="77777777" w:rsidR="00114806" w:rsidRPr="00114806" w:rsidRDefault="00114806" w:rsidP="00BA49DC">
      <w:pPr>
        <w:ind w:left="426" w:hanging="426"/>
        <w:rPr>
          <w:rFonts w:ascii="Arial" w:hAnsi="Arial" w:cs="Arial"/>
        </w:rPr>
      </w:pPr>
    </w:p>
    <w:p w14:paraId="34F9EA2E" w14:textId="65693730" w:rsidR="00114806" w:rsidRPr="00114806" w:rsidRDefault="00114806" w:rsidP="00BA49DC">
      <w:pPr>
        <w:ind w:left="426" w:hanging="426"/>
        <w:rPr>
          <w:rFonts w:ascii="Arial" w:hAnsi="Arial" w:cs="Arial"/>
        </w:rPr>
      </w:pPr>
      <w:r w:rsidRPr="00114806">
        <w:rPr>
          <w:rFonts w:ascii="Arial" w:hAnsi="Arial" w:cs="Arial"/>
        </w:rPr>
        <w:t xml:space="preserve">Completely empty steamer FB 501 acting on </w:t>
      </w:r>
      <w:del w:id="396" w:author="Rahul R Menon" w:date="2022-03-24T12:07:00Z">
        <w:r w:rsidRPr="00114806" w:rsidDel="00CE1295">
          <w:rPr>
            <w:rFonts w:ascii="Arial" w:hAnsi="Arial" w:cs="Arial"/>
          </w:rPr>
          <w:delText>LRC</w:delText>
        </w:r>
      </w:del>
      <w:ins w:id="397" w:author="Rahul R Menon" w:date="2022-03-24T12:07:00Z">
        <w:r w:rsidR="00CE1295">
          <w:rPr>
            <w:rFonts w:ascii="Arial" w:hAnsi="Arial" w:cs="Arial"/>
          </w:rPr>
          <w:t>LIC</w:t>
        </w:r>
      </w:ins>
      <w:r w:rsidRPr="00114806">
        <w:rPr>
          <w:rFonts w:ascii="Arial" w:hAnsi="Arial" w:cs="Arial"/>
        </w:rPr>
        <w:t xml:space="preserve"> 2901.</w:t>
      </w:r>
    </w:p>
    <w:p w14:paraId="7299B0BD" w14:textId="77777777" w:rsidR="00114806" w:rsidRPr="00114806" w:rsidRDefault="00114806" w:rsidP="00BA49DC">
      <w:pPr>
        <w:ind w:left="426" w:hanging="426"/>
        <w:rPr>
          <w:rFonts w:ascii="Arial" w:hAnsi="Arial" w:cs="Arial"/>
        </w:rPr>
      </w:pPr>
    </w:p>
    <w:p w14:paraId="0D1E2E30" w14:textId="77777777" w:rsidR="00114806" w:rsidRPr="00BA49DC" w:rsidRDefault="00114806" w:rsidP="00BA49DC">
      <w:pPr>
        <w:ind w:left="426" w:hanging="426"/>
        <w:rPr>
          <w:rFonts w:ascii="Arial" w:hAnsi="Arial" w:cs="Arial"/>
        </w:rPr>
      </w:pPr>
      <w:r w:rsidRPr="00BA49DC">
        <w:rPr>
          <w:rFonts w:ascii="Arial" w:hAnsi="Arial" w:cs="Arial"/>
        </w:rPr>
        <w:t>At the same time, carry out the following controls and/or isolations:</w:t>
      </w:r>
    </w:p>
    <w:p w14:paraId="59DE8DBA" w14:textId="77777777" w:rsidR="00114806" w:rsidRPr="00114806" w:rsidRDefault="00114806" w:rsidP="00BA49DC">
      <w:pPr>
        <w:ind w:left="426" w:hanging="426"/>
        <w:rPr>
          <w:rFonts w:ascii="Arial" w:hAnsi="Arial" w:cs="Arial"/>
        </w:rPr>
      </w:pPr>
    </w:p>
    <w:p w14:paraId="49EFEB71" w14:textId="248F37C9" w:rsidR="00114806" w:rsidRPr="00114806" w:rsidRDefault="00114806" w:rsidP="00BA49DC">
      <w:pPr>
        <w:ind w:left="426" w:hanging="426"/>
        <w:rPr>
          <w:rFonts w:ascii="Arial" w:hAnsi="Arial" w:cs="Arial"/>
        </w:rPr>
      </w:pPr>
      <w:r w:rsidRPr="00114806">
        <w:rPr>
          <w:rFonts w:ascii="Arial" w:hAnsi="Arial" w:cs="Arial"/>
        </w:rPr>
        <w:t xml:space="preserve">Until reaction temperature is of 70 </w:t>
      </w:r>
      <w:r w:rsidRPr="00114806">
        <w:rPr>
          <w:rFonts w:ascii="Arial" w:hAnsi="Arial" w:cs="Arial"/>
          <w:vertAlign w:val="superscript"/>
        </w:rPr>
        <w:t>0</w:t>
      </w:r>
      <w:r w:rsidRPr="00114806">
        <w:rPr>
          <w:rFonts w:ascii="Arial" w:hAnsi="Arial" w:cs="Arial"/>
        </w:rPr>
        <w:t>C, the pressure in V 202 (</w:t>
      </w:r>
      <w:del w:id="398" w:author="Rahul R Menon" w:date="2022-03-24T12:09:00Z">
        <w:r w:rsidRPr="00114806" w:rsidDel="00CE1295">
          <w:rPr>
            <w:rFonts w:ascii="Arial" w:hAnsi="Arial" w:cs="Arial"/>
          </w:rPr>
          <w:delText>PRC</w:delText>
        </w:r>
      </w:del>
      <w:ins w:id="399" w:author="Rahul R Menon" w:date="2022-03-24T12:09:00Z">
        <w:r w:rsidR="00CE1295">
          <w:rPr>
            <w:rFonts w:ascii="Arial" w:hAnsi="Arial" w:cs="Arial"/>
          </w:rPr>
          <w:t>PIC</w:t>
        </w:r>
      </w:ins>
      <w:r w:rsidRPr="00114806">
        <w:rPr>
          <w:rFonts w:ascii="Arial" w:hAnsi="Arial" w:cs="Arial"/>
        </w:rPr>
        <w:t xml:space="preserve"> 1802.1) must not decrease below 32 kg/cm2g.</w:t>
      </w:r>
    </w:p>
    <w:p w14:paraId="142823D9" w14:textId="77777777" w:rsidR="00114806" w:rsidRPr="00114806" w:rsidRDefault="00114806" w:rsidP="00BA49DC">
      <w:pPr>
        <w:ind w:left="426" w:hanging="426"/>
        <w:rPr>
          <w:rFonts w:ascii="Arial" w:hAnsi="Arial" w:cs="Arial"/>
        </w:rPr>
      </w:pPr>
    </w:p>
    <w:p w14:paraId="62F3EE7B" w14:textId="77777777" w:rsidR="00114806" w:rsidRPr="00BA49DC" w:rsidRDefault="00114806" w:rsidP="00BA49DC">
      <w:pPr>
        <w:ind w:left="426" w:hanging="426"/>
        <w:rPr>
          <w:rFonts w:ascii="Arial" w:hAnsi="Arial" w:cs="Arial"/>
        </w:rPr>
      </w:pPr>
      <w:r w:rsidRPr="00BA49DC">
        <w:rPr>
          <w:rFonts w:ascii="Arial" w:hAnsi="Arial" w:cs="Arial"/>
        </w:rPr>
        <w:t>When the killer is introduced, the temperature decreases deriving, in consequence, a volume contraction in the reactor which closes the discharging valve (LV 1801)</w:t>
      </w:r>
    </w:p>
    <w:p w14:paraId="4310DCCB" w14:textId="77777777" w:rsidR="00114806" w:rsidRPr="00114806" w:rsidRDefault="00114806" w:rsidP="00BA49DC">
      <w:pPr>
        <w:ind w:left="426" w:hanging="426"/>
        <w:rPr>
          <w:rFonts w:ascii="Arial" w:hAnsi="Arial" w:cs="Arial"/>
        </w:rPr>
      </w:pPr>
    </w:p>
    <w:p w14:paraId="78F3381A" w14:textId="77777777" w:rsidR="00114806" w:rsidRPr="00114806" w:rsidRDefault="00114806" w:rsidP="00BA49DC">
      <w:pPr>
        <w:ind w:left="426" w:hanging="426"/>
        <w:rPr>
          <w:rFonts w:ascii="Arial" w:hAnsi="Arial" w:cs="Arial"/>
        </w:rPr>
      </w:pPr>
      <w:r w:rsidRPr="00114806">
        <w:rPr>
          <w:rFonts w:ascii="Arial" w:hAnsi="Arial" w:cs="Arial"/>
        </w:rPr>
        <w:t>Below 32 kg/cm2g, formation of bubbles on the upper bends of reactors can takes place which could put the pump P 202 under troubles.  Formation of a dangerous gas phase on the upper bends of reactors is warned by an irregular signal of the reactor density meter.</w:t>
      </w:r>
    </w:p>
    <w:p w14:paraId="25BC2DEA" w14:textId="77777777" w:rsidR="00114806" w:rsidRPr="00114806" w:rsidRDefault="00114806" w:rsidP="00BA49DC">
      <w:pPr>
        <w:ind w:left="426" w:hanging="426"/>
        <w:rPr>
          <w:rFonts w:ascii="Arial" w:hAnsi="Arial" w:cs="Arial"/>
        </w:rPr>
      </w:pPr>
    </w:p>
    <w:p w14:paraId="3F3A3636" w14:textId="77777777" w:rsidR="00114806" w:rsidRPr="00BA49DC" w:rsidRDefault="00114806" w:rsidP="00BA49DC">
      <w:pPr>
        <w:ind w:left="426" w:hanging="426"/>
        <w:rPr>
          <w:rFonts w:ascii="Arial" w:hAnsi="Arial" w:cs="Arial"/>
        </w:rPr>
      </w:pPr>
      <w:r w:rsidRPr="00BA49DC">
        <w:rPr>
          <w:rFonts w:ascii="Arial" w:hAnsi="Arial" w:cs="Arial"/>
        </w:rPr>
        <w:t>In such a case, stop pump P 202.</w:t>
      </w:r>
    </w:p>
    <w:p w14:paraId="373E850B" w14:textId="77777777" w:rsidR="00114806" w:rsidRPr="00114806" w:rsidRDefault="00114806" w:rsidP="00BA49DC">
      <w:pPr>
        <w:ind w:left="426" w:hanging="426"/>
        <w:rPr>
          <w:rFonts w:ascii="Arial" w:hAnsi="Arial" w:cs="Arial"/>
        </w:rPr>
      </w:pPr>
    </w:p>
    <w:p w14:paraId="7482BF26" w14:textId="255BE03B" w:rsidR="00114806" w:rsidRPr="00114806" w:rsidRDefault="00114806" w:rsidP="00BA49DC">
      <w:pPr>
        <w:ind w:left="426" w:hanging="426"/>
        <w:rPr>
          <w:rFonts w:ascii="Arial" w:hAnsi="Arial" w:cs="Arial"/>
        </w:rPr>
      </w:pPr>
      <w:r w:rsidRPr="00114806">
        <w:rPr>
          <w:rFonts w:ascii="Arial" w:hAnsi="Arial" w:cs="Arial"/>
        </w:rPr>
        <w:t xml:space="preserve">Keep pressure under control in the propylene storage tank V 304 by </w:t>
      </w:r>
      <w:del w:id="400" w:author="Rahul R Menon" w:date="2022-03-24T12:09:00Z">
        <w:r w:rsidRPr="00114806" w:rsidDel="00CE1295">
          <w:rPr>
            <w:rFonts w:ascii="Arial" w:hAnsi="Arial" w:cs="Arial"/>
          </w:rPr>
          <w:delText>PRC</w:delText>
        </w:r>
      </w:del>
      <w:ins w:id="401" w:author="Rahul R Menon" w:date="2022-03-24T12:09:00Z">
        <w:r w:rsidR="00CE1295">
          <w:rPr>
            <w:rFonts w:ascii="Arial" w:hAnsi="Arial" w:cs="Arial"/>
          </w:rPr>
          <w:t>PIC</w:t>
        </w:r>
      </w:ins>
      <w:r w:rsidRPr="00114806">
        <w:rPr>
          <w:rFonts w:ascii="Arial" w:hAnsi="Arial" w:cs="Arial"/>
        </w:rPr>
        <w:t xml:space="preserve"> 2401; if suction temperature of pumps P 301A/S (TI 2401 A/S) becomes equal to that of equilibrium with the tank pressure the pumps could cavitate, therefore, it is necessary to stop them.</w:t>
      </w:r>
    </w:p>
    <w:p w14:paraId="56EC11EF" w14:textId="77777777" w:rsidR="00114806" w:rsidRPr="00114806" w:rsidRDefault="00114806" w:rsidP="00BA49DC">
      <w:pPr>
        <w:ind w:left="426" w:hanging="426"/>
        <w:rPr>
          <w:rFonts w:ascii="Arial" w:hAnsi="Arial" w:cs="Arial"/>
        </w:rPr>
      </w:pPr>
    </w:p>
    <w:p w14:paraId="3978E4DA" w14:textId="77777777" w:rsidR="00114806" w:rsidRPr="00BA49DC" w:rsidRDefault="00114806" w:rsidP="00BA49DC">
      <w:pPr>
        <w:ind w:left="426" w:hanging="426"/>
        <w:rPr>
          <w:rFonts w:ascii="Arial" w:hAnsi="Arial" w:cs="Arial"/>
        </w:rPr>
      </w:pPr>
      <w:r w:rsidRPr="00BA49DC">
        <w:rPr>
          <w:rFonts w:ascii="Arial" w:hAnsi="Arial" w:cs="Arial"/>
        </w:rPr>
        <w:t>But, in this event, it is necessary to stop firstly the circulation pumps in the reactors in order to avoid that they should remain without propylene flushing.</w:t>
      </w:r>
    </w:p>
    <w:p w14:paraId="6DF04FAA" w14:textId="77777777" w:rsidR="00114806" w:rsidRPr="00114806" w:rsidRDefault="00114806" w:rsidP="00BA49DC">
      <w:pPr>
        <w:ind w:left="426" w:hanging="426"/>
        <w:rPr>
          <w:rFonts w:ascii="Arial" w:hAnsi="Arial" w:cs="Arial"/>
        </w:rPr>
      </w:pPr>
    </w:p>
    <w:p w14:paraId="372D301C" w14:textId="77777777" w:rsidR="00114806" w:rsidRPr="00BA49DC" w:rsidRDefault="00114806" w:rsidP="00BA49DC">
      <w:pPr>
        <w:ind w:left="426" w:hanging="426"/>
        <w:rPr>
          <w:rFonts w:ascii="Arial" w:hAnsi="Arial" w:cs="Arial"/>
        </w:rPr>
      </w:pPr>
      <w:r w:rsidRPr="00BA49DC">
        <w:rPr>
          <w:rFonts w:ascii="Arial" w:hAnsi="Arial" w:cs="Arial"/>
        </w:rPr>
        <w:t>The beginning of the caviation of propylene pumps is warned by the reduction of flushing flowrate to reactors pumps by alarms FAL 1801 and FAL 1901.</w:t>
      </w:r>
    </w:p>
    <w:p w14:paraId="5B9B65AE" w14:textId="77777777" w:rsidR="00114806" w:rsidRPr="00114806" w:rsidRDefault="00114806" w:rsidP="00BA49DC">
      <w:pPr>
        <w:ind w:left="426" w:hanging="426"/>
        <w:rPr>
          <w:rFonts w:ascii="Arial" w:hAnsi="Arial" w:cs="Arial"/>
        </w:rPr>
      </w:pPr>
    </w:p>
    <w:p w14:paraId="7398B74C" w14:textId="77777777" w:rsidR="00114806" w:rsidRPr="00BA49DC" w:rsidRDefault="00114806" w:rsidP="00BA49DC">
      <w:pPr>
        <w:ind w:left="426" w:hanging="426"/>
        <w:rPr>
          <w:rFonts w:ascii="Arial" w:hAnsi="Arial" w:cs="Arial"/>
        </w:rPr>
      </w:pPr>
      <w:r w:rsidRPr="00BA49DC">
        <w:rPr>
          <w:rFonts w:ascii="Arial" w:hAnsi="Arial" w:cs="Arial"/>
        </w:rPr>
        <w:t>c.</w:t>
      </w:r>
      <w:r w:rsidRPr="00BA49DC">
        <w:rPr>
          <w:rFonts w:ascii="Arial" w:hAnsi="Arial" w:cs="Arial"/>
        </w:rPr>
        <w:tab/>
        <w:t>Cooling Water  Failure:</w:t>
      </w:r>
    </w:p>
    <w:p w14:paraId="44BCDED0" w14:textId="77777777" w:rsidR="00114806" w:rsidRPr="00114806" w:rsidRDefault="00114806" w:rsidP="00BA49DC">
      <w:pPr>
        <w:ind w:left="426" w:hanging="426"/>
        <w:rPr>
          <w:rFonts w:ascii="Arial" w:hAnsi="Arial" w:cs="Arial"/>
        </w:rPr>
      </w:pPr>
    </w:p>
    <w:p w14:paraId="1CBCA350" w14:textId="5A7CE46A" w:rsidR="00114806" w:rsidRPr="00BA49DC" w:rsidRDefault="00114806" w:rsidP="00BA49DC">
      <w:pPr>
        <w:ind w:left="426" w:hanging="426"/>
        <w:rPr>
          <w:rFonts w:ascii="Arial" w:hAnsi="Arial" w:cs="Arial"/>
        </w:rPr>
      </w:pPr>
      <w:r w:rsidRPr="00BA49DC">
        <w:rPr>
          <w:rFonts w:ascii="Arial" w:hAnsi="Arial" w:cs="Arial"/>
        </w:rPr>
        <w:t>Such a failure will involve the lacking of:</w:t>
      </w:r>
    </w:p>
    <w:p w14:paraId="0BD1EE0F" w14:textId="77777777" w:rsidR="00114806" w:rsidRPr="00114806" w:rsidRDefault="00114806" w:rsidP="00BA49DC">
      <w:pPr>
        <w:ind w:left="426" w:hanging="426"/>
        <w:rPr>
          <w:rFonts w:ascii="Arial" w:hAnsi="Arial" w:cs="Arial"/>
        </w:rPr>
      </w:pPr>
    </w:p>
    <w:p w14:paraId="0FA67F8E" w14:textId="77777777" w:rsidR="00114806" w:rsidRPr="00114806" w:rsidRDefault="00114806" w:rsidP="00BA49DC">
      <w:pPr>
        <w:ind w:left="426" w:hanging="426"/>
        <w:rPr>
          <w:rFonts w:ascii="Arial" w:hAnsi="Arial" w:cs="Arial"/>
        </w:rPr>
      </w:pPr>
      <w:r w:rsidRPr="00114806">
        <w:rPr>
          <w:rFonts w:ascii="Arial" w:hAnsi="Arial" w:cs="Arial"/>
        </w:rPr>
        <w:t>Reactor jacket cooling (E 202).</w:t>
      </w:r>
    </w:p>
    <w:p w14:paraId="017836B8" w14:textId="77777777" w:rsidR="00114806" w:rsidRPr="00114806" w:rsidRDefault="00114806" w:rsidP="00BA49DC">
      <w:pPr>
        <w:ind w:left="426" w:hanging="426"/>
        <w:rPr>
          <w:rFonts w:ascii="Arial" w:hAnsi="Arial" w:cs="Arial"/>
        </w:rPr>
      </w:pPr>
    </w:p>
    <w:p w14:paraId="7BD7D2EF" w14:textId="77777777" w:rsidR="00114806" w:rsidRPr="00114806" w:rsidRDefault="00114806" w:rsidP="00BA49DC">
      <w:pPr>
        <w:ind w:left="426" w:hanging="426"/>
        <w:rPr>
          <w:rFonts w:ascii="Arial" w:hAnsi="Arial" w:cs="Arial"/>
        </w:rPr>
      </w:pPr>
      <w:r w:rsidRPr="00114806">
        <w:rPr>
          <w:rFonts w:ascii="Arial" w:hAnsi="Arial" w:cs="Arial"/>
        </w:rPr>
        <w:t>Propylene condensation in E 301.</w:t>
      </w:r>
    </w:p>
    <w:p w14:paraId="21C40D78" w14:textId="77777777" w:rsidR="00114806" w:rsidRPr="00114806" w:rsidRDefault="00114806" w:rsidP="00BA49DC">
      <w:pPr>
        <w:ind w:left="426" w:hanging="426"/>
        <w:rPr>
          <w:rFonts w:ascii="Arial" w:hAnsi="Arial" w:cs="Arial"/>
        </w:rPr>
      </w:pPr>
    </w:p>
    <w:p w14:paraId="79457029" w14:textId="77777777" w:rsidR="00114806" w:rsidRPr="00114806" w:rsidRDefault="00114806" w:rsidP="00BA49DC">
      <w:pPr>
        <w:ind w:left="426" w:hanging="426"/>
        <w:rPr>
          <w:rFonts w:ascii="Arial" w:hAnsi="Arial" w:cs="Arial"/>
        </w:rPr>
      </w:pPr>
      <w:r w:rsidRPr="00114806">
        <w:rPr>
          <w:rFonts w:ascii="Arial" w:hAnsi="Arial" w:cs="Arial"/>
        </w:rPr>
        <w:t>Cooling of P 301 A/S recycle in E 305.</w:t>
      </w:r>
    </w:p>
    <w:p w14:paraId="77ECBE3E" w14:textId="77777777" w:rsidR="00114806" w:rsidRPr="00114806" w:rsidRDefault="00114806" w:rsidP="00BA49DC">
      <w:pPr>
        <w:ind w:left="426" w:hanging="426"/>
        <w:rPr>
          <w:rFonts w:ascii="Arial" w:hAnsi="Arial" w:cs="Arial"/>
        </w:rPr>
      </w:pPr>
    </w:p>
    <w:p w14:paraId="504B3959" w14:textId="77777777" w:rsidR="00114806" w:rsidRPr="00114806" w:rsidRDefault="00114806" w:rsidP="00BA49DC">
      <w:pPr>
        <w:ind w:left="426" w:hanging="426"/>
        <w:rPr>
          <w:rFonts w:ascii="Arial" w:hAnsi="Arial" w:cs="Arial"/>
        </w:rPr>
      </w:pPr>
      <w:r w:rsidRPr="00114806">
        <w:rPr>
          <w:rFonts w:ascii="Arial" w:hAnsi="Arial" w:cs="Arial"/>
        </w:rPr>
        <w:t>Cooling in E 304 of propylene recovered from E 301.</w:t>
      </w:r>
    </w:p>
    <w:p w14:paraId="70E3E9AA" w14:textId="77777777" w:rsidR="00114806" w:rsidRPr="00114806" w:rsidRDefault="00114806" w:rsidP="00BA49DC">
      <w:pPr>
        <w:ind w:left="426" w:hanging="426"/>
        <w:rPr>
          <w:rFonts w:ascii="Arial" w:hAnsi="Arial" w:cs="Arial"/>
        </w:rPr>
      </w:pPr>
    </w:p>
    <w:p w14:paraId="728812E5" w14:textId="77777777" w:rsidR="00114806" w:rsidRPr="00114806" w:rsidRDefault="00114806" w:rsidP="00BA49DC">
      <w:pPr>
        <w:ind w:left="426" w:hanging="426"/>
        <w:rPr>
          <w:rFonts w:ascii="Arial" w:hAnsi="Arial" w:cs="Arial"/>
        </w:rPr>
      </w:pPr>
      <w:r w:rsidRPr="00114806">
        <w:rPr>
          <w:rFonts w:ascii="Arial" w:hAnsi="Arial" w:cs="Arial"/>
        </w:rPr>
        <w:t>K301 A/S interstage cooling.</w:t>
      </w:r>
    </w:p>
    <w:p w14:paraId="6949CA02" w14:textId="77777777" w:rsidR="00114806" w:rsidRPr="00114806" w:rsidRDefault="00114806" w:rsidP="00BA49DC">
      <w:pPr>
        <w:ind w:left="426" w:hanging="426"/>
        <w:rPr>
          <w:rFonts w:ascii="Arial" w:hAnsi="Arial" w:cs="Arial"/>
        </w:rPr>
      </w:pPr>
    </w:p>
    <w:p w14:paraId="4ED7A171" w14:textId="77777777" w:rsidR="00114806" w:rsidRPr="00114806" w:rsidRDefault="00114806" w:rsidP="00BA49DC">
      <w:pPr>
        <w:ind w:left="426" w:hanging="426"/>
        <w:rPr>
          <w:rFonts w:ascii="Arial" w:hAnsi="Arial" w:cs="Arial"/>
        </w:rPr>
      </w:pPr>
      <w:r w:rsidRPr="00114806">
        <w:rPr>
          <w:rFonts w:ascii="Arial" w:hAnsi="Arial" w:cs="Arial"/>
        </w:rPr>
        <w:t>K301 A/S oil cooling.</w:t>
      </w:r>
    </w:p>
    <w:p w14:paraId="41594969" w14:textId="77777777" w:rsidR="00114806" w:rsidRPr="00114806" w:rsidRDefault="00114806" w:rsidP="00BA49DC">
      <w:pPr>
        <w:ind w:left="426" w:hanging="426"/>
        <w:rPr>
          <w:rFonts w:ascii="Arial" w:hAnsi="Arial" w:cs="Arial"/>
        </w:rPr>
      </w:pPr>
    </w:p>
    <w:p w14:paraId="1962276D" w14:textId="77777777" w:rsidR="00114806" w:rsidRPr="00114806" w:rsidRDefault="00114806" w:rsidP="00BA49DC">
      <w:pPr>
        <w:ind w:left="426" w:hanging="426"/>
        <w:rPr>
          <w:rFonts w:ascii="Arial" w:hAnsi="Arial" w:cs="Arial"/>
        </w:rPr>
      </w:pPr>
      <w:r w:rsidRPr="00114806">
        <w:rPr>
          <w:rFonts w:ascii="Arial" w:hAnsi="Arial" w:cs="Arial"/>
        </w:rPr>
        <w:t>Steaming steam condensation in E 501.</w:t>
      </w:r>
    </w:p>
    <w:p w14:paraId="658F31C0" w14:textId="77777777" w:rsidR="00114806" w:rsidRPr="00114806" w:rsidRDefault="00114806" w:rsidP="00BA49DC">
      <w:pPr>
        <w:ind w:left="426" w:hanging="426"/>
        <w:rPr>
          <w:rFonts w:ascii="Arial" w:hAnsi="Arial" w:cs="Arial"/>
        </w:rPr>
      </w:pPr>
    </w:p>
    <w:p w14:paraId="41747295" w14:textId="77777777" w:rsidR="00114806" w:rsidRPr="00114806" w:rsidRDefault="00114806" w:rsidP="00BA49DC">
      <w:pPr>
        <w:ind w:left="426" w:hanging="426"/>
        <w:rPr>
          <w:rFonts w:ascii="Arial" w:hAnsi="Arial" w:cs="Arial"/>
        </w:rPr>
      </w:pPr>
      <w:r w:rsidRPr="00114806">
        <w:rPr>
          <w:rFonts w:ascii="Arial" w:hAnsi="Arial" w:cs="Arial"/>
        </w:rPr>
        <w:t>Liquid ring circuit cooling in K 501 A/S.</w:t>
      </w:r>
    </w:p>
    <w:p w14:paraId="2B5CA42F" w14:textId="77777777" w:rsidR="00114806" w:rsidRPr="00114806" w:rsidRDefault="00114806" w:rsidP="00BA49DC">
      <w:pPr>
        <w:ind w:left="426" w:hanging="426"/>
        <w:rPr>
          <w:rFonts w:ascii="Arial" w:hAnsi="Arial" w:cs="Arial"/>
        </w:rPr>
      </w:pPr>
    </w:p>
    <w:p w14:paraId="1C1361B0" w14:textId="77777777" w:rsidR="00114806" w:rsidRPr="00114806" w:rsidRDefault="00114806" w:rsidP="00BA49DC">
      <w:pPr>
        <w:ind w:left="426" w:hanging="426"/>
        <w:rPr>
          <w:rFonts w:ascii="Arial" w:hAnsi="Arial" w:cs="Arial"/>
        </w:rPr>
      </w:pPr>
      <w:r w:rsidRPr="00114806">
        <w:rPr>
          <w:rFonts w:ascii="Arial" w:hAnsi="Arial" w:cs="Arial"/>
        </w:rPr>
        <w:t>FB 502 nitrogen cooling in E 502.</w:t>
      </w:r>
    </w:p>
    <w:p w14:paraId="2E9762C6" w14:textId="77777777" w:rsidR="00114806" w:rsidRPr="00114806" w:rsidRDefault="00114806" w:rsidP="00BA49DC">
      <w:pPr>
        <w:ind w:left="426" w:hanging="426"/>
        <w:rPr>
          <w:rFonts w:ascii="Arial" w:hAnsi="Arial" w:cs="Arial"/>
        </w:rPr>
      </w:pPr>
    </w:p>
    <w:p w14:paraId="00B50480" w14:textId="77777777" w:rsidR="00114806" w:rsidRPr="00114806" w:rsidRDefault="00114806" w:rsidP="00BA49DC">
      <w:pPr>
        <w:ind w:left="426" w:hanging="426"/>
        <w:rPr>
          <w:rFonts w:ascii="Arial" w:hAnsi="Arial" w:cs="Arial"/>
        </w:rPr>
      </w:pPr>
      <w:r w:rsidRPr="00114806">
        <w:rPr>
          <w:rFonts w:ascii="Arial" w:hAnsi="Arial" w:cs="Arial"/>
        </w:rPr>
        <w:t>P 201, P 202, A 301, P 301 A/S seal oil cooling.</w:t>
      </w:r>
    </w:p>
    <w:p w14:paraId="3B7A4950" w14:textId="77777777" w:rsidR="00114806" w:rsidRPr="00114806" w:rsidRDefault="00114806" w:rsidP="00BA49DC">
      <w:pPr>
        <w:ind w:left="426" w:hanging="426"/>
        <w:rPr>
          <w:rFonts w:ascii="Arial" w:hAnsi="Arial" w:cs="Arial"/>
        </w:rPr>
      </w:pPr>
    </w:p>
    <w:p w14:paraId="5D5B5F59" w14:textId="77777777" w:rsidR="00114806" w:rsidRPr="00114806" w:rsidRDefault="00114806" w:rsidP="00BA49DC">
      <w:pPr>
        <w:ind w:left="426" w:hanging="426"/>
        <w:rPr>
          <w:rFonts w:ascii="Arial" w:hAnsi="Arial" w:cs="Arial"/>
        </w:rPr>
      </w:pPr>
      <w:r w:rsidRPr="00114806">
        <w:rPr>
          <w:rFonts w:ascii="Arial" w:hAnsi="Arial" w:cs="Arial"/>
        </w:rPr>
        <w:t>P 202 bearing oil cooling.</w:t>
      </w:r>
    </w:p>
    <w:p w14:paraId="1565C41C" w14:textId="77777777" w:rsidR="00114806" w:rsidRPr="00114806" w:rsidRDefault="00114806" w:rsidP="00BA49DC">
      <w:pPr>
        <w:ind w:left="426" w:hanging="426"/>
        <w:rPr>
          <w:rFonts w:ascii="Arial" w:hAnsi="Arial" w:cs="Arial"/>
        </w:rPr>
      </w:pPr>
    </w:p>
    <w:p w14:paraId="7C21136D" w14:textId="77777777" w:rsidR="00114806" w:rsidRPr="00114806" w:rsidRDefault="00114806" w:rsidP="00BA49DC">
      <w:pPr>
        <w:ind w:left="426" w:hanging="426"/>
        <w:rPr>
          <w:rFonts w:ascii="Arial" w:hAnsi="Arial" w:cs="Arial"/>
        </w:rPr>
      </w:pPr>
      <w:r w:rsidRPr="00114806">
        <w:rPr>
          <w:rFonts w:ascii="Arial" w:hAnsi="Arial" w:cs="Arial"/>
        </w:rPr>
        <w:t>PK 605 nitrogen cooling in E 601 and E 604.</w:t>
      </w:r>
    </w:p>
    <w:p w14:paraId="1BF331B7" w14:textId="77777777" w:rsidR="00114806" w:rsidRPr="00114806" w:rsidRDefault="00114806" w:rsidP="00BA49DC">
      <w:pPr>
        <w:ind w:left="426" w:hanging="426"/>
        <w:rPr>
          <w:rFonts w:ascii="Arial" w:hAnsi="Arial" w:cs="Arial"/>
        </w:rPr>
      </w:pPr>
    </w:p>
    <w:p w14:paraId="5BC6E95C" w14:textId="77777777" w:rsidR="00114806" w:rsidRPr="00114806" w:rsidRDefault="00114806" w:rsidP="00BA49DC">
      <w:pPr>
        <w:ind w:left="426" w:hanging="426"/>
        <w:rPr>
          <w:rFonts w:ascii="Arial" w:hAnsi="Arial" w:cs="Arial"/>
        </w:rPr>
      </w:pPr>
      <w:r w:rsidRPr="00114806">
        <w:rPr>
          <w:rFonts w:ascii="Arial" w:hAnsi="Arial" w:cs="Arial"/>
        </w:rPr>
        <w:t>Cooling of cutting water to extruder in E 602.</w:t>
      </w:r>
    </w:p>
    <w:p w14:paraId="78F34AE1" w14:textId="77777777" w:rsidR="00114806" w:rsidRPr="00114806" w:rsidRDefault="00114806" w:rsidP="00BA49DC">
      <w:pPr>
        <w:ind w:left="426" w:hanging="426"/>
        <w:rPr>
          <w:rFonts w:ascii="Arial" w:hAnsi="Arial" w:cs="Arial"/>
        </w:rPr>
      </w:pPr>
    </w:p>
    <w:p w14:paraId="288C9F7D" w14:textId="77777777" w:rsidR="00114806" w:rsidRPr="00114806" w:rsidRDefault="00114806" w:rsidP="00BA49DC">
      <w:pPr>
        <w:ind w:left="426" w:hanging="426"/>
        <w:rPr>
          <w:rFonts w:ascii="Arial" w:hAnsi="Arial" w:cs="Arial"/>
        </w:rPr>
      </w:pPr>
      <w:r w:rsidRPr="00114806">
        <w:rPr>
          <w:rFonts w:ascii="Arial" w:hAnsi="Arial" w:cs="Arial"/>
        </w:rPr>
        <w:t>PK 606 air cooling in E 603.</w:t>
      </w:r>
    </w:p>
    <w:p w14:paraId="35CF3ABA" w14:textId="77777777" w:rsidR="00114806" w:rsidRPr="00114806" w:rsidRDefault="00114806" w:rsidP="00BA49DC">
      <w:pPr>
        <w:ind w:left="426" w:hanging="426"/>
        <w:rPr>
          <w:rFonts w:ascii="Arial" w:hAnsi="Arial" w:cs="Arial"/>
        </w:rPr>
      </w:pPr>
    </w:p>
    <w:p w14:paraId="6A0CD3E0" w14:textId="77777777" w:rsidR="00114806" w:rsidRPr="00114806" w:rsidRDefault="00114806" w:rsidP="00BA49DC">
      <w:pPr>
        <w:ind w:left="426" w:hanging="426"/>
        <w:rPr>
          <w:rFonts w:ascii="Arial" w:hAnsi="Arial" w:cs="Arial"/>
        </w:rPr>
      </w:pPr>
      <w:r w:rsidRPr="00114806">
        <w:rPr>
          <w:rFonts w:ascii="Arial" w:hAnsi="Arial" w:cs="Arial"/>
        </w:rPr>
        <w:t>PK 602 air cooling in E 701.</w:t>
      </w:r>
    </w:p>
    <w:p w14:paraId="09291E35" w14:textId="77777777" w:rsidR="00114806" w:rsidRPr="00114806" w:rsidRDefault="00114806" w:rsidP="00BA49DC">
      <w:pPr>
        <w:ind w:left="426" w:hanging="426"/>
        <w:rPr>
          <w:rFonts w:ascii="Arial" w:hAnsi="Arial" w:cs="Arial"/>
        </w:rPr>
      </w:pPr>
    </w:p>
    <w:p w14:paraId="097884F7" w14:textId="77777777" w:rsidR="00114806" w:rsidRPr="00114806" w:rsidRDefault="00114806" w:rsidP="00BA49DC">
      <w:pPr>
        <w:ind w:left="426" w:hanging="426"/>
        <w:rPr>
          <w:rFonts w:ascii="Arial" w:hAnsi="Arial" w:cs="Arial"/>
        </w:rPr>
      </w:pPr>
      <w:r w:rsidRPr="00114806">
        <w:rPr>
          <w:rFonts w:ascii="Arial" w:hAnsi="Arial" w:cs="Arial"/>
        </w:rPr>
        <w:t>Condenser cooling in PK 801 A/S</w:t>
      </w:r>
    </w:p>
    <w:p w14:paraId="6F91A390" w14:textId="77777777" w:rsidR="00114806" w:rsidRPr="00114806" w:rsidRDefault="00114806" w:rsidP="00BA49DC">
      <w:pPr>
        <w:ind w:left="426" w:hanging="426"/>
        <w:rPr>
          <w:rFonts w:ascii="Arial" w:hAnsi="Arial" w:cs="Arial"/>
        </w:rPr>
      </w:pPr>
    </w:p>
    <w:p w14:paraId="413CAF1E" w14:textId="77777777" w:rsidR="00114806" w:rsidRPr="00114806" w:rsidRDefault="00114806" w:rsidP="00BA49DC">
      <w:pPr>
        <w:ind w:left="426" w:hanging="426"/>
        <w:rPr>
          <w:rFonts w:ascii="Arial" w:hAnsi="Arial" w:cs="Arial"/>
        </w:rPr>
      </w:pPr>
      <w:r w:rsidRPr="00114806">
        <w:rPr>
          <w:rFonts w:ascii="Arial" w:hAnsi="Arial" w:cs="Arial"/>
        </w:rPr>
        <w:t>Oil cooling in PK 801 A/S</w:t>
      </w:r>
    </w:p>
    <w:p w14:paraId="5016E9A4" w14:textId="77777777" w:rsidR="00114806" w:rsidRPr="00114806" w:rsidRDefault="00114806" w:rsidP="00BA49DC">
      <w:pPr>
        <w:ind w:left="426" w:hanging="426"/>
        <w:rPr>
          <w:rFonts w:ascii="Arial" w:hAnsi="Arial" w:cs="Arial"/>
        </w:rPr>
      </w:pPr>
    </w:p>
    <w:p w14:paraId="1A0E06F5" w14:textId="77777777" w:rsidR="00114806" w:rsidRPr="00114806" w:rsidRDefault="00114806" w:rsidP="00BA49DC">
      <w:pPr>
        <w:ind w:left="426" w:hanging="426"/>
        <w:rPr>
          <w:rFonts w:ascii="Arial" w:hAnsi="Arial" w:cs="Arial"/>
        </w:rPr>
      </w:pPr>
      <w:r w:rsidRPr="00114806">
        <w:rPr>
          <w:rFonts w:ascii="Arial" w:hAnsi="Arial" w:cs="Arial"/>
        </w:rPr>
        <w:t>Steam fumes condensation above T 802.</w:t>
      </w:r>
    </w:p>
    <w:p w14:paraId="272D9855" w14:textId="77777777" w:rsidR="00114806" w:rsidRPr="00114806" w:rsidRDefault="00114806" w:rsidP="00BA49DC">
      <w:pPr>
        <w:ind w:left="426" w:hanging="426"/>
        <w:rPr>
          <w:rFonts w:ascii="Arial" w:hAnsi="Arial" w:cs="Arial"/>
        </w:rPr>
      </w:pPr>
    </w:p>
    <w:p w14:paraId="1B39B89E" w14:textId="77777777" w:rsidR="00114806" w:rsidRPr="00114806" w:rsidRDefault="00114806" w:rsidP="00BA49DC">
      <w:pPr>
        <w:ind w:left="426" w:hanging="426"/>
        <w:rPr>
          <w:rFonts w:ascii="Arial" w:hAnsi="Arial" w:cs="Arial"/>
        </w:rPr>
      </w:pPr>
      <w:r w:rsidRPr="00114806">
        <w:rPr>
          <w:rFonts w:ascii="Arial" w:hAnsi="Arial" w:cs="Arial"/>
        </w:rPr>
        <w:t>K 801 compressor cooling.</w:t>
      </w:r>
    </w:p>
    <w:p w14:paraId="106C40AC" w14:textId="77777777" w:rsidR="00114806" w:rsidRPr="00114806" w:rsidRDefault="00114806" w:rsidP="00BA49DC">
      <w:pPr>
        <w:ind w:left="426" w:hanging="426"/>
        <w:rPr>
          <w:rFonts w:ascii="Arial" w:hAnsi="Arial" w:cs="Arial"/>
        </w:rPr>
      </w:pPr>
    </w:p>
    <w:p w14:paraId="23F9AD99" w14:textId="77777777" w:rsidR="00114806" w:rsidRPr="00BA49DC" w:rsidRDefault="00114806" w:rsidP="00BA49DC">
      <w:pPr>
        <w:ind w:left="426" w:hanging="426"/>
        <w:rPr>
          <w:rFonts w:ascii="Arial" w:hAnsi="Arial" w:cs="Arial"/>
        </w:rPr>
      </w:pPr>
      <w:r w:rsidRPr="00BA49DC">
        <w:rPr>
          <w:rFonts w:ascii="Arial" w:hAnsi="Arial" w:cs="Arial"/>
        </w:rPr>
        <w:t>Propylene condensation in E 301 and holding of reactor temperature is no more possible.</w:t>
      </w:r>
    </w:p>
    <w:p w14:paraId="3C859961" w14:textId="77777777" w:rsidR="00114806" w:rsidRPr="00114806" w:rsidRDefault="00114806" w:rsidP="00BA49DC">
      <w:pPr>
        <w:ind w:left="426" w:hanging="426"/>
        <w:rPr>
          <w:rFonts w:ascii="Arial" w:hAnsi="Arial" w:cs="Arial"/>
        </w:rPr>
      </w:pPr>
    </w:p>
    <w:p w14:paraId="6C59ED0F" w14:textId="77777777" w:rsidR="00114806" w:rsidRPr="00BA49DC" w:rsidRDefault="00114806" w:rsidP="00BA49DC">
      <w:pPr>
        <w:ind w:left="426" w:hanging="426"/>
        <w:rPr>
          <w:rFonts w:ascii="Arial" w:hAnsi="Arial" w:cs="Arial"/>
        </w:rPr>
      </w:pPr>
      <w:r w:rsidRPr="00BA49DC">
        <w:rPr>
          <w:rFonts w:ascii="Arial" w:hAnsi="Arial" w:cs="Arial"/>
        </w:rPr>
        <w:t>The following operations will be immediately required:</w:t>
      </w:r>
    </w:p>
    <w:p w14:paraId="50E85BF3" w14:textId="77777777" w:rsidR="00114806" w:rsidRPr="00114806" w:rsidRDefault="00114806" w:rsidP="00BA49DC">
      <w:pPr>
        <w:ind w:left="426" w:hanging="426"/>
        <w:rPr>
          <w:rFonts w:ascii="Arial" w:hAnsi="Arial" w:cs="Arial"/>
        </w:rPr>
      </w:pPr>
    </w:p>
    <w:p w14:paraId="7D1C4AB9" w14:textId="77777777" w:rsidR="00114806" w:rsidRPr="00114806" w:rsidRDefault="00114806" w:rsidP="00BA49DC">
      <w:pPr>
        <w:ind w:left="426" w:hanging="426"/>
        <w:rPr>
          <w:rFonts w:ascii="Arial" w:hAnsi="Arial" w:cs="Arial"/>
        </w:rPr>
      </w:pPr>
      <w:r w:rsidRPr="00114806">
        <w:rPr>
          <w:rFonts w:ascii="Arial" w:hAnsi="Arial" w:cs="Arial"/>
        </w:rPr>
        <w:t>By HS 1904 and HS 2204 divert the standard discharge of R 202 to V 802.</w:t>
      </w:r>
    </w:p>
    <w:p w14:paraId="416B860E" w14:textId="77777777" w:rsidR="00114806" w:rsidRPr="00114806" w:rsidRDefault="00114806" w:rsidP="00BA49DC">
      <w:pPr>
        <w:ind w:left="426" w:hanging="426"/>
        <w:rPr>
          <w:rFonts w:ascii="Arial" w:hAnsi="Arial" w:cs="Arial"/>
        </w:rPr>
      </w:pPr>
    </w:p>
    <w:p w14:paraId="5502A1D3" w14:textId="77777777" w:rsidR="00114806" w:rsidRPr="00114806" w:rsidRDefault="00114806" w:rsidP="00BA49DC">
      <w:pPr>
        <w:ind w:left="426" w:hanging="426"/>
        <w:rPr>
          <w:rFonts w:ascii="Arial" w:hAnsi="Arial" w:cs="Arial"/>
        </w:rPr>
      </w:pPr>
      <w:r w:rsidRPr="00114806">
        <w:rPr>
          <w:rFonts w:ascii="Arial" w:hAnsi="Arial" w:cs="Arial"/>
        </w:rPr>
        <w:t>Introduce the service killer (30% CO) into the main propylene line to reaction.</w:t>
      </w:r>
    </w:p>
    <w:p w14:paraId="6106F437" w14:textId="77777777" w:rsidR="00114806" w:rsidRPr="00114806" w:rsidRDefault="00114806" w:rsidP="00BA49DC">
      <w:pPr>
        <w:ind w:left="426" w:hanging="426"/>
        <w:rPr>
          <w:rFonts w:ascii="Arial" w:hAnsi="Arial" w:cs="Arial"/>
        </w:rPr>
      </w:pPr>
    </w:p>
    <w:p w14:paraId="62D3D6A4" w14:textId="77777777" w:rsidR="00114806" w:rsidRPr="00114806" w:rsidRDefault="00114806" w:rsidP="00BA49DC">
      <w:pPr>
        <w:ind w:left="426" w:hanging="426"/>
        <w:rPr>
          <w:rFonts w:ascii="Arial" w:hAnsi="Arial" w:cs="Arial"/>
        </w:rPr>
      </w:pPr>
      <w:r w:rsidRPr="00114806">
        <w:rPr>
          <w:rFonts w:ascii="Arial" w:hAnsi="Arial" w:cs="Arial"/>
        </w:rPr>
        <w:t>Interrupt catalyst feed to reaction bringing to ‘zero’ the stroke of P 108A/S.</w:t>
      </w:r>
    </w:p>
    <w:p w14:paraId="73DE4AA9" w14:textId="77777777" w:rsidR="00114806" w:rsidRPr="00114806" w:rsidRDefault="00114806" w:rsidP="00BA49DC">
      <w:pPr>
        <w:ind w:left="426" w:hanging="426"/>
        <w:rPr>
          <w:rFonts w:ascii="Arial" w:hAnsi="Arial" w:cs="Arial"/>
        </w:rPr>
      </w:pPr>
    </w:p>
    <w:p w14:paraId="31E3239E" w14:textId="77777777" w:rsidR="00114806" w:rsidRPr="00114806" w:rsidRDefault="00114806" w:rsidP="00BA49DC">
      <w:pPr>
        <w:ind w:left="426" w:hanging="426"/>
        <w:rPr>
          <w:rFonts w:ascii="Arial" w:hAnsi="Arial" w:cs="Arial"/>
        </w:rPr>
      </w:pPr>
      <w:r w:rsidRPr="00114806">
        <w:rPr>
          <w:rFonts w:ascii="Arial" w:hAnsi="Arial" w:cs="Arial"/>
        </w:rPr>
        <w:t>Stop compressor K301 A/S.</w:t>
      </w:r>
    </w:p>
    <w:p w14:paraId="71DA1F5D" w14:textId="77777777" w:rsidR="00114806" w:rsidRPr="00114806" w:rsidRDefault="00114806" w:rsidP="00BA49DC">
      <w:pPr>
        <w:ind w:left="426" w:hanging="426"/>
        <w:rPr>
          <w:rFonts w:ascii="Arial" w:hAnsi="Arial" w:cs="Arial"/>
        </w:rPr>
      </w:pPr>
    </w:p>
    <w:p w14:paraId="57F2311D" w14:textId="77777777" w:rsidR="00114806" w:rsidRPr="00114806" w:rsidRDefault="00114806" w:rsidP="00BA49DC">
      <w:pPr>
        <w:ind w:left="426" w:hanging="426"/>
        <w:rPr>
          <w:rFonts w:ascii="Arial" w:hAnsi="Arial" w:cs="Arial"/>
        </w:rPr>
      </w:pPr>
      <w:r w:rsidRPr="00114806">
        <w:rPr>
          <w:rFonts w:ascii="Arial" w:hAnsi="Arial" w:cs="Arial"/>
        </w:rPr>
        <w:t>Remove completely the polymer from V 301, diverting the discharge to blow down       V 802.</w:t>
      </w:r>
    </w:p>
    <w:p w14:paraId="015308F8" w14:textId="77777777" w:rsidR="00114806" w:rsidRPr="00114806" w:rsidRDefault="00114806" w:rsidP="00BA49DC">
      <w:pPr>
        <w:ind w:left="426" w:hanging="426"/>
        <w:rPr>
          <w:rFonts w:ascii="Arial" w:hAnsi="Arial" w:cs="Arial"/>
        </w:rPr>
      </w:pPr>
    </w:p>
    <w:p w14:paraId="698BC6FE" w14:textId="77777777" w:rsidR="00114806" w:rsidRPr="00114806" w:rsidRDefault="00114806" w:rsidP="00BA49DC">
      <w:pPr>
        <w:ind w:left="426" w:hanging="426"/>
        <w:rPr>
          <w:rFonts w:ascii="Arial" w:hAnsi="Arial" w:cs="Arial"/>
        </w:rPr>
      </w:pPr>
      <w:r w:rsidRPr="00114806">
        <w:rPr>
          <w:rFonts w:ascii="Arial" w:hAnsi="Arial" w:cs="Arial"/>
        </w:rPr>
        <w:t>Cut off fluidization steam to steamer FB 501.</w:t>
      </w:r>
    </w:p>
    <w:p w14:paraId="325DE142" w14:textId="77777777" w:rsidR="00114806" w:rsidRPr="00114806" w:rsidRDefault="00114806" w:rsidP="00BA49DC">
      <w:pPr>
        <w:ind w:left="426" w:hanging="426"/>
        <w:rPr>
          <w:rFonts w:ascii="Arial" w:hAnsi="Arial" w:cs="Arial"/>
        </w:rPr>
      </w:pPr>
    </w:p>
    <w:p w14:paraId="56975DE4" w14:textId="77777777" w:rsidR="00114806" w:rsidRPr="00114806" w:rsidRDefault="00114806" w:rsidP="00BA49DC">
      <w:pPr>
        <w:ind w:left="426" w:hanging="426"/>
        <w:rPr>
          <w:rFonts w:ascii="Arial" w:hAnsi="Arial" w:cs="Arial"/>
        </w:rPr>
      </w:pPr>
      <w:r w:rsidRPr="00114806">
        <w:rPr>
          <w:rFonts w:ascii="Arial" w:hAnsi="Arial" w:cs="Arial"/>
        </w:rPr>
        <w:t>Close heating steam to E 503A/S by TRC 3106, keep drier (FB 502) temperature under control to avoid it from increasing too much in consequence of heat introduced into circuit by blowers B 501A/S.  Close also the steam to J 502.</w:t>
      </w:r>
    </w:p>
    <w:p w14:paraId="07F9E785" w14:textId="77777777" w:rsidR="00114806" w:rsidRPr="00114806" w:rsidRDefault="00114806" w:rsidP="00BA49DC">
      <w:pPr>
        <w:ind w:left="426" w:hanging="426"/>
        <w:rPr>
          <w:rFonts w:ascii="Arial" w:hAnsi="Arial" w:cs="Arial"/>
        </w:rPr>
      </w:pPr>
    </w:p>
    <w:p w14:paraId="19339E2E" w14:textId="77777777" w:rsidR="00114806" w:rsidRPr="00114806" w:rsidRDefault="00114806" w:rsidP="00BA49DC">
      <w:pPr>
        <w:ind w:left="426" w:hanging="426"/>
        <w:rPr>
          <w:rFonts w:ascii="Arial" w:hAnsi="Arial" w:cs="Arial"/>
        </w:rPr>
      </w:pPr>
      <w:r w:rsidRPr="00114806">
        <w:rPr>
          <w:rFonts w:ascii="Arial" w:hAnsi="Arial" w:cs="Arial"/>
        </w:rPr>
        <w:t>Stop compressor K 501 A/S.</w:t>
      </w:r>
    </w:p>
    <w:p w14:paraId="6C47FB69" w14:textId="77777777" w:rsidR="00114806" w:rsidRPr="00114806" w:rsidRDefault="00114806" w:rsidP="00BA49DC">
      <w:pPr>
        <w:ind w:left="426" w:hanging="426"/>
        <w:rPr>
          <w:rFonts w:ascii="Arial" w:hAnsi="Arial" w:cs="Arial"/>
        </w:rPr>
      </w:pPr>
    </w:p>
    <w:p w14:paraId="2084EDE6" w14:textId="77777777" w:rsidR="00114806" w:rsidRPr="00114806" w:rsidRDefault="00114806" w:rsidP="00BA49DC">
      <w:pPr>
        <w:ind w:left="426" w:hanging="426"/>
        <w:rPr>
          <w:rFonts w:ascii="Arial" w:hAnsi="Arial" w:cs="Arial"/>
        </w:rPr>
      </w:pPr>
      <w:r w:rsidRPr="00114806">
        <w:rPr>
          <w:rFonts w:ascii="Arial" w:hAnsi="Arial" w:cs="Arial"/>
        </w:rPr>
        <w:t>Close also stripping steam to C 501 bottom and that to ejector J 501.</w:t>
      </w:r>
    </w:p>
    <w:p w14:paraId="26A742AF" w14:textId="77777777" w:rsidR="00114806" w:rsidRPr="00114806" w:rsidRDefault="00114806" w:rsidP="00BA49DC">
      <w:pPr>
        <w:ind w:left="426" w:hanging="426"/>
        <w:rPr>
          <w:rFonts w:ascii="Arial" w:hAnsi="Arial" w:cs="Arial"/>
        </w:rPr>
      </w:pPr>
    </w:p>
    <w:p w14:paraId="79B5FAE7" w14:textId="77777777" w:rsidR="00114806" w:rsidRPr="00114806" w:rsidRDefault="00114806" w:rsidP="00BA49DC">
      <w:pPr>
        <w:ind w:left="426" w:hanging="426"/>
        <w:rPr>
          <w:rFonts w:ascii="Arial" w:hAnsi="Arial" w:cs="Arial"/>
        </w:rPr>
      </w:pPr>
      <w:r w:rsidRPr="00114806">
        <w:rPr>
          <w:rFonts w:ascii="Arial" w:hAnsi="Arial" w:cs="Arial"/>
        </w:rPr>
        <w:t>Close condensate to E 303 to avoid the safety valve release on C 301 and stop pump   P 302A/S since liquid to be pumped is failing.</w:t>
      </w:r>
    </w:p>
    <w:p w14:paraId="55676D1F" w14:textId="77777777" w:rsidR="00114806" w:rsidRPr="00114806" w:rsidRDefault="00114806" w:rsidP="00BA49DC">
      <w:pPr>
        <w:ind w:left="426" w:hanging="426"/>
        <w:rPr>
          <w:rFonts w:ascii="Arial" w:hAnsi="Arial" w:cs="Arial"/>
        </w:rPr>
      </w:pPr>
    </w:p>
    <w:p w14:paraId="7BD22C2E" w14:textId="77777777" w:rsidR="00114806" w:rsidRPr="00114806" w:rsidRDefault="00114806" w:rsidP="00BA49DC">
      <w:pPr>
        <w:ind w:left="426" w:hanging="426"/>
        <w:rPr>
          <w:rFonts w:ascii="Arial" w:hAnsi="Arial" w:cs="Arial"/>
        </w:rPr>
      </w:pPr>
      <w:r w:rsidRPr="00114806">
        <w:rPr>
          <w:rFonts w:ascii="Arial" w:hAnsi="Arial" w:cs="Arial"/>
        </w:rPr>
        <w:t>Keep the propylene feed to R 202 within standard values to proceed with the quick dilution upto 50 gr/lt in reactor.</w:t>
      </w:r>
    </w:p>
    <w:p w14:paraId="48F5CC75" w14:textId="77777777" w:rsidR="00114806" w:rsidRPr="00114806" w:rsidRDefault="00114806" w:rsidP="00BA49DC">
      <w:pPr>
        <w:ind w:left="426" w:hanging="426"/>
        <w:rPr>
          <w:rFonts w:ascii="Arial" w:hAnsi="Arial" w:cs="Arial"/>
        </w:rPr>
      </w:pPr>
    </w:p>
    <w:p w14:paraId="18B18623" w14:textId="77777777" w:rsidR="00114806" w:rsidRPr="00BA49DC" w:rsidRDefault="00114806" w:rsidP="00BA49DC">
      <w:pPr>
        <w:ind w:left="426" w:hanging="426"/>
        <w:rPr>
          <w:rFonts w:ascii="Arial" w:hAnsi="Arial" w:cs="Arial"/>
        </w:rPr>
      </w:pPr>
      <w:r w:rsidRPr="00BA49DC">
        <w:rPr>
          <w:rFonts w:ascii="Arial" w:hAnsi="Arial" w:cs="Arial"/>
        </w:rPr>
        <w:t>Should be the failure time extended, once the reactor has been diluted.</w:t>
      </w:r>
    </w:p>
    <w:p w14:paraId="6D73BA30" w14:textId="77777777" w:rsidR="00114806" w:rsidRPr="00114806" w:rsidRDefault="00114806" w:rsidP="00BA49DC">
      <w:pPr>
        <w:ind w:left="426" w:hanging="426"/>
        <w:rPr>
          <w:rFonts w:ascii="Arial" w:hAnsi="Arial" w:cs="Arial"/>
        </w:rPr>
      </w:pPr>
    </w:p>
    <w:p w14:paraId="0BBABC9A" w14:textId="77777777" w:rsidR="00114806" w:rsidRPr="00114806" w:rsidRDefault="00114806" w:rsidP="00BA49DC">
      <w:pPr>
        <w:ind w:left="426" w:hanging="426"/>
        <w:rPr>
          <w:rFonts w:ascii="Arial" w:hAnsi="Arial" w:cs="Arial"/>
        </w:rPr>
      </w:pPr>
      <w:r w:rsidRPr="00114806">
        <w:rPr>
          <w:rFonts w:ascii="Arial" w:hAnsi="Arial" w:cs="Arial"/>
        </w:rPr>
        <w:t>Close all propylene feeds to reactors.  Stop pump P 301.</w:t>
      </w:r>
    </w:p>
    <w:p w14:paraId="15E2087C" w14:textId="77777777" w:rsidR="00114806" w:rsidRPr="00114806" w:rsidRDefault="00114806" w:rsidP="00BA49DC">
      <w:pPr>
        <w:ind w:left="426" w:hanging="426"/>
        <w:rPr>
          <w:rFonts w:ascii="Arial" w:hAnsi="Arial" w:cs="Arial"/>
        </w:rPr>
      </w:pPr>
    </w:p>
    <w:p w14:paraId="1B6C3ACA" w14:textId="77777777" w:rsidR="00114806" w:rsidRPr="00114806" w:rsidRDefault="00114806" w:rsidP="00BA49DC">
      <w:pPr>
        <w:ind w:left="426" w:hanging="426"/>
        <w:rPr>
          <w:rFonts w:ascii="Arial" w:hAnsi="Arial" w:cs="Arial"/>
        </w:rPr>
      </w:pPr>
      <w:r w:rsidRPr="00114806">
        <w:rPr>
          <w:rFonts w:ascii="Arial" w:hAnsi="Arial" w:cs="Arial"/>
        </w:rPr>
        <w:t>Stop P 101 Teal pump and P 104 Donor, stop P 201 and P 202.</w:t>
      </w:r>
    </w:p>
    <w:p w14:paraId="221824A3" w14:textId="77777777" w:rsidR="00114806" w:rsidRPr="00114806" w:rsidRDefault="00114806" w:rsidP="00BA49DC">
      <w:pPr>
        <w:ind w:left="426" w:hanging="426"/>
        <w:rPr>
          <w:rFonts w:ascii="Arial" w:hAnsi="Arial" w:cs="Arial"/>
        </w:rPr>
      </w:pPr>
    </w:p>
    <w:p w14:paraId="13423F1C" w14:textId="4A3AC451" w:rsidR="00114806" w:rsidRPr="00114806" w:rsidRDefault="00114806" w:rsidP="00BA49DC">
      <w:pPr>
        <w:ind w:left="426" w:hanging="426"/>
        <w:rPr>
          <w:rFonts w:ascii="Arial" w:hAnsi="Arial" w:cs="Arial"/>
        </w:rPr>
      </w:pPr>
      <w:r w:rsidRPr="00114806">
        <w:rPr>
          <w:rFonts w:ascii="Arial" w:hAnsi="Arial" w:cs="Arial"/>
        </w:rPr>
        <w:t xml:space="preserve">Close washing propylene of FT 2201 (manual valve) as well as delete flushing propylene by </w:t>
      </w:r>
      <w:del w:id="402" w:author="Rahul R Menon" w:date="2022-03-24T12:07:00Z">
        <w:r w:rsidRPr="00114806" w:rsidDel="00CE1295">
          <w:rPr>
            <w:rFonts w:ascii="Arial" w:hAnsi="Arial" w:cs="Arial"/>
          </w:rPr>
          <w:delText>FRC</w:delText>
        </w:r>
      </w:del>
      <w:ins w:id="403" w:author="Rahul R Menon" w:date="2022-03-24T12:07:00Z">
        <w:r w:rsidR="00CE1295">
          <w:rPr>
            <w:rFonts w:ascii="Arial" w:hAnsi="Arial" w:cs="Arial"/>
          </w:rPr>
          <w:t>FIC</w:t>
        </w:r>
      </w:ins>
      <w:r w:rsidRPr="00114806">
        <w:rPr>
          <w:rFonts w:ascii="Arial" w:hAnsi="Arial" w:cs="Arial"/>
        </w:rPr>
        <w:t xml:space="preserve"> 2201.</w:t>
      </w:r>
    </w:p>
    <w:p w14:paraId="6F7BC9FE" w14:textId="77777777" w:rsidR="00114806" w:rsidRPr="00114806" w:rsidRDefault="00114806" w:rsidP="00BA49DC">
      <w:pPr>
        <w:ind w:left="426" w:hanging="426"/>
        <w:rPr>
          <w:rFonts w:ascii="Arial" w:hAnsi="Arial" w:cs="Arial"/>
        </w:rPr>
      </w:pPr>
    </w:p>
    <w:p w14:paraId="7B0117A5" w14:textId="77777777" w:rsidR="00114806" w:rsidRPr="00114806" w:rsidRDefault="00114806" w:rsidP="00BA49DC">
      <w:pPr>
        <w:ind w:left="426" w:hanging="426"/>
        <w:rPr>
          <w:rFonts w:ascii="Arial" w:hAnsi="Arial" w:cs="Arial"/>
        </w:rPr>
      </w:pPr>
      <w:r w:rsidRPr="00114806">
        <w:rPr>
          <w:rFonts w:ascii="Arial" w:hAnsi="Arial" w:cs="Arial"/>
        </w:rPr>
        <w:t>Manually close the washing of F 301 bags.</w:t>
      </w:r>
    </w:p>
    <w:p w14:paraId="73F5173D" w14:textId="77777777" w:rsidR="00114806" w:rsidRPr="00114806" w:rsidRDefault="00114806" w:rsidP="00BA49DC">
      <w:pPr>
        <w:ind w:left="426" w:hanging="426"/>
        <w:rPr>
          <w:rFonts w:ascii="Arial" w:hAnsi="Arial" w:cs="Arial"/>
        </w:rPr>
      </w:pPr>
    </w:p>
    <w:p w14:paraId="1C897A92" w14:textId="77777777" w:rsidR="00114806" w:rsidRPr="00BA49DC" w:rsidRDefault="00114806" w:rsidP="00BA49DC">
      <w:pPr>
        <w:ind w:left="426" w:hanging="426"/>
        <w:rPr>
          <w:rFonts w:ascii="Arial" w:hAnsi="Arial" w:cs="Arial"/>
        </w:rPr>
      </w:pPr>
      <w:r w:rsidRPr="00BA49DC">
        <w:rPr>
          <w:rFonts w:ascii="Arial" w:hAnsi="Arial" w:cs="Arial"/>
        </w:rPr>
        <w:t>d.</w:t>
      </w:r>
      <w:r w:rsidRPr="00BA49DC">
        <w:rPr>
          <w:rFonts w:ascii="Arial" w:hAnsi="Arial" w:cs="Arial"/>
        </w:rPr>
        <w:tab/>
        <w:t>Nitrogen failure:</w:t>
      </w:r>
    </w:p>
    <w:p w14:paraId="612FECCF" w14:textId="77777777" w:rsidR="00114806" w:rsidRPr="00114806" w:rsidRDefault="00114806" w:rsidP="00BA49DC">
      <w:pPr>
        <w:ind w:left="426" w:hanging="426"/>
        <w:rPr>
          <w:rFonts w:ascii="Arial" w:hAnsi="Arial" w:cs="Arial"/>
        </w:rPr>
      </w:pPr>
    </w:p>
    <w:p w14:paraId="069C9CC4" w14:textId="5D5F9B61" w:rsidR="00114806" w:rsidRPr="00BA49DC" w:rsidRDefault="00114806" w:rsidP="00BA49DC">
      <w:pPr>
        <w:ind w:left="426" w:hanging="426"/>
        <w:rPr>
          <w:rFonts w:ascii="Arial" w:hAnsi="Arial" w:cs="Arial"/>
        </w:rPr>
      </w:pPr>
      <w:r w:rsidRPr="00BA49DC">
        <w:rPr>
          <w:rFonts w:ascii="Arial" w:hAnsi="Arial" w:cs="Arial"/>
        </w:rPr>
        <w:t>Such a failure will involve:</w:t>
      </w:r>
    </w:p>
    <w:p w14:paraId="4136BD55" w14:textId="77777777" w:rsidR="00114806" w:rsidRPr="00114806" w:rsidRDefault="00114806" w:rsidP="00BA49DC">
      <w:pPr>
        <w:ind w:left="426" w:hanging="426"/>
        <w:rPr>
          <w:rFonts w:ascii="Arial" w:hAnsi="Arial" w:cs="Arial"/>
        </w:rPr>
      </w:pPr>
    </w:p>
    <w:p w14:paraId="6C0A2D35" w14:textId="77777777" w:rsidR="00114806" w:rsidRPr="00114806" w:rsidRDefault="00114806" w:rsidP="00BA49DC">
      <w:pPr>
        <w:ind w:left="426" w:hanging="426"/>
        <w:rPr>
          <w:rFonts w:ascii="Arial" w:hAnsi="Arial" w:cs="Arial"/>
        </w:rPr>
      </w:pPr>
      <w:r w:rsidRPr="00114806">
        <w:rPr>
          <w:rFonts w:ascii="Arial" w:hAnsi="Arial" w:cs="Arial"/>
        </w:rPr>
        <w:t>Possible shutdown of blower B 501 A/S for nitrogen recirculation to FB 502, due to nitrogen leakages towards the pneumatic haulage beneath it and subsequent intervention of PSL 3105.</w:t>
      </w:r>
    </w:p>
    <w:p w14:paraId="5D754775" w14:textId="77777777" w:rsidR="00114806" w:rsidRPr="00114806" w:rsidRDefault="00114806" w:rsidP="00BA49DC">
      <w:pPr>
        <w:ind w:left="426" w:hanging="426"/>
        <w:rPr>
          <w:rFonts w:ascii="Arial" w:hAnsi="Arial" w:cs="Arial"/>
        </w:rPr>
      </w:pPr>
    </w:p>
    <w:p w14:paraId="7743416C" w14:textId="77777777" w:rsidR="00114806" w:rsidRPr="00114806" w:rsidRDefault="00114806" w:rsidP="00BA49DC">
      <w:pPr>
        <w:ind w:left="426" w:hanging="426"/>
        <w:rPr>
          <w:rFonts w:ascii="Arial" w:hAnsi="Arial" w:cs="Arial"/>
        </w:rPr>
      </w:pPr>
      <w:r w:rsidRPr="00114806">
        <w:rPr>
          <w:rFonts w:ascii="Arial" w:hAnsi="Arial" w:cs="Arial"/>
        </w:rPr>
        <w:t>Possible shutdown of blowers B 602 A/S in the pneumatic haulage for powder PK 605, due to nitrogen leakages through the rotary feeders or towards the downstream system.</w:t>
      </w:r>
    </w:p>
    <w:p w14:paraId="6A31B7FB" w14:textId="77777777" w:rsidR="00114806" w:rsidRPr="00114806" w:rsidRDefault="00114806" w:rsidP="00BA49DC">
      <w:pPr>
        <w:ind w:left="426" w:hanging="426"/>
        <w:rPr>
          <w:rFonts w:ascii="Arial" w:hAnsi="Arial" w:cs="Arial"/>
        </w:rPr>
      </w:pPr>
    </w:p>
    <w:p w14:paraId="106BF9D2" w14:textId="77777777" w:rsidR="00114806" w:rsidRPr="00114806" w:rsidRDefault="00114806" w:rsidP="00BA49DC">
      <w:pPr>
        <w:ind w:left="426" w:hanging="426"/>
        <w:rPr>
          <w:rFonts w:ascii="Arial" w:hAnsi="Arial" w:cs="Arial"/>
        </w:rPr>
      </w:pPr>
      <w:r w:rsidRPr="00114806">
        <w:rPr>
          <w:rFonts w:ascii="Arial" w:hAnsi="Arial" w:cs="Arial"/>
        </w:rPr>
        <w:t>Lack of nitrogen to transfer Teal from cylinder into surge drum V101 and for blanketing of Teal washing oil area.</w:t>
      </w:r>
    </w:p>
    <w:p w14:paraId="195B9468" w14:textId="77777777" w:rsidR="00114806" w:rsidRPr="00114806" w:rsidRDefault="00114806" w:rsidP="00BA49DC">
      <w:pPr>
        <w:ind w:left="426" w:hanging="426"/>
        <w:rPr>
          <w:rFonts w:ascii="Arial" w:hAnsi="Arial" w:cs="Arial"/>
        </w:rPr>
      </w:pPr>
    </w:p>
    <w:p w14:paraId="69590636" w14:textId="77777777" w:rsidR="00114806" w:rsidRPr="00114806" w:rsidRDefault="00114806" w:rsidP="00BA49DC">
      <w:pPr>
        <w:ind w:left="426" w:hanging="426"/>
        <w:rPr>
          <w:rFonts w:ascii="Arial" w:hAnsi="Arial" w:cs="Arial"/>
        </w:rPr>
      </w:pPr>
      <w:r w:rsidRPr="00114806">
        <w:rPr>
          <w:rFonts w:ascii="Arial" w:hAnsi="Arial" w:cs="Arial"/>
        </w:rPr>
        <w:lastRenderedPageBreak/>
        <w:t>Lack of Donor tanks (T 101 A/B) blanketing.</w:t>
      </w:r>
    </w:p>
    <w:p w14:paraId="17503ACF" w14:textId="77777777" w:rsidR="00114806" w:rsidRPr="00114806" w:rsidRDefault="00114806" w:rsidP="00BA49DC">
      <w:pPr>
        <w:ind w:left="426" w:hanging="426"/>
        <w:rPr>
          <w:rFonts w:ascii="Arial" w:hAnsi="Arial" w:cs="Arial"/>
        </w:rPr>
      </w:pPr>
    </w:p>
    <w:p w14:paraId="7BECCDF8" w14:textId="77777777" w:rsidR="00114806" w:rsidRPr="00114806" w:rsidRDefault="00114806" w:rsidP="00BA49DC">
      <w:pPr>
        <w:ind w:left="426" w:hanging="426"/>
        <w:rPr>
          <w:rFonts w:ascii="Arial" w:hAnsi="Arial" w:cs="Arial"/>
        </w:rPr>
      </w:pPr>
      <w:r w:rsidRPr="00114806">
        <w:rPr>
          <w:rFonts w:ascii="Arial" w:hAnsi="Arial" w:cs="Arial"/>
        </w:rPr>
        <w:t>Lack of oil grease tank (T105) and catalyst paste preparation tank (V103) blanketing.</w:t>
      </w:r>
    </w:p>
    <w:p w14:paraId="46A69AD4" w14:textId="77777777" w:rsidR="00114806" w:rsidRPr="00114806" w:rsidRDefault="00114806" w:rsidP="00BA49DC">
      <w:pPr>
        <w:ind w:left="426" w:hanging="426"/>
        <w:rPr>
          <w:rFonts w:ascii="Arial" w:hAnsi="Arial" w:cs="Arial"/>
        </w:rPr>
      </w:pPr>
    </w:p>
    <w:p w14:paraId="008E9B0D" w14:textId="77777777" w:rsidR="00114806" w:rsidRPr="00114806" w:rsidRDefault="00114806" w:rsidP="00BA49DC">
      <w:pPr>
        <w:ind w:left="426" w:hanging="426"/>
        <w:rPr>
          <w:rFonts w:ascii="Arial" w:hAnsi="Arial" w:cs="Arial"/>
        </w:rPr>
      </w:pPr>
      <w:r w:rsidRPr="00114806">
        <w:rPr>
          <w:rFonts w:ascii="Arial" w:hAnsi="Arial" w:cs="Arial"/>
        </w:rPr>
        <w:t>Problems in transferring catalytic paste to the proportioning syringes.</w:t>
      </w:r>
    </w:p>
    <w:p w14:paraId="79DEE1A4" w14:textId="77777777" w:rsidR="00114806" w:rsidRPr="00114806" w:rsidRDefault="00114806" w:rsidP="00BA49DC">
      <w:pPr>
        <w:ind w:left="426" w:hanging="426"/>
        <w:rPr>
          <w:rFonts w:ascii="Arial" w:hAnsi="Arial" w:cs="Arial"/>
        </w:rPr>
      </w:pPr>
    </w:p>
    <w:p w14:paraId="768338F4" w14:textId="77777777" w:rsidR="00114806" w:rsidRPr="00114806" w:rsidRDefault="00114806" w:rsidP="00BA49DC">
      <w:pPr>
        <w:ind w:left="426" w:hanging="426"/>
        <w:rPr>
          <w:rFonts w:ascii="Arial" w:hAnsi="Arial" w:cs="Arial"/>
        </w:rPr>
      </w:pPr>
      <w:r w:rsidRPr="00114806">
        <w:rPr>
          <w:rFonts w:ascii="Arial" w:hAnsi="Arial" w:cs="Arial"/>
        </w:rPr>
        <w:t>Lack of flushing to oil tanks T 106 and T 107.</w:t>
      </w:r>
    </w:p>
    <w:p w14:paraId="232CCF12" w14:textId="77777777" w:rsidR="00114806" w:rsidRPr="00114806" w:rsidRDefault="00114806" w:rsidP="00BA49DC">
      <w:pPr>
        <w:ind w:left="426" w:hanging="426"/>
        <w:rPr>
          <w:rFonts w:ascii="Arial" w:hAnsi="Arial" w:cs="Arial"/>
        </w:rPr>
      </w:pPr>
    </w:p>
    <w:p w14:paraId="0910A4B5" w14:textId="77777777" w:rsidR="00114806" w:rsidRPr="00114806" w:rsidRDefault="00114806" w:rsidP="00BA49DC">
      <w:pPr>
        <w:ind w:left="426" w:hanging="426"/>
        <w:rPr>
          <w:rFonts w:ascii="Arial" w:hAnsi="Arial" w:cs="Arial"/>
        </w:rPr>
      </w:pPr>
      <w:r w:rsidRPr="00114806">
        <w:rPr>
          <w:rFonts w:ascii="Arial" w:hAnsi="Arial" w:cs="Arial"/>
        </w:rPr>
        <w:t xml:space="preserve"> Pressurization of V307 A/S.</w:t>
      </w:r>
    </w:p>
    <w:p w14:paraId="5E8B6BF3" w14:textId="77777777" w:rsidR="00114806" w:rsidRPr="00114806" w:rsidRDefault="00114806" w:rsidP="00BA49DC">
      <w:pPr>
        <w:ind w:left="426" w:hanging="426"/>
        <w:rPr>
          <w:rFonts w:ascii="Arial" w:hAnsi="Arial" w:cs="Arial"/>
        </w:rPr>
      </w:pPr>
    </w:p>
    <w:p w14:paraId="25B92BF6" w14:textId="77777777" w:rsidR="00114806" w:rsidRPr="00114806" w:rsidRDefault="00114806" w:rsidP="00BA49DC">
      <w:pPr>
        <w:ind w:left="426" w:hanging="426"/>
        <w:rPr>
          <w:rFonts w:ascii="Arial" w:hAnsi="Arial" w:cs="Arial"/>
        </w:rPr>
      </w:pPr>
      <w:r w:rsidRPr="00114806">
        <w:rPr>
          <w:rFonts w:ascii="Arial" w:hAnsi="Arial" w:cs="Arial"/>
        </w:rPr>
        <w:t>Lack of blanketing to additive tanks T 501 and T 502.</w:t>
      </w:r>
    </w:p>
    <w:p w14:paraId="4BD8384F" w14:textId="77777777" w:rsidR="00114806" w:rsidRPr="00114806" w:rsidRDefault="00114806" w:rsidP="00BA49DC">
      <w:pPr>
        <w:ind w:left="426" w:hanging="426"/>
        <w:rPr>
          <w:rFonts w:ascii="Arial" w:hAnsi="Arial" w:cs="Arial"/>
        </w:rPr>
      </w:pPr>
    </w:p>
    <w:p w14:paraId="40F51487" w14:textId="77777777" w:rsidR="00114806" w:rsidRPr="00114806" w:rsidRDefault="00114806" w:rsidP="00BA49DC">
      <w:pPr>
        <w:ind w:left="426" w:hanging="426"/>
        <w:rPr>
          <w:rFonts w:ascii="Arial" w:hAnsi="Arial" w:cs="Arial"/>
        </w:rPr>
      </w:pPr>
      <w:r w:rsidRPr="00114806">
        <w:rPr>
          <w:rFonts w:ascii="Arial" w:hAnsi="Arial" w:cs="Arial"/>
        </w:rPr>
        <w:t xml:space="preserve"> Lack of flushing to instrumentation taps and rotary feeders seals as well as other rotary devices.</w:t>
      </w:r>
    </w:p>
    <w:p w14:paraId="1521531E" w14:textId="77777777" w:rsidR="00114806" w:rsidRPr="00114806" w:rsidRDefault="00114806" w:rsidP="00BA49DC">
      <w:pPr>
        <w:ind w:left="426" w:hanging="426"/>
        <w:rPr>
          <w:rFonts w:ascii="Arial" w:hAnsi="Arial" w:cs="Arial"/>
        </w:rPr>
      </w:pPr>
    </w:p>
    <w:p w14:paraId="3A7E51BB" w14:textId="77777777" w:rsidR="00114806" w:rsidRPr="00114806" w:rsidRDefault="00114806" w:rsidP="00BA49DC">
      <w:pPr>
        <w:ind w:left="426" w:hanging="426"/>
        <w:rPr>
          <w:rFonts w:ascii="Arial" w:hAnsi="Arial" w:cs="Arial"/>
        </w:rPr>
      </w:pPr>
      <w:r w:rsidRPr="00114806">
        <w:rPr>
          <w:rFonts w:ascii="Arial" w:hAnsi="Arial" w:cs="Arial"/>
        </w:rPr>
        <w:t>Absence of washing of filter bags F 601 A/B, F 603.</w:t>
      </w:r>
    </w:p>
    <w:p w14:paraId="1B1256BE" w14:textId="77777777" w:rsidR="00114806" w:rsidRPr="00114806" w:rsidRDefault="00114806" w:rsidP="00BA49DC">
      <w:pPr>
        <w:ind w:left="426" w:hanging="426"/>
        <w:rPr>
          <w:rFonts w:ascii="Arial" w:hAnsi="Arial" w:cs="Arial"/>
        </w:rPr>
      </w:pPr>
    </w:p>
    <w:p w14:paraId="29966867" w14:textId="77777777" w:rsidR="00114806" w:rsidRPr="00BA49DC" w:rsidRDefault="00114806" w:rsidP="00BA49DC">
      <w:pPr>
        <w:ind w:left="426" w:hanging="426"/>
        <w:rPr>
          <w:rFonts w:ascii="Arial" w:hAnsi="Arial" w:cs="Arial"/>
        </w:rPr>
      </w:pPr>
      <w:r w:rsidRPr="00BA49DC">
        <w:rPr>
          <w:rFonts w:ascii="Arial" w:hAnsi="Arial" w:cs="Arial"/>
        </w:rPr>
        <w:t>Case – (Short Time Failure)</w:t>
      </w:r>
    </w:p>
    <w:p w14:paraId="0A3005CC" w14:textId="77777777" w:rsidR="00114806" w:rsidRPr="00114806" w:rsidRDefault="00114806" w:rsidP="00BA49DC">
      <w:pPr>
        <w:ind w:left="426" w:hanging="426"/>
        <w:rPr>
          <w:rFonts w:ascii="Arial" w:hAnsi="Arial" w:cs="Arial"/>
        </w:rPr>
      </w:pPr>
    </w:p>
    <w:p w14:paraId="6F5B166F" w14:textId="77777777" w:rsidR="00114806" w:rsidRPr="00114806" w:rsidRDefault="00114806" w:rsidP="00BA49DC">
      <w:pPr>
        <w:ind w:left="426" w:hanging="426"/>
        <w:rPr>
          <w:rFonts w:ascii="Arial" w:hAnsi="Arial" w:cs="Arial"/>
        </w:rPr>
      </w:pPr>
      <w:r w:rsidRPr="00114806">
        <w:rPr>
          <w:rFonts w:ascii="Arial" w:hAnsi="Arial" w:cs="Arial"/>
        </w:rPr>
        <w:t>Align V 301 discharge with blowdown V 802 through HV 2201.</w:t>
      </w:r>
    </w:p>
    <w:p w14:paraId="14788A6D" w14:textId="77777777" w:rsidR="00114806" w:rsidRPr="00114806" w:rsidRDefault="00114806" w:rsidP="00BA49DC">
      <w:pPr>
        <w:ind w:left="426" w:hanging="426"/>
        <w:rPr>
          <w:rFonts w:ascii="Arial" w:hAnsi="Arial" w:cs="Arial"/>
        </w:rPr>
      </w:pPr>
    </w:p>
    <w:p w14:paraId="6F6332DD" w14:textId="77777777" w:rsidR="00114806" w:rsidRPr="00114806" w:rsidRDefault="00114806" w:rsidP="00BA49DC">
      <w:pPr>
        <w:ind w:left="426" w:hanging="426"/>
        <w:rPr>
          <w:rFonts w:ascii="Arial" w:hAnsi="Arial" w:cs="Arial"/>
        </w:rPr>
      </w:pPr>
      <w:r w:rsidRPr="00114806">
        <w:rPr>
          <w:rFonts w:ascii="Arial" w:hAnsi="Arial" w:cs="Arial"/>
        </w:rPr>
        <w:t>Suspend catalyst feed by cutting off the line upstream V 201 and stopping pumps p 108 A/S.</w:t>
      </w:r>
    </w:p>
    <w:p w14:paraId="4BA33C20" w14:textId="77777777" w:rsidR="00114806" w:rsidRPr="00114806" w:rsidRDefault="00114806" w:rsidP="00BA49DC">
      <w:pPr>
        <w:ind w:left="426" w:hanging="426"/>
        <w:rPr>
          <w:rFonts w:ascii="Arial" w:hAnsi="Arial" w:cs="Arial"/>
        </w:rPr>
      </w:pPr>
    </w:p>
    <w:p w14:paraId="50466A92" w14:textId="77777777" w:rsidR="00114806" w:rsidRPr="00BA49DC" w:rsidRDefault="00114806" w:rsidP="00BA49DC">
      <w:pPr>
        <w:ind w:left="426" w:hanging="426"/>
        <w:rPr>
          <w:rFonts w:ascii="Arial" w:hAnsi="Arial" w:cs="Arial"/>
        </w:rPr>
      </w:pPr>
      <w:r w:rsidRPr="00BA49DC">
        <w:rPr>
          <w:rFonts w:ascii="Arial" w:hAnsi="Arial" w:cs="Arial"/>
        </w:rPr>
        <w:t>In case of prolonged interruption, the following operations are to be carried out in addition to those mentioned above.</w:t>
      </w:r>
    </w:p>
    <w:p w14:paraId="38733FCD" w14:textId="77777777" w:rsidR="00114806" w:rsidRPr="00114806" w:rsidRDefault="00114806" w:rsidP="00BA49DC">
      <w:pPr>
        <w:ind w:left="426" w:hanging="426"/>
        <w:rPr>
          <w:rFonts w:ascii="Arial" w:hAnsi="Arial" w:cs="Arial"/>
        </w:rPr>
      </w:pPr>
    </w:p>
    <w:p w14:paraId="3863705E" w14:textId="77777777" w:rsidR="00114806" w:rsidRPr="00BA49DC" w:rsidRDefault="00114806" w:rsidP="00BA49DC">
      <w:pPr>
        <w:ind w:left="426" w:hanging="426"/>
        <w:rPr>
          <w:rFonts w:ascii="Arial" w:hAnsi="Arial" w:cs="Arial"/>
        </w:rPr>
      </w:pPr>
      <w:r w:rsidRPr="00BA49DC">
        <w:rPr>
          <w:rFonts w:ascii="Arial" w:hAnsi="Arial" w:cs="Arial"/>
        </w:rPr>
        <w:t>Case B – (Long term failure)</w:t>
      </w:r>
    </w:p>
    <w:p w14:paraId="59DA9845" w14:textId="77777777" w:rsidR="00114806" w:rsidRPr="00114806" w:rsidRDefault="00114806" w:rsidP="00BA49DC">
      <w:pPr>
        <w:ind w:left="426" w:hanging="426"/>
        <w:rPr>
          <w:rFonts w:ascii="Arial" w:hAnsi="Arial" w:cs="Arial"/>
        </w:rPr>
      </w:pPr>
    </w:p>
    <w:p w14:paraId="32106BE7" w14:textId="77777777" w:rsidR="00114806" w:rsidRPr="00114806" w:rsidRDefault="00114806" w:rsidP="00BA49DC">
      <w:pPr>
        <w:ind w:left="426" w:hanging="426"/>
        <w:rPr>
          <w:rFonts w:ascii="Arial" w:hAnsi="Arial" w:cs="Arial"/>
        </w:rPr>
      </w:pPr>
      <w:r w:rsidRPr="00114806">
        <w:rPr>
          <w:rFonts w:ascii="Arial" w:hAnsi="Arial" w:cs="Arial"/>
        </w:rPr>
        <w:t>Introduce the service killer (30% CO) into the reactors.</w:t>
      </w:r>
    </w:p>
    <w:p w14:paraId="3B0858C8" w14:textId="77777777" w:rsidR="00114806" w:rsidRPr="00114806" w:rsidRDefault="00114806" w:rsidP="00BA49DC">
      <w:pPr>
        <w:ind w:left="426" w:hanging="426"/>
        <w:rPr>
          <w:rFonts w:ascii="Arial" w:hAnsi="Arial" w:cs="Arial"/>
        </w:rPr>
      </w:pPr>
    </w:p>
    <w:p w14:paraId="4A42BEA8" w14:textId="77777777" w:rsidR="00114806" w:rsidRPr="00114806" w:rsidRDefault="00114806" w:rsidP="00BA49DC">
      <w:pPr>
        <w:ind w:left="426" w:hanging="426"/>
        <w:rPr>
          <w:rFonts w:ascii="Arial" w:hAnsi="Arial" w:cs="Arial"/>
        </w:rPr>
      </w:pPr>
      <w:r w:rsidRPr="00114806">
        <w:rPr>
          <w:rFonts w:ascii="Arial" w:hAnsi="Arial" w:cs="Arial"/>
        </w:rPr>
        <w:t>Stop feeding of PP beads to conveying lines by closing LV 3101 and stopping X601 A/S.</w:t>
      </w:r>
    </w:p>
    <w:p w14:paraId="7D99103D" w14:textId="77777777" w:rsidR="00114806" w:rsidRPr="00114806" w:rsidRDefault="00114806" w:rsidP="00BA49DC">
      <w:pPr>
        <w:ind w:left="426" w:hanging="426"/>
        <w:rPr>
          <w:rFonts w:ascii="Arial" w:hAnsi="Arial" w:cs="Arial"/>
        </w:rPr>
      </w:pPr>
    </w:p>
    <w:p w14:paraId="7410F2DC" w14:textId="77777777" w:rsidR="00114806" w:rsidRPr="00114806" w:rsidRDefault="00114806" w:rsidP="00BA49DC">
      <w:pPr>
        <w:ind w:left="426" w:hanging="426"/>
        <w:rPr>
          <w:rFonts w:ascii="Arial" w:hAnsi="Arial" w:cs="Arial"/>
        </w:rPr>
      </w:pPr>
      <w:r w:rsidRPr="00114806">
        <w:rPr>
          <w:rFonts w:ascii="Arial" w:hAnsi="Arial" w:cs="Arial"/>
        </w:rPr>
        <w:t>Stop, in consequence of the above, the whole  section for feeding of powder and additive to the extrusion.</w:t>
      </w:r>
    </w:p>
    <w:p w14:paraId="4941E81E" w14:textId="77777777" w:rsidR="00114806" w:rsidRPr="00114806" w:rsidRDefault="00114806" w:rsidP="00BA49DC">
      <w:pPr>
        <w:ind w:left="426" w:hanging="426"/>
        <w:rPr>
          <w:rFonts w:ascii="Arial" w:hAnsi="Arial" w:cs="Arial"/>
        </w:rPr>
      </w:pPr>
    </w:p>
    <w:p w14:paraId="0072AD08" w14:textId="77777777" w:rsidR="00114806" w:rsidRPr="00114806" w:rsidRDefault="00114806" w:rsidP="00BA49DC">
      <w:pPr>
        <w:ind w:left="426" w:hanging="426"/>
        <w:rPr>
          <w:rFonts w:ascii="Arial" w:hAnsi="Arial" w:cs="Arial"/>
        </w:rPr>
      </w:pPr>
      <w:r w:rsidRPr="00114806">
        <w:rPr>
          <w:rFonts w:ascii="Arial" w:hAnsi="Arial" w:cs="Arial"/>
        </w:rPr>
        <w:t>Open oil flushing to inline mixer.</w:t>
      </w:r>
    </w:p>
    <w:p w14:paraId="4A64AF1F" w14:textId="77777777" w:rsidR="00114806" w:rsidRPr="00114806" w:rsidRDefault="00114806" w:rsidP="00BA49DC">
      <w:pPr>
        <w:ind w:left="426" w:hanging="426"/>
        <w:rPr>
          <w:rFonts w:ascii="Arial" w:hAnsi="Arial" w:cs="Arial"/>
        </w:rPr>
      </w:pPr>
    </w:p>
    <w:p w14:paraId="139F2057" w14:textId="77777777" w:rsidR="00114806" w:rsidRPr="00114806" w:rsidRDefault="00114806" w:rsidP="00BA49DC">
      <w:pPr>
        <w:ind w:left="426" w:hanging="426"/>
        <w:rPr>
          <w:rFonts w:ascii="Arial" w:hAnsi="Arial" w:cs="Arial"/>
        </w:rPr>
      </w:pPr>
      <w:r w:rsidRPr="00114806">
        <w:rPr>
          <w:rFonts w:ascii="Arial" w:hAnsi="Arial" w:cs="Arial"/>
        </w:rPr>
        <w:t>Stop Teal/Donor after isolating V 201 overflow lne to inline mixer.</w:t>
      </w:r>
    </w:p>
    <w:p w14:paraId="5AA87402" w14:textId="77777777" w:rsidR="00114806" w:rsidRPr="00114806" w:rsidRDefault="00114806" w:rsidP="00BA49DC">
      <w:pPr>
        <w:ind w:left="426" w:hanging="426"/>
        <w:rPr>
          <w:rFonts w:ascii="Arial" w:hAnsi="Arial" w:cs="Arial"/>
        </w:rPr>
      </w:pPr>
    </w:p>
    <w:p w14:paraId="0B7758BB" w14:textId="77777777" w:rsidR="00114806" w:rsidRPr="00114806" w:rsidRDefault="00114806" w:rsidP="00BA49DC">
      <w:pPr>
        <w:ind w:left="426" w:hanging="426"/>
        <w:rPr>
          <w:rFonts w:ascii="Arial" w:hAnsi="Arial" w:cs="Arial"/>
        </w:rPr>
      </w:pPr>
      <w:r w:rsidRPr="00114806">
        <w:rPr>
          <w:rFonts w:ascii="Arial" w:hAnsi="Arial" w:cs="Arial"/>
        </w:rPr>
        <w:t>Actuate I 1801.</w:t>
      </w:r>
    </w:p>
    <w:p w14:paraId="7C93B5E7" w14:textId="77777777" w:rsidR="00114806" w:rsidRPr="00114806" w:rsidRDefault="00114806" w:rsidP="00BA49DC">
      <w:pPr>
        <w:ind w:left="426" w:hanging="426"/>
        <w:rPr>
          <w:rFonts w:ascii="Arial" w:hAnsi="Arial" w:cs="Arial"/>
        </w:rPr>
      </w:pPr>
    </w:p>
    <w:p w14:paraId="49B6530E" w14:textId="77777777" w:rsidR="00114806" w:rsidRPr="00114806" w:rsidRDefault="00114806" w:rsidP="00BA49DC">
      <w:pPr>
        <w:ind w:left="426" w:hanging="426"/>
        <w:rPr>
          <w:rFonts w:ascii="Arial" w:hAnsi="Arial" w:cs="Arial"/>
        </w:rPr>
      </w:pPr>
      <w:r w:rsidRPr="00114806">
        <w:rPr>
          <w:rFonts w:ascii="Arial" w:hAnsi="Arial" w:cs="Arial"/>
        </w:rPr>
        <w:t>Isolate R 201 – R 202 and the actute/reset I 1801 for 3-4 times to around R 201 – R 202 line from choking due to stagnancy.</w:t>
      </w:r>
    </w:p>
    <w:p w14:paraId="729D2EE7" w14:textId="77777777" w:rsidR="00114806" w:rsidRPr="00114806" w:rsidRDefault="00114806" w:rsidP="00BA49DC">
      <w:pPr>
        <w:ind w:left="426" w:hanging="426"/>
        <w:rPr>
          <w:rFonts w:ascii="Arial" w:hAnsi="Arial" w:cs="Arial"/>
        </w:rPr>
      </w:pPr>
    </w:p>
    <w:p w14:paraId="131D4690" w14:textId="77777777" w:rsidR="00114806" w:rsidRPr="00114806" w:rsidRDefault="00114806" w:rsidP="00BA49DC">
      <w:pPr>
        <w:ind w:left="426" w:hanging="426"/>
        <w:rPr>
          <w:rFonts w:ascii="Arial" w:hAnsi="Arial" w:cs="Arial"/>
        </w:rPr>
      </w:pPr>
      <w:r w:rsidRPr="00114806">
        <w:rPr>
          <w:rFonts w:ascii="Arial" w:hAnsi="Arial" w:cs="Arial"/>
        </w:rPr>
        <w:t>Close the bypass of V 201 and stop P 101 and P 104 by keeping the oil to H1703 opened.</w:t>
      </w:r>
    </w:p>
    <w:p w14:paraId="6528B27D" w14:textId="77777777" w:rsidR="00114806" w:rsidRPr="00114806" w:rsidRDefault="00114806" w:rsidP="00BA49DC">
      <w:pPr>
        <w:ind w:left="426" w:hanging="426"/>
        <w:rPr>
          <w:rFonts w:ascii="Arial" w:hAnsi="Arial" w:cs="Arial"/>
        </w:rPr>
      </w:pPr>
    </w:p>
    <w:p w14:paraId="65545DBE" w14:textId="77777777" w:rsidR="00114806" w:rsidRPr="00114806" w:rsidRDefault="00114806" w:rsidP="00BA49DC">
      <w:pPr>
        <w:ind w:left="426" w:hanging="426"/>
        <w:rPr>
          <w:rFonts w:ascii="Arial" w:hAnsi="Arial" w:cs="Arial"/>
        </w:rPr>
      </w:pPr>
      <w:r w:rsidRPr="00114806">
        <w:rPr>
          <w:rFonts w:ascii="Arial" w:hAnsi="Arial" w:cs="Arial"/>
        </w:rPr>
        <w:t>Close Ram valve on prepoly and FC 1703, main i/valve after ensuring line filled with oil, stop oil to I/mixer.</w:t>
      </w:r>
    </w:p>
    <w:p w14:paraId="709D3749" w14:textId="77777777" w:rsidR="00114806" w:rsidRPr="00114806" w:rsidRDefault="00114806" w:rsidP="00BA49DC">
      <w:pPr>
        <w:ind w:left="426" w:hanging="426"/>
        <w:rPr>
          <w:rFonts w:ascii="Arial" w:hAnsi="Arial" w:cs="Arial"/>
        </w:rPr>
      </w:pPr>
    </w:p>
    <w:p w14:paraId="5A5ECF9F" w14:textId="77777777" w:rsidR="00114806" w:rsidRPr="00114806" w:rsidRDefault="00114806" w:rsidP="00BA49DC">
      <w:pPr>
        <w:ind w:left="426" w:hanging="426"/>
        <w:rPr>
          <w:rFonts w:ascii="Arial" w:hAnsi="Arial" w:cs="Arial"/>
        </w:rPr>
      </w:pPr>
      <w:r w:rsidRPr="00114806">
        <w:rPr>
          <w:rFonts w:ascii="Arial" w:hAnsi="Arial" w:cs="Arial"/>
        </w:rPr>
        <w:t>Flush V 201 throughly with oil and keep 25-30 kg/cm2g pressure.</w:t>
      </w:r>
    </w:p>
    <w:p w14:paraId="024FFA61" w14:textId="77777777" w:rsidR="00114806" w:rsidRPr="00114806" w:rsidRDefault="00114806" w:rsidP="00BA49DC">
      <w:pPr>
        <w:ind w:left="426" w:hanging="426"/>
        <w:rPr>
          <w:rFonts w:ascii="Arial" w:hAnsi="Arial" w:cs="Arial"/>
        </w:rPr>
      </w:pPr>
    </w:p>
    <w:p w14:paraId="51451921" w14:textId="77777777" w:rsidR="00114806" w:rsidRPr="00114806" w:rsidRDefault="00114806" w:rsidP="00BA49DC">
      <w:pPr>
        <w:ind w:left="426" w:hanging="426"/>
        <w:rPr>
          <w:rFonts w:ascii="Arial" w:hAnsi="Arial" w:cs="Arial"/>
        </w:rPr>
      </w:pPr>
      <w:r w:rsidRPr="00114806">
        <w:rPr>
          <w:rFonts w:ascii="Arial" w:hAnsi="Arial" w:cs="Arial"/>
        </w:rPr>
        <w:t>Cut off all propylene feed to reactors, except flushing to pump P 202.</w:t>
      </w:r>
    </w:p>
    <w:p w14:paraId="62E1E22D" w14:textId="77777777" w:rsidR="00114806" w:rsidRPr="00114806" w:rsidRDefault="00114806" w:rsidP="00BA49DC">
      <w:pPr>
        <w:ind w:left="426" w:hanging="426"/>
        <w:rPr>
          <w:rFonts w:ascii="Arial" w:hAnsi="Arial" w:cs="Arial"/>
        </w:rPr>
      </w:pPr>
    </w:p>
    <w:p w14:paraId="0EAECB5E" w14:textId="77777777" w:rsidR="00114806" w:rsidRPr="00114806" w:rsidRDefault="00114806" w:rsidP="00BA49DC">
      <w:pPr>
        <w:ind w:left="426" w:hanging="426"/>
        <w:rPr>
          <w:rFonts w:ascii="Arial" w:hAnsi="Arial" w:cs="Arial"/>
        </w:rPr>
      </w:pPr>
      <w:r w:rsidRPr="00114806">
        <w:rPr>
          <w:rFonts w:ascii="Arial" w:hAnsi="Arial" w:cs="Arial"/>
        </w:rPr>
        <w:t>Stop all the powder and additive transfers among the various equipment, which – due to blanketing lack – could be put under vacuum and dangerously collect air from outside.</w:t>
      </w:r>
    </w:p>
    <w:p w14:paraId="62BC81A7" w14:textId="77777777" w:rsidR="00114806" w:rsidRPr="00114806" w:rsidRDefault="00114806" w:rsidP="00BA49DC">
      <w:pPr>
        <w:ind w:left="426" w:hanging="426"/>
        <w:rPr>
          <w:rFonts w:ascii="Arial" w:hAnsi="Arial" w:cs="Arial"/>
        </w:rPr>
      </w:pPr>
    </w:p>
    <w:p w14:paraId="74C6DFD2" w14:textId="77777777" w:rsidR="00114806" w:rsidRPr="00BA49DC" w:rsidRDefault="00114806" w:rsidP="00BA49DC">
      <w:pPr>
        <w:ind w:left="426" w:hanging="426"/>
        <w:rPr>
          <w:rFonts w:ascii="Arial" w:hAnsi="Arial" w:cs="Arial"/>
        </w:rPr>
      </w:pPr>
      <w:r w:rsidRPr="00BA49DC">
        <w:rPr>
          <w:rFonts w:ascii="Arial" w:hAnsi="Arial" w:cs="Arial"/>
        </w:rPr>
        <w:t>Keep the extruder hot and ready for its restarting.</w:t>
      </w:r>
    </w:p>
    <w:p w14:paraId="0C857AAC" w14:textId="77777777" w:rsidR="00114806" w:rsidRPr="00114806" w:rsidRDefault="00114806" w:rsidP="00BA49DC">
      <w:pPr>
        <w:ind w:left="426" w:hanging="426"/>
        <w:rPr>
          <w:rFonts w:ascii="Arial" w:hAnsi="Arial" w:cs="Arial"/>
        </w:rPr>
      </w:pPr>
    </w:p>
    <w:p w14:paraId="77BFC3DD" w14:textId="77777777" w:rsidR="00114806" w:rsidRPr="00BA49DC" w:rsidRDefault="00114806" w:rsidP="00BA49DC">
      <w:pPr>
        <w:ind w:left="426" w:hanging="426"/>
        <w:rPr>
          <w:rFonts w:ascii="Arial" w:hAnsi="Arial" w:cs="Arial"/>
        </w:rPr>
      </w:pPr>
      <w:r w:rsidRPr="00BA49DC">
        <w:rPr>
          <w:rFonts w:ascii="Arial" w:hAnsi="Arial" w:cs="Arial"/>
        </w:rPr>
        <w:t>No problem will occur to the pellets homogenization section for nitrogen absence, because all the operations are conducted using air.  Therefore, the section can run without, interruptions and troubles.</w:t>
      </w:r>
    </w:p>
    <w:p w14:paraId="12C9FC02" w14:textId="77777777" w:rsidR="00114806" w:rsidRPr="00114806" w:rsidRDefault="00114806" w:rsidP="00BA49DC">
      <w:pPr>
        <w:ind w:left="426" w:hanging="426"/>
        <w:rPr>
          <w:rFonts w:ascii="Arial" w:hAnsi="Arial" w:cs="Arial"/>
        </w:rPr>
      </w:pPr>
    </w:p>
    <w:p w14:paraId="69D5A2FA" w14:textId="77777777" w:rsidR="00114806" w:rsidRPr="00BA49DC" w:rsidRDefault="00114806" w:rsidP="00BA49DC">
      <w:pPr>
        <w:ind w:left="426" w:hanging="426"/>
        <w:rPr>
          <w:rFonts w:ascii="Arial" w:hAnsi="Arial" w:cs="Arial"/>
        </w:rPr>
      </w:pPr>
      <w:r w:rsidRPr="00BA49DC">
        <w:rPr>
          <w:rFonts w:ascii="Arial" w:hAnsi="Arial" w:cs="Arial"/>
        </w:rPr>
        <w:t>e.</w:t>
      </w:r>
      <w:r w:rsidRPr="00BA49DC">
        <w:rPr>
          <w:rFonts w:ascii="Arial" w:hAnsi="Arial" w:cs="Arial"/>
        </w:rPr>
        <w:tab/>
        <w:t>Chilled water failure:</w:t>
      </w:r>
    </w:p>
    <w:p w14:paraId="43DA513F" w14:textId="77777777" w:rsidR="00114806" w:rsidRPr="00114806" w:rsidRDefault="00114806" w:rsidP="00BA49DC">
      <w:pPr>
        <w:ind w:left="426" w:hanging="426"/>
        <w:rPr>
          <w:rFonts w:ascii="Arial" w:hAnsi="Arial" w:cs="Arial"/>
        </w:rPr>
      </w:pPr>
    </w:p>
    <w:p w14:paraId="296BC477" w14:textId="77777777" w:rsidR="00114806" w:rsidRPr="00BA49DC" w:rsidRDefault="00114806" w:rsidP="00BA49DC">
      <w:pPr>
        <w:ind w:left="426" w:hanging="426"/>
        <w:rPr>
          <w:rFonts w:ascii="Arial" w:hAnsi="Arial" w:cs="Arial"/>
        </w:rPr>
      </w:pPr>
      <w:r w:rsidRPr="00BA49DC">
        <w:rPr>
          <w:rFonts w:ascii="Arial" w:hAnsi="Arial" w:cs="Arial"/>
        </w:rPr>
        <w:t>Being the plant provided with a standby refrigerating unit, the risk of the chilled water failure only in very distant.  Generally, the emergency will be accompanied by the electrical power failure or lack of cooling water.</w:t>
      </w:r>
    </w:p>
    <w:p w14:paraId="265CD642" w14:textId="77777777" w:rsidR="00114806" w:rsidRPr="00114806" w:rsidRDefault="00114806" w:rsidP="00BA49DC">
      <w:pPr>
        <w:ind w:left="426" w:hanging="426"/>
        <w:rPr>
          <w:rFonts w:ascii="Arial" w:hAnsi="Arial" w:cs="Arial"/>
        </w:rPr>
      </w:pPr>
    </w:p>
    <w:p w14:paraId="52947153" w14:textId="38E77108" w:rsidR="00114806" w:rsidRPr="00BA49DC" w:rsidRDefault="00114806" w:rsidP="00BA49DC">
      <w:pPr>
        <w:ind w:left="426" w:hanging="426"/>
        <w:rPr>
          <w:rFonts w:ascii="Arial" w:hAnsi="Arial" w:cs="Arial"/>
        </w:rPr>
      </w:pPr>
      <w:r w:rsidRPr="00BA49DC">
        <w:rPr>
          <w:rFonts w:ascii="Arial" w:hAnsi="Arial" w:cs="Arial"/>
        </w:rPr>
        <w:t>Such an inefficiency will involve:</w:t>
      </w:r>
    </w:p>
    <w:p w14:paraId="23CC64B5" w14:textId="77777777" w:rsidR="00114806" w:rsidRPr="00114806" w:rsidRDefault="00114806" w:rsidP="00BA49DC">
      <w:pPr>
        <w:ind w:left="426" w:hanging="426"/>
        <w:rPr>
          <w:rFonts w:ascii="Arial" w:hAnsi="Arial" w:cs="Arial"/>
        </w:rPr>
      </w:pPr>
    </w:p>
    <w:p w14:paraId="73402847" w14:textId="77777777" w:rsidR="00114806" w:rsidRPr="00114806" w:rsidRDefault="00114806" w:rsidP="00BA49DC">
      <w:pPr>
        <w:ind w:left="426" w:hanging="426"/>
        <w:rPr>
          <w:rFonts w:ascii="Arial" w:hAnsi="Arial" w:cs="Arial"/>
        </w:rPr>
      </w:pPr>
      <w:r w:rsidRPr="00114806">
        <w:rPr>
          <w:rFonts w:ascii="Arial" w:hAnsi="Arial" w:cs="Arial"/>
        </w:rPr>
        <w:t>Lack of cooling in the tank jacket for preparation to catalyst paste V 103.</w:t>
      </w:r>
    </w:p>
    <w:p w14:paraId="7F56124B" w14:textId="77777777" w:rsidR="00114806" w:rsidRPr="00114806" w:rsidRDefault="00114806" w:rsidP="00BA49DC">
      <w:pPr>
        <w:ind w:left="426" w:hanging="426"/>
        <w:rPr>
          <w:rFonts w:ascii="Arial" w:hAnsi="Arial" w:cs="Arial"/>
        </w:rPr>
      </w:pPr>
    </w:p>
    <w:p w14:paraId="2408B3AB" w14:textId="77777777" w:rsidR="00114806" w:rsidRPr="00114806" w:rsidRDefault="00114806" w:rsidP="00BA49DC">
      <w:pPr>
        <w:ind w:left="426" w:hanging="426"/>
        <w:rPr>
          <w:rFonts w:ascii="Arial" w:hAnsi="Arial" w:cs="Arial"/>
        </w:rPr>
      </w:pPr>
      <w:r w:rsidRPr="00114806">
        <w:rPr>
          <w:rFonts w:ascii="Arial" w:hAnsi="Arial" w:cs="Arial"/>
        </w:rPr>
        <w:t>Lack of cooling in the catalytic paste transfer lines to reaction and in V 104 A/B syringe jackets.</w:t>
      </w:r>
    </w:p>
    <w:p w14:paraId="7CE17AAA" w14:textId="77777777" w:rsidR="00114806" w:rsidRPr="00114806" w:rsidRDefault="00114806" w:rsidP="00BA49DC">
      <w:pPr>
        <w:ind w:left="426" w:hanging="426"/>
        <w:rPr>
          <w:rFonts w:ascii="Arial" w:hAnsi="Arial" w:cs="Arial"/>
        </w:rPr>
      </w:pPr>
    </w:p>
    <w:p w14:paraId="712BB9E6" w14:textId="77777777" w:rsidR="00114806" w:rsidRPr="00114806" w:rsidRDefault="00114806" w:rsidP="00BA49DC">
      <w:pPr>
        <w:ind w:left="426" w:hanging="426"/>
        <w:rPr>
          <w:rFonts w:ascii="Arial" w:hAnsi="Arial" w:cs="Arial"/>
        </w:rPr>
      </w:pPr>
      <w:r w:rsidRPr="00114806">
        <w:rPr>
          <w:rFonts w:ascii="Arial" w:hAnsi="Arial" w:cs="Arial"/>
        </w:rPr>
        <w:t>Lack of cooling in E 201 of propylene sent to R 201 propolymerizer.</w:t>
      </w:r>
    </w:p>
    <w:p w14:paraId="3587AD5B" w14:textId="77777777" w:rsidR="00114806" w:rsidRPr="00114806" w:rsidRDefault="00114806" w:rsidP="00BA49DC">
      <w:pPr>
        <w:ind w:left="426" w:hanging="426"/>
        <w:rPr>
          <w:rFonts w:ascii="Arial" w:hAnsi="Arial" w:cs="Arial"/>
        </w:rPr>
      </w:pPr>
    </w:p>
    <w:p w14:paraId="31125F31" w14:textId="77777777" w:rsidR="00114806" w:rsidRPr="00114806" w:rsidRDefault="00114806" w:rsidP="00BA49DC">
      <w:pPr>
        <w:ind w:left="426" w:hanging="426"/>
        <w:rPr>
          <w:rFonts w:ascii="Arial" w:hAnsi="Arial" w:cs="Arial"/>
        </w:rPr>
      </w:pPr>
      <w:r w:rsidRPr="00114806">
        <w:rPr>
          <w:rFonts w:ascii="Arial" w:hAnsi="Arial" w:cs="Arial"/>
        </w:rPr>
        <w:t>Lack of cold-thermostating of the precontacting pot V 201.</w:t>
      </w:r>
    </w:p>
    <w:p w14:paraId="28DA9A31" w14:textId="77777777" w:rsidR="00114806" w:rsidRPr="00114806" w:rsidRDefault="00114806" w:rsidP="00BA49DC">
      <w:pPr>
        <w:ind w:left="426" w:hanging="426"/>
        <w:rPr>
          <w:rFonts w:ascii="Arial" w:hAnsi="Arial" w:cs="Arial"/>
        </w:rPr>
      </w:pPr>
    </w:p>
    <w:p w14:paraId="655A16E6" w14:textId="77777777" w:rsidR="00114806" w:rsidRPr="00114806" w:rsidRDefault="00114806" w:rsidP="00BA49DC">
      <w:pPr>
        <w:ind w:left="426" w:hanging="426"/>
        <w:rPr>
          <w:rFonts w:ascii="Arial" w:hAnsi="Arial" w:cs="Arial"/>
        </w:rPr>
      </w:pPr>
      <w:r w:rsidRPr="00114806">
        <w:rPr>
          <w:rFonts w:ascii="Arial" w:hAnsi="Arial" w:cs="Arial"/>
        </w:rPr>
        <w:t>Lack of R 201 propolymerizer cooling.</w:t>
      </w:r>
    </w:p>
    <w:p w14:paraId="4C2D723C" w14:textId="77777777" w:rsidR="00114806" w:rsidRPr="00114806" w:rsidRDefault="00114806" w:rsidP="00BA49DC">
      <w:pPr>
        <w:ind w:left="426" w:hanging="426"/>
        <w:rPr>
          <w:rFonts w:ascii="Arial" w:hAnsi="Arial" w:cs="Arial"/>
        </w:rPr>
      </w:pPr>
    </w:p>
    <w:p w14:paraId="06844B3B" w14:textId="77777777" w:rsidR="00114806" w:rsidRPr="00114806" w:rsidRDefault="00114806" w:rsidP="00BA49DC">
      <w:pPr>
        <w:ind w:left="426" w:hanging="426"/>
        <w:rPr>
          <w:rFonts w:ascii="Arial" w:hAnsi="Arial" w:cs="Arial"/>
        </w:rPr>
      </w:pPr>
      <w:r w:rsidRPr="00114806">
        <w:rPr>
          <w:rFonts w:ascii="Arial" w:hAnsi="Arial" w:cs="Arial"/>
        </w:rPr>
        <w:t>Lack of cooling in E 504 of off gas sent to B.L.</w:t>
      </w:r>
    </w:p>
    <w:p w14:paraId="1C46CB56" w14:textId="77777777" w:rsidR="00114806" w:rsidRPr="00114806" w:rsidRDefault="00114806" w:rsidP="00BA49DC">
      <w:pPr>
        <w:ind w:left="426" w:hanging="426"/>
        <w:rPr>
          <w:rFonts w:ascii="Arial" w:hAnsi="Arial" w:cs="Arial"/>
        </w:rPr>
      </w:pPr>
    </w:p>
    <w:p w14:paraId="62F35EDB" w14:textId="77777777" w:rsidR="00114806" w:rsidRPr="00114806" w:rsidRDefault="00114806" w:rsidP="00BA49DC">
      <w:pPr>
        <w:ind w:left="426" w:hanging="426"/>
        <w:rPr>
          <w:rFonts w:ascii="Arial" w:hAnsi="Arial" w:cs="Arial"/>
        </w:rPr>
      </w:pPr>
      <w:r w:rsidRPr="00114806">
        <w:rPr>
          <w:rFonts w:ascii="Arial" w:hAnsi="Arial" w:cs="Arial"/>
        </w:rPr>
        <w:t>Lack of cooling in the mixer jacket WM 601.</w:t>
      </w:r>
    </w:p>
    <w:p w14:paraId="2D8AF5BD" w14:textId="77777777" w:rsidR="00114806" w:rsidRPr="00114806" w:rsidRDefault="00114806" w:rsidP="00BA49DC">
      <w:pPr>
        <w:ind w:left="426" w:hanging="426"/>
        <w:rPr>
          <w:rFonts w:ascii="Arial" w:hAnsi="Arial" w:cs="Arial"/>
        </w:rPr>
      </w:pPr>
    </w:p>
    <w:p w14:paraId="47022901" w14:textId="77777777" w:rsidR="00114806" w:rsidRPr="00114806" w:rsidRDefault="00114806" w:rsidP="00BA49DC">
      <w:pPr>
        <w:ind w:left="426" w:hanging="426"/>
        <w:rPr>
          <w:rFonts w:ascii="Arial" w:hAnsi="Arial" w:cs="Arial"/>
        </w:rPr>
      </w:pPr>
      <w:r w:rsidRPr="00114806">
        <w:rPr>
          <w:rFonts w:ascii="Arial" w:hAnsi="Arial" w:cs="Arial"/>
        </w:rPr>
        <w:t>No consequences are expected for item(1).  When chilled water is available, restart with the cooling before carrying out other catalytic paste transfers.  Similarly for item 6 and 7, significance is not much.</w:t>
      </w:r>
    </w:p>
    <w:p w14:paraId="38EBE0EF" w14:textId="77777777" w:rsidR="00114806" w:rsidRPr="00114806" w:rsidRDefault="00114806" w:rsidP="00BA49DC">
      <w:pPr>
        <w:ind w:left="426" w:hanging="426"/>
        <w:rPr>
          <w:rFonts w:ascii="Arial" w:hAnsi="Arial" w:cs="Arial"/>
        </w:rPr>
      </w:pPr>
      <w:r w:rsidRPr="00114806">
        <w:rPr>
          <w:rFonts w:ascii="Arial" w:hAnsi="Arial" w:cs="Arial"/>
        </w:rPr>
        <w:t>For items 2,3 and 4 it is necessary to interrupt the feeding of catalyst to reaction.</w:t>
      </w:r>
    </w:p>
    <w:p w14:paraId="4C20F4EF" w14:textId="77777777" w:rsidR="00114806" w:rsidRPr="00114806" w:rsidRDefault="00114806" w:rsidP="00BA49DC">
      <w:pPr>
        <w:ind w:left="426" w:hanging="426"/>
        <w:rPr>
          <w:rFonts w:ascii="Arial" w:hAnsi="Arial" w:cs="Arial"/>
        </w:rPr>
      </w:pPr>
    </w:p>
    <w:p w14:paraId="276152F0" w14:textId="77777777" w:rsidR="00114806" w:rsidRPr="00114806" w:rsidRDefault="00114806" w:rsidP="00BA49DC">
      <w:pPr>
        <w:ind w:left="426" w:hanging="426"/>
        <w:rPr>
          <w:rFonts w:ascii="Arial" w:hAnsi="Arial" w:cs="Arial"/>
        </w:rPr>
      </w:pPr>
      <w:r w:rsidRPr="00114806">
        <w:rPr>
          <w:rFonts w:ascii="Arial" w:hAnsi="Arial" w:cs="Arial"/>
        </w:rPr>
        <w:t>The item 5 requires the following operation:</w:t>
      </w:r>
    </w:p>
    <w:p w14:paraId="5BB77A0F" w14:textId="77777777" w:rsidR="00114806" w:rsidRPr="00114806" w:rsidRDefault="00114806" w:rsidP="00BA49DC">
      <w:pPr>
        <w:ind w:left="426" w:hanging="426"/>
        <w:rPr>
          <w:rFonts w:ascii="Arial" w:hAnsi="Arial" w:cs="Arial"/>
        </w:rPr>
      </w:pPr>
    </w:p>
    <w:p w14:paraId="28D2661F" w14:textId="77777777" w:rsidR="00114806" w:rsidRPr="00114806" w:rsidRDefault="00114806" w:rsidP="00BA49DC">
      <w:pPr>
        <w:ind w:left="426" w:hanging="426"/>
        <w:rPr>
          <w:rFonts w:ascii="Arial" w:hAnsi="Arial" w:cs="Arial"/>
        </w:rPr>
      </w:pPr>
      <w:r w:rsidRPr="00114806">
        <w:rPr>
          <w:rFonts w:ascii="Arial" w:hAnsi="Arial" w:cs="Arial"/>
        </w:rPr>
        <w:t>Stop the catalyst.</w:t>
      </w:r>
    </w:p>
    <w:p w14:paraId="2AA4707B" w14:textId="77777777" w:rsidR="00114806" w:rsidRPr="00114806" w:rsidRDefault="00114806" w:rsidP="00BA49DC">
      <w:pPr>
        <w:ind w:left="426" w:hanging="426"/>
        <w:rPr>
          <w:rFonts w:ascii="Arial" w:hAnsi="Arial" w:cs="Arial"/>
        </w:rPr>
      </w:pPr>
    </w:p>
    <w:p w14:paraId="017BE186" w14:textId="77777777" w:rsidR="00114806" w:rsidRPr="00114806" w:rsidRDefault="00114806" w:rsidP="00BA49DC">
      <w:pPr>
        <w:ind w:left="426" w:hanging="426"/>
        <w:rPr>
          <w:rFonts w:ascii="Arial" w:hAnsi="Arial" w:cs="Arial"/>
        </w:rPr>
      </w:pPr>
      <w:r w:rsidRPr="00114806">
        <w:rPr>
          <w:rFonts w:ascii="Arial" w:hAnsi="Arial" w:cs="Arial"/>
        </w:rPr>
        <w:t>Bring to maximum the propylene flowrate to  201 to speed up the removal of the catalyst.</w:t>
      </w:r>
    </w:p>
    <w:p w14:paraId="0887860F" w14:textId="77777777" w:rsidR="00114806" w:rsidRPr="00114806" w:rsidRDefault="00114806" w:rsidP="00BA49DC">
      <w:pPr>
        <w:ind w:left="426" w:hanging="426"/>
        <w:rPr>
          <w:rFonts w:ascii="Arial" w:hAnsi="Arial" w:cs="Arial"/>
        </w:rPr>
      </w:pPr>
    </w:p>
    <w:p w14:paraId="522E9FA7" w14:textId="77777777" w:rsidR="00114806" w:rsidRPr="00BA49DC" w:rsidRDefault="00114806" w:rsidP="00BA49DC">
      <w:pPr>
        <w:ind w:left="426" w:hanging="426"/>
        <w:rPr>
          <w:rFonts w:ascii="Arial" w:hAnsi="Arial" w:cs="Arial"/>
        </w:rPr>
      </w:pPr>
      <w:r w:rsidRPr="00BA49DC">
        <w:rPr>
          <w:rFonts w:ascii="Arial" w:hAnsi="Arial" w:cs="Arial"/>
        </w:rPr>
        <w:t>f.</w:t>
      </w:r>
      <w:r w:rsidRPr="00BA49DC">
        <w:rPr>
          <w:rFonts w:ascii="Arial" w:hAnsi="Arial" w:cs="Arial"/>
        </w:rPr>
        <w:tab/>
        <w:t>Instrument Air Failure:</w:t>
      </w:r>
    </w:p>
    <w:p w14:paraId="61AFA378" w14:textId="77777777" w:rsidR="00114806" w:rsidRPr="00114806" w:rsidRDefault="00114806" w:rsidP="00BA49DC">
      <w:pPr>
        <w:ind w:left="426" w:hanging="426"/>
        <w:rPr>
          <w:rFonts w:ascii="Arial" w:hAnsi="Arial" w:cs="Arial"/>
        </w:rPr>
      </w:pPr>
    </w:p>
    <w:p w14:paraId="2A1F1401" w14:textId="77777777" w:rsidR="00114806" w:rsidRPr="00BA49DC" w:rsidRDefault="00114806" w:rsidP="00BA49DC">
      <w:pPr>
        <w:ind w:left="426" w:hanging="426"/>
        <w:rPr>
          <w:rFonts w:ascii="Arial" w:hAnsi="Arial" w:cs="Arial"/>
        </w:rPr>
      </w:pPr>
      <w:r w:rsidRPr="00BA49DC">
        <w:rPr>
          <w:rFonts w:ascii="Arial" w:hAnsi="Arial" w:cs="Arial"/>
        </w:rPr>
        <w:t>It is necessary to remember that the instrument air network is provided – outside the B.L. – with an intermediate tank capable of granting the operation of all the instruments for 20’ at least.  This time is sufficient to put the plant under security conditions.  Therefore, it is necessary in case of low pressure alarm intervention at B.L. (PAL 1109), to make sure immediately with the supply department about the time required for the off service.</w:t>
      </w:r>
    </w:p>
    <w:p w14:paraId="054F22F0" w14:textId="77777777" w:rsidR="00114806" w:rsidRPr="00114806" w:rsidRDefault="00114806" w:rsidP="00BA49DC">
      <w:pPr>
        <w:ind w:left="426" w:hanging="426"/>
        <w:rPr>
          <w:rFonts w:ascii="Arial" w:hAnsi="Arial" w:cs="Arial"/>
        </w:rPr>
      </w:pPr>
    </w:p>
    <w:p w14:paraId="47FC09FC" w14:textId="77777777" w:rsidR="00114806" w:rsidRPr="00BA49DC" w:rsidRDefault="00114806" w:rsidP="00BA49DC">
      <w:pPr>
        <w:ind w:left="426" w:hanging="426"/>
        <w:rPr>
          <w:rFonts w:ascii="Arial" w:hAnsi="Arial" w:cs="Arial"/>
        </w:rPr>
      </w:pPr>
      <w:r w:rsidRPr="00BA49DC">
        <w:rPr>
          <w:rFonts w:ascii="Arial" w:hAnsi="Arial" w:cs="Arial"/>
        </w:rPr>
        <w:t>If the period is long, higher than the maximum period of the intermediate tank, after this time all the pneumatic valves will reach fail safe position in compliance with what provided by the project on the ground of the safety criteria.</w:t>
      </w:r>
    </w:p>
    <w:p w14:paraId="2B17D640" w14:textId="77777777" w:rsidR="00114806" w:rsidRPr="00114806" w:rsidRDefault="00114806" w:rsidP="00BA49DC">
      <w:pPr>
        <w:ind w:left="426" w:hanging="426"/>
        <w:rPr>
          <w:rFonts w:ascii="Arial" w:hAnsi="Arial" w:cs="Arial"/>
        </w:rPr>
      </w:pPr>
    </w:p>
    <w:p w14:paraId="4C831696" w14:textId="77777777" w:rsidR="00114806" w:rsidRPr="00BA49DC" w:rsidRDefault="00114806" w:rsidP="00BA49DC">
      <w:pPr>
        <w:ind w:left="426" w:hanging="426"/>
        <w:rPr>
          <w:rFonts w:ascii="Arial" w:hAnsi="Arial" w:cs="Arial"/>
        </w:rPr>
      </w:pPr>
      <w:r w:rsidRPr="00BA49DC">
        <w:rPr>
          <w:rFonts w:ascii="Arial" w:hAnsi="Arial" w:cs="Arial"/>
        </w:rPr>
        <w:t>It is highlighted that valves pneumatically operated with double acting piston will remain in the same position as at the moment of the off service in case of air failure.</w:t>
      </w:r>
    </w:p>
    <w:p w14:paraId="5C066151" w14:textId="77777777" w:rsidR="00114806" w:rsidRPr="00114806" w:rsidRDefault="00114806" w:rsidP="00BA49DC">
      <w:pPr>
        <w:ind w:left="426" w:hanging="426"/>
        <w:rPr>
          <w:rFonts w:ascii="Arial" w:hAnsi="Arial" w:cs="Arial"/>
        </w:rPr>
      </w:pPr>
    </w:p>
    <w:p w14:paraId="7BD03EAF" w14:textId="77777777" w:rsidR="00114806" w:rsidRPr="00BA49DC" w:rsidRDefault="00114806" w:rsidP="00BA49DC">
      <w:pPr>
        <w:ind w:left="426" w:hanging="426"/>
        <w:rPr>
          <w:rFonts w:ascii="Arial" w:hAnsi="Arial" w:cs="Arial"/>
        </w:rPr>
      </w:pPr>
      <w:r w:rsidRPr="00BA49DC">
        <w:rPr>
          <w:rFonts w:ascii="Arial" w:hAnsi="Arial" w:cs="Arial"/>
        </w:rPr>
        <w:t>Moreover, some valves are individually fitted with an air pot capable of ensuring two operations at least, in case of emergency.  They consist of quick degassing valves on equipment of lines containing propylene, type FO (air failure open) and piston valves on reactors (including those of killer).</w:t>
      </w:r>
    </w:p>
    <w:p w14:paraId="7F01ACBE" w14:textId="77777777" w:rsidR="00114806" w:rsidRPr="00114806" w:rsidRDefault="00114806" w:rsidP="00BA49DC">
      <w:pPr>
        <w:ind w:left="426" w:hanging="426"/>
        <w:rPr>
          <w:rFonts w:ascii="Arial" w:hAnsi="Arial" w:cs="Arial"/>
        </w:rPr>
      </w:pPr>
    </w:p>
    <w:p w14:paraId="7E4CE7E3" w14:textId="77777777" w:rsidR="00114806" w:rsidRPr="00BA49DC" w:rsidRDefault="00114806" w:rsidP="00BA49DC">
      <w:pPr>
        <w:ind w:left="426" w:hanging="426"/>
        <w:rPr>
          <w:rFonts w:ascii="Arial" w:hAnsi="Arial" w:cs="Arial"/>
        </w:rPr>
      </w:pPr>
      <w:r w:rsidRPr="00BA49DC">
        <w:rPr>
          <w:rFonts w:ascii="Arial" w:hAnsi="Arial" w:cs="Arial"/>
        </w:rPr>
        <w:t>When a long time off service is foreseen, the following operations must be quickly carried out.</w:t>
      </w:r>
    </w:p>
    <w:p w14:paraId="6768DAD6" w14:textId="77777777" w:rsidR="00114806" w:rsidRPr="00114806" w:rsidRDefault="00114806" w:rsidP="00BA49DC">
      <w:pPr>
        <w:ind w:left="426" w:hanging="426"/>
        <w:rPr>
          <w:rFonts w:ascii="Arial" w:hAnsi="Arial" w:cs="Arial"/>
        </w:rPr>
      </w:pPr>
    </w:p>
    <w:p w14:paraId="3CA028D2" w14:textId="4174C177" w:rsidR="00114806" w:rsidRPr="00BA49DC" w:rsidRDefault="00114806" w:rsidP="00BA49DC">
      <w:pPr>
        <w:ind w:left="426" w:hanging="426"/>
        <w:rPr>
          <w:rFonts w:ascii="Arial" w:hAnsi="Arial" w:cs="Arial"/>
        </w:rPr>
      </w:pPr>
      <w:r w:rsidRPr="00BA49DC">
        <w:rPr>
          <w:rFonts w:ascii="Arial" w:hAnsi="Arial" w:cs="Arial"/>
        </w:rPr>
        <w:t>Prepolymerization and reaction:</w:t>
      </w:r>
    </w:p>
    <w:p w14:paraId="674ADB66" w14:textId="77777777" w:rsidR="00114806" w:rsidRPr="00114806" w:rsidRDefault="00114806" w:rsidP="00BA49DC">
      <w:pPr>
        <w:ind w:left="426" w:hanging="426"/>
        <w:rPr>
          <w:rFonts w:ascii="Arial" w:hAnsi="Arial" w:cs="Arial"/>
        </w:rPr>
      </w:pPr>
    </w:p>
    <w:p w14:paraId="3DCFD376" w14:textId="77777777" w:rsidR="00114806" w:rsidRPr="00114806" w:rsidRDefault="00114806" w:rsidP="00BA49DC">
      <w:pPr>
        <w:ind w:left="426" w:hanging="426"/>
        <w:rPr>
          <w:rFonts w:ascii="Arial" w:hAnsi="Arial" w:cs="Arial"/>
        </w:rPr>
      </w:pPr>
      <w:r w:rsidRPr="00114806">
        <w:rPr>
          <w:rFonts w:ascii="Arial" w:hAnsi="Arial" w:cs="Arial"/>
        </w:rPr>
        <w:lastRenderedPageBreak/>
        <w:t>Empty at R 201 as per procedure given earlier (1%).</w:t>
      </w:r>
    </w:p>
    <w:p w14:paraId="68F035EC" w14:textId="77777777" w:rsidR="00114806" w:rsidRPr="00114806" w:rsidRDefault="00114806" w:rsidP="00BA49DC">
      <w:pPr>
        <w:ind w:left="426" w:hanging="426"/>
        <w:rPr>
          <w:rFonts w:ascii="Arial" w:hAnsi="Arial" w:cs="Arial"/>
        </w:rPr>
      </w:pPr>
    </w:p>
    <w:p w14:paraId="625199B1" w14:textId="77777777" w:rsidR="00114806" w:rsidRPr="00114806" w:rsidRDefault="00114806" w:rsidP="00BA49DC">
      <w:pPr>
        <w:ind w:left="426" w:hanging="426"/>
        <w:rPr>
          <w:rFonts w:ascii="Arial" w:hAnsi="Arial" w:cs="Arial"/>
        </w:rPr>
      </w:pPr>
      <w:r w:rsidRPr="00114806">
        <w:rPr>
          <w:rFonts w:ascii="Arial" w:hAnsi="Arial" w:cs="Arial"/>
        </w:rPr>
        <w:t>Immediately introduce the emergency killer into reactors..</w:t>
      </w:r>
    </w:p>
    <w:p w14:paraId="6F81F7E9" w14:textId="77777777" w:rsidR="00114806" w:rsidRPr="00114806" w:rsidRDefault="00114806" w:rsidP="00BA49DC">
      <w:pPr>
        <w:ind w:left="426" w:hanging="426"/>
        <w:rPr>
          <w:rFonts w:ascii="Arial" w:hAnsi="Arial" w:cs="Arial"/>
        </w:rPr>
      </w:pPr>
    </w:p>
    <w:p w14:paraId="681092F6" w14:textId="77777777" w:rsidR="00114806" w:rsidRPr="00114806" w:rsidRDefault="00114806" w:rsidP="00BA49DC">
      <w:pPr>
        <w:ind w:left="426" w:hanging="426"/>
        <w:rPr>
          <w:rFonts w:ascii="Arial" w:hAnsi="Arial" w:cs="Arial"/>
        </w:rPr>
      </w:pPr>
      <w:r w:rsidRPr="00114806">
        <w:rPr>
          <w:rFonts w:ascii="Arial" w:hAnsi="Arial" w:cs="Arial"/>
        </w:rPr>
        <w:t>Close catalyst feeds by stopping immediately the catalytic paste pump and then those of Teal and Donor.</w:t>
      </w:r>
    </w:p>
    <w:p w14:paraId="5EE2E82B" w14:textId="77777777" w:rsidR="00114806" w:rsidRPr="00114806" w:rsidRDefault="00114806" w:rsidP="00BA49DC">
      <w:pPr>
        <w:ind w:left="426" w:hanging="426"/>
        <w:rPr>
          <w:rFonts w:ascii="Arial" w:hAnsi="Arial" w:cs="Arial"/>
        </w:rPr>
      </w:pPr>
    </w:p>
    <w:p w14:paraId="41F19CAD" w14:textId="77777777" w:rsidR="00114806" w:rsidRPr="00114806" w:rsidRDefault="00114806" w:rsidP="00BA49DC">
      <w:pPr>
        <w:ind w:left="426" w:hanging="426"/>
        <w:rPr>
          <w:rFonts w:ascii="Arial" w:hAnsi="Arial" w:cs="Arial"/>
        </w:rPr>
      </w:pPr>
      <w:r w:rsidRPr="00114806">
        <w:rPr>
          <w:rFonts w:ascii="Arial" w:hAnsi="Arial" w:cs="Arial"/>
        </w:rPr>
        <w:t>Proceed with the feeding of propylene to reactors at the maximum flowrate to dilute as much as possible their contents gradually lowring the set of DIC 1901 and compatibly with vaporization capacity of the flash pipe.  Establish N2 hook up to instrument air header.  Use service point N2 to be connected to hook point behind panel.  Isolate B/L Inst Air valve before opening Nitrogen to header carry out the following operation.</w:t>
      </w:r>
    </w:p>
    <w:p w14:paraId="6D1477A1" w14:textId="77777777" w:rsidR="00114806" w:rsidRPr="00114806" w:rsidRDefault="00114806" w:rsidP="00BA49DC">
      <w:pPr>
        <w:ind w:left="426" w:hanging="426"/>
        <w:rPr>
          <w:rFonts w:ascii="Arial" w:hAnsi="Arial" w:cs="Arial"/>
        </w:rPr>
      </w:pPr>
    </w:p>
    <w:p w14:paraId="453E5313" w14:textId="77777777" w:rsidR="00114806" w:rsidRPr="00114806" w:rsidRDefault="00114806" w:rsidP="00BA49DC">
      <w:pPr>
        <w:ind w:left="426" w:hanging="426"/>
        <w:rPr>
          <w:rFonts w:ascii="Arial" w:hAnsi="Arial" w:cs="Arial"/>
        </w:rPr>
      </w:pPr>
      <w:r w:rsidRPr="00114806">
        <w:rPr>
          <w:rFonts w:ascii="Arial" w:hAnsi="Arial" w:cs="Arial"/>
        </w:rPr>
        <w:t>Taking a suitable margin of time as to the autonomy available, proceed with the shutdown of circulating pumps P 202.  The sequence of the operations to be effected on the reactor after the shutdown of P202 are the same as provided for electrical power failure (see para 6.2.1.1 a and b).</w:t>
      </w:r>
    </w:p>
    <w:p w14:paraId="0305D5D9" w14:textId="77777777" w:rsidR="00114806" w:rsidRPr="00114806" w:rsidRDefault="00114806" w:rsidP="00BA49DC">
      <w:pPr>
        <w:ind w:left="426" w:hanging="426"/>
        <w:rPr>
          <w:rFonts w:ascii="Arial" w:hAnsi="Arial" w:cs="Arial"/>
        </w:rPr>
      </w:pPr>
    </w:p>
    <w:p w14:paraId="11E9A66C" w14:textId="77777777" w:rsidR="00114806" w:rsidRPr="00114806" w:rsidRDefault="00114806" w:rsidP="00BA49DC">
      <w:pPr>
        <w:ind w:left="426" w:hanging="426"/>
        <w:rPr>
          <w:rFonts w:ascii="Arial" w:hAnsi="Arial" w:cs="Arial"/>
        </w:rPr>
      </w:pPr>
      <w:r w:rsidRPr="00114806">
        <w:rPr>
          <w:rFonts w:ascii="Arial" w:hAnsi="Arial" w:cs="Arial"/>
        </w:rPr>
        <w:t>Remove completely the polymer from flash drum V 301 and bag filter F 301, conveying the product along the process line.</w:t>
      </w:r>
    </w:p>
    <w:p w14:paraId="4BA246BE" w14:textId="77777777" w:rsidR="00114806" w:rsidRPr="00114806" w:rsidRDefault="00114806" w:rsidP="00BA49DC">
      <w:pPr>
        <w:ind w:left="426" w:hanging="426"/>
        <w:rPr>
          <w:rFonts w:ascii="Arial" w:hAnsi="Arial" w:cs="Arial"/>
        </w:rPr>
      </w:pPr>
    </w:p>
    <w:p w14:paraId="2B80B8C6" w14:textId="77777777" w:rsidR="00114806" w:rsidRPr="00114806" w:rsidRDefault="00114806" w:rsidP="00BA49DC">
      <w:pPr>
        <w:ind w:left="426" w:hanging="426"/>
        <w:rPr>
          <w:rFonts w:ascii="Arial" w:hAnsi="Arial" w:cs="Arial"/>
        </w:rPr>
      </w:pPr>
      <w:r w:rsidRPr="00114806">
        <w:rPr>
          <w:rFonts w:ascii="Arial" w:hAnsi="Arial" w:cs="Arial"/>
        </w:rPr>
        <w:t>Until propylene arrives to V 301, and to F 301, recover it regularly into V 304.  When the arrival leaves off, stop machine (P 302 A/S, P 301 A/S, P 304 A/S, K 301 A/S)</w:t>
      </w:r>
    </w:p>
    <w:p w14:paraId="043D3DEE" w14:textId="77777777" w:rsidR="00114806" w:rsidRPr="00114806" w:rsidRDefault="00114806" w:rsidP="00BA49DC">
      <w:pPr>
        <w:ind w:left="426" w:hanging="426"/>
        <w:rPr>
          <w:rFonts w:ascii="Arial" w:hAnsi="Arial" w:cs="Arial"/>
        </w:rPr>
      </w:pPr>
    </w:p>
    <w:p w14:paraId="3C7D7734" w14:textId="77777777" w:rsidR="00114806" w:rsidRPr="00114806" w:rsidRDefault="00114806" w:rsidP="00BA49DC">
      <w:pPr>
        <w:ind w:left="426" w:hanging="426"/>
        <w:rPr>
          <w:rFonts w:ascii="Arial" w:hAnsi="Arial" w:cs="Arial"/>
        </w:rPr>
      </w:pPr>
      <w:r w:rsidRPr="00114806">
        <w:rPr>
          <w:rFonts w:ascii="Arial" w:hAnsi="Arial" w:cs="Arial"/>
        </w:rPr>
        <w:t>Gradually stop the extrusion.</w:t>
      </w:r>
    </w:p>
    <w:p w14:paraId="3452D205" w14:textId="77777777" w:rsidR="00114806" w:rsidRPr="00114806" w:rsidRDefault="00114806" w:rsidP="00BA49DC">
      <w:pPr>
        <w:ind w:left="426" w:hanging="426"/>
        <w:rPr>
          <w:rFonts w:ascii="Arial" w:hAnsi="Arial" w:cs="Arial"/>
        </w:rPr>
      </w:pPr>
    </w:p>
    <w:p w14:paraId="684FD245" w14:textId="77777777" w:rsidR="00114806" w:rsidRPr="00114806" w:rsidRDefault="00114806" w:rsidP="00BA49DC">
      <w:pPr>
        <w:ind w:left="426" w:hanging="426"/>
        <w:rPr>
          <w:rFonts w:ascii="Arial" w:hAnsi="Arial" w:cs="Arial"/>
        </w:rPr>
      </w:pPr>
      <w:r w:rsidRPr="00114806">
        <w:rPr>
          <w:rFonts w:ascii="Arial" w:hAnsi="Arial" w:cs="Arial"/>
        </w:rPr>
        <w:t>Empty FB 501 as much as possible.</w:t>
      </w:r>
    </w:p>
    <w:p w14:paraId="594293B5" w14:textId="77777777" w:rsidR="00114806" w:rsidRPr="00114806" w:rsidRDefault="00114806" w:rsidP="00BA49DC">
      <w:pPr>
        <w:ind w:left="426" w:hanging="426"/>
        <w:rPr>
          <w:rFonts w:ascii="Arial" w:hAnsi="Arial" w:cs="Arial"/>
        </w:rPr>
      </w:pPr>
    </w:p>
    <w:p w14:paraId="6A295D25" w14:textId="77777777" w:rsidR="00114806" w:rsidRPr="00BA49DC" w:rsidRDefault="00114806" w:rsidP="00BA49DC">
      <w:pPr>
        <w:ind w:left="426" w:hanging="426"/>
        <w:rPr>
          <w:rFonts w:ascii="Arial" w:hAnsi="Arial" w:cs="Arial"/>
        </w:rPr>
      </w:pPr>
      <w:r w:rsidRPr="00BA49DC">
        <w:rPr>
          <w:rFonts w:ascii="Arial" w:hAnsi="Arial" w:cs="Arial"/>
        </w:rPr>
        <w:t>When steam is closed, stop pump P 501 A/S and compressor K 501 A/S.</w:t>
      </w:r>
    </w:p>
    <w:p w14:paraId="4FE73ED7" w14:textId="77777777" w:rsidR="00114806" w:rsidRPr="00114806" w:rsidRDefault="00114806" w:rsidP="00BA49DC">
      <w:pPr>
        <w:ind w:left="426" w:hanging="426"/>
        <w:rPr>
          <w:rFonts w:ascii="Arial" w:hAnsi="Arial" w:cs="Arial"/>
        </w:rPr>
      </w:pPr>
    </w:p>
    <w:p w14:paraId="7562953E" w14:textId="77777777" w:rsidR="00114806" w:rsidRPr="00BA49DC" w:rsidRDefault="00114806" w:rsidP="00BA49DC">
      <w:pPr>
        <w:ind w:left="426" w:hanging="426"/>
        <w:rPr>
          <w:rFonts w:ascii="Arial" w:hAnsi="Arial" w:cs="Arial"/>
        </w:rPr>
      </w:pPr>
      <w:r w:rsidRPr="00BA49DC">
        <w:rPr>
          <w:rFonts w:ascii="Arial" w:hAnsi="Arial" w:cs="Arial"/>
        </w:rPr>
        <w:t>Discharge drier FB 502 as much as possible, then stop blower B 501 A/S and pump P 502 A/S.</w:t>
      </w:r>
    </w:p>
    <w:p w14:paraId="6204753D" w14:textId="77777777" w:rsidR="00114806" w:rsidRPr="00114806" w:rsidRDefault="00114806" w:rsidP="00BA49DC">
      <w:pPr>
        <w:ind w:left="426" w:hanging="426"/>
        <w:rPr>
          <w:rFonts w:ascii="Arial" w:hAnsi="Arial" w:cs="Arial"/>
        </w:rPr>
      </w:pPr>
    </w:p>
    <w:p w14:paraId="60129FF7" w14:textId="1474FA00" w:rsidR="00114806" w:rsidRPr="00BA49DC" w:rsidRDefault="00114806" w:rsidP="00BA49DC">
      <w:pPr>
        <w:ind w:left="426" w:hanging="426"/>
        <w:rPr>
          <w:rFonts w:ascii="Arial" w:hAnsi="Arial" w:cs="Arial"/>
        </w:rPr>
      </w:pPr>
      <w:r w:rsidRPr="00BA49DC">
        <w:rPr>
          <w:rFonts w:ascii="Arial" w:hAnsi="Arial" w:cs="Arial"/>
        </w:rPr>
        <w:t>Lack of Propylene:</w:t>
      </w:r>
    </w:p>
    <w:p w14:paraId="458FBBC5" w14:textId="77777777" w:rsidR="00114806" w:rsidRPr="00114806" w:rsidRDefault="00114806" w:rsidP="00BA49DC">
      <w:pPr>
        <w:ind w:left="426" w:hanging="426"/>
        <w:rPr>
          <w:rFonts w:ascii="Arial" w:hAnsi="Arial" w:cs="Arial"/>
        </w:rPr>
      </w:pPr>
    </w:p>
    <w:p w14:paraId="362343C4" w14:textId="43D43068" w:rsidR="00114806" w:rsidRPr="00BA49DC" w:rsidRDefault="00114806" w:rsidP="00BA49DC">
      <w:pPr>
        <w:ind w:left="426" w:hanging="426"/>
        <w:rPr>
          <w:rFonts w:ascii="Arial" w:hAnsi="Arial" w:cs="Arial"/>
        </w:rPr>
      </w:pPr>
      <w:r w:rsidRPr="00BA49DC">
        <w:rPr>
          <w:rFonts w:ascii="Arial" w:hAnsi="Arial" w:cs="Arial"/>
        </w:rPr>
        <w:t>This failure can occur for two reasons:</w:t>
      </w:r>
    </w:p>
    <w:p w14:paraId="01EB8FD2" w14:textId="77777777" w:rsidR="00114806" w:rsidRPr="00114806" w:rsidRDefault="00114806" w:rsidP="00BA49DC">
      <w:pPr>
        <w:ind w:left="426" w:hanging="426"/>
        <w:rPr>
          <w:rFonts w:ascii="Arial" w:hAnsi="Arial" w:cs="Arial"/>
        </w:rPr>
      </w:pPr>
    </w:p>
    <w:p w14:paraId="44F9280E" w14:textId="4C88EE2C" w:rsidR="00114806" w:rsidRPr="00BA49DC" w:rsidRDefault="00114806" w:rsidP="00BA49DC">
      <w:pPr>
        <w:ind w:left="426" w:hanging="426"/>
        <w:rPr>
          <w:rFonts w:ascii="Arial" w:hAnsi="Arial" w:cs="Arial"/>
        </w:rPr>
      </w:pPr>
      <w:r w:rsidRPr="00BA49DC">
        <w:rPr>
          <w:rFonts w:ascii="Arial" w:hAnsi="Arial" w:cs="Arial"/>
        </w:rPr>
        <w:t>Case A- Lack of make up propylene at B.L.</w:t>
      </w:r>
    </w:p>
    <w:p w14:paraId="258286D8" w14:textId="77777777" w:rsidR="00114806" w:rsidRPr="00114806" w:rsidRDefault="00114806" w:rsidP="00BA49DC">
      <w:pPr>
        <w:ind w:left="426" w:hanging="426"/>
        <w:rPr>
          <w:rFonts w:ascii="Arial" w:hAnsi="Arial" w:cs="Arial"/>
        </w:rPr>
      </w:pPr>
    </w:p>
    <w:p w14:paraId="1B7BCA36" w14:textId="53CEB561" w:rsidR="00114806" w:rsidRPr="00BA49DC" w:rsidRDefault="00114806" w:rsidP="00BA49DC">
      <w:pPr>
        <w:ind w:left="426" w:hanging="426"/>
        <w:rPr>
          <w:rFonts w:ascii="Arial" w:hAnsi="Arial" w:cs="Arial"/>
        </w:rPr>
      </w:pPr>
      <w:r w:rsidRPr="00BA49DC">
        <w:rPr>
          <w:rFonts w:ascii="Arial" w:hAnsi="Arial" w:cs="Arial"/>
        </w:rPr>
        <w:t>Case B- Interruption of feed to reaction owing to the following causes:</w:t>
      </w:r>
    </w:p>
    <w:p w14:paraId="770946DD" w14:textId="77777777" w:rsidR="00114806" w:rsidRPr="00114806" w:rsidRDefault="00114806" w:rsidP="00BA49DC">
      <w:pPr>
        <w:ind w:left="426" w:hanging="426"/>
        <w:rPr>
          <w:rFonts w:ascii="Arial" w:hAnsi="Arial" w:cs="Arial"/>
        </w:rPr>
      </w:pPr>
    </w:p>
    <w:p w14:paraId="39F096E7" w14:textId="77777777" w:rsidR="00114806" w:rsidRPr="00114806" w:rsidRDefault="00114806" w:rsidP="00BA49DC">
      <w:pPr>
        <w:ind w:left="426" w:hanging="426"/>
        <w:rPr>
          <w:rFonts w:ascii="Arial" w:hAnsi="Arial" w:cs="Arial"/>
        </w:rPr>
      </w:pPr>
      <w:r w:rsidRPr="00114806">
        <w:rPr>
          <w:rFonts w:ascii="Arial" w:hAnsi="Arial" w:cs="Arial"/>
        </w:rPr>
        <w:t>Shutdown of pump P 301 A/S and delayed stand by start up.</w:t>
      </w:r>
    </w:p>
    <w:p w14:paraId="5DD9F741" w14:textId="77777777" w:rsidR="00114806" w:rsidRPr="00114806" w:rsidRDefault="00114806" w:rsidP="00BA49DC">
      <w:pPr>
        <w:ind w:left="426" w:hanging="426"/>
        <w:rPr>
          <w:rFonts w:ascii="Arial" w:hAnsi="Arial" w:cs="Arial"/>
        </w:rPr>
      </w:pPr>
      <w:r w:rsidRPr="00114806">
        <w:rPr>
          <w:rFonts w:ascii="Arial" w:hAnsi="Arial" w:cs="Arial"/>
        </w:rPr>
        <w:t>Line troubles : Clogging of filters, great losses, etc.</w:t>
      </w:r>
    </w:p>
    <w:p w14:paraId="0DEF6291" w14:textId="77777777" w:rsidR="00114806" w:rsidRPr="00114806" w:rsidRDefault="00114806" w:rsidP="00BA49DC">
      <w:pPr>
        <w:ind w:left="426" w:hanging="426"/>
        <w:rPr>
          <w:rFonts w:ascii="Arial" w:hAnsi="Arial" w:cs="Arial"/>
        </w:rPr>
      </w:pPr>
    </w:p>
    <w:p w14:paraId="33A50202" w14:textId="77777777" w:rsidR="00114806" w:rsidRPr="00BA49DC" w:rsidRDefault="00114806" w:rsidP="00BA49DC">
      <w:pPr>
        <w:ind w:left="426" w:hanging="426"/>
        <w:rPr>
          <w:rFonts w:ascii="Arial" w:hAnsi="Arial" w:cs="Arial"/>
        </w:rPr>
      </w:pPr>
      <w:r w:rsidRPr="00BA49DC">
        <w:rPr>
          <w:rFonts w:ascii="Arial" w:hAnsi="Arial" w:cs="Arial"/>
        </w:rPr>
        <w:t>Case A-Tank V304 is, usually, kept at 55% level and, therefore, it allows an autonomy of about 2 hour under the full plant capacity.</w:t>
      </w:r>
    </w:p>
    <w:p w14:paraId="5C4ADC71" w14:textId="77777777" w:rsidR="00114806" w:rsidRPr="00114806" w:rsidRDefault="00114806" w:rsidP="00BA49DC">
      <w:pPr>
        <w:ind w:left="426" w:hanging="426"/>
        <w:rPr>
          <w:rFonts w:ascii="Arial" w:hAnsi="Arial" w:cs="Arial"/>
        </w:rPr>
      </w:pPr>
    </w:p>
    <w:p w14:paraId="3EF7D376" w14:textId="77777777" w:rsidR="00114806" w:rsidRPr="00BA49DC" w:rsidRDefault="00114806" w:rsidP="00BA49DC">
      <w:pPr>
        <w:ind w:left="426" w:hanging="426"/>
        <w:rPr>
          <w:rFonts w:ascii="Arial" w:hAnsi="Arial" w:cs="Arial"/>
        </w:rPr>
      </w:pPr>
      <w:r w:rsidRPr="00BA49DC">
        <w:rPr>
          <w:rFonts w:ascii="Arial" w:hAnsi="Arial" w:cs="Arial"/>
        </w:rPr>
        <w:t>Therefore, the time to carry out the following operations is available:</w:t>
      </w:r>
    </w:p>
    <w:p w14:paraId="44782BBC" w14:textId="77777777" w:rsidR="00114806" w:rsidRPr="00114806" w:rsidRDefault="00114806" w:rsidP="00BA49DC">
      <w:pPr>
        <w:ind w:left="426" w:hanging="426"/>
        <w:rPr>
          <w:rFonts w:ascii="Arial" w:hAnsi="Arial" w:cs="Arial"/>
        </w:rPr>
      </w:pPr>
    </w:p>
    <w:p w14:paraId="5132AB47" w14:textId="77777777" w:rsidR="00114806" w:rsidRPr="00114806" w:rsidRDefault="00114806" w:rsidP="00BA49DC">
      <w:pPr>
        <w:ind w:left="426" w:hanging="426"/>
        <w:rPr>
          <w:rFonts w:ascii="Arial" w:hAnsi="Arial" w:cs="Arial"/>
        </w:rPr>
      </w:pPr>
      <w:r w:rsidRPr="00114806">
        <w:rPr>
          <w:rFonts w:ascii="Arial" w:hAnsi="Arial" w:cs="Arial"/>
        </w:rPr>
        <w:t>Stop the catalysts.</w:t>
      </w:r>
    </w:p>
    <w:p w14:paraId="1FE1B6C9" w14:textId="77777777" w:rsidR="00114806" w:rsidRPr="00114806" w:rsidRDefault="00114806" w:rsidP="00BA49DC">
      <w:pPr>
        <w:ind w:left="426" w:hanging="426"/>
        <w:rPr>
          <w:rFonts w:ascii="Arial" w:hAnsi="Arial" w:cs="Arial"/>
        </w:rPr>
      </w:pPr>
      <w:r w:rsidRPr="00114806">
        <w:rPr>
          <w:rFonts w:ascii="Arial" w:hAnsi="Arial" w:cs="Arial"/>
        </w:rPr>
        <w:t>Introduce emergency killer (1% CO)</w:t>
      </w:r>
    </w:p>
    <w:p w14:paraId="312DF764" w14:textId="77777777" w:rsidR="00114806" w:rsidRPr="00114806" w:rsidRDefault="00114806" w:rsidP="00BA49DC">
      <w:pPr>
        <w:ind w:left="426" w:hanging="426"/>
        <w:rPr>
          <w:rFonts w:ascii="Arial" w:hAnsi="Arial" w:cs="Arial"/>
        </w:rPr>
      </w:pPr>
      <w:r w:rsidRPr="00114806">
        <w:rPr>
          <w:rFonts w:ascii="Arial" w:hAnsi="Arial" w:cs="Arial"/>
        </w:rPr>
        <w:t>Close propylene feeds to reactors except for the flushing to pumps P201 and      P 202.</w:t>
      </w:r>
    </w:p>
    <w:p w14:paraId="4B787DE9" w14:textId="77777777" w:rsidR="00114806" w:rsidRPr="00114806" w:rsidRDefault="00114806" w:rsidP="00BA49DC">
      <w:pPr>
        <w:ind w:left="426" w:hanging="426"/>
        <w:rPr>
          <w:rFonts w:ascii="Arial" w:hAnsi="Arial" w:cs="Arial"/>
        </w:rPr>
      </w:pPr>
    </w:p>
    <w:p w14:paraId="68833187" w14:textId="77777777" w:rsidR="00114806" w:rsidRPr="00BA49DC" w:rsidRDefault="00114806" w:rsidP="00BA49DC">
      <w:pPr>
        <w:ind w:left="426" w:hanging="426"/>
        <w:rPr>
          <w:rFonts w:ascii="Arial" w:hAnsi="Arial" w:cs="Arial"/>
        </w:rPr>
      </w:pPr>
      <w:r w:rsidRPr="00BA49DC">
        <w:rPr>
          <w:rFonts w:ascii="Arial" w:hAnsi="Arial" w:cs="Arial"/>
        </w:rPr>
        <w:t>When level of V 304 is at the minimum, actuate the emergency shutdown performing the operations given below, to avoid the cavitation of pumps P 301A/S.</w:t>
      </w:r>
    </w:p>
    <w:p w14:paraId="0C0FF8BD" w14:textId="77777777" w:rsidR="00114806" w:rsidRPr="00114806" w:rsidRDefault="00114806" w:rsidP="00BA49DC">
      <w:pPr>
        <w:ind w:left="426" w:hanging="426"/>
        <w:rPr>
          <w:rFonts w:ascii="Arial" w:hAnsi="Arial" w:cs="Arial"/>
        </w:rPr>
      </w:pPr>
    </w:p>
    <w:p w14:paraId="5BC62554" w14:textId="77777777" w:rsidR="00114806" w:rsidRPr="00114806" w:rsidRDefault="00114806" w:rsidP="00BA49DC">
      <w:pPr>
        <w:ind w:left="426" w:hanging="426"/>
        <w:rPr>
          <w:rFonts w:ascii="Arial" w:hAnsi="Arial" w:cs="Arial"/>
        </w:rPr>
      </w:pPr>
      <w:r w:rsidRPr="00114806">
        <w:rPr>
          <w:rFonts w:ascii="Arial" w:hAnsi="Arial" w:cs="Arial"/>
        </w:rPr>
        <w:t>Stop pump P 201 and P 202.</w:t>
      </w:r>
    </w:p>
    <w:p w14:paraId="5B92E9F8" w14:textId="77777777" w:rsidR="00114806" w:rsidRPr="00114806" w:rsidRDefault="00114806" w:rsidP="00BA49DC">
      <w:pPr>
        <w:ind w:left="426" w:hanging="426"/>
        <w:rPr>
          <w:rFonts w:ascii="Arial" w:hAnsi="Arial" w:cs="Arial"/>
        </w:rPr>
      </w:pPr>
      <w:r w:rsidRPr="00114806">
        <w:rPr>
          <w:rFonts w:ascii="Arial" w:hAnsi="Arial" w:cs="Arial"/>
        </w:rPr>
        <w:t>Close flushing propylene to the above pumps.</w:t>
      </w:r>
    </w:p>
    <w:p w14:paraId="2E26C2DC" w14:textId="77777777" w:rsidR="00114806" w:rsidRPr="00114806" w:rsidRDefault="00114806" w:rsidP="00BA49DC">
      <w:pPr>
        <w:ind w:left="426" w:hanging="426"/>
        <w:rPr>
          <w:rFonts w:ascii="Arial" w:hAnsi="Arial" w:cs="Arial"/>
        </w:rPr>
      </w:pPr>
      <w:r w:rsidRPr="00114806">
        <w:rPr>
          <w:rFonts w:ascii="Arial" w:hAnsi="Arial" w:cs="Arial"/>
        </w:rPr>
        <w:t>Then, stop pumps P 301A/S.</w:t>
      </w:r>
    </w:p>
    <w:p w14:paraId="200E3DC0" w14:textId="77777777" w:rsidR="00114806" w:rsidRPr="00114806" w:rsidRDefault="00114806" w:rsidP="00BA49DC">
      <w:pPr>
        <w:ind w:left="426" w:hanging="426"/>
        <w:rPr>
          <w:rFonts w:ascii="Arial" w:hAnsi="Arial" w:cs="Arial"/>
        </w:rPr>
      </w:pPr>
    </w:p>
    <w:p w14:paraId="5D63C1B2" w14:textId="77777777" w:rsidR="00114806" w:rsidRPr="00BA49DC" w:rsidRDefault="00114806" w:rsidP="00BA49DC">
      <w:pPr>
        <w:ind w:left="426" w:hanging="426"/>
        <w:rPr>
          <w:rFonts w:ascii="Arial" w:hAnsi="Arial" w:cs="Arial"/>
        </w:rPr>
      </w:pPr>
      <w:r w:rsidRPr="00BA49DC">
        <w:rPr>
          <w:rFonts w:ascii="Arial" w:hAnsi="Arial" w:cs="Arial"/>
        </w:rPr>
        <w:t>Case B:</w:t>
      </w:r>
    </w:p>
    <w:p w14:paraId="570AA66D" w14:textId="77777777" w:rsidR="00114806" w:rsidRPr="00114806" w:rsidRDefault="00114806" w:rsidP="00BA49DC">
      <w:pPr>
        <w:ind w:left="426" w:hanging="426"/>
        <w:rPr>
          <w:rFonts w:ascii="Arial" w:hAnsi="Arial" w:cs="Arial"/>
        </w:rPr>
      </w:pPr>
    </w:p>
    <w:p w14:paraId="4E9F787E" w14:textId="77777777" w:rsidR="00114806" w:rsidRPr="00114806" w:rsidRDefault="00114806" w:rsidP="00BA49DC">
      <w:pPr>
        <w:ind w:left="426" w:hanging="426"/>
        <w:rPr>
          <w:rFonts w:ascii="Arial" w:hAnsi="Arial" w:cs="Arial"/>
        </w:rPr>
      </w:pPr>
      <w:r w:rsidRPr="00114806">
        <w:rPr>
          <w:rFonts w:ascii="Arial" w:hAnsi="Arial" w:cs="Arial"/>
        </w:rPr>
        <w:t>Effect the emergency discharge of R 201 to V 802 using HS 1806.</w:t>
      </w:r>
    </w:p>
    <w:p w14:paraId="56DE4BE5" w14:textId="77777777" w:rsidR="00114806" w:rsidRPr="00114806" w:rsidRDefault="00114806" w:rsidP="00BA49DC">
      <w:pPr>
        <w:ind w:left="426" w:hanging="426"/>
        <w:rPr>
          <w:rFonts w:ascii="Arial" w:hAnsi="Arial" w:cs="Arial"/>
        </w:rPr>
      </w:pPr>
    </w:p>
    <w:p w14:paraId="29126D07" w14:textId="77777777" w:rsidR="00114806" w:rsidRPr="00114806" w:rsidRDefault="00114806" w:rsidP="00BA49DC">
      <w:pPr>
        <w:ind w:left="426" w:hanging="426"/>
        <w:rPr>
          <w:rFonts w:ascii="Arial" w:hAnsi="Arial" w:cs="Arial"/>
        </w:rPr>
      </w:pPr>
      <w:r w:rsidRPr="00114806">
        <w:rPr>
          <w:rFonts w:ascii="Arial" w:hAnsi="Arial" w:cs="Arial"/>
        </w:rPr>
        <w:t>Introduce the emergency killer into R 202 keeping P 202 in operation for some minutes to disperse the killer inside the reactor.</w:t>
      </w:r>
    </w:p>
    <w:p w14:paraId="42ED8168" w14:textId="77777777" w:rsidR="00114806" w:rsidRPr="00114806" w:rsidRDefault="00114806" w:rsidP="00BA49DC">
      <w:pPr>
        <w:ind w:left="426" w:hanging="426"/>
        <w:rPr>
          <w:rFonts w:ascii="Arial" w:hAnsi="Arial" w:cs="Arial"/>
        </w:rPr>
      </w:pPr>
    </w:p>
    <w:p w14:paraId="2C8A40C8" w14:textId="77777777" w:rsidR="00114806" w:rsidRPr="00114806" w:rsidRDefault="00114806" w:rsidP="00BA49DC">
      <w:pPr>
        <w:ind w:left="426" w:hanging="426"/>
        <w:rPr>
          <w:rFonts w:ascii="Arial" w:hAnsi="Arial" w:cs="Arial"/>
        </w:rPr>
      </w:pPr>
      <w:r w:rsidRPr="00114806">
        <w:rPr>
          <w:rFonts w:ascii="Arial" w:hAnsi="Arial" w:cs="Arial"/>
        </w:rPr>
        <w:t>Stop P 202.</w:t>
      </w:r>
    </w:p>
    <w:p w14:paraId="4EE415DE" w14:textId="77777777" w:rsidR="00114806" w:rsidRPr="00114806" w:rsidRDefault="00114806" w:rsidP="00BA49DC">
      <w:pPr>
        <w:ind w:left="426" w:hanging="426"/>
        <w:rPr>
          <w:rFonts w:ascii="Arial" w:hAnsi="Arial" w:cs="Arial"/>
        </w:rPr>
      </w:pPr>
    </w:p>
    <w:p w14:paraId="1F27BDFE" w14:textId="77777777" w:rsidR="00114806" w:rsidRPr="00114806" w:rsidRDefault="00114806" w:rsidP="00BA49DC">
      <w:pPr>
        <w:ind w:left="426" w:hanging="426"/>
        <w:rPr>
          <w:rFonts w:ascii="Arial" w:hAnsi="Arial" w:cs="Arial"/>
        </w:rPr>
      </w:pPr>
      <w:r w:rsidRPr="00114806">
        <w:rPr>
          <w:rFonts w:ascii="Arial" w:hAnsi="Arial" w:cs="Arial"/>
        </w:rPr>
        <w:t>Keep under control temperature and pressure in R 202.  If due to the reaction they tend to increase, reintroduce the emergency killer and drain from the emergency bottom discharges for 3 minutes</w:t>
      </w:r>
    </w:p>
    <w:p w14:paraId="52B072AB" w14:textId="77777777" w:rsidR="00114806" w:rsidRPr="00114806" w:rsidRDefault="00114806" w:rsidP="00BA49DC">
      <w:pPr>
        <w:ind w:left="426" w:hanging="426"/>
        <w:rPr>
          <w:rFonts w:ascii="Arial" w:hAnsi="Arial" w:cs="Arial"/>
        </w:rPr>
      </w:pPr>
    </w:p>
    <w:p w14:paraId="562BE934" w14:textId="77777777" w:rsidR="00114806" w:rsidRPr="00BA49DC" w:rsidRDefault="00114806" w:rsidP="00BA49DC">
      <w:pPr>
        <w:ind w:left="426" w:hanging="426"/>
        <w:rPr>
          <w:rFonts w:ascii="Arial" w:hAnsi="Arial" w:cs="Arial"/>
        </w:rPr>
      </w:pPr>
      <w:r w:rsidRPr="00BA49DC">
        <w:rPr>
          <w:rFonts w:ascii="Arial" w:hAnsi="Arial" w:cs="Arial"/>
        </w:rPr>
        <w:t>In case the reaction has been stopped, do not discharge to blwodown, but empty the reactors along the standard process line and through the service flash to      V 301, using all the bottom discharge (HIC) to remove all the thickened phase.</w:t>
      </w:r>
    </w:p>
    <w:p w14:paraId="6D9E5CFC" w14:textId="77777777" w:rsidR="00114806" w:rsidRPr="00114806" w:rsidRDefault="00114806" w:rsidP="00BA49DC">
      <w:pPr>
        <w:ind w:left="426" w:hanging="426"/>
        <w:rPr>
          <w:rFonts w:ascii="Arial" w:hAnsi="Arial" w:cs="Arial"/>
        </w:rPr>
      </w:pPr>
    </w:p>
    <w:p w14:paraId="6F621B5E" w14:textId="59E24E11" w:rsidR="00114806" w:rsidRPr="00BA49DC" w:rsidRDefault="00114806" w:rsidP="00BA49DC">
      <w:pPr>
        <w:ind w:left="426" w:hanging="426"/>
        <w:rPr>
          <w:rFonts w:ascii="Arial" w:hAnsi="Arial" w:cs="Arial"/>
        </w:rPr>
      </w:pPr>
      <w:r w:rsidRPr="00BA49DC">
        <w:rPr>
          <w:rFonts w:ascii="Arial" w:hAnsi="Arial" w:cs="Arial"/>
        </w:rPr>
        <w:t>Hydrogen failure</w:t>
      </w:r>
    </w:p>
    <w:p w14:paraId="21C0CDAD" w14:textId="77777777" w:rsidR="00114806" w:rsidRPr="00114806" w:rsidRDefault="00114806" w:rsidP="00BA49DC">
      <w:pPr>
        <w:ind w:left="426" w:hanging="426"/>
        <w:rPr>
          <w:rFonts w:ascii="Arial" w:hAnsi="Arial" w:cs="Arial"/>
        </w:rPr>
      </w:pPr>
    </w:p>
    <w:p w14:paraId="7C9F284E" w14:textId="77777777" w:rsidR="00114806" w:rsidRPr="00BA49DC" w:rsidRDefault="00114806" w:rsidP="00BA49DC">
      <w:pPr>
        <w:ind w:left="426" w:hanging="426"/>
        <w:rPr>
          <w:rFonts w:ascii="Arial" w:hAnsi="Arial" w:cs="Arial"/>
        </w:rPr>
      </w:pPr>
      <w:r w:rsidRPr="00BA49DC">
        <w:rPr>
          <w:rFonts w:ascii="Arial" w:hAnsi="Arial" w:cs="Arial"/>
        </w:rPr>
        <w:lastRenderedPageBreak/>
        <w:t>No risks for the plant, but an off-spec product would be produced, therefore, it is necessary to stop the catalyst and dilute the reaction keeping the plant regularly under operation.</w:t>
      </w:r>
    </w:p>
    <w:p w14:paraId="00DA3CF7" w14:textId="77777777" w:rsidR="00114806" w:rsidRPr="00114806" w:rsidRDefault="00114806" w:rsidP="00BA49DC">
      <w:pPr>
        <w:ind w:left="426" w:hanging="426"/>
        <w:rPr>
          <w:rFonts w:ascii="Arial" w:hAnsi="Arial" w:cs="Arial"/>
        </w:rPr>
      </w:pPr>
    </w:p>
    <w:p w14:paraId="4F617053" w14:textId="44C45743" w:rsidR="00114806" w:rsidRPr="00BA49DC" w:rsidRDefault="00114806" w:rsidP="00BA49DC">
      <w:pPr>
        <w:ind w:left="426" w:hanging="426"/>
        <w:rPr>
          <w:rFonts w:ascii="Arial" w:hAnsi="Arial" w:cs="Arial"/>
        </w:rPr>
      </w:pPr>
      <w:r w:rsidRPr="00BA49DC">
        <w:rPr>
          <w:rFonts w:ascii="Arial" w:hAnsi="Arial" w:cs="Arial"/>
        </w:rPr>
        <w:t>Ethylene Failure:</w:t>
      </w:r>
    </w:p>
    <w:p w14:paraId="681EFA84" w14:textId="77777777" w:rsidR="00114806" w:rsidRPr="00114806" w:rsidRDefault="00114806" w:rsidP="00BA49DC">
      <w:pPr>
        <w:ind w:left="426" w:hanging="426"/>
        <w:rPr>
          <w:rFonts w:ascii="Arial" w:hAnsi="Arial" w:cs="Arial"/>
        </w:rPr>
      </w:pPr>
    </w:p>
    <w:p w14:paraId="077D8182" w14:textId="77777777" w:rsidR="00114806" w:rsidRPr="00BA49DC" w:rsidRDefault="00114806" w:rsidP="00BA49DC">
      <w:pPr>
        <w:ind w:left="426" w:hanging="426"/>
        <w:rPr>
          <w:rFonts w:ascii="Arial" w:hAnsi="Arial" w:cs="Arial"/>
        </w:rPr>
      </w:pPr>
      <w:r w:rsidRPr="00BA49DC">
        <w:rPr>
          <w:rFonts w:ascii="Arial" w:hAnsi="Arial" w:cs="Arial"/>
        </w:rPr>
        <w:t>It is only used for random copolymers.  The case is similar to that of hydrogen above, following the same procedure.</w:t>
      </w:r>
    </w:p>
    <w:p w14:paraId="74DE0CC0" w14:textId="77777777" w:rsidR="00114806" w:rsidRPr="00114806" w:rsidRDefault="00114806" w:rsidP="00BA49DC">
      <w:pPr>
        <w:ind w:left="426" w:hanging="426"/>
        <w:rPr>
          <w:rFonts w:ascii="Arial" w:hAnsi="Arial" w:cs="Arial"/>
        </w:rPr>
      </w:pPr>
    </w:p>
    <w:p w14:paraId="059C0841" w14:textId="3925CFBB" w:rsidR="00114806" w:rsidRPr="00BA49DC" w:rsidRDefault="00114806" w:rsidP="00BA49DC">
      <w:pPr>
        <w:ind w:left="426" w:hanging="426"/>
        <w:rPr>
          <w:rFonts w:ascii="Arial" w:hAnsi="Arial" w:cs="Arial"/>
        </w:rPr>
      </w:pPr>
      <w:r w:rsidRPr="00BA49DC">
        <w:rPr>
          <w:rFonts w:ascii="Arial" w:hAnsi="Arial" w:cs="Arial"/>
        </w:rPr>
        <w:t>Lack of Teal and Donor.</w:t>
      </w:r>
    </w:p>
    <w:p w14:paraId="4DF56BAC" w14:textId="77777777" w:rsidR="00114806" w:rsidRPr="00114806" w:rsidRDefault="00114806" w:rsidP="00BA49DC">
      <w:pPr>
        <w:ind w:left="426" w:hanging="426"/>
        <w:rPr>
          <w:rFonts w:ascii="Arial" w:hAnsi="Arial" w:cs="Arial"/>
        </w:rPr>
      </w:pPr>
    </w:p>
    <w:p w14:paraId="5B3078F4" w14:textId="77777777" w:rsidR="00114806" w:rsidRPr="00BA49DC" w:rsidRDefault="00114806" w:rsidP="00BA49DC">
      <w:pPr>
        <w:ind w:left="426" w:hanging="426"/>
        <w:rPr>
          <w:rFonts w:ascii="Arial" w:hAnsi="Arial" w:cs="Arial"/>
        </w:rPr>
      </w:pPr>
      <w:r w:rsidRPr="00BA49DC">
        <w:rPr>
          <w:rFonts w:ascii="Arial" w:hAnsi="Arial" w:cs="Arial"/>
        </w:rPr>
        <w:t>Both affect the obtained product quality.  Particularly, the lack of Donor can lead the production of high quantity of atactic.  Which may choke the lines/vessels.</w:t>
      </w:r>
    </w:p>
    <w:p w14:paraId="6D9D0FD0" w14:textId="77777777" w:rsidR="00114806" w:rsidRPr="00114806" w:rsidRDefault="00114806" w:rsidP="00BA49DC">
      <w:pPr>
        <w:ind w:left="426" w:hanging="426"/>
        <w:rPr>
          <w:rFonts w:ascii="Arial" w:hAnsi="Arial" w:cs="Arial"/>
        </w:rPr>
      </w:pPr>
    </w:p>
    <w:p w14:paraId="3D74A356" w14:textId="77777777" w:rsidR="00114806" w:rsidRPr="00114806" w:rsidRDefault="00114806" w:rsidP="00BA49DC">
      <w:pPr>
        <w:ind w:left="426" w:hanging="426"/>
        <w:rPr>
          <w:rFonts w:ascii="Arial" w:hAnsi="Arial" w:cs="Arial"/>
        </w:rPr>
      </w:pPr>
      <w:r w:rsidRPr="00114806">
        <w:rPr>
          <w:rFonts w:ascii="Arial" w:hAnsi="Arial" w:cs="Arial"/>
        </w:rPr>
        <w:t>Stop the catalytic paste feeding.</w:t>
      </w:r>
    </w:p>
    <w:p w14:paraId="3EAAEEFD" w14:textId="77777777" w:rsidR="00114806" w:rsidRPr="00114806" w:rsidRDefault="00114806" w:rsidP="00BA49DC">
      <w:pPr>
        <w:ind w:left="426" w:hanging="426"/>
        <w:rPr>
          <w:rFonts w:ascii="Arial" w:hAnsi="Arial" w:cs="Arial"/>
        </w:rPr>
      </w:pPr>
      <w:r w:rsidRPr="00114806">
        <w:rPr>
          <w:rFonts w:ascii="Arial" w:hAnsi="Arial" w:cs="Arial"/>
        </w:rPr>
        <w:t>Introduce the service killer (30% CO)</w:t>
      </w:r>
    </w:p>
    <w:p w14:paraId="3E9F2418" w14:textId="77777777" w:rsidR="00114806" w:rsidRPr="00114806" w:rsidRDefault="00114806" w:rsidP="00BA49DC">
      <w:pPr>
        <w:ind w:left="426" w:hanging="426"/>
        <w:rPr>
          <w:rFonts w:ascii="Arial" w:hAnsi="Arial" w:cs="Arial"/>
        </w:rPr>
      </w:pPr>
      <w:r w:rsidRPr="00114806">
        <w:rPr>
          <w:rFonts w:ascii="Arial" w:hAnsi="Arial" w:cs="Arial"/>
        </w:rPr>
        <w:t>Dilute the reaction.</w:t>
      </w:r>
    </w:p>
    <w:p w14:paraId="7A3891CB" w14:textId="77777777" w:rsidR="00114806" w:rsidRPr="00114806" w:rsidRDefault="00114806" w:rsidP="00BA49DC">
      <w:pPr>
        <w:ind w:left="426" w:hanging="426"/>
        <w:rPr>
          <w:rFonts w:ascii="Arial" w:hAnsi="Arial" w:cs="Arial"/>
        </w:rPr>
      </w:pPr>
    </w:p>
    <w:p w14:paraId="673E1A38" w14:textId="14BF4EEC" w:rsidR="00114806" w:rsidRPr="00BA49DC" w:rsidRDefault="00114806" w:rsidP="00BA49DC">
      <w:pPr>
        <w:ind w:left="426" w:hanging="426"/>
        <w:rPr>
          <w:rFonts w:ascii="Arial" w:hAnsi="Arial" w:cs="Arial"/>
        </w:rPr>
      </w:pPr>
      <w:r w:rsidRPr="00BA49DC">
        <w:rPr>
          <w:rFonts w:ascii="Arial" w:hAnsi="Arial" w:cs="Arial"/>
        </w:rPr>
        <w:t>Machinery failures:</w:t>
      </w:r>
    </w:p>
    <w:p w14:paraId="5480D1C0" w14:textId="77777777" w:rsidR="00114806" w:rsidRPr="00114806" w:rsidRDefault="00114806" w:rsidP="00BA49DC">
      <w:pPr>
        <w:ind w:left="426" w:hanging="426"/>
        <w:rPr>
          <w:rFonts w:ascii="Arial" w:hAnsi="Arial" w:cs="Arial"/>
        </w:rPr>
      </w:pPr>
    </w:p>
    <w:p w14:paraId="6CFB92CE" w14:textId="77777777" w:rsidR="00114806" w:rsidRPr="00114806" w:rsidRDefault="00114806" w:rsidP="00BA49DC">
      <w:pPr>
        <w:ind w:left="426" w:hanging="426"/>
        <w:rPr>
          <w:rFonts w:ascii="Arial" w:hAnsi="Arial" w:cs="Arial"/>
        </w:rPr>
      </w:pPr>
      <w:r w:rsidRPr="00114806">
        <w:rPr>
          <w:rFonts w:ascii="Arial" w:hAnsi="Arial" w:cs="Arial"/>
        </w:rPr>
        <w:t>Stopping of P 201.</w:t>
      </w:r>
    </w:p>
    <w:p w14:paraId="0A3BE3CC" w14:textId="77777777" w:rsidR="00114806" w:rsidRPr="00114806" w:rsidRDefault="00114806" w:rsidP="00BA49DC">
      <w:pPr>
        <w:ind w:left="426" w:hanging="426"/>
        <w:rPr>
          <w:rFonts w:ascii="Arial" w:hAnsi="Arial" w:cs="Arial"/>
        </w:rPr>
      </w:pPr>
    </w:p>
    <w:p w14:paraId="369EBF6F" w14:textId="77777777" w:rsidR="00114806" w:rsidRPr="00BA49DC" w:rsidRDefault="00114806" w:rsidP="00BA49DC">
      <w:pPr>
        <w:ind w:left="426" w:hanging="426"/>
        <w:rPr>
          <w:rFonts w:ascii="Arial" w:hAnsi="Arial" w:cs="Arial"/>
        </w:rPr>
      </w:pPr>
      <w:r w:rsidRPr="00BA49DC">
        <w:rPr>
          <w:rFonts w:ascii="Arial" w:hAnsi="Arial" w:cs="Arial"/>
        </w:rPr>
        <w:t>It involves the catalyst decantation on R 201 bottom.  It actuates the block of I 1801 which causes:</w:t>
      </w:r>
    </w:p>
    <w:p w14:paraId="0322D341" w14:textId="77777777" w:rsidR="00114806" w:rsidRPr="00114806" w:rsidRDefault="00114806" w:rsidP="00BA49DC">
      <w:pPr>
        <w:ind w:left="426" w:hanging="426"/>
        <w:rPr>
          <w:rFonts w:ascii="Arial" w:hAnsi="Arial" w:cs="Arial"/>
        </w:rPr>
      </w:pPr>
    </w:p>
    <w:p w14:paraId="6A0F147D" w14:textId="77777777" w:rsidR="00114806" w:rsidRPr="00114806" w:rsidRDefault="00114806" w:rsidP="00BA49DC">
      <w:pPr>
        <w:ind w:left="426" w:hanging="426"/>
        <w:rPr>
          <w:rFonts w:ascii="Arial" w:hAnsi="Arial" w:cs="Arial"/>
        </w:rPr>
      </w:pPr>
      <w:r w:rsidRPr="00114806">
        <w:rPr>
          <w:rFonts w:ascii="Arial" w:hAnsi="Arial" w:cs="Arial"/>
        </w:rPr>
        <w:t>Stopping of catalysts.</w:t>
      </w:r>
    </w:p>
    <w:p w14:paraId="5F92023C" w14:textId="77777777" w:rsidR="00114806" w:rsidRPr="00114806" w:rsidRDefault="00114806" w:rsidP="00BA49DC">
      <w:pPr>
        <w:ind w:left="426" w:hanging="426"/>
        <w:rPr>
          <w:rFonts w:ascii="Arial" w:hAnsi="Arial" w:cs="Arial"/>
        </w:rPr>
      </w:pPr>
      <w:r w:rsidRPr="00114806">
        <w:rPr>
          <w:rFonts w:ascii="Arial" w:hAnsi="Arial" w:cs="Arial"/>
        </w:rPr>
        <w:t>Closing of flushing propylene to pump.</w:t>
      </w:r>
    </w:p>
    <w:p w14:paraId="7F6CAE2E" w14:textId="77777777" w:rsidR="00114806" w:rsidRPr="00114806" w:rsidRDefault="00114806" w:rsidP="00BA49DC">
      <w:pPr>
        <w:ind w:left="426" w:hanging="426"/>
        <w:rPr>
          <w:rFonts w:ascii="Arial" w:hAnsi="Arial" w:cs="Arial"/>
        </w:rPr>
      </w:pPr>
      <w:r w:rsidRPr="00114806">
        <w:rPr>
          <w:rFonts w:ascii="Arial" w:hAnsi="Arial" w:cs="Arial"/>
        </w:rPr>
        <w:t>Closing of R 201 discharge to R 202.</w:t>
      </w:r>
    </w:p>
    <w:p w14:paraId="07631A9E" w14:textId="77777777" w:rsidR="00114806" w:rsidRPr="00114806" w:rsidRDefault="00114806" w:rsidP="00BA49DC">
      <w:pPr>
        <w:ind w:left="426" w:hanging="426"/>
        <w:rPr>
          <w:rFonts w:ascii="Arial" w:hAnsi="Arial" w:cs="Arial"/>
        </w:rPr>
      </w:pPr>
      <w:r w:rsidRPr="00114806">
        <w:rPr>
          <w:rFonts w:ascii="Arial" w:hAnsi="Arial" w:cs="Arial"/>
        </w:rPr>
        <w:t>Opening of bottom discharge to V 802 blowdown.</w:t>
      </w:r>
    </w:p>
    <w:p w14:paraId="0000D547" w14:textId="77777777" w:rsidR="00114806" w:rsidRPr="00114806" w:rsidRDefault="00114806" w:rsidP="00BA49DC">
      <w:pPr>
        <w:ind w:left="426" w:hanging="426"/>
        <w:rPr>
          <w:rFonts w:ascii="Arial" w:hAnsi="Arial" w:cs="Arial"/>
        </w:rPr>
      </w:pPr>
      <w:r w:rsidRPr="00114806">
        <w:rPr>
          <w:rFonts w:ascii="Arial" w:hAnsi="Arial" w:cs="Arial"/>
        </w:rPr>
        <w:t>The 30” delayed closing of propylene to R 201.</w:t>
      </w:r>
    </w:p>
    <w:p w14:paraId="3B02A8E9" w14:textId="77777777" w:rsidR="00114806" w:rsidRPr="00114806" w:rsidRDefault="00114806" w:rsidP="00BA49DC">
      <w:pPr>
        <w:ind w:left="426" w:hanging="426"/>
        <w:rPr>
          <w:rFonts w:ascii="Arial" w:hAnsi="Arial" w:cs="Arial"/>
        </w:rPr>
      </w:pPr>
    </w:p>
    <w:p w14:paraId="7016BB40" w14:textId="77777777" w:rsidR="00114806" w:rsidRPr="00114806" w:rsidRDefault="00114806" w:rsidP="00BA49DC">
      <w:pPr>
        <w:ind w:left="426" w:hanging="426"/>
        <w:rPr>
          <w:rFonts w:ascii="Arial" w:hAnsi="Arial" w:cs="Arial"/>
        </w:rPr>
      </w:pPr>
      <w:r w:rsidRPr="00114806">
        <w:rPr>
          <w:rFonts w:ascii="Arial" w:hAnsi="Arial" w:cs="Arial"/>
        </w:rPr>
        <w:t>Stopping of P 202</w:t>
      </w:r>
    </w:p>
    <w:p w14:paraId="331A6E40" w14:textId="77777777" w:rsidR="00114806" w:rsidRPr="00114806" w:rsidRDefault="00114806" w:rsidP="00BA49DC">
      <w:pPr>
        <w:ind w:left="426" w:hanging="426"/>
        <w:rPr>
          <w:rFonts w:ascii="Arial" w:hAnsi="Arial" w:cs="Arial"/>
        </w:rPr>
      </w:pPr>
    </w:p>
    <w:p w14:paraId="18046B96" w14:textId="77777777" w:rsidR="00114806" w:rsidRPr="00BA49DC" w:rsidRDefault="00114806" w:rsidP="00BA49DC">
      <w:pPr>
        <w:ind w:left="426" w:hanging="426"/>
        <w:rPr>
          <w:rFonts w:ascii="Arial" w:hAnsi="Arial" w:cs="Arial"/>
        </w:rPr>
      </w:pPr>
      <w:r w:rsidRPr="00BA49DC">
        <w:rPr>
          <w:rFonts w:ascii="Arial" w:hAnsi="Arial" w:cs="Arial"/>
        </w:rPr>
        <w:t>It also involves the polymer decantation on the lower bends of R 202 reactor.  To avoid that an uncontrolled reaction develops on bottom thus causing the clogging of the equipment, the stopping of pump will actuate I 1901 which will cause the following actions:</w:t>
      </w:r>
    </w:p>
    <w:p w14:paraId="7CA02744" w14:textId="77777777" w:rsidR="00114806" w:rsidRPr="00114806" w:rsidRDefault="00114806" w:rsidP="00BA49DC">
      <w:pPr>
        <w:ind w:left="426" w:hanging="426"/>
        <w:rPr>
          <w:rFonts w:ascii="Arial" w:hAnsi="Arial" w:cs="Arial"/>
        </w:rPr>
      </w:pPr>
    </w:p>
    <w:p w14:paraId="270F4A60" w14:textId="77777777" w:rsidR="00114806" w:rsidRPr="00114806" w:rsidRDefault="00114806" w:rsidP="00BA49DC">
      <w:pPr>
        <w:ind w:left="426" w:hanging="426"/>
        <w:rPr>
          <w:rFonts w:ascii="Arial" w:hAnsi="Arial" w:cs="Arial"/>
        </w:rPr>
      </w:pPr>
      <w:r w:rsidRPr="00114806">
        <w:rPr>
          <w:rFonts w:ascii="Arial" w:hAnsi="Arial" w:cs="Arial"/>
        </w:rPr>
        <w:t>Stopping of catalysts.</w:t>
      </w:r>
    </w:p>
    <w:p w14:paraId="10A5034B" w14:textId="77777777" w:rsidR="00114806" w:rsidRPr="00114806" w:rsidRDefault="00114806" w:rsidP="00BA49DC">
      <w:pPr>
        <w:ind w:left="426" w:hanging="426"/>
        <w:rPr>
          <w:rFonts w:ascii="Arial" w:hAnsi="Arial" w:cs="Arial"/>
        </w:rPr>
      </w:pPr>
      <w:r w:rsidRPr="00114806">
        <w:rPr>
          <w:rFonts w:ascii="Arial" w:hAnsi="Arial" w:cs="Arial"/>
        </w:rPr>
        <w:t>Closing of hydrogen and ethylene if the latter is opened.</w:t>
      </w:r>
    </w:p>
    <w:p w14:paraId="257C137D" w14:textId="77777777" w:rsidR="00114806" w:rsidRPr="00114806" w:rsidRDefault="00114806" w:rsidP="00BA49DC">
      <w:pPr>
        <w:ind w:left="426" w:hanging="426"/>
        <w:rPr>
          <w:rFonts w:ascii="Arial" w:hAnsi="Arial" w:cs="Arial"/>
        </w:rPr>
      </w:pPr>
    </w:p>
    <w:p w14:paraId="24046194" w14:textId="77777777" w:rsidR="00114806" w:rsidRPr="00BA49DC" w:rsidRDefault="00114806" w:rsidP="00BA49DC">
      <w:pPr>
        <w:ind w:left="426" w:hanging="426"/>
        <w:rPr>
          <w:rFonts w:ascii="Arial" w:hAnsi="Arial" w:cs="Arial"/>
        </w:rPr>
      </w:pPr>
      <w:r w:rsidRPr="00BA49DC">
        <w:rPr>
          <w:rFonts w:ascii="Arial" w:hAnsi="Arial" w:cs="Arial"/>
        </w:rPr>
        <w:t>Moreover, it is necessary to actuate immediately I 1803 by HS 1809 A/B, which causes:</w:t>
      </w:r>
    </w:p>
    <w:p w14:paraId="572022F6" w14:textId="77777777" w:rsidR="00114806" w:rsidRPr="00114806" w:rsidRDefault="00114806" w:rsidP="00BA49DC">
      <w:pPr>
        <w:ind w:left="426" w:hanging="426"/>
        <w:rPr>
          <w:rFonts w:ascii="Arial" w:hAnsi="Arial" w:cs="Arial"/>
        </w:rPr>
      </w:pPr>
    </w:p>
    <w:p w14:paraId="06EA1A0D" w14:textId="77777777" w:rsidR="00114806" w:rsidRPr="00114806" w:rsidRDefault="00114806" w:rsidP="00BA49DC">
      <w:pPr>
        <w:ind w:left="426" w:hanging="426"/>
        <w:rPr>
          <w:rFonts w:ascii="Arial" w:hAnsi="Arial" w:cs="Arial"/>
        </w:rPr>
      </w:pPr>
      <w:r w:rsidRPr="00114806">
        <w:rPr>
          <w:rFonts w:ascii="Arial" w:hAnsi="Arial" w:cs="Arial"/>
        </w:rPr>
        <w:t>Stopping of P 201.</w:t>
      </w:r>
    </w:p>
    <w:p w14:paraId="5DF620AA" w14:textId="77777777" w:rsidR="00114806" w:rsidRPr="00114806" w:rsidRDefault="00114806" w:rsidP="00BA49DC">
      <w:pPr>
        <w:ind w:left="426" w:hanging="426"/>
        <w:rPr>
          <w:rFonts w:ascii="Arial" w:hAnsi="Arial" w:cs="Arial"/>
        </w:rPr>
      </w:pPr>
      <w:r w:rsidRPr="00114806">
        <w:rPr>
          <w:rFonts w:ascii="Arial" w:hAnsi="Arial" w:cs="Arial"/>
        </w:rPr>
        <w:t>Intervention of interlock  1801 (R 201 emergency discharge to V 802).</w:t>
      </w:r>
    </w:p>
    <w:p w14:paraId="464FFF96" w14:textId="77777777" w:rsidR="00114806" w:rsidRPr="00114806" w:rsidRDefault="00114806" w:rsidP="00BA49DC">
      <w:pPr>
        <w:ind w:left="426" w:hanging="426"/>
        <w:rPr>
          <w:rFonts w:ascii="Arial" w:hAnsi="Arial" w:cs="Arial"/>
        </w:rPr>
      </w:pPr>
      <w:r w:rsidRPr="00114806">
        <w:rPr>
          <w:rFonts w:ascii="Arial" w:hAnsi="Arial" w:cs="Arial"/>
        </w:rPr>
        <w:t>Closing of balancing line between R 202 and V 202.</w:t>
      </w:r>
    </w:p>
    <w:p w14:paraId="060CF191" w14:textId="77777777" w:rsidR="00114806" w:rsidRPr="00114806" w:rsidRDefault="00114806" w:rsidP="00BA49DC">
      <w:pPr>
        <w:ind w:left="426" w:hanging="426"/>
        <w:rPr>
          <w:rFonts w:ascii="Arial" w:hAnsi="Arial" w:cs="Arial"/>
        </w:rPr>
      </w:pPr>
      <w:r w:rsidRPr="00114806">
        <w:rPr>
          <w:rFonts w:ascii="Arial" w:hAnsi="Arial" w:cs="Arial"/>
        </w:rPr>
        <w:t>Closing of propylene to R 202 and P 202.</w:t>
      </w:r>
    </w:p>
    <w:p w14:paraId="399BF382" w14:textId="77777777" w:rsidR="00114806" w:rsidRPr="00114806" w:rsidRDefault="00114806" w:rsidP="00BA49DC">
      <w:pPr>
        <w:ind w:left="426" w:hanging="426"/>
        <w:rPr>
          <w:rFonts w:ascii="Arial" w:hAnsi="Arial" w:cs="Arial"/>
        </w:rPr>
      </w:pPr>
      <w:r w:rsidRPr="00114806">
        <w:rPr>
          <w:rFonts w:ascii="Arial" w:hAnsi="Arial" w:cs="Arial"/>
        </w:rPr>
        <w:t>Closing of discharge valve from R 202 (LV 1801)</w:t>
      </w:r>
    </w:p>
    <w:p w14:paraId="2ED9A608" w14:textId="77777777" w:rsidR="00114806" w:rsidRPr="00114806" w:rsidRDefault="00114806" w:rsidP="00BA49DC">
      <w:pPr>
        <w:ind w:left="426" w:hanging="426"/>
        <w:rPr>
          <w:rFonts w:ascii="Arial" w:hAnsi="Arial" w:cs="Arial"/>
        </w:rPr>
      </w:pPr>
    </w:p>
    <w:p w14:paraId="6EC358A5" w14:textId="77777777" w:rsidR="00114806" w:rsidRPr="00BA49DC" w:rsidRDefault="00114806" w:rsidP="00BA49DC">
      <w:pPr>
        <w:ind w:left="426" w:hanging="426"/>
        <w:rPr>
          <w:rFonts w:ascii="Arial" w:hAnsi="Arial" w:cs="Arial"/>
        </w:rPr>
      </w:pPr>
      <w:r w:rsidRPr="00BA49DC">
        <w:rPr>
          <w:rFonts w:ascii="Arial" w:hAnsi="Arial" w:cs="Arial"/>
        </w:rPr>
        <w:t>Consequently, proceed as follows:</w:t>
      </w:r>
    </w:p>
    <w:p w14:paraId="572CA6AE" w14:textId="77777777" w:rsidR="00114806" w:rsidRPr="00114806" w:rsidRDefault="00114806" w:rsidP="00BA49DC">
      <w:pPr>
        <w:ind w:left="426" w:hanging="426"/>
        <w:rPr>
          <w:rFonts w:ascii="Arial" w:hAnsi="Arial" w:cs="Arial"/>
        </w:rPr>
      </w:pPr>
    </w:p>
    <w:p w14:paraId="67033B0C" w14:textId="77777777" w:rsidR="00114806" w:rsidRPr="00114806" w:rsidRDefault="00114806" w:rsidP="00BA49DC">
      <w:pPr>
        <w:ind w:left="426" w:hanging="426"/>
        <w:rPr>
          <w:rFonts w:ascii="Arial" w:hAnsi="Arial" w:cs="Arial"/>
        </w:rPr>
      </w:pPr>
      <w:r w:rsidRPr="00114806">
        <w:rPr>
          <w:rFonts w:ascii="Arial" w:hAnsi="Arial" w:cs="Arial"/>
        </w:rPr>
        <w:t>Introduce the killer.</w:t>
      </w:r>
    </w:p>
    <w:p w14:paraId="01FD3366" w14:textId="77777777" w:rsidR="00114806" w:rsidRPr="00114806" w:rsidRDefault="00114806" w:rsidP="00BA49DC">
      <w:pPr>
        <w:ind w:left="426" w:hanging="426"/>
        <w:rPr>
          <w:rFonts w:ascii="Arial" w:hAnsi="Arial" w:cs="Arial"/>
        </w:rPr>
      </w:pPr>
      <w:r w:rsidRPr="00114806">
        <w:rPr>
          <w:rFonts w:ascii="Arial" w:hAnsi="Arial" w:cs="Arial"/>
        </w:rPr>
        <w:t>Cool to the maximum the reactor setting TRC 1901 at 20 C.</w:t>
      </w:r>
    </w:p>
    <w:p w14:paraId="69A98314" w14:textId="77777777" w:rsidR="00114806" w:rsidRPr="00114806" w:rsidRDefault="00114806" w:rsidP="00BA49DC">
      <w:pPr>
        <w:ind w:left="426" w:hanging="426"/>
        <w:rPr>
          <w:rFonts w:ascii="Arial" w:hAnsi="Arial" w:cs="Arial"/>
        </w:rPr>
      </w:pPr>
      <w:r w:rsidRPr="00114806">
        <w:rPr>
          <w:rFonts w:ascii="Arial" w:hAnsi="Arial" w:cs="Arial"/>
        </w:rPr>
        <w:t>Discharge reactor to blowdown V801, acting on HS 1905 A/B for 3-4 minutes.</w:t>
      </w:r>
    </w:p>
    <w:p w14:paraId="27168ADC" w14:textId="77777777" w:rsidR="00114806" w:rsidRPr="00114806" w:rsidRDefault="00114806" w:rsidP="00BA49DC">
      <w:pPr>
        <w:ind w:left="426" w:hanging="426"/>
        <w:rPr>
          <w:rFonts w:ascii="Arial" w:hAnsi="Arial" w:cs="Arial"/>
        </w:rPr>
      </w:pPr>
      <w:r w:rsidRPr="00114806">
        <w:rPr>
          <w:rFonts w:ascii="Arial" w:hAnsi="Arial" w:cs="Arial"/>
        </w:rPr>
        <w:t>Follow same as for electrical power failure case.</w:t>
      </w:r>
    </w:p>
    <w:p w14:paraId="26D9D651" w14:textId="77777777" w:rsidR="00114806" w:rsidRPr="00114806" w:rsidRDefault="00114806" w:rsidP="00BA49DC">
      <w:pPr>
        <w:ind w:left="426" w:hanging="426"/>
        <w:rPr>
          <w:rFonts w:ascii="Arial" w:hAnsi="Arial" w:cs="Arial"/>
        </w:rPr>
      </w:pPr>
    </w:p>
    <w:p w14:paraId="0DFFA457" w14:textId="3EB1BDCD" w:rsidR="00114806" w:rsidRPr="00BA49DC" w:rsidRDefault="00114806" w:rsidP="00BA49DC">
      <w:pPr>
        <w:ind w:left="426" w:hanging="426"/>
        <w:rPr>
          <w:rFonts w:ascii="Arial" w:hAnsi="Arial" w:cs="Arial"/>
        </w:rPr>
      </w:pPr>
      <w:r w:rsidRPr="00BA49DC">
        <w:rPr>
          <w:rFonts w:ascii="Arial" w:hAnsi="Arial" w:cs="Arial"/>
        </w:rPr>
        <w:t>Stopping of P 203 A</w:t>
      </w:r>
    </w:p>
    <w:p w14:paraId="235058F3" w14:textId="02D0A3C4" w:rsidR="00114806" w:rsidRPr="00114806" w:rsidRDefault="00114806" w:rsidP="00BA49DC">
      <w:pPr>
        <w:ind w:left="426" w:hanging="426"/>
        <w:rPr>
          <w:rFonts w:ascii="Arial" w:hAnsi="Arial" w:cs="Arial"/>
        </w:rPr>
      </w:pPr>
    </w:p>
    <w:p w14:paraId="5C7136B8" w14:textId="77777777" w:rsidR="00114806" w:rsidRPr="00BA49DC" w:rsidRDefault="00114806" w:rsidP="00BA49DC">
      <w:pPr>
        <w:ind w:left="426" w:hanging="426"/>
        <w:rPr>
          <w:rFonts w:ascii="Arial" w:hAnsi="Arial" w:cs="Arial"/>
        </w:rPr>
      </w:pPr>
      <w:r w:rsidRPr="00BA49DC">
        <w:rPr>
          <w:rFonts w:ascii="Arial" w:hAnsi="Arial" w:cs="Arial"/>
        </w:rPr>
        <w:t>The thermal regulation in R 201 is jeopardized, but the plant can run because there is still the possibility of cooling the jacket.</w:t>
      </w:r>
    </w:p>
    <w:p w14:paraId="7E4D25E1" w14:textId="77777777" w:rsidR="00114806" w:rsidRPr="00114806" w:rsidRDefault="00114806" w:rsidP="00BA49DC">
      <w:pPr>
        <w:ind w:left="426" w:hanging="426"/>
        <w:rPr>
          <w:rFonts w:ascii="Arial" w:hAnsi="Arial" w:cs="Arial"/>
        </w:rPr>
      </w:pPr>
    </w:p>
    <w:p w14:paraId="70B31E4C" w14:textId="77777777" w:rsidR="00114806" w:rsidRPr="00BA49DC" w:rsidRDefault="00114806" w:rsidP="00BA49DC">
      <w:pPr>
        <w:ind w:left="426" w:hanging="426"/>
        <w:rPr>
          <w:rFonts w:ascii="Arial" w:hAnsi="Arial" w:cs="Arial"/>
        </w:rPr>
      </w:pPr>
      <w:r w:rsidRPr="00BA49DC">
        <w:rPr>
          <w:rFonts w:ascii="Arial" w:hAnsi="Arial" w:cs="Arial"/>
        </w:rPr>
        <w:t>Keep the temperature in R 201 controlled, by manually operating TV 1802, as the related controlled is no longer utilizable in automatic.</w:t>
      </w:r>
    </w:p>
    <w:p w14:paraId="229E49AA" w14:textId="77777777" w:rsidR="00114806" w:rsidRPr="00114806" w:rsidRDefault="00114806" w:rsidP="00BA49DC">
      <w:pPr>
        <w:ind w:left="426" w:hanging="426"/>
        <w:rPr>
          <w:rFonts w:ascii="Arial" w:hAnsi="Arial" w:cs="Arial"/>
        </w:rPr>
      </w:pPr>
    </w:p>
    <w:p w14:paraId="2D7CC292" w14:textId="77777777" w:rsidR="00114806" w:rsidRPr="00BA49DC" w:rsidRDefault="00114806" w:rsidP="00BA49DC">
      <w:pPr>
        <w:ind w:left="426" w:hanging="426"/>
        <w:rPr>
          <w:rFonts w:ascii="Arial" w:hAnsi="Arial" w:cs="Arial"/>
        </w:rPr>
      </w:pPr>
      <w:r w:rsidRPr="00BA49DC">
        <w:rPr>
          <w:rFonts w:ascii="Arial" w:hAnsi="Arial" w:cs="Arial"/>
        </w:rPr>
        <w:t>If it is foreseen that the shutdown is long, connect TV 1802 directly to TRC 1801 (R 201 temperature).</w:t>
      </w:r>
    </w:p>
    <w:p w14:paraId="26411D47" w14:textId="77777777" w:rsidR="00114806" w:rsidRPr="00114806" w:rsidRDefault="00114806" w:rsidP="00BA49DC">
      <w:pPr>
        <w:ind w:left="426" w:hanging="426"/>
        <w:rPr>
          <w:rFonts w:ascii="Arial" w:hAnsi="Arial" w:cs="Arial"/>
        </w:rPr>
      </w:pPr>
    </w:p>
    <w:p w14:paraId="2B0CF626" w14:textId="49A3FA62" w:rsidR="00114806" w:rsidRPr="00BA49DC" w:rsidRDefault="00114806" w:rsidP="00BA49DC">
      <w:pPr>
        <w:ind w:left="426" w:hanging="426"/>
        <w:rPr>
          <w:rFonts w:ascii="Arial" w:hAnsi="Arial" w:cs="Arial"/>
        </w:rPr>
      </w:pPr>
      <w:r w:rsidRPr="00BA49DC">
        <w:rPr>
          <w:rFonts w:ascii="Arial" w:hAnsi="Arial" w:cs="Arial"/>
        </w:rPr>
        <w:t>Stopping of A 301 (agitator in V 301)</w:t>
      </w:r>
    </w:p>
    <w:p w14:paraId="2B4BE2FA" w14:textId="77777777" w:rsidR="00114806" w:rsidRPr="00114806" w:rsidRDefault="00114806" w:rsidP="00BA49DC">
      <w:pPr>
        <w:ind w:left="426" w:hanging="426"/>
        <w:rPr>
          <w:rFonts w:ascii="Arial" w:hAnsi="Arial" w:cs="Arial"/>
        </w:rPr>
      </w:pPr>
    </w:p>
    <w:p w14:paraId="194F5C20" w14:textId="77777777" w:rsidR="00114806" w:rsidRPr="00BA49DC" w:rsidRDefault="00114806" w:rsidP="00BA49DC">
      <w:pPr>
        <w:ind w:left="426" w:hanging="426"/>
        <w:rPr>
          <w:rFonts w:ascii="Arial" w:hAnsi="Arial" w:cs="Arial"/>
        </w:rPr>
      </w:pPr>
      <w:r w:rsidRPr="00BA49DC">
        <w:rPr>
          <w:rFonts w:ascii="Arial" w:hAnsi="Arial" w:cs="Arial"/>
        </w:rPr>
        <w:t>The stopping of the dynamic separator involves a remarkably increase of the polymer entrainments towards the scrubber C 301 thus deriving clogging risks.</w:t>
      </w:r>
    </w:p>
    <w:p w14:paraId="148E0029" w14:textId="77777777" w:rsidR="00114806" w:rsidRPr="00114806" w:rsidRDefault="00114806" w:rsidP="00BA49DC">
      <w:pPr>
        <w:ind w:left="426" w:hanging="426"/>
        <w:rPr>
          <w:rFonts w:ascii="Arial" w:hAnsi="Arial" w:cs="Arial"/>
        </w:rPr>
      </w:pPr>
    </w:p>
    <w:p w14:paraId="26A8D1C7" w14:textId="1B5342C3" w:rsidR="00114806" w:rsidRPr="00BA49DC" w:rsidRDefault="00114806" w:rsidP="00BA49DC">
      <w:pPr>
        <w:ind w:left="426" w:hanging="426"/>
        <w:rPr>
          <w:rFonts w:ascii="Arial" w:hAnsi="Arial" w:cs="Arial"/>
        </w:rPr>
      </w:pPr>
      <w:r w:rsidRPr="00BA49DC">
        <w:rPr>
          <w:rFonts w:ascii="Arial" w:hAnsi="Arial" w:cs="Arial"/>
        </w:rPr>
        <w:t>Take actions as follows:</w:t>
      </w:r>
    </w:p>
    <w:p w14:paraId="35849191" w14:textId="77777777" w:rsidR="00114806" w:rsidRPr="00114806" w:rsidRDefault="00114806" w:rsidP="00BA49DC">
      <w:pPr>
        <w:ind w:left="426" w:hanging="426"/>
        <w:rPr>
          <w:rFonts w:ascii="Arial" w:hAnsi="Arial" w:cs="Arial"/>
        </w:rPr>
      </w:pPr>
    </w:p>
    <w:p w14:paraId="39D12C16" w14:textId="77777777" w:rsidR="00114806" w:rsidRPr="00114806" w:rsidRDefault="00114806" w:rsidP="00BA49DC">
      <w:pPr>
        <w:ind w:left="426" w:hanging="426"/>
        <w:rPr>
          <w:rFonts w:ascii="Arial" w:hAnsi="Arial" w:cs="Arial"/>
        </w:rPr>
      </w:pPr>
      <w:r w:rsidRPr="00114806">
        <w:rPr>
          <w:rFonts w:ascii="Arial" w:hAnsi="Arial" w:cs="Arial"/>
        </w:rPr>
        <w:t>Stop the feeding of catalysts.</w:t>
      </w:r>
    </w:p>
    <w:p w14:paraId="28951B9D" w14:textId="77777777" w:rsidR="00114806" w:rsidRPr="00114806" w:rsidRDefault="00114806" w:rsidP="00BA49DC">
      <w:pPr>
        <w:ind w:left="426" w:hanging="426"/>
        <w:rPr>
          <w:rFonts w:ascii="Arial" w:hAnsi="Arial" w:cs="Arial"/>
        </w:rPr>
      </w:pPr>
      <w:r w:rsidRPr="00114806">
        <w:rPr>
          <w:rFonts w:ascii="Arial" w:hAnsi="Arial" w:cs="Arial"/>
        </w:rPr>
        <w:t>Align the R 202 discharge with V 802 blowdown.</w:t>
      </w:r>
    </w:p>
    <w:p w14:paraId="7B5124C8" w14:textId="77777777" w:rsidR="00114806" w:rsidRPr="00114806" w:rsidRDefault="00114806" w:rsidP="00BA49DC">
      <w:pPr>
        <w:ind w:left="426" w:hanging="426"/>
        <w:rPr>
          <w:rFonts w:ascii="Arial" w:hAnsi="Arial" w:cs="Arial"/>
        </w:rPr>
      </w:pPr>
      <w:r w:rsidRPr="00114806">
        <w:rPr>
          <w:rFonts w:ascii="Arial" w:hAnsi="Arial" w:cs="Arial"/>
        </w:rPr>
        <w:t>Introduce the killer (1% CO)</w:t>
      </w:r>
    </w:p>
    <w:p w14:paraId="72FD092F" w14:textId="77777777" w:rsidR="00114806" w:rsidRPr="00114806" w:rsidRDefault="00114806" w:rsidP="00BA49DC">
      <w:pPr>
        <w:ind w:left="426" w:hanging="426"/>
        <w:rPr>
          <w:rFonts w:ascii="Arial" w:hAnsi="Arial" w:cs="Arial"/>
        </w:rPr>
      </w:pPr>
      <w:r w:rsidRPr="00114806">
        <w:rPr>
          <w:rFonts w:ascii="Arial" w:hAnsi="Arial" w:cs="Arial"/>
        </w:rPr>
        <w:t>Close entirely propylene to reaction, except the flushing to pumps and the pressurization one to V 202.</w:t>
      </w:r>
    </w:p>
    <w:p w14:paraId="70564C14" w14:textId="77777777" w:rsidR="00114806" w:rsidRPr="00114806" w:rsidRDefault="00114806" w:rsidP="00BA49DC">
      <w:pPr>
        <w:ind w:left="426" w:hanging="426"/>
        <w:rPr>
          <w:rFonts w:ascii="Arial" w:hAnsi="Arial" w:cs="Arial"/>
        </w:rPr>
      </w:pPr>
    </w:p>
    <w:p w14:paraId="39B18CC8" w14:textId="77777777" w:rsidR="00114806" w:rsidRPr="00BA49DC" w:rsidRDefault="00114806" w:rsidP="00BA49DC">
      <w:pPr>
        <w:ind w:left="426" w:hanging="426"/>
        <w:rPr>
          <w:rFonts w:ascii="Arial" w:hAnsi="Arial" w:cs="Arial"/>
        </w:rPr>
      </w:pPr>
      <w:r w:rsidRPr="00BA49DC">
        <w:rPr>
          <w:rFonts w:ascii="Arial" w:hAnsi="Arial" w:cs="Arial"/>
        </w:rPr>
        <w:t xml:space="preserve">The part of downstream plant can remain in operation, by discharging polymer along the process line (F301-FB 501 –FB 502 – PK 605), emptying entirely the steamer and </w:t>
      </w:r>
      <w:r w:rsidRPr="00BA49DC">
        <w:rPr>
          <w:rFonts w:ascii="Arial" w:hAnsi="Arial" w:cs="Arial"/>
        </w:rPr>
        <w:lastRenderedPageBreak/>
        <w:t>keeping in recirculaion the scrubber C301 at the minimum flowrate.  Also compressors K301 A/S and      K 501 A/S will run by recirculating on themselves in bypass.</w:t>
      </w:r>
    </w:p>
    <w:p w14:paraId="6B72B5B0" w14:textId="77777777" w:rsidR="00114806" w:rsidRPr="00114806" w:rsidRDefault="00114806" w:rsidP="00BA49DC">
      <w:pPr>
        <w:ind w:left="426" w:hanging="426"/>
        <w:rPr>
          <w:rFonts w:ascii="Arial" w:hAnsi="Arial" w:cs="Arial"/>
        </w:rPr>
      </w:pPr>
    </w:p>
    <w:p w14:paraId="2AB10365" w14:textId="77777777" w:rsidR="00114806" w:rsidRPr="00114806" w:rsidRDefault="00114806" w:rsidP="00BA49DC">
      <w:pPr>
        <w:ind w:left="426" w:hanging="426"/>
        <w:rPr>
          <w:rFonts w:ascii="Arial" w:hAnsi="Arial" w:cs="Arial"/>
        </w:rPr>
      </w:pPr>
    </w:p>
    <w:p w14:paraId="63DC073E" w14:textId="77777777" w:rsidR="00114806" w:rsidRPr="00114806" w:rsidRDefault="00114806" w:rsidP="00BA49DC">
      <w:pPr>
        <w:ind w:left="426" w:hanging="426"/>
        <w:rPr>
          <w:rFonts w:ascii="Arial" w:hAnsi="Arial" w:cs="Arial"/>
        </w:rPr>
      </w:pPr>
    </w:p>
    <w:p w14:paraId="0B0EAF4B" w14:textId="77777777" w:rsidR="00114806" w:rsidRPr="00114806" w:rsidRDefault="00114806" w:rsidP="00BA49DC">
      <w:pPr>
        <w:ind w:left="426" w:hanging="426"/>
        <w:rPr>
          <w:rFonts w:ascii="Arial" w:hAnsi="Arial" w:cs="Arial"/>
        </w:rPr>
      </w:pPr>
    </w:p>
    <w:p w14:paraId="4D677496" w14:textId="77777777" w:rsidR="00114806" w:rsidRPr="00114806" w:rsidRDefault="00114806" w:rsidP="00BA49DC">
      <w:pPr>
        <w:ind w:left="426" w:hanging="426"/>
        <w:rPr>
          <w:rFonts w:ascii="Arial" w:hAnsi="Arial" w:cs="Arial"/>
        </w:rPr>
      </w:pPr>
    </w:p>
    <w:p w14:paraId="14F07C01" w14:textId="77777777" w:rsidR="00114806" w:rsidRPr="00114806" w:rsidRDefault="00114806" w:rsidP="00BA49DC">
      <w:pPr>
        <w:ind w:left="426" w:hanging="426"/>
        <w:rPr>
          <w:rFonts w:ascii="Arial" w:hAnsi="Arial" w:cs="Arial"/>
        </w:rPr>
      </w:pPr>
    </w:p>
    <w:p w14:paraId="68D20036" w14:textId="77777777" w:rsidR="00114806" w:rsidRPr="00114806" w:rsidRDefault="00114806" w:rsidP="00BA49DC">
      <w:pPr>
        <w:ind w:left="426" w:hanging="426"/>
        <w:rPr>
          <w:rFonts w:ascii="Arial" w:hAnsi="Arial" w:cs="Arial"/>
        </w:rPr>
      </w:pPr>
    </w:p>
    <w:p w14:paraId="5B5F0D41" w14:textId="77777777" w:rsidR="00114806" w:rsidRPr="00114806" w:rsidRDefault="00114806" w:rsidP="00BA49DC">
      <w:pPr>
        <w:ind w:left="426" w:hanging="426"/>
        <w:rPr>
          <w:rFonts w:ascii="Arial" w:hAnsi="Arial" w:cs="Arial"/>
        </w:rPr>
      </w:pPr>
    </w:p>
    <w:p w14:paraId="688C5732" w14:textId="77777777" w:rsidR="00114806" w:rsidRPr="00114806" w:rsidRDefault="00114806" w:rsidP="00BA49DC">
      <w:pPr>
        <w:ind w:left="426" w:hanging="426"/>
        <w:rPr>
          <w:rFonts w:ascii="Arial" w:hAnsi="Arial" w:cs="Arial"/>
        </w:rPr>
      </w:pPr>
    </w:p>
    <w:p w14:paraId="6AF9F82C" w14:textId="77777777" w:rsidR="00114806" w:rsidRPr="00114806" w:rsidRDefault="00114806" w:rsidP="00BA49DC">
      <w:pPr>
        <w:ind w:left="426" w:hanging="426"/>
        <w:rPr>
          <w:rFonts w:ascii="Arial" w:hAnsi="Arial" w:cs="Arial"/>
        </w:rPr>
      </w:pPr>
    </w:p>
    <w:p w14:paraId="12B2961D" w14:textId="77777777" w:rsidR="00114806" w:rsidRPr="00114806" w:rsidRDefault="00114806" w:rsidP="00BA49DC">
      <w:pPr>
        <w:ind w:left="426" w:hanging="426"/>
        <w:rPr>
          <w:rFonts w:ascii="Arial" w:hAnsi="Arial" w:cs="Arial"/>
        </w:rPr>
      </w:pPr>
    </w:p>
    <w:p w14:paraId="6835A030" w14:textId="77777777" w:rsidR="00114806" w:rsidRPr="00114806" w:rsidRDefault="00114806" w:rsidP="00BA49DC">
      <w:pPr>
        <w:ind w:left="426" w:hanging="426"/>
        <w:rPr>
          <w:rFonts w:ascii="Arial" w:hAnsi="Arial" w:cs="Arial"/>
        </w:rPr>
      </w:pPr>
    </w:p>
    <w:p w14:paraId="6C4F407B" w14:textId="77777777" w:rsidR="00114806" w:rsidRPr="00114806" w:rsidRDefault="00114806" w:rsidP="00BA49DC">
      <w:pPr>
        <w:ind w:left="426" w:hanging="426"/>
        <w:rPr>
          <w:rFonts w:ascii="Arial" w:hAnsi="Arial" w:cs="Arial"/>
        </w:rPr>
      </w:pPr>
    </w:p>
    <w:p w14:paraId="37698FDE" w14:textId="77777777" w:rsidR="00114806" w:rsidRPr="00114806" w:rsidRDefault="00114806" w:rsidP="00BA49DC">
      <w:pPr>
        <w:ind w:left="426" w:hanging="426"/>
        <w:rPr>
          <w:rFonts w:ascii="Arial" w:hAnsi="Arial" w:cs="Arial"/>
        </w:rPr>
      </w:pPr>
    </w:p>
    <w:p w14:paraId="67C101C0" w14:textId="77777777" w:rsidR="00114806" w:rsidRPr="00114806" w:rsidRDefault="00114806" w:rsidP="00BA49DC">
      <w:pPr>
        <w:ind w:left="426" w:hanging="426"/>
        <w:rPr>
          <w:rFonts w:ascii="Arial" w:hAnsi="Arial" w:cs="Arial"/>
        </w:rPr>
      </w:pPr>
    </w:p>
    <w:p w14:paraId="726D153D" w14:textId="77777777" w:rsidR="00114806" w:rsidRPr="00114806" w:rsidRDefault="00114806" w:rsidP="00BA49DC">
      <w:pPr>
        <w:ind w:left="426" w:hanging="426"/>
        <w:rPr>
          <w:rFonts w:ascii="Arial" w:hAnsi="Arial" w:cs="Arial"/>
        </w:rPr>
      </w:pPr>
    </w:p>
    <w:p w14:paraId="5DD4B3FA" w14:textId="77777777" w:rsidR="00114806" w:rsidRPr="00114806" w:rsidRDefault="00114806" w:rsidP="00BA49DC">
      <w:pPr>
        <w:ind w:left="426" w:hanging="426"/>
        <w:rPr>
          <w:rFonts w:ascii="Arial" w:hAnsi="Arial" w:cs="Arial"/>
        </w:rPr>
      </w:pPr>
    </w:p>
    <w:p w14:paraId="44097089" w14:textId="77777777" w:rsidR="00114806" w:rsidRPr="00114806" w:rsidRDefault="00114806" w:rsidP="00BA49DC">
      <w:pPr>
        <w:ind w:left="426" w:hanging="426"/>
        <w:rPr>
          <w:rFonts w:ascii="Arial" w:hAnsi="Arial" w:cs="Arial"/>
        </w:rPr>
      </w:pPr>
    </w:p>
    <w:p w14:paraId="392F1522" w14:textId="77777777" w:rsidR="00114806" w:rsidRPr="00BA49DC" w:rsidRDefault="00114806" w:rsidP="00BA49DC">
      <w:pPr>
        <w:ind w:left="426" w:hanging="426"/>
        <w:rPr>
          <w:rFonts w:ascii="Arial" w:hAnsi="Arial" w:cs="Arial"/>
        </w:rPr>
      </w:pPr>
      <w:bookmarkStart w:id="404" w:name="INTERLOCKS"/>
      <w:bookmarkEnd w:id="404"/>
      <w:r w:rsidRPr="00BA49DC">
        <w:rPr>
          <w:rFonts w:ascii="Arial" w:hAnsi="Arial" w:cs="Arial"/>
        </w:rPr>
        <w:t xml:space="preserve">CHAPTER –V </w:t>
      </w:r>
    </w:p>
    <w:p w14:paraId="5E4A7944" w14:textId="77777777" w:rsidR="00114806" w:rsidRPr="00114806" w:rsidRDefault="00114806" w:rsidP="00BA49DC">
      <w:pPr>
        <w:ind w:left="426" w:hanging="426"/>
        <w:rPr>
          <w:rFonts w:ascii="Arial" w:hAnsi="Arial" w:cs="Arial"/>
        </w:rPr>
      </w:pPr>
    </w:p>
    <w:p w14:paraId="6A1AFD38" w14:textId="77777777" w:rsidR="00114806" w:rsidRPr="00BA49DC" w:rsidRDefault="00114806" w:rsidP="00BA49DC">
      <w:pPr>
        <w:ind w:left="426" w:hanging="426"/>
        <w:rPr>
          <w:rFonts w:ascii="Arial" w:hAnsi="Arial" w:cs="Arial"/>
          <w:b/>
          <w:bCs/>
        </w:rPr>
      </w:pPr>
      <w:r w:rsidRPr="00BA49DC">
        <w:rPr>
          <w:rFonts w:ascii="Arial" w:hAnsi="Arial" w:cs="Arial"/>
          <w:b/>
          <w:bCs/>
        </w:rPr>
        <w:t>INTERLOCKS DESCRIPTION  OF PP PLANT</w:t>
      </w:r>
    </w:p>
    <w:p w14:paraId="28712D2E" w14:textId="77777777" w:rsidR="00114806" w:rsidRPr="00114806" w:rsidRDefault="00114806" w:rsidP="00BA49DC">
      <w:pPr>
        <w:ind w:left="426" w:hanging="426"/>
        <w:rPr>
          <w:rFonts w:ascii="Arial" w:hAnsi="Arial" w:cs="Arial"/>
        </w:rPr>
      </w:pPr>
    </w:p>
    <w:p w14:paraId="18DEFD67" w14:textId="77777777" w:rsidR="00114806" w:rsidRPr="00BA49DC" w:rsidRDefault="00114806" w:rsidP="00BA49DC">
      <w:pPr>
        <w:ind w:left="426" w:hanging="426"/>
        <w:rPr>
          <w:rFonts w:ascii="Arial" w:hAnsi="Arial" w:cs="Arial"/>
        </w:rPr>
      </w:pPr>
      <w:r w:rsidRPr="00BA49DC">
        <w:rPr>
          <w:rFonts w:ascii="Arial" w:hAnsi="Arial" w:cs="Arial"/>
        </w:rPr>
        <w:t xml:space="preserve">(N.B : </w:t>
      </w:r>
      <w:hyperlink w:anchor="extrdrinterlock" w:history="1">
        <w:r w:rsidRPr="00BA49DC">
          <w:rPr>
            <w:rStyle w:val="Hyperlink"/>
            <w:rFonts w:ascii="Arial" w:hAnsi="Arial" w:cs="Arial"/>
          </w:rPr>
          <w:t>Extruder interlocks</w:t>
        </w:r>
      </w:hyperlink>
      <w:r w:rsidRPr="00BA49DC">
        <w:rPr>
          <w:rFonts w:ascii="Arial" w:hAnsi="Arial" w:cs="Arial"/>
        </w:rPr>
        <w:t xml:space="preserve"> described in Extruder Chapter)</w:t>
      </w:r>
    </w:p>
    <w:p w14:paraId="3DAC1B08" w14:textId="77777777" w:rsidR="00114806" w:rsidRPr="00114806" w:rsidRDefault="00114806" w:rsidP="00BA49DC">
      <w:pPr>
        <w:ind w:left="426" w:hanging="426"/>
        <w:rPr>
          <w:rFonts w:ascii="Arial" w:hAnsi="Arial" w:cs="Arial"/>
        </w:rPr>
      </w:pPr>
    </w:p>
    <w:p w14:paraId="0E95C7BE" w14:textId="77777777" w:rsidR="00114806" w:rsidRPr="00BA49DC" w:rsidRDefault="00114806" w:rsidP="00BA49DC">
      <w:pPr>
        <w:ind w:left="426" w:hanging="426"/>
        <w:rPr>
          <w:rFonts w:ascii="Arial" w:hAnsi="Arial" w:cs="Arial"/>
        </w:rPr>
      </w:pPr>
      <w:r w:rsidRPr="00BA49DC">
        <w:rPr>
          <w:rFonts w:ascii="Arial" w:hAnsi="Arial" w:cs="Arial"/>
        </w:rPr>
        <w:t>1.</w:t>
      </w:r>
      <w:r w:rsidRPr="00BA49DC">
        <w:rPr>
          <w:rFonts w:ascii="Arial" w:hAnsi="Arial" w:cs="Arial"/>
        </w:rPr>
        <w:tab/>
        <w:t>I 1101</w:t>
      </w:r>
      <w:r w:rsidRPr="00BA49DC">
        <w:rPr>
          <w:rFonts w:ascii="Arial" w:hAnsi="Arial" w:cs="Arial"/>
        </w:rPr>
        <w:tab/>
      </w:r>
      <w:r w:rsidRPr="00BA49DC">
        <w:rPr>
          <w:rFonts w:ascii="Arial" w:hAnsi="Arial" w:cs="Arial"/>
        </w:rPr>
        <w:tab/>
        <w:t>Shutoff process fluids to the plant in emergency condition.</w:t>
      </w:r>
    </w:p>
    <w:p w14:paraId="231C8297" w14:textId="77777777" w:rsidR="00114806" w:rsidRPr="00114806" w:rsidRDefault="00114806" w:rsidP="00BA49DC">
      <w:pPr>
        <w:ind w:left="426" w:hanging="426"/>
        <w:rPr>
          <w:rFonts w:ascii="Arial" w:hAnsi="Arial" w:cs="Arial"/>
        </w:rPr>
      </w:pPr>
    </w:p>
    <w:p w14:paraId="17CAA809" w14:textId="33912AAB" w:rsidR="00114806" w:rsidRPr="00BA49DC" w:rsidRDefault="00114806" w:rsidP="00BA49DC">
      <w:pPr>
        <w:ind w:left="426" w:hanging="426"/>
        <w:rPr>
          <w:rFonts w:ascii="Arial" w:hAnsi="Arial" w:cs="Arial"/>
        </w:rPr>
      </w:pPr>
      <w:r w:rsidRPr="00BA49DC">
        <w:rPr>
          <w:rFonts w:ascii="Arial" w:hAnsi="Arial" w:cs="Arial"/>
        </w:rPr>
        <w:t>Causes of actions:</w:t>
      </w:r>
    </w:p>
    <w:p w14:paraId="549D1831" w14:textId="77777777" w:rsidR="00114806" w:rsidRPr="00114806" w:rsidRDefault="00114806" w:rsidP="00BA49DC">
      <w:pPr>
        <w:ind w:left="426" w:hanging="426"/>
        <w:rPr>
          <w:rFonts w:ascii="Arial" w:hAnsi="Arial" w:cs="Arial"/>
        </w:rPr>
      </w:pPr>
    </w:p>
    <w:p w14:paraId="29B5EF1C" w14:textId="77777777" w:rsidR="00114806" w:rsidRPr="00114806" w:rsidRDefault="00114806" w:rsidP="00BA49DC">
      <w:pPr>
        <w:ind w:left="426" w:hanging="426"/>
        <w:rPr>
          <w:rFonts w:ascii="Arial" w:hAnsi="Arial" w:cs="Arial"/>
        </w:rPr>
      </w:pPr>
      <w:r w:rsidRPr="00114806">
        <w:rPr>
          <w:rFonts w:ascii="Arial" w:hAnsi="Arial" w:cs="Arial"/>
        </w:rPr>
        <w:t>HS 1101A and B (shut down) closure.</w:t>
      </w:r>
    </w:p>
    <w:p w14:paraId="43A2E0CF" w14:textId="77777777" w:rsidR="00114806" w:rsidRPr="00114806" w:rsidRDefault="00114806" w:rsidP="00BA49DC">
      <w:pPr>
        <w:ind w:left="426" w:hanging="426"/>
        <w:rPr>
          <w:rFonts w:ascii="Arial" w:hAnsi="Arial" w:cs="Arial"/>
        </w:rPr>
      </w:pPr>
    </w:p>
    <w:p w14:paraId="5A9744A8" w14:textId="77777777" w:rsidR="00114806" w:rsidRPr="00BA49DC" w:rsidRDefault="00114806" w:rsidP="00BA49DC">
      <w:pPr>
        <w:ind w:left="426" w:hanging="426"/>
        <w:rPr>
          <w:rFonts w:ascii="Arial" w:hAnsi="Arial" w:cs="Arial"/>
        </w:rPr>
      </w:pPr>
      <w:r w:rsidRPr="00BA49DC">
        <w:rPr>
          <w:rFonts w:ascii="Arial" w:hAnsi="Arial" w:cs="Arial"/>
        </w:rPr>
        <w:t>Actions:</w:t>
      </w:r>
    </w:p>
    <w:p w14:paraId="7831CA9A" w14:textId="77777777" w:rsidR="00114806" w:rsidRPr="00114806" w:rsidRDefault="00114806" w:rsidP="00BA49DC">
      <w:pPr>
        <w:ind w:left="426" w:hanging="426"/>
        <w:rPr>
          <w:rFonts w:ascii="Arial" w:hAnsi="Arial" w:cs="Arial"/>
        </w:rPr>
      </w:pPr>
    </w:p>
    <w:p w14:paraId="29367387" w14:textId="77777777" w:rsidR="00114806" w:rsidRPr="00114806" w:rsidRDefault="00114806" w:rsidP="00BA49DC">
      <w:pPr>
        <w:ind w:left="426" w:hanging="426"/>
        <w:rPr>
          <w:rFonts w:ascii="Arial" w:hAnsi="Arial" w:cs="Arial"/>
        </w:rPr>
      </w:pPr>
      <w:r w:rsidRPr="00114806">
        <w:rPr>
          <w:rFonts w:ascii="Arial" w:hAnsi="Arial" w:cs="Arial"/>
        </w:rPr>
        <w:t>Shuts HV 1101.1 (propylene fed to plant)</w:t>
      </w:r>
    </w:p>
    <w:p w14:paraId="28FAC601" w14:textId="77777777" w:rsidR="00114806" w:rsidRPr="00114806" w:rsidRDefault="00114806" w:rsidP="00BA49DC">
      <w:pPr>
        <w:ind w:left="426" w:hanging="426"/>
        <w:rPr>
          <w:rFonts w:ascii="Arial" w:hAnsi="Arial" w:cs="Arial"/>
        </w:rPr>
      </w:pPr>
      <w:r w:rsidRPr="00114806">
        <w:rPr>
          <w:rFonts w:ascii="Arial" w:hAnsi="Arial" w:cs="Arial"/>
        </w:rPr>
        <w:t>Shuts HV 1101.2 (ethylene fed to plant)</w:t>
      </w:r>
    </w:p>
    <w:p w14:paraId="378AE48A" w14:textId="77777777" w:rsidR="00114806" w:rsidRPr="00114806" w:rsidRDefault="00114806" w:rsidP="00BA49DC">
      <w:pPr>
        <w:ind w:left="426" w:hanging="426"/>
        <w:rPr>
          <w:rFonts w:ascii="Arial" w:hAnsi="Arial" w:cs="Arial"/>
        </w:rPr>
      </w:pPr>
      <w:r w:rsidRPr="00114806">
        <w:rPr>
          <w:rFonts w:ascii="Arial" w:hAnsi="Arial" w:cs="Arial"/>
        </w:rPr>
        <w:t>Shuts HV 1101.3 (hydrogen fed to plant)</w:t>
      </w:r>
    </w:p>
    <w:p w14:paraId="666E433E" w14:textId="77777777" w:rsidR="00114806" w:rsidRPr="00114806" w:rsidRDefault="00114806" w:rsidP="00BA49DC">
      <w:pPr>
        <w:ind w:left="426" w:hanging="426"/>
        <w:rPr>
          <w:rFonts w:ascii="Arial" w:hAnsi="Arial" w:cs="Arial"/>
        </w:rPr>
      </w:pPr>
      <w:r w:rsidRPr="00114806">
        <w:rPr>
          <w:rFonts w:ascii="Arial" w:hAnsi="Arial" w:cs="Arial"/>
        </w:rPr>
        <w:t>Shuts HV 1101.4 (purge gas to cracker)</w:t>
      </w:r>
    </w:p>
    <w:p w14:paraId="2F169BCF" w14:textId="77777777" w:rsidR="00114806" w:rsidRPr="00114806" w:rsidRDefault="00114806" w:rsidP="00BA49DC">
      <w:pPr>
        <w:ind w:left="426" w:hanging="426"/>
        <w:rPr>
          <w:rFonts w:ascii="Arial" w:hAnsi="Arial" w:cs="Arial"/>
        </w:rPr>
      </w:pPr>
    </w:p>
    <w:p w14:paraId="11641876" w14:textId="77777777" w:rsidR="00114806" w:rsidRPr="00BA49DC" w:rsidRDefault="00114806" w:rsidP="00BA49DC">
      <w:pPr>
        <w:ind w:left="426" w:hanging="426"/>
        <w:rPr>
          <w:rFonts w:ascii="Arial" w:hAnsi="Arial" w:cs="Arial"/>
        </w:rPr>
      </w:pPr>
      <w:r w:rsidRPr="00BA49DC">
        <w:rPr>
          <w:rFonts w:ascii="Arial" w:hAnsi="Arial" w:cs="Arial"/>
        </w:rPr>
        <w:t>The action of HS 1101 A (reset) opens the valves at the end of emergency.</w:t>
      </w:r>
    </w:p>
    <w:p w14:paraId="480B2C8D" w14:textId="77777777" w:rsidR="00114806" w:rsidRPr="00114806" w:rsidRDefault="00114806" w:rsidP="00BA49DC">
      <w:pPr>
        <w:ind w:left="426" w:hanging="426"/>
        <w:rPr>
          <w:rFonts w:ascii="Arial" w:hAnsi="Arial" w:cs="Arial"/>
        </w:rPr>
      </w:pPr>
    </w:p>
    <w:p w14:paraId="6FB8F436" w14:textId="77777777" w:rsidR="00114806" w:rsidRPr="00BA49DC" w:rsidRDefault="00114806" w:rsidP="00BA49DC">
      <w:pPr>
        <w:ind w:left="426" w:hanging="426"/>
        <w:rPr>
          <w:rFonts w:ascii="Arial" w:hAnsi="Arial" w:cs="Arial"/>
        </w:rPr>
      </w:pPr>
      <w:r w:rsidRPr="00BA49DC">
        <w:rPr>
          <w:rFonts w:ascii="Arial" w:hAnsi="Arial" w:cs="Arial"/>
        </w:rPr>
        <w:t>2.</w:t>
      </w:r>
      <w:r w:rsidRPr="00BA49DC">
        <w:rPr>
          <w:rFonts w:ascii="Arial" w:hAnsi="Arial" w:cs="Arial"/>
        </w:rPr>
        <w:tab/>
        <w:t>I 1201</w:t>
      </w:r>
      <w:r w:rsidRPr="00BA49DC">
        <w:rPr>
          <w:rFonts w:ascii="Arial" w:hAnsi="Arial" w:cs="Arial"/>
        </w:rPr>
        <w:tab/>
      </w:r>
      <w:r w:rsidRPr="00BA49DC">
        <w:rPr>
          <w:rFonts w:ascii="Arial" w:hAnsi="Arial" w:cs="Arial"/>
        </w:rPr>
        <w:tab/>
        <w:t>Shutoff Teal from Ist cylinder to V101:</w:t>
      </w:r>
    </w:p>
    <w:p w14:paraId="257DB767" w14:textId="77777777" w:rsidR="00114806" w:rsidRPr="00114806" w:rsidRDefault="00114806" w:rsidP="00BA49DC">
      <w:pPr>
        <w:ind w:left="426" w:hanging="426"/>
        <w:rPr>
          <w:rFonts w:ascii="Arial" w:hAnsi="Arial" w:cs="Arial"/>
        </w:rPr>
      </w:pPr>
    </w:p>
    <w:p w14:paraId="62F1A097" w14:textId="46CDA72E" w:rsidR="00114806" w:rsidRPr="00BA49DC" w:rsidRDefault="00114806" w:rsidP="00BA49DC">
      <w:pPr>
        <w:ind w:left="426" w:hanging="426"/>
        <w:rPr>
          <w:rFonts w:ascii="Arial" w:hAnsi="Arial" w:cs="Arial"/>
        </w:rPr>
      </w:pPr>
      <w:r w:rsidRPr="00BA49DC">
        <w:rPr>
          <w:rFonts w:ascii="Arial" w:hAnsi="Arial" w:cs="Arial"/>
        </w:rPr>
        <w:t>Causes of actions</w:t>
      </w:r>
    </w:p>
    <w:p w14:paraId="6AAAA735" w14:textId="77777777" w:rsidR="00114806" w:rsidRPr="00114806" w:rsidRDefault="00114806" w:rsidP="00BA49DC">
      <w:pPr>
        <w:ind w:left="426" w:hanging="426"/>
        <w:rPr>
          <w:rFonts w:ascii="Arial" w:hAnsi="Arial" w:cs="Arial"/>
        </w:rPr>
      </w:pPr>
    </w:p>
    <w:p w14:paraId="2FDD7ABD" w14:textId="77777777" w:rsidR="00114806" w:rsidRPr="00114806" w:rsidRDefault="00114806" w:rsidP="00BA49DC">
      <w:pPr>
        <w:ind w:left="426" w:hanging="426"/>
        <w:rPr>
          <w:rFonts w:ascii="Arial" w:hAnsi="Arial" w:cs="Arial"/>
        </w:rPr>
      </w:pPr>
      <w:r w:rsidRPr="00114806">
        <w:rPr>
          <w:rFonts w:ascii="Arial" w:hAnsi="Arial" w:cs="Arial"/>
        </w:rPr>
        <w:t>HS 1205 B start (local push-button)</w:t>
      </w:r>
    </w:p>
    <w:p w14:paraId="5EBA805F" w14:textId="77777777" w:rsidR="00114806" w:rsidRPr="00114806" w:rsidRDefault="00114806" w:rsidP="00BA49DC">
      <w:pPr>
        <w:ind w:left="426" w:hanging="426"/>
        <w:rPr>
          <w:rFonts w:ascii="Arial" w:hAnsi="Arial" w:cs="Arial"/>
        </w:rPr>
      </w:pPr>
      <w:r w:rsidRPr="00114806">
        <w:rPr>
          <w:rFonts w:ascii="Arial" w:hAnsi="Arial" w:cs="Arial"/>
        </w:rPr>
        <w:t>HS 1205 A start (local panel mounted push button)</w:t>
      </w:r>
    </w:p>
    <w:p w14:paraId="33DBA2F1" w14:textId="77777777" w:rsidR="00114806" w:rsidRPr="00114806" w:rsidRDefault="00114806" w:rsidP="00BA49DC">
      <w:pPr>
        <w:ind w:left="426" w:hanging="426"/>
        <w:rPr>
          <w:rFonts w:ascii="Arial" w:hAnsi="Arial" w:cs="Arial"/>
        </w:rPr>
      </w:pPr>
      <w:r w:rsidRPr="00114806">
        <w:rPr>
          <w:rFonts w:ascii="Arial" w:hAnsi="Arial" w:cs="Arial"/>
        </w:rPr>
        <w:t>BSH 1201 (flame detector on Ist cylinder)</w:t>
      </w:r>
    </w:p>
    <w:p w14:paraId="0C06B6A5" w14:textId="77777777" w:rsidR="00114806" w:rsidRPr="00114806" w:rsidRDefault="00114806" w:rsidP="00BA49DC">
      <w:pPr>
        <w:ind w:left="426" w:hanging="426"/>
        <w:rPr>
          <w:rFonts w:ascii="Arial" w:hAnsi="Arial" w:cs="Arial"/>
        </w:rPr>
      </w:pPr>
      <w:r w:rsidRPr="00114806">
        <w:rPr>
          <w:rFonts w:ascii="Arial" w:hAnsi="Arial" w:cs="Arial"/>
        </w:rPr>
        <w:t>LSH 1304 (high level of teal in the safety pot V102)</w:t>
      </w:r>
    </w:p>
    <w:p w14:paraId="7899892B" w14:textId="77777777" w:rsidR="00114806" w:rsidRPr="00114806" w:rsidRDefault="00114806" w:rsidP="00BA49DC">
      <w:pPr>
        <w:ind w:left="426" w:hanging="426"/>
        <w:rPr>
          <w:rFonts w:ascii="Arial" w:hAnsi="Arial" w:cs="Arial"/>
        </w:rPr>
      </w:pPr>
    </w:p>
    <w:p w14:paraId="35301D6C" w14:textId="77777777" w:rsidR="00114806" w:rsidRPr="00BA49DC" w:rsidRDefault="00114806" w:rsidP="00BA49DC">
      <w:pPr>
        <w:ind w:left="426" w:hanging="426"/>
        <w:rPr>
          <w:rFonts w:ascii="Arial" w:hAnsi="Arial" w:cs="Arial"/>
        </w:rPr>
      </w:pPr>
      <w:r w:rsidRPr="00BA49DC">
        <w:rPr>
          <w:rFonts w:ascii="Arial" w:hAnsi="Arial" w:cs="Arial"/>
        </w:rPr>
        <w:t>Actions:</w:t>
      </w:r>
    </w:p>
    <w:p w14:paraId="11E59A2B" w14:textId="77777777" w:rsidR="00114806" w:rsidRPr="00114806" w:rsidRDefault="00114806" w:rsidP="00BA49DC">
      <w:pPr>
        <w:ind w:left="426" w:hanging="426"/>
        <w:rPr>
          <w:rFonts w:ascii="Arial" w:hAnsi="Arial" w:cs="Arial"/>
        </w:rPr>
      </w:pPr>
    </w:p>
    <w:p w14:paraId="3058269C" w14:textId="77777777" w:rsidR="00114806" w:rsidRPr="00114806" w:rsidRDefault="00114806" w:rsidP="00BA49DC">
      <w:pPr>
        <w:ind w:left="426" w:hanging="426"/>
        <w:rPr>
          <w:rFonts w:ascii="Arial" w:hAnsi="Arial" w:cs="Arial"/>
        </w:rPr>
      </w:pPr>
      <w:r w:rsidRPr="00114806">
        <w:rPr>
          <w:rFonts w:ascii="Arial" w:hAnsi="Arial" w:cs="Arial"/>
        </w:rPr>
        <w:t>Shuts PV 1201 (nitrogen to cylinders for teal transferring)</w:t>
      </w:r>
    </w:p>
    <w:p w14:paraId="40CDF0FC" w14:textId="77777777" w:rsidR="00114806" w:rsidRPr="00114806" w:rsidRDefault="00114806" w:rsidP="00BA49DC">
      <w:pPr>
        <w:ind w:left="426" w:hanging="426"/>
        <w:rPr>
          <w:rFonts w:ascii="Arial" w:hAnsi="Arial" w:cs="Arial"/>
        </w:rPr>
      </w:pPr>
      <w:r w:rsidRPr="00114806">
        <w:rPr>
          <w:rFonts w:ascii="Arial" w:hAnsi="Arial" w:cs="Arial"/>
        </w:rPr>
        <w:t>Shuts HV 1201 (nitrogen to Ist cylinder for teal transferring)</w:t>
      </w:r>
    </w:p>
    <w:p w14:paraId="37A2C3DF" w14:textId="77777777" w:rsidR="00114806" w:rsidRPr="00114806" w:rsidRDefault="00114806" w:rsidP="00BA49DC">
      <w:pPr>
        <w:ind w:left="426" w:hanging="426"/>
        <w:rPr>
          <w:rFonts w:ascii="Arial" w:hAnsi="Arial" w:cs="Arial"/>
        </w:rPr>
      </w:pPr>
      <w:r w:rsidRPr="00114806">
        <w:rPr>
          <w:rFonts w:ascii="Arial" w:hAnsi="Arial" w:cs="Arial"/>
        </w:rPr>
        <w:t>Shuts HV 1207 (teal from Ist cylinder to V 101)</w:t>
      </w:r>
    </w:p>
    <w:p w14:paraId="7A41110F" w14:textId="77777777" w:rsidR="00114806" w:rsidRPr="00114806" w:rsidRDefault="00114806" w:rsidP="00BA49DC">
      <w:pPr>
        <w:ind w:left="426" w:hanging="426"/>
        <w:rPr>
          <w:rFonts w:ascii="Arial" w:hAnsi="Arial" w:cs="Arial"/>
        </w:rPr>
      </w:pPr>
      <w:r w:rsidRPr="00114806">
        <w:rPr>
          <w:rFonts w:ascii="Arial" w:hAnsi="Arial" w:cs="Arial"/>
        </w:rPr>
        <w:t>Shuts HV 1202 (Purge to hydraulic pot T 102)</w:t>
      </w:r>
    </w:p>
    <w:p w14:paraId="2D385E7E" w14:textId="77777777" w:rsidR="00114806" w:rsidRPr="00114806" w:rsidRDefault="00114806" w:rsidP="00BA49DC">
      <w:pPr>
        <w:ind w:left="426" w:hanging="426"/>
        <w:rPr>
          <w:rFonts w:ascii="Arial" w:hAnsi="Arial" w:cs="Arial"/>
        </w:rPr>
      </w:pPr>
    </w:p>
    <w:p w14:paraId="668DCCEE" w14:textId="77777777" w:rsidR="00114806" w:rsidRPr="00BA49DC" w:rsidRDefault="00114806" w:rsidP="00BA49DC">
      <w:pPr>
        <w:ind w:left="426" w:hanging="426"/>
        <w:rPr>
          <w:rFonts w:ascii="Arial" w:hAnsi="Arial" w:cs="Arial"/>
        </w:rPr>
      </w:pPr>
      <w:r w:rsidRPr="00BA49DC">
        <w:rPr>
          <w:rFonts w:ascii="Arial" w:hAnsi="Arial" w:cs="Arial"/>
        </w:rPr>
        <w:t>The same HS 1205 reset opens the valves.</w:t>
      </w:r>
    </w:p>
    <w:p w14:paraId="68FBB966" w14:textId="77777777" w:rsidR="00114806" w:rsidRPr="00114806" w:rsidRDefault="00114806" w:rsidP="00BA49DC">
      <w:pPr>
        <w:ind w:left="426" w:hanging="426"/>
        <w:rPr>
          <w:rFonts w:ascii="Arial" w:hAnsi="Arial" w:cs="Arial"/>
        </w:rPr>
      </w:pPr>
    </w:p>
    <w:p w14:paraId="1C047053" w14:textId="77777777" w:rsidR="00114806" w:rsidRPr="00BA49DC" w:rsidRDefault="00114806" w:rsidP="00BA49DC">
      <w:pPr>
        <w:ind w:left="426" w:hanging="426"/>
        <w:rPr>
          <w:rFonts w:ascii="Arial" w:hAnsi="Arial" w:cs="Arial"/>
        </w:rPr>
      </w:pPr>
      <w:r w:rsidRPr="00BA49DC">
        <w:rPr>
          <w:rFonts w:ascii="Arial" w:hAnsi="Arial" w:cs="Arial"/>
        </w:rPr>
        <w:t>3.</w:t>
      </w:r>
      <w:r w:rsidRPr="00BA49DC">
        <w:rPr>
          <w:rFonts w:ascii="Arial" w:hAnsi="Arial" w:cs="Arial"/>
        </w:rPr>
        <w:tab/>
        <w:t>I 1202</w:t>
      </w:r>
      <w:r w:rsidRPr="00BA49DC">
        <w:rPr>
          <w:rFonts w:ascii="Arial" w:hAnsi="Arial" w:cs="Arial"/>
        </w:rPr>
        <w:tab/>
      </w:r>
      <w:r w:rsidRPr="00BA49DC">
        <w:rPr>
          <w:rFonts w:ascii="Arial" w:hAnsi="Arial" w:cs="Arial"/>
        </w:rPr>
        <w:tab/>
        <w:t>Shut-off of Teal from 2</w:t>
      </w:r>
      <w:r w:rsidRPr="00BA49DC">
        <w:rPr>
          <w:rFonts w:ascii="Arial" w:hAnsi="Arial" w:cs="Arial"/>
          <w:vertAlign w:val="superscript"/>
        </w:rPr>
        <w:t>nd</w:t>
      </w:r>
      <w:r w:rsidRPr="00BA49DC">
        <w:rPr>
          <w:rFonts w:ascii="Arial" w:hAnsi="Arial" w:cs="Arial"/>
        </w:rPr>
        <w:t xml:space="preserve"> cylinder to V-101:</w:t>
      </w:r>
    </w:p>
    <w:p w14:paraId="7155D3B3" w14:textId="77777777" w:rsidR="00114806" w:rsidRPr="00114806" w:rsidRDefault="00114806" w:rsidP="00BA49DC">
      <w:pPr>
        <w:ind w:left="426" w:hanging="426"/>
        <w:rPr>
          <w:rFonts w:ascii="Arial" w:hAnsi="Arial" w:cs="Arial"/>
        </w:rPr>
      </w:pPr>
    </w:p>
    <w:p w14:paraId="04A77909" w14:textId="32AB20D9" w:rsidR="00114806" w:rsidRPr="00BA49DC" w:rsidRDefault="00114806" w:rsidP="00BA49DC">
      <w:pPr>
        <w:ind w:left="426" w:hanging="426"/>
        <w:rPr>
          <w:rFonts w:ascii="Arial" w:hAnsi="Arial" w:cs="Arial"/>
        </w:rPr>
      </w:pPr>
      <w:r w:rsidRPr="00BA49DC">
        <w:rPr>
          <w:rFonts w:ascii="Arial" w:hAnsi="Arial" w:cs="Arial"/>
        </w:rPr>
        <w:t>Causes of actions</w:t>
      </w:r>
    </w:p>
    <w:p w14:paraId="27DAFD40" w14:textId="77777777" w:rsidR="00114806" w:rsidRPr="00114806" w:rsidRDefault="00114806" w:rsidP="00BA49DC">
      <w:pPr>
        <w:ind w:left="426" w:hanging="426"/>
        <w:rPr>
          <w:rFonts w:ascii="Arial" w:hAnsi="Arial" w:cs="Arial"/>
        </w:rPr>
      </w:pPr>
    </w:p>
    <w:p w14:paraId="173255D2" w14:textId="77777777" w:rsidR="00114806" w:rsidRPr="00114806" w:rsidRDefault="00114806" w:rsidP="00BA49DC">
      <w:pPr>
        <w:ind w:left="426" w:hanging="426"/>
        <w:rPr>
          <w:rFonts w:ascii="Arial" w:hAnsi="Arial" w:cs="Arial"/>
        </w:rPr>
      </w:pPr>
      <w:r w:rsidRPr="00114806">
        <w:rPr>
          <w:rFonts w:ascii="Arial" w:hAnsi="Arial" w:cs="Arial"/>
        </w:rPr>
        <w:t>HS 1206 B start (local push button).</w:t>
      </w:r>
    </w:p>
    <w:p w14:paraId="01131D67" w14:textId="77777777" w:rsidR="00114806" w:rsidRPr="00114806" w:rsidRDefault="00114806" w:rsidP="00BA49DC">
      <w:pPr>
        <w:ind w:left="426" w:hanging="426"/>
        <w:rPr>
          <w:rFonts w:ascii="Arial" w:hAnsi="Arial" w:cs="Arial"/>
        </w:rPr>
      </w:pPr>
      <w:r w:rsidRPr="00114806">
        <w:rPr>
          <w:rFonts w:ascii="Arial" w:hAnsi="Arial" w:cs="Arial"/>
        </w:rPr>
        <w:t>HS 1206 A start (local panel mounted push button)</w:t>
      </w:r>
    </w:p>
    <w:p w14:paraId="555BB02A" w14:textId="77777777" w:rsidR="00114806" w:rsidRPr="00114806" w:rsidRDefault="00114806" w:rsidP="00BA49DC">
      <w:pPr>
        <w:ind w:left="426" w:hanging="426"/>
        <w:rPr>
          <w:rFonts w:ascii="Arial" w:hAnsi="Arial" w:cs="Arial"/>
        </w:rPr>
      </w:pPr>
      <w:r w:rsidRPr="00114806">
        <w:rPr>
          <w:rFonts w:ascii="Arial" w:hAnsi="Arial" w:cs="Arial"/>
        </w:rPr>
        <w:t>BSH 1202 (flame detector on 2</w:t>
      </w:r>
      <w:r w:rsidRPr="00114806">
        <w:rPr>
          <w:rFonts w:ascii="Arial" w:hAnsi="Arial" w:cs="Arial"/>
          <w:vertAlign w:val="superscript"/>
        </w:rPr>
        <w:t>nd</w:t>
      </w:r>
      <w:r w:rsidRPr="00114806">
        <w:rPr>
          <w:rFonts w:ascii="Arial" w:hAnsi="Arial" w:cs="Arial"/>
        </w:rPr>
        <w:t xml:space="preserve"> cylinder)</w:t>
      </w:r>
    </w:p>
    <w:p w14:paraId="39821A7E" w14:textId="77777777" w:rsidR="00114806" w:rsidRPr="00114806" w:rsidRDefault="00114806" w:rsidP="00BA49DC">
      <w:pPr>
        <w:ind w:left="426" w:hanging="426"/>
        <w:rPr>
          <w:rFonts w:ascii="Arial" w:hAnsi="Arial" w:cs="Arial"/>
        </w:rPr>
      </w:pPr>
      <w:r w:rsidRPr="00114806">
        <w:rPr>
          <w:rFonts w:ascii="Arial" w:hAnsi="Arial" w:cs="Arial"/>
        </w:rPr>
        <w:t>LSH 1304 (high level of teal in the safety pot V 102)</w:t>
      </w:r>
    </w:p>
    <w:p w14:paraId="4F3F33E8" w14:textId="77777777" w:rsidR="00114806" w:rsidRPr="00114806" w:rsidRDefault="00114806" w:rsidP="00BA49DC">
      <w:pPr>
        <w:ind w:left="426" w:hanging="426"/>
        <w:rPr>
          <w:rFonts w:ascii="Arial" w:hAnsi="Arial" w:cs="Arial"/>
        </w:rPr>
      </w:pPr>
    </w:p>
    <w:p w14:paraId="46B726D8" w14:textId="77777777" w:rsidR="00114806" w:rsidRPr="00BA49DC" w:rsidRDefault="00114806" w:rsidP="00BA49DC">
      <w:pPr>
        <w:ind w:left="426" w:hanging="426"/>
        <w:rPr>
          <w:rFonts w:ascii="Arial" w:hAnsi="Arial" w:cs="Arial"/>
        </w:rPr>
      </w:pPr>
      <w:r w:rsidRPr="00BA49DC">
        <w:rPr>
          <w:rFonts w:ascii="Arial" w:hAnsi="Arial" w:cs="Arial"/>
        </w:rPr>
        <w:t>Actions:</w:t>
      </w:r>
    </w:p>
    <w:p w14:paraId="7B5A04F5" w14:textId="77777777" w:rsidR="00114806" w:rsidRPr="00114806" w:rsidRDefault="00114806" w:rsidP="00BA49DC">
      <w:pPr>
        <w:ind w:left="426" w:hanging="426"/>
        <w:rPr>
          <w:rFonts w:ascii="Arial" w:hAnsi="Arial" w:cs="Arial"/>
        </w:rPr>
      </w:pPr>
    </w:p>
    <w:p w14:paraId="477D18B3" w14:textId="77777777" w:rsidR="00114806" w:rsidRPr="00114806" w:rsidRDefault="00114806" w:rsidP="00BA49DC">
      <w:pPr>
        <w:ind w:left="426" w:hanging="426"/>
        <w:rPr>
          <w:rFonts w:ascii="Arial" w:hAnsi="Arial" w:cs="Arial"/>
        </w:rPr>
      </w:pPr>
      <w:r w:rsidRPr="00114806">
        <w:rPr>
          <w:rFonts w:ascii="Arial" w:hAnsi="Arial" w:cs="Arial"/>
        </w:rPr>
        <w:t>Shuts PV 1201 (nitrogen to cylinders for teal transferring)</w:t>
      </w:r>
    </w:p>
    <w:p w14:paraId="252961DF" w14:textId="77777777" w:rsidR="00114806" w:rsidRPr="00114806" w:rsidRDefault="00114806" w:rsidP="00BA49DC">
      <w:pPr>
        <w:ind w:left="426" w:hanging="426"/>
        <w:rPr>
          <w:rFonts w:ascii="Arial" w:hAnsi="Arial" w:cs="Arial"/>
        </w:rPr>
      </w:pPr>
      <w:r w:rsidRPr="00114806">
        <w:rPr>
          <w:rFonts w:ascii="Arial" w:hAnsi="Arial" w:cs="Arial"/>
        </w:rPr>
        <w:t>Shuts HV 1203 (nitrogen to 2</w:t>
      </w:r>
      <w:r w:rsidRPr="00114806">
        <w:rPr>
          <w:rFonts w:ascii="Arial" w:hAnsi="Arial" w:cs="Arial"/>
          <w:vertAlign w:val="superscript"/>
        </w:rPr>
        <w:t>nd</w:t>
      </w:r>
      <w:r w:rsidRPr="00114806">
        <w:rPr>
          <w:rFonts w:ascii="Arial" w:hAnsi="Arial" w:cs="Arial"/>
        </w:rPr>
        <w:t xml:space="preserve"> cylinder for teal transferring)</w:t>
      </w:r>
    </w:p>
    <w:p w14:paraId="3F9C6F7E" w14:textId="77777777" w:rsidR="00114806" w:rsidRPr="00114806" w:rsidRDefault="00114806" w:rsidP="00BA49DC">
      <w:pPr>
        <w:ind w:left="426" w:hanging="426"/>
        <w:rPr>
          <w:rFonts w:ascii="Arial" w:hAnsi="Arial" w:cs="Arial"/>
        </w:rPr>
      </w:pPr>
      <w:r w:rsidRPr="00114806">
        <w:rPr>
          <w:rFonts w:ascii="Arial" w:hAnsi="Arial" w:cs="Arial"/>
        </w:rPr>
        <w:t>Shuts HV 1208 (teal from 2</w:t>
      </w:r>
      <w:r w:rsidRPr="00114806">
        <w:rPr>
          <w:rFonts w:ascii="Arial" w:hAnsi="Arial" w:cs="Arial"/>
          <w:vertAlign w:val="superscript"/>
        </w:rPr>
        <w:t>nd</w:t>
      </w:r>
      <w:r w:rsidRPr="00114806">
        <w:rPr>
          <w:rFonts w:ascii="Arial" w:hAnsi="Arial" w:cs="Arial"/>
        </w:rPr>
        <w:t xml:space="preserve"> cylinder to V 101)</w:t>
      </w:r>
    </w:p>
    <w:p w14:paraId="6F6E198D" w14:textId="77777777" w:rsidR="00114806" w:rsidRPr="00114806" w:rsidRDefault="00114806" w:rsidP="00BA49DC">
      <w:pPr>
        <w:ind w:left="426" w:hanging="426"/>
        <w:rPr>
          <w:rFonts w:ascii="Arial" w:hAnsi="Arial" w:cs="Arial"/>
        </w:rPr>
      </w:pPr>
      <w:r w:rsidRPr="00114806">
        <w:rPr>
          <w:rFonts w:ascii="Arial" w:hAnsi="Arial" w:cs="Arial"/>
        </w:rPr>
        <w:t>Shuts HV 1204 (purge to hydraulic pot T 102)</w:t>
      </w:r>
    </w:p>
    <w:p w14:paraId="6DD71BD3" w14:textId="77777777" w:rsidR="00114806" w:rsidRPr="00114806" w:rsidRDefault="00114806" w:rsidP="00BA49DC">
      <w:pPr>
        <w:ind w:left="426" w:hanging="426"/>
        <w:rPr>
          <w:rFonts w:ascii="Arial" w:hAnsi="Arial" w:cs="Arial"/>
        </w:rPr>
      </w:pPr>
    </w:p>
    <w:p w14:paraId="7053532D" w14:textId="77777777" w:rsidR="00114806" w:rsidRPr="00BA49DC" w:rsidRDefault="00114806" w:rsidP="00BA49DC">
      <w:pPr>
        <w:ind w:left="426" w:hanging="426"/>
        <w:rPr>
          <w:rFonts w:ascii="Arial" w:hAnsi="Arial" w:cs="Arial"/>
        </w:rPr>
      </w:pPr>
      <w:r w:rsidRPr="00BA49DC">
        <w:rPr>
          <w:rFonts w:ascii="Arial" w:hAnsi="Arial" w:cs="Arial"/>
        </w:rPr>
        <w:t>The same HS 1206 reset opens the valves.</w:t>
      </w:r>
    </w:p>
    <w:p w14:paraId="47AAEA58" w14:textId="77777777" w:rsidR="00114806" w:rsidRPr="00114806" w:rsidRDefault="00114806" w:rsidP="00BA49DC">
      <w:pPr>
        <w:ind w:left="426" w:hanging="426"/>
        <w:rPr>
          <w:rFonts w:ascii="Arial" w:hAnsi="Arial" w:cs="Arial"/>
        </w:rPr>
      </w:pPr>
    </w:p>
    <w:p w14:paraId="02ED1BB2" w14:textId="77777777" w:rsidR="00114806" w:rsidRPr="00BA49DC" w:rsidRDefault="00114806" w:rsidP="00BA49DC">
      <w:pPr>
        <w:ind w:left="426" w:hanging="426"/>
        <w:rPr>
          <w:rFonts w:ascii="Arial" w:hAnsi="Arial" w:cs="Arial"/>
        </w:rPr>
      </w:pPr>
      <w:r w:rsidRPr="00BA49DC">
        <w:rPr>
          <w:rFonts w:ascii="Arial" w:hAnsi="Arial" w:cs="Arial"/>
        </w:rPr>
        <w:t>4.</w:t>
      </w:r>
      <w:r w:rsidRPr="00BA49DC">
        <w:rPr>
          <w:rFonts w:ascii="Arial" w:hAnsi="Arial" w:cs="Arial"/>
        </w:rPr>
        <w:tab/>
        <w:t>I 1301</w:t>
      </w:r>
      <w:r w:rsidRPr="00BA49DC">
        <w:rPr>
          <w:rFonts w:ascii="Arial" w:hAnsi="Arial" w:cs="Arial"/>
        </w:rPr>
        <w:tab/>
      </w:r>
      <w:r w:rsidRPr="00BA49DC">
        <w:rPr>
          <w:rFonts w:ascii="Arial" w:hAnsi="Arial" w:cs="Arial"/>
        </w:rPr>
        <w:tab/>
        <w:t>Shut-off of Teal feed to V 101.</w:t>
      </w:r>
    </w:p>
    <w:p w14:paraId="5D4C3A74" w14:textId="77777777" w:rsidR="00114806" w:rsidRPr="00114806" w:rsidRDefault="00114806" w:rsidP="00BA49DC">
      <w:pPr>
        <w:ind w:left="426" w:hanging="426"/>
        <w:rPr>
          <w:rFonts w:ascii="Arial" w:hAnsi="Arial" w:cs="Arial"/>
        </w:rPr>
      </w:pPr>
    </w:p>
    <w:p w14:paraId="506B5639" w14:textId="22D0C0B4" w:rsidR="00114806" w:rsidRPr="00BA49DC" w:rsidRDefault="00114806" w:rsidP="00BA49DC">
      <w:pPr>
        <w:ind w:left="426" w:hanging="426"/>
        <w:rPr>
          <w:rFonts w:ascii="Arial" w:hAnsi="Arial" w:cs="Arial"/>
        </w:rPr>
      </w:pPr>
      <w:r w:rsidRPr="00BA49DC">
        <w:rPr>
          <w:rFonts w:ascii="Arial" w:hAnsi="Arial" w:cs="Arial"/>
        </w:rPr>
        <w:t>Causes of action</w:t>
      </w:r>
    </w:p>
    <w:p w14:paraId="40D7B0A2" w14:textId="77777777" w:rsidR="00114806" w:rsidRPr="00114806" w:rsidRDefault="00114806" w:rsidP="00BA49DC">
      <w:pPr>
        <w:ind w:left="426" w:hanging="426"/>
        <w:rPr>
          <w:rFonts w:ascii="Arial" w:hAnsi="Arial" w:cs="Arial"/>
        </w:rPr>
      </w:pPr>
    </w:p>
    <w:p w14:paraId="2DA00E38" w14:textId="77777777" w:rsidR="00114806" w:rsidRPr="00114806" w:rsidRDefault="00114806" w:rsidP="00BA49DC">
      <w:pPr>
        <w:ind w:left="426" w:hanging="426"/>
        <w:rPr>
          <w:rFonts w:ascii="Arial" w:hAnsi="Arial" w:cs="Arial"/>
        </w:rPr>
      </w:pPr>
      <w:r w:rsidRPr="00114806">
        <w:rPr>
          <w:rFonts w:ascii="Arial" w:hAnsi="Arial" w:cs="Arial"/>
        </w:rPr>
        <w:t>LSH 1301 (high level in V 101)</w:t>
      </w:r>
    </w:p>
    <w:p w14:paraId="704E4C3D" w14:textId="77777777" w:rsidR="00114806" w:rsidRPr="00114806" w:rsidRDefault="00114806" w:rsidP="00BA49DC">
      <w:pPr>
        <w:ind w:left="426" w:hanging="426"/>
        <w:rPr>
          <w:rFonts w:ascii="Arial" w:hAnsi="Arial" w:cs="Arial"/>
        </w:rPr>
      </w:pPr>
      <w:r w:rsidRPr="00114806">
        <w:rPr>
          <w:rFonts w:ascii="Arial" w:hAnsi="Arial" w:cs="Arial"/>
        </w:rPr>
        <w:t>LSH 1302 (high level in V 101)</w:t>
      </w:r>
    </w:p>
    <w:p w14:paraId="06CFAE75" w14:textId="77777777" w:rsidR="00114806" w:rsidRPr="00114806" w:rsidRDefault="00114806" w:rsidP="00BA49DC">
      <w:pPr>
        <w:ind w:left="426" w:hanging="426"/>
        <w:rPr>
          <w:rFonts w:ascii="Arial" w:hAnsi="Arial" w:cs="Arial"/>
        </w:rPr>
      </w:pPr>
    </w:p>
    <w:p w14:paraId="6864805D" w14:textId="77777777" w:rsidR="00114806" w:rsidRPr="00BA49DC" w:rsidRDefault="00114806" w:rsidP="00BA49DC">
      <w:pPr>
        <w:ind w:left="426" w:hanging="426"/>
        <w:rPr>
          <w:rFonts w:ascii="Arial" w:hAnsi="Arial" w:cs="Arial"/>
        </w:rPr>
      </w:pPr>
      <w:r w:rsidRPr="00BA49DC">
        <w:rPr>
          <w:rFonts w:ascii="Arial" w:hAnsi="Arial" w:cs="Arial"/>
        </w:rPr>
        <w:t>Actions:</w:t>
      </w:r>
    </w:p>
    <w:p w14:paraId="729D6306" w14:textId="77777777" w:rsidR="00114806" w:rsidRPr="00114806" w:rsidRDefault="00114806" w:rsidP="00BA49DC">
      <w:pPr>
        <w:ind w:left="426" w:hanging="426"/>
        <w:rPr>
          <w:rFonts w:ascii="Arial" w:hAnsi="Arial" w:cs="Arial"/>
        </w:rPr>
      </w:pPr>
    </w:p>
    <w:p w14:paraId="1AECC4F5" w14:textId="77777777" w:rsidR="00114806" w:rsidRPr="00114806" w:rsidRDefault="00114806" w:rsidP="00BA49DC">
      <w:pPr>
        <w:ind w:left="426" w:hanging="426"/>
        <w:rPr>
          <w:rFonts w:ascii="Arial" w:hAnsi="Arial" w:cs="Arial"/>
        </w:rPr>
      </w:pPr>
      <w:r w:rsidRPr="00114806">
        <w:rPr>
          <w:rFonts w:ascii="Arial" w:hAnsi="Arial" w:cs="Arial"/>
        </w:rPr>
        <w:t>Shuts HV 1309.1/2 (teal feed from Ist/2</w:t>
      </w:r>
      <w:r w:rsidRPr="00114806">
        <w:rPr>
          <w:rFonts w:ascii="Arial" w:hAnsi="Arial" w:cs="Arial"/>
          <w:vertAlign w:val="superscript"/>
        </w:rPr>
        <w:t>nd</w:t>
      </w:r>
      <w:r w:rsidRPr="00114806">
        <w:rPr>
          <w:rFonts w:ascii="Arial" w:hAnsi="Arial" w:cs="Arial"/>
        </w:rPr>
        <w:t xml:space="preserve"> cylinder)</w:t>
      </w:r>
    </w:p>
    <w:p w14:paraId="084CB483" w14:textId="77777777" w:rsidR="00114806" w:rsidRPr="00114806" w:rsidRDefault="00114806" w:rsidP="00BA49DC">
      <w:pPr>
        <w:ind w:left="426" w:hanging="426"/>
        <w:rPr>
          <w:rFonts w:ascii="Arial" w:hAnsi="Arial" w:cs="Arial"/>
        </w:rPr>
      </w:pPr>
    </w:p>
    <w:p w14:paraId="01B5C056" w14:textId="77777777" w:rsidR="00114806" w:rsidRPr="00BA49DC" w:rsidRDefault="00114806" w:rsidP="00BA49DC">
      <w:pPr>
        <w:ind w:left="426" w:hanging="426"/>
        <w:rPr>
          <w:rFonts w:ascii="Arial" w:hAnsi="Arial" w:cs="Arial"/>
        </w:rPr>
      </w:pPr>
      <w:r w:rsidRPr="00BA49DC">
        <w:rPr>
          <w:rFonts w:ascii="Arial" w:hAnsi="Arial" w:cs="Arial"/>
        </w:rPr>
        <w:t>5.</w:t>
      </w:r>
      <w:r w:rsidRPr="00BA49DC">
        <w:rPr>
          <w:rFonts w:ascii="Arial" w:hAnsi="Arial" w:cs="Arial"/>
        </w:rPr>
        <w:tab/>
        <w:t>I 1501</w:t>
      </w:r>
      <w:r w:rsidRPr="00BA49DC">
        <w:rPr>
          <w:rFonts w:ascii="Arial" w:hAnsi="Arial" w:cs="Arial"/>
        </w:rPr>
        <w:tab/>
      </w:r>
      <w:r w:rsidRPr="00BA49DC">
        <w:rPr>
          <w:rFonts w:ascii="Arial" w:hAnsi="Arial" w:cs="Arial"/>
        </w:rPr>
        <w:tab/>
        <w:t>Catalyst paste loading and preparation:</w:t>
      </w:r>
    </w:p>
    <w:p w14:paraId="34A0664E" w14:textId="77777777" w:rsidR="00114806" w:rsidRPr="00114806" w:rsidRDefault="00114806" w:rsidP="00BA49DC">
      <w:pPr>
        <w:ind w:left="426" w:hanging="426"/>
        <w:rPr>
          <w:rFonts w:ascii="Arial" w:hAnsi="Arial" w:cs="Arial"/>
        </w:rPr>
      </w:pPr>
    </w:p>
    <w:p w14:paraId="0881879F" w14:textId="26D0A9C8" w:rsidR="00114806" w:rsidRPr="00BA49DC" w:rsidRDefault="00114806" w:rsidP="00BA49DC">
      <w:pPr>
        <w:ind w:left="426" w:hanging="426"/>
        <w:rPr>
          <w:rFonts w:ascii="Arial" w:hAnsi="Arial" w:cs="Arial"/>
        </w:rPr>
      </w:pPr>
      <w:r w:rsidRPr="00BA49DC">
        <w:rPr>
          <w:rFonts w:ascii="Arial" w:hAnsi="Arial" w:cs="Arial"/>
        </w:rPr>
        <w:t>Catalyst can be loaded(opening of the valve HV 1506 through HS 1506) only provided the following conditions are fulfilled:</w:t>
      </w:r>
    </w:p>
    <w:p w14:paraId="6C3C9B9A" w14:textId="77777777" w:rsidR="00114806" w:rsidRPr="00114806" w:rsidRDefault="00114806" w:rsidP="00BA49DC">
      <w:pPr>
        <w:ind w:left="426" w:hanging="426"/>
        <w:rPr>
          <w:rFonts w:ascii="Arial" w:hAnsi="Arial" w:cs="Arial"/>
        </w:rPr>
      </w:pPr>
    </w:p>
    <w:p w14:paraId="6C2A4FAA" w14:textId="77777777" w:rsidR="00114806" w:rsidRPr="00114806" w:rsidRDefault="00114806" w:rsidP="00BA49DC">
      <w:pPr>
        <w:ind w:left="426" w:hanging="426"/>
        <w:rPr>
          <w:rFonts w:ascii="Arial" w:hAnsi="Arial" w:cs="Arial"/>
        </w:rPr>
      </w:pPr>
      <w:r w:rsidRPr="00114806">
        <w:rPr>
          <w:rFonts w:ascii="Arial" w:hAnsi="Arial" w:cs="Arial"/>
        </w:rPr>
        <w:t>PSH 1507 is not in shut down condition( P&lt; 500 mm H2O)</w:t>
      </w:r>
    </w:p>
    <w:p w14:paraId="2E3F1C2D" w14:textId="77777777" w:rsidR="00114806" w:rsidRPr="00114806" w:rsidRDefault="00114806" w:rsidP="00BA49DC">
      <w:pPr>
        <w:ind w:left="426" w:hanging="426"/>
        <w:rPr>
          <w:rFonts w:ascii="Arial" w:hAnsi="Arial" w:cs="Arial"/>
        </w:rPr>
      </w:pPr>
      <w:r w:rsidRPr="00114806">
        <w:rPr>
          <w:rFonts w:ascii="Arial" w:hAnsi="Arial" w:cs="Arial"/>
        </w:rPr>
        <w:t>PSL 1507 is not in shutdown condition(P&gt;20mm H2O)</w:t>
      </w:r>
    </w:p>
    <w:p w14:paraId="4628C815" w14:textId="77777777" w:rsidR="00114806" w:rsidRPr="00114806" w:rsidRDefault="00114806" w:rsidP="00BA49DC">
      <w:pPr>
        <w:ind w:left="426" w:hanging="426"/>
        <w:rPr>
          <w:rFonts w:ascii="Arial" w:hAnsi="Arial" w:cs="Arial"/>
        </w:rPr>
      </w:pPr>
      <w:r w:rsidRPr="00114806">
        <w:rPr>
          <w:rFonts w:ascii="Arial" w:hAnsi="Arial" w:cs="Arial"/>
        </w:rPr>
        <w:t>HZSH 1503 gives indication that the valve HV 1503 on blanketing line in open.</w:t>
      </w:r>
    </w:p>
    <w:p w14:paraId="2590B063" w14:textId="77777777" w:rsidR="00114806" w:rsidRPr="00114806" w:rsidRDefault="00114806" w:rsidP="00BA49DC">
      <w:pPr>
        <w:ind w:left="426" w:hanging="426"/>
        <w:rPr>
          <w:rFonts w:ascii="Arial" w:hAnsi="Arial" w:cs="Arial"/>
        </w:rPr>
      </w:pPr>
    </w:p>
    <w:p w14:paraId="3ACB88E0" w14:textId="77777777" w:rsidR="00114806" w:rsidRPr="00BA49DC" w:rsidRDefault="00114806" w:rsidP="00BA49DC">
      <w:pPr>
        <w:ind w:left="426" w:hanging="426"/>
        <w:rPr>
          <w:rFonts w:ascii="Arial" w:hAnsi="Arial" w:cs="Arial"/>
        </w:rPr>
      </w:pPr>
      <w:r w:rsidRPr="00BA49DC">
        <w:rPr>
          <w:rFonts w:ascii="Arial" w:hAnsi="Arial" w:cs="Arial"/>
        </w:rPr>
        <w:t>B.</w:t>
      </w:r>
      <w:r w:rsidRPr="00BA49DC">
        <w:rPr>
          <w:rFonts w:ascii="Arial" w:hAnsi="Arial" w:cs="Arial"/>
        </w:rPr>
        <w:tab/>
        <w:t>The vessel V103 can be depressurized(opening of the valve HV 1504 through HS 1504) only if:</w:t>
      </w:r>
    </w:p>
    <w:p w14:paraId="2D4EDB15" w14:textId="77777777" w:rsidR="00114806" w:rsidRPr="00114806" w:rsidRDefault="00114806" w:rsidP="00BA49DC">
      <w:pPr>
        <w:ind w:left="426" w:hanging="426"/>
        <w:rPr>
          <w:rFonts w:ascii="Arial" w:hAnsi="Arial" w:cs="Arial"/>
        </w:rPr>
      </w:pPr>
    </w:p>
    <w:p w14:paraId="45378913" w14:textId="77777777" w:rsidR="00114806" w:rsidRPr="00114806" w:rsidRDefault="00114806" w:rsidP="00BA49DC">
      <w:pPr>
        <w:ind w:left="426" w:hanging="426"/>
        <w:rPr>
          <w:rFonts w:ascii="Arial" w:hAnsi="Arial" w:cs="Arial"/>
        </w:rPr>
      </w:pPr>
      <w:r w:rsidRPr="00114806">
        <w:rPr>
          <w:rFonts w:ascii="Arial" w:hAnsi="Arial" w:cs="Arial"/>
        </w:rPr>
        <w:t xml:space="preserve">     PSH 1507 is in shutdown position (P&gt; 500 mm H2O)</w:t>
      </w:r>
    </w:p>
    <w:p w14:paraId="7E926C93" w14:textId="77777777" w:rsidR="00114806" w:rsidRPr="00114806" w:rsidRDefault="00114806" w:rsidP="00BA49DC">
      <w:pPr>
        <w:ind w:left="426" w:hanging="426"/>
        <w:rPr>
          <w:rFonts w:ascii="Arial" w:hAnsi="Arial" w:cs="Arial"/>
        </w:rPr>
      </w:pPr>
    </w:p>
    <w:p w14:paraId="525C38F7" w14:textId="433581BD" w:rsidR="00114806" w:rsidRPr="00BA49DC" w:rsidRDefault="00114806" w:rsidP="00BA49DC">
      <w:pPr>
        <w:ind w:left="426" w:hanging="426"/>
        <w:rPr>
          <w:rFonts w:ascii="Arial" w:hAnsi="Arial" w:cs="Arial"/>
        </w:rPr>
      </w:pPr>
      <w:r w:rsidRPr="00BA49DC">
        <w:rPr>
          <w:rFonts w:ascii="Arial" w:hAnsi="Arial" w:cs="Arial"/>
        </w:rPr>
        <w:t>The vessel V103 can be put under vacuum (opening of the valve  HV 1505 through HS 1505) only if:</w:t>
      </w:r>
    </w:p>
    <w:p w14:paraId="3702356C" w14:textId="77777777" w:rsidR="00114806" w:rsidRPr="00114806" w:rsidRDefault="00114806" w:rsidP="00BA49DC">
      <w:pPr>
        <w:ind w:left="426" w:hanging="426"/>
        <w:rPr>
          <w:rFonts w:ascii="Arial" w:hAnsi="Arial" w:cs="Arial"/>
        </w:rPr>
      </w:pPr>
    </w:p>
    <w:p w14:paraId="6AC833F8" w14:textId="77777777" w:rsidR="00114806" w:rsidRPr="00114806" w:rsidRDefault="00114806" w:rsidP="00BA49DC">
      <w:pPr>
        <w:ind w:left="426" w:hanging="426"/>
        <w:rPr>
          <w:rFonts w:ascii="Arial" w:hAnsi="Arial" w:cs="Arial"/>
        </w:rPr>
      </w:pPr>
      <w:r w:rsidRPr="00114806">
        <w:rPr>
          <w:rFonts w:ascii="Arial" w:hAnsi="Arial" w:cs="Arial"/>
        </w:rPr>
        <w:t>PSH 1507 is not in shutdown position(P&lt;500 mm H2O).</w:t>
      </w:r>
    </w:p>
    <w:p w14:paraId="1D7E92BA" w14:textId="77777777" w:rsidR="00114806" w:rsidRPr="00114806" w:rsidRDefault="00114806" w:rsidP="00BA49DC">
      <w:pPr>
        <w:ind w:left="426" w:hanging="426"/>
        <w:rPr>
          <w:rFonts w:ascii="Arial" w:hAnsi="Arial" w:cs="Arial"/>
        </w:rPr>
      </w:pPr>
      <w:r w:rsidRPr="00114806">
        <w:rPr>
          <w:rFonts w:ascii="Arial" w:hAnsi="Arial" w:cs="Arial"/>
        </w:rPr>
        <w:t>HZSL 1503 gives indication that the valve HV 1503 is closed.</w:t>
      </w:r>
    </w:p>
    <w:p w14:paraId="1BCFB720" w14:textId="77777777" w:rsidR="00114806" w:rsidRPr="00114806" w:rsidRDefault="00114806" w:rsidP="00BA49DC">
      <w:pPr>
        <w:ind w:left="426" w:hanging="426"/>
        <w:rPr>
          <w:rFonts w:ascii="Arial" w:hAnsi="Arial" w:cs="Arial"/>
        </w:rPr>
      </w:pPr>
      <w:r w:rsidRPr="00114806">
        <w:rPr>
          <w:rFonts w:ascii="Arial" w:hAnsi="Arial" w:cs="Arial"/>
        </w:rPr>
        <w:t>HZSL 1504 gives indication that the valve HV 1504 is closed.</w:t>
      </w:r>
    </w:p>
    <w:p w14:paraId="0AB0FA08" w14:textId="77777777" w:rsidR="00114806" w:rsidRPr="00114806" w:rsidRDefault="00114806" w:rsidP="00BA49DC">
      <w:pPr>
        <w:ind w:left="426" w:hanging="426"/>
        <w:rPr>
          <w:rFonts w:ascii="Arial" w:hAnsi="Arial" w:cs="Arial"/>
        </w:rPr>
      </w:pPr>
      <w:r w:rsidRPr="00114806">
        <w:rPr>
          <w:rFonts w:ascii="Arial" w:hAnsi="Arial" w:cs="Arial"/>
        </w:rPr>
        <w:t>HZSL 1506 gives indication that the valve HV 1506 is closed.</w:t>
      </w:r>
    </w:p>
    <w:p w14:paraId="4274A93F" w14:textId="77777777" w:rsidR="00114806" w:rsidRPr="00114806" w:rsidRDefault="00114806" w:rsidP="00BA49DC">
      <w:pPr>
        <w:ind w:left="426" w:hanging="426"/>
        <w:rPr>
          <w:rFonts w:ascii="Arial" w:hAnsi="Arial" w:cs="Arial"/>
        </w:rPr>
      </w:pPr>
    </w:p>
    <w:p w14:paraId="108DB367" w14:textId="66B34FB2" w:rsidR="00114806" w:rsidRPr="00BA49DC" w:rsidRDefault="00114806" w:rsidP="00BA49DC">
      <w:pPr>
        <w:ind w:left="426" w:hanging="426"/>
        <w:rPr>
          <w:rFonts w:ascii="Arial" w:hAnsi="Arial" w:cs="Arial"/>
        </w:rPr>
      </w:pPr>
      <w:r w:rsidRPr="00BA49DC">
        <w:rPr>
          <w:rFonts w:ascii="Arial" w:hAnsi="Arial" w:cs="Arial"/>
        </w:rPr>
        <w:t>The vessel V103 can be put under blanketing pressure (opening of the valve HV 1503 through HS 1503) only if:</w:t>
      </w:r>
    </w:p>
    <w:p w14:paraId="27281DE8" w14:textId="77777777" w:rsidR="00114806" w:rsidRPr="00114806" w:rsidRDefault="00114806" w:rsidP="00BA49DC">
      <w:pPr>
        <w:ind w:left="426" w:hanging="426"/>
        <w:rPr>
          <w:rFonts w:ascii="Arial" w:hAnsi="Arial" w:cs="Arial"/>
        </w:rPr>
      </w:pPr>
    </w:p>
    <w:p w14:paraId="49101C8E" w14:textId="77777777" w:rsidR="00114806" w:rsidRPr="00114806" w:rsidRDefault="00114806" w:rsidP="00BA49DC">
      <w:pPr>
        <w:ind w:left="426" w:hanging="426"/>
        <w:rPr>
          <w:rFonts w:ascii="Arial" w:hAnsi="Arial" w:cs="Arial"/>
        </w:rPr>
      </w:pPr>
      <w:r w:rsidRPr="00114806">
        <w:rPr>
          <w:rFonts w:ascii="Arial" w:hAnsi="Arial" w:cs="Arial"/>
        </w:rPr>
        <w:t>PSH 1507 is not in shut down position (P&lt;500 mm H2O)</w:t>
      </w:r>
    </w:p>
    <w:p w14:paraId="0A24542C" w14:textId="77777777" w:rsidR="00114806" w:rsidRPr="00114806" w:rsidRDefault="00114806" w:rsidP="00BA49DC">
      <w:pPr>
        <w:ind w:left="426" w:hanging="426"/>
        <w:rPr>
          <w:rFonts w:ascii="Arial" w:hAnsi="Arial" w:cs="Arial"/>
        </w:rPr>
      </w:pPr>
      <w:r w:rsidRPr="00114806">
        <w:rPr>
          <w:rFonts w:ascii="Arial" w:hAnsi="Arial" w:cs="Arial"/>
        </w:rPr>
        <w:t>PSL 1507 is not in shutdown position(P&gt;20mm H2O)</w:t>
      </w:r>
    </w:p>
    <w:p w14:paraId="2EBDD4A2" w14:textId="77777777" w:rsidR="00114806" w:rsidRPr="00BA49DC" w:rsidRDefault="00114806" w:rsidP="00BA49DC">
      <w:pPr>
        <w:ind w:left="426" w:hanging="426"/>
        <w:rPr>
          <w:rFonts w:ascii="Arial" w:hAnsi="Arial" w:cs="Arial"/>
        </w:rPr>
      </w:pPr>
      <w:r w:rsidRPr="00BA49DC">
        <w:rPr>
          <w:rFonts w:ascii="Arial" w:hAnsi="Arial" w:cs="Arial"/>
        </w:rPr>
        <w:t>6.</w:t>
      </w:r>
      <w:r w:rsidRPr="00BA49DC">
        <w:rPr>
          <w:rFonts w:ascii="Arial" w:hAnsi="Arial" w:cs="Arial"/>
        </w:rPr>
        <w:tab/>
        <w:t>I 1601</w:t>
      </w:r>
      <w:r w:rsidRPr="00BA49DC">
        <w:rPr>
          <w:rFonts w:ascii="Arial" w:hAnsi="Arial" w:cs="Arial"/>
        </w:rPr>
        <w:tab/>
      </w:r>
      <w:r w:rsidRPr="00BA49DC">
        <w:rPr>
          <w:rFonts w:ascii="Arial" w:hAnsi="Arial" w:cs="Arial"/>
        </w:rPr>
        <w:tab/>
        <w:t>Operation of the pumps P 107 A/S:</w:t>
      </w:r>
    </w:p>
    <w:p w14:paraId="43930A9E" w14:textId="77777777" w:rsidR="00114806" w:rsidRPr="00114806" w:rsidRDefault="00114806" w:rsidP="00BA49DC">
      <w:pPr>
        <w:ind w:left="426" w:hanging="426"/>
        <w:rPr>
          <w:rFonts w:ascii="Arial" w:hAnsi="Arial" w:cs="Arial"/>
        </w:rPr>
      </w:pPr>
    </w:p>
    <w:p w14:paraId="7B0B18FA" w14:textId="77777777" w:rsidR="00114806" w:rsidRPr="00BA49DC" w:rsidRDefault="00114806" w:rsidP="00BA49DC">
      <w:pPr>
        <w:ind w:left="426" w:hanging="426"/>
        <w:rPr>
          <w:rFonts w:ascii="Arial" w:hAnsi="Arial" w:cs="Arial"/>
        </w:rPr>
      </w:pPr>
      <w:r w:rsidRPr="00BA49DC">
        <w:rPr>
          <w:rFonts w:ascii="Arial" w:hAnsi="Arial" w:cs="Arial"/>
        </w:rPr>
        <w:t>Start up of the pumps is actuated by PSL 1609 (P&lt;50 kg/cm2g). Stop of the pumps is actuated by PSH 1610 (P&gt;60 kg/cm2g).  Both the pumps should be switched to AUTO, stopped or restarted at the same time by local, 4 positions, selector switch.</w:t>
      </w:r>
    </w:p>
    <w:p w14:paraId="73CA16E5" w14:textId="77777777" w:rsidR="00114806" w:rsidRPr="00114806" w:rsidRDefault="00114806" w:rsidP="00BA49DC">
      <w:pPr>
        <w:ind w:left="426" w:hanging="426"/>
        <w:rPr>
          <w:rFonts w:ascii="Arial" w:hAnsi="Arial" w:cs="Arial"/>
        </w:rPr>
      </w:pPr>
    </w:p>
    <w:p w14:paraId="2ADD3492" w14:textId="77777777" w:rsidR="00114806" w:rsidRPr="00BA49DC" w:rsidRDefault="00114806" w:rsidP="00BA49DC">
      <w:pPr>
        <w:ind w:left="426" w:hanging="426"/>
        <w:rPr>
          <w:rFonts w:ascii="Arial" w:hAnsi="Arial" w:cs="Arial"/>
        </w:rPr>
      </w:pPr>
      <w:r w:rsidRPr="00BA49DC">
        <w:rPr>
          <w:rFonts w:ascii="Arial" w:hAnsi="Arial" w:cs="Arial"/>
        </w:rPr>
        <w:t>The pumps run in parallel.  In case of a failure of either pump (no start), an alarm is given only if the PSL 1609 has been actuated.</w:t>
      </w:r>
    </w:p>
    <w:p w14:paraId="033695BE" w14:textId="77777777" w:rsidR="00114806" w:rsidRPr="00114806" w:rsidRDefault="00114806" w:rsidP="00BA49DC">
      <w:pPr>
        <w:ind w:left="426" w:hanging="426"/>
        <w:rPr>
          <w:rFonts w:ascii="Arial" w:hAnsi="Arial" w:cs="Arial"/>
        </w:rPr>
      </w:pPr>
    </w:p>
    <w:p w14:paraId="601B3F30" w14:textId="77777777" w:rsidR="00114806" w:rsidRPr="00BA49DC" w:rsidRDefault="00114806" w:rsidP="00BA49DC">
      <w:pPr>
        <w:ind w:left="426" w:hanging="426"/>
        <w:rPr>
          <w:rFonts w:ascii="Arial" w:hAnsi="Arial" w:cs="Arial"/>
        </w:rPr>
      </w:pPr>
      <w:r w:rsidRPr="00BA49DC">
        <w:rPr>
          <w:rFonts w:ascii="Arial" w:hAnsi="Arial" w:cs="Arial"/>
        </w:rPr>
        <w:t>XAL 1601 shall signal the failure to start of either pump.</w:t>
      </w:r>
    </w:p>
    <w:p w14:paraId="1053F1E1" w14:textId="77777777" w:rsidR="00114806" w:rsidRPr="00114806" w:rsidRDefault="00114806" w:rsidP="00BA49DC">
      <w:pPr>
        <w:ind w:left="426" w:hanging="426"/>
        <w:rPr>
          <w:rFonts w:ascii="Arial" w:hAnsi="Arial" w:cs="Arial"/>
        </w:rPr>
      </w:pPr>
    </w:p>
    <w:p w14:paraId="7F72FC42" w14:textId="77777777" w:rsidR="00114806" w:rsidRPr="00BA49DC" w:rsidRDefault="00114806" w:rsidP="00BA49DC">
      <w:pPr>
        <w:ind w:left="426" w:hanging="426"/>
        <w:rPr>
          <w:rFonts w:ascii="Arial" w:hAnsi="Arial" w:cs="Arial"/>
        </w:rPr>
      </w:pPr>
      <w:r w:rsidRPr="00BA49DC">
        <w:rPr>
          <w:rFonts w:ascii="Arial" w:hAnsi="Arial" w:cs="Arial"/>
        </w:rPr>
        <w:t>7.</w:t>
      </w:r>
      <w:r w:rsidRPr="00BA49DC">
        <w:rPr>
          <w:rFonts w:ascii="Arial" w:hAnsi="Arial" w:cs="Arial"/>
        </w:rPr>
        <w:tab/>
        <w:t>I 1701</w:t>
      </w:r>
      <w:r w:rsidRPr="00BA49DC">
        <w:rPr>
          <w:rFonts w:ascii="Arial" w:hAnsi="Arial" w:cs="Arial"/>
        </w:rPr>
        <w:tab/>
      </w:r>
      <w:r w:rsidRPr="00BA49DC">
        <w:rPr>
          <w:rFonts w:ascii="Arial" w:hAnsi="Arial" w:cs="Arial"/>
        </w:rPr>
        <w:tab/>
        <w:t>Catalyst shut off:</w:t>
      </w:r>
    </w:p>
    <w:p w14:paraId="794460AA" w14:textId="77777777" w:rsidR="00114806" w:rsidRPr="00114806" w:rsidRDefault="00114806" w:rsidP="00BA49DC">
      <w:pPr>
        <w:ind w:left="426" w:hanging="426"/>
        <w:rPr>
          <w:rFonts w:ascii="Arial" w:hAnsi="Arial" w:cs="Arial"/>
        </w:rPr>
      </w:pPr>
    </w:p>
    <w:p w14:paraId="4F3D6127" w14:textId="461CBD8C" w:rsidR="00114806" w:rsidRPr="00BA49DC" w:rsidRDefault="00114806" w:rsidP="00BA49DC">
      <w:pPr>
        <w:ind w:left="426" w:hanging="426"/>
        <w:rPr>
          <w:rFonts w:ascii="Arial" w:hAnsi="Arial" w:cs="Arial"/>
        </w:rPr>
      </w:pPr>
      <w:r w:rsidRPr="00BA49DC">
        <w:rPr>
          <w:rFonts w:ascii="Arial" w:hAnsi="Arial" w:cs="Arial"/>
        </w:rPr>
        <w:t>Causes of actions:</w:t>
      </w:r>
    </w:p>
    <w:p w14:paraId="00C4F7B4" w14:textId="77777777" w:rsidR="00114806" w:rsidRPr="00114806" w:rsidRDefault="00114806" w:rsidP="00BA49DC">
      <w:pPr>
        <w:ind w:left="426" w:hanging="426"/>
        <w:rPr>
          <w:rFonts w:ascii="Arial" w:hAnsi="Arial" w:cs="Arial"/>
        </w:rPr>
      </w:pPr>
    </w:p>
    <w:p w14:paraId="1F5F6266" w14:textId="77777777" w:rsidR="00114806" w:rsidRPr="00114806" w:rsidRDefault="00114806" w:rsidP="00BA49DC">
      <w:pPr>
        <w:ind w:left="426" w:hanging="426"/>
        <w:rPr>
          <w:rFonts w:ascii="Arial" w:hAnsi="Arial" w:cs="Arial"/>
        </w:rPr>
      </w:pPr>
      <w:r w:rsidRPr="00114806">
        <w:rPr>
          <w:rFonts w:ascii="Arial" w:hAnsi="Arial" w:cs="Arial"/>
        </w:rPr>
        <w:t>HS 1702a and B (shut down)</w:t>
      </w:r>
    </w:p>
    <w:p w14:paraId="294EAAC4" w14:textId="77777777" w:rsidR="00114806" w:rsidRPr="00114806" w:rsidRDefault="00114806" w:rsidP="00BA49DC">
      <w:pPr>
        <w:ind w:left="426" w:hanging="426"/>
        <w:rPr>
          <w:rFonts w:ascii="Arial" w:hAnsi="Arial" w:cs="Arial"/>
        </w:rPr>
      </w:pPr>
      <w:r w:rsidRPr="00114806">
        <w:rPr>
          <w:rFonts w:ascii="Arial" w:hAnsi="Arial" w:cs="Arial"/>
        </w:rPr>
        <w:t>FSLL 1703 (low propylene flow to prepolymerizer R 201)</w:t>
      </w:r>
    </w:p>
    <w:p w14:paraId="49F9D9A9" w14:textId="77777777" w:rsidR="00114806" w:rsidRPr="00114806" w:rsidRDefault="00114806" w:rsidP="00BA49DC">
      <w:pPr>
        <w:ind w:left="426" w:hanging="426"/>
        <w:rPr>
          <w:rFonts w:ascii="Arial" w:hAnsi="Arial" w:cs="Arial"/>
        </w:rPr>
      </w:pPr>
      <w:r w:rsidRPr="00114806">
        <w:rPr>
          <w:rFonts w:ascii="Arial" w:hAnsi="Arial" w:cs="Arial"/>
        </w:rPr>
        <w:t>Actuation of I 1801 (shut off of R 201)</w:t>
      </w:r>
    </w:p>
    <w:p w14:paraId="11201049" w14:textId="77777777" w:rsidR="00114806" w:rsidRPr="00114806" w:rsidRDefault="00114806" w:rsidP="00BA49DC">
      <w:pPr>
        <w:ind w:left="426" w:hanging="426"/>
        <w:rPr>
          <w:rFonts w:ascii="Arial" w:hAnsi="Arial" w:cs="Arial"/>
        </w:rPr>
      </w:pPr>
      <w:r w:rsidRPr="00114806">
        <w:rPr>
          <w:rFonts w:ascii="Arial" w:hAnsi="Arial" w:cs="Arial"/>
        </w:rPr>
        <w:t>Actuation of I 1802 (very high level in reactor surge drum V 202)</w:t>
      </w:r>
    </w:p>
    <w:p w14:paraId="161D8143" w14:textId="77777777" w:rsidR="00114806" w:rsidRPr="00114806" w:rsidRDefault="00114806" w:rsidP="00BA49DC">
      <w:pPr>
        <w:ind w:left="426" w:hanging="426"/>
        <w:rPr>
          <w:rFonts w:ascii="Arial" w:hAnsi="Arial" w:cs="Arial"/>
        </w:rPr>
      </w:pPr>
      <w:r w:rsidRPr="00114806">
        <w:rPr>
          <w:rFonts w:ascii="Arial" w:hAnsi="Arial" w:cs="Arial"/>
        </w:rPr>
        <w:t>Actuation of I 1803 (shut off of reactor R 202 feeds)</w:t>
      </w:r>
    </w:p>
    <w:p w14:paraId="04F4986C" w14:textId="77777777" w:rsidR="00114806" w:rsidRPr="00114806" w:rsidRDefault="00114806" w:rsidP="00BA49DC">
      <w:pPr>
        <w:ind w:left="426" w:hanging="426"/>
        <w:rPr>
          <w:rFonts w:ascii="Arial" w:hAnsi="Arial" w:cs="Arial"/>
        </w:rPr>
      </w:pPr>
      <w:r w:rsidRPr="00114806">
        <w:rPr>
          <w:rFonts w:ascii="Arial" w:hAnsi="Arial" w:cs="Arial"/>
        </w:rPr>
        <w:t>Actuation of I 1901 (stop of reactor pump P 202)</w:t>
      </w:r>
    </w:p>
    <w:p w14:paraId="368819BD" w14:textId="77777777" w:rsidR="00114806" w:rsidRPr="00114806" w:rsidRDefault="00114806" w:rsidP="00BA49DC">
      <w:pPr>
        <w:ind w:left="426" w:hanging="426"/>
        <w:rPr>
          <w:rFonts w:ascii="Arial" w:hAnsi="Arial" w:cs="Arial"/>
        </w:rPr>
      </w:pPr>
    </w:p>
    <w:p w14:paraId="1E502B79" w14:textId="77777777" w:rsidR="00114806" w:rsidRPr="00BA49DC" w:rsidRDefault="00114806" w:rsidP="00BA49DC">
      <w:pPr>
        <w:ind w:left="426" w:hanging="426"/>
        <w:rPr>
          <w:rFonts w:ascii="Arial" w:hAnsi="Arial" w:cs="Arial"/>
        </w:rPr>
      </w:pPr>
      <w:r w:rsidRPr="00BA49DC">
        <w:rPr>
          <w:rFonts w:ascii="Arial" w:hAnsi="Arial" w:cs="Arial"/>
        </w:rPr>
        <w:t>Actions:</w:t>
      </w:r>
    </w:p>
    <w:p w14:paraId="04A08333" w14:textId="77777777" w:rsidR="00114806" w:rsidRPr="00114806" w:rsidRDefault="00114806" w:rsidP="00BA49DC">
      <w:pPr>
        <w:ind w:left="426" w:hanging="426"/>
        <w:rPr>
          <w:rFonts w:ascii="Arial" w:hAnsi="Arial" w:cs="Arial"/>
        </w:rPr>
      </w:pPr>
    </w:p>
    <w:p w14:paraId="1CD5DE85" w14:textId="77777777" w:rsidR="00114806" w:rsidRPr="00114806" w:rsidRDefault="00114806" w:rsidP="00BA49DC">
      <w:pPr>
        <w:ind w:left="426" w:hanging="426"/>
        <w:rPr>
          <w:rFonts w:ascii="Arial" w:hAnsi="Arial" w:cs="Arial"/>
        </w:rPr>
      </w:pPr>
      <w:r w:rsidRPr="00114806">
        <w:rPr>
          <w:rFonts w:ascii="Arial" w:hAnsi="Arial" w:cs="Arial"/>
        </w:rPr>
        <w:t>Stop Teal flow P 101 A/S by resetting the strokes to zero.</w:t>
      </w:r>
    </w:p>
    <w:p w14:paraId="53C6677C" w14:textId="77777777" w:rsidR="00114806" w:rsidRPr="00114806" w:rsidRDefault="00114806" w:rsidP="00BA49DC">
      <w:pPr>
        <w:ind w:left="426" w:hanging="426"/>
        <w:rPr>
          <w:rFonts w:ascii="Arial" w:hAnsi="Arial" w:cs="Arial"/>
        </w:rPr>
      </w:pPr>
      <w:r w:rsidRPr="00114806">
        <w:rPr>
          <w:rFonts w:ascii="Arial" w:hAnsi="Arial" w:cs="Arial"/>
        </w:rPr>
        <w:t>Stop Donor flow P 104 A/S (by resetting the strokes to zero.</w:t>
      </w:r>
    </w:p>
    <w:p w14:paraId="7D7CF1B6" w14:textId="77777777" w:rsidR="00114806" w:rsidRPr="00114806" w:rsidRDefault="00114806" w:rsidP="00BA49DC">
      <w:pPr>
        <w:ind w:left="426" w:hanging="426"/>
        <w:rPr>
          <w:rFonts w:ascii="Arial" w:hAnsi="Arial" w:cs="Arial"/>
        </w:rPr>
      </w:pPr>
      <w:r w:rsidRPr="00114806">
        <w:rPr>
          <w:rFonts w:ascii="Arial" w:hAnsi="Arial" w:cs="Arial"/>
        </w:rPr>
        <w:t>Stop catalyst flow P 108 A/S (by resetting the strokes to zero.</w:t>
      </w:r>
    </w:p>
    <w:p w14:paraId="3D51C203" w14:textId="77777777" w:rsidR="00114806" w:rsidRPr="00114806" w:rsidRDefault="00114806" w:rsidP="00BA49DC">
      <w:pPr>
        <w:ind w:left="426" w:hanging="426"/>
        <w:rPr>
          <w:rFonts w:ascii="Arial" w:hAnsi="Arial" w:cs="Arial"/>
        </w:rPr>
      </w:pPr>
      <w:r w:rsidRPr="00114806">
        <w:rPr>
          <w:rFonts w:ascii="Arial" w:hAnsi="Arial" w:cs="Arial"/>
        </w:rPr>
        <w:t>Panel alarm QA 1701.</w:t>
      </w:r>
    </w:p>
    <w:p w14:paraId="048CC057" w14:textId="77777777" w:rsidR="00114806" w:rsidRPr="00114806" w:rsidRDefault="00114806" w:rsidP="00BA49DC">
      <w:pPr>
        <w:ind w:left="426" w:hanging="426"/>
        <w:rPr>
          <w:rFonts w:ascii="Arial" w:hAnsi="Arial" w:cs="Arial"/>
        </w:rPr>
      </w:pPr>
    </w:p>
    <w:p w14:paraId="26BB7584" w14:textId="5FC56D8E" w:rsidR="00114806" w:rsidRPr="00BA49DC" w:rsidRDefault="00114806" w:rsidP="00BA49DC">
      <w:pPr>
        <w:ind w:left="426" w:hanging="426"/>
        <w:rPr>
          <w:rFonts w:ascii="Arial" w:hAnsi="Arial" w:cs="Arial"/>
        </w:rPr>
      </w:pPr>
      <w:r w:rsidRPr="00BA49DC">
        <w:rPr>
          <w:rFonts w:ascii="Arial" w:hAnsi="Arial" w:cs="Arial"/>
        </w:rPr>
        <w:t>I 1701 is manually reset through HS 1702A.</w:t>
      </w:r>
    </w:p>
    <w:p w14:paraId="00980D5E" w14:textId="41A18E34" w:rsidR="00114806" w:rsidRPr="00BA49DC" w:rsidRDefault="00114806" w:rsidP="00BA49DC">
      <w:pPr>
        <w:ind w:left="426" w:hanging="426"/>
        <w:rPr>
          <w:rFonts w:ascii="Arial" w:hAnsi="Arial" w:cs="Arial"/>
        </w:rPr>
      </w:pPr>
      <w:r w:rsidRPr="00BA49DC">
        <w:rPr>
          <w:rFonts w:ascii="Arial" w:hAnsi="Arial" w:cs="Arial"/>
        </w:rPr>
        <w:t>Provide a key for the interlock exclusion for FSLL 1703.</w:t>
      </w:r>
    </w:p>
    <w:p w14:paraId="64457C67" w14:textId="77777777" w:rsidR="00114806" w:rsidRPr="00114806" w:rsidRDefault="00114806" w:rsidP="00BA49DC">
      <w:pPr>
        <w:ind w:left="426" w:hanging="426"/>
        <w:rPr>
          <w:rFonts w:ascii="Arial" w:hAnsi="Arial" w:cs="Arial"/>
        </w:rPr>
      </w:pPr>
    </w:p>
    <w:p w14:paraId="58C27088" w14:textId="77777777" w:rsidR="00114806" w:rsidRPr="00BA49DC" w:rsidRDefault="00114806" w:rsidP="00BA49DC">
      <w:pPr>
        <w:ind w:left="426" w:hanging="426"/>
        <w:rPr>
          <w:rFonts w:ascii="Arial" w:hAnsi="Arial" w:cs="Arial"/>
        </w:rPr>
      </w:pPr>
      <w:r w:rsidRPr="00BA49DC">
        <w:rPr>
          <w:rFonts w:ascii="Arial" w:hAnsi="Arial" w:cs="Arial"/>
        </w:rPr>
        <w:t>8.</w:t>
      </w:r>
      <w:r w:rsidRPr="00BA49DC">
        <w:rPr>
          <w:rFonts w:ascii="Arial" w:hAnsi="Arial" w:cs="Arial"/>
        </w:rPr>
        <w:tab/>
        <w:t>I 1801</w:t>
      </w:r>
      <w:r w:rsidRPr="00BA49DC">
        <w:rPr>
          <w:rFonts w:ascii="Arial" w:hAnsi="Arial" w:cs="Arial"/>
        </w:rPr>
        <w:tab/>
      </w:r>
      <w:r w:rsidRPr="00BA49DC">
        <w:rPr>
          <w:rFonts w:ascii="Arial" w:hAnsi="Arial" w:cs="Arial"/>
        </w:rPr>
        <w:tab/>
        <w:t>Shut down of prepoly R201 and discharge to blow down:</w:t>
      </w:r>
    </w:p>
    <w:p w14:paraId="3663F30A" w14:textId="77777777" w:rsidR="00114806" w:rsidRPr="00114806" w:rsidRDefault="00114806" w:rsidP="00BA49DC">
      <w:pPr>
        <w:ind w:left="426" w:hanging="426"/>
        <w:rPr>
          <w:rFonts w:ascii="Arial" w:hAnsi="Arial" w:cs="Arial"/>
        </w:rPr>
      </w:pPr>
    </w:p>
    <w:p w14:paraId="336F941C" w14:textId="1AF44144" w:rsidR="00114806" w:rsidRPr="00BA49DC" w:rsidRDefault="00114806" w:rsidP="00BA49DC">
      <w:pPr>
        <w:ind w:left="426" w:hanging="426"/>
        <w:rPr>
          <w:rFonts w:ascii="Arial" w:hAnsi="Arial" w:cs="Arial"/>
        </w:rPr>
      </w:pPr>
      <w:r w:rsidRPr="00BA49DC">
        <w:rPr>
          <w:rFonts w:ascii="Arial" w:hAnsi="Arial" w:cs="Arial"/>
        </w:rPr>
        <w:t>Causes of actions:</w:t>
      </w:r>
    </w:p>
    <w:p w14:paraId="5A91C8F7" w14:textId="77777777" w:rsidR="00114806" w:rsidRPr="00114806" w:rsidRDefault="00114806" w:rsidP="00BA49DC">
      <w:pPr>
        <w:ind w:left="426" w:hanging="426"/>
        <w:rPr>
          <w:rFonts w:ascii="Arial" w:hAnsi="Arial" w:cs="Arial"/>
        </w:rPr>
      </w:pPr>
    </w:p>
    <w:p w14:paraId="25D7A0EC" w14:textId="77777777" w:rsidR="00114806" w:rsidRPr="00114806" w:rsidRDefault="00114806" w:rsidP="00BA49DC">
      <w:pPr>
        <w:ind w:left="426" w:hanging="426"/>
        <w:rPr>
          <w:rFonts w:ascii="Arial" w:hAnsi="Arial" w:cs="Arial"/>
        </w:rPr>
      </w:pPr>
      <w:r w:rsidRPr="00114806">
        <w:rPr>
          <w:rFonts w:ascii="Arial" w:hAnsi="Arial" w:cs="Arial"/>
        </w:rPr>
        <w:t>HS 1806 A and B (shut down).</w:t>
      </w:r>
    </w:p>
    <w:p w14:paraId="5C453481" w14:textId="77777777" w:rsidR="00114806" w:rsidRPr="00114806" w:rsidRDefault="00114806" w:rsidP="00BA49DC">
      <w:pPr>
        <w:ind w:left="426" w:hanging="426"/>
        <w:rPr>
          <w:rFonts w:ascii="Arial" w:hAnsi="Arial" w:cs="Arial"/>
        </w:rPr>
      </w:pPr>
      <w:r w:rsidRPr="00114806">
        <w:rPr>
          <w:rFonts w:ascii="Arial" w:hAnsi="Arial" w:cs="Arial"/>
        </w:rPr>
        <w:t>Stop of prepoly pump P201 (XSL 1802)</w:t>
      </w:r>
    </w:p>
    <w:p w14:paraId="65FC3099" w14:textId="77777777" w:rsidR="00114806" w:rsidRPr="00114806" w:rsidRDefault="00114806" w:rsidP="00BA49DC">
      <w:pPr>
        <w:ind w:left="426" w:hanging="426"/>
        <w:rPr>
          <w:rFonts w:ascii="Arial" w:hAnsi="Arial" w:cs="Arial"/>
        </w:rPr>
      </w:pPr>
      <w:r w:rsidRPr="00114806">
        <w:rPr>
          <w:rFonts w:ascii="Arial" w:hAnsi="Arial" w:cs="Arial"/>
        </w:rPr>
        <w:t>Actuation of I 1803 (shut off of reactor feeds)</w:t>
      </w:r>
    </w:p>
    <w:p w14:paraId="16E14177" w14:textId="77777777" w:rsidR="00114806" w:rsidRPr="00114806" w:rsidRDefault="00114806" w:rsidP="00BA49DC">
      <w:pPr>
        <w:ind w:left="426" w:hanging="426"/>
        <w:rPr>
          <w:rFonts w:ascii="Arial" w:hAnsi="Arial" w:cs="Arial"/>
        </w:rPr>
      </w:pPr>
      <w:r w:rsidRPr="00114806">
        <w:rPr>
          <w:rFonts w:ascii="Arial" w:hAnsi="Arial" w:cs="Arial"/>
        </w:rPr>
        <w:t>PSHH 1801 (38 kg/cm2g)</w:t>
      </w:r>
    </w:p>
    <w:p w14:paraId="5A992A93" w14:textId="77777777" w:rsidR="00114806" w:rsidRPr="00114806" w:rsidRDefault="00114806" w:rsidP="00BA49DC">
      <w:pPr>
        <w:ind w:left="426" w:hanging="426"/>
        <w:rPr>
          <w:rFonts w:ascii="Arial" w:hAnsi="Arial" w:cs="Arial"/>
        </w:rPr>
      </w:pPr>
      <w:r w:rsidRPr="00114806">
        <w:rPr>
          <w:rFonts w:ascii="Arial" w:hAnsi="Arial" w:cs="Arial"/>
        </w:rPr>
        <w:t xml:space="preserve">TSHH 1801 (28 </w:t>
      </w:r>
      <w:r w:rsidRPr="00114806">
        <w:rPr>
          <w:rFonts w:ascii="Arial" w:hAnsi="Arial" w:cs="Arial"/>
          <w:vertAlign w:val="superscript"/>
        </w:rPr>
        <w:t>0</w:t>
      </w:r>
      <w:r w:rsidRPr="00114806">
        <w:rPr>
          <w:rFonts w:ascii="Arial" w:hAnsi="Arial" w:cs="Arial"/>
        </w:rPr>
        <w:t>C)</w:t>
      </w:r>
    </w:p>
    <w:p w14:paraId="41033A05" w14:textId="77777777" w:rsidR="00114806" w:rsidRPr="00114806" w:rsidRDefault="00114806" w:rsidP="00BA49DC">
      <w:pPr>
        <w:ind w:left="426" w:hanging="426"/>
        <w:rPr>
          <w:rFonts w:ascii="Arial" w:hAnsi="Arial" w:cs="Arial"/>
        </w:rPr>
      </w:pPr>
    </w:p>
    <w:p w14:paraId="33D5ABE2" w14:textId="77777777" w:rsidR="00114806" w:rsidRPr="00BA49DC" w:rsidRDefault="00114806" w:rsidP="00BA49DC">
      <w:pPr>
        <w:ind w:left="426" w:hanging="426"/>
        <w:rPr>
          <w:rFonts w:ascii="Arial" w:hAnsi="Arial" w:cs="Arial"/>
        </w:rPr>
      </w:pPr>
      <w:r w:rsidRPr="00BA49DC">
        <w:rPr>
          <w:rFonts w:ascii="Arial" w:hAnsi="Arial" w:cs="Arial"/>
        </w:rPr>
        <w:t>Actions:</w:t>
      </w:r>
    </w:p>
    <w:p w14:paraId="272FBD51" w14:textId="77777777" w:rsidR="00114806" w:rsidRPr="00114806" w:rsidRDefault="00114806" w:rsidP="00BA49DC">
      <w:pPr>
        <w:ind w:left="426" w:hanging="426"/>
        <w:rPr>
          <w:rFonts w:ascii="Arial" w:hAnsi="Arial" w:cs="Arial"/>
        </w:rPr>
      </w:pPr>
    </w:p>
    <w:p w14:paraId="6D7E9973" w14:textId="77777777" w:rsidR="00114806" w:rsidRPr="00114806" w:rsidRDefault="00114806" w:rsidP="00BA49DC">
      <w:pPr>
        <w:ind w:left="426" w:hanging="426"/>
        <w:rPr>
          <w:rFonts w:ascii="Arial" w:hAnsi="Arial" w:cs="Arial"/>
        </w:rPr>
      </w:pPr>
      <w:r w:rsidRPr="00114806">
        <w:rPr>
          <w:rFonts w:ascii="Arial" w:hAnsi="Arial" w:cs="Arial"/>
        </w:rPr>
        <w:t>Stops the pump P 201.</w:t>
      </w:r>
    </w:p>
    <w:p w14:paraId="2CD1C67E" w14:textId="77777777" w:rsidR="00114806" w:rsidRPr="00114806" w:rsidRDefault="00114806" w:rsidP="00BA49DC">
      <w:pPr>
        <w:ind w:left="426" w:hanging="426"/>
        <w:rPr>
          <w:rFonts w:ascii="Arial" w:hAnsi="Arial" w:cs="Arial"/>
        </w:rPr>
      </w:pPr>
      <w:r w:rsidRPr="00114806">
        <w:rPr>
          <w:rFonts w:ascii="Arial" w:hAnsi="Arial" w:cs="Arial"/>
        </w:rPr>
        <w:lastRenderedPageBreak/>
        <w:t>Shuts the catalyst feeds (I 1701)</w:t>
      </w:r>
    </w:p>
    <w:p w14:paraId="06B8910A" w14:textId="77777777" w:rsidR="00114806" w:rsidRPr="00114806" w:rsidRDefault="00114806" w:rsidP="00BA49DC">
      <w:pPr>
        <w:ind w:left="426" w:hanging="426"/>
        <w:rPr>
          <w:rFonts w:ascii="Arial" w:hAnsi="Arial" w:cs="Arial"/>
        </w:rPr>
      </w:pPr>
      <w:r w:rsidRPr="00114806">
        <w:rPr>
          <w:rFonts w:ascii="Arial" w:hAnsi="Arial" w:cs="Arial"/>
        </w:rPr>
        <w:t>Shuts the valve FV 1801 (propylene feed to P 201)</w:t>
      </w:r>
    </w:p>
    <w:p w14:paraId="71A0E820" w14:textId="77777777" w:rsidR="00114806" w:rsidRPr="00114806" w:rsidRDefault="00114806" w:rsidP="00BA49DC">
      <w:pPr>
        <w:ind w:left="426" w:hanging="426"/>
        <w:rPr>
          <w:rFonts w:ascii="Arial" w:hAnsi="Arial" w:cs="Arial"/>
        </w:rPr>
      </w:pPr>
      <w:r w:rsidRPr="00114806">
        <w:rPr>
          <w:rFonts w:ascii="Arial" w:hAnsi="Arial" w:cs="Arial"/>
        </w:rPr>
        <w:t>Shuts the valve HV 1803 (discharge to R 202)</w:t>
      </w:r>
    </w:p>
    <w:p w14:paraId="44F5F602" w14:textId="77777777" w:rsidR="00114806" w:rsidRPr="00114806" w:rsidRDefault="00114806" w:rsidP="00BA49DC">
      <w:pPr>
        <w:ind w:left="426" w:hanging="426"/>
        <w:rPr>
          <w:rFonts w:ascii="Arial" w:hAnsi="Arial" w:cs="Arial"/>
        </w:rPr>
      </w:pPr>
      <w:r w:rsidRPr="00114806">
        <w:rPr>
          <w:rFonts w:ascii="Arial" w:hAnsi="Arial" w:cs="Arial"/>
        </w:rPr>
        <w:t>Opens the valve HV 1804 (discharge to blow down V802)</w:t>
      </w:r>
    </w:p>
    <w:p w14:paraId="2AEB713C" w14:textId="77777777" w:rsidR="00114806" w:rsidRPr="00114806" w:rsidRDefault="00114806" w:rsidP="00BA49DC">
      <w:pPr>
        <w:ind w:left="426" w:hanging="426"/>
        <w:rPr>
          <w:rFonts w:ascii="Arial" w:hAnsi="Arial" w:cs="Arial"/>
        </w:rPr>
      </w:pPr>
      <w:r w:rsidRPr="00114806">
        <w:rPr>
          <w:rFonts w:ascii="Arial" w:hAnsi="Arial" w:cs="Arial"/>
        </w:rPr>
        <w:t>With a 30 sec delay, shuts the valve FV 1703 (propylene feed to R 201)</w:t>
      </w:r>
    </w:p>
    <w:p w14:paraId="2563E1B7" w14:textId="77777777" w:rsidR="00114806" w:rsidRPr="00114806" w:rsidRDefault="00114806" w:rsidP="00BA49DC">
      <w:pPr>
        <w:ind w:left="426" w:hanging="426"/>
        <w:rPr>
          <w:rFonts w:ascii="Arial" w:hAnsi="Arial" w:cs="Arial"/>
        </w:rPr>
      </w:pPr>
      <w:r w:rsidRPr="00114806">
        <w:rPr>
          <w:rFonts w:ascii="Arial" w:hAnsi="Arial" w:cs="Arial"/>
        </w:rPr>
        <w:t>Panel alarm QA 1801.</w:t>
      </w:r>
    </w:p>
    <w:p w14:paraId="03D6F7EF" w14:textId="77777777" w:rsidR="00114806" w:rsidRPr="00114806" w:rsidRDefault="00114806" w:rsidP="00BA49DC">
      <w:pPr>
        <w:ind w:left="426" w:hanging="426"/>
        <w:rPr>
          <w:rFonts w:ascii="Arial" w:hAnsi="Arial" w:cs="Arial"/>
        </w:rPr>
      </w:pPr>
    </w:p>
    <w:p w14:paraId="68F2461E" w14:textId="6DC3E2CC" w:rsidR="00114806" w:rsidRPr="00BA49DC" w:rsidRDefault="00114806" w:rsidP="00BA49DC">
      <w:pPr>
        <w:ind w:left="426" w:hanging="426"/>
        <w:rPr>
          <w:rFonts w:ascii="Arial" w:hAnsi="Arial" w:cs="Arial"/>
        </w:rPr>
      </w:pPr>
      <w:r w:rsidRPr="00BA49DC">
        <w:rPr>
          <w:rFonts w:ascii="Arial" w:hAnsi="Arial" w:cs="Arial"/>
        </w:rPr>
        <w:t>I 1801 is manually reset through HS 1806 A(reset)</w:t>
      </w:r>
    </w:p>
    <w:p w14:paraId="3178D2E1" w14:textId="77777777" w:rsidR="00114806" w:rsidRPr="00114806" w:rsidRDefault="00114806" w:rsidP="00BA49DC">
      <w:pPr>
        <w:ind w:left="426" w:hanging="426"/>
        <w:rPr>
          <w:rFonts w:ascii="Arial" w:hAnsi="Arial" w:cs="Arial"/>
        </w:rPr>
      </w:pPr>
    </w:p>
    <w:p w14:paraId="033EBD63" w14:textId="3BBD4AD3" w:rsidR="00114806" w:rsidRPr="00BA49DC" w:rsidRDefault="00114806" w:rsidP="00BA49DC">
      <w:pPr>
        <w:ind w:left="426" w:hanging="426"/>
        <w:rPr>
          <w:rFonts w:ascii="Arial" w:hAnsi="Arial" w:cs="Arial"/>
        </w:rPr>
      </w:pPr>
      <w:r w:rsidRPr="00BA49DC">
        <w:rPr>
          <w:rFonts w:ascii="Arial" w:hAnsi="Arial" w:cs="Arial"/>
        </w:rPr>
        <w:t>Provide a key for the interlock exclusion for XSL 1802.</w:t>
      </w:r>
    </w:p>
    <w:p w14:paraId="18F4228F" w14:textId="77777777" w:rsidR="00114806" w:rsidRPr="00114806" w:rsidRDefault="00114806" w:rsidP="00BA49DC">
      <w:pPr>
        <w:ind w:left="426" w:hanging="426"/>
        <w:rPr>
          <w:rFonts w:ascii="Arial" w:hAnsi="Arial" w:cs="Arial"/>
        </w:rPr>
      </w:pPr>
    </w:p>
    <w:p w14:paraId="68DE8624" w14:textId="53747E93" w:rsidR="00114806" w:rsidRPr="00BA49DC" w:rsidRDefault="00114806" w:rsidP="00BA49DC">
      <w:pPr>
        <w:ind w:left="426" w:hanging="426"/>
        <w:rPr>
          <w:rFonts w:ascii="Arial" w:hAnsi="Arial" w:cs="Arial"/>
        </w:rPr>
      </w:pPr>
      <w:r w:rsidRPr="00BA49DC">
        <w:rPr>
          <w:rFonts w:ascii="Arial" w:hAnsi="Arial" w:cs="Arial"/>
        </w:rPr>
        <w:t>Provide a key for the interlock exclusion PSHH 1801.</w:t>
      </w:r>
    </w:p>
    <w:p w14:paraId="3BCCFAC8" w14:textId="77777777" w:rsidR="00114806" w:rsidRPr="00114806" w:rsidRDefault="00114806" w:rsidP="00BA49DC">
      <w:pPr>
        <w:ind w:left="426" w:hanging="426"/>
        <w:rPr>
          <w:rFonts w:ascii="Arial" w:hAnsi="Arial" w:cs="Arial"/>
        </w:rPr>
      </w:pPr>
    </w:p>
    <w:p w14:paraId="41BD8D1E" w14:textId="0C29FA12" w:rsidR="00114806" w:rsidRPr="00BA49DC" w:rsidRDefault="00114806" w:rsidP="00BA49DC">
      <w:pPr>
        <w:ind w:left="426" w:hanging="426"/>
        <w:rPr>
          <w:rFonts w:ascii="Arial" w:hAnsi="Arial" w:cs="Arial"/>
        </w:rPr>
      </w:pPr>
      <w:r w:rsidRPr="00BA49DC">
        <w:rPr>
          <w:rFonts w:ascii="Arial" w:hAnsi="Arial" w:cs="Arial"/>
        </w:rPr>
        <w:t>Provide a key for the interlock exclusion for TSHH 1801.</w:t>
      </w:r>
    </w:p>
    <w:p w14:paraId="1FDB9629" w14:textId="77777777" w:rsidR="00114806" w:rsidRPr="00114806" w:rsidRDefault="00114806" w:rsidP="00BA49DC">
      <w:pPr>
        <w:ind w:left="426" w:hanging="426"/>
        <w:rPr>
          <w:rFonts w:ascii="Arial" w:hAnsi="Arial" w:cs="Arial"/>
        </w:rPr>
      </w:pPr>
    </w:p>
    <w:p w14:paraId="461C69B4" w14:textId="77777777" w:rsidR="00114806" w:rsidRPr="00BA49DC" w:rsidRDefault="00114806" w:rsidP="00BA49DC">
      <w:pPr>
        <w:ind w:left="426" w:hanging="426"/>
        <w:rPr>
          <w:rFonts w:ascii="Arial" w:hAnsi="Arial" w:cs="Arial"/>
        </w:rPr>
      </w:pPr>
      <w:r w:rsidRPr="00BA49DC">
        <w:rPr>
          <w:rFonts w:ascii="Arial" w:hAnsi="Arial" w:cs="Arial"/>
        </w:rPr>
        <w:t>9.</w:t>
      </w:r>
      <w:r w:rsidRPr="00BA49DC">
        <w:rPr>
          <w:rFonts w:ascii="Arial" w:hAnsi="Arial" w:cs="Arial"/>
        </w:rPr>
        <w:tab/>
        <w:t>I 1802</w:t>
      </w:r>
      <w:r w:rsidRPr="00BA49DC">
        <w:rPr>
          <w:rFonts w:ascii="Arial" w:hAnsi="Arial" w:cs="Arial"/>
        </w:rPr>
        <w:tab/>
      </w:r>
      <w:r w:rsidRPr="00BA49DC">
        <w:rPr>
          <w:rFonts w:ascii="Arial" w:hAnsi="Arial" w:cs="Arial"/>
        </w:rPr>
        <w:tab/>
        <w:t>Shut  off of feeds to prepoly and to Reactor</w:t>
      </w:r>
    </w:p>
    <w:p w14:paraId="4B0FEAD1" w14:textId="77777777" w:rsidR="00114806" w:rsidRPr="00114806" w:rsidRDefault="00114806" w:rsidP="00BA49DC">
      <w:pPr>
        <w:ind w:left="426" w:hanging="426"/>
        <w:rPr>
          <w:rFonts w:ascii="Arial" w:hAnsi="Arial" w:cs="Arial"/>
        </w:rPr>
      </w:pPr>
    </w:p>
    <w:p w14:paraId="3CB03841" w14:textId="59B2C425" w:rsidR="00114806" w:rsidRPr="00BA49DC" w:rsidRDefault="00114806" w:rsidP="00BA49DC">
      <w:pPr>
        <w:ind w:left="426" w:hanging="426"/>
        <w:rPr>
          <w:rFonts w:ascii="Arial" w:hAnsi="Arial" w:cs="Arial"/>
        </w:rPr>
      </w:pPr>
      <w:r w:rsidRPr="00BA49DC">
        <w:rPr>
          <w:rFonts w:ascii="Arial" w:hAnsi="Arial" w:cs="Arial"/>
        </w:rPr>
        <w:t>Causes of actions:</w:t>
      </w:r>
    </w:p>
    <w:p w14:paraId="4F6AF7C5" w14:textId="77777777" w:rsidR="00114806" w:rsidRPr="00114806" w:rsidRDefault="00114806" w:rsidP="00BA49DC">
      <w:pPr>
        <w:ind w:left="426" w:hanging="426"/>
        <w:rPr>
          <w:rFonts w:ascii="Arial" w:hAnsi="Arial" w:cs="Arial"/>
        </w:rPr>
      </w:pPr>
    </w:p>
    <w:p w14:paraId="55B01875" w14:textId="77777777" w:rsidR="00114806" w:rsidRPr="00114806" w:rsidRDefault="00114806" w:rsidP="00BA49DC">
      <w:pPr>
        <w:ind w:left="426" w:hanging="426"/>
        <w:rPr>
          <w:rFonts w:ascii="Arial" w:hAnsi="Arial" w:cs="Arial"/>
        </w:rPr>
      </w:pPr>
      <w:r w:rsidRPr="00114806">
        <w:rPr>
          <w:rFonts w:ascii="Arial" w:hAnsi="Arial" w:cs="Arial"/>
        </w:rPr>
        <w:t>HS 1808 A and B (shut down)</w:t>
      </w:r>
    </w:p>
    <w:p w14:paraId="5FA71CD0" w14:textId="77777777" w:rsidR="00114806" w:rsidRPr="00114806" w:rsidRDefault="00114806" w:rsidP="00BA49DC">
      <w:pPr>
        <w:ind w:left="426" w:hanging="426"/>
        <w:rPr>
          <w:rFonts w:ascii="Arial" w:hAnsi="Arial" w:cs="Arial"/>
        </w:rPr>
      </w:pPr>
      <w:r w:rsidRPr="00114806">
        <w:rPr>
          <w:rFonts w:ascii="Arial" w:hAnsi="Arial" w:cs="Arial"/>
        </w:rPr>
        <w:t>LSH 1804 (very high level in reactor surge drum V 202.</w:t>
      </w:r>
    </w:p>
    <w:p w14:paraId="29094F60" w14:textId="77777777" w:rsidR="00114806" w:rsidRPr="00114806" w:rsidRDefault="00114806" w:rsidP="00BA49DC">
      <w:pPr>
        <w:ind w:left="426" w:hanging="426"/>
        <w:rPr>
          <w:rFonts w:ascii="Arial" w:hAnsi="Arial" w:cs="Arial"/>
        </w:rPr>
      </w:pPr>
    </w:p>
    <w:p w14:paraId="6536DA5C" w14:textId="77777777" w:rsidR="00114806" w:rsidRPr="00BA49DC" w:rsidRDefault="00114806" w:rsidP="00BA49DC">
      <w:pPr>
        <w:ind w:left="426" w:hanging="426"/>
        <w:rPr>
          <w:rFonts w:ascii="Arial" w:hAnsi="Arial" w:cs="Arial"/>
        </w:rPr>
      </w:pPr>
      <w:r w:rsidRPr="00BA49DC">
        <w:rPr>
          <w:rFonts w:ascii="Arial" w:hAnsi="Arial" w:cs="Arial"/>
        </w:rPr>
        <w:t>Actions:</w:t>
      </w:r>
    </w:p>
    <w:p w14:paraId="0463D604" w14:textId="77777777" w:rsidR="00114806" w:rsidRPr="00114806" w:rsidRDefault="00114806" w:rsidP="00BA49DC">
      <w:pPr>
        <w:ind w:left="426" w:hanging="426"/>
        <w:rPr>
          <w:rFonts w:ascii="Arial" w:hAnsi="Arial" w:cs="Arial"/>
        </w:rPr>
      </w:pPr>
    </w:p>
    <w:p w14:paraId="0515FBB9" w14:textId="77777777" w:rsidR="00114806" w:rsidRPr="00114806" w:rsidRDefault="00114806" w:rsidP="00BA49DC">
      <w:pPr>
        <w:ind w:left="426" w:hanging="426"/>
        <w:rPr>
          <w:rFonts w:ascii="Arial" w:hAnsi="Arial" w:cs="Arial"/>
        </w:rPr>
      </w:pPr>
      <w:r w:rsidRPr="00114806">
        <w:rPr>
          <w:rFonts w:ascii="Arial" w:hAnsi="Arial" w:cs="Arial"/>
        </w:rPr>
        <w:t>Actuates I 1701 (catalysts shut off)</w:t>
      </w:r>
    </w:p>
    <w:p w14:paraId="37669863" w14:textId="77777777" w:rsidR="00114806" w:rsidRPr="00114806" w:rsidRDefault="00114806" w:rsidP="00BA49DC">
      <w:pPr>
        <w:ind w:left="426" w:hanging="426"/>
        <w:rPr>
          <w:rFonts w:ascii="Arial" w:hAnsi="Arial" w:cs="Arial"/>
        </w:rPr>
      </w:pPr>
      <w:r w:rsidRPr="00114806">
        <w:rPr>
          <w:rFonts w:ascii="Arial" w:hAnsi="Arial" w:cs="Arial"/>
        </w:rPr>
        <w:t>Shuts the valve FV 1701.1/2 (hydrogen feed to reaction)</w:t>
      </w:r>
    </w:p>
    <w:p w14:paraId="75F0DFEF" w14:textId="77777777" w:rsidR="00114806" w:rsidRPr="00114806" w:rsidRDefault="00114806" w:rsidP="00BA49DC">
      <w:pPr>
        <w:ind w:left="426" w:hanging="426"/>
        <w:rPr>
          <w:rFonts w:ascii="Arial" w:hAnsi="Arial" w:cs="Arial"/>
        </w:rPr>
      </w:pPr>
      <w:r w:rsidRPr="00114806">
        <w:rPr>
          <w:rFonts w:ascii="Arial" w:hAnsi="Arial" w:cs="Arial"/>
        </w:rPr>
        <w:t>Shuts the valve FV 1702 (propylene feed to R 202)</w:t>
      </w:r>
    </w:p>
    <w:p w14:paraId="34CBC917" w14:textId="77777777" w:rsidR="00114806" w:rsidRPr="00114806" w:rsidRDefault="00114806" w:rsidP="00BA49DC">
      <w:pPr>
        <w:ind w:left="426" w:hanging="426"/>
        <w:rPr>
          <w:rFonts w:ascii="Arial" w:hAnsi="Arial" w:cs="Arial"/>
        </w:rPr>
      </w:pPr>
      <w:r w:rsidRPr="00114806">
        <w:rPr>
          <w:rFonts w:ascii="Arial" w:hAnsi="Arial" w:cs="Arial"/>
        </w:rPr>
        <w:t>Shuts the valve FV 1804 (ethylene feed to R 202)</w:t>
      </w:r>
    </w:p>
    <w:p w14:paraId="08EE352D" w14:textId="77777777" w:rsidR="00114806" w:rsidRPr="00114806" w:rsidRDefault="00114806" w:rsidP="00BA49DC">
      <w:pPr>
        <w:ind w:left="426" w:hanging="426"/>
        <w:rPr>
          <w:rFonts w:ascii="Arial" w:hAnsi="Arial" w:cs="Arial"/>
        </w:rPr>
      </w:pPr>
      <w:r w:rsidRPr="00114806">
        <w:rPr>
          <w:rFonts w:ascii="Arial" w:hAnsi="Arial" w:cs="Arial"/>
        </w:rPr>
        <w:t>With a 30 sec delay, shuts the valve FV 1703 (propylene feed to R 201)</w:t>
      </w:r>
    </w:p>
    <w:p w14:paraId="357AAD34" w14:textId="77777777" w:rsidR="00114806" w:rsidRPr="00114806" w:rsidRDefault="00114806" w:rsidP="00BA49DC">
      <w:pPr>
        <w:ind w:left="426" w:hanging="426"/>
        <w:rPr>
          <w:rFonts w:ascii="Arial" w:hAnsi="Arial" w:cs="Arial"/>
        </w:rPr>
      </w:pPr>
      <w:r w:rsidRPr="00114806">
        <w:rPr>
          <w:rFonts w:ascii="Arial" w:hAnsi="Arial" w:cs="Arial"/>
        </w:rPr>
        <w:t>Panel alarm QA 1802.</w:t>
      </w:r>
    </w:p>
    <w:p w14:paraId="3E538406" w14:textId="77777777" w:rsidR="00114806" w:rsidRPr="00114806" w:rsidRDefault="00114806" w:rsidP="00BA49DC">
      <w:pPr>
        <w:ind w:left="426" w:hanging="426"/>
        <w:rPr>
          <w:rFonts w:ascii="Arial" w:hAnsi="Arial" w:cs="Arial"/>
        </w:rPr>
      </w:pPr>
    </w:p>
    <w:p w14:paraId="24FCB5BE" w14:textId="6735FB6D" w:rsidR="00114806" w:rsidRPr="00BA49DC" w:rsidRDefault="00114806" w:rsidP="00BA49DC">
      <w:pPr>
        <w:ind w:left="426" w:hanging="426"/>
        <w:rPr>
          <w:rFonts w:ascii="Arial" w:hAnsi="Arial" w:cs="Arial"/>
        </w:rPr>
      </w:pPr>
      <w:r w:rsidRPr="00BA49DC">
        <w:rPr>
          <w:rFonts w:ascii="Arial" w:hAnsi="Arial" w:cs="Arial"/>
        </w:rPr>
        <w:t>I 1802 is manually reset through HS 1808 A (reset)</w:t>
      </w:r>
    </w:p>
    <w:p w14:paraId="0DD51284" w14:textId="0CC822AC" w:rsidR="00114806" w:rsidRPr="00114806" w:rsidRDefault="00114806" w:rsidP="00BA49DC">
      <w:pPr>
        <w:ind w:left="426" w:hanging="426"/>
        <w:rPr>
          <w:rFonts w:ascii="Arial" w:hAnsi="Arial" w:cs="Arial"/>
        </w:rPr>
      </w:pPr>
    </w:p>
    <w:p w14:paraId="42341949" w14:textId="56C2F183" w:rsidR="00114806" w:rsidRPr="00BA49DC" w:rsidRDefault="00114806" w:rsidP="00BA49DC">
      <w:pPr>
        <w:ind w:left="426" w:hanging="426"/>
        <w:rPr>
          <w:rFonts w:ascii="Arial" w:hAnsi="Arial" w:cs="Arial"/>
        </w:rPr>
      </w:pPr>
      <w:r w:rsidRPr="00BA49DC">
        <w:rPr>
          <w:rFonts w:ascii="Arial" w:hAnsi="Arial" w:cs="Arial"/>
        </w:rPr>
        <w:t>Provide a key for the interlock exclusion for LSH 1804.</w:t>
      </w:r>
    </w:p>
    <w:p w14:paraId="63BADC5C" w14:textId="77777777" w:rsidR="00114806" w:rsidRPr="00114806" w:rsidRDefault="00114806" w:rsidP="00BA49DC">
      <w:pPr>
        <w:ind w:left="426" w:hanging="426"/>
        <w:rPr>
          <w:rFonts w:ascii="Arial" w:hAnsi="Arial" w:cs="Arial"/>
        </w:rPr>
      </w:pPr>
    </w:p>
    <w:p w14:paraId="12A4A345" w14:textId="77777777" w:rsidR="00114806" w:rsidRPr="00BA49DC" w:rsidRDefault="00114806" w:rsidP="00BA49DC">
      <w:pPr>
        <w:ind w:left="426" w:hanging="426"/>
        <w:rPr>
          <w:rFonts w:ascii="Arial" w:hAnsi="Arial" w:cs="Arial"/>
        </w:rPr>
      </w:pPr>
      <w:r w:rsidRPr="00BA49DC">
        <w:rPr>
          <w:rFonts w:ascii="Arial" w:hAnsi="Arial" w:cs="Arial"/>
        </w:rPr>
        <w:t>10.</w:t>
      </w:r>
      <w:r w:rsidRPr="00BA49DC">
        <w:rPr>
          <w:rFonts w:ascii="Arial" w:hAnsi="Arial" w:cs="Arial"/>
        </w:rPr>
        <w:tab/>
        <w:t>I 1803</w:t>
      </w:r>
      <w:r w:rsidRPr="00BA49DC">
        <w:rPr>
          <w:rFonts w:ascii="Arial" w:hAnsi="Arial" w:cs="Arial"/>
        </w:rPr>
        <w:tab/>
      </w:r>
      <w:r w:rsidRPr="00BA49DC">
        <w:rPr>
          <w:rFonts w:ascii="Arial" w:hAnsi="Arial" w:cs="Arial"/>
        </w:rPr>
        <w:tab/>
        <w:t>Shut off of Reactor R 202:</w:t>
      </w:r>
    </w:p>
    <w:p w14:paraId="51184C7B" w14:textId="77777777" w:rsidR="00114806" w:rsidRPr="00114806" w:rsidRDefault="00114806" w:rsidP="00BA49DC">
      <w:pPr>
        <w:ind w:left="426" w:hanging="426"/>
        <w:rPr>
          <w:rFonts w:ascii="Arial" w:hAnsi="Arial" w:cs="Arial"/>
        </w:rPr>
      </w:pPr>
    </w:p>
    <w:p w14:paraId="2C3AF04A" w14:textId="364217D9" w:rsidR="00114806" w:rsidRPr="00BA49DC" w:rsidRDefault="00114806" w:rsidP="00BA49DC">
      <w:pPr>
        <w:ind w:left="426" w:hanging="426"/>
        <w:rPr>
          <w:rFonts w:ascii="Arial" w:hAnsi="Arial" w:cs="Arial"/>
        </w:rPr>
      </w:pPr>
      <w:r w:rsidRPr="00BA49DC">
        <w:rPr>
          <w:rFonts w:ascii="Arial" w:hAnsi="Arial" w:cs="Arial"/>
        </w:rPr>
        <w:t>Cause of actions:</w:t>
      </w:r>
    </w:p>
    <w:p w14:paraId="6C21060C" w14:textId="77777777" w:rsidR="00114806" w:rsidRPr="00114806" w:rsidRDefault="00114806" w:rsidP="00BA49DC">
      <w:pPr>
        <w:ind w:left="426" w:hanging="426"/>
        <w:rPr>
          <w:rFonts w:ascii="Arial" w:hAnsi="Arial" w:cs="Arial"/>
        </w:rPr>
      </w:pPr>
    </w:p>
    <w:p w14:paraId="49F1D8EB" w14:textId="77777777" w:rsidR="00114806" w:rsidRPr="00114806" w:rsidRDefault="00114806" w:rsidP="00BA49DC">
      <w:pPr>
        <w:ind w:left="426" w:hanging="426"/>
        <w:rPr>
          <w:rFonts w:ascii="Arial" w:hAnsi="Arial" w:cs="Arial"/>
        </w:rPr>
      </w:pPr>
      <w:r w:rsidRPr="00114806">
        <w:rPr>
          <w:rFonts w:ascii="Arial" w:hAnsi="Arial" w:cs="Arial"/>
        </w:rPr>
        <w:t>HS 1809 A  and B (shut down)</w:t>
      </w:r>
    </w:p>
    <w:p w14:paraId="5E1B9233" w14:textId="77777777" w:rsidR="00114806" w:rsidRPr="00114806" w:rsidRDefault="00114806" w:rsidP="00BA49DC">
      <w:pPr>
        <w:ind w:left="426" w:hanging="426"/>
        <w:rPr>
          <w:rFonts w:ascii="Arial" w:hAnsi="Arial" w:cs="Arial"/>
        </w:rPr>
      </w:pPr>
    </w:p>
    <w:p w14:paraId="62C49EC5" w14:textId="77777777" w:rsidR="00114806" w:rsidRPr="00BA49DC" w:rsidRDefault="00114806" w:rsidP="00BA49DC">
      <w:pPr>
        <w:ind w:left="426" w:hanging="426"/>
        <w:rPr>
          <w:rFonts w:ascii="Arial" w:hAnsi="Arial" w:cs="Arial"/>
        </w:rPr>
      </w:pPr>
      <w:r w:rsidRPr="00BA49DC">
        <w:rPr>
          <w:rFonts w:ascii="Arial" w:hAnsi="Arial" w:cs="Arial"/>
        </w:rPr>
        <w:t>Actions:</w:t>
      </w:r>
    </w:p>
    <w:p w14:paraId="2C0BC927" w14:textId="77777777" w:rsidR="00114806" w:rsidRPr="00114806" w:rsidRDefault="00114806" w:rsidP="00BA49DC">
      <w:pPr>
        <w:ind w:left="426" w:hanging="426"/>
        <w:rPr>
          <w:rFonts w:ascii="Arial" w:hAnsi="Arial" w:cs="Arial"/>
        </w:rPr>
      </w:pPr>
    </w:p>
    <w:p w14:paraId="5B30B1FC" w14:textId="77777777" w:rsidR="00114806" w:rsidRPr="00114806" w:rsidRDefault="00114806" w:rsidP="00BA49DC">
      <w:pPr>
        <w:ind w:left="426" w:hanging="426"/>
        <w:rPr>
          <w:rFonts w:ascii="Arial" w:hAnsi="Arial" w:cs="Arial"/>
        </w:rPr>
      </w:pPr>
      <w:r w:rsidRPr="00114806">
        <w:rPr>
          <w:rFonts w:ascii="Arial" w:hAnsi="Arial" w:cs="Arial"/>
        </w:rPr>
        <w:t>Actuates I 1701 (catalysts shut off).</w:t>
      </w:r>
    </w:p>
    <w:p w14:paraId="7629020F" w14:textId="77777777" w:rsidR="00114806" w:rsidRPr="00114806" w:rsidRDefault="00114806" w:rsidP="00BA49DC">
      <w:pPr>
        <w:ind w:left="426" w:hanging="426"/>
        <w:rPr>
          <w:rFonts w:ascii="Arial" w:hAnsi="Arial" w:cs="Arial"/>
        </w:rPr>
      </w:pPr>
      <w:r w:rsidRPr="00114806">
        <w:rPr>
          <w:rFonts w:ascii="Arial" w:hAnsi="Arial" w:cs="Arial"/>
        </w:rPr>
        <w:t>Actuates I 1801 (prepoly shutoff)</w:t>
      </w:r>
    </w:p>
    <w:p w14:paraId="1E4100C6" w14:textId="77777777" w:rsidR="00114806" w:rsidRPr="00114806" w:rsidRDefault="00114806" w:rsidP="00BA49DC">
      <w:pPr>
        <w:ind w:left="426" w:hanging="426"/>
        <w:rPr>
          <w:rFonts w:ascii="Arial" w:hAnsi="Arial" w:cs="Arial"/>
        </w:rPr>
      </w:pPr>
      <w:r w:rsidRPr="00114806">
        <w:rPr>
          <w:rFonts w:ascii="Arial" w:hAnsi="Arial" w:cs="Arial"/>
        </w:rPr>
        <w:t>Stops the pump P 202.</w:t>
      </w:r>
    </w:p>
    <w:p w14:paraId="3EC76134" w14:textId="77777777" w:rsidR="00114806" w:rsidRPr="00114806" w:rsidRDefault="00114806" w:rsidP="00BA49DC">
      <w:pPr>
        <w:ind w:left="426" w:hanging="426"/>
        <w:rPr>
          <w:rFonts w:ascii="Arial" w:hAnsi="Arial" w:cs="Arial"/>
        </w:rPr>
      </w:pPr>
      <w:r w:rsidRPr="00114806">
        <w:rPr>
          <w:rFonts w:ascii="Arial" w:hAnsi="Arial" w:cs="Arial"/>
        </w:rPr>
        <w:t>Shuts the valves HV 1809 (connection between V202 and R 202).</w:t>
      </w:r>
    </w:p>
    <w:p w14:paraId="01E8E75A" w14:textId="77777777" w:rsidR="00114806" w:rsidRPr="00114806" w:rsidRDefault="00114806" w:rsidP="00BA49DC">
      <w:pPr>
        <w:ind w:left="426" w:hanging="426"/>
        <w:rPr>
          <w:rFonts w:ascii="Arial" w:hAnsi="Arial" w:cs="Arial"/>
        </w:rPr>
      </w:pPr>
      <w:r w:rsidRPr="00114806">
        <w:rPr>
          <w:rFonts w:ascii="Arial" w:hAnsi="Arial" w:cs="Arial"/>
        </w:rPr>
        <w:t>Shuts the valves FV 1701 ½ (hydrogen feed to reaction)</w:t>
      </w:r>
    </w:p>
    <w:p w14:paraId="5F002AE8" w14:textId="77777777" w:rsidR="00114806" w:rsidRPr="00114806" w:rsidRDefault="00114806" w:rsidP="00BA49DC">
      <w:pPr>
        <w:ind w:left="426" w:hanging="426"/>
        <w:rPr>
          <w:rFonts w:ascii="Arial" w:hAnsi="Arial" w:cs="Arial"/>
        </w:rPr>
      </w:pPr>
      <w:r w:rsidRPr="00114806">
        <w:rPr>
          <w:rFonts w:ascii="Arial" w:hAnsi="Arial" w:cs="Arial"/>
        </w:rPr>
        <w:t>Shuts the valves FV 1804 (ethylene feed to R202)</w:t>
      </w:r>
    </w:p>
    <w:p w14:paraId="247ADD81" w14:textId="77777777" w:rsidR="00114806" w:rsidRPr="00114806" w:rsidRDefault="00114806" w:rsidP="00BA49DC">
      <w:pPr>
        <w:ind w:left="426" w:hanging="426"/>
        <w:rPr>
          <w:rFonts w:ascii="Arial" w:hAnsi="Arial" w:cs="Arial"/>
        </w:rPr>
      </w:pPr>
      <w:r w:rsidRPr="00114806">
        <w:rPr>
          <w:rFonts w:ascii="Arial" w:hAnsi="Arial" w:cs="Arial"/>
        </w:rPr>
        <w:t>Shuts the valves FV 1702 (propylene feed to R 202)</w:t>
      </w:r>
    </w:p>
    <w:p w14:paraId="18905277" w14:textId="77777777" w:rsidR="00114806" w:rsidRPr="00114806" w:rsidRDefault="00114806" w:rsidP="00BA49DC">
      <w:pPr>
        <w:ind w:left="426" w:hanging="426"/>
        <w:rPr>
          <w:rFonts w:ascii="Arial" w:hAnsi="Arial" w:cs="Arial"/>
        </w:rPr>
      </w:pPr>
      <w:r w:rsidRPr="00114806">
        <w:rPr>
          <w:rFonts w:ascii="Arial" w:hAnsi="Arial" w:cs="Arial"/>
        </w:rPr>
        <w:t>Shuts the valves FV 1901 (propylene feed to P 202)</w:t>
      </w:r>
    </w:p>
    <w:p w14:paraId="73B86656" w14:textId="77777777" w:rsidR="00114806" w:rsidRPr="00114806" w:rsidRDefault="00114806" w:rsidP="00BA49DC">
      <w:pPr>
        <w:ind w:left="426" w:hanging="426"/>
        <w:rPr>
          <w:rFonts w:ascii="Arial" w:hAnsi="Arial" w:cs="Arial"/>
        </w:rPr>
      </w:pPr>
      <w:r w:rsidRPr="00114806">
        <w:rPr>
          <w:rFonts w:ascii="Arial" w:hAnsi="Arial" w:cs="Arial"/>
        </w:rPr>
        <w:t>Shuts the valves LV 1801 (polymer slurry from R 202)</w:t>
      </w:r>
    </w:p>
    <w:p w14:paraId="043AD98C" w14:textId="77777777" w:rsidR="00114806" w:rsidRPr="00114806" w:rsidRDefault="00114806" w:rsidP="00BA49DC">
      <w:pPr>
        <w:ind w:left="426" w:hanging="426"/>
        <w:rPr>
          <w:rFonts w:ascii="Arial" w:hAnsi="Arial" w:cs="Arial"/>
        </w:rPr>
      </w:pPr>
      <w:r w:rsidRPr="00114806">
        <w:rPr>
          <w:rFonts w:ascii="Arial" w:hAnsi="Arial" w:cs="Arial"/>
        </w:rPr>
        <w:t>Panel alarm QA 1803.</w:t>
      </w:r>
    </w:p>
    <w:p w14:paraId="60B87D57" w14:textId="77777777" w:rsidR="00114806" w:rsidRPr="00114806" w:rsidRDefault="00114806" w:rsidP="00BA49DC">
      <w:pPr>
        <w:ind w:left="426" w:hanging="426"/>
        <w:rPr>
          <w:rFonts w:ascii="Arial" w:hAnsi="Arial" w:cs="Arial"/>
        </w:rPr>
      </w:pPr>
    </w:p>
    <w:p w14:paraId="20AD5643" w14:textId="071BD8B9" w:rsidR="00114806" w:rsidRPr="00BA49DC" w:rsidRDefault="00114806" w:rsidP="00BA49DC">
      <w:pPr>
        <w:ind w:left="426" w:hanging="426"/>
        <w:rPr>
          <w:rFonts w:ascii="Arial" w:hAnsi="Arial" w:cs="Arial"/>
        </w:rPr>
      </w:pPr>
      <w:r w:rsidRPr="00BA49DC">
        <w:rPr>
          <w:rFonts w:ascii="Arial" w:hAnsi="Arial" w:cs="Arial"/>
        </w:rPr>
        <w:t>I 1803 is manually reset through HS 1809 A (reset)</w:t>
      </w:r>
    </w:p>
    <w:p w14:paraId="34D31225" w14:textId="77777777" w:rsidR="00114806" w:rsidRPr="00114806" w:rsidRDefault="00114806" w:rsidP="00BA49DC">
      <w:pPr>
        <w:ind w:left="426" w:hanging="426"/>
        <w:rPr>
          <w:rFonts w:ascii="Arial" w:hAnsi="Arial" w:cs="Arial"/>
        </w:rPr>
      </w:pPr>
    </w:p>
    <w:p w14:paraId="206BEC10" w14:textId="77777777" w:rsidR="00114806" w:rsidRPr="00BA49DC" w:rsidRDefault="00114806" w:rsidP="00BA49DC">
      <w:pPr>
        <w:ind w:left="426" w:hanging="426"/>
        <w:rPr>
          <w:rFonts w:ascii="Arial" w:hAnsi="Arial" w:cs="Arial"/>
        </w:rPr>
      </w:pPr>
      <w:r w:rsidRPr="00BA49DC">
        <w:rPr>
          <w:rFonts w:ascii="Arial" w:hAnsi="Arial" w:cs="Arial"/>
        </w:rPr>
        <w:t>11.</w:t>
      </w:r>
      <w:r w:rsidRPr="00BA49DC">
        <w:rPr>
          <w:rFonts w:ascii="Arial" w:hAnsi="Arial" w:cs="Arial"/>
        </w:rPr>
        <w:tab/>
        <w:t>I 1804</w:t>
      </w:r>
      <w:r w:rsidRPr="00BA49DC">
        <w:rPr>
          <w:rFonts w:ascii="Arial" w:hAnsi="Arial" w:cs="Arial"/>
        </w:rPr>
        <w:tab/>
      </w:r>
      <w:r w:rsidRPr="00BA49DC">
        <w:rPr>
          <w:rFonts w:ascii="Arial" w:hAnsi="Arial" w:cs="Arial"/>
        </w:rPr>
        <w:tab/>
        <w:t>Shut off of propylene feed to E 203.</w:t>
      </w:r>
    </w:p>
    <w:p w14:paraId="674BD463" w14:textId="77777777" w:rsidR="00114806" w:rsidRPr="00114806" w:rsidRDefault="00114806" w:rsidP="00BA49DC">
      <w:pPr>
        <w:ind w:left="426" w:hanging="426"/>
        <w:rPr>
          <w:rFonts w:ascii="Arial" w:hAnsi="Arial" w:cs="Arial"/>
        </w:rPr>
      </w:pPr>
    </w:p>
    <w:p w14:paraId="631FCB1B" w14:textId="194AB61F" w:rsidR="00114806" w:rsidRPr="00BA49DC" w:rsidRDefault="00114806" w:rsidP="00BA49DC">
      <w:pPr>
        <w:ind w:left="426" w:hanging="426"/>
        <w:rPr>
          <w:rFonts w:ascii="Arial" w:hAnsi="Arial" w:cs="Arial"/>
        </w:rPr>
      </w:pPr>
      <w:r w:rsidRPr="00BA49DC">
        <w:rPr>
          <w:rFonts w:ascii="Arial" w:hAnsi="Arial" w:cs="Arial"/>
        </w:rPr>
        <w:t>Causes of action:</w:t>
      </w:r>
    </w:p>
    <w:p w14:paraId="55BFAF49" w14:textId="77777777" w:rsidR="00114806" w:rsidRPr="00114806" w:rsidRDefault="00114806" w:rsidP="00BA49DC">
      <w:pPr>
        <w:ind w:left="426" w:hanging="426"/>
        <w:rPr>
          <w:rFonts w:ascii="Arial" w:hAnsi="Arial" w:cs="Arial"/>
        </w:rPr>
      </w:pPr>
    </w:p>
    <w:p w14:paraId="35B4739D" w14:textId="77777777" w:rsidR="00114806" w:rsidRPr="00114806" w:rsidRDefault="00114806" w:rsidP="00BA49DC">
      <w:pPr>
        <w:ind w:left="426" w:hanging="426"/>
        <w:rPr>
          <w:rFonts w:ascii="Arial" w:hAnsi="Arial" w:cs="Arial"/>
        </w:rPr>
      </w:pPr>
      <w:r w:rsidRPr="00114806">
        <w:rPr>
          <w:rFonts w:ascii="Arial" w:hAnsi="Arial" w:cs="Arial"/>
        </w:rPr>
        <w:t>PSH 1804 activation (high pressure in steam line to E 203 due to tube failure in the exchanger)</w:t>
      </w:r>
    </w:p>
    <w:p w14:paraId="66C41DAF" w14:textId="77777777" w:rsidR="00114806" w:rsidRPr="00114806" w:rsidRDefault="00114806" w:rsidP="00BA49DC">
      <w:pPr>
        <w:ind w:left="426" w:hanging="426"/>
        <w:rPr>
          <w:rFonts w:ascii="Arial" w:hAnsi="Arial" w:cs="Arial"/>
        </w:rPr>
      </w:pPr>
      <w:r w:rsidRPr="00114806">
        <w:rPr>
          <w:rFonts w:ascii="Arial" w:hAnsi="Arial" w:cs="Arial"/>
        </w:rPr>
        <w:t>PSH 1803 activation (high pressure in V 202 reactor surge drum).</w:t>
      </w:r>
    </w:p>
    <w:p w14:paraId="0CB39FA3" w14:textId="77777777" w:rsidR="00114806" w:rsidRPr="00114806" w:rsidRDefault="00114806" w:rsidP="00BA49DC">
      <w:pPr>
        <w:ind w:left="426" w:hanging="426"/>
        <w:rPr>
          <w:rFonts w:ascii="Arial" w:hAnsi="Arial" w:cs="Arial"/>
        </w:rPr>
      </w:pPr>
    </w:p>
    <w:p w14:paraId="61FFFA9E" w14:textId="77777777" w:rsidR="00114806" w:rsidRPr="00BA49DC" w:rsidRDefault="00114806" w:rsidP="00BA49DC">
      <w:pPr>
        <w:ind w:left="426" w:hanging="426"/>
        <w:rPr>
          <w:rFonts w:ascii="Arial" w:hAnsi="Arial" w:cs="Arial"/>
        </w:rPr>
      </w:pPr>
      <w:r w:rsidRPr="00BA49DC">
        <w:rPr>
          <w:rFonts w:ascii="Arial" w:hAnsi="Arial" w:cs="Arial"/>
        </w:rPr>
        <w:t>Action:</w:t>
      </w:r>
    </w:p>
    <w:p w14:paraId="343E6766" w14:textId="77777777" w:rsidR="00114806" w:rsidRPr="00114806" w:rsidRDefault="00114806" w:rsidP="00BA49DC">
      <w:pPr>
        <w:ind w:left="426" w:hanging="426"/>
        <w:rPr>
          <w:rFonts w:ascii="Arial" w:hAnsi="Arial" w:cs="Arial"/>
        </w:rPr>
      </w:pPr>
    </w:p>
    <w:p w14:paraId="59119263" w14:textId="77777777" w:rsidR="00114806" w:rsidRPr="00BA49DC" w:rsidRDefault="00114806" w:rsidP="00BA49DC">
      <w:pPr>
        <w:ind w:left="426" w:hanging="426"/>
        <w:rPr>
          <w:rFonts w:ascii="Arial" w:hAnsi="Arial" w:cs="Arial"/>
        </w:rPr>
      </w:pPr>
      <w:r w:rsidRPr="00BA49DC">
        <w:rPr>
          <w:rFonts w:ascii="Arial" w:hAnsi="Arial" w:cs="Arial"/>
        </w:rPr>
        <w:t>Shuts the valve PV 1802.1 (propylene feed to E 203).  I 1804 is automatically resetted when both causes become normal</w:t>
      </w:r>
    </w:p>
    <w:p w14:paraId="1229D41B" w14:textId="77777777" w:rsidR="00114806" w:rsidRPr="00114806" w:rsidRDefault="00114806" w:rsidP="00BA49DC">
      <w:pPr>
        <w:ind w:left="426" w:hanging="426"/>
        <w:rPr>
          <w:rFonts w:ascii="Arial" w:hAnsi="Arial" w:cs="Arial"/>
        </w:rPr>
      </w:pPr>
    </w:p>
    <w:p w14:paraId="69BAD81D" w14:textId="77777777" w:rsidR="00114806" w:rsidRPr="00BA49DC" w:rsidRDefault="00114806" w:rsidP="00BA49DC">
      <w:pPr>
        <w:ind w:left="426" w:hanging="426"/>
        <w:rPr>
          <w:rFonts w:ascii="Arial" w:hAnsi="Arial" w:cs="Arial"/>
        </w:rPr>
      </w:pPr>
      <w:r w:rsidRPr="00BA49DC">
        <w:rPr>
          <w:rFonts w:ascii="Arial" w:hAnsi="Arial" w:cs="Arial"/>
        </w:rPr>
        <w:t>12.</w:t>
      </w:r>
      <w:r w:rsidRPr="00BA49DC">
        <w:rPr>
          <w:rFonts w:ascii="Arial" w:hAnsi="Arial" w:cs="Arial"/>
        </w:rPr>
        <w:tab/>
        <w:t>I 1901</w:t>
      </w:r>
      <w:r w:rsidRPr="00BA49DC">
        <w:rPr>
          <w:rFonts w:ascii="Arial" w:hAnsi="Arial" w:cs="Arial"/>
        </w:rPr>
        <w:tab/>
      </w:r>
      <w:r w:rsidRPr="00BA49DC">
        <w:rPr>
          <w:rFonts w:ascii="Arial" w:hAnsi="Arial" w:cs="Arial"/>
        </w:rPr>
        <w:tab/>
        <w:t>Stop of Reactor pump P 202</w:t>
      </w:r>
    </w:p>
    <w:p w14:paraId="4001B53D" w14:textId="77777777" w:rsidR="00114806" w:rsidRPr="00114806" w:rsidRDefault="00114806" w:rsidP="00BA49DC">
      <w:pPr>
        <w:ind w:left="426" w:hanging="426"/>
        <w:rPr>
          <w:rFonts w:ascii="Arial" w:hAnsi="Arial" w:cs="Arial"/>
        </w:rPr>
      </w:pPr>
    </w:p>
    <w:p w14:paraId="1C92C3CC" w14:textId="4A11BBC8" w:rsidR="00114806" w:rsidRPr="00BA49DC" w:rsidRDefault="00114806" w:rsidP="00BA49DC">
      <w:pPr>
        <w:ind w:left="426" w:hanging="426"/>
        <w:rPr>
          <w:rFonts w:ascii="Arial" w:hAnsi="Arial" w:cs="Arial"/>
        </w:rPr>
      </w:pPr>
      <w:r w:rsidRPr="00BA49DC">
        <w:rPr>
          <w:rFonts w:ascii="Arial" w:hAnsi="Arial" w:cs="Arial"/>
        </w:rPr>
        <w:t>Causes of actions:</w:t>
      </w:r>
    </w:p>
    <w:p w14:paraId="456E2C65" w14:textId="77777777" w:rsidR="00114806" w:rsidRPr="00114806" w:rsidRDefault="00114806" w:rsidP="00BA49DC">
      <w:pPr>
        <w:ind w:left="426" w:hanging="426"/>
        <w:rPr>
          <w:rFonts w:ascii="Arial" w:hAnsi="Arial" w:cs="Arial"/>
        </w:rPr>
      </w:pPr>
    </w:p>
    <w:p w14:paraId="2EA9FCE1" w14:textId="77777777" w:rsidR="00114806" w:rsidRPr="00114806" w:rsidRDefault="00114806" w:rsidP="00BA49DC">
      <w:pPr>
        <w:ind w:left="426" w:hanging="426"/>
        <w:rPr>
          <w:rFonts w:ascii="Arial" w:hAnsi="Arial" w:cs="Arial"/>
        </w:rPr>
      </w:pPr>
      <w:r w:rsidRPr="00114806">
        <w:rPr>
          <w:rFonts w:ascii="Arial" w:hAnsi="Arial" w:cs="Arial"/>
        </w:rPr>
        <w:t>Stop of reactor pump P 202 (XSL 1901)</w:t>
      </w:r>
    </w:p>
    <w:p w14:paraId="4A570394" w14:textId="77777777" w:rsidR="00114806" w:rsidRPr="00114806" w:rsidRDefault="00114806" w:rsidP="00BA49DC">
      <w:pPr>
        <w:ind w:left="426" w:hanging="426"/>
        <w:rPr>
          <w:rFonts w:ascii="Arial" w:hAnsi="Arial" w:cs="Arial"/>
        </w:rPr>
      </w:pPr>
    </w:p>
    <w:p w14:paraId="07311551" w14:textId="77777777" w:rsidR="00114806" w:rsidRPr="00BA49DC" w:rsidRDefault="00114806" w:rsidP="00BA49DC">
      <w:pPr>
        <w:ind w:left="426" w:hanging="426"/>
        <w:rPr>
          <w:rFonts w:ascii="Arial" w:hAnsi="Arial" w:cs="Arial"/>
        </w:rPr>
      </w:pPr>
      <w:r w:rsidRPr="00BA49DC">
        <w:rPr>
          <w:rFonts w:ascii="Arial" w:hAnsi="Arial" w:cs="Arial"/>
        </w:rPr>
        <w:t>Action:</w:t>
      </w:r>
    </w:p>
    <w:p w14:paraId="010B8205" w14:textId="77777777" w:rsidR="00114806" w:rsidRPr="00114806" w:rsidRDefault="00114806" w:rsidP="00BA49DC">
      <w:pPr>
        <w:ind w:left="426" w:hanging="426"/>
        <w:rPr>
          <w:rFonts w:ascii="Arial" w:hAnsi="Arial" w:cs="Arial"/>
        </w:rPr>
      </w:pPr>
    </w:p>
    <w:p w14:paraId="3187B922" w14:textId="77777777" w:rsidR="00114806" w:rsidRPr="00114806" w:rsidRDefault="00114806" w:rsidP="00BA49DC">
      <w:pPr>
        <w:ind w:left="426" w:hanging="426"/>
        <w:rPr>
          <w:rFonts w:ascii="Arial" w:hAnsi="Arial" w:cs="Arial"/>
        </w:rPr>
      </w:pPr>
      <w:r w:rsidRPr="00114806">
        <w:rPr>
          <w:rFonts w:ascii="Arial" w:hAnsi="Arial" w:cs="Arial"/>
        </w:rPr>
        <w:t>Actuates I 1701 (catalysts shut off)</w:t>
      </w:r>
    </w:p>
    <w:p w14:paraId="3ED6137C" w14:textId="77777777" w:rsidR="00114806" w:rsidRPr="00114806" w:rsidRDefault="00114806" w:rsidP="00BA49DC">
      <w:pPr>
        <w:ind w:left="426" w:hanging="426"/>
        <w:rPr>
          <w:rFonts w:ascii="Arial" w:hAnsi="Arial" w:cs="Arial"/>
        </w:rPr>
      </w:pPr>
      <w:r w:rsidRPr="00114806">
        <w:rPr>
          <w:rFonts w:ascii="Arial" w:hAnsi="Arial" w:cs="Arial"/>
        </w:rPr>
        <w:t>Shuts the valve FV 1701.1/2 (hydrogen feed to reaction)</w:t>
      </w:r>
    </w:p>
    <w:p w14:paraId="35B661FD" w14:textId="77777777" w:rsidR="00114806" w:rsidRPr="00114806" w:rsidRDefault="00114806" w:rsidP="00BA49DC">
      <w:pPr>
        <w:ind w:left="426" w:hanging="426"/>
        <w:rPr>
          <w:rFonts w:ascii="Arial" w:hAnsi="Arial" w:cs="Arial"/>
        </w:rPr>
      </w:pPr>
      <w:r w:rsidRPr="00114806">
        <w:rPr>
          <w:rFonts w:ascii="Arial" w:hAnsi="Arial" w:cs="Arial"/>
        </w:rPr>
        <w:t>Shuts the valve FV 1804 (ethylene feed to R 202)</w:t>
      </w:r>
    </w:p>
    <w:p w14:paraId="30D9F24A" w14:textId="77777777" w:rsidR="00114806" w:rsidRPr="00114806" w:rsidRDefault="00114806" w:rsidP="00BA49DC">
      <w:pPr>
        <w:ind w:left="426" w:hanging="426"/>
        <w:rPr>
          <w:rFonts w:ascii="Arial" w:hAnsi="Arial" w:cs="Arial"/>
        </w:rPr>
      </w:pPr>
      <w:r w:rsidRPr="00114806">
        <w:rPr>
          <w:rFonts w:ascii="Arial" w:hAnsi="Arial" w:cs="Arial"/>
        </w:rPr>
        <w:lastRenderedPageBreak/>
        <w:t>Panel alarm QA 1901</w:t>
      </w:r>
    </w:p>
    <w:p w14:paraId="3430D062" w14:textId="77777777" w:rsidR="00114806" w:rsidRPr="00114806" w:rsidRDefault="00114806" w:rsidP="00BA49DC">
      <w:pPr>
        <w:ind w:left="426" w:hanging="426"/>
        <w:rPr>
          <w:rFonts w:ascii="Arial" w:hAnsi="Arial" w:cs="Arial"/>
        </w:rPr>
      </w:pPr>
    </w:p>
    <w:p w14:paraId="4FB70EBA" w14:textId="559B2DBF" w:rsidR="00114806" w:rsidRPr="00BA49DC" w:rsidRDefault="00114806" w:rsidP="00BA49DC">
      <w:pPr>
        <w:ind w:left="426" w:hanging="426"/>
        <w:rPr>
          <w:rFonts w:ascii="Arial" w:hAnsi="Arial" w:cs="Arial"/>
        </w:rPr>
      </w:pPr>
      <w:r w:rsidRPr="00BA49DC">
        <w:rPr>
          <w:rFonts w:ascii="Arial" w:hAnsi="Arial" w:cs="Arial"/>
        </w:rPr>
        <w:t>At P 202 restart, hydrogen and ethylene feeds are resumed.  Catalysts feeds can only be accomplished after resetting I 1701 through HS 1702 A reset.</w:t>
      </w:r>
    </w:p>
    <w:p w14:paraId="3CBCC837" w14:textId="77777777" w:rsidR="00114806" w:rsidRPr="00114806" w:rsidRDefault="00114806" w:rsidP="00BA49DC">
      <w:pPr>
        <w:ind w:left="426" w:hanging="426"/>
        <w:rPr>
          <w:rFonts w:ascii="Arial" w:hAnsi="Arial" w:cs="Arial"/>
        </w:rPr>
      </w:pPr>
    </w:p>
    <w:p w14:paraId="3159CD3C" w14:textId="40B3E706" w:rsidR="00114806" w:rsidRPr="00BA49DC" w:rsidRDefault="00114806" w:rsidP="00BA49DC">
      <w:pPr>
        <w:ind w:left="426" w:hanging="426"/>
        <w:rPr>
          <w:rFonts w:ascii="Arial" w:hAnsi="Arial" w:cs="Arial"/>
        </w:rPr>
      </w:pPr>
      <w:r w:rsidRPr="00BA49DC">
        <w:rPr>
          <w:rFonts w:ascii="Arial" w:hAnsi="Arial" w:cs="Arial"/>
        </w:rPr>
        <w:t>provide a key for the interlock exclusion for XSL 1901.</w:t>
      </w:r>
    </w:p>
    <w:p w14:paraId="5D2335CF" w14:textId="77777777" w:rsidR="00114806" w:rsidRPr="00114806" w:rsidRDefault="00114806" w:rsidP="00BA49DC">
      <w:pPr>
        <w:ind w:left="426" w:hanging="426"/>
        <w:rPr>
          <w:rFonts w:ascii="Arial" w:hAnsi="Arial" w:cs="Arial"/>
        </w:rPr>
      </w:pPr>
    </w:p>
    <w:p w14:paraId="2AD43D30" w14:textId="77777777" w:rsidR="00114806" w:rsidRPr="00BA49DC" w:rsidRDefault="00114806" w:rsidP="00BA49DC">
      <w:pPr>
        <w:ind w:left="426" w:hanging="426"/>
        <w:rPr>
          <w:rFonts w:ascii="Arial" w:hAnsi="Arial" w:cs="Arial"/>
        </w:rPr>
      </w:pPr>
      <w:r w:rsidRPr="00BA49DC">
        <w:rPr>
          <w:rFonts w:ascii="Arial" w:hAnsi="Arial" w:cs="Arial"/>
        </w:rPr>
        <w:t>13.</w:t>
      </w:r>
      <w:r w:rsidRPr="00BA49DC">
        <w:rPr>
          <w:rFonts w:ascii="Arial" w:hAnsi="Arial" w:cs="Arial"/>
        </w:rPr>
        <w:tab/>
        <w:t>I 1902</w:t>
      </w:r>
      <w:r w:rsidRPr="00BA49DC">
        <w:rPr>
          <w:rFonts w:ascii="Arial" w:hAnsi="Arial" w:cs="Arial"/>
        </w:rPr>
        <w:tab/>
      </w:r>
      <w:r w:rsidRPr="00BA49DC">
        <w:rPr>
          <w:rFonts w:ascii="Arial" w:hAnsi="Arial" w:cs="Arial"/>
        </w:rPr>
        <w:tab/>
        <w:t>Top Reactor Discharge (Emergency vent)</w:t>
      </w:r>
    </w:p>
    <w:p w14:paraId="2B3C1F00" w14:textId="77777777" w:rsidR="00114806" w:rsidRPr="00114806" w:rsidRDefault="00114806" w:rsidP="00BA49DC">
      <w:pPr>
        <w:ind w:left="426" w:hanging="426"/>
        <w:rPr>
          <w:rFonts w:ascii="Arial" w:hAnsi="Arial" w:cs="Arial"/>
        </w:rPr>
      </w:pPr>
    </w:p>
    <w:p w14:paraId="3C7DFE32" w14:textId="1AB09C99" w:rsidR="00114806" w:rsidRPr="00BA49DC" w:rsidRDefault="00114806" w:rsidP="00BA49DC">
      <w:pPr>
        <w:ind w:left="426" w:hanging="426"/>
        <w:rPr>
          <w:rFonts w:ascii="Arial" w:hAnsi="Arial" w:cs="Arial"/>
        </w:rPr>
      </w:pPr>
      <w:r w:rsidRPr="00BA49DC">
        <w:rPr>
          <w:rFonts w:ascii="Arial" w:hAnsi="Arial" w:cs="Arial"/>
        </w:rPr>
        <w:t>When the reactor pressure is increasing:”</w:t>
      </w:r>
    </w:p>
    <w:p w14:paraId="488D8AAC" w14:textId="77777777" w:rsidR="00114806" w:rsidRPr="00114806" w:rsidRDefault="00114806" w:rsidP="00BA49DC">
      <w:pPr>
        <w:ind w:left="426" w:hanging="426"/>
        <w:rPr>
          <w:rFonts w:ascii="Arial" w:hAnsi="Arial" w:cs="Arial"/>
        </w:rPr>
      </w:pPr>
    </w:p>
    <w:p w14:paraId="790DBF66" w14:textId="4B65196A" w:rsidR="00114806" w:rsidRPr="00BA49DC" w:rsidRDefault="00114806" w:rsidP="00BA49DC">
      <w:pPr>
        <w:ind w:left="426" w:hanging="426"/>
        <w:rPr>
          <w:rFonts w:ascii="Arial" w:hAnsi="Arial" w:cs="Arial"/>
        </w:rPr>
      </w:pPr>
      <w:r w:rsidRPr="00BA49DC">
        <w:rPr>
          <w:rFonts w:ascii="Arial" w:hAnsi="Arial" w:cs="Arial"/>
        </w:rPr>
        <w:t>at P = 36 kg/cm2g, PSH 1901 gives alarm PAH 1901.</w:t>
      </w:r>
    </w:p>
    <w:p w14:paraId="1F74A0DF" w14:textId="774928E9" w:rsidR="00114806" w:rsidRPr="00114806" w:rsidRDefault="00114806" w:rsidP="00BA49DC">
      <w:pPr>
        <w:ind w:left="426" w:hanging="426"/>
        <w:rPr>
          <w:rFonts w:ascii="Arial" w:hAnsi="Arial" w:cs="Arial"/>
        </w:rPr>
      </w:pPr>
    </w:p>
    <w:p w14:paraId="584C4561" w14:textId="4CB36522" w:rsidR="00114806" w:rsidRPr="00BA49DC" w:rsidRDefault="00114806" w:rsidP="00BA49DC">
      <w:pPr>
        <w:ind w:left="426" w:hanging="426"/>
        <w:rPr>
          <w:rFonts w:ascii="Arial" w:hAnsi="Arial" w:cs="Arial"/>
        </w:rPr>
      </w:pPr>
      <w:r w:rsidRPr="00BA49DC">
        <w:rPr>
          <w:rFonts w:ascii="Arial" w:hAnsi="Arial" w:cs="Arial"/>
        </w:rPr>
        <w:t>at P = 38 kg/cm2g, the presence of PSH 1901 and PSHH 1901 at the same time opens the valves HV 1905 1/2/3, located on the reactor bottom elbows and gives alarm on panel QA 1902.</w:t>
      </w:r>
      <w:r w:rsidRPr="00BA49DC">
        <w:rPr>
          <w:rFonts w:ascii="Arial" w:hAnsi="Arial" w:cs="Arial"/>
        </w:rPr>
        <w:tab/>
      </w:r>
    </w:p>
    <w:p w14:paraId="010E8730" w14:textId="77777777" w:rsidR="00114806" w:rsidRPr="00114806" w:rsidRDefault="00114806" w:rsidP="00BA49DC">
      <w:pPr>
        <w:ind w:left="426" w:hanging="426"/>
        <w:rPr>
          <w:rFonts w:ascii="Arial" w:hAnsi="Arial" w:cs="Arial"/>
        </w:rPr>
      </w:pPr>
    </w:p>
    <w:p w14:paraId="2564F3F6" w14:textId="0C1CBF7F" w:rsidR="00114806" w:rsidRPr="00BA49DC" w:rsidRDefault="00114806" w:rsidP="00BA49DC">
      <w:pPr>
        <w:ind w:left="426" w:hanging="426"/>
        <w:rPr>
          <w:rFonts w:ascii="Arial" w:hAnsi="Arial" w:cs="Arial"/>
        </w:rPr>
      </w:pPr>
      <w:r w:rsidRPr="00BA49DC">
        <w:rPr>
          <w:rFonts w:ascii="Arial" w:hAnsi="Arial" w:cs="Arial"/>
        </w:rPr>
        <w:t>When the pressure is decreasing:</w:t>
      </w:r>
    </w:p>
    <w:p w14:paraId="2CEFEEB3" w14:textId="77777777" w:rsidR="00114806" w:rsidRPr="00114806" w:rsidRDefault="00114806" w:rsidP="00BA49DC">
      <w:pPr>
        <w:ind w:left="426" w:hanging="426"/>
        <w:rPr>
          <w:rFonts w:ascii="Arial" w:hAnsi="Arial" w:cs="Arial"/>
        </w:rPr>
      </w:pPr>
    </w:p>
    <w:p w14:paraId="0BA50F34" w14:textId="77777777" w:rsidR="00114806" w:rsidRPr="00BA49DC" w:rsidRDefault="00114806" w:rsidP="00BA49DC">
      <w:pPr>
        <w:ind w:left="426" w:hanging="426"/>
        <w:rPr>
          <w:rFonts w:ascii="Arial" w:hAnsi="Arial" w:cs="Arial"/>
        </w:rPr>
      </w:pPr>
      <w:r w:rsidRPr="00BA49DC">
        <w:rPr>
          <w:rFonts w:ascii="Arial" w:hAnsi="Arial" w:cs="Arial"/>
        </w:rPr>
        <w:t>*</w:t>
      </w:r>
      <w:r w:rsidRPr="00BA49DC">
        <w:rPr>
          <w:rFonts w:ascii="Arial" w:hAnsi="Arial" w:cs="Arial"/>
        </w:rPr>
        <w:tab/>
        <w:t>the valves HV 1905 1/2/3 are closed, when the pressure falls below       36 kg/cm2g (both PSHH 1901 and PSH 1901 are no longer active)</w:t>
      </w:r>
    </w:p>
    <w:p w14:paraId="5644E244" w14:textId="77777777" w:rsidR="00114806" w:rsidRPr="00114806" w:rsidRDefault="00114806" w:rsidP="00BA49DC">
      <w:pPr>
        <w:ind w:left="426" w:hanging="426"/>
        <w:rPr>
          <w:rFonts w:ascii="Arial" w:hAnsi="Arial" w:cs="Arial"/>
        </w:rPr>
      </w:pPr>
    </w:p>
    <w:p w14:paraId="2BA93EE2" w14:textId="06B29C0C" w:rsidR="00114806" w:rsidRPr="00BA49DC" w:rsidRDefault="00114806" w:rsidP="00BA49DC">
      <w:pPr>
        <w:ind w:left="426" w:hanging="426"/>
        <w:rPr>
          <w:rFonts w:ascii="Arial" w:hAnsi="Arial" w:cs="Arial"/>
        </w:rPr>
      </w:pPr>
      <w:r w:rsidRPr="00BA49DC">
        <w:rPr>
          <w:rFonts w:ascii="Arial" w:hAnsi="Arial" w:cs="Arial"/>
        </w:rPr>
        <w:t>Provide a key for the interlock exclusion for PSH 1901 PSHH 1901.</w:t>
      </w:r>
    </w:p>
    <w:p w14:paraId="16DE1CC0" w14:textId="77777777" w:rsidR="00114806" w:rsidRPr="00114806" w:rsidRDefault="00114806" w:rsidP="00BA49DC">
      <w:pPr>
        <w:ind w:left="426" w:hanging="426"/>
        <w:rPr>
          <w:rFonts w:ascii="Arial" w:hAnsi="Arial" w:cs="Arial"/>
        </w:rPr>
      </w:pPr>
    </w:p>
    <w:p w14:paraId="6201B183" w14:textId="77777777" w:rsidR="00114806" w:rsidRPr="00BA49DC" w:rsidRDefault="00114806" w:rsidP="00BA49DC">
      <w:pPr>
        <w:ind w:left="426" w:hanging="426"/>
        <w:rPr>
          <w:rFonts w:ascii="Arial" w:hAnsi="Arial" w:cs="Arial"/>
        </w:rPr>
      </w:pPr>
      <w:r w:rsidRPr="00BA49DC">
        <w:rPr>
          <w:rFonts w:ascii="Arial" w:hAnsi="Arial" w:cs="Arial"/>
        </w:rPr>
        <w:t>14.</w:t>
      </w:r>
      <w:r w:rsidRPr="00BA49DC">
        <w:rPr>
          <w:rFonts w:ascii="Arial" w:hAnsi="Arial" w:cs="Arial"/>
        </w:rPr>
        <w:tab/>
        <w:t>I 1903</w:t>
      </w:r>
      <w:r w:rsidRPr="00BA49DC">
        <w:rPr>
          <w:rFonts w:ascii="Arial" w:hAnsi="Arial" w:cs="Arial"/>
        </w:rPr>
        <w:tab/>
      </w:r>
      <w:r w:rsidRPr="00BA49DC">
        <w:rPr>
          <w:rFonts w:ascii="Arial" w:hAnsi="Arial" w:cs="Arial"/>
        </w:rPr>
        <w:tab/>
        <w:t>Low level of water in Reactor cooling circuit:</w:t>
      </w:r>
    </w:p>
    <w:p w14:paraId="7603DE88" w14:textId="77777777" w:rsidR="00114806" w:rsidRPr="00114806" w:rsidRDefault="00114806" w:rsidP="00BA49DC">
      <w:pPr>
        <w:ind w:left="426" w:hanging="426"/>
        <w:rPr>
          <w:rFonts w:ascii="Arial" w:hAnsi="Arial" w:cs="Arial"/>
        </w:rPr>
      </w:pPr>
    </w:p>
    <w:p w14:paraId="0D7CEF7C" w14:textId="77777777" w:rsidR="00114806" w:rsidRPr="00BA49DC" w:rsidRDefault="00114806" w:rsidP="00BA49DC">
      <w:pPr>
        <w:ind w:left="426" w:hanging="426"/>
        <w:rPr>
          <w:rFonts w:ascii="Arial" w:hAnsi="Arial" w:cs="Arial"/>
        </w:rPr>
      </w:pPr>
      <w:r w:rsidRPr="00BA49DC">
        <w:rPr>
          <w:rFonts w:ascii="Arial" w:hAnsi="Arial" w:cs="Arial"/>
        </w:rPr>
        <w:t>It is actuated by LSL 1903 (low level in T 201), that starts the pump P 205.</w:t>
      </w:r>
    </w:p>
    <w:p w14:paraId="0CFC2711" w14:textId="77777777" w:rsidR="00114806" w:rsidRPr="00114806" w:rsidRDefault="00114806" w:rsidP="00BA49DC">
      <w:pPr>
        <w:ind w:left="426" w:hanging="426"/>
        <w:rPr>
          <w:rFonts w:ascii="Arial" w:hAnsi="Arial" w:cs="Arial"/>
        </w:rPr>
      </w:pPr>
    </w:p>
    <w:p w14:paraId="40736170" w14:textId="4760829F" w:rsidR="00114806" w:rsidRPr="00BA49DC" w:rsidRDefault="00114806" w:rsidP="00BA49DC">
      <w:pPr>
        <w:ind w:left="426" w:hanging="426"/>
        <w:rPr>
          <w:rFonts w:ascii="Arial" w:hAnsi="Arial" w:cs="Arial"/>
        </w:rPr>
      </w:pPr>
      <w:r w:rsidRPr="00BA49DC">
        <w:rPr>
          <w:rFonts w:ascii="Arial" w:hAnsi="Arial" w:cs="Arial"/>
        </w:rPr>
        <w:t>Stop of the pump is actuated by LSH 1902 (high level in T 201).</w:t>
      </w:r>
    </w:p>
    <w:p w14:paraId="256DCA40" w14:textId="77777777" w:rsidR="00114806" w:rsidRPr="00114806" w:rsidRDefault="00114806" w:rsidP="00BA49DC">
      <w:pPr>
        <w:ind w:left="426" w:hanging="426"/>
        <w:rPr>
          <w:rFonts w:ascii="Arial" w:hAnsi="Arial" w:cs="Arial"/>
        </w:rPr>
      </w:pPr>
    </w:p>
    <w:p w14:paraId="7FF4B471" w14:textId="77777777" w:rsidR="00114806" w:rsidRPr="00BA49DC" w:rsidRDefault="00114806" w:rsidP="00BA49DC">
      <w:pPr>
        <w:ind w:left="426" w:hanging="426"/>
        <w:rPr>
          <w:rFonts w:ascii="Arial" w:hAnsi="Arial" w:cs="Arial"/>
        </w:rPr>
      </w:pPr>
      <w:r w:rsidRPr="00BA49DC">
        <w:rPr>
          <w:rFonts w:ascii="Arial" w:hAnsi="Arial" w:cs="Arial"/>
        </w:rPr>
        <w:t>15.</w:t>
      </w:r>
      <w:r w:rsidRPr="00BA49DC">
        <w:rPr>
          <w:rFonts w:ascii="Arial" w:hAnsi="Arial" w:cs="Arial"/>
        </w:rPr>
        <w:tab/>
        <w:t>I 2001</w:t>
      </w:r>
      <w:r w:rsidRPr="00BA49DC">
        <w:rPr>
          <w:rFonts w:ascii="Arial" w:hAnsi="Arial" w:cs="Arial"/>
        </w:rPr>
        <w:tab/>
      </w:r>
      <w:r w:rsidRPr="00BA49DC">
        <w:rPr>
          <w:rFonts w:ascii="Arial" w:hAnsi="Arial" w:cs="Arial"/>
        </w:rPr>
        <w:tab/>
        <w:t>Automatic restart of the Reactor water pumps:</w:t>
      </w:r>
    </w:p>
    <w:p w14:paraId="69BB3FEB" w14:textId="77777777" w:rsidR="00114806" w:rsidRPr="00114806" w:rsidRDefault="00114806" w:rsidP="00BA49DC">
      <w:pPr>
        <w:ind w:left="426" w:hanging="426"/>
        <w:rPr>
          <w:rFonts w:ascii="Arial" w:hAnsi="Arial" w:cs="Arial"/>
        </w:rPr>
      </w:pPr>
    </w:p>
    <w:p w14:paraId="4F9017BA" w14:textId="77777777" w:rsidR="00114806" w:rsidRPr="00BA49DC" w:rsidRDefault="00114806" w:rsidP="00BA49DC">
      <w:pPr>
        <w:ind w:left="426" w:hanging="426"/>
        <w:rPr>
          <w:rFonts w:ascii="Arial" w:hAnsi="Arial" w:cs="Arial"/>
        </w:rPr>
      </w:pPr>
      <w:r w:rsidRPr="00BA49DC">
        <w:rPr>
          <w:rFonts w:ascii="Arial" w:hAnsi="Arial" w:cs="Arial"/>
        </w:rPr>
        <w:t>It causes the pump P 204A to start automatically should the pump P 204S in operation stop and vice versa.</w:t>
      </w:r>
    </w:p>
    <w:p w14:paraId="65EB0FFD" w14:textId="77777777" w:rsidR="00114806" w:rsidRPr="00114806" w:rsidRDefault="00114806" w:rsidP="00BA49DC">
      <w:pPr>
        <w:ind w:left="426" w:hanging="426"/>
        <w:rPr>
          <w:rFonts w:ascii="Arial" w:hAnsi="Arial" w:cs="Arial"/>
        </w:rPr>
      </w:pPr>
    </w:p>
    <w:p w14:paraId="05D13973" w14:textId="77777777" w:rsidR="00114806" w:rsidRPr="00BA49DC" w:rsidRDefault="00114806" w:rsidP="00BA49DC">
      <w:pPr>
        <w:ind w:left="426" w:hanging="426"/>
        <w:rPr>
          <w:rFonts w:ascii="Arial" w:hAnsi="Arial" w:cs="Arial"/>
        </w:rPr>
      </w:pPr>
      <w:r w:rsidRPr="00BA49DC">
        <w:rPr>
          <w:rFonts w:ascii="Arial" w:hAnsi="Arial" w:cs="Arial"/>
        </w:rPr>
        <w:t>16.</w:t>
      </w:r>
      <w:r w:rsidRPr="00BA49DC">
        <w:rPr>
          <w:rFonts w:ascii="Arial" w:hAnsi="Arial" w:cs="Arial"/>
        </w:rPr>
        <w:tab/>
        <w:t>I 2002</w:t>
      </w:r>
      <w:r w:rsidRPr="00BA49DC">
        <w:rPr>
          <w:rFonts w:ascii="Arial" w:hAnsi="Arial" w:cs="Arial"/>
        </w:rPr>
        <w:tab/>
      </w:r>
      <w:r w:rsidRPr="00BA49DC">
        <w:rPr>
          <w:rFonts w:ascii="Arial" w:hAnsi="Arial" w:cs="Arial"/>
        </w:rPr>
        <w:tab/>
        <w:t>Emergency killer injection to reaction:</w:t>
      </w:r>
    </w:p>
    <w:p w14:paraId="4695B0C4" w14:textId="77777777" w:rsidR="00114806" w:rsidRPr="00114806" w:rsidRDefault="00114806" w:rsidP="00BA49DC">
      <w:pPr>
        <w:ind w:left="426" w:hanging="426"/>
        <w:rPr>
          <w:rFonts w:ascii="Arial" w:hAnsi="Arial" w:cs="Arial"/>
        </w:rPr>
      </w:pPr>
    </w:p>
    <w:p w14:paraId="77AB2DAF" w14:textId="72CE805C" w:rsidR="00114806" w:rsidRPr="00BA49DC" w:rsidRDefault="00114806" w:rsidP="00BA49DC">
      <w:pPr>
        <w:ind w:left="426" w:hanging="426"/>
        <w:rPr>
          <w:rFonts w:ascii="Arial" w:hAnsi="Arial" w:cs="Arial"/>
        </w:rPr>
      </w:pPr>
      <w:r w:rsidRPr="00BA49DC">
        <w:rPr>
          <w:rFonts w:ascii="Arial" w:hAnsi="Arial" w:cs="Arial"/>
        </w:rPr>
        <w:t>Operation sequence in opening:</w:t>
      </w:r>
    </w:p>
    <w:p w14:paraId="7D0494A5" w14:textId="77777777" w:rsidR="00114806" w:rsidRPr="00114806" w:rsidRDefault="00114806" w:rsidP="00BA49DC">
      <w:pPr>
        <w:ind w:left="426" w:hanging="426"/>
        <w:rPr>
          <w:rFonts w:ascii="Arial" w:hAnsi="Arial" w:cs="Arial"/>
        </w:rPr>
      </w:pPr>
    </w:p>
    <w:p w14:paraId="33C78ABC" w14:textId="77777777" w:rsidR="00114806" w:rsidRPr="00114806" w:rsidRDefault="00114806" w:rsidP="00BA49DC">
      <w:pPr>
        <w:ind w:left="426" w:hanging="426"/>
        <w:rPr>
          <w:rFonts w:ascii="Arial" w:hAnsi="Arial" w:cs="Arial"/>
        </w:rPr>
      </w:pPr>
      <w:r w:rsidRPr="00114806">
        <w:rPr>
          <w:rFonts w:ascii="Arial" w:hAnsi="Arial" w:cs="Arial"/>
        </w:rPr>
        <w:t>HS 2003 start shuts the valve HV 2003 (discharge to the flare.</w:t>
      </w:r>
    </w:p>
    <w:p w14:paraId="09220D77" w14:textId="77777777" w:rsidR="00114806" w:rsidRPr="00114806" w:rsidRDefault="00114806" w:rsidP="00BA49DC">
      <w:pPr>
        <w:ind w:left="426" w:hanging="426"/>
        <w:rPr>
          <w:rFonts w:ascii="Arial" w:hAnsi="Arial" w:cs="Arial"/>
        </w:rPr>
      </w:pPr>
    </w:p>
    <w:p w14:paraId="7A6B466C" w14:textId="77777777" w:rsidR="00114806" w:rsidRPr="00114806" w:rsidRDefault="00114806" w:rsidP="00BA49DC">
      <w:pPr>
        <w:ind w:left="426" w:hanging="426"/>
        <w:rPr>
          <w:rFonts w:ascii="Arial" w:hAnsi="Arial" w:cs="Arial"/>
        </w:rPr>
      </w:pPr>
      <w:r w:rsidRPr="00114806">
        <w:rPr>
          <w:rFonts w:ascii="Arial" w:hAnsi="Arial" w:cs="Arial"/>
        </w:rPr>
        <w:t xml:space="preserve">HS 2002 start opens the valve HV 2002 (killer from cylinders).  </w:t>
      </w:r>
    </w:p>
    <w:p w14:paraId="0079A648" w14:textId="77777777" w:rsidR="00114806" w:rsidRPr="00114806" w:rsidRDefault="00114806" w:rsidP="00BA49DC">
      <w:pPr>
        <w:ind w:left="426" w:hanging="426"/>
        <w:rPr>
          <w:rFonts w:ascii="Arial" w:hAnsi="Arial" w:cs="Arial"/>
        </w:rPr>
      </w:pPr>
    </w:p>
    <w:p w14:paraId="55ECD42C" w14:textId="77777777" w:rsidR="00114806" w:rsidRPr="00BA49DC" w:rsidRDefault="00114806" w:rsidP="00BA49DC">
      <w:pPr>
        <w:ind w:left="426" w:hanging="426"/>
        <w:rPr>
          <w:rFonts w:ascii="Arial" w:hAnsi="Arial" w:cs="Arial"/>
        </w:rPr>
      </w:pPr>
      <w:r w:rsidRPr="00BA49DC">
        <w:rPr>
          <w:rFonts w:ascii="Arial" w:hAnsi="Arial" w:cs="Arial"/>
        </w:rPr>
        <w:t>Permission: at least 3 sec after the action A1 has been completed.</w:t>
      </w:r>
    </w:p>
    <w:p w14:paraId="799488C7" w14:textId="77777777" w:rsidR="00114806" w:rsidRPr="00114806" w:rsidRDefault="00114806" w:rsidP="00BA49DC">
      <w:pPr>
        <w:ind w:left="426" w:hanging="426"/>
        <w:rPr>
          <w:rFonts w:ascii="Arial" w:hAnsi="Arial" w:cs="Arial"/>
        </w:rPr>
      </w:pPr>
    </w:p>
    <w:p w14:paraId="52503C11" w14:textId="77777777" w:rsidR="00114806" w:rsidRPr="00114806" w:rsidRDefault="00114806" w:rsidP="00BA49DC">
      <w:pPr>
        <w:ind w:left="426" w:hanging="426"/>
        <w:rPr>
          <w:rFonts w:ascii="Arial" w:hAnsi="Arial" w:cs="Arial"/>
        </w:rPr>
      </w:pPr>
      <w:r w:rsidRPr="00114806">
        <w:rPr>
          <w:rFonts w:ascii="Arial" w:hAnsi="Arial" w:cs="Arial"/>
        </w:rPr>
        <w:t>HS 2001 starts open the valves HV 2001 1-6(killer to R 201 – R 202.</w:t>
      </w:r>
    </w:p>
    <w:p w14:paraId="6B1D4917" w14:textId="77777777" w:rsidR="00114806" w:rsidRPr="00114806" w:rsidRDefault="00114806" w:rsidP="00BA49DC">
      <w:pPr>
        <w:ind w:left="426" w:hanging="426"/>
        <w:rPr>
          <w:rFonts w:ascii="Arial" w:hAnsi="Arial" w:cs="Arial"/>
        </w:rPr>
      </w:pPr>
    </w:p>
    <w:p w14:paraId="5D89ED4B" w14:textId="77777777" w:rsidR="00114806" w:rsidRPr="00BA49DC" w:rsidRDefault="00114806" w:rsidP="00BA49DC">
      <w:pPr>
        <w:ind w:left="426" w:hanging="426"/>
        <w:rPr>
          <w:rFonts w:ascii="Arial" w:hAnsi="Arial" w:cs="Arial"/>
        </w:rPr>
      </w:pPr>
      <w:r w:rsidRPr="00BA49DC">
        <w:rPr>
          <w:rFonts w:ascii="Arial" w:hAnsi="Arial" w:cs="Arial"/>
        </w:rPr>
        <w:t>Permission : at least 3 sec after the action A2 has been completed/and PSL 2003 is not active (P&gt;50 kg/cm2)</w:t>
      </w:r>
    </w:p>
    <w:p w14:paraId="0F612C7E" w14:textId="77777777" w:rsidR="00114806" w:rsidRPr="00114806" w:rsidRDefault="00114806" w:rsidP="00BA49DC">
      <w:pPr>
        <w:ind w:left="426" w:hanging="426"/>
        <w:rPr>
          <w:rFonts w:ascii="Arial" w:hAnsi="Arial" w:cs="Arial"/>
        </w:rPr>
      </w:pPr>
    </w:p>
    <w:p w14:paraId="1DF493E0" w14:textId="77777777" w:rsidR="00114806" w:rsidRPr="00BA49DC" w:rsidRDefault="00114806" w:rsidP="00BA49DC">
      <w:pPr>
        <w:ind w:left="426" w:hanging="426"/>
        <w:rPr>
          <w:rFonts w:ascii="Arial" w:hAnsi="Arial" w:cs="Arial"/>
        </w:rPr>
      </w:pPr>
      <w:r w:rsidRPr="00BA49DC">
        <w:rPr>
          <w:rFonts w:ascii="Arial" w:hAnsi="Arial" w:cs="Arial"/>
        </w:rPr>
        <w:t>Remarks</w:t>
      </w:r>
    </w:p>
    <w:p w14:paraId="4AD9B165" w14:textId="77777777" w:rsidR="00114806" w:rsidRPr="00114806" w:rsidRDefault="00114806" w:rsidP="00BA49DC">
      <w:pPr>
        <w:ind w:left="426" w:hanging="426"/>
        <w:rPr>
          <w:rFonts w:ascii="Arial" w:hAnsi="Arial" w:cs="Arial"/>
        </w:rPr>
      </w:pPr>
    </w:p>
    <w:p w14:paraId="1C77524D" w14:textId="72A71F08" w:rsidR="00114806" w:rsidRPr="00BA49DC" w:rsidRDefault="00114806" w:rsidP="00BA49DC">
      <w:pPr>
        <w:ind w:left="426" w:hanging="426"/>
        <w:rPr>
          <w:rFonts w:ascii="Arial" w:hAnsi="Arial" w:cs="Arial"/>
        </w:rPr>
      </w:pPr>
      <w:r w:rsidRPr="00BA49DC">
        <w:rPr>
          <w:rFonts w:ascii="Arial" w:hAnsi="Arial" w:cs="Arial"/>
        </w:rPr>
        <w:t>Sequence is allowed only with the indicated priority.</w:t>
      </w:r>
    </w:p>
    <w:p w14:paraId="289D08F3" w14:textId="77777777" w:rsidR="00114806" w:rsidRPr="00114806" w:rsidRDefault="00114806" w:rsidP="00BA49DC">
      <w:pPr>
        <w:ind w:left="426" w:hanging="426"/>
        <w:rPr>
          <w:rFonts w:ascii="Arial" w:hAnsi="Arial" w:cs="Arial"/>
        </w:rPr>
      </w:pPr>
    </w:p>
    <w:p w14:paraId="2B6D15DD" w14:textId="495CE96D" w:rsidR="00114806" w:rsidRPr="00BA49DC" w:rsidRDefault="00114806" w:rsidP="00BA49DC">
      <w:pPr>
        <w:ind w:left="426" w:hanging="426"/>
        <w:rPr>
          <w:rFonts w:ascii="Arial" w:hAnsi="Arial" w:cs="Arial"/>
        </w:rPr>
      </w:pPr>
      <w:r w:rsidRPr="00BA49DC">
        <w:rPr>
          <w:rFonts w:ascii="Arial" w:hAnsi="Arial" w:cs="Arial"/>
        </w:rPr>
        <w:t>If during the killing the pressure in the killer header falls below 50 kg/cm2 (signaled by PSL 2003), the valves HV 2001.1 to 6 must close.</w:t>
      </w:r>
    </w:p>
    <w:p w14:paraId="12EC92FC" w14:textId="77777777" w:rsidR="00114806" w:rsidRPr="00114806" w:rsidRDefault="00114806" w:rsidP="00BA49DC">
      <w:pPr>
        <w:ind w:left="426" w:hanging="426"/>
        <w:rPr>
          <w:rFonts w:ascii="Arial" w:hAnsi="Arial" w:cs="Arial"/>
        </w:rPr>
      </w:pPr>
    </w:p>
    <w:p w14:paraId="18CF7CE7" w14:textId="7C9742CD" w:rsidR="00114806" w:rsidRPr="00BA49DC" w:rsidRDefault="00114806" w:rsidP="00BA49DC">
      <w:pPr>
        <w:ind w:left="426" w:hanging="426"/>
        <w:rPr>
          <w:rFonts w:ascii="Arial" w:hAnsi="Arial" w:cs="Arial"/>
        </w:rPr>
      </w:pPr>
      <w:r w:rsidRPr="00BA49DC">
        <w:rPr>
          <w:rFonts w:ascii="Arial" w:hAnsi="Arial" w:cs="Arial"/>
        </w:rPr>
        <w:t>Operation sequence is closing:</w:t>
      </w:r>
    </w:p>
    <w:p w14:paraId="6AF77BF6" w14:textId="77777777" w:rsidR="00114806" w:rsidRPr="00114806" w:rsidRDefault="00114806" w:rsidP="00BA49DC">
      <w:pPr>
        <w:ind w:left="426" w:hanging="426"/>
        <w:rPr>
          <w:rFonts w:ascii="Arial" w:hAnsi="Arial" w:cs="Arial"/>
        </w:rPr>
      </w:pPr>
    </w:p>
    <w:p w14:paraId="335B8899" w14:textId="04DB1B7E" w:rsidR="00114806" w:rsidRPr="00BA49DC" w:rsidRDefault="00114806" w:rsidP="00BA49DC">
      <w:pPr>
        <w:ind w:left="426" w:hanging="426"/>
        <w:rPr>
          <w:rFonts w:ascii="Arial" w:hAnsi="Arial" w:cs="Arial"/>
        </w:rPr>
      </w:pPr>
      <w:r w:rsidRPr="00BA49DC">
        <w:rPr>
          <w:rFonts w:ascii="Arial" w:hAnsi="Arial" w:cs="Arial"/>
        </w:rPr>
        <w:t>HS 2001 reset shuts the valves HV 2001. 1 to 6.</w:t>
      </w:r>
    </w:p>
    <w:p w14:paraId="599435B7" w14:textId="77777777" w:rsidR="00114806" w:rsidRPr="00114806" w:rsidRDefault="00114806" w:rsidP="00BA49DC">
      <w:pPr>
        <w:ind w:left="426" w:hanging="426"/>
        <w:rPr>
          <w:rFonts w:ascii="Arial" w:hAnsi="Arial" w:cs="Arial"/>
        </w:rPr>
      </w:pPr>
    </w:p>
    <w:p w14:paraId="25DD890B" w14:textId="2976D3E5" w:rsidR="00114806" w:rsidRPr="00BA49DC" w:rsidRDefault="00114806" w:rsidP="00BA49DC">
      <w:pPr>
        <w:ind w:left="426" w:hanging="426"/>
        <w:rPr>
          <w:rFonts w:ascii="Arial" w:hAnsi="Arial" w:cs="Arial"/>
        </w:rPr>
      </w:pPr>
      <w:r w:rsidRPr="00BA49DC">
        <w:rPr>
          <w:rFonts w:ascii="Arial" w:hAnsi="Arial" w:cs="Arial"/>
        </w:rPr>
        <w:t>HS 2002 reset shuts the valves HV 2002</w:t>
      </w:r>
    </w:p>
    <w:p w14:paraId="3EDF437D" w14:textId="3BD00CC0" w:rsidR="00114806" w:rsidRPr="00BA49DC" w:rsidRDefault="00114806" w:rsidP="00BA49DC">
      <w:pPr>
        <w:ind w:left="426" w:hanging="426"/>
        <w:rPr>
          <w:rFonts w:ascii="Arial" w:hAnsi="Arial" w:cs="Arial"/>
        </w:rPr>
      </w:pPr>
      <w:r w:rsidRPr="00BA49DC">
        <w:rPr>
          <w:rFonts w:ascii="Arial" w:hAnsi="Arial" w:cs="Arial"/>
        </w:rPr>
        <w:t>Permission : at least 3 sec after the action of HS 2001.</w:t>
      </w:r>
    </w:p>
    <w:p w14:paraId="162CD9BF" w14:textId="77777777" w:rsidR="00114806" w:rsidRPr="00114806" w:rsidRDefault="00114806" w:rsidP="00BA49DC">
      <w:pPr>
        <w:ind w:left="426" w:hanging="426"/>
        <w:rPr>
          <w:rFonts w:ascii="Arial" w:hAnsi="Arial" w:cs="Arial"/>
        </w:rPr>
      </w:pPr>
    </w:p>
    <w:p w14:paraId="51AA24DD" w14:textId="77777777" w:rsidR="00114806" w:rsidRPr="00114806" w:rsidRDefault="00114806" w:rsidP="00BA49DC">
      <w:pPr>
        <w:ind w:left="426" w:hanging="426"/>
        <w:rPr>
          <w:rFonts w:ascii="Arial" w:hAnsi="Arial" w:cs="Arial"/>
        </w:rPr>
      </w:pPr>
    </w:p>
    <w:p w14:paraId="07552022" w14:textId="127F8A23" w:rsidR="00114806" w:rsidRPr="00BA49DC" w:rsidRDefault="00114806" w:rsidP="00BA49DC">
      <w:pPr>
        <w:ind w:left="426" w:hanging="426"/>
        <w:rPr>
          <w:rFonts w:ascii="Arial" w:hAnsi="Arial" w:cs="Arial"/>
        </w:rPr>
      </w:pPr>
      <w:r w:rsidRPr="00BA49DC">
        <w:rPr>
          <w:rFonts w:ascii="Arial" w:hAnsi="Arial" w:cs="Arial"/>
        </w:rPr>
        <w:t>HS 2003 reset opens the valve HV 2003.</w:t>
      </w:r>
    </w:p>
    <w:p w14:paraId="67BE76C4" w14:textId="172B72BC" w:rsidR="00114806" w:rsidRPr="00BA49DC" w:rsidRDefault="00114806" w:rsidP="00BA49DC">
      <w:pPr>
        <w:ind w:left="426" w:hanging="426"/>
        <w:rPr>
          <w:rFonts w:ascii="Arial" w:hAnsi="Arial" w:cs="Arial"/>
        </w:rPr>
      </w:pPr>
      <w:r w:rsidRPr="00BA49DC">
        <w:rPr>
          <w:rFonts w:ascii="Arial" w:hAnsi="Arial" w:cs="Arial"/>
        </w:rPr>
        <w:t>Permission : at least 3sec after the action of HS 2002.</w:t>
      </w:r>
    </w:p>
    <w:p w14:paraId="10DF22CF" w14:textId="77777777" w:rsidR="00114806" w:rsidRPr="00114806" w:rsidRDefault="00114806" w:rsidP="00BA49DC">
      <w:pPr>
        <w:ind w:left="426" w:hanging="426"/>
        <w:rPr>
          <w:rFonts w:ascii="Arial" w:hAnsi="Arial" w:cs="Arial"/>
        </w:rPr>
      </w:pPr>
    </w:p>
    <w:p w14:paraId="5B471E5D" w14:textId="77777777" w:rsidR="00114806" w:rsidRPr="00BA49DC" w:rsidRDefault="00114806" w:rsidP="00BA49DC">
      <w:pPr>
        <w:ind w:left="426" w:hanging="426"/>
        <w:rPr>
          <w:rFonts w:ascii="Arial" w:hAnsi="Arial" w:cs="Arial"/>
        </w:rPr>
      </w:pPr>
      <w:r w:rsidRPr="00BA49DC">
        <w:rPr>
          <w:rFonts w:ascii="Arial" w:hAnsi="Arial" w:cs="Arial"/>
        </w:rPr>
        <w:t>Remarks:</w:t>
      </w:r>
    </w:p>
    <w:p w14:paraId="5264B458" w14:textId="77777777" w:rsidR="00114806" w:rsidRPr="00114806" w:rsidRDefault="00114806" w:rsidP="00BA49DC">
      <w:pPr>
        <w:ind w:left="426" w:hanging="426"/>
        <w:rPr>
          <w:rFonts w:ascii="Arial" w:hAnsi="Arial" w:cs="Arial"/>
        </w:rPr>
      </w:pPr>
    </w:p>
    <w:p w14:paraId="7C6776A5" w14:textId="456DDDED" w:rsidR="00114806" w:rsidRPr="00BA49DC" w:rsidRDefault="00114806" w:rsidP="00BA49DC">
      <w:pPr>
        <w:ind w:left="426" w:hanging="426"/>
        <w:rPr>
          <w:rFonts w:ascii="Arial" w:hAnsi="Arial" w:cs="Arial"/>
        </w:rPr>
      </w:pPr>
      <w:r w:rsidRPr="00BA49DC">
        <w:rPr>
          <w:rFonts w:ascii="Arial" w:hAnsi="Arial" w:cs="Arial"/>
        </w:rPr>
        <w:t>The logic system will prevent erroneous acting of switches in either opening or closing killer injection.</w:t>
      </w:r>
    </w:p>
    <w:p w14:paraId="283FA09D" w14:textId="46716A40" w:rsidR="00114806" w:rsidRPr="00114806" w:rsidRDefault="00114806" w:rsidP="00BA49DC">
      <w:pPr>
        <w:ind w:left="426" w:hanging="426"/>
        <w:rPr>
          <w:rFonts w:ascii="Arial" w:hAnsi="Arial" w:cs="Arial"/>
        </w:rPr>
      </w:pPr>
    </w:p>
    <w:p w14:paraId="2C016680" w14:textId="77777777" w:rsidR="00114806" w:rsidRPr="00BA49DC" w:rsidRDefault="00114806" w:rsidP="00BA49DC">
      <w:pPr>
        <w:ind w:left="426" w:hanging="426"/>
        <w:rPr>
          <w:rFonts w:ascii="Arial" w:hAnsi="Arial" w:cs="Arial"/>
        </w:rPr>
      </w:pPr>
      <w:r w:rsidRPr="00BA49DC">
        <w:rPr>
          <w:rFonts w:ascii="Arial" w:hAnsi="Arial" w:cs="Arial"/>
        </w:rPr>
        <w:t>17.</w:t>
      </w:r>
      <w:r w:rsidRPr="00BA49DC">
        <w:rPr>
          <w:rFonts w:ascii="Arial" w:hAnsi="Arial" w:cs="Arial"/>
        </w:rPr>
        <w:tab/>
        <w:t>I 2101</w:t>
      </w:r>
      <w:r w:rsidRPr="00BA49DC">
        <w:rPr>
          <w:rFonts w:ascii="Arial" w:hAnsi="Arial" w:cs="Arial"/>
        </w:rPr>
        <w:tab/>
      </w:r>
      <w:r w:rsidRPr="00BA49DC">
        <w:rPr>
          <w:rFonts w:ascii="Arial" w:hAnsi="Arial" w:cs="Arial"/>
        </w:rPr>
        <w:tab/>
        <w:t>Low Flow Rate of P 202 Bearing Lubrication Oil:</w:t>
      </w:r>
    </w:p>
    <w:p w14:paraId="4CC61092" w14:textId="77777777" w:rsidR="00114806" w:rsidRPr="00114806" w:rsidRDefault="00114806" w:rsidP="00BA49DC">
      <w:pPr>
        <w:ind w:left="426" w:hanging="426"/>
        <w:rPr>
          <w:rFonts w:ascii="Arial" w:hAnsi="Arial" w:cs="Arial"/>
        </w:rPr>
      </w:pPr>
    </w:p>
    <w:p w14:paraId="6576833C" w14:textId="77777777" w:rsidR="00114806" w:rsidRPr="00BA49DC" w:rsidRDefault="00114806" w:rsidP="00BA49DC">
      <w:pPr>
        <w:ind w:left="426" w:hanging="426"/>
        <w:rPr>
          <w:rFonts w:ascii="Arial" w:hAnsi="Arial" w:cs="Arial"/>
        </w:rPr>
      </w:pPr>
      <w:r w:rsidRPr="00BA49DC">
        <w:rPr>
          <w:rFonts w:ascii="Arial" w:hAnsi="Arial" w:cs="Arial"/>
        </w:rPr>
        <w:t xml:space="preserve">It is actuated by FSL 2101 (low flowrate of oil), that starts the spare pump </w:t>
      </w:r>
    </w:p>
    <w:p w14:paraId="0E95789B" w14:textId="77777777" w:rsidR="00114806" w:rsidRPr="00BA49DC" w:rsidRDefault="00114806" w:rsidP="00BA49DC">
      <w:pPr>
        <w:ind w:left="426" w:hanging="426"/>
        <w:rPr>
          <w:rFonts w:ascii="Arial" w:hAnsi="Arial" w:cs="Arial"/>
        </w:rPr>
      </w:pPr>
      <w:r w:rsidRPr="00BA49DC">
        <w:rPr>
          <w:rFonts w:ascii="Arial" w:hAnsi="Arial" w:cs="Arial"/>
        </w:rPr>
        <w:t>PK 201/P1A or P1S.</w:t>
      </w:r>
    </w:p>
    <w:p w14:paraId="174083B0" w14:textId="3F3BCEFC" w:rsidR="00114806" w:rsidRPr="00114806" w:rsidRDefault="00114806" w:rsidP="00BA49DC">
      <w:pPr>
        <w:ind w:left="426" w:hanging="426"/>
        <w:rPr>
          <w:rFonts w:ascii="Arial" w:hAnsi="Arial" w:cs="Arial"/>
        </w:rPr>
      </w:pPr>
    </w:p>
    <w:p w14:paraId="2108C551" w14:textId="77777777" w:rsidR="00114806" w:rsidRPr="00BA49DC" w:rsidRDefault="00114806" w:rsidP="00BA49DC">
      <w:pPr>
        <w:ind w:left="426" w:hanging="426"/>
        <w:rPr>
          <w:rFonts w:ascii="Arial" w:hAnsi="Arial" w:cs="Arial"/>
        </w:rPr>
      </w:pPr>
      <w:r w:rsidRPr="00BA49DC">
        <w:rPr>
          <w:rFonts w:ascii="Arial" w:hAnsi="Arial" w:cs="Arial"/>
        </w:rPr>
        <w:t>When the flow rate comes back to normal conditions, I 2101 stops the pump previously running.</w:t>
      </w:r>
    </w:p>
    <w:p w14:paraId="688667C0" w14:textId="77777777" w:rsidR="00114806" w:rsidRPr="00114806" w:rsidRDefault="00114806" w:rsidP="00BA49DC">
      <w:pPr>
        <w:ind w:left="426" w:hanging="426"/>
        <w:rPr>
          <w:rFonts w:ascii="Arial" w:hAnsi="Arial" w:cs="Arial"/>
        </w:rPr>
      </w:pPr>
    </w:p>
    <w:p w14:paraId="07471ADA" w14:textId="77777777" w:rsidR="00114806" w:rsidRPr="00BA49DC" w:rsidRDefault="00114806" w:rsidP="00BA49DC">
      <w:pPr>
        <w:ind w:left="426" w:hanging="426"/>
        <w:rPr>
          <w:rFonts w:ascii="Arial" w:hAnsi="Arial" w:cs="Arial"/>
        </w:rPr>
      </w:pPr>
      <w:r w:rsidRPr="00BA49DC">
        <w:rPr>
          <w:rFonts w:ascii="Arial" w:hAnsi="Arial" w:cs="Arial"/>
        </w:rPr>
        <w:t>18.</w:t>
      </w:r>
      <w:r w:rsidRPr="00BA49DC">
        <w:rPr>
          <w:rFonts w:ascii="Arial" w:hAnsi="Arial" w:cs="Arial"/>
        </w:rPr>
        <w:tab/>
        <w:t>I 2102</w:t>
      </w:r>
      <w:r w:rsidRPr="00BA49DC">
        <w:rPr>
          <w:rFonts w:ascii="Arial" w:hAnsi="Arial" w:cs="Arial"/>
        </w:rPr>
        <w:tab/>
      </w:r>
      <w:r w:rsidRPr="00BA49DC">
        <w:rPr>
          <w:rFonts w:ascii="Arial" w:hAnsi="Arial" w:cs="Arial"/>
        </w:rPr>
        <w:tab/>
        <w:t>Automatic Restart of the P 202 Bearing Lubrication Oil Pumps:</w:t>
      </w:r>
    </w:p>
    <w:p w14:paraId="4DDDD877" w14:textId="77777777" w:rsidR="00114806" w:rsidRPr="00114806" w:rsidRDefault="00114806" w:rsidP="00BA49DC">
      <w:pPr>
        <w:ind w:left="426" w:hanging="426"/>
        <w:rPr>
          <w:rFonts w:ascii="Arial" w:hAnsi="Arial" w:cs="Arial"/>
        </w:rPr>
      </w:pPr>
    </w:p>
    <w:p w14:paraId="52C61AB5" w14:textId="77777777" w:rsidR="00114806" w:rsidRPr="00BA49DC" w:rsidRDefault="00114806" w:rsidP="00BA49DC">
      <w:pPr>
        <w:ind w:left="426" w:hanging="426"/>
        <w:rPr>
          <w:rFonts w:ascii="Arial" w:hAnsi="Arial" w:cs="Arial"/>
        </w:rPr>
      </w:pPr>
      <w:r w:rsidRPr="00BA49DC">
        <w:rPr>
          <w:rFonts w:ascii="Arial" w:hAnsi="Arial" w:cs="Arial"/>
        </w:rPr>
        <w:t>It causes the pumps PK 201/P1A or P1S to start automatically should the pump is operation stop.</w:t>
      </w:r>
    </w:p>
    <w:p w14:paraId="14FB648D" w14:textId="77777777" w:rsidR="00114806" w:rsidRPr="00114806" w:rsidRDefault="00114806" w:rsidP="00BA49DC">
      <w:pPr>
        <w:ind w:left="426" w:hanging="426"/>
        <w:rPr>
          <w:rFonts w:ascii="Arial" w:hAnsi="Arial" w:cs="Arial"/>
        </w:rPr>
      </w:pPr>
    </w:p>
    <w:p w14:paraId="0B4D440D" w14:textId="77777777" w:rsidR="00114806" w:rsidRPr="00BA49DC" w:rsidRDefault="00114806" w:rsidP="00BA49DC">
      <w:pPr>
        <w:ind w:left="426" w:hanging="426"/>
        <w:rPr>
          <w:rFonts w:ascii="Arial" w:hAnsi="Arial" w:cs="Arial"/>
        </w:rPr>
      </w:pPr>
      <w:r w:rsidRPr="00BA49DC">
        <w:rPr>
          <w:rFonts w:ascii="Arial" w:hAnsi="Arial" w:cs="Arial"/>
        </w:rPr>
        <w:t>19.</w:t>
      </w:r>
      <w:r w:rsidRPr="00BA49DC">
        <w:rPr>
          <w:rFonts w:ascii="Arial" w:hAnsi="Arial" w:cs="Arial"/>
        </w:rPr>
        <w:tab/>
        <w:t>I 2201</w:t>
      </w:r>
      <w:r w:rsidRPr="00BA49DC">
        <w:rPr>
          <w:rFonts w:ascii="Arial" w:hAnsi="Arial" w:cs="Arial"/>
        </w:rPr>
        <w:tab/>
      </w:r>
      <w:r w:rsidRPr="00BA49DC">
        <w:rPr>
          <w:rFonts w:ascii="Arial" w:hAnsi="Arial" w:cs="Arial"/>
        </w:rPr>
        <w:tab/>
        <w:t>High level or Low Temperature in Flash Drum V 301:</w:t>
      </w:r>
    </w:p>
    <w:p w14:paraId="2E385D7F" w14:textId="77777777" w:rsidR="00114806" w:rsidRPr="00114806" w:rsidRDefault="00114806" w:rsidP="00BA49DC">
      <w:pPr>
        <w:ind w:left="426" w:hanging="426"/>
        <w:rPr>
          <w:rFonts w:ascii="Arial" w:hAnsi="Arial" w:cs="Arial"/>
        </w:rPr>
      </w:pPr>
    </w:p>
    <w:p w14:paraId="4367A282" w14:textId="4FE274EA" w:rsidR="00114806" w:rsidRPr="00BA49DC" w:rsidRDefault="00114806" w:rsidP="00BA49DC">
      <w:pPr>
        <w:ind w:left="426" w:hanging="426"/>
        <w:rPr>
          <w:rFonts w:ascii="Arial" w:hAnsi="Arial" w:cs="Arial"/>
        </w:rPr>
      </w:pPr>
      <w:r w:rsidRPr="00BA49DC">
        <w:rPr>
          <w:rFonts w:ascii="Arial" w:hAnsi="Arial" w:cs="Arial"/>
        </w:rPr>
        <w:t>Causes of actions :</w:t>
      </w:r>
    </w:p>
    <w:p w14:paraId="79D2391A" w14:textId="77777777" w:rsidR="00114806" w:rsidRPr="00114806" w:rsidRDefault="00114806" w:rsidP="00BA49DC">
      <w:pPr>
        <w:ind w:left="426" w:hanging="426"/>
        <w:rPr>
          <w:rFonts w:ascii="Arial" w:hAnsi="Arial" w:cs="Arial"/>
        </w:rPr>
      </w:pPr>
    </w:p>
    <w:p w14:paraId="10E59F85" w14:textId="61E562A3" w:rsidR="00114806" w:rsidRPr="00BA49DC" w:rsidRDefault="00114806" w:rsidP="00BA49DC">
      <w:pPr>
        <w:ind w:left="426" w:hanging="426"/>
        <w:rPr>
          <w:rFonts w:ascii="Arial" w:hAnsi="Arial" w:cs="Arial"/>
        </w:rPr>
      </w:pPr>
      <w:r w:rsidRPr="00BA49DC">
        <w:rPr>
          <w:rFonts w:ascii="Arial" w:hAnsi="Arial" w:cs="Arial"/>
        </w:rPr>
        <w:t>LSH 2202 (high level in V 301)</w:t>
      </w:r>
    </w:p>
    <w:p w14:paraId="54257B92" w14:textId="77777777" w:rsidR="00114806" w:rsidRPr="00114806" w:rsidRDefault="00114806" w:rsidP="00BA49DC">
      <w:pPr>
        <w:ind w:left="426" w:hanging="426"/>
        <w:rPr>
          <w:rFonts w:ascii="Arial" w:hAnsi="Arial" w:cs="Arial"/>
        </w:rPr>
      </w:pPr>
    </w:p>
    <w:p w14:paraId="3D026A1A" w14:textId="7B7842E4" w:rsidR="00114806" w:rsidRPr="00BA49DC" w:rsidRDefault="00114806" w:rsidP="00BA49DC">
      <w:pPr>
        <w:ind w:left="426" w:hanging="426"/>
        <w:rPr>
          <w:rFonts w:ascii="Arial" w:hAnsi="Arial" w:cs="Arial"/>
        </w:rPr>
      </w:pPr>
      <w:r w:rsidRPr="00BA49DC">
        <w:rPr>
          <w:rFonts w:ascii="Arial" w:hAnsi="Arial" w:cs="Arial"/>
        </w:rPr>
        <w:t>TSL 2206 (low temperature of vapours from V 301)</w:t>
      </w:r>
    </w:p>
    <w:p w14:paraId="20AD4E06" w14:textId="77777777" w:rsidR="00114806" w:rsidRPr="00114806" w:rsidRDefault="00114806" w:rsidP="00BA49DC">
      <w:pPr>
        <w:ind w:left="426" w:hanging="426"/>
        <w:rPr>
          <w:rFonts w:ascii="Arial" w:hAnsi="Arial" w:cs="Arial"/>
        </w:rPr>
      </w:pPr>
    </w:p>
    <w:p w14:paraId="33970935" w14:textId="6A7B121C" w:rsidR="00114806" w:rsidRPr="00BA49DC" w:rsidRDefault="00114806" w:rsidP="00BA49DC">
      <w:pPr>
        <w:ind w:left="426" w:hanging="426"/>
        <w:rPr>
          <w:rFonts w:ascii="Arial" w:hAnsi="Arial" w:cs="Arial"/>
        </w:rPr>
      </w:pPr>
      <w:r w:rsidRPr="00BA49DC">
        <w:rPr>
          <w:rFonts w:ascii="Arial" w:hAnsi="Arial" w:cs="Arial"/>
        </w:rPr>
        <w:t>Actions:</w:t>
      </w:r>
    </w:p>
    <w:p w14:paraId="4449059A" w14:textId="77777777" w:rsidR="00114806" w:rsidRPr="00114806" w:rsidRDefault="00114806" w:rsidP="00BA49DC">
      <w:pPr>
        <w:ind w:left="426" w:hanging="426"/>
        <w:rPr>
          <w:rFonts w:ascii="Arial" w:hAnsi="Arial" w:cs="Arial"/>
        </w:rPr>
      </w:pPr>
    </w:p>
    <w:p w14:paraId="4068CC7F" w14:textId="11F77A31" w:rsidR="00114806" w:rsidRPr="00BA49DC" w:rsidRDefault="00114806" w:rsidP="00BA49DC">
      <w:pPr>
        <w:ind w:left="426" w:hanging="426"/>
        <w:rPr>
          <w:rFonts w:ascii="Arial" w:hAnsi="Arial" w:cs="Arial"/>
        </w:rPr>
      </w:pPr>
      <w:r w:rsidRPr="00BA49DC">
        <w:rPr>
          <w:rFonts w:ascii="Arial" w:hAnsi="Arial" w:cs="Arial"/>
        </w:rPr>
        <w:t>Shuts the valve FV 1803( flushing of the secondary flash)</w:t>
      </w:r>
    </w:p>
    <w:p w14:paraId="0F79FF07" w14:textId="77777777" w:rsidR="00114806" w:rsidRPr="00114806" w:rsidRDefault="00114806" w:rsidP="00BA49DC">
      <w:pPr>
        <w:ind w:left="426" w:hanging="426"/>
        <w:rPr>
          <w:rFonts w:ascii="Arial" w:hAnsi="Arial" w:cs="Arial"/>
        </w:rPr>
      </w:pPr>
    </w:p>
    <w:p w14:paraId="56396FAE" w14:textId="496FA807" w:rsidR="00114806" w:rsidRPr="00BA49DC" w:rsidRDefault="00114806" w:rsidP="00BA49DC">
      <w:pPr>
        <w:ind w:left="426" w:hanging="426"/>
        <w:rPr>
          <w:rFonts w:ascii="Arial" w:hAnsi="Arial" w:cs="Arial"/>
        </w:rPr>
      </w:pPr>
      <w:r w:rsidRPr="00BA49DC">
        <w:rPr>
          <w:rFonts w:ascii="Arial" w:hAnsi="Arial" w:cs="Arial"/>
        </w:rPr>
        <w:t>Shuts the valve FV 2201 (flushing of the reactor discharge)</w:t>
      </w:r>
    </w:p>
    <w:p w14:paraId="747E52A1" w14:textId="77777777" w:rsidR="00114806" w:rsidRPr="00114806" w:rsidRDefault="00114806" w:rsidP="00BA49DC">
      <w:pPr>
        <w:ind w:left="426" w:hanging="426"/>
        <w:rPr>
          <w:rFonts w:ascii="Arial" w:hAnsi="Arial" w:cs="Arial"/>
        </w:rPr>
      </w:pPr>
    </w:p>
    <w:p w14:paraId="2D34E453" w14:textId="59D9DBA2" w:rsidR="00114806" w:rsidRPr="00BA49DC" w:rsidRDefault="00114806" w:rsidP="00BA49DC">
      <w:pPr>
        <w:ind w:left="426" w:hanging="426"/>
        <w:rPr>
          <w:rFonts w:ascii="Arial" w:hAnsi="Arial" w:cs="Arial"/>
        </w:rPr>
      </w:pPr>
      <w:r w:rsidRPr="00BA49DC">
        <w:rPr>
          <w:rFonts w:ascii="Arial" w:hAnsi="Arial" w:cs="Arial"/>
        </w:rPr>
        <w:t>Actuates I 2202</w:t>
      </w:r>
    </w:p>
    <w:p w14:paraId="6128051D" w14:textId="77777777" w:rsidR="00114806" w:rsidRPr="00114806" w:rsidRDefault="00114806" w:rsidP="00BA49DC">
      <w:pPr>
        <w:ind w:left="426" w:hanging="426"/>
        <w:rPr>
          <w:rFonts w:ascii="Arial" w:hAnsi="Arial" w:cs="Arial"/>
        </w:rPr>
      </w:pPr>
    </w:p>
    <w:p w14:paraId="575915E1" w14:textId="66F948E1" w:rsidR="00114806" w:rsidRPr="00BA49DC" w:rsidRDefault="00114806" w:rsidP="00BA49DC">
      <w:pPr>
        <w:ind w:left="426" w:hanging="426"/>
        <w:rPr>
          <w:rFonts w:ascii="Arial" w:hAnsi="Arial" w:cs="Arial"/>
        </w:rPr>
      </w:pPr>
      <w:r w:rsidRPr="00BA49DC">
        <w:rPr>
          <w:rFonts w:ascii="Arial" w:hAnsi="Arial" w:cs="Arial"/>
        </w:rPr>
        <w:t>Panel alarm QA 2201</w:t>
      </w:r>
    </w:p>
    <w:p w14:paraId="0FA94B9B" w14:textId="77777777" w:rsidR="00114806" w:rsidRPr="00114806" w:rsidRDefault="00114806" w:rsidP="00BA49DC">
      <w:pPr>
        <w:ind w:left="426" w:hanging="426"/>
        <w:rPr>
          <w:rFonts w:ascii="Arial" w:hAnsi="Arial" w:cs="Arial"/>
        </w:rPr>
      </w:pPr>
    </w:p>
    <w:p w14:paraId="6CC63E3D" w14:textId="494F6AA7" w:rsidR="00114806" w:rsidRPr="00BA49DC" w:rsidRDefault="00114806" w:rsidP="00BA49DC">
      <w:pPr>
        <w:ind w:left="426" w:hanging="426"/>
        <w:rPr>
          <w:rFonts w:ascii="Arial" w:hAnsi="Arial" w:cs="Arial"/>
        </w:rPr>
      </w:pPr>
      <w:r w:rsidRPr="00BA49DC">
        <w:rPr>
          <w:rFonts w:ascii="Arial" w:hAnsi="Arial" w:cs="Arial"/>
        </w:rPr>
        <w:t>Provide keys for interlock exclusions of LSH 2202- TSL 2206</w:t>
      </w:r>
    </w:p>
    <w:p w14:paraId="0C4EAE90" w14:textId="77777777" w:rsidR="00114806" w:rsidRPr="00114806" w:rsidRDefault="00114806" w:rsidP="00BA49DC">
      <w:pPr>
        <w:ind w:left="426" w:hanging="426"/>
        <w:rPr>
          <w:rFonts w:ascii="Arial" w:hAnsi="Arial" w:cs="Arial"/>
        </w:rPr>
      </w:pPr>
    </w:p>
    <w:p w14:paraId="418B7C4A" w14:textId="77777777" w:rsidR="00114806" w:rsidRPr="00BA49DC" w:rsidRDefault="00114806" w:rsidP="00BA49DC">
      <w:pPr>
        <w:ind w:left="426" w:hanging="426"/>
        <w:rPr>
          <w:rFonts w:ascii="Arial" w:hAnsi="Arial" w:cs="Arial"/>
        </w:rPr>
      </w:pPr>
      <w:r w:rsidRPr="00BA49DC">
        <w:rPr>
          <w:rFonts w:ascii="Arial" w:hAnsi="Arial" w:cs="Arial"/>
        </w:rPr>
        <w:t>20</w:t>
      </w:r>
      <w:r w:rsidRPr="00BA49DC">
        <w:rPr>
          <w:rFonts w:ascii="Arial" w:hAnsi="Arial" w:cs="Arial"/>
        </w:rPr>
        <w:tab/>
        <w:t>I 2202</w:t>
      </w:r>
      <w:r w:rsidRPr="00BA49DC">
        <w:rPr>
          <w:rFonts w:ascii="Arial" w:hAnsi="Arial" w:cs="Arial"/>
        </w:rPr>
        <w:tab/>
      </w:r>
      <w:r w:rsidRPr="00BA49DC">
        <w:rPr>
          <w:rFonts w:ascii="Arial" w:hAnsi="Arial" w:cs="Arial"/>
        </w:rPr>
        <w:tab/>
        <w:t>Shut-off of Connection Between R 202 and V 301:</w:t>
      </w:r>
    </w:p>
    <w:p w14:paraId="1F2C02A5" w14:textId="77777777" w:rsidR="00114806" w:rsidRPr="00114806" w:rsidRDefault="00114806" w:rsidP="00BA49DC">
      <w:pPr>
        <w:ind w:left="426" w:hanging="426"/>
        <w:rPr>
          <w:rFonts w:ascii="Arial" w:hAnsi="Arial" w:cs="Arial"/>
        </w:rPr>
      </w:pPr>
    </w:p>
    <w:p w14:paraId="766E2CA9" w14:textId="0D5C4563" w:rsidR="00114806" w:rsidRPr="00BA49DC" w:rsidRDefault="00114806" w:rsidP="00BA49DC">
      <w:pPr>
        <w:ind w:left="426" w:hanging="426"/>
        <w:rPr>
          <w:rFonts w:ascii="Arial" w:hAnsi="Arial" w:cs="Arial"/>
        </w:rPr>
      </w:pPr>
      <w:r w:rsidRPr="00BA49DC">
        <w:rPr>
          <w:rFonts w:ascii="Arial" w:hAnsi="Arial" w:cs="Arial"/>
        </w:rPr>
        <w:t>Cause of actions:</w:t>
      </w:r>
    </w:p>
    <w:p w14:paraId="7BB43C7D" w14:textId="77777777" w:rsidR="00114806" w:rsidRPr="00114806" w:rsidRDefault="00114806" w:rsidP="00BA49DC">
      <w:pPr>
        <w:ind w:left="426" w:hanging="426"/>
        <w:rPr>
          <w:rFonts w:ascii="Arial" w:hAnsi="Arial" w:cs="Arial"/>
        </w:rPr>
      </w:pPr>
    </w:p>
    <w:p w14:paraId="4C81733B" w14:textId="45A818D5" w:rsidR="00114806" w:rsidRPr="00BA49DC" w:rsidRDefault="00114806" w:rsidP="00BA49DC">
      <w:pPr>
        <w:ind w:left="426" w:hanging="426"/>
        <w:rPr>
          <w:rFonts w:ascii="Arial" w:hAnsi="Arial" w:cs="Arial"/>
        </w:rPr>
      </w:pPr>
      <w:r w:rsidRPr="00BA49DC">
        <w:rPr>
          <w:rFonts w:ascii="Arial" w:hAnsi="Arial" w:cs="Arial"/>
        </w:rPr>
        <w:t>Actuation of I 2202</w:t>
      </w:r>
    </w:p>
    <w:p w14:paraId="1D2E86F6" w14:textId="77777777" w:rsidR="00114806" w:rsidRPr="00114806" w:rsidRDefault="00114806" w:rsidP="00BA49DC">
      <w:pPr>
        <w:ind w:left="426" w:hanging="426"/>
        <w:rPr>
          <w:rFonts w:ascii="Arial" w:hAnsi="Arial" w:cs="Arial"/>
        </w:rPr>
      </w:pPr>
    </w:p>
    <w:p w14:paraId="1CFC4DC2" w14:textId="6B89FDCF" w:rsidR="00114806" w:rsidRPr="00114806" w:rsidRDefault="00114806" w:rsidP="00BA49DC">
      <w:pPr>
        <w:ind w:left="426" w:hanging="426"/>
        <w:rPr>
          <w:rFonts w:ascii="Arial" w:hAnsi="Arial" w:cs="Arial"/>
        </w:rPr>
      </w:pPr>
    </w:p>
    <w:p w14:paraId="163FBC68" w14:textId="77777777" w:rsidR="00114806" w:rsidRPr="00BA49DC" w:rsidRDefault="00114806" w:rsidP="00BA49DC">
      <w:pPr>
        <w:ind w:left="426" w:hanging="426"/>
        <w:rPr>
          <w:rFonts w:ascii="Arial" w:hAnsi="Arial" w:cs="Arial"/>
        </w:rPr>
      </w:pPr>
      <w:r w:rsidRPr="00BA49DC">
        <w:rPr>
          <w:rFonts w:ascii="Arial" w:hAnsi="Arial" w:cs="Arial"/>
        </w:rPr>
        <w:t>Actions:</w:t>
      </w:r>
    </w:p>
    <w:p w14:paraId="262BACB6" w14:textId="77777777" w:rsidR="00114806" w:rsidRPr="00114806" w:rsidRDefault="00114806" w:rsidP="00BA49DC">
      <w:pPr>
        <w:ind w:left="426" w:hanging="426"/>
        <w:rPr>
          <w:rFonts w:ascii="Arial" w:hAnsi="Arial" w:cs="Arial"/>
        </w:rPr>
      </w:pPr>
    </w:p>
    <w:p w14:paraId="748D8E2B" w14:textId="01EDB05F" w:rsidR="00114806" w:rsidRPr="00BA49DC" w:rsidRDefault="00114806" w:rsidP="00BA49DC">
      <w:pPr>
        <w:ind w:left="426" w:hanging="426"/>
        <w:rPr>
          <w:rFonts w:ascii="Arial" w:hAnsi="Arial" w:cs="Arial"/>
        </w:rPr>
      </w:pPr>
      <w:r w:rsidRPr="00BA49DC">
        <w:rPr>
          <w:rFonts w:ascii="Arial" w:hAnsi="Arial" w:cs="Arial"/>
        </w:rPr>
        <w:t>Shuts the valve LV 1801 (slurry discharge from R 202)</w:t>
      </w:r>
    </w:p>
    <w:p w14:paraId="7593EF78" w14:textId="77777777" w:rsidR="00114806" w:rsidRPr="00114806" w:rsidRDefault="00114806" w:rsidP="00BA49DC">
      <w:pPr>
        <w:ind w:left="426" w:hanging="426"/>
        <w:rPr>
          <w:rFonts w:ascii="Arial" w:hAnsi="Arial" w:cs="Arial"/>
        </w:rPr>
      </w:pPr>
    </w:p>
    <w:p w14:paraId="4756C581" w14:textId="77777777" w:rsidR="00114806" w:rsidRPr="00BA49DC" w:rsidRDefault="00114806" w:rsidP="00BA49DC">
      <w:pPr>
        <w:ind w:left="426" w:hanging="426"/>
        <w:rPr>
          <w:rFonts w:ascii="Arial" w:hAnsi="Arial" w:cs="Arial"/>
        </w:rPr>
      </w:pPr>
      <w:r w:rsidRPr="00BA49DC">
        <w:rPr>
          <w:rFonts w:ascii="Arial" w:hAnsi="Arial" w:cs="Arial"/>
        </w:rPr>
        <w:t>The above action is performed only if the 3-way valves HV 1904 and HV 2204 are not both lined up to blow down V 802.</w:t>
      </w:r>
    </w:p>
    <w:p w14:paraId="66E3C9E4" w14:textId="77777777" w:rsidR="00114806" w:rsidRPr="00114806" w:rsidRDefault="00114806" w:rsidP="00BA49DC">
      <w:pPr>
        <w:ind w:left="426" w:hanging="426"/>
        <w:rPr>
          <w:rFonts w:ascii="Arial" w:hAnsi="Arial" w:cs="Arial"/>
        </w:rPr>
      </w:pPr>
    </w:p>
    <w:p w14:paraId="4BC51C79" w14:textId="075450EC" w:rsidR="00114806" w:rsidRPr="00BA49DC" w:rsidRDefault="00114806" w:rsidP="00BA49DC">
      <w:pPr>
        <w:ind w:left="426" w:hanging="426"/>
        <w:rPr>
          <w:rFonts w:ascii="Arial" w:hAnsi="Arial" w:cs="Arial"/>
        </w:rPr>
      </w:pPr>
      <w:r w:rsidRPr="00BA49DC">
        <w:rPr>
          <w:rFonts w:ascii="Arial" w:hAnsi="Arial" w:cs="Arial"/>
        </w:rPr>
        <w:lastRenderedPageBreak/>
        <w:t>If these valves are at the same time lined upto blowdown V802.</w:t>
      </w:r>
    </w:p>
    <w:p w14:paraId="63E23655" w14:textId="77777777" w:rsidR="00114806" w:rsidRPr="00114806" w:rsidRDefault="00114806" w:rsidP="00BA49DC">
      <w:pPr>
        <w:ind w:left="426" w:hanging="426"/>
        <w:rPr>
          <w:rFonts w:ascii="Arial" w:hAnsi="Arial" w:cs="Arial"/>
        </w:rPr>
      </w:pPr>
    </w:p>
    <w:p w14:paraId="784B35B0" w14:textId="1207B628" w:rsidR="00114806" w:rsidRPr="00BA49DC" w:rsidRDefault="00114806" w:rsidP="00BA49DC">
      <w:pPr>
        <w:ind w:left="426" w:hanging="426"/>
        <w:rPr>
          <w:rFonts w:ascii="Arial" w:hAnsi="Arial" w:cs="Arial"/>
        </w:rPr>
      </w:pPr>
      <w:r w:rsidRPr="00BA49DC">
        <w:rPr>
          <w:rFonts w:ascii="Arial" w:hAnsi="Arial" w:cs="Arial"/>
        </w:rPr>
        <w:t>Permission for HZSL 1904 and HZSL 2204 respectively - the valve LV 1801 is automatically opened even if there is the cause of interlock.</w:t>
      </w:r>
    </w:p>
    <w:p w14:paraId="7857A6D5" w14:textId="77777777" w:rsidR="00114806" w:rsidRPr="00114806" w:rsidRDefault="00114806" w:rsidP="00BA49DC">
      <w:pPr>
        <w:ind w:left="426" w:hanging="426"/>
        <w:rPr>
          <w:rFonts w:ascii="Arial" w:hAnsi="Arial" w:cs="Arial"/>
        </w:rPr>
      </w:pPr>
    </w:p>
    <w:p w14:paraId="55A829FF" w14:textId="77777777" w:rsidR="00114806" w:rsidRPr="00BA49DC" w:rsidRDefault="00114806" w:rsidP="00BA49DC">
      <w:pPr>
        <w:ind w:left="426" w:hanging="426"/>
        <w:rPr>
          <w:rFonts w:ascii="Arial" w:hAnsi="Arial" w:cs="Arial"/>
        </w:rPr>
      </w:pPr>
      <w:r w:rsidRPr="00BA49DC">
        <w:rPr>
          <w:rFonts w:ascii="Arial" w:hAnsi="Arial" w:cs="Arial"/>
        </w:rPr>
        <w:t>21</w:t>
      </w:r>
      <w:r w:rsidRPr="00BA49DC">
        <w:rPr>
          <w:rFonts w:ascii="Arial" w:hAnsi="Arial" w:cs="Arial"/>
        </w:rPr>
        <w:tab/>
        <w:t>I 2203</w:t>
      </w:r>
      <w:r w:rsidRPr="00BA49DC">
        <w:rPr>
          <w:rFonts w:ascii="Arial" w:hAnsi="Arial" w:cs="Arial"/>
        </w:rPr>
        <w:tab/>
      </w:r>
      <w:r w:rsidRPr="00BA49DC">
        <w:rPr>
          <w:rFonts w:ascii="Arial" w:hAnsi="Arial" w:cs="Arial"/>
        </w:rPr>
        <w:tab/>
        <w:t>Shut-off of Connection Between V 301 and F 301.</w:t>
      </w:r>
    </w:p>
    <w:p w14:paraId="2F5FF5C7" w14:textId="77777777" w:rsidR="00114806" w:rsidRPr="00114806" w:rsidRDefault="00114806" w:rsidP="00BA49DC">
      <w:pPr>
        <w:ind w:left="426" w:hanging="426"/>
        <w:rPr>
          <w:rFonts w:ascii="Arial" w:hAnsi="Arial" w:cs="Arial"/>
        </w:rPr>
      </w:pPr>
    </w:p>
    <w:p w14:paraId="0F649A7A" w14:textId="754E6EF4" w:rsidR="00114806" w:rsidRPr="00BA49DC" w:rsidRDefault="00114806" w:rsidP="00BA49DC">
      <w:pPr>
        <w:ind w:left="426" w:hanging="426"/>
        <w:rPr>
          <w:rFonts w:ascii="Arial" w:hAnsi="Arial" w:cs="Arial"/>
        </w:rPr>
      </w:pPr>
      <w:r w:rsidRPr="00BA49DC">
        <w:rPr>
          <w:rFonts w:ascii="Arial" w:hAnsi="Arial" w:cs="Arial"/>
        </w:rPr>
        <w:t>Cause of actions:</w:t>
      </w:r>
    </w:p>
    <w:p w14:paraId="2187033A" w14:textId="77777777" w:rsidR="00114806" w:rsidRPr="00114806" w:rsidRDefault="00114806" w:rsidP="00BA49DC">
      <w:pPr>
        <w:ind w:left="426" w:hanging="426"/>
        <w:rPr>
          <w:rFonts w:ascii="Arial" w:hAnsi="Arial" w:cs="Arial"/>
        </w:rPr>
      </w:pPr>
    </w:p>
    <w:p w14:paraId="539397CB" w14:textId="3AAB6224" w:rsidR="00114806" w:rsidRPr="00BA49DC" w:rsidRDefault="00114806" w:rsidP="00BA49DC">
      <w:pPr>
        <w:ind w:left="426" w:hanging="426"/>
        <w:rPr>
          <w:rFonts w:ascii="Arial" w:hAnsi="Arial" w:cs="Arial"/>
        </w:rPr>
      </w:pPr>
      <w:r w:rsidRPr="00BA49DC">
        <w:rPr>
          <w:rFonts w:ascii="Arial" w:hAnsi="Arial" w:cs="Arial"/>
        </w:rPr>
        <w:t>LSH 2204 (high level in F 301)</w:t>
      </w:r>
    </w:p>
    <w:p w14:paraId="60332AC6" w14:textId="27D68A78" w:rsidR="00114806" w:rsidRPr="00BA49DC" w:rsidRDefault="00114806" w:rsidP="00BA49DC">
      <w:pPr>
        <w:ind w:left="426" w:hanging="426"/>
        <w:rPr>
          <w:rFonts w:ascii="Arial" w:hAnsi="Arial" w:cs="Arial"/>
        </w:rPr>
      </w:pPr>
      <w:r w:rsidRPr="00BA49DC">
        <w:rPr>
          <w:rFonts w:ascii="Arial" w:hAnsi="Arial" w:cs="Arial"/>
        </w:rPr>
        <w:t>PSH 2203 (high pressure in F 301)</w:t>
      </w:r>
    </w:p>
    <w:p w14:paraId="25FCDA94" w14:textId="77777777" w:rsidR="00114806" w:rsidRPr="00114806" w:rsidRDefault="00114806" w:rsidP="00BA49DC">
      <w:pPr>
        <w:ind w:left="426" w:hanging="426"/>
        <w:rPr>
          <w:rFonts w:ascii="Arial" w:hAnsi="Arial" w:cs="Arial"/>
        </w:rPr>
      </w:pPr>
    </w:p>
    <w:p w14:paraId="705A21C6" w14:textId="7A04C05D" w:rsidR="00114806" w:rsidRPr="00BA49DC" w:rsidRDefault="00114806" w:rsidP="00BA49DC">
      <w:pPr>
        <w:ind w:left="426" w:hanging="426"/>
        <w:rPr>
          <w:rFonts w:ascii="Arial" w:hAnsi="Arial" w:cs="Arial"/>
        </w:rPr>
      </w:pPr>
      <w:r w:rsidRPr="00BA49DC">
        <w:rPr>
          <w:rFonts w:ascii="Arial" w:hAnsi="Arial" w:cs="Arial"/>
        </w:rPr>
        <w:t>Actions:</w:t>
      </w:r>
    </w:p>
    <w:p w14:paraId="4CCEAA1B" w14:textId="77777777" w:rsidR="00114806" w:rsidRPr="00114806" w:rsidRDefault="00114806" w:rsidP="00BA49DC">
      <w:pPr>
        <w:ind w:left="426" w:hanging="426"/>
        <w:rPr>
          <w:rFonts w:ascii="Arial" w:hAnsi="Arial" w:cs="Arial"/>
        </w:rPr>
      </w:pPr>
    </w:p>
    <w:p w14:paraId="2F60AD58" w14:textId="63DA7E29" w:rsidR="00114806" w:rsidRPr="00BA49DC" w:rsidRDefault="00114806" w:rsidP="00BA49DC">
      <w:pPr>
        <w:ind w:left="426" w:hanging="426"/>
        <w:rPr>
          <w:rFonts w:ascii="Arial" w:hAnsi="Arial" w:cs="Arial"/>
        </w:rPr>
      </w:pPr>
      <w:r w:rsidRPr="00BA49DC">
        <w:rPr>
          <w:rFonts w:ascii="Arial" w:hAnsi="Arial" w:cs="Arial"/>
        </w:rPr>
        <w:t>Shuts the valve LV 2201 (polymer discharge from V301)</w:t>
      </w:r>
    </w:p>
    <w:p w14:paraId="2AE6D326" w14:textId="77777777" w:rsidR="00114806" w:rsidRPr="00114806" w:rsidRDefault="00114806" w:rsidP="00BA49DC">
      <w:pPr>
        <w:ind w:left="426" w:hanging="426"/>
        <w:rPr>
          <w:rFonts w:ascii="Arial" w:hAnsi="Arial" w:cs="Arial"/>
        </w:rPr>
      </w:pPr>
    </w:p>
    <w:p w14:paraId="743F2BE6" w14:textId="5B94DFDC" w:rsidR="00114806" w:rsidRPr="00BA49DC" w:rsidRDefault="00114806" w:rsidP="00BA49DC">
      <w:pPr>
        <w:ind w:left="426" w:hanging="426"/>
        <w:rPr>
          <w:rFonts w:ascii="Arial" w:hAnsi="Arial" w:cs="Arial"/>
        </w:rPr>
      </w:pPr>
      <w:r w:rsidRPr="00BA49DC">
        <w:rPr>
          <w:rFonts w:ascii="Arial" w:hAnsi="Arial" w:cs="Arial"/>
        </w:rPr>
        <w:t>Shuts the valve FV 2203 (bottom discharge from C 301)</w:t>
      </w:r>
    </w:p>
    <w:p w14:paraId="36840141" w14:textId="77777777" w:rsidR="00114806" w:rsidRPr="00114806" w:rsidRDefault="00114806" w:rsidP="00BA49DC">
      <w:pPr>
        <w:ind w:left="426" w:hanging="426"/>
        <w:rPr>
          <w:rFonts w:ascii="Arial" w:hAnsi="Arial" w:cs="Arial"/>
        </w:rPr>
      </w:pPr>
    </w:p>
    <w:p w14:paraId="0130E745" w14:textId="7B365A07" w:rsidR="00114806" w:rsidRPr="00BA49DC" w:rsidRDefault="00114806" w:rsidP="00BA49DC">
      <w:pPr>
        <w:ind w:left="426" w:hanging="426"/>
        <w:rPr>
          <w:rFonts w:ascii="Arial" w:hAnsi="Arial" w:cs="Arial"/>
        </w:rPr>
      </w:pPr>
      <w:r w:rsidRPr="00BA49DC">
        <w:rPr>
          <w:rFonts w:ascii="Arial" w:hAnsi="Arial" w:cs="Arial"/>
        </w:rPr>
        <w:t>Panel alarm QA 2203.</w:t>
      </w:r>
    </w:p>
    <w:p w14:paraId="4C24EE93" w14:textId="77777777" w:rsidR="00114806" w:rsidRPr="00114806" w:rsidRDefault="00114806" w:rsidP="00BA49DC">
      <w:pPr>
        <w:ind w:left="426" w:hanging="426"/>
        <w:rPr>
          <w:rFonts w:ascii="Arial" w:hAnsi="Arial" w:cs="Arial"/>
        </w:rPr>
      </w:pPr>
    </w:p>
    <w:p w14:paraId="3FE15332" w14:textId="77777777" w:rsidR="00114806" w:rsidRPr="00BA49DC" w:rsidRDefault="00114806" w:rsidP="00BA49DC">
      <w:pPr>
        <w:ind w:left="426" w:hanging="426"/>
        <w:rPr>
          <w:rFonts w:ascii="Arial" w:hAnsi="Arial" w:cs="Arial"/>
        </w:rPr>
      </w:pPr>
      <w:r w:rsidRPr="00BA49DC">
        <w:rPr>
          <w:rFonts w:ascii="Arial" w:hAnsi="Arial" w:cs="Arial"/>
        </w:rPr>
        <w:t>The above actions are performed only if the 3-way valve HV 2201 is not lined upto blowdown V802.</w:t>
      </w:r>
    </w:p>
    <w:p w14:paraId="424189A5" w14:textId="77777777" w:rsidR="00114806" w:rsidRPr="00114806" w:rsidRDefault="00114806" w:rsidP="00BA49DC">
      <w:pPr>
        <w:ind w:left="426" w:hanging="426"/>
        <w:rPr>
          <w:rFonts w:ascii="Arial" w:hAnsi="Arial" w:cs="Arial"/>
        </w:rPr>
      </w:pPr>
    </w:p>
    <w:p w14:paraId="674A48AB" w14:textId="77777777" w:rsidR="00114806" w:rsidRPr="00BA49DC" w:rsidRDefault="00114806" w:rsidP="00BA49DC">
      <w:pPr>
        <w:ind w:left="426" w:hanging="426"/>
        <w:rPr>
          <w:rFonts w:ascii="Arial" w:hAnsi="Arial" w:cs="Arial"/>
        </w:rPr>
      </w:pPr>
      <w:r w:rsidRPr="00BA49DC">
        <w:rPr>
          <w:rFonts w:ascii="Arial" w:hAnsi="Arial" w:cs="Arial"/>
        </w:rPr>
        <w:t>If this valve is lined upto blowdown- permission from HZSL 2201- the valves     LV 2201 and FV 2203 are automatically opened even if there is the cause of interlock</w:t>
      </w:r>
    </w:p>
    <w:p w14:paraId="27D2BE23" w14:textId="77777777" w:rsidR="00114806" w:rsidRPr="00114806" w:rsidRDefault="00114806" w:rsidP="00BA49DC">
      <w:pPr>
        <w:ind w:left="426" w:hanging="426"/>
        <w:rPr>
          <w:rFonts w:ascii="Arial" w:hAnsi="Arial" w:cs="Arial"/>
        </w:rPr>
      </w:pPr>
    </w:p>
    <w:p w14:paraId="5AD4FB69" w14:textId="6A3221CF" w:rsidR="00114806" w:rsidRPr="00BA49DC" w:rsidRDefault="00114806" w:rsidP="00BA49DC">
      <w:pPr>
        <w:ind w:left="426" w:hanging="426"/>
        <w:rPr>
          <w:rFonts w:ascii="Arial" w:hAnsi="Arial" w:cs="Arial"/>
        </w:rPr>
      </w:pPr>
      <w:r w:rsidRPr="00BA49DC">
        <w:rPr>
          <w:rFonts w:ascii="Arial" w:hAnsi="Arial" w:cs="Arial"/>
        </w:rPr>
        <w:t>Provide keys for interlock exclusion of LSH 2204 - PSH 2203</w:t>
      </w:r>
    </w:p>
    <w:p w14:paraId="37BDDBEA" w14:textId="77777777" w:rsidR="00114806" w:rsidRPr="00114806" w:rsidRDefault="00114806" w:rsidP="00BA49DC">
      <w:pPr>
        <w:ind w:left="426" w:hanging="426"/>
        <w:rPr>
          <w:rFonts w:ascii="Arial" w:hAnsi="Arial" w:cs="Arial"/>
        </w:rPr>
      </w:pPr>
    </w:p>
    <w:p w14:paraId="09AA61A6" w14:textId="77777777" w:rsidR="00114806" w:rsidRPr="00BA49DC" w:rsidRDefault="00114806" w:rsidP="00BA49DC">
      <w:pPr>
        <w:ind w:left="426" w:hanging="426"/>
        <w:rPr>
          <w:rFonts w:ascii="Arial" w:hAnsi="Arial" w:cs="Arial"/>
        </w:rPr>
      </w:pPr>
      <w:r w:rsidRPr="00BA49DC">
        <w:rPr>
          <w:rFonts w:ascii="Arial" w:hAnsi="Arial" w:cs="Arial"/>
        </w:rPr>
        <w:t>22.</w:t>
      </w:r>
      <w:r w:rsidRPr="00BA49DC">
        <w:rPr>
          <w:rFonts w:ascii="Arial" w:hAnsi="Arial" w:cs="Arial"/>
        </w:rPr>
        <w:tab/>
        <w:t>I 2204</w:t>
      </w:r>
      <w:r w:rsidRPr="00BA49DC">
        <w:rPr>
          <w:rFonts w:ascii="Arial" w:hAnsi="Arial" w:cs="Arial"/>
        </w:rPr>
        <w:tab/>
      </w:r>
      <w:r w:rsidRPr="00BA49DC">
        <w:rPr>
          <w:rFonts w:ascii="Arial" w:hAnsi="Arial" w:cs="Arial"/>
        </w:rPr>
        <w:tab/>
        <w:t>Shut-off of F301 Bottom Discharge:</w:t>
      </w:r>
    </w:p>
    <w:p w14:paraId="6870D546" w14:textId="77777777" w:rsidR="00114806" w:rsidRPr="00114806" w:rsidRDefault="00114806" w:rsidP="00BA49DC">
      <w:pPr>
        <w:ind w:left="426" w:hanging="426"/>
        <w:rPr>
          <w:rFonts w:ascii="Arial" w:hAnsi="Arial" w:cs="Arial"/>
        </w:rPr>
      </w:pPr>
    </w:p>
    <w:p w14:paraId="4BB2D291" w14:textId="33827E5E" w:rsidR="00114806" w:rsidRPr="00BA49DC" w:rsidRDefault="00114806" w:rsidP="00BA49DC">
      <w:pPr>
        <w:ind w:left="426" w:hanging="426"/>
        <w:rPr>
          <w:rFonts w:ascii="Arial" w:hAnsi="Arial" w:cs="Arial"/>
        </w:rPr>
      </w:pPr>
      <w:r w:rsidRPr="00BA49DC">
        <w:rPr>
          <w:rFonts w:ascii="Arial" w:hAnsi="Arial" w:cs="Arial"/>
        </w:rPr>
        <w:t>Causes of actions:</w:t>
      </w:r>
    </w:p>
    <w:p w14:paraId="2644F359" w14:textId="77777777" w:rsidR="00114806" w:rsidRPr="00114806" w:rsidRDefault="00114806" w:rsidP="00BA49DC">
      <w:pPr>
        <w:ind w:left="426" w:hanging="426"/>
        <w:rPr>
          <w:rFonts w:ascii="Arial" w:hAnsi="Arial" w:cs="Arial"/>
        </w:rPr>
      </w:pPr>
    </w:p>
    <w:p w14:paraId="3E385BAC" w14:textId="2075D217" w:rsidR="00114806" w:rsidRPr="00BA49DC" w:rsidRDefault="00114806" w:rsidP="00BA49DC">
      <w:pPr>
        <w:ind w:left="426" w:hanging="426"/>
        <w:rPr>
          <w:rFonts w:ascii="Arial" w:hAnsi="Arial" w:cs="Arial"/>
        </w:rPr>
      </w:pPr>
      <w:r w:rsidRPr="00BA49DC">
        <w:rPr>
          <w:rFonts w:ascii="Arial" w:hAnsi="Arial" w:cs="Arial"/>
        </w:rPr>
        <w:t>TSL 2207 (low temperature in F 301)</w:t>
      </w:r>
    </w:p>
    <w:p w14:paraId="1321B41F" w14:textId="6C5F95A8" w:rsidR="00114806" w:rsidRPr="00BA49DC" w:rsidRDefault="00114806" w:rsidP="00BA49DC">
      <w:pPr>
        <w:ind w:left="426" w:hanging="426"/>
        <w:rPr>
          <w:rFonts w:ascii="Arial" w:hAnsi="Arial" w:cs="Arial"/>
        </w:rPr>
      </w:pPr>
      <w:r w:rsidRPr="00BA49DC">
        <w:rPr>
          <w:rFonts w:ascii="Arial" w:hAnsi="Arial" w:cs="Arial"/>
        </w:rPr>
        <w:t>LSL 2205 (low level in F 301)</w:t>
      </w:r>
    </w:p>
    <w:p w14:paraId="0F07CC8D" w14:textId="214B2887" w:rsidR="00114806" w:rsidRPr="00BA49DC" w:rsidRDefault="00114806" w:rsidP="00BA49DC">
      <w:pPr>
        <w:ind w:left="426" w:hanging="426"/>
        <w:rPr>
          <w:rFonts w:ascii="Arial" w:hAnsi="Arial" w:cs="Arial"/>
        </w:rPr>
      </w:pPr>
      <w:r w:rsidRPr="00BA49DC">
        <w:rPr>
          <w:rFonts w:ascii="Arial" w:hAnsi="Arial" w:cs="Arial"/>
        </w:rPr>
        <w:t>dPSL 2206 (low diff. pressure between F301 and FB 501)</w:t>
      </w:r>
    </w:p>
    <w:p w14:paraId="393EF50C" w14:textId="0F39BA11" w:rsidR="00114806" w:rsidRPr="00BA49DC" w:rsidRDefault="00114806" w:rsidP="00BA49DC">
      <w:pPr>
        <w:ind w:left="426" w:hanging="426"/>
        <w:rPr>
          <w:rFonts w:ascii="Arial" w:hAnsi="Arial" w:cs="Arial"/>
        </w:rPr>
      </w:pPr>
      <w:r w:rsidRPr="00BA49DC">
        <w:rPr>
          <w:rFonts w:ascii="Arial" w:hAnsi="Arial" w:cs="Arial"/>
        </w:rPr>
        <w:t>LSH 2902 (high level in FB 501)</w:t>
      </w:r>
    </w:p>
    <w:p w14:paraId="3F4B8D33" w14:textId="77777777" w:rsidR="00114806" w:rsidRPr="00114806" w:rsidRDefault="00114806" w:rsidP="00BA49DC">
      <w:pPr>
        <w:ind w:left="426" w:hanging="426"/>
        <w:rPr>
          <w:rFonts w:ascii="Arial" w:hAnsi="Arial" w:cs="Arial"/>
        </w:rPr>
      </w:pPr>
    </w:p>
    <w:p w14:paraId="5074AE13" w14:textId="2C5BA51E" w:rsidR="00114806" w:rsidRPr="00BA49DC" w:rsidRDefault="00114806" w:rsidP="00BA49DC">
      <w:pPr>
        <w:ind w:left="426" w:hanging="426"/>
        <w:rPr>
          <w:rFonts w:ascii="Arial" w:hAnsi="Arial" w:cs="Arial"/>
        </w:rPr>
      </w:pPr>
      <w:r w:rsidRPr="00BA49DC">
        <w:rPr>
          <w:rFonts w:ascii="Arial" w:hAnsi="Arial" w:cs="Arial"/>
        </w:rPr>
        <w:t>Actions</w:t>
      </w:r>
    </w:p>
    <w:p w14:paraId="2746F2DC" w14:textId="77777777" w:rsidR="00114806" w:rsidRPr="00114806" w:rsidRDefault="00114806" w:rsidP="00BA49DC">
      <w:pPr>
        <w:ind w:left="426" w:hanging="426"/>
        <w:rPr>
          <w:rFonts w:ascii="Arial" w:hAnsi="Arial" w:cs="Arial"/>
        </w:rPr>
      </w:pPr>
    </w:p>
    <w:p w14:paraId="67DFA13C" w14:textId="1433AF49" w:rsidR="00114806" w:rsidRPr="00BA49DC" w:rsidRDefault="00114806" w:rsidP="00BA49DC">
      <w:pPr>
        <w:ind w:left="426" w:hanging="426"/>
        <w:rPr>
          <w:rFonts w:ascii="Arial" w:hAnsi="Arial" w:cs="Arial"/>
        </w:rPr>
      </w:pPr>
      <w:r w:rsidRPr="00BA49DC">
        <w:rPr>
          <w:rFonts w:ascii="Arial" w:hAnsi="Arial" w:cs="Arial"/>
        </w:rPr>
        <w:t>Shuts the valve LV 2203 (polymer discharge from F 301)</w:t>
      </w:r>
    </w:p>
    <w:p w14:paraId="0939674C" w14:textId="2FD1F398" w:rsidR="00114806" w:rsidRPr="00BA49DC" w:rsidRDefault="00114806" w:rsidP="00BA49DC">
      <w:pPr>
        <w:ind w:left="426" w:hanging="426"/>
        <w:rPr>
          <w:rFonts w:ascii="Arial" w:hAnsi="Arial" w:cs="Arial"/>
        </w:rPr>
      </w:pPr>
      <w:r w:rsidRPr="00BA49DC">
        <w:rPr>
          <w:rFonts w:ascii="Arial" w:hAnsi="Arial" w:cs="Arial"/>
        </w:rPr>
        <w:lastRenderedPageBreak/>
        <w:t>Panel alarm QA 2204</w:t>
      </w:r>
    </w:p>
    <w:p w14:paraId="7A3C82AE" w14:textId="77777777" w:rsidR="00114806" w:rsidRPr="00114806" w:rsidRDefault="00114806" w:rsidP="00BA49DC">
      <w:pPr>
        <w:ind w:left="426" w:hanging="426"/>
        <w:rPr>
          <w:rFonts w:ascii="Arial" w:hAnsi="Arial" w:cs="Arial"/>
        </w:rPr>
      </w:pPr>
    </w:p>
    <w:p w14:paraId="7E6E56A0" w14:textId="77777777" w:rsidR="00114806" w:rsidRPr="00BA49DC" w:rsidRDefault="00114806" w:rsidP="00BA49DC">
      <w:pPr>
        <w:ind w:left="426" w:hanging="426"/>
        <w:rPr>
          <w:rFonts w:ascii="Arial" w:hAnsi="Arial" w:cs="Arial"/>
        </w:rPr>
      </w:pPr>
      <w:r w:rsidRPr="00BA49DC">
        <w:rPr>
          <w:rFonts w:ascii="Arial" w:hAnsi="Arial" w:cs="Arial"/>
        </w:rPr>
        <w:t>Provide keys for interlock exclusions of TSL2207, LSL2205, dPSL 2206, LSH 2902</w:t>
      </w:r>
      <w:r w:rsidRPr="00BA49DC">
        <w:rPr>
          <w:rFonts w:ascii="Arial" w:hAnsi="Arial" w:cs="Arial"/>
        </w:rPr>
        <w:tab/>
      </w:r>
    </w:p>
    <w:p w14:paraId="69FE3D6C" w14:textId="77777777" w:rsidR="00114806" w:rsidRPr="00114806" w:rsidRDefault="00114806" w:rsidP="00BA49DC">
      <w:pPr>
        <w:ind w:left="426" w:hanging="426"/>
        <w:rPr>
          <w:rFonts w:ascii="Arial" w:hAnsi="Arial" w:cs="Arial"/>
        </w:rPr>
      </w:pPr>
    </w:p>
    <w:p w14:paraId="59873778" w14:textId="77777777" w:rsidR="00114806" w:rsidRPr="00BA49DC" w:rsidRDefault="00114806" w:rsidP="00BA49DC">
      <w:pPr>
        <w:ind w:left="426" w:hanging="426"/>
        <w:rPr>
          <w:rFonts w:ascii="Arial" w:hAnsi="Arial" w:cs="Arial"/>
        </w:rPr>
      </w:pPr>
      <w:r w:rsidRPr="00BA49DC">
        <w:rPr>
          <w:rFonts w:ascii="Arial" w:hAnsi="Arial" w:cs="Arial"/>
        </w:rPr>
        <w:t>The system automatically resets normal control as soon as the causes that required its intervention causes.</w:t>
      </w:r>
    </w:p>
    <w:p w14:paraId="3367CB44" w14:textId="77777777" w:rsidR="00114806" w:rsidRPr="00114806" w:rsidRDefault="00114806" w:rsidP="00BA49DC">
      <w:pPr>
        <w:ind w:left="426" w:hanging="426"/>
        <w:rPr>
          <w:rFonts w:ascii="Arial" w:hAnsi="Arial" w:cs="Arial"/>
        </w:rPr>
      </w:pPr>
    </w:p>
    <w:p w14:paraId="2FEDACEC" w14:textId="77777777" w:rsidR="00114806" w:rsidRPr="00BA49DC" w:rsidRDefault="00114806" w:rsidP="00BA49DC">
      <w:pPr>
        <w:ind w:left="426" w:hanging="426"/>
        <w:rPr>
          <w:rFonts w:ascii="Arial" w:hAnsi="Arial" w:cs="Arial"/>
        </w:rPr>
      </w:pPr>
      <w:r w:rsidRPr="00BA49DC">
        <w:rPr>
          <w:rFonts w:ascii="Arial" w:hAnsi="Arial" w:cs="Arial"/>
        </w:rPr>
        <w:t>23</w:t>
      </w:r>
      <w:r w:rsidRPr="00BA49DC">
        <w:rPr>
          <w:rFonts w:ascii="Arial" w:hAnsi="Arial" w:cs="Arial"/>
        </w:rPr>
        <w:tab/>
        <w:t>I 2301</w:t>
      </w:r>
      <w:r w:rsidRPr="00BA49DC">
        <w:rPr>
          <w:rFonts w:ascii="Arial" w:hAnsi="Arial" w:cs="Arial"/>
        </w:rPr>
        <w:tab/>
      </w:r>
      <w:r w:rsidRPr="00BA49DC">
        <w:rPr>
          <w:rFonts w:ascii="Arial" w:hAnsi="Arial" w:cs="Arial"/>
        </w:rPr>
        <w:tab/>
        <w:t>Automatic Restart of C 301 Reflux Pumps:</w:t>
      </w:r>
    </w:p>
    <w:p w14:paraId="4C0F9C92" w14:textId="77777777" w:rsidR="00114806" w:rsidRPr="00114806" w:rsidRDefault="00114806" w:rsidP="00BA49DC">
      <w:pPr>
        <w:ind w:left="426" w:hanging="426"/>
        <w:rPr>
          <w:rFonts w:ascii="Arial" w:hAnsi="Arial" w:cs="Arial"/>
        </w:rPr>
      </w:pPr>
    </w:p>
    <w:p w14:paraId="0DF667C8" w14:textId="77777777" w:rsidR="00114806" w:rsidRPr="00BA49DC" w:rsidRDefault="00114806" w:rsidP="00BA49DC">
      <w:pPr>
        <w:ind w:left="426" w:hanging="426"/>
        <w:rPr>
          <w:rFonts w:ascii="Arial" w:hAnsi="Arial" w:cs="Arial"/>
        </w:rPr>
      </w:pPr>
      <w:r w:rsidRPr="00BA49DC">
        <w:rPr>
          <w:rFonts w:ascii="Arial" w:hAnsi="Arial" w:cs="Arial"/>
        </w:rPr>
        <w:t>It causes the pump P302 A to start automatically should the pump P302 S in operation stop.</w:t>
      </w:r>
    </w:p>
    <w:p w14:paraId="40F815DC" w14:textId="77777777" w:rsidR="00114806" w:rsidRPr="00114806" w:rsidRDefault="00114806" w:rsidP="00BA49DC">
      <w:pPr>
        <w:ind w:left="426" w:hanging="426"/>
        <w:rPr>
          <w:rFonts w:ascii="Arial" w:hAnsi="Arial" w:cs="Arial"/>
        </w:rPr>
      </w:pPr>
    </w:p>
    <w:p w14:paraId="086B673A" w14:textId="77777777" w:rsidR="00114806" w:rsidRPr="00BA49DC" w:rsidRDefault="00114806" w:rsidP="00BA49DC">
      <w:pPr>
        <w:ind w:left="426" w:hanging="426"/>
        <w:rPr>
          <w:rFonts w:ascii="Arial" w:hAnsi="Arial" w:cs="Arial"/>
        </w:rPr>
      </w:pPr>
      <w:r w:rsidRPr="00BA49DC">
        <w:rPr>
          <w:rFonts w:ascii="Arial" w:hAnsi="Arial" w:cs="Arial"/>
        </w:rPr>
        <w:t>24</w:t>
      </w:r>
      <w:r w:rsidRPr="00BA49DC">
        <w:rPr>
          <w:rFonts w:ascii="Arial" w:hAnsi="Arial" w:cs="Arial"/>
        </w:rPr>
        <w:tab/>
        <w:t>I 2401</w:t>
      </w:r>
      <w:r w:rsidRPr="00BA49DC">
        <w:rPr>
          <w:rFonts w:ascii="Arial" w:hAnsi="Arial" w:cs="Arial"/>
        </w:rPr>
        <w:tab/>
      </w:r>
      <w:r w:rsidRPr="00BA49DC">
        <w:rPr>
          <w:rFonts w:ascii="Arial" w:hAnsi="Arial" w:cs="Arial"/>
        </w:rPr>
        <w:tab/>
        <w:t>Automatic Restart of Propylene Feed Pumps:</w:t>
      </w:r>
    </w:p>
    <w:p w14:paraId="1B63C86E" w14:textId="77777777" w:rsidR="00114806" w:rsidRPr="00114806" w:rsidRDefault="00114806" w:rsidP="00BA49DC">
      <w:pPr>
        <w:ind w:left="426" w:hanging="426"/>
        <w:rPr>
          <w:rFonts w:ascii="Arial" w:hAnsi="Arial" w:cs="Arial"/>
        </w:rPr>
      </w:pPr>
    </w:p>
    <w:p w14:paraId="5E0CEBD1" w14:textId="77777777" w:rsidR="00114806" w:rsidRPr="00BA49DC" w:rsidRDefault="00114806" w:rsidP="00BA49DC">
      <w:pPr>
        <w:ind w:left="426" w:hanging="426"/>
        <w:rPr>
          <w:rFonts w:ascii="Arial" w:hAnsi="Arial" w:cs="Arial"/>
        </w:rPr>
      </w:pPr>
      <w:r w:rsidRPr="00BA49DC">
        <w:rPr>
          <w:rFonts w:ascii="Arial" w:hAnsi="Arial" w:cs="Arial"/>
        </w:rPr>
        <w:t>It causes the pump P 301 A or P 301S to start automatically should the pump in operation stop.</w:t>
      </w:r>
    </w:p>
    <w:p w14:paraId="30BF922F" w14:textId="77777777" w:rsidR="00114806" w:rsidRPr="00114806" w:rsidRDefault="00114806" w:rsidP="00BA49DC">
      <w:pPr>
        <w:ind w:left="426" w:hanging="426"/>
        <w:rPr>
          <w:rFonts w:ascii="Arial" w:hAnsi="Arial" w:cs="Arial"/>
        </w:rPr>
      </w:pPr>
    </w:p>
    <w:p w14:paraId="4057E612" w14:textId="77777777" w:rsidR="00114806" w:rsidRPr="00BA49DC" w:rsidRDefault="00114806" w:rsidP="00BA49DC">
      <w:pPr>
        <w:ind w:left="426" w:hanging="426"/>
        <w:rPr>
          <w:rFonts w:ascii="Arial" w:hAnsi="Arial" w:cs="Arial"/>
        </w:rPr>
      </w:pPr>
      <w:r w:rsidRPr="00BA49DC">
        <w:rPr>
          <w:rFonts w:ascii="Arial" w:hAnsi="Arial" w:cs="Arial"/>
        </w:rPr>
        <w:t>25.</w:t>
      </w:r>
      <w:r w:rsidRPr="00BA49DC">
        <w:rPr>
          <w:rFonts w:ascii="Arial" w:hAnsi="Arial" w:cs="Arial"/>
        </w:rPr>
        <w:tab/>
        <w:t>I 2402</w:t>
      </w:r>
      <w:r w:rsidRPr="00BA49DC">
        <w:rPr>
          <w:rFonts w:ascii="Arial" w:hAnsi="Arial" w:cs="Arial"/>
        </w:rPr>
        <w:tab/>
      </w:r>
      <w:r w:rsidRPr="00BA49DC">
        <w:rPr>
          <w:rFonts w:ascii="Arial" w:hAnsi="Arial" w:cs="Arial"/>
        </w:rPr>
        <w:tab/>
        <w:t>Shut off of Propylene to E 302</w:t>
      </w:r>
    </w:p>
    <w:p w14:paraId="072227F2" w14:textId="77777777" w:rsidR="00114806" w:rsidRPr="00114806" w:rsidRDefault="00114806" w:rsidP="00BA49DC">
      <w:pPr>
        <w:ind w:left="426" w:hanging="426"/>
        <w:rPr>
          <w:rFonts w:ascii="Arial" w:hAnsi="Arial" w:cs="Arial"/>
        </w:rPr>
      </w:pPr>
    </w:p>
    <w:p w14:paraId="44631581" w14:textId="77777777" w:rsidR="00114806" w:rsidRPr="00BA49DC" w:rsidRDefault="00114806" w:rsidP="00BA49DC">
      <w:pPr>
        <w:ind w:left="426" w:hanging="426"/>
        <w:rPr>
          <w:rFonts w:ascii="Arial" w:hAnsi="Arial" w:cs="Arial"/>
        </w:rPr>
      </w:pPr>
      <w:r w:rsidRPr="00BA49DC">
        <w:rPr>
          <w:rFonts w:ascii="Arial" w:hAnsi="Arial" w:cs="Arial"/>
        </w:rPr>
        <w:t>PSH 2403 (high pressure of steam to E 302) shuts the valve PV 2401 (propylene to E 302) in case of tube rupture in the heat exchanger E 302.</w:t>
      </w:r>
    </w:p>
    <w:p w14:paraId="283CBE3F" w14:textId="77777777" w:rsidR="00114806" w:rsidRPr="00114806" w:rsidRDefault="00114806" w:rsidP="00BA49DC">
      <w:pPr>
        <w:ind w:left="426" w:hanging="426"/>
        <w:rPr>
          <w:rFonts w:ascii="Arial" w:hAnsi="Arial" w:cs="Arial"/>
        </w:rPr>
      </w:pPr>
    </w:p>
    <w:p w14:paraId="3D5B3C32" w14:textId="77777777" w:rsidR="00114806" w:rsidRPr="00BA49DC" w:rsidRDefault="00114806" w:rsidP="00BA49DC">
      <w:pPr>
        <w:ind w:left="426" w:hanging="426"/>
        <w:rPr>
          <w:rFonts w:ascii="Arial" w:hAnsi="Arial" w:cs="Arial"/>
        </w:rPr>
      </w:pPr>
      <w:r w:rsidRPr="00BA49DC">
        <w:rPr>
          <w:rFonts w:ascii="Arial" w:hAnsi="Arial" w:cs="Arial"/>
        </w:rPr>
        <w:t>26</w:t>
      </w:r>
      <w:r w:rsidRPr="00BA49DC">
        <w:rPr>
          <w:rFonts w:ascii="Arial" w:hAnsi="Arial" w:cs="Arial"/>
        </w:rPr>
        <w:tab/>
        <w:t>I 2403</w:t>
      </w:r>
      <w:r w:rsidRPr="00BA49DC">
        <w:rPr>
          <w:rFonts w:ascii="Arial" w:hAnsi="Arial" w:cs="Arial"/>
        </w:rPr>
        <w:tab/>
      </w:r>
      <w:r w:rsidRPr="00BA49DC">
        <w:rPr>
          <w:rFonts w:ascii="Arial" w:hAnsi="Arial" w:cs="Arial"/>
        </w:rPr>
        <w:tab/>
        <w:t>Shut off of Propylene to P 301 A/S</w:t>
      </w:r>
    </w:p>
    <w:p w14:paraId="702124AD" w14:textId="77777777" w:rsidR="00114806" w:rsidRPr="00114806" w:rsidRDefault="00114806" w:rsidP="00BA49DC">
      <w:pPr>
        <w:ind w:left="426" w:hanging="426"/>
        <w:rPr>
          <w:rFonts w:ascii="Arial" w:hAnsi="Arial" w:cs="Arial"/>
        </w:rPr>
      </w:pPr>
    </w:p>
    <w:p w14:paraId="4288EADF" w14:textId="77777777" w:rsidR="00114806" w:rsidRPr="00BA49DC" w:rsidRDefault="00114806" w:rsidP="00BA49DC">
      <w:pPr>
        <w:ind w:left="426" w:hanging="426"/>
        <w:rPr>
          <w:rFonts w:ascii="Arial" w:hAnsi="Arial" w:cs="Arial"/>
        </w:rPr>
      </w:pPr>
      <w:r w:rsidRPr="00BA49DC">
        <w:rPr>
          <w:rFonts w:ascii="Arial" w:hAnsi="Arial" w:cs="Arial"/>
        </w:rPr>
        <w:t>PSL 2404 A or PSL 2404 S, located on P 301 A/S suction, shuts the valves       HV 2401 A/S (propylene interlock system)</w:t>
      </w:r>
    </w:p>
    <w:p w14:paraId="19A747C1" w14:textId="77777777" w:rsidR="00114806" w:rsidRPr="00114806" w:rsidRDefault="00114806" w:rsidP="00BA49DC">
      <w:pPr>
        <w:ind w:left="426" w:hanging="426"/>
        <w:rPr>
          <w:rFonts w:ascii="Arial" w:hAnsi="Arial" w:cs="Arial"/>
        </w:rPr>
      </w:pPr>
    </w:p>
    <w:p w14:paraId="41786951" w14:textId="032E9B59" w:rsidR="00114806" w:rsidRPr="00BA49DC" w:rsidRDefault="00114806" w:rsidP="00BA49DC">
      <w:pPr>
        <w:ind w:left="426" w:hanging="426"/>
        <w:rPr>
          <w:rFonts w:ascii="Arial" w:hAnsi="Arial" w:cs="Arial"/>
        </w:rPr>
      </w:pPr>
      <w:r w:rsidRPr="00BA49DC">
        <w:rPr>
          <w:rFonts w:ascii="Arial" w:hAnsi="Arial" w:cs="Arial"/>
        </w:rPr>
        <w:t>Causes of actions:</w:t>
      </w:r>
    </w:p>
    <w:p w14:paraId="436D16BA" w14:textId="77777777" w:rsidR="00114806" w:rsidRPr="00114806" w:rsidRDefault="00114806" w:rsidP="00BA49DC">
      <w:pPr>
        <w:ind w:left="426" w:hanging="426"/>
        <w:rPr>
          <w:rFonts w:ascii="Arial" w:hAnsi="Arial" w:cs="Arial"/>
        </w:rPr>
      </w:pPr>
    </w:p>
    <w:p w14:paraId="4B0DB04A" w14:textId="5E0280D4" w:rsidR="00114806" w:rsidRPr="00BA49DC" w:rsidRDefault="00114806" w:rsidP="00BA49DC">
      <w:pPr>
        <w:ind w:left="426" w:hanging="426"/>
        <w:rPr>
          <w:rFonts w:ascii="Arial" w:hAnsi="Arial" w:cs="Arial"/>
        </w:rPr>
      </w:pPr>
      <w:r w:rsidRPr="00BA49DC">
        <w:rPr>
          <w:rFonts w:ascii="Arial" w:hAnsi="Arial" w:cs="Arial"/>
        </w:rPr>
        <w:t>LSHH 2504 (very high level in K.O. drum V 303)</w:t>
      </w:r>
    </w:p>
    <w:p w14:paraId="6730F51A" w14:textId="77777777" w:rsidR="00114806" w:rsidRPr="00114806" w:rsidRDefault="00114806" w:rsidP="00BA49DC">
      <w:pPr>
        <w:ind w:left="426" w:hanging="426"/>
        <w:rPr>
          <w:rFonts w:ascii="Arial" w:hAnsi="Arial" w:cs="Arial"/>
        </w:rPr>
      </w:pPr>
    </w:p>
    <w:p w14:paraId="5C37C7B3" w14:textId="08EB47B7" w:rsidR="00114806" w:rsidRPr="00BA49DC" w:rsidRDefault="00114806" w:rsidP="00BA49DC">
      <w:pPr>
        <w:ind w:left="426" w:hanging="426"/>
        <w:rPr>
          <w:rFonts w:ascii="Arial" w:hAnsi="Arial" w:cs="Arial"/>
        </w:rPr>
      </w:pPr>
      <w:r w:rsidRPr="00BA49DC">
        <w:rPr>
          <w:rFonts w:ascii="Arial" w:hAnsi="Arial" w:cs="Arial"/>
        </w:rPr>
        <w:t>PSH 2502 (low pressure on compressors suction)</w:t>
      </w:r>
    </w:p>
    <w:p w14:paraId="62F51563" w14:textId="77777777" w:rsidR="00114806" w:rsidRPr="00114806" w:rsidRDefault="00114806" w:rsidP="00BA49DC">
      <w:pPr>
        <w:ind w:left="426" w:hanging="426"/>
        <w:rPr>
          <w:rFonts w:ascii="Arial" w:hAnsi="Arial" w:cs="Arial"/>
        </w:rPr>
      </w:pPr>
    </w:p>
    <w:p w14:paraId="6F425E5D" w14:textId="73C27172" w:rsidR="00114806" w:rsidRPr="00BA49DC" w:rsidRDefault="00114806" w:rsidP="00BA49DC">
      <w:pPr>
        <w:ind w:left="426" w:hanging="426"/>
        <w:rPr>
          <w:rFonts w:ascii="Arial" w:hAnsi="Arial" w:cs="Arial"/>
        </w:rPr>
      </w:pPr>
      <w:r w:rsidRPr="00BA49DC">
        <w:rPr>
          <w:rFonts w:ascii="Arial" w:hAnsi="Arial" w:cs="Arial"/>
        </w:rPr>
        <w:t>Action:</w:t>
      </w:r>
    </w:p>
    <w:p w14:paraId="602B0919" w14:textId="77777777" w:rsidR="00114806" w:rsidRPr="00114806" w:rsidRDefault="00114806" w:rsidP="00BA49DC">
      <w:pPr>
        <w:ind w:left="426" w:hanging="426"/>
        <w:rPr>
          <w:rFonts w:ascii="Arial" w:hAnsi="Arial" w:cs="Arial"/>
        </w:rPr>
      </w:pPr>
    </w:p>
    <w:p w14:paraId="6E08F2E6" w14:textId="4ADB5B77" w:rsidR="00114806" w:rsidRPr="00BA49DC" w:rsidRDefault="00114806" w:rsidP="00BA49DC">
      <w:pPr>
        <w:ind w:left="426" w:hanging="426"/>
        <w:rPr>
          <w:rFonts w:ascii="Arial" w:hAnsi="Arial" w:cs="Arial"/>
        </w:rPr>
      </w:pPr>
      <w:r w:rsidRPr="00BA49DC">
        <w:rPr>
          <w:rFonts w:ascii="Arial" w:hAnsi="Arial" w:cs="Arial"/>
        </w:rPr>
        <w:t>Stops the compressor in operation.</w:t>
      </w:r>
    </w:p>
    <w:p w14:paraId="685B5431" w14:textId="77777777" w:rsidR="00114806" w:rsidRPr="00114806" w:rsidRDefault="00114806" w:rsidP="00BA49DC">
      <w:pPr>
        <w:ind w:left="426" w:hanging="426"/>
        <w:rPr>
          <w:rFonts w:ascii="Arial" w:hAnsi="Arial" w:cs="Arial"/>
        </w:rPr>
      </w:pPr>
    </w:p>
    <w:p w14:paraId="12B9D8B6" w14:textId="2D38B1CE" w:rsidR="00114806" w:rsidRPr="00BA49DC" w:rsidRDefault="00114806" w:rsidP="00BA49DC">
      <w:pPr>
        <w:ind w:left="426" w:hanging="426"/>
        <w:rPr>
          <w:rFonts w:ascii="Arial" w:hAnsi="Arial" w:cs="Arial"/>
        </w:rPr>
      </w:pPr>
      <w:r w:rsidRPr="00BA49DC">
        <w:rPr>
          <w:rFonts w:ascii="Arial" w:hAnsi="Arial" w:cs="Arial"/>
        </w:rPr>
        <w:t>Provide keys for the interlock exclusions LSHH 2504- PSL 2502.</w:t>
      </w:r>
    </w:p>
    <w:p w14:paraId="7EBB69B9" w14:textId="77777777" w:rsidR="00114806" w:rsidRPr="00114806" w:rsidRDefault="00114806" w:rsidP="00BA49DC">
      <w:pPr>
        <w:ind w:left="426" w:hanging="426"/>
        <w:rPr>
          <w:rFonts w:ascii="Arial" w:hAnsi="Arial" w:cs="Arial"/>
        </w:rPr>
      </w:pPr>
    </w:p>
    <w:p w14:paraId="76D3D377" w14:textId="77777777" w:rsidR="00114806" w:rsidRPr="00BA49DC" w:rsidRDefault="00114806" w:rsidP="00BA49DC">
      <w:pPr>
        <w:ind w:left="426" w:hanging="426"/>
        <w:rPr>
          <w:rFonts w:ascii="Arial" w:hAnsi="Arial" w:cs="Arial"/>
        </w:rPr>
      </w:pPr>
      <w:r w:rsidRPr="00BA49DC">
        <w:rPr>
          <w:rFonts w:ascii="Arial" w:hAnsi="Arial" w:cs="Arial"/>
        </w:rPr>
        <w:t>28</w:t>
      </w:r>
      <w:r w:rsidRPr="00BA49DC">
        <w:rPr>
          <w:rFonts w:ascii="Arial" w:hAnsi="Arial" w:cs="Arial"/>
        </w:rPr>
        <w:tab/>
        <w:t>I 2601</w:t>
      </w:r>
      <w:r w:rsidRPr="00BA49DC">
        <w:rPr>
          <w:rFonts w:ascii="Arial" w:hAnsi="Arial" w:cs="Arial"/>
        </w:rPr>
        <w:tab/>
      </w:r>
      <w:r w:rsidRPr="00BA49DC">
        <w:rPr>
          <w:rFonts w:ascii="Arial" w:hAnsi="Arial" w:cs="Arial"/>
        </w:rPr>
        <w:tab/>
        <w:t>Shut - off of Flash Drum Activator A 301</w:t>
      </w:r>
    </w:p>
    <w:p w14:paraId="376486C6" w14:textId="77777777" w:rsidR="00114806" w:rsidRPr="00114806" w:rsidRDefault="00114806" w:rsidP="00BA49DC">
      <w:pPr>
        <w:ind w:left="426" w:hanging="426"/>
        <w:rPr>
          <w:rFonts w:ascii="Arial" w:hAnsi="Arial" w:cs="Arial"/>
        </w:rPr>
      </w:pPr>
    </w:p>
    <w:p w14:paraId="26932E3A" w14:textId="77777777" w:rsidR="00114806" w:rsidRPr="00BA49DC" w:rsidRDefault="00114806" w:rsidP="00BA49DC">
      <w:pPr>
        <w:ind w:left="426" w:hanging="426"/>
        <w:rPr>
          <w:rFonts w:ascii="Arial" w:hAnsi="Arial" w:cs="Arial"/>
        </w:rPr>
      </w:pPr>
      <w:r w:rsidRPr="00BA49DC">
        <w:rPr>
          <w:rFonts w:ascii="Arial" w:hAnsi="Arial" w:cs="Arial"/>
        </w:rPr>
        <w:lastRenderedPageBreak/>
        <w:t>ZSHH 2602 (very high position of the piston rod in WA 301, due to seal oil failure) stop the agitator A 301.</w:t>
      </w:r>
    </w:p>
    <w:p w14:paraId="776127CE" w14:textId="77777777" w:rsidR="00114806" w:rsidRPr="00114806" w:rsidRDefault="00114806" w:rsidP="00BA49DC">
      <w:pPr>
        <w:ind w:left="426" w:hanging="426"/>
        <w:rPr>
          <w:rFonts w:ascii="Arial" w:hAnsi="Arial" w:cs="Arial"/>
        </w:rPr>
      </w:pPr>
    </w:p>
    <w:p w14:paraId="654107A3" w14:textId="283E96FA" w:rsidR="00114806" w:rsidRPr="00BA49DC" w:rsidRDefault="00114806" w:rsidP="00BA49DC">
      <w:pPr>
        <w:ind w:left="426" w:hanging="426"/>
        <w:rPr>
          <w:rFonts w:ascii="Arial" w:hAnsi="Arial" w:cs="Arial"/>
        </w:rPr>
      </w:pPr>
      <w:r w:rsidRPr="00BA49DC">
        <w:rPr>
          <w:rFonts w:ascii="Arial" w:hAnsi="Arial" w:cs="Arial"/>
        </w:rPr>
        <w:t>Provide key for the interlock exclusion.</w:t>
      </w:r>
    </w:p>
    <w:p w14:paraId="0ACEF786" w14:textId="77777777" w:rsidR="00114806" w:rsidRPr="00BA49DC" w:rsidRDefault="00114806" w:rsidP="00BA49DC">
      <w:pPr>
        <w:ind w:left="426" w:hanging="426"/>
        <w:rPr>
          <w:rFonts w:ascii="Arial" w:hAnsi="Arial" w:cs="Arial"/>
        </w:rPr>
      </w:pPr>
      <w:r w:rsidRPr="00BA49DC">
        <w:rPr>
          <w:rFonts w:ascii="Arial" w:hAnsi="Arial" w:cs="Arial"/>
        </w:rPr>
        <w:t>29</w:t>
      </w:r>
      <w:r w:rsidRPr="00BA49DC">
        <w:rPr>
          <w:rFonts w:ascii="Arial" w:hAnsi="Arial" w:cs="Arial"/>
        </w:rPr>
        <w:tab/>
        <w:t>I 3001</w:t>
      </w:r>
      <w:r w:rsidRPr="00BA49DC">
        <w:rPr>
          <w:rFonts w:ascii="Arial" w:hAnsi="Arial" w:cs="Arial"/>
        </w:rPr>
        <w:tab/>
      </w:r>
      <w:r w:rsidRPr="00BA49DC">
        <w:rPr>
          <w:rFonts w:ascii="Arial" w:hAnsi="Arial" w:cs="Arial"/>
        </w:rPr>
        <w:tab/>
        <w:t>Shut off of Purge Gas Compressors K 501 A/S</w:t>
      </w:r>
    </w:p>
    <w:p w14:paraId="40FA7418" w14:textId="4F94B2F7" w:rsidR="00114806" w:rsidRPr="00BA49DC" w:rsidRDefault="00114806" w:rsidP="00BA49DC">
      <w:pPr>
        <w:ind w:left="426" w:hanging="426"/>
        <w:rPr>
          <w:rFonts w:ascii="Arial" w:hAnsi="Arial" w:cs="Arial"/>
        </w:rPr>
      </w:pPr>
      <w:r w:rsidRPr="00BA49DC">
        <w:rPr>
          <w:rFonts w:ascii="Arial" w:hAnsi="Arial" w:cs="Arial"/>
        </w:rPr>
        <w:t>(in addition to the package interlock system)</w:t>
      </w:r>
    </w:p>
    <w:p w14:paraId="6344A132" w14:textId="77777777" w:rsidR="00114806" w:rsidRPr="00114806" w:rsidRDefault="00114806" w:rsidP="00BA49DC">
      <w:pPr>
        <w:ind w:left="426" w:hanging="426"/>
        <w:rPr>
          <w:rFonts w:ascii="Arial" w:hAnsi="Arial" w:cs="Arial"/>
        </w:rPr>
      </w:pPr>
    </w:p>
    <w:p w14:paraId="5AE8EB41" w14:textId="77777777" w:rsidR="00114806" w:rsidRPr="00BA49DC" w:rsidRDefault="00114806" w:rsidP="00BA49DC">
      <w:pPr>
        <w:ind w:left="426" w:hanging="426"/>
        <w:rPr>
          <w:rFonts w:ascii="Arial" w:hAnsi="Arial" w:cs="Arial"/>
        </w:rPr>
      </w:pPr>
      <w:r w:rsidRPr="00BA49DC">
        <w:rPr>
          <w:rFonts w:ascii="Arial" w:hAnsi="Arial" w:cs="Arial"/>
        </w:rPr>
        <w:t>PSL 3003 (low pressure on compressors suction) stops the compressor in operation.</w:t>
      </w:r>
    </w:p>
    <w:p w14:paraId="349612A0" w14:textId="77777777" w:rsidR="00114806" w:rsidRPr="00114806" w:rsidRDefault="00114806" w:rsidP="00BA49DC">
      <w:pPr>
        <w:ind w:left="426" w:hanging="426"/>
        <w:rPr>
          <w:rFonts w:ascii="Arial" w:hAnsi="Arial" w:cs="Arial"/>
        </w:rPr>
      </w:pPr>
    </w:p>
    <w:p w14:paraId="7C55612F" w14:textId="049D1AE6" w:rsidR="00114806" w:rsidRPr="00BA49DC" w:rsidRDefault="00114806" w:rsidP="00BA49DC">
      <w:pPr>
        <w:ind w:left="426" w:hanging="426"/>
        <w:rPr>
          <w:rFonts w:ascii="Arial" w:hAnsi="Arial" w:cs="Arial"/>
        </w:rPr>
      </w:pPr>
      <w:r w:rsidRPr="00BA49DC">
        <w:rPr>
          <w:rFonts w:ascii="Arial" w:hAnsi="Arial" w:cs="Arial"/>
        </w:rPr>
        <w:t>Provide key for the interlock exclusion</w:t>
      </w:r>
    </w:p>
    <w:p w14:paraId="727E38D7" w14:textId="77777777" w:rsidR="00114806" w:rsidRPr="00114806" w:rsidRDefault="00114806" w:rsidP="00BA49DC">
      <w:pPr>
        <w:ind w:left="426" w:hanging="426"/>
        <w:rPr>
          <w:rFonts w:ascii="Arial" w:hAnsi="Arial" w:cs="Arial"/>
        </w:rPr>
      </w:pPr>
    </w:p>
    <w:p w14:paraId="6F57782E" w14:textId="77777777" w:rsidR="00114806" w:rsidRPr="00BA49DC" w:rsidRDefault="00114806" w:rsidP="00BA49DC">
      <w:pPr>
        <w:ind w:left="426" w:hanging="426"/>
        <w:rPr>
          <w:rFonts w:ascii="Arial" w:hAnsi="Arial" w:cs="Arial"/>
        </w:rPr>
      </w:pPr>
      <w:r w:rsidRPr="00BA49DC">
        <w:rPr>
          <w:rFonts w:ascii="Arial" w:hAnsi="Arial" w:cs="Arial"/>
        </w:rPr>
        <w:t>30</w:t>
      </w:r>
      <w:r w:rsidRPr="00BA49DC">
        <w:rPr>
          <w:rFonts w:ascii="Arial" w:hAnsi="Arial" w:cs="Arial"/>
        </w:rPr>
        <w:tab/>
        <w:t>I 3101</w:t>
      </w:r>
      <w:r w:rsidRPr="00BA49DC">
        <w:rPr>
          <w:rFonts w:ascii="Arial" w:hAnsi="Arial" w:cs="Arial"/>
        </w:rPr>
        <w:tab/>
      </w:r>
      <w:r w:rsidRPr="00BA49DC">
        <w:rPr>
          <w:rFonts w:ascii="Arial" w:hAnsi="Arial" w:cs="Arial"/>
        </w:rPr>
        <w:tab/>
        <w:t>Shut off of FB 501 Bottom Discharge</w:t>
      </w:r>
    </w:p>
    <w:p w14:paraId="09AA6218" w14:textId="77777777" w:rsidR="00114806" w:rsidRPr="00114806" w:rsidRDefault="00114806" w:rsidP="00BA49DC">
      <w:pPr>
        <w:ind w:left="426" w:hanging="426"/>
        <w:rPr>
          <w:rFonts w:ascii="Arial" w:hAnsi="Arial" w:cs="Arial"/>
        </w:rPr>
      </w:pPr>
    </w:p>
    <w:p w14:paraId="6881DD0D" w14:textId="77777777" w:rsidR="00114806" w:rsidRPr="00BA49DC" w:rsidRDefault="00114806" w:rsidP="00BA49DC">
      <w:pPr>
        <w:ind w:left="426" w:hanging="426"/>
        <w:rPr>
          <w:rFonts w:ascii="Arial" w:hAnsi="Arial" w:cs="Arial"/>
        </w:rPr>
      </w:pPr>
      <w:r w:rsidRPr="00BA49DC">
        <w:rPr>
          <w:rFonts w:ascii="Arial" w:hAnsi="Arial" w:cs="Arial"/>
        </w:rPr>
        <w:t>LSH 3102 (very high level in FB 502) shuts the valve LV 2901 (polymer discharge from FB 501)</w:t>
      </w:r>
    </w:p>
    <w:p w14:paraId="590A2D9D" w14:textId="77777777" w:rsidR="00114806" w:rsidRPr="00114806" w:rsidRDefault="00114806" w:rsidP="00BA49DC">
      <w:pPr>
        <w:ind w:left="426" w:hanging="426"/>
        <w:rPr>
          <w:rFonts w:ascii="Arial" w:hAnsi="Arial" w:cs="Arial"/>
        </w:rPr>
      </w:pPr>
    </w:p>
    <w:p w14:paraId="7684BD78" w14:textId="678850CE" w:rsidR="00114806" w:rsidRPr="00BA49DC" w:rsidRDefault="00114806" w:rsidP="00BA49DC">
      <w:pPr>
        <w:ind w:left="426" w:hanging="426"/>
        <w:rPr>
          <w:rFonts w:ascii="Arial" w:hAnsi="Arial" w:cs="Arial"/>
        </w:rPr>
      </w:pPr>
      <w:r w:rsidRPr="00BA49DC">
        <w:rPr>
          <w:rFonts w:ascii="Arial" w:hAnsi="Arial" w:cs="Arial"/>
        </w:rPr>
        <w:t>Provide key for the interlock exclusion</w:t>
      </w:r>
    </w:p>
    <w:p w14:paraId="5D6591D6" w14:textId="77777777" w:rsidR="00114806" w:rsidRPr="00114806" w:rsidRDefault="00114806" w:rsidP="00BA49DC">
      <w:pPr>
        <w:ind w:left="426" w:hanging="426"/>
        <w:rPr>
          <w:rFonts w:ascii="Arial" w:hAnsi="Arial" w:cs="Arial"/>
        </w:rPr>
      </w:pPr>
    </w:p>
    <w:p w14:paraId="1C98B8A7" w14:textId="77777777" w:rsidR="00114806" w:rsidRPr="00BA49DC" w:rsidRDefault="00114806" w:rsidP="00BA49DC">
      <w:pPr>
        <w:ind w:left="426" w:hanging="426"/>
        <w:rPr>
          <w:rFonts w:ascii="Arial" w:hAnsi="Arial" w:cs="Arial"/>
        </w:rPr>
      </w:pPr>
      <w:r w:rsidRPr="00BA49DC">
        <w:rPr>
          <w:rFonts w:ascii="Arial" w:hAnsi="Arial" w:cs="Arial"/>
        </w:rPr>
        <w:t>31</w:t>
      </w:r>
      <w:r w:rsidRPr="00BA49DC">
        <w:rPr>
          <w:rFonts w:ascii="Arial" w:hAnsi="Arial" w:cs="Arial"/>
        </w:rPr>
        <w:tab/>
        <w:t>I 3102</w:t>
      </w:r>
      <w:r w:rsidRPr="00BA49DC">
        <w:rPr>
          <w:rFonts w:ascii="Arial" w:hAnsi="Arial" w:cs="Arial"/>
        </w:rPr>
        <w:tab/>
      </w:r>
      <w:r w:rsidRPr="00BA49DC">
        <w:rPr>
          <w:rFonts w:ascii="Arial" w:hAnsi="Arial" w:cs="Arial"/>
        </w:rPr>
        <w:tab/>
        <w:t>Shut off of Blowers B 501 A/S</w:t>
      </w:r>
    </w:p>
    <w:p w14:paraId="29F0A673" w14:textId="77777777" w:rsidR="00114806" w:rsidRPr="00114806" w:rsidRDefault="00114806" w:rsidP="00BA49DC">
      <w:pPr>
        <w:ind w:left="426" w:hanging="426"/>
        <w:rPr>
          <w:rFonts w:ascii="Arial" w:hAnsi="Arial" w:cs="Arial"/>
        </w:rPr>
      </w:pPr>
    </w:p>
    <w:p w14:paraId="102E6412" w14:textId="77777777" w:rsidR="00114806" w:rsidRPr="00BA49DC" w:rsidRDefault="00114806" w:rsidP="00BA49DC">
      <w:pPr>
        <w:ind w:left="426" w:hanging="426"/>
        <w:rPr>
          <w:rFonts w:ascii="Arial" w:hAnsi="Arial" w:cs="Arial"/>
        </w:rPr>
      </w:pPr>
      <w:r w:rsidRPr="00BA49DC">
        <w:rPr>
          <w:rFonts w:ascii="Arial" w:hAnsi="Arial" w:cs="Arial"/>
        </w:rPr>
        <w:t>32</w:t>
      </w:r>
      <w:r w:rsidRPr="00BA49DC">
        <w:rPr>
          <w:rFonts w:ascii="Arial" w:hAnsi="Arial" w:cs="Arial"/>
        </w:rPr>
        <w:tab/>
        <w:t>I 3103</w:t>
      </w:r>
      <w:r w:rsidRPr="00BA49DC">
        <w:rPr>
          <w:rFonts w:ascii="Arial" w:hAnsi="Arial" w:cs="Arial"/>
        </w:rPr>
        <w:tab/>
      </w:r>
      <w:r w:rsidRPr="00BA49DC">
        <w:rPr>
          <w:rFonts w:ascii="Arial" w:hAnsi="Arial" w:cs="Arial"/>
        </w:rPr>
        <w:tab/>
        <w:t>Shut off of Blowers B 501 A/S</w:t>
      </w:r>
    </w:p>
    <w:p w14:paraId="5EC1B54B" w14:textId="77777777" w:rsidR="00114806" w:rsidRPr="00114806" w:rsidRDefault="00114806" w:rsidP="00BA49DC">
      <w:pPr>
        <w:ind w:left="426" w:hanging="426"/>
        <w:rPr>
          <w:rFonts w:ascii="Arial" w:hAnsi="Arial" w:cs="Arial"/>
        </w:rPr>
      </w:pPr>
    </w:p>
    <w:p w14:paraId="4854E546" w14:textId="3624225E" w:rsidR="00114806" w:rsidRPr="00BA49DC" w:rsidRDefault="00114806" w:rsidP="00BA49DC">
      <w:pPr>
        <w:ind w:left="426" w:hanging="426"/>
        <w:rPr>
          <w:rFonts w:ascii="Arial" w:hAnsi="Arial" w:cs="Arial"/>
        </w:rPr>
      </w:pPr>
      <w:r w:rsidRPr="00BA49DC">
        <w:rPr>
          <w:rFonts w:ascii="Arial" w:hAnsi="Arial" w:cs="Arial"/>
        </w:rPr>
        <w:t>PSL 3105 (low pressure on blowers suction) stops the blower in operation.</w:t>
      </w:r>
    </w:p>
    <w:p w14:paraId="7BEC7EE6" w14:textId="77777777" w:rsidR="00114806" w:rsidRPr="00114806" w:rsidRDefault="00114806" w:rsidP="00BA49DC">
      <w:pPr>
        <w:ind w:left="426" w:hanging="426"/>
        <w:rPr>
          <w:rFonts w:ascii="Arial" w:hAnsi="Arial" w:cs="Arial"/>
        </w:rPr>
      </w:pPr>
    </w:p>
    <w:p w14:paraId="3ACD40E8" w14:textId="68E69FD3" w:rsidR="00114806" w:rsidRPr="00BA49DC" w:rsidRDefault="00114806" w:rsidP="00BA49DC">
      <w:pPr>
        <w:ind w:left="426" w:hanging="426"/>
        <w:rPr>
          <w:rFonts w:ascii="Arial" w:hAnsi="Arial" w:cs="Arial"/>
        </w:rPr>
      </w:pPr>
      <w:r w:rsidRPr="00BA49DC">
        <w:rPr>
          <w:rFonts w:ascii="Arial" w:hAnsi="Arial" w:cs="Arial"/>
        </w:rPr>
        <w:t>PSH 3108 A or PSH 3108 S ( high pressure on delivery) stop the blower B501A or B501S respectively.</w:t>
      </w:r>
    </w:p>
    <w:p w14:paraId="6F3FC7CA" w14:textId="77777777" w:rsidR="00114806" w:rsidRPr="00114806" w:rsidRDefault="00114806" w:rsidP="00BA49DC">
      <w:pPr>
        <w:ind w:left="426" w:hanging="426"/>
        <w:rPr>
          <w:rFonts w:ascii="Arial" w:hAnsi="Arial" w:cs="Arial"/>
        </w:rPr>
      </w:pPr>
    </w:p>
    <w:p w14:paraId="7CE08378" w14:textId="039FE0FF" w:rsidR="00114806" w:rsidRPr="00BA49DC" w:rsidRDefault="00114806" w:rsidP="00BA49DC">
      <w:pPr>
        <w:ind w:left="426" w:hanging="426"/>
        <w:rPr>
          <w:rFonts w:ascii="Arial" w:hAnsi="Arial" w:cs="Arial"/>
        </w:rPr>
      </w:pPr>
      <w:r w:rsidRPr="00BA49DC">
        <w:rPr>
          <w:rFonts w:ascii="Arial" w:hAnsi="Arial" w:cs="Arial"/>
        </w:rPr>
        <w:t>provide keys for the interlock exclusions PSL 3105 - PSH 3108 A and S.</w:t>
      </w:r>
    </w:p>
    <w:p w14:paraId="4C2092CC" w14:textId="77777777" w:rsidR="00114806" w:rsidRPr="00114806" w:rsidRDefault="00114806" w:rsidP="00BA49DC">
      <w:pPr>
        <w:ind w:left="426" w:hanging="426"/>
        <w:rPr>
          <w:rFonts w:ascii="Arial" w:hAnsi="Arial" w:cs="Arial"/>
        </w:rPr>
      </w:pPr>
    </w:p>
    <w:p w14:paraId="18AC6DDC" w14:textId="77777777" w:rsidR="00114806" w:rsidRPr="00BA49DC" w:rsidRDefault="00114806" w:rsidP="00BA49DC">
      <w:pPr>
        <w:ind w:left="426" w:hanging="426"/>
        <w:rPr>
          <w:rFonts w:ascii="Arial" w:hAnsi="Arial" w:cs="Arial"/>
        </w:rPr>
      </w:pPr>
      <w:r w:rsidRPr="00BA49DC">
        <w:rPr>
          <w:rFonts w:ascii="Arial" w:hAnsi="Arial" w:cs="Arial"/>
          <w:b/>
          <w:bCs/>
        </w:rPr>
        <w:t>PP Beads Conveying System:</w:t>
      </w:r>
      <w:r w:rsidRPr="00BA49DC">
        <w:rPr>
          <w:rFonts w:ascii="Arial" w:hAnsi="Arial" w:cs="Arial"/>
        </w:rPr>
        <w:tab/>
        <w:t>Interlock Systems Description:</w:t>
      </w:r>
    </w:p>
    <w:p w14:paraId="29FF4AEB" w14:textId="77777777" w:rsidR="00114806" w:rsidRPr="00114806" w:rsidRDefault="00114806" w:rsidP="00BA49DC">
      <w:pPr>
        <w:ind w:left="426" w:hanging="426"/>
        <w:rPr>
          <w:rFonts w:ascii="Arial" w:hAnsi="Arial" w:cs="Arial"/>
        </w:rPr>
      </w:pPr>
    </w:p>
    <w:p w14:paraId="41E9E37A" w14:textId="77777777" w:rsidR="00114806" w:rsidRPr="00BA49DC" w:rsidRDefault="00114806" w:rsidP="00BA49DC">
      <w:pPr>
        <w:ind w:left="426" w:hanging="426"/>
        <w:rPr>
          <w:rFonts w:ascii="Arial" w:hAnsi="Arial" w:cs="Arial"/>
        </w:rPr>
      </w:pPr>
      <w:r w:rsidRPr="00BA49DC">
        <w:rPr>
          <w:rFonts w:ascii="Arial" w:hAnsi="Arial" w:cs="Arial"/>
        </w:rPr>
        <w:t>33</w:t>
      </w:r>
      <w:r w:rsidRPr="00BA49DC">
        <w:rPr>
          <w:rFonts w:ascii="Arial" w:hAnsi="Arial" w:cs="Arial"/>
        </w:rPr>
        <w:tab/>
        <w:t>Sequence I 3601</w:t>
      </w:r>
    </w:p>
    <w:p w14:paraId="44C88B73" w14:textId="77777777" w:rsidR="00114806" w:rsidRPr="00114806" w:rsidRDefault="00114806" w:rsidP="00BA49DC">
      <w:pPr>
        <w:ind w:left="426" w:hanging="426"/>
        <w:rPr>
          <w:rFonts w:ascii="Arial" w:hAnsi="Arial" w:cs="Arial"/>
        </w:rPr>
      </w:pPr>
    </w:p>
    <w:p w14:paraId="5C9A833B" w14:textId="21D749BC" w:rsidR="00114806" w:rsidRPr="00BA49DC" w:rsidRDefault="00114806" w:rsidP="00BA49DC">
      <w:pPr>
        <w:ind w:left="426" w:hanging="426"/>
        <w:rPr>
          <w:rFonts w:ascii="Arial" w:hAnsi="Arial" w:cs="Arial"/>
        </w:rPr>
      </w:pPr>
      <w:r w:rsidRPr="00BA49DC">
        <w:rPr>
          <w:rFonts w:ascii="Arial" w:hAnsi="Arial" w:cs="Arial"/>
        </w:rPr>
        <w:t>Causes of actions:</w:t>
      </w:r>
    </w:p>
    <w:p w14:paraId="2EA96113" w14:textId="77777777" w:rsidR="00114806" w:rsidRPr="00114806" w:rsidRDefault="00114806" w:rsidP="00BA49DC">
      <w:pPr>
        <w:ind w:left="426" w:hanging="426"/>
        <w:rPr>
          <w:rFonts w:ascii="Arial" w:hAnsi="Arial" w:cs="Arial"/>
        </w:rPr>
      </w:pPr>
    </w:p>
    <w:p w14:paraId="32FDEC4C" w14:textId="051C71F0" w:rsidR="00114806" w:rsidRPr="00BA49DC" w:rsidRDefault="00114806" w:rsidP="00BA49DC">
      <w:pPr>
        <w:ind w:left="426" w:hanging="426"/>
        <w:rPr>
          <w:rFonts w:ascii="Arial" w:hAnsi="Arial" w:cs="Arial"/>
        </w:rPr>
      </w:pPr>
      <w:r w:rsidRPr="00BA49DC">
        <w:rPr>
          <w:rFonts w:ascii="Arial" w:hAnsi="Arial" w:cs="Arial"/>
        </w:rPr>
        <w:t>LSH 3608 actuation (T 601 high level)</w:t>
      </w:r>
    </w:p>
    <w:p w14:paraId="525EE3A5" w14:textId="77777777" w:rsidR="00114806" w:rsidRPr="00114806" w:rsidRDefault="00114806" w:rsidP="00BA49DC">
      <w:pPr>
        <w:ind w:left="426" w:hanging="426"/>
        <w:rPr>
          <w:rFonts w:ascii="Arial" w:hAnsi="Arial" w:cs="Arial"/>
        </w:rPr>
      </w:pPr>
    </w:p>
    <w:p w14:paraId="1D500816" w14:textId="686DCF1F" w:rsidR="00114806" w:rsidRPr="00BA49DC" w:rsidRDefault="00114806" w:rsidP="00BA49DC">
      <w:pPr>
        <w:ind w:left="426" w:hanging="426"/>
        <w:rPr>
          <w:rFonts w:ascii="Arial" w:hAnsi="Arial" w:cs="Arial"/>
        </w:rPr>
      </w:pPr>
      <w:r w:rsidRPr="00BA49DC">
        <w:rPr>
          <w:rFonts w:ascii="Arial" w:hAnsi="Arial" w:cs="Arial"/>
        </w:rPr>
        <w:t>Action:</w:t>
      </w:r>
    </w:p>
    <w:p w14:paraId="2252F0FC" w14:textId="77777777" w:rsidR="00114806" w:rsidRPr="00114806" w:rsidRDefault="00114806" w:rsidP="00BA49DC">
      <w:pPr>
        <w:ind w:left="426" w:hanging="426"/>
        <w:rPr>
          <w:rFonts w:ascii="Arial" w:hAnsi="Arial" w:cs="Arial"/>
        </w:rPr>
      </w:pPr>
    </w:p>
    <w:p w14:paraId="62F3C7D7" w14:textId="11B7DCE2" w:rsidR="00114806" w:rsidRPr="00BA49DC" w:rsidRDefault="00114806" w:rsidP="00BA49DC">
      <w:pPr>
        <w:ind w:left="426" w:hanging="426"/>
        <w:rPr>
          <w:rFonts w:ascii="Arial" w:hAnsi="Arial" w:cs="Arial"/>
        </w:rPr>
      </w:pPr>
      <w:r w:rsidRPr="00BA49DC">
        <w:rPr>
          <w:rFonts w:ascii="Arial" w:hAnsi="Arial" w:cs="Arial"/>
        </w:rPr>
        <w:t>LV 3101 closing (discharge of drying fluid bed to PP Powder pneumatic transport)</w:t>
      </w:r>
    </w:p>
    <w:p w14:paraId="3D466A35" w14:textId="77777777" w:rsidR="00114806" w:rsidRPr="00114806" w:rsidRDefault="00114806" w:rsidP="00BA49DC">
      <w:pPr>
        <w:ind w:left="426" w:hanging="426"/>
        <w:rPr>
          <w:rFonts w:ascii="Arial" w:hAnsi="Arial" w:cs="Arial"/>
        </w:rPr>
      </w:pPr>
    </w:p>
    <w:p w14:paraId="51654AB2" w14:textId="77777777" w:rsidR="00114806" w:rsidRPr="00BA49DC" w:rsidRDefault="00114806" w:rsidP="00BA49DC">
      <w:pPr>
        <w:ind w:left="426" w:hanging="426"/>
        <w:rPr>
          <w:rFonts w:ascii="Arial" w:hAnsi="Arial" w:cs="Arial"/>
        </w:rPr>
      </w:pPr>
      <w:r w:rsidRPr="00BA49DC">
        <w:rPr>
          <w:rFonts w:ascii="Arial" w:hAnsi="Arial" w:cs="Arial"/>
        </w:rPr>
        <w:t>34</w:t>
      </w:r>
      <w:r w:rsidRPr="00BA49DC">
        <w:rPr>
          <w:rFonts w:ascii="Arial" w:hAnsi="Arial" w:cs="Arial"/>
        </w:rPr>
        <w:tab/>
        <w:t>Sequence I 3602</w:t>
      </w:r>
    </w:p>
    <w:p w14:paraId="35EF6788" w14:textId="77777777" w:rsidR="00114806" w:rsidRPr="00114806" w:rsidRDefault="00114806" w:rsidP="00BA49DC">
      <w:pPr>
        <w:ind w:left="426" w:hanging="426"/>
        <w:rPr>
          <w:rFonts w:ascii="Arial" w:hAnsi="Arial" w:cs="Arial"/>
        </w:rPr>
      </w:pPr>
    </w:p>
    <w:p w14:paraId="3C639038" w14:textId="77777777" w:rsidR="00114806" w:rsidRPr="00BA49DC" w:rsidRDefault="00114806" w:rsidP="00BA49DC">
      <w:pPr>
        <w:ind w:left="426" w:hanging="426"/>
        <w:rPr>
          <w:rFonts w:ascii="Arial" w:hAnsi="Arial" w:cs="Arial"/>
        </w:rPr>
      </w:pPr>
      <w:r w:rsidRPr="00BA49DC">
        <w:rPr>
          <w:rFonts w:ascii="Arial" w:hAnsi="Arial" w:cs="Arial"/>
        </w:rPr>
        <w:t>By means of HS 3601 push button start blower starts (B602 A or S depending on HS 3605 position)</w:t>
      </w:r>
    </w:p>
    <w:p w14:paraId="52A07694" w14:textId="650190A0" w:rsidR="00114806" w:rsidRPr="00114806" w:rsidRDefault="00114806" w:rsidP="00BA49DC">
      <w:pPr>
        <w:ind w:left="426" w:hanging="426"/>
        <w:rPr>
          <w:rFonts w:ascii="Arial" w:hAnsi="Arial" w:cs="Arial"/>
        </w:rPr>
      </w:pPr>
    </w:p>
    <w:p w14:paraId="70F1FB7B" w14:textId="77777777" w:rsidR="00114806" w:rsidRPr="00BA49DC" w:rsidRDefault="00114806" w:rsidP="00BA49DC">
      <w:pPr>
        <w:ind w:left="426" w:hanging="426"/>
        <w:rPr>
          <w:rFonts w:ascii="Arial" w:hAnsi="Arial" w:cs="Arial"/>
        </w:rPr>
      </w:pPr>
      <w:r w:rsidRPr="00BA49DC">
        <w:rPr>
          <w:rFonts w:ascii="Arial" w:hAnsi="Arial" w:cs="Arial"/>
        </w:rPr>
        <w:t>Blower can start only if it’s suction valve opened (permission from ZSH 3601 A or S ) bypass valve HV 3602 is opened (permission from HZSH 3602) and fan B601 A or S is running       (see I 3605).  If the suction pressure falls below the set point of PSL 3609) an alarm is given.</w:t>
      </w:r>
    </w:p>
    <w:p w14:paraId="0E499738" w14:textId="77777777" w:rsidR="00114806" w:rsidRPr="00114806" w:rsidRDefault="00114806" w:rsidP="00BA49DC">
      <w:pPr>
        <w:ind w:left="426" w:hanging="426"/>
        <w:rPr>
          <w:rFonts w:ascii="Arial" w:hAnsi="Arial" w:cs="Arial"/>
        </w:rPr>
      </w:pPr>
    </w:p>
    <w:p w14:paraId="383B0ACC" w14:textId="77777777" w:rsidR="00114806" w:rsidRPr="00114806" w:rsidRDefault="00114806" w:rsidP="00BA49DC">
      <w:pPr>
        <w:ind w:left="426" w:hanging="426"/>
        <w:rPr>
          <w:rFonts w:ascii="Arial" w:hAnsi="Arial" w:cs="Arial"/>
        </w:rPr>
      </w:pPr>
    </w:p>
    <w:p w14:paraId="4C1A0A94" w14:textId="77777777" w:rsidR="00114806" w:rsidRPr="00BA49DC" w:rsidRDefault="00114806" w:rsidP="00BA49DC">
      <w:pPr>
        <w:ind w:left="426" w:hanging="426"/>
        <w:rPr>
          <w:rFonts w:ascii="Arial" w:hAnsi="Arial" w:cs="Arial"/>
        </w:rPr>
      </w:pPr>
      <w:r w:rsidRPr="00BA49DC">
        <w:rPr>
          <w:rFonts w:ascii="Arial" w:hAnsi="Arial" w:cs="Arial"/>
        </w:rPr>
        <w:t>The blower stops if one of the following conditions is set:</w:t>
      </w:r>
    </w:p>
    <w:p w14:paraId="1E149AC5" w14:textId="77777777" w:rsidR="00114806" w:rsidRPr="00114806" w:rsidRDefault="00114806" w:rsidP="00BA49DC">
      <w:pPr>
        <w:ind w:left="426" w:hanging="426"/>
        <w:rPr>
          <w:rFonts w:ascii="Arial" w:hAnsi="Arial" w:cs="Arial"/>
        </w:rPr>
      </w:pPr>
    </w:p>
    <w:p w14:paraId="17824A97" w14:textId="3A6B6506" w:rsidR="00114806" w:rsidRPr="00BA49DC" w:rsidRDefault="00114806" w:rsidP="00BA49DC">
      <w:pPr>
        <w:ind w:left="426" w:hanging="426"/>
        <w:rPr>
          <w:rFonts w:ascii="Arial" w:hAnsi="Arial" w:cs="Arial"/>
        </w:rPr>
      </w:pPr>
      <w:r w:rsidRPr="00BA49DC">
        <w:rPr>
          <w:rFonts w:ascii="Arial" w:hAnsi="Arial" w:cs="Arial"/>
        </w:rPr>
        <w:t>Delivery pressure higher than the set point of PSH 3614 A/S (no bypass)</w:t>
      </w:r>
    </w:p>
    <w:p w14:paraId="7C744038" w14:textId="77777777" w:rsidR="00114806" w:rsidRPr="00114806" w:rsidRDefault="00114806" w:rsidP="00BA49DC">
      <w:pPr>
        <w:ind w:left="426" w:hanging="426"/>
        <w:rPr>
          <w:rFonts w:ascii="Arial" w:hAnsi="Arial" w:cs="Arial"/>
        </w:rPr>
      </w:pPr>
    </w:p>
    <w:p w14:paraId="12D09B7C" w14:textId="62C18FB9" w:rsidR="00114806" w:rsidRPr="00BA49DC" w:rsidRDefault="00114806" w:rsidP="00BA49DC">
      <w:pPr>
        <w:ind w:left="426" w:hanging="426"/>
        <w:rPr>
          <w:rFonts w:ascii="Arial" w:hAnsi="Arial" w:cs="Arial"/>
        </w:rPr>
      </w:pPr>
      <w:r w:rsidRPr="00BA49DC">
        <w:rPr>
          <w:rFonts w:ascii="Arial" w:hAnsi="Arial" w:cs="Arial"/>
        </w:rPr>
        <w:t>XSL 3603 A or S (depending on HS 3615 position) is occurring.</w:t>
      </w:r>
    </w:p>
    <w:p w14:paraId="67E99054" w14:textId="77777777" w:rsidR="00114806" w:rsidRPr="00114806" w:rsidRDefault="00114806" w:rsidP="00BA49DC">
      <w:pPr>
        <w:ind w:left="426" w:hanging="426"/>
        <w:rPr>
          <w:rFonts w:ascii="Arial" w:hAnsi="Arial" w:cs="Arial"/>
        </w:rPr>
      </w:pPr>
    </w:p>
    <w:p w14:paraId="0652CDC5" w14:textId="7CB339F3" w:rsidR="00114806" w:rsidRPr="00BA49DC" w:rsidRDefault="00114806" w:rsidP="00BA49DC">
      <w:pPr>
        <w:ind w:left="426" w:hanging="426"/>
        <w:rPr>
          <w:rFonts w:ascii="Arial" w:hAnsi="Arial" w:cs="Arial"/>
        </w:rPr>
      </w:pPr>
      <w:r w:rsidRPr="00BA49DC">
        <w:rPr>
          <w:rFonts w:ascii="Arial" w:hAnsi="Arial" w:cs="Arial"/>
        </w:rPr>
        <w:t>Suction pressure lower than the set point of PSLL 3610 (can be by passed).</w:t>
      </w:r>
    </w:p>
    <w:p w14:paraId="31ACBD95" w14:textId="77777777" w:rsidR="00114806" w:rsidRPr="00114806" w:rsidRDefault="00114806" w:rsidP="00BA49DC">
      <w:pPr>
        <w:ind w:left="426" w:hanging="426"/>
        <w:rPr>
          <w:rFonts w:ascii="Arial" w:hAnsi="Arial" w:cs="Arial"/>
        </w:rPr>
      </w:pPr>
    </w:p>
    <w:p w14:paraId="4AF1CDC0" w14:textId="7BED18B6" w:rsidR="00114806" w:rsidRPr="00BA49DC" w:rsidRDefault="00114806" w:rsidP="00BA49DC">
      <w:pPr>
        <w:ind w:left="426" w:hanging="426"/>
        <w:rPr>
          <w:rFonts w:ascii="Arial" w:hAnsi="Arial" w:cs="Arial"/>
        </w:rPr>
      </w:pPr>
      <w:r w:rsidRPr="00BA49DC">
        <w:rPr>
          <w:rFonts w:ascii="Arial" w:hAnsi="Arial" w:cs="Arial"/>
        </w:rPr>
        <w:t>Suction valve (ZSH 3601 A or S) not completely opened (cannot be bypassed)</w:t>
      </w:r>
    </w:p>
    <w:p w14:paraId="396F29AC" w14:textId="77777777" w:rsidR="00114806" w:rsidRPr="00114806" w:rsidRDefault="00114806" w:rsidP="00BA49DC">
      <w:pPr>
        <w:ind w:left="426" w:hanging="426"/>
        <w:rPr>
          <w:rFonts w:ascii="Arial" w:hAnsi="Arial" w:cs="Arial"/>
        </w:rPr>
      </w:pPr>
    </w:p>
    <w:p w14:paraId="789E8D0A" w14:textId="3C66599B" w:rsidR="00114806" w:rsidRPr="00BA49DC" w:rsidRDefault="00114806" w:rsidP="00BA49DC">
      <w:pPr>
        <w:ind w:left="426" w:hanging="426"/>
        <w:rPr>
          <w:rFonts w:ascii="Arial" w:hAnsi="Arial" w:cs="Arial"/>
        </w:rPr>
      </w:pPr>
      <w:r w:rsidRPr="00BA49DC">
        <w:rPr>
          <w:rFonts w:ascii="Arial" w:hAnsi="Arial" w:cs="Arial"/>
        </w:rPr>
        <w:t>Delivery temperature higher than the set point of TSH 3615 (no bypass)</w:t>
      </w:r>
    </w:p>
    <w:p w14:paraId="7595A580" w14:textId="77777777" w:rsidR="00114806" w:rsidRPr="00114806" w:rsidRDefault="00114806" w:rsidP="00BA49DC">
      <w:pPr>
        <w:ind w:left="426" w:hanging="426"/>
        <w:rPr>
          <w:rFonts w:ascii="Arial" w:hAnsi="Arial" w:cs="Arial"/>
        </w:rPr>
      </w:pPr>
    </w:p>
    <w:p w14:paraId="08FB1CDC" w14:textId="77777777" w:rsidR="00114806" w:rsidRPr="00BA49DC" w:rsidRDefault="00114806" w:rsidP="00BA49DC">
      <w:pPr>
        <w:ind w:left="426" w:hanging="426"/>
        <w:rPr>
          <w:rFonts w:ascii="Arial" w:hAnsi="Arial" w:cs="Arial"/>
        </w:rPr>
      </w:pPr>
      <w:r w:rsidRPr="00BA49DC">
        <w:rPr>
          <w:rFonts w:ascii="Arial" w:hAnsi="Arial" w:cs="Arial"/>
        </w:rPr>
        <w:t>PSLL 3610 must be temporary excluded by means of a timer (approx 5 sec) at blower start up.</w:t>
      </w:r>
    </w:p>
    <w:p w14:paraId="248ED30E" w14:textId="77777777" w:rsidR="00114806" w:rsidRPr="00114806" w:rsidRDefault="00114806" w:rsidP="00BA49DC">
      <w:pPr>
        <w:ind w:left="426" w:hanging="426"/>
        <w:rPr>
          <w:rFonts w:ascii="Arial" w:hAnsi="Arial" w:cs="Arial"/>
        </w:rPr>
      </w:pPr>
    </w:p>
    <w:p w14:paraId="16437D3B" w14:textId="77777777" w:rsidR="00114806" w:rsidRPr="00BA49DC" w:rsidRDefault="00114806" w:rsidP="00BA49DC">
      <w:pPr>
        <w:ind w:left="426" w:hanging="426"/>
        <w:rPr>
          <w:rFonts w:ascii="Arial" w:hAnsi="Arial" w:cs="Arial"/>
        </w:rPr>
      </w:pPr>
      <w:r w:rsidRPr="00BA49DC">
        <w:rPr>
          <w:rFonts w:ascii="Arial" w:hAnsi="Arial" w:cs="Arial"/>
        </w:rPr>
        <w:t>After shut down the restart can be done only by means of reset start push button.</w:t>
      </w:r>
    </w:p>
    <w:p w14:paraId="3627FC4D" w14:textId="77777777" w:rsidR="00114806" w:rsidRPr="00114806" w:rsidRDefault="00114806" w:rsidP="00BA49DC">
      <w:pPr>
        <w:ind w:left="426" w:hanging="426"/>
        <w:rPr>
          <w:rFonts w:ascii="Arial" w:hAnsi="Arial" w:cs="Arial"/>
        </w:rPr>
      </w:pPr>
    </w:p>
    <w:p w14:paraId="3706F4D5" w14:textId="77777777" w:rsidR="00114806" w:rsidRPr="00BA49DC" w:rsidRDefault="00114806" w:rsidP="00BA49DC">
      <w:pPr>
        <w:ind w:left="426" w:hanging="426"/>
        <w:rPr>
          <w:rFonts w:ascii="Arial" w:hAnsi="Arial" w:cs="Arial"/>
        </w:rPr>
      </w:pPr>
      <w:r w:rsidRPr="00BA49DC">
        <w:rPr>
          <w:rFonts w:ascii="Arial" w:hAnsi="Arial" w:cs="Arial"/>
        </w:rPr>
        <w:t>35</w:t>
      </w:r>
      <w:r w:rsidRPr="00BA49DC">
        <w:rPr>
          <w:rFonts w:ascii="Arial" w:hAnsi="Arial" w:cs="Arial"/>
        </w:rPr>
        <w:tab/>
        <w:t>Sequence I 3603</w:t>
      </w:r>
    </w:p>
    <w:p w14:paraId="20EB6792" w14:textId="77777777" w:rsidR="00114806" w:rsidRPr="00114806" w:rsidRDefault="00114806" w:rsidP="00BA49DC">
      <w:pPr>
        <w:ind w:left="426" w:hanging="426"/>
        <w:rPr>
          <w:rFonts w:ascii="Arial" w:hAnsi="Arial" w:cs="Arial"/>
        </w:rPr>
      </w:pPr>
    </w:p>
    <w:p w14:paraId="01F11DDD" w14:textId="77777777" w:rsidR="00114806" w:rsidRPr="00BA49DC" w:rsidRDefault="00114806" w:rsidP="00BA49DC">
      <w:pPr>
        <w:ind w:left="426" w:hanging="426"/>
        <w:rPr>
          <w:rFonts w:ascii="Arial" w:hAnsi="Arial" w:cs="Arial"/>
        </w:rPr>
      </w:pPr>
      <w:r w:rsidRPr="00BA49DC">
        <w:rPr>
          <w:rFonts w:ascii="Arial" w:hAnsi="Arial" w:cs="Arial"/>
        </w:rPr>
        <w:t>Rotary valve X 601 A or S is actuated by start push button HS 3607 (depending on selector   HS 3616 position) and if are realized all the following conditions of permission:</w:t>
      </w:r>
    </w:p>
    <w:p w14:paraId="1A136840" w14:textId="77777777" w:rsidR="00114806" w:rsidRPr="00114806" w:rsidRDefault="00114806" w:rsidP="00BA49DC">
      <w:pPr>
        <w:ind w:left="426" w:hanging="426"/>
        <w:rPr>
          <w:rFonts w:ascii="Arial" w:hAnsi="Arial" w:cs="Arial"/>
        </w:rPr>
      </w:pPr>
    </w:p>
    <w:p w14:paraId="7593253C" w14:textId="4D5EBA2E" w:rsidR="00114806" w:rsidRPr="00BA49DC" w:rsidRDefault="00114806" w:rsidP="00BA49DC">
      <w:pPr>
        <w:ind w:left="426" w:hanging="426"/>
        <w:rPr>
          <w:rFonts w:ascii="Arial" w:hAnsi="Arial" w:cs="Arial"/>
        </w:rPr>
      </w:pPr>
      <w:r w:rsidRPr="00BA49DC">
        <w:rPr>
          <w:rFonts w:ascii="Arial" w:hAnsi="Arial" w:cs="Arial"/>
        </w:rPr>
        <w:t>Run of the blower and the fan selection.</w:t>
      </w:r>
    </w:p>
    <w:p w14:paraId="2908524E" w14:textId="77777777" w:rsidR="00114806" w:rsidRPr="00114806" w:rsidRDefault="00114806" w:rsidP="00BA49DC">
      <w:pPr>
        <w:ind w:left="426" w:hanging="426"/>
        <w:rPr>
          <w:rFonts w:ascii="Arial" w:hAnsi="Arial" w:cs="Arial"/>
        </w:rPr>
      </w:pPr>
    </w:p>
    <w:p w14:paraId="3F4A3634" w14:textId="5240273E" w:rsidR="00114806" w:rsidRPr="00BA49DC" w:rsidRDefault="00114806" w:rsidP="00BA49DC">
      <w:pPr>
        <w:ind w:left="426" w:hanging="426"/>
        <w:rPr>
          <w:rFonts w:ascii="Arial" w:hAnsi="Arial" w:cs="Arial"/>
        </w:rPr>
      </w:pPr>
      <w:r w:rsidRPr="00BA49DC">
        <w:rPr>
          <w:rFonts w:ascii="Arial" w:hAnsi="Arial" w:cs="Arial"/>
        </w:rPr>
        <w:t>Delivery pressure not higher than the set point of PSH 3613 (bypassed).</w:t>
      </w:r>
    </w:p>
    <w:p w14:paraId="1D0E47C1" w14:textId="77777777" w:rsidR="00114806" w:rsidRPr="00114806" w:rsidRDefault="00114806" w:rsidP="00BA49DC">
      <w:pPr>
        <w:ind w:left="426" w:hanging="426"/>
        <w:rPr>
          <w:rFonts w:ascii="Arial" w:hAnsi="Arial" w:cs="Arial"/>
        </w:rPr>
      </w:pPr>
    </w:p>
    <w:p w14:paraId="47E368F1" w14:textId="2F12732A" w:rsidR="00114806" w:rsidRPr="00BA49DC" w:rsidRDefault="00114806" w:rsidP="00BA49DC">
      <w:pPr>
        <w:ind w:left="426" w:hanging="426"/>
        <w:rPr>
          <w:rFonts w:ascii="Arial" w:hAnsi="Arial" w:cs="Arial"/>
        </w:rPr>
      </w:pPr>
      <w:r w:rsidRPr="00BA49DC">
        <w:rPr>
          <w:rFonts w:ascii="Arial" w:hAnsi="Arial" w:cs="Arial"/>
        </w:rPr>
        <w:t>Delivery pressure not lower than set point of PSL 3613. (bypassed).</w:t>
      </w:r>
    </w:p>
    <w:p w14:paraId="7A3DB75F" w14:textId="77777777" w:rsidR="00114806" w:rsidRPr="00114806" w:rsidRDefault="00114806" w:rsidP="00BA49DC">
      <w:pPr>
        <w:ind w:left="426" w:hanging="426"/>
        <w:rPr>
          <w:rFonts w:ascii="Arial" w:hAnsi="Arial" w:cs="Arial"/>
        </w:rPr>
      </w:pPr>
    </w:p>
    <w:p w14:paraId="2CB09ED7" w14:textId="513AEDBA" w:rsidR="00114806" w:rsidRPr="00BA49DC" w:rsidRDefault="00114806" w:rsidP="00BA49DC">
      <w:pPr>
        <w:ind w:left="426" w:hanging="426"/>
        <w:rPr>
          <w:rFonts w:ascii="Arial" w:hAnsi="Arial" w:cs="Arial"/>
        </w:rPr>
      </w:pPr>
      <w:r w:rsidRPr="00BA49DC">
        <w:rPr>
          <w:rFonts w:ascii="Arial" w:hAnsi="Arial" w:cs="Arial"/>
        </w:rPr>
        <w:lastRenderedPageBreak/>
        <w:t>Not wrong positioning of the diverter valves compared to the path selected by means of HS 3618 and HS 3612 (HZSL 3603/3604 - 3605 and HZSH 3603/3604 - 3605 limit switches)</w:t>
      </w:r>
    </w:p>
    <w:p w14:paraId="0ECA642B" w14:textId="77777777" w:rsidR="00114806" w:rsidRPr="00114806" w:rsidRDefault="00114806" w:rsidP="00BA49DC">
      <w:pPr>
        <w:ind w:left="426" w:hanging="426"/>
        <w:rPr>
          <w:rFonts w:ascii="Arial" w:hAnsi="Arial" w:cs="Arial"/>
        </w:rPr>
      </w:pPr>
    </w:p>
    <w:p w14:paraId="057172BB" w14:textId="6002618E" w:rsidR="00114806" w:rsidRPr="00BA49DC" w:rsidRDefault="00114806" w:rsidP="00BA49DC">
      <w:pPr>
        <w:ind w:left="426" w:hanging="426"/>
        <w:rPr>
          <w:rFonts w:ascii="Arial" w:hAnsi="Arial" w:cs="Arial"/>
        </w:rPr>
      </w:pPr>
      <w:r w:rsidRPr="00BA49DC">
        <w:rPr>
          <w:rFonts w:ascii="Arial" w:hAnsi="Arial" w:cs="Arial"/>
        </w:rPr>
        <w:t>Opening of the butterfly valve HV 3620 A or S (depending on HS 3616 position).</w:t>
      </w:r>
    </w:p>
    <w:p w14:paraId="6C4B30BF" w14:textId="77777777" w:rsidR="00114806" w:rsidRPr="00114806" w:rsidRDefault="00114806" w:rsidP="00BA49DC">
      <w:pPr>
        <w:ind w:left="426" w:hanging="426"/>
        <w:rPr>
          <w:rFonts w:ascii="Arial" w:hAnsi="Arial" w:cs="Arial"/>
        </w:rPr>
      </w:pPr>
    </w:p>
    <w:p w14:paraId="1B99EDCD" w14:textId="77777777" w:rsidR="00114806" w:rsidRPr="00BA49DC" w:rsidRDefault="00114806" w:rsidP="00BA49DC">
      <w:pPr>
        <w:ind w:left="426" w:hanging="426"/>
        <w:rPr>
          <w:rFonts w:ascii="Arial" w:hAnsi="Arial" w:cs="Arial"/>
        </w:rPr>
      </w:pPr>
      <w:r w:rsidRPr="00BA49DC">
        <w:rPr>
          <w:rFonts w:ascii="Arial" w:hAnsi="Arial" w:cs="Arial"/>
        </w:rPr>
        <w:t>After starting of rotary valve the following automatic sequences are operating:</w:t>
      </w:r>
    </w:p>
    <w:p w14:paraId="7B447FDA" w14:textId="77777777" w:rsidR="00114806" w:rsidRPr="00114806" w:rsidRDefault="00114806" w:rsidP="00BA49DC">
      <w:pPr>
        <w:ind w:left="426" w:hanging="426"/>
        <w:rPr>
          <w:rFonts w:ascii="Arial" w:hAnsi="Arial" w:cs="Arial"/>
        </w:rPr>
      </w:pPr>
    </w:p>
    <w:p w14:paraId="0DE9B8BF" w14:textId="62D28246" w:rsidR="00114806" w:rsidRPr="00BA49DC" w:rsidRDefault="00114806" w:rsidP="00BA49DC">
      <w:pPr>
        <w:ind w:left="426" w:hanging="426"/>
        <w:rPr>
          <w:rFonts w:ascii="Arial" w:hAnsi="Arial" w:cs="Arial"/>
        </w:rPr>
      </w:pPr>
      <w:r w:rsidRPr="00BA49DC">
        <w:rPr>
          <w:rFonts w:ascii="Arial" w:hAnsi="Arial" w:cs="Arial"/>
        </w:rPr>
        <w:t>Start of cleaning cycle of filter F603 through the 2 solenoid valve KV 3604 A and B).</w:t>
      </w:r>
    </w:p>
    <w:p w14:paraId="5A613640" w14:textId="77777777" w:rsidR="00114806" w:rsidRPr="00114806" w:rsidRDefault="00114806" w:rsidP="00BA49DC">
      <w:pPr>
        <w:ind w:left="426" w:hanging="426"/>
        <w:rPr>
          <w:rFonts w:ascii="Arial" w:hAnsi="Arial" w:cs="Arial"/>
        </w:rPr>
      </w:pPr>
    </w:p>
    <w:p w14:paraId="5E6B1E4C" w14:textId="77777777" w:rsidR="00114806" w:rsidRPr="00BA49DC" w:rsidRDefault="00114806" w:rsidP="00BA49DC">
      <w:pPr>
        <w:ind w:left="426" w:hanging="426"/>
        <w:rPr>
          <w:rFonts w:ascii="Arial" w:hAnsi="Arial" w:cs="Arial"/>
        </w:rPr>
      </w:pPr>
      <w:r w:rsidRPr="00BA49DC">
        <w:rPr>
          <w:rFonts w:ascii="Arial" w:hAnsi="Arial" w:cs="Arial"/>
        </w:rPr>
        <w:t>(The cycle is the following activation of solenoid valve KV 3604 A for a time of           0.2 seconds stopping for a time 2.5 minutes) activation of solenoid valve KV 3604 B for a time of 0.2 seconds stopping for  a time of 2.5 minutes reactivation of solenoid valve KV 3604 A and so on.</w:t>
      </w:r>
    </w:p>
    <w:p w14:paraId="4E763CC6" w14:textId="18EEB29A" w:rsidR="00114806" w:rsidRPr="00114806" w:rsidRDefault="00114806" w:rsidP="00BA49DC">
      <w:pPr>
        <w:ind w:left="426" w:hanging="426"/>
        <w:rPr>
          <w:rFonts w:ascii="Arial" w:hAnsi="Arial" w:cs="Arial"/>
        </w:rPr>
      </w:pPr>
    </w:p>
    <w:p w14:paraId="290658BD" w14:textId="18467339" w:rsidR="00114806" w:rsidRPr="00BA49DC" w:rsidRDefault="00114806" w:rsidP="00BA49DC">
      <w:pPr>
        <w:ind w:left="426" w:hanging="426"/>
        <w:rPr>
          <w:rFonts w:ascii="Arial" w:hAnsi="Arial" w:cs="Arial"/>
        </w:rPr>
      </w:pPr>
      <w:r w:rsidRPr="00BA49DC">
        <w:rPr>
          <w:rFonts w:ascii="Arial" w:hAnsi="Arial" w:cs="Arial"/>
        </w:rPr>
        <w:t>Opening of butterfly valve HV 3619 A/S (depending on HS 3616 position).</w:t>
      </w:r>
    </w:p>
    <w:p w14:paraId="73871835" w14:textId="77777777" w:rsidR="00114806" w:rsidRPr="00114806" w:rsidRDefault="00114806" w:rsidP="00BA49DC">
      <w:pPr>
        <w:ind w:left="426" w:hanging="426"/>
        <w:rPr>
          <w:rFonts w:ascii="Arial" w:hAnsi="Arial" w:cs="Arial"/>
        </w:rPr>
      </w:pPr>
    </w:p>
    <w:p w14:paraId="20B8A962" w14:textId="77777777" w:rsidR="00114806" w:rsidRPr="00BA49DC" w:rsidRDefault="00114806" w:rsidP="00BA49DC">
      <w:pPr>
        <w:ind w:left="426" w:hanging="426"/>
        <w:rPr>
          <w:rFonts w:ascii="Arial" w:hAnsi="Arial" w:cs="Arial"/>
        </w:rPr>
      </w:pPr>
      <w:r w:rsidRPr="00BA49DC">
        <w:rPr>
          <w:rFonts w:ascii="Arial" w:hAnsi="Arial" w:cs="Arial"/>
        </w:rPr>
        <w:t>The cycle is stopped when the rotary valve is in stop condition.  The rotary valve stops if one of the following conditions is met:</w:t>
      </w:r>
    </w:p>
    <w:p w14:paraId="6746DF74" w14:textId="77777777" w:rsidR="00114806" w:rsidRPr="00114806" w:rsidRDefault="00114806" w:rsidP="00BA49DC">
      <w:pPr>
        <w:ind w:left="426" w:hanging="426"/>
        <w:rPr>
          <w:rFonts w:ascii="Arial" w:hAnsi="Arial" w:cs="Arial"/>
        </w:rPr>
      </w:pPr>
    </w:p>
    <w:p w14:paraId="24F75097" w14:textId="5CE73365" w:rsidR="00114806" w:rsidRPr="00BA49DC" w:rsidRDefault="00114806" w:rsidP="00BA49DC">
      <w:pPr>
        <w:ind w:left="426" w:hanging="426"/>
        <w:rPr>
          <w:rFonts w:ascii="Arial" w:hAnsi="Arial" w:cs="Arial"/>
        </w:rPr>
      </w:pPr>
      <w:r w:rsidRPr="00BA49DC">
        <w:rPr>
          <w:rFonts w:ascii="Arial" w:hAnsi="Arial" w:cs="Arial"/>
        </w:rPr>
        <w:t>One of permission conditions is not realized.</w:t>
      </w:r>
    </w:p>
    <w:p w14:paraId="3EDB7677" w14:textId="77777777" w:rsidR="00114806" w:rsidRPr="00114806" w:rsidRDefault="00114806" w:rsidP="00BA49DC">
      <w:pPr>
        <w:ind w:left="426" w:hanging="426"/>
        <w:rPr>
          <w:rFonts w:ascii="Arial" w:hAnsi="Arial" w:cs="Arial"/>
        </w:rPr>
      </w:pPr>
    </w:p>
    <w:p w14:paraId="045C8342" w14:textId="195C18DD" w:rsidR="00114806" w:rsidRPr="00BA49DC" w:rsidRDefault="00114806" w:rsidP="00BA49DC">
      <w:pPr>
        <w:ind w:left="426" w:hanging="426"/>
        <w:rPr>
          <w:rFonts w:ascii="Arial" w:hAnsi="Arial" w:cs="Arial"/>
        </w:rPr>
      </w:pPr>
      <w:r w:rsidRPr="00BA49DC">
        <w:rPr>
          <w:rFonts w:ascii="Arial" w:hAnsi="Arial" w:cs="Arial"/>
        </w:rPr>
        <w:t>Wrong position of butterfly valve under rotary valves (HZSH 3620 A or S and HZSL 3620 A or S.</w:t>
      </w:r>
    </w:p>
    <w:p w14:paraId="6C242E26" w14:textId="421C37A5" w:rsidR="00114806" w:rsidRPr="00114806" w:rsidRDefault="00114806" w:rsidP="00BA49DC">
      <w:pPr>
        <w:ind w:left="426" w:hanging="426"/>
        <w:rPr>
          <w:rFonts w:ascii="Arial" w:hAnsi="Arial" w:cs="Arial"/>
        </w:rPr>
      </w:pPr>
    </w:p>
    <w:p w14:paraId="430B6A54" w14:textId="526254F2" w:rsidR="00114806" w:rsidRPr="00BA49DC" w:rsidRDefault="00114806" w:rsidP="00BA49DC">
      <w:pPr>
        <w:ind w:left="426" w:hanging="426"/>
        <w:rPr>
          <w:rFonts w:ascii="Arial" w:hAnsi="Arial" w:cs="Arial"/>
        </w:rPr>
      </w:pPr>
      <w:r w:rsidRPr="00BA49DC">
        <w:rPr>
          <w:rFonts w:ascii="Arial" w:hAnsi="Arial" w:cs="Arial"/>
        </w:rPr>
        <w:t>Activation of stop push HS 3607</w:t>
      </w:r>
    </w:p>
    <w:p w14:paraId="27FB028A" w14:textId="77777777" w:rsidR="00114806" w:rsidRPr="00114806" w:rsidRDefault="00114806" w:rsidP="00BA49DC">
      <w:pPr>
        <w:ind w:left="426" w:hanging="426"/>
        <w:rPr>
          <w:rFonts w:ascii="Arial" w:hAnsi="Arial" w:cs="Arial"/>
        </w:rPr>
      </w:pPr>
    </w:p>
    <w:p w14:paraId="639D42CB" w14:textId="77777777" w:rsidR="00114806" w:rsidRPr="00BA49DC" w:rsidRDefault="00114806" w:rsidP="00BA49DC">
      <w:pPr>
        <w:ind w:left="426" w:hanging="426"/>
        <w:rPr>
          <w:rFonts w:ascii="Arial" w:hAnsi="Arial" w:cs="Arial"/>
        </w:rPr>
      </w:pPr>
      <w:r w:rsidRPr="00BA49DC">
        <w:rPr>
          <w:rFonts w:ascii="Arial" w:hAnsi="Arial" w:cs="Arial"/>
        </w:rPr>
        <w:t>For shut down of rotary valve the following automatic sequence is operating:</w:t>
      </w:r>
    </w:p>
    <w:p w14:paraId="23185DB5" w14:textId="77777777" w:rsidR="00114806" w:rsidRPr="00114806" w:rsidRDefault="00114806" w:rsidP="00BA49DC">
      <w:pPr>
        <w:ind w:left="426" w:hanging="426"/>
        <w:rPr>
          <w:rFonts w:ascii="Arial" w:hAnsi="Arial" w:cs="Arial"/>
        </w:rPr>
      </w:pPr>
    </w:p>
    <w:p w14:paraId="78CFBB2C" w14:textId="30C619AE" w:rsidR="00114806" w:rsidRPr="00BA49DC" w:rsidRDefault="00114806" w:rsidP="00BA49DC">
      <w:pPr>
        <w:ind w:left="426" w:hanging="426"/>
        <w:rPr>
          <w:rFonts w:ascii="Arial" w:hAnsi="Arial" w:cs="Arial"/>
        </w:rPr>
      </w:pPr>
      <w:r w:rsidRPr="00BA49DC">
        <w:rPr>
          <w:rFonts w:ascii="Arial" w:hAnsi="Arial" w:cs="Arial"/>
        </w:rPr>
        <w:t>Closure of the butterfly valve HV 3620 A or S.</w:t>
      </w:r>
    </w:p>
    <w:p w14:paraId="544C7FB1" w14:textId="77777777" w:rsidR="00114806" w:rsidRPr="00114806" w:rsidRDefault="00114806" w:rsidP="00BA49DC">
      <w:pPr>
        <w:ind w:left="426" w:hanging="426"/>
        <w:rPr>
          <w:rFonts w:ascii="Arial" w:hAnsi="Arial" w:cs="Arial"/>
        </w:rPr>
      </w:pPr>
    </w:p>
    <w:p w14:paraId="15CB9B1F" w14:textId="24FCDE61" w:rsidR="00114806" w:rsidRPr="00BA49DC" w:rsidRDefault="00114806" w:rsidP="00BA49DC">
      <w:pPr>
        <w:ind w:left="426" w:hanging="426"/>
        <w:rPr>
          <w:rFonts w:ascii="Arial" w:hAnsi="Arial" w:cs="Arial"/>
        </w:rPr>
      </w:pPr>
      <w:r w:rsidRPr="00BA49DC">
        <w:rPr>
          <w:rFonts w:ascii="Arial" w:hAnsi="Arial" w:cs="Arial"/>
        </w:rPr>
        <w:t>Stop of cleaning cycle of filter F 603.</w:t>
      </w:r>
    </w:p>
    <w:p w14:paraId="3F0AA45E" w14:textId="77777777" w:rsidR="00114806" w:rsidRPr="00114806" w:rsidRDefault="00114806" w:rsidP="00BA49DC">
      <w:pPr>
        <w:ind w:left="426" w:hanging="426"/>
        <w:rPr>
          <w:rFonts w:ascii="Arial" w:hAnsi="Arial" w:cs="Arial"/>
        </w:rPr>
      </w:pPr>
    </w:p>
    <w:p w14:paraId="16507528" w14:textId="77777777" w:rsidR="00114806" w:rsidRPr="00BA49DC" w:rsidRDefault="00114806" w:rsidP="00BA49DC">
      <w:pPr>
        <w:ind w:left="426" w:hanging="426"/>
        <w:rPr>
          <w:rFonts w:ascii="Arial" w:hAnsi="Arial" w:cs="Arial"/>
        </w:rPr>
      </w:pPr>
      <w:r w:rsidRPr="00BA49DC">
        <w:rPr>
          <w:rFonts w:ascii="Arial" w:hAnsi="Arial" w:cs="Arial"/>
        </w:rPr>
        <w:t>Note:</w:t>
      </w:r>
      <w:r w:rsidRPr="00BA49DC">
        <w:rPr>
          <w:rFonts w:ascii="Arial" w:hAnsi="Arial" w:cs="Arial"/>
        </w:rPr>
        <w:tab/>
      </w:r>
    </w:p>
    <w:p w14:paraId="27AB2C31" w14:textId="77777777" w:rsidR="00114806" w:rsidRPr="00114806" w:rsidRDefault="00114806" w:rsidP="00BA49DC">
      <w:pPr>
        <w:ind w:left="426" w:hanging="426"/>
        <w:rPr>
          <w:rFonts w:ascii="Arial" w:hAnsi="Arial" w:cs="Arial"/>
        </w:rPr>
      </w:pPr>
    </w:p>
    <w:p w14:paraId="6CCB112A" w14:textId="5C2164EC" w:rsidR="00114806" w:rsidRPr="00BA49DC" w:rsidRDefault="00114806" w:rsidP="00BA49DC">
      <w:pPr>
        <w:ind w:left="426" w:hanging="426"/>
        <w:rPr>
          <w:rFonts w:ascii="Arial" w:hAnsi="Arial" w:cs="Arial"/>
        </w:rPr>
      </w:pPr>
      <w:r w:rsidRPr="00BA49DC">
        <w:rPr>
          <w:rFonts w:ascii="Arial" w:hAnsi="Arial" w:cs="Arial"/>
        </w:rPr>
        <w:t>After the shut down the restart can be done only by means of reset and start push button.</w:t>
      </w:r>
    </w:p>
    <w:p w14:paraId="455E6F65" w14:textId="77777777" w:rsidR="00114806" w:rsidRPr="00114806" w:rsidRDefault="00114806" w:rsidP="00BA49DC">
      <w:pPr>
        <w:ind w:left="426" w:hanging="426"/>
        <w:rPr>
          <w:rFonts w:ascii="Arial" w:hAnsi="Arial" w:cs="Arial"/>
        </w:rPr>
      </w:pPr>
    </w:p>
    <w:p w14:paraId="52E44856" w14:textId="21C32EF7" w:rsidR="00114806" w:rsidRPr="00BA49DC" w:rsidRDefault="00114806" w:rsidP="00BA49DC">
      <w:pPr>
        <w:ind w:left="426" w:hanging="426"/>
        <w:rPr>
          <w:rFonts w:ascii="Arial" w:hAnsi="Arial" w:cs="Arial"/>
        </w:rPr>
      </w:pPr>
      <w:r w:rsidRPr="00BA49DC">
        <w:rPr>
          <w:rFonts w:ascii="Arial" w:hAnsi="Arial" w:cs="Arial"/>
        </w:rPr>
        <w:t>Nitrogen flushing of the rotary valve, which is taken line, should be started and same for other is to be isolated.</w:t>
      </w:r>
    </w:p>
    <w:p w14:paraId="1AB7F27F" w14:textId="77777777" w:rsidR="00114806" w:rsidRPr="00114806" w:rsidRDefault="00114806" w:rsidP="00BA49DC">
      <w:pPr>
        <w:ind w:left="426" w:hanging="426"/>
        <w:rPr>
          <w:rFonts w:ascii="Arial" w:hAnsi="Arial" w:cs="Arial"/>
        </w:rPr>
      </w:pPr>
    </w:p>
    <w:p w14:paraId="1DDEB127" w14:textId="77777777" w:rsidR="00114806" w:rsidRPr="00BA49DC" w:rsidRDefault="00114806" w:rsidP="00BA49DC">
      <w:pPr>
        <w:ind w:left="426" w:hanging="426"/>
        <w:rPr>
          <w:rFonts w:ascii="Arial" w:hAnsi="Arial" w:cs="Arial"/>
        </w:rPr>
      </w:pPr>
      <w:r w:rsidRPr="00BA49DC">
        <w:rPr>
          <w:rFonts w:ascii="Arial" w:hAnsi="Arial" w:cs="Arial"/>
        </w:rPr>
        <w:t>36</w:t>
      </w:r>
      <w:r w:rsidRPr="00BA49DC">
        <w:rPr>
          <w:rFonts w:ascii="Arial" w:hAnsi="Arial" w:cs="Arial"/>
        </w:rPr>
        <w:tab/>
        <w:t>Sequence I 3604:</w:t>
      </w:r>
    </w:p>
    <w:p w14:paraId="033EF5CB" w14:textId="77777777" w:rsidR="00114806" w:rsidRPr="00114806" w:rsidRDefault="00114806" w:rsidP="00BA49DC">
      <w:pPr>
        <w:ind w:left="426" w:hanging="426"/>
        <w:rPr>
          <w:rFonts w:ascii="Arial" w:hAnsi="Arial" w:cs="Arial"/>
        </w:rPr>
      </w:pPr>
    </w:p>
    <w:p w14:paraId="2168314F" w14:textId="52FCA4F8" w:rsidR="00114806" w:rsidRPr="00BA49DC" w:rsidRDefault="00114806" w:rsidP="00BA49DC">
      <w:pPr>
        <w:ind w:left="426" w:hanging="426"/>
        <w:rPr>
          <w:rFonts w:ascii="Arial" w:hAnsi="Arial" w:cs="Arial"/>
        </w:rPr>
      </w:pPr>
      <w:r w:rsidRPr="00BA49DC">
        <w:rPr>
          <w:rFonts w:ascii="Arial" w:hAnsi="Arial" w:cs="Arial"/>
        </w:rPr>
        <w:t>Actuation of XSH 3601 A or S (run of the blower selected by means of HS 3606) starts F601 A or B, depending on which silo is selected by means of HS 3618.</w:t>
      </w:r>
    </w:p>
    <w:p w14:paraId="35385EE5" w14:textId="77777777" w:rsidR="00114806" w:rsidRPr="00114806" w:rsidRDefault="00114806" w:rsidP="00BA49DC">
      <w:pPr>
        <w:ind w:left="426" w:hanging="426"/>
        <w:rPr>
          <w:rFonts w:ascii="Arial" w:hAnsi="Arial" w:cs="Arial"/>
        </w:rPr>
      </w:pPr>
    </w:p>
    <w:p w14:paraId="4E9D54B4" w14:textId="6F76CD2D" w:rsidR="00114806" w:rsidRPr="00BA49DC" w:rsidRDefault="00114806" w:rsidP="00BA49DC">
      <w:pPr>
        <w:ind w:left="426" w:hanging="426"/>
        <w:rPr>
          <w:rFonts w:ascii="Arial" w:hAnsi="Arial" w:cs="Arial"/>
        </w:rPr>
      </w:pPr>
      <w:r w:rsidRPr="00BA49DC">
        <w:rPr>
          <w:rFonts w:ascii="Arial" w:hAnsi="Arial" w:cs="Arial"/>
        </w:rPr>
        <w:t>Actuation of XSL 3601 A or S (stop of B602 A or S) stops B601 A or S</w:t>
      </w:r>
    </w:p>
    <w:p w14:paraId="04C74B3F" w14:textId="77777777" w:rsidR="00114806" w:rsidRPr="00114806" w:rsidRDefault="00114806" w:rsidP="00BA49DC">
      <w:pPr>
        <w:ind w:left="426" w:hanging="426"/>
        <w:rPr>
          <w:rFonts w:ascii="Arial" w:hAnsi="Arial" w:cs="Arial"/>
        </w:rPr>
      </w:pPr>
    </w:p>
    <w:p w14:paraId="6C9E58CC" w14:textId="77777777" w:rsidR="00114806" w:rsidRPr="00BA49DC" w:rsidRDefault="00114806" w:rsidP="00BA49DC">
      <w:pPr>
        <w:ind w:left="426" w:hanging="426"/>
        <w:rPr>
          <w:rFonts w:ascii="Arial" w:hAnsi="Arial" w:cs="Arial"/>
        </w:rPr>
      </w:pPr>
      <w:r w:rsidRPr="00BA49DC">
        <w:rPr>
          <w:rFonts w:ascii="Arial" w:hAnsi="Arial" w:cs="Arial"/>
        </w:rPr>
        <w:t>37</w:t>
      </w:r>
      <w:r w:rsidRPr="00BA49DC">
        <w:rPr>
          <w:rFonts w:ascii="Arial" w:hAnsi="Arial" w:cs="Arial"/>
        </w:rPr>
        <w:tab/>
        <w:t>Sequence I 3605</w:t>
      </w:r>
    </w:p>
    <w:p w14:paraId="11C16AB2" w14:textId="77777777" w:rsidR="00114806" w:rsidRPr="00114806" w:rsidRDefault="00114806" w:rsidP="00BA49DC">
      <w:pPr>
        <w:ind w:left="426" w:hanging="426"/>
        <w:rPr>
          <w:rFonts w:ascii="Arial" w:hAnsi="Arial" w:cs="Arial"/>
        </w:rPr>
      </w:pPr>
    </w:p>
    <w:p w14:paraId="4426E763" w14:textId="77777777" w:rsidR="00114806" w:rsidRPr="00BA49DC" w:rsidRDefault="00114806" w:rsidP="00BA49DC">
      <w:pPr>
        <w:ind w:left="426" w:hanging="426"/>
        <w:rPr>
          <w:rFonts w:ascii="Arial" w:hAnsi="Arial" w:cs="Arial"/>
        </w:rPr>
      </w:pPr>
      <w:r w:rsidRPr="00BA49DC">
        <w:rPr>
          <w:rFonts w:ascii="Arial" w:hAnsi="Arial" w:cs="Arial"/>
        </w:rPr>
        <w:t>The fan B601 A or B (depending on HS 3615 position) starts by means of HS 3614 push button.</w:t>
      </w:r>
    </w:p>
    <w:p w14:paraId="238787B3" w14:textId="77777777" w:rsidR="00114806" w:rsidRPr="00114806" w:rsidRDefault="00114806" w:rsidP="00BA49DC">
      <w:pPr>
        <w:ind w:left="426" w:hanging="426"/>
        <w:rPr>
          <w:rFonts w:ascii="Arial" w:hAnsi="Arial" w:cs="Arial"/>
        </w:rPr>
      </w:pPr>
    </w:p>
    <w:p w14:paraId="216DA37D" w14:textId="77777777" w:rsidR="00114806" w:rsidRPr="00BA49DC" w:rsidRDefault="00114806" w:rsidP="00BA49DC">
      <w:pPr>
        <w:ind w:left="426" w:hanging="426"/>
        <w:rPr>
          <w:rFonts w:ascii="Arial" w:hAnsi="Arial" w:cs="Arial"/>
        </w:rPr>
      </w:pPr>
      <w:r w:rsidRPr="00BA49DC">
        <w:rPr>
          <w:rFonts w:ascii="Arial" w:hAnsi="Arial" w:cs="Arial"/>
        </w:rPr>
        <w:t>Stop of fan will be done manually by means of push button HS 3614.  Fan is automatically stopped only by low pressure level PSLL 3604.  The fan must be started before blower.  The running of the fan also when blower is stopped is not troubling.</w:t>
      </w:r>
    </w:p>
    <w:p w14:paraId="0625B480" w14:textId="77777777" w:rsidR="00114806" w:rsidRPr="00114806" w:rsidRDefault="00114806" w:rsidP="00BA49DC">
      <w:pPr>
        <w:ind w:left="426" w:hanging="426"/>
        <w:rPr>
          <w:rFonts w:ascii="Arial" w:hAnsi="Arial" w:cs="Arial"/>
        </w:rPr>
      </w:pPr>
    </w:p>
    <w:p w14:paraId="6F8A4DEA" w14:textId="77777777" w:rsidR="00114806" w:rsidRPr="00BA49DC" w:rsidRDefault="00114806" w:rsidP="00BA49DC">
      <w:pPr>
        <w:ind w:left="426" w:hanging="426"/>
        <w:rPr>
          <w:rFonts w:ascii="Arial" w:hAnsi="Arial" w:cs="Arial"/>
        </w:rPr>
      </w:pPr>
      <w:r w:rsidRPr="00BA49DC">
        <w:rPr>
          <w:rFonts w:ascii="Arial" w:hAnsi="Arial" w:cs="Arial"/>
        </w:rPr>
        <w:t>38</w:t>
      </w:r>
      <w:r w:rsidRPr="00BA49DC">
        <w:rPr>
          <w:rFonts w:ascii="Arial" w:hAnsi="Arial" w:cs="Arial"/>
        </w:rPr>
        <w:tab/>
        <w:t>Sequence I 3610 (Blender loading)</w:t>
      </w:r>
    </w:p>
    <w:p w14:paraId="27DC0BC9" w14:textId="77777777" w:rsidR="00114806" w:rsidRPr="00114806" w:rsidRDefault="00114806" w:rsidP="00BA49DC">
      <w:pPr>
        <w:ind w:left="426" w:hanging="426"/>
        <w:rPr>
          <w:rFonts w:ascii="Arial" w:hAnsi="Arial" w:cs="Arial"/>
        </w:rPr>
      </w:pPr>
    </w:p>
    <w:p w14:paraId="3FBCE893" w14:textId="77777777" w:rsidR="00114806" w:rsidRPr="00BA49DC" w:rsidRDefault="00114806" w:rsidP="00BA49DC">
      <w:pPr>
        <w:ind w:left="426" w:hanging="426"/>
        <w:rPr>
          <w:rFonts w:ascii="Arial" w:hAnsi="Arial" w:cs="Arial"/>
        </w:rPr>
      </w:pPr>
      <w:r w:rsidRPr="00BA49DC">
        <w:rPr>
          <w:rFonts w:ascii="Arial" w:hAnsi="Arial" w:cs="Arial"/>
        </w:rPr>
        <w:t>By means of HS 3612 push button, or automatically by signal input coming from blending cycle logic, the following automatic sequence starts:</w:t>
      </w:r>
    </w:p>
    <w:p w14:paraId="4D331EFA" w14:textId="77777777" w:rsidR="00114806" w:rsidRPr="00114806" w:rsidRDefault="00114806" w:rsidP="00BA49DC">
      <w:pPr>
        <w:ind w:left="426" w:hanging="426"/>
        <w:rPr>
          <w:rFonts w:ascii="Arial" w:hAnsi="Arial" w:cs="Arial"/>
        </w:rPr>
      </w:pPr>
    </w:p>
    <w:p w14:paraId="3D3832EA" w14:textId="16C2877C" w:rsidR="00114806" w:rsidRPr="00BA49DC" w:rsidRDefault="00114806" w:rsidP="00BA49DC">
      <w:pPr>
        <w:ind w:left="426" w:hanging="426"/>
        <w:rPr>
          <w:rFonts w:ascii="Arial" w:hAnsi="Arial" w:cs="Arial"/>
        </w:rPr>
      </w:pPr>
      <w:r w:rsidRPr="00BA49DC">
        <w:rPr>
          <w:rFonts w:ascii="Arial" w:hAnsi="Arial" w:cs="Arial"/>
        </w:rPr>
        <w:t>Stop of the feeding rotary valve X601 A or S  and after a time of approx 30 seconds (to clean the line)</w:t>
      </w:r>
    </w:p>
    <w:p w14:paraId="30060989" w14:textId="77777777" w:rsidR="00114806" w:rsidRPr="00114806" w:rsidRDefault="00114806" w:rsidP="00BA49DC">
      <w:pPr>
        <w:ind w:left="426" w:hanging="426"/>
        <w:rPr>
          <w:rFonts w:ascii="Arial" w:hAnsi="Arial" w:cs="Arial"/>
        </w:rPr>
      </w:pPr>
    </w:p>
    <w:p w14:paraId="72A88E08" w14:textId="6541B61C" w:rsidR="00114806" w:rsidRPr="00BA49DC" w:rsidRDefault="00114806" w:rsidP="00BA49DC">
      <w:pPr>
        <w:ind w:left="426" w:hanging="426"/>
        <w:rPr>
          <w:rFonts w:ascii="Arial" w:hAnsi="Arial" w:cs="Arial"/>
        </w:rPr>
      </w:pPr>
      <w:r w:rsidRPr="00BA49DC">
        <w:rPr>
          <w:rFonts w:ascii="Arial" w:hAnsi="Arial" w:cs="Arial"/>
        </w:rPr>
        <w:t>Positioning of the diverter valves (HV 3603 and HV 3605) involved in the connection to cyclone WC 601 (general remarks : there is no change of filter because the change is strictly connected with the silo selector.  HS 3618 which position is unchanged in these operation).</w:t>
      </w:r>
    </w:p>
    <w:p w14:paraId="475DAAC3" w14:textId="77777777" w:rsidR="00114806" w:rsidRPr="00114806" w:rsidRDefault="00114806" w:rsidP="00BA49DC">
      <w:pPr>
        <w:ind w:left="426" w:hanging="426"/>
        <w:rPr>
          <w:rFonts w:ascii="Arial" w:hAnsi="Arial" w:cs="Arial"/>
        </w:rPr>
      </w:pPr>
    </w:p>
    <w:p w14:paraId="6F6CDD5E" w14:textId="76F8DA34" w:rsidR="00114806" w:rsidRPr="00BA49DC" w:rsidRDefault="00114806" w:rsidP="00BA49DC">
      <w:pPr>
        <w:ind w:left="426" w:hanging="426"/>
        <w:rPr>
          <w:rFonts w:ascii="Arial" w:hAnsi="Arial" w:cs="Arial"/>
        </w:rPr>
      </w:pPr>
      <w:r w:rsidRPr="00BA49DC">
        <w:rPr>
          <w:rFonts w:ascii="Arial" w:hAnsi="Arial" w:cs="Arial"/>
        </w:rPr>
        <w:t>Once the valves are positioned (HZSH 3605).</w:t>
      </w:r>
    </w:p>
    <w:p w14:paraId="3E7559E2" w14:textId="77777777" w:rsidR="00114806" w:rsidRPr="00114806" w:rsidRDefault="00114806" w:rsidP="00BA49DC">
      <w:pPr>
        <w:ind w:left="426" w:hanging="426"/>
        <w:rPr>
          <w:rFonts w:ascii="Arial" w:hAnsi="Arial" w:cs="Arial"/>
        </w:rPr>
      </w:pPr>
    </w:p>
    <w:p w14:paraId="3705FAF5" w14:textId="77777777" w:rsidR="00114806" w:rsidRPr="00BA49DC" w:rsidRDefault="00114806" w:rsidP="00BA49DC">
      <w:pPr>
        <w:ind w:left="426" w:hanging="426"/>
        <w:rPr>
          <w:rFonts w:ascii="Arial" w:hAnsi="Arial" w:cs="Arial"/>
        </w:rPr>
      </w:pPr>
      <w:r w:rsidRPr="00BA49DC">
        <w:rPr>
          <w:rFonts w:ascii="Arial" w:hAnsi="Arial" w:cs="Arial"/>
        </w:rPr>
        <w:t>Opening of the butterfly valve HV 3608 under the cyclone WC 601 and once opened (HZSH 3608)</w:t>
      </w:r>
    </w:p>
    <w:p w14:paraId="7B796A42" w14:textId="77777777" w:rsidR="00114806" w:rsidRPr="00114806" w:rsidRDefault="00114806" w:rsidP="00BA49DC">
      <w:pPr>
        <w:ind w:left="426" w:hanging="426"/>
        <w:rPr>
          <w:rFonts w:ascii="Arial" w:hAnsi="Arial" w:cs="Arial"/>
        </w:rPr>
      </w:pPr>
    </w:p>
    <w:p w14:paraId="7BEE5D56" w14:textId="095FBF32" w:rsidR="00114806" w:rsidRPr="00BA49DC" w:rsidRDefault="00114806" w:rsidP="00BA49DC">
      <w:pPr>
        <w:ind w:left="426" w:hanging="426"/>
        <w:rPr>
          <w:rFonts w:ascii="Arial" w:hAnsi="Arial" w:cs="Arial"/>
        </w:rPr>
      </w:pPr>
      <w:r w:rsidRPr="00BA49DC">
        <w:rPr>
          <w:rFonts w:ascii="Arial" w:hAnsi="Arial" w:cs="Arial"/>
        </w:rPr>
        <w:t>Start of the rotary valve X 603 (together with flushing nitrogen valve KV 3602) and once started (SS3602).</w:t>
      </w:r>
    </w:p>
    <w:p w14:paraId="027F93B9" w14:textId="77777777" w:rsidR="00114806" w:rsidRPr="00114806" w:rsidRDefault="00114806" w:rsidP="00BA49DC">
      <w:pPr>
        <w:ind w:left="426" w:hanging="426"/>
        <w:rPr>
          <w:rFonts w:ascii="Arial" w:hAnsi="Arial" w:cs="Arial"/>
        </w:rPr>
      </w:pPr>
    </w:p>
    <w:p w14:paraId="7352CDD6" w14:textId="2134182C" w:rsidR="00114806" w:rsidRPr="00BA49DC" w:rsidRDefault="00114806" w:rsidP="00BA49DC">
      <w:pPr>
        <w:ind w:left="426" w:hanging="426"/>
        <w:rPr>
          <w:rFonts w:ascii="Arial" w:hAnsi="Arial" w:cs="Arial"/>
        </w:rPr>
      </w:pPr>
      <w:r w:rsidRPr="00BA49DC">
        <w:rPr>
          <w:rFonts w:ascii="Arial" w:hAnsi="Arial" w:cs="Arial"/>
        </w:rPr>
        <w:t>Start of the pneumatic haulage rotary valve X 601 A or S.</w:t>
      </w:r>
    </w:p>
    <w:p w14:paraId="4AAF7C56" w14:textId="77777777" w:rsidR="00114806" w:rsidRPr="00114806" w:rsidRDefault="00114806" w:rsidP="00BA49DC">
      <w:pPr>
        <w:ind w:left="426" w:hanging="426"/>
        <w:rPr>
          <w:rFonts w:ascii="Arial" w:hAnsi="Arial" w:cs="Arial"/>
        </w:rPr>
      </w:pPr>
    </w:p>
    <w:p w14:paraId="4941C7E2" w14:textId="77777777" w:rsidR="00114806" w:rsidRPr="00BA49DC" w:rsidRDefault="00114806" w:rsidP="00BA49DC">
      <w:pPr>
        <w:ind w:left="426" w:hanging="426"/>
        <w:rPr>
          <w:rFonts w:ascii="Arial" w:hAnsi="Arial" w:cs="Arial"/>
        </w:rPr>
      </w:pPr>
      <w:r w:rsidRPr="00BA49DC">
        <w:rPr>
          <w:rFonts w:ascii="Arial" w:hAnsi="Arial" w:cs="Arial"/>
        </w:rPr>
        <w:lastRenderedPageBreak/>
        <w:t>When the loading is completed (automatically by means of weighing contact, or manually by means of HS 3612 pushed in stop positioning the following automatic sequence is operating:</w:t>
      </w:r>
    </w:p>
    <w:p w14:paraId="7B9DFE5E" w14:textId="77777777" w:rsidR="00114806" w:rsidRPr="00114806" w:rsidRDefault="00114806" w:rsidP="00BA49DC">
      <w:pPr>
        <w:ind w:left="426" w:hanging="426"/>
        <w:rPr>
          <w:rFonts w:ascii="Arial" w:hAnsi="Arial" w:cs="Arial"/>
        </w:rPr>
      </w:pPr>
    </w:p>
    <w:p w14:paraId="7734511C" w14:textId="678B2A5A" w:rsidR="00114806" w:rsidRPr="00BA49DC" w:rsidRDefault="00114806" w:rsidP="00BA49DC">
      <w:pPr>
        <w:ind w:left="426" w:hanging="426"/>
        <w:rPr>
          <w:rFonts w:ascii="Arial" w:hAnsi="Arial" w:cs="Arial"/>
        </w:rPr>
      </w:pPr>
      <w:r w:rsidRPr="00BA49DC">
        <w:rPr>
          <w:rFonts w:ascii="Arial" w:hAnsi="Arial" w:cs="Arial"/>
        </w:rPr>
        <w:t>Stop of the rotary valve X 601 A or S and X 603 (with the closure of the flushing nitrogen valves KV 3602 and KV 3606 A/S) and closing of the valve HV 3608.</w:t>
      </w:r>
    </w:p>
    <w:p w14:paraId="2D188DD8" w14:textId="77777777" w:rsidR="00114806" w:rsidRPr="00114806" w:rsidRDefault="00114806" w:rsidP="00BA49DC">
      <w:pPr>
        <w:ind w:left="426" w:hanging="426"/>
        <w:rPr>
          <w:rFonts w:ascii="Arial" w:hAnsi="Arial" w:cs="Arial"/>
        </w:rPr>
      </w:pPr>
    </w:p>
    <w:p w14:paraId="220655E3" w14:textId="30B60D98" w:rsidR="00114806" w:rsidRPr="00BA49DC" w:rsidRDefault="00114806" w:rsidP="00BA49DC">
      <w:pPr>
        <w:ind w:left="426" w:hanging="426"/>
        <w:rPr>
          <w:rFonts w:ascii="Arial" w:hAnsi="Arial" w:cs="Arial"/>
        </w:rPr>
      </w:pPr>
      <w:r w:rsidRPr="00BA49DC">
        <w:rPr>
          <w:rFonts w:ascii="Arial" w:hAnsi="Arial" w:cs="Arial"/>
        </w:rPr>
        <w:t>After a time (approx 30 sec) sufficient  to clean the line from the product and to collect it in the chamber under the cyclone WC 601, positioning of the diverter valves so to feed the product into the silo selected by HS 3618.</w:t>
      </w:r>
    </w:p>
    <w:p w14:paraId="6819A4B4" w14:textId="77777777" w:rsidR="00114806" w:rsidRPr="00114806" w:rsidRDefault="00114806" w:rsidP="00BA49DC">
      <w:pPr>
        <w:ind w:left="426" w:hanging="426"/>
        <w:rPr>
          <w:rFonts w:ascii="Arial" w:hAnsi="Arial" w:cs="Arial"/>
        </w:rPr>
      </w:pPr>
    </w:p>
    <w:p w14:paraId="3AD072EB" w14:textId="50280331" w:rsidR="00114806" w:rsidRPr="00BA49DC" w:rsidRDefault="00114806" w:rsidP="00BA49DC">
      <w:pPr>
        <w:ind w:left="426" w:hanging="426"/>
        <w:rPr>
          <w:rFonts w:ascii="Arial" w:hAnsi="Arial" w:cs="Arial"/>
        </w:rPr>
      </w:pPr>
      <w:r w:rsidRPr="00BA49DC">
        <w:rPr>
          <w:rFonts w:ascii="Arial" w:hAnsi="Arial" w:cs="Arial"/>
        </w:rPr>
        <w:t>Once the valves are positioned (HZSL 3603/3604- 3605)</w:t>
      </w:r>
    </w:p>
    <w:p w14:paraId="69D57FEE" w14:textId="72F59293" w:rsidR="00114806" w:rsidRPr="00BA49DC" w:rsidRDefault="00114806" w:rsidP="00BA49DC">
      <w:pPr>
        <w:ind w:left="426" w:hanging="426"/>
        <w:rPr>
          <w:rFonts w:ascii="Arial" w:hAnsi="Arial" w:cs="Arial"/>
        </w:rPr>
      </w:pPr>
      <w:r w:rsidRPr="00BA49DC">
        <w:rPr>
          <w:rFonts w:ascii="Arial" w:hAnsi="Arial" w:cs="Arial"/>
        </w:rPr>
        <w:t>Restart of the rotary valve (X601 A or S)feeding the pneumatic haulage.</w:t>
      </w:r>
    </w:p>
    <w:p w14:paraId="3E99B024" w14:textId="77777777" w:rsidR="00114806" w:rsidRPr="00114806" w:rsidRDefault="00114806" w:rsidP="00BA49DC">
      <w:pPr>
        <w:ind w:left="426" w:hanging="426"/>
        <w:rPr>
          <w:rFonts w:ascii="Arial" w:hAnsi="Arial" w:cs="Arial"/>
        </w:rPr>
      </w:pPr>
    </w:p>
    <w:p w14:paraId="29073763" w14:textId="77777777" w:rsidR="00114806" w:rsidRPr="00BA49DC" w:rsidRDefault="00114806" w:rsidP="00BA49DC">
      <w:pPr>
        <w:ind w:left="426" w:hanging="426"/>
        <w:rPr>
          <w:rFonts w:ascii="Arial" w:hAnsi="Arial" w:cs="Arial"/>
        </w:rPr>
      </w:pPr>
      <w:r w:rsidRPr="00BA49DC">
        <w:rPr>
          <w:rFonts w:ascii="Arial" w:hAnsi="Arial" w:cs="Arial"/>
        </w:rPr>
        <w:t>39</w:t>
      </w:r>
      <w:r w:rsidRPr="00BA49DC">
        <w:rPr>
          <w:rFonts w:ascii="Arial" w:hAnsi="Arial" w:cs="Arial"/>
        </w:rPr>
        <w:tab/>
        <w:t>Sequence I 3611 (Delivery Silo Change)</w:t>
      </w:r>
    </w:p>
    <w:p w14:paraId="14E4906F" w14:textId="77777777" w:rsidR="00114806" w:rsidRPr="00114806" w:rsidRDefault="00114806" w:rsidP="00BA49DC">
      <w:pPr>
        <w:ind w:left="426" w:hanging="426"/>
        <w:rPr>
          <w:rFonts w:ascii="Arial" w:hAnsi="Arial" w:cs="Arial"/>
        </w:rPr>
      </w:pPr>
    </w:p>
    <w:p w14:paraId="1F85A008" w14:textId="205F568F" w:rsidR="00114806" w:rsidRPr="00BA49DC" w:rsidRDefault="00114806" w:rsidP="00BA49DC">
      <w:pPr>
        <w:ind w:left="426" w:hanging="426"/>
        <w:rPr>
          <w:rFonts w:ascii="Arial" w:hAnsi="Arial" w:cs="Arial"/>
        </w:rPr>
      </w:pPr>
      <w:r w:rsidRPr="00BA49DC">
        <w:rPr>
          <w:rFonts w:ascii="Arial" w:hAnsi="Arial" w:cs="Arial"/>
        </w:rPr>
        <w:t>Moving the proper selector (HS 3618) the following sequence is operating:</w:t>
      </w:r>
    </w:p>
    <w:p w14:paraId="6459251A" w14:textId="77777777" w:rsidR="00114806" w:rsidRPr="00114806" w:rsidRDefault="00114806" w:rsidP="00BA49DC">
      <w:pPr>
        <w:ind w:left="426" w:hanging="426"/>
        <w:rPr>
          <w:rFonts w:ascii="Arial" w:hAnsi="Arial" w:cs="Arial"/>
        </w:rPr>
      </w:pPr>
    </w:p>
    <w:p w14:paraId="4AF13A40" w14:textId="5B80A71D" w:rsidR="00114806" w:rsidRPr="00BA49DC" w:rsidRDefault="00114806" w:rsidP="00BA49DC">
      <w:pPr>
        <w:ind w:left="426" w:hanging="426"/>
        <w:rPr>
          <w:rFonts w:ascii="Arial" w:hAnsi="Arial" w:cs="Arial"/>
        </w:rPr>
      </w:pPr>
      <w:r w:rsidRPr="00BA49DC">
        <w:rPr>
          <w:rFonts w:ascii="Arial" w:hAnsi="Arial" w:cs="Arial"/>
        </w:rPr>
        <w:t>Stop of the rotary valve X 601 A or S and after an interval suitable to clean the line.</w:t>
      </w:r>
    </w:p>
    <w:p w14:paraId="235480FE" w14:textId="77777777" w:rsidR="00114806" w:rsidRPr="00114806" w:rsidRDefault="00114806" w:rsidP="00BA49DC">
      <w:pPr>
        <w:ind w:left="426" w:hanging="426"/>
        <w:rPr>
          <w:rFonts w:ascii="Arial" w:hAnsi="Arial" w:cs="Arial"/>
        </w:rPr>
      </w:pPr>
    </w:p>
    <w:p w14:paraId="7BE55EA5" w14:textId="159BDFBA" w:rsidR="00114806" w:rsidRPr="00BA49DC" w:rsidRDefault="00114806" w:rsidP="00BA49DC">
      <w:pPr>
        <w:ind w:left="426" w:hanging="426"/>
        <w:rPr>
          <w:rFonts w:ascii="Arial" w:hAnsi="Arial" w:cs="Arial"/>
        </w:rPr>
      </w:pPr>
      <w:r w:rsidRPr="00BA49DC">
        <w:rPr>
          <w:rFonts w:ascii="Arial" w:hAnsi="Arial" w:cs="Arial"/>
        </w:rPr>
        <w:t>Activation of the filter (F601 A or B depending on the selected silo (SI 601 A or B) and deactivation of the other one.</w:t>
      </w:r>
    </w:p>
    <w:p w14:paraId="296CDFFF" w14:textId="77777777" w:rsidR="00114806" w:rsidRPr="00114806" w:rsidRDefault="00114806" w:rsidP="00BA49DC">
      <w:pPr>
        <w:ind w:left="426" w:hanging="426"/>
        <w:rPr>
          <w:rFonts w:ascii="Arial" w:hAnsi="Arial" w:cs="Arial"/>
        </w:rPr>
      </w:pPr>
    </w:p>
    <w:p w14:paraId="50D9FD72" w14:textId="4205FDFF" w:rsidR="00114806" w:rsidRPr="00BA49DC" w:rsidRDefault="00114806" w:rsidP="00BA49DC">
      <w:pPr>
        <w:ind w:left="426" w:hanging="426"/>
        <w:rPr>
          <w:rFonts w:ascii="Arial" w:hAnsi="Arial" w:cs="Arial"/>
        </w:rPr>
      </w:pPr>
      <w:r w:rsidRPr="00BA49DC">
        <w:rPr>
          <w:rFonts w:ascii="Arial" w:hAnsi="Arial" w:cs="Arial"/>
        </w:rPr>
        <w:t>Positioning of the HV 3604 valve according to the new selected silo and once the valve is positioned (HZSH 3604 and HZSE 3604 limit switches).</w:t>
      </w:r>
    </w:p>
    <w:p w14:paraId="55DCE703" w14:textId="77777777" w:rsidR="00114806" w:rsidRPr="00114806" w:rsidRDefault="00114806" w:rsidP="00BA49DC">
      <w:pPr>
        <w:ind w:left="426" w:hanging="426"/>
        <w:rPr>
          <w:rFonts w:ascii="Arial" w:hAnsi="Arial" w:cs="Arial"/>
        </w:rPr>
      </w:pPr>
    </w:p>
    <w:p w14:paraId="16974DD0" w14:textId="4B0A3D6D" w:rsidR="00114806" w:rsidRPr="00BA49DC" w:rsidRDefault="00114806" w:rsidP="00BA49DC">
      <w:pPr>
        <w:ind w:left="426" w:hanging="426"/>
        <w:rPr>
          <w:rFonts w:ascii="Arial" w:hAnsi="Arial" w:cs="Arial"/>
        </w:rPr>
      </w:pPr>
      <w:r w:rsidRPr="00BA49DC">
        <w:rPr>
          <w:rFonts w:ascii="Arial" w:hAnsi="Arial" w:cs="Arial"/>
        </w:rPr>
        <w:t>Restart of the feeding rotary valve X 601 A or S.</w:t>
      </w:r>
    </w:p>
    <w:p w14:paraId="4590D15F" w14:textId="77777777" w:rsidR="00114806" w:rsidRPr="00114806" w:rsidRDefault="00114806" w:rsidP="00BA49DC">
      <w:pPr>
        <w:ind w:left="426" w:hanging="426"/>
        <w:rPr>
          <w:rFonts w:ascii="Arial" w:hAnsi="Arial" w:cs="Arial"/>
        </w:rPr>
      </w:pPr>
    </w:p>
    <w:p w14:paraId="5FBCF4D0" w14:textId="77777777" w:rsidR="00114806" w:rsidRPr="00BA49DC" w:rsidRDefault="00114806" w:rsidP="00BA49DC">
      <w:pPr>
        <w:ind w:left="426" w:hanging="426"/>
        <w:rPr>
          <w:rFonts w:ascii="Arial" w:hAnsi="Arial" w:cs="Arial"/>
        </w:rPr>
      </w:pPr>
      <w:r w:rsidRPr="00BA49DC">
        <w:rPr>
          <w:rFonts w:ascii="Arial" w:hAnsi="Arial" w:cs="Arial"/>
        </w:rPr>
        <w:t>40.</w:t>
      </w:r>
      <w:r w:rsidRPr="00BA49DC">
        <w:rPr>
          <w:rFonts w:ascii="Arial" w:hAnsi="Arial" w:cs="Arial"/>
        </w:rPr>
        <w:tab/>
        <w:t>Sequence I 3612 (Valve HV 3602 Opening Closing):</w:t>
      </w:r>
    </w:p>
    <w:p w14:paraId="6F08BE74" w14:textId="77777777" w:rsidR="00114806" w:rsidRPr="00114806" w:rsidRDefault="00114806" w:rsidP="00BA49DC">
      <w:pPr>
        <w:ind w:left="426" w:hanging="426"/>
        <w:rPr>
          <w:rFonts w:ascii="Arial" w:hAnsi="Arial" w:cs="Arial"/>
        </w:rPr>
      </w:pPr>
    </w:p>
    <w:p w14:paraId="3D7F61C0" w14:textId="3DEB6947" w:rsidR="00114806" w:rsidRPr="00BA49DC" w:rsidRDefault="00114806" w:rsidP="00BA49DC">
      <w:pPr>
        <w:ind w:left="426" w:hanging="426"/>
        <w:rPr>
          <w:rFonts w:ascii="Arial" w:hAnsi="Arial" w:cs="Arial"/>
        </w:rPr>
      </w:pPr>
      <w:r w:rsidRPr="00BA49DC">
        <w:rPr>
          <w:rFonts w:ascii="Arial" w:hAnsi="Arial" w:cs="Arial"/>
        </w:rPr>
        <w:t>Valve HV 3602 will be normally open when the blower is not running.</w:t>
      </w:r>
    </w:p>
    <w:p w14:paraId="5AD5D518" w14:textId="77777777" w:rsidR="00114806" w:rsidRPr="00114806" w:rsidRDefault="00114806" w:rsidP="00BA49DC">
      <w:pPr>
        <w:ind w:left="426" w:hanging="426"/>
        <w:rPr>
          <w:rFonts w:ascii="Arial" w:hAnsi="Arial" w:cs="Arial"/>
        </w:rPr>
      </w:pPr>
    </w:p>
    <w:p w14:paraId="585CEB75" w14:textId="77777777" w:rsidR="00114806" w:rsidRPr="00BA49DC" w:rsidRDefault="00114806" w:rsidP="00BA49DC">
      <w:pPr>
        <w:ind w:left="426" w:hanging="426"/>
        <w:rPr>
          <w:rFonts w:ascii="Arial" w:hAnsi="Arial" w:cs="Arial"/>
        </w:rPr>
      </w:pPr>
      <w:r w:rsidRPr="00BA49DC">
        <w:rPr>
          <w:rFonts w:ascii="Arial" w:hAnsi="Arial" w:cs="Arial"/>
        </w:rPr>
        <w:t>After a time of approx. 10 sec from blower starting the valve will be closed slowly (by a suitable pneumatic regulation).</w:t>
      </w:r>
    </w:p>
    <w:p w14:paraId="7FC1DD5D" w14:textId="77777777" w:rsidR="00114806" w:rsidRPr="00114806" w:rsidRDefault="00114806" w:rsidP="00BA49DC">
      <w:pPr>
        <w:ind w:left="426" w:hanging="426"/>
        <w:rPr>
          <w:rFonts w:ascii="Arial" w:hAnsi="Arial" w:cs="Arial"/>
        </w:rPr>
      </w:pPr>
    </w:p>
    <w:p w14:paraId="4B562E46" w14:textId="77777777" w:rsidR="00114806" w:rsidRPr="00BA49DC" w:rsidRDefault="00114806" w:rsidP="00BA49DC">
      <w:pPr>
        <w:ind w:left="426" w:hanging="426"/>
        <w:rPr>
          <w:rFonts w:ascii="Arial" w:hAnsi="Arial" w:cs="Arial"/>
        </w:rPr>
      </w:pPr>
      <w:r w:rsidRPr="00BA49DC">
        <w:rPr>
          <w:rFonts w:ascii="Arial" w:hAnsi="Arial" w:cs="Arial"/>
        </w:rPr>
        <w:t>The valve must be opened when, during the normal operation one of the diverter valves      HV 3603/3604/3605 starts to move to change direction for a silo changing or for a product call from the blender.</w:t>
      </w:r>
    </w:p>
    <w:p w14:paraId="443A0613" w14:textId="77777777" w:rsidR="00114806" w:rsidRPr="00114806" w:rsidRDefault="00114806" w:rsidP="00BA49DC">
      <w:pPr>
        <w:ind w:left="426" w:hanging="426"/>
        <w:rPr>
          <w:rFonts w:ascii="Arial" w:hAnsi="Arial" w:cs="Arial"/>
        </w:rPr>
      </w:pPr>
    </w:p>
    <w:p w14:paraId="0107EE28" w14:textId="77777777" w:rsidR="00114806" w:rsidRPr="00BA49DC" w:rsidRDefault="00114806" w:rsidP="00BA49DC">
      <w:pPr>
        <w:ind w:left="426" w:hanging="426"/>
        <w:rPr>
          <w:rFonts w:ascii="Arial" w:hAnsi="Arial" w:cs="Arial"/>
        </w:rPr>
      </w:pPr>
      <w:r w:rsidRPr="00BA49DC">
        <w:rPr>
          <w:rFonts w:ascii="Arial" w:hAnsi="Arial" w:cs="Arial"/>
        </w:rPr>
        <w:lastRenderedPageBreak/>
        <w:t>The valve will close as soon as all the three diverters will be positioned according the selected new path.</w:t>
      </w:r>
    </w:p>
    <w:p w14:paraId="2848338C" w14:textId="77777777" w:rsidR="00114806" w:rsidRPr="00114806" w:rsidRDefault="00114806" w:rsidP="00BA49DC">
      <w:pPr>
        <w:ind w:left="426" w:hanging="426"/>
        <w:rPr>
          <w:rFonts w:ascii="Arial" w:hAnsi="Arial" w:cs="Arial"/>
        </w:rPr>
      </w:pPr>
    </w:p>
    <w:p w14:paraId="74EE527B" w14:textId="77777777" w:rsidR="00114806" w:rsidRPr="00BA49DC" w:rsidRDefault="00114806" w:rsidP="00BA49DC">
      <w:pPr>
        <w:ind w:left="426" w:hanging="426"/>
        <w:rPr>
          <w:rFonts w:ascii="Arial" w:hAnsi="Arial" w:cs="Arial"/>
        </w:rPr>
      </w:pPr>
      <w:r w:rsidRPr="00BA49DC">
        <w:rPr>
          <w:rFonts w:ascii="Arial" w:hAnsi="Arial" w:cs="Arial"/>
        </w:rPr>
        <w:t>The control will be done through the limit switches HZSH 3603/3604/3605 and                HZSL 3603/3604/3605.</w:t>
      </w:r>
    </w:p>
    <w:p w14:paraId="75DF2F1B" w14:textId="66B0C8B8" w:rsidR="00114806" w:rsidRPr="00114806" w:rsidRDefault="00114806" w:rsidP="00BA49DC">
      <w:pPr>
        <w:ind w:left="426" w:hanging="426"/>
        <w:rPr>
          <w:rFonts w:ascii="Arial" w:hAnsi="Arial" w:cs="Arial"/>
        </w:rPr>
      </w:pPr>
    </w:p>
    <w:p w14:paraId="0E1F0F21" w14:textId="27112E9C" w:rsidR="00114806" w:rsidRPr="00BA49DC" w:rsidRDefault="00114806" w:rsidP="00BA49DC">
      <w:pPr>
        <w:ind w:left="426" w:hanging="426"/>
        <w:rPr>
          <w:rFonts w:ascii="Arial" w:hAnsi="Arial" w:cs="Arial"/>
        </w:rPr>
      </w:pPr>
      <w:r w:rsidRPr="00BA49DC">
        <w:rPr>
          <w:rFonts w:ascii="Arial" w:hAnsi="Arial" w:cs="Arial"/>
        </w:rPr>
        <w:t>Pneumatic Haulage Start up:</w:t>
      </w:r>
    </w:p>
    <w:p w14:paraId="58942341" w14:textId="77777777" w:rsidR="00114806" w:rsidRPr="00114806" w:rsidRDefault="00114806" w:rsidP="00BA49DC">
      <w:pPr>
        <w:ind w:left="426" w:hanging="426"/>
        <w:rPr>
          <w:rFonts w:ascii="Arial" w:hAnsi="Arial" w:cs="Arial"/>
        </w:rPr>
      </w:pPr>
    </w:p>
    <w:p w14:paraId="46194C48" w14:textId="77777777" w:rsidR="00114806" w:rsidRPr="00114806" w:rsidRDefault="00114806" w:rsidP="00BA49DC">
      <w:pPr>
        <w:ind w:left="426" w:hanging="426"/>
        <w:rPr>
          <w:rFonts w:ascii="Arial" w:hAnsi="Arial" w:cs="Arial"/>
        </w:rPr>
      </w:pPr>
      <w:r w:rsidRPr="00114806">
        <w:rPr>
          <w:rFonts w:ascii="Arial" w:hAnsi="Arial" w:cs="Arial"/>
        </w:rPr>
        <w:t>Positioning of HV 3603-3604-3605 in direction of the silo to be loaded and choice of the filter (F601 A or B) to be activated at blower start up, both by means of a proper selector (HS 3618).</w:t>
      </w:r>
    </w:p>
    <w:p w14:paraId="53902D90" w14:textId="77777777" w:rsidR="00114806" w:rsidRPr="00114806" w:rsidRDefault="00114806" w:rsidP="00BA49DC">
      <w:pPr>
        <w:ind w:left="426" w:hanging="426"/>
        <w:rPr>
          <w:rFonts w:ascii="Arial" w:hAnsi="Arial" w:cs="Arial"/>
        </w:rPr>
      </w:pPr>
    </w:p>
    <w:p w14:paraId="5D30CB1F" w14:textId="77777777" w:rsidR="00114806" w:rsidRPr="00114806" w:rsidRDefault="00114806" w:rsidP="00BA49DC">
      <w:pPr>
        <w:ind w:left="426" w:hanging="426"/>
        <w:rPr>
          <w:rFonts w:ascii="Arial" w:hAnsi="Arial" w:cs="Arial"/>
        </w:rPr>
      </w:pPr>
      <w:r w:rsidRPr="00114806">
        <w:rPr>
          <w:rFonts w:ascii="Arial" w:hAnsi="Arial" w:cs="Arial"/>
        </w:rPr>
        <w:t>Fan start up (B601 A or S depending on HS 3615 position) by means of HS 3614 push button.</w:t>
      </w:r>
    </w:p>
    <w:p w14:paraId="33ED4DFD" w14:textId="77777777" w:rsidR="00114806" w:rsidRPr="00114806" w:rsidRDefault="00114806" w:rsidP="00BA49DC">
      <w:pPr>
        <w:ind w:left="426" w:hanging="426"/>
        <w:rPr>
          <w:rFonts w:ascii="Arial" w:hAnsi="Arial" w:cs="Arial"/>
        </w:rPr>
      </w:pPr>
    </w:p>
    <w:p w14:paraId="31D5A1B4" w14:textId="77777777" w:rsidR="00114806" w:rsidRPr="00114806" w:rsidRDefault="00114806" w:rsidP="00BA49DC">
      <w:pPr>
        <w:ind w:left="426" w:hanging="426"/>
        <w:rPr>
          <w:rFonts w:ascii="Arial" w:hAnsi="Arial" w:cs="Arial"/>
        </w:rPr>
      </w:pPr>
      <w:r w:rsidRPr="00114806">
        <w:rPr>
          <w:rFonts w:ascii="Arial" w:hAnsi="Arial" w:cs="Arial"/>
        </w:rPr>
        <w:t>Blower start up (B602 A or S depending on HS 3606 position) by means of HS 3601 push button, which action is possible only if a fan is running.</w:t>
      </w:r>
    </w:p>
    <w:p w14:paraId="6BA9321B" w14:textId="77777777" w:rsidR="00114806" w:rsidRPr="00114806" w:rsidRDefault="00114806" w:rsidP="00BA49DC">
      <w:pPr>
        <w:ind w:left="426" w:hanging="426"/>
        <w:rPr>
          <w:rFonts w:ascii="Arial" w:hAnsi="Arial" w:cs="Arial"/>
        </w:rPr>
      </w:pPr>
    </w:p>
    <w:p w14:paraId="54F42D18" w14:textId="77777777" w:rsidR="00114806" w:rsidRPr="00114806" w:rsidRDefault="00114806" w:rsidP="00BA49DC">
      <w:pPr>
        <w:ind w:left="426" w:hanging="426"/>
        <w:rPr>
          <w:rFonts w:ascii="Arial" w:hAnsi="Arial" w:cs="Arial"/>
        </w:rPr>
      </w:pPr>
      <w:r w:rsidRPr="00114806">
        <w:rPr>
          <w:rFonts w:ascii="Arial" w:hAnsi="Arial" w:cs="Arial"/>
        </w:rPr>
        <w:t>Total filling of the circuit with nitrogen introduced under pressure control through       PV 3604.</w:t>
      </w:r>
    </w:p>
    <w:p w14:paraId="3672D227" w14:textId="77777777" w:rsidR="00114806" w:rsidRPr="00114806" w:rsidRDefault="00114806" w:rsidP="00BA49DC">
      <w:pPr>
        <w:ind w:left="426" w:hanging="426"/>
        <w:rPr>
          <w:rFonts w:ascii="Arial" w:hAnsi="Arial" w:cs="Arial"/>
        </w:rPr>
      </w:pPr>
    </w:p>
    <w:p w14:paraId="6DF4F33D" w14:textId="77777777" w:rsidR="00114806" w:rsidRPr="00BA49DC" w:rsidRDefault="00114806" w:rsidP="00BA49DC">
      <w:pPr>
        <w:ind w:left="426" w:hanging="426"/>
        <w:rPr>
          <w:rFonts w:ascii="Arial" w:hAnsi="Arial" w:cs="Arial"/>
        </w:rPr>
      </w:pPr>
      <w:r w:rsidRPr="00BA49DC">
        <w:rPr>
          <w:rFonts w:ascii="Arial" w:hAnsi="Arial" w:cs="Arial"/>
        </w:rPr>
        <w:t>Air will be blown out through PSV 3630 A or S bypass (general remark wish blower and fan running).</w:t>
      </w:r>
    </w:p>
    <w:p w14:paraId="69245987" w14:textId="77777777" w:rsidR="00114806" w:rsidRPr="00114806" w:rsidRDefault="00114806" w:rsidP="00BA49DC">
      <w:pPr>
        <w:ind w:left="426" w:hanging="426"/>
        <w:rPr>
          <w:rFonts w:ascii="Arial" w:hAnsi="Arial" w:cs="Arial"/>
        </w:rPr>
      </w:pPr>
    </w:p>
    <w:p w14:paraId="328B7F50" w14:textId="77777777" w:rsidR="00114806" w:rsidRPr="00BA49DC" w:rsidRDefault="00114806" w:rsidP="00BA49DC">
      <w:pPr>
        <w:ind w:left="426" w:hanging="426"/>
        <w:rPr>
          <w:rFonts w:ascii="Arial" w:hAnsi="Arial" w:cs="Arial"/>
        </w:rPr>
      </w:pPr>
      <w:r w:rsidRPr="00BA49DC">
        <w:rPr>
          <w:rFonts w:ascii="Arial" w:hAnsi="Arial" w:cs="Arial"/>
        </w:rPr>
        <w:t>When oxygen is below the dangerous limit it is possible to start the pneumatic haulage feeding rotary valve X 601 A or S.</w:t>
      </w:r>
    </w:p>
    <w:p w14:paraId="2C9FEFCA" w14:textId="77777777" w:rsidR="00114806" w:rsidRPr="00114806" w:rsidRDefault="00114806" w:rsidP="00BA49DC">
      <w:pPr>
        <w:ind w:left="426" w:hanging="426"/>
        <w:rPr>
          <w:rFonts w:ascii="Arial" w:hAnsi="Arial" w:cs="Arial"/>
        </w:rPr>
      </w:pPr>
    </w:p>
    <w:p w14:paraId="0EBED60D" w14:textId="77777777" w:rsidR="00114806" w:rsidRPr="00114806" w:rsidRDefault="00114806" w:rsidP="00BA49DC">
      <w:pPr>
        <w:ind w:left="426" w:hanging="426"/>
        <w:rPr>
          <w:rFonts w:ascii="Arial" w:hAnsi="Arial" w:cs="Arial"/>
        </w:rPr>
      </w:pPr>
      <w:r w:rsidRPr="00114806">
        <w:rPr>
          <w:rFonts w:ascii="Arial" w:hAnsi="Arial" w:cs="Arial"/>
        </w:rPr>
        <w:t>Start up of the rotary valve (X601 A or S) depending on HS 3616 position by means of HS 3607 push button.</w:t>
      </w:r>
    </w:p>
    <w:p w14:paraId="4A267701" w14:textId="77777777" w:rsidR="00114806" w:rsidRPr="00114806" w:rsidRDefault="00114806" w:rsidP="00BA49DC">
      <w:pPr>
        <w:ind w:left="426" w:hanging="426"/>
        <w:rPr>
          <w:rFonts w:ascii="Arial" w:hAnsi="Arial" w:cs="Arial"/>
        </w:rPr>
      </w:pPr>
    </w:p>
    <w:p w14:paraId="40B049BD" w14:textId="77777777" w:rsidR="00114806" w:rsidRPr="00BA49DC" w:rsidRDefault="00114806" w:rsidP="00BA49DC">
      <w:pPr>
        <w:ind w:left="426" w:hanging="426"/>
        <w:rPr>
          <w:rFonts w:ascii="Arial" w:hAnsi="Arial" w:cs="Arial"/>
          <w:b/>
          <w:bCs/>
        </w:rPr>
      </w:pPr>
      <w:r w:rsidRPr="00BA49DC">
        <w:rPr>
          <w:rFonts w:ascii="Arial" w:hAnsi="Arial" w:cs="Arial"/>
          <w:b/>
          <w:bCs/>
        </w:rPr>
        <w:t>PP PELLETS PNEUMATIC CONVEYING SYSTEM AND SILOS:</w:t>
      </w:r>
    </w:p>
    <w:p w14:paraId="4609B279" w14:textId="77777777" w:rsidR="00114806" w:rsidRPr="00114806" w:rsidRDefault="00114806" w:rsidP="00BA49DC">
      <w:pPr>
        <w:ind w:left="426" w:hanging="426"/>
        <w:rPr>
          <w:rFonts w:ascii="Arial" w:hAnsi="Arial" w:cs="Arial"/>
        </w:rPr>
      </w:pPr>
    </w:p>
    <w:p w14:paraId="7D10AB7D" w14:textId="77777777" w:rsidR="00114806" w:rsidRPr="00BA49DC" w:rsidRDefault="00114806" w:rsidP="00BA49DC">
      <w:pPr>
        <w:ind w:left="426" w:hanging="426"/>
        <w:rPr>
          <w:rFonts w:ascii="Arial" w:hAnsi="Arial" w:cs="Arial"/>
        </w:rPr>
      </w:pPr>
      <w:r w:rsidRPr="00BA49DC">
        <w:rPr>
          <w:rFonts w:ascii="Arial" w:hAnsi="Arial" w:cs="Arial"/>
        </w:rPr>
        <w:t>Interlock System Description:</w:t>
      </w:r>
    </w:p>
    <w:p w14:paraId="038FCAF5" w14:textId="77777777" w:rsidR="00114806" w:rsidRPr="00114806" w:rsidRDefault="00114806" w:rsidP="00BA49DC">
      <w:pPr>
        <w:ind w:left="426" w:hanging="426"/>
        <w:rPr>
          <w:rFonts w:ascii="Arial" w:hAnsi="Arial" w:cs="Arial"/>
        </w:rPr>
      </w:pPr>
    </w:p>
    <w:p w14:paraId="3E69C5E3" w14:textId="77777777" w:rsidR="00114806" w:rsidRPr="00BA49DC" w:rsidRDefault="00114806" w:rsidP="00BA49DC">
      <w:pPr>
        <w:ind w:left="426" w:hanging="426"/>
        <w:rPr>
          <w:rFonts w:ascii="Arial" w:hAnsi="Arial" w:cs="Arial"/>
        </w:rPr>
      </w:pPr>
      <w:r w:rsidRPr="00BA49DC">
        <w:rPr>
          <w:rFonts w:ascii="Arial" w:hAnsi="Arial" w:cs="Arial"/>
        </w:rPr>
        <w:t>41.</w:t>
      </w:r>
      <w:r w:rsidRPr="00BA49DC">
        <w:rPr>
          <w:rFonts w:ascii="Arial" w:hAnsi="Arial" w:cs="Arial"/>
        </w:rPr>
        <w:tab/>
        <w:t>Sequence I 3801:</w:t>
      </w:r>
    </w:p>
    <w:p w14:paraId="7AD967BC" w14:textId="77777777" w:rsidR="00114806" w:rsidRPr="00114806" w:rsidRDefault="00114806" w:rsidP="00BA49DC">
      <w:pPr>
        <w:ind w:left="426" w:hanging="426"/>
        <w:rPr>
          <w:rFonts w:ascii="Arial" w:hAnsi="Arial" w:cs="Arial"/>
        </w:rPr>
      </w:pPr>
    </w:p>
    <w:p w14:paraId="016D8213" w14:textId="5C1192A2" w:rsidR="00114806" w:rsidRPr="00BA49DC" w:rsidRDefault="00114806" w:rsidP="00BA49DC">
      <w:pPr>
        <w:ind w:left="426" w:hanging="426"/>
        <w:rPr>
          <w:rFonts w:ascii="Arial" w:hAnsi="Arial" w:cs="Arial"/>
        </w:rPr>
      </w:pPr>
      <w:r w:rsidRPr="00BA49DC">
        <w:rPr>
          <w:rFonts w:ascii="Arial" w:hAnsi="Arial" w:cs="Arial"/>
        </w:rPr>
        <w:t>Cause of action:</w:t>
      </w:r>
    </w:p>
    <w:p w14:paraId="6123C03B" w14:textId="77777777" w:rsidR="00114806" w:rsidRPr="00114806" w:rsidRDefault="00114806" w:rsidP="00BA49DC">
      <w:pPr>
        <w:ind w:left="426" w:hanging="426"/>
        <w:rPr>
          <w:rFonts w:ascii="Arial" w:hAnsi="Arial" w:cs="Arial"/>
        </w:rPr>
      </w:pPr>
    </w:p>
    <w:p w14:paraId="33929384" w14:textId="77777777" w:rsidR="00114806" w:rsidRPr="00114806" w:rsidRDefault="00114806" w:rsidP="00BA49DC">
      <w:pPr>
        <w:ind w:left="426" w:hanging="426"/>
        <w:rPr>
          <w:rFonts w:ascii="Arial" w:hAnsi="Arial" w:cs="Arial"/>
        </w:rPr>
      </w:pPr>
      <w:r w:rsidRPr="00114806">
        <w:rPr>
          <w:rFonts w:ascii="Arial" w:hAnsi="Arial" w:cs="Arial"/>
        </w:rPr>
        <w:t>PSH 3602 A or S (depending on which blower is running).</w:t>
      </w:r>
    </w:p>
    <w:p w14:paraId="19320C77" w14:textId="77777777" w:rsidR="00114806" w:rsidRPr="00BA49DC" w:rsidRDefault="00114806" w:rsidP="00BA49DC">
      <w:pPr>
        <w:ind w:left="426" w:hanging="426"/>
        <w:rPr>
          <w:rFonts w:ascii="Arial" w:hAnsi="Arial" w:cs="Arial"/>
        </w:rPr>
      </w:pPr>
      <w:r w:rsidRPr="00BA49DC">
        <w:rPr>
          <w:rFonts w:ascii="Arial" w:hAnsi="Arial" w:cs="Arial"/>
        </w:rPr>
        <w:t>B701A/S delivery pressure higher than its set point.</w:t>
      </w:r>
    </w:p>
    <w:p w14:paraId="3014FF15" w14:textId="77777777" w:rsidR="00114806" w:rsidRPr="00114806" w:rsidRDefault="00114806" w:rsidP="00BA49DC">
      <w:pPr>
        <w:ind w:left="426" w:hanging="426"/>
        <w:rPr>
          <w:rFonts w:ascii="Arial" w:hAnsi="Arial" w:cs="Arial"/>
        </w:rPr>
      </w:pPr>
    </w:p>
    <w:p w14:paraId="308A97E8" w14:textId="77777777" w:rsidR="00114806" w:rsidRPr="00114806" w:rsidRDefault="00114806" w:rsidP="00BA49DC">
      <w:pPr>
        <w:ind w:left="426" w:hanging="426"/>
        <w:rPr>
          <w:rFonts w:ascii="Arial" w:hAnsi="Arial" w:cs="Arial"/>
        </w:rPr>
      </w:pPr>
      <w:r w:rsidRPr="00114806">
        <w:rPr>
          <w:rFonts w:ascii="Arial" w:hAnsi="Arial" w:cs="Arial"/>
        </w:rPr>
        <w:t>TSH 3601 B 701 A/S delivery temperature higher than its set point.</w:t>
      </w:r>
    </w:p>
    <w:p w14:paraId="4FF25980" w14:textId="77777777" w:rsidR="00114806" w:rsidRPr="00114806" w:rsidRDefault="00114806" w:rsidP="00BA49DC">
      <w:pPr>
        <w:ind w:left="426" w:hanging="426"/>
        <w:rPr>
          <w:rFonts w:ascii="Arial" w:hAnsi="Arial" w:cs="Arial"/>
        </w:rPr>
      </w:pPr>
    </w:p>
    <w:p w14:paraId="1F606283" w14:textId="77777777" w:rsidR="00114806" w:rsidRPr="00BA49DC" w:rsidRDefault="00114806" w:rsidP="00BA49DC">
      <w:pPr>
        <w:ind w:left="426" w:hanging="426"/>
        <w:rPr>
          <w:rFonts w:ascii="Arial" w:hAnsi="Arial" w:cs="Arial"/>
        </w:rPr>
      </w:pPr>
      <w:r w:rsidRPr="00BA49DC">
        <w:rPr>
          <w:rFonts w:ascii="Arial" w:hAnsi="Arial" w:cs="Arial"/>
        </w:rPr>
        <w:t>Action:</w:t>
      </w:r>
    </w:p>
    <w:p w14:paraId="4FAFFB5A" w14:textId="77777777" w:rsidR="00114806" w:rsidRPr="00114806" w:rsidRDefault="00114806" w:rsidP="00BA49DC">
      <w:pPr>
        <w:ind w:left="426" w:hanging="426"/>
        <w:rPr>
          <w:rFonts w:ascii="Arial" w:hAnsi="Arial" w:cs="Arial"/>
        </w:rPr>
      </w:pPr>
    </w:p>
    <w:p w14:paraId="2D4A9BA4" w14:textId="77777777" w:rsidR="00114806" w:rsidRPr="00114806" w:rsidRDefault="00114806" w:rsidP="00BA49DC">
      <w:pPr>
        <w:ind w:left="426" w:hanging="426"/>
        <w:rPr>
          <w:rFonts w:ascii="Arial" w:hAnsi="Arial" w:cs="Arial"/>
        </w:rPr>
      </w:pPr>
      <w:r w:rsidRPr="00114806">
        <w:rPr>
          <w:rFonts w:ascii="Arial" w:hAnsi="Arial" w:cs="Arial"/>
        </w:rPr>
        <w:t>Stop of blower B701 A or S (depending on HS 3809 position)</w:t>
      </w:r>
    </w:p>
    <w:p w14:paraId="2241A44B" w14:textId="77777777" w:rsidR="00114806" w:rsidRPr="00114806" w:rsidRDefault="00114806" w:rsidP="00BA49DC">
      <w:pPr>
        <w:ind w:left="426" w:hanging="426"/>
        <w:rPr>
          <w:rFonts w:ascii="Arial" w:hAnsi="Arial" w:cs="Arial"/>
        </w:rPr>
      </w:pPr>
    </w:p>
    <w:p w14:paraId="4B48902F" w14:textId="77777777" w:rsidR="00114806" w:rsidRPr="00114806" w:rsidRDefault="00114806" w:rsidP="00BA49DC">
      <w:pPr>
        <w:ind w:left="426" w:hanging="426"/>
        <w:rPr>
          <w:rFonts w:ascii="Arial" w:hAnsi="Arial" w:cs="Arial"/>
        </w:rPr>
      </w:pPr>
    </w:p>
    <w:p w14:paraId="39D04B18" w14:textId="77777777" w:rsidR="00114806" w:rsidRPr="00BA49DC" w:rsidRDefault="00114806" w:rsidP="00BA49DC">
      <w:pPr>
        <w:ind w:left="426" w:hanging="426"/>
        <w:rPr>
          <w:rFonts w:ascii="Arial" w:hAnsi="Arial" w:cs="Arial"/>
        </w:rPr>
      </w:pPr>
      <w:r w:rsidRPr="00BA49DC">
        <w:rPr>
          <w:rFonts w:ascii="Arial" w:hAnsi="Arial" w:cs="Arial"/>
        </w:rPr>
        <w:t>42.</w:t>
      </w:r>
      <w:r w:rsidRPr="00BA49DC">
        <w:rPr>
          <w:rFonts w:ascii="Arial" w:hAnsi="Arial" w:cs="Arial"/>
        </w:rPr>
        <w:tab/>
        <w:t>Sequence I 3802 (Start of Sequence):</w:t>
      </w:r>
    </w:p>
    <w:p w14:paraId="06DDA067" w14:textId="77777777" w:rsidR="00114806" w:rsidRPr="00114806" w:rsidRDefault="00114806" w:rsidP="00BA49DC">
      <w:pPr>
        <w:ind w:left="426" w:hanging="426"/>
        <w:rPr>
          <w:rFonts w:ascii="Arial" w:hAnsi="Arial" w:cs="Arial"/>
        </w:rPr>
      </w:pPr>
    </w:p>
    <w:p w14:paraId="7F5F4A3C" w14:textId="77777777" w:rsidR="00114806" w:rsidRPr="00114806" w:rsidRDefault="00114806" w:rsidP="00BA49DC">
      <w:pPr>
        <w:ind w:left="426" w:hanging="426"/>
        <w:rPr>
          <w:rFonts w:ascii="Arial" w:hAnsi="Arial" w:cs="Arial"/>
        </w:rPr>
      </w:pPr>
      <w:r w:rsidRPr="00114806">
        <w:rPr>
          <w:rFonts w:ascii="Arial" w:hAnsi="Arial" w:cs="Arial"/>
        </w:rPr>
        <w:t>By means of HS 3812 choose the feeding silo (one of the analysis silo SI 701 A-D or the homogenization silo SI 702)</w:t>
      </w:r>
    </w:p>
    <w:p w14:paraId="05AFD031" w14:textId="77777777" w:rsidR="00114806" w:rsidRPr="00114806" w:rsidRDefault="00114806" w:rsidP="00BA49DC">
      <w:pPr>
        <w:ind w:left="426" w:hanging="426"/>
        <w:rPr>
          <w:rFonts w:ascii="Arial" w:hAnsi="Arial" w:cs="Arial"/>
        </w:rPr>
      </w:pPr>
    </w:p>
    <w:p w14:paraId="44D2ACF6" w14:textId="77777777" w:rsidR="00114806" w:rsidRPr="00114806" w:rsidRDefault="00114806" w:rsidP="00BA49DC">
      <w:pPr>
        <w:ind w:left="426" w:hanging="426"/>
        <w:rPr>
          <w:rFonts w:ascii="Arial" w:hAnsi="Arial" w:cs="Arial"/>
        </w:rPr>
      </w:pPr>
      <w:r w:rsidRPr="00114806">
        <w:rPr>
          <w:rFonts w:ascii="Arial" w:hAnsi="Arial" w:cs="Arial"/>
        </w:rPr>
        <w:t>By means of HS  choose the delivery silo (the homogenizer SI 702 or the off-grade silo SI 704 or the bagging machine silo SI 703.</w:t>
      </w:r>
    </w:p>
    <w:p w14:paraId="614225F1" w14:textId="77777777" w:rsidR="00114806" w:rsidRPr="00114806" w:rsidRDefault="00114806" w:rsidP="00BA49DC">
      <w:pPr>
        <w:ind w:left="426" w:hanging="426"/>
        <w:rPr>
          <w:rFonts w:ascii="Arial" w:hAnsi="Arial" w:cs="Arial"/>
        </w:rPr>
      </w:pPr>
    </w:p>
    <w:p w14:paraId="41B680D1" w14:textId="77777777" w:rsidR="00114806" w:rsidRPr="00114806" w:rsidRDefault="00114806" w:rsidP="00BA49DC">
      <w:pPr>
        <w:ind w:left="426" w:hanging="426"/>
        <w:rPr>
          <w:rFonts w:ascii="Arial" w:hAnsi="Arial" w:cs="Arial"/>
        </w:rPr>
      </w:pPr>
      <w:r w:rsidRPr="00114806">
        <w:rPr>
          <w:rFonts w:ascii="Arial" w:hAnsi="Arial" w:cs="Arial"/>
        </w:rPr>
        <w:t>The positioning of the diverter valves involved in the connection is realized pushing a proper button (HS 3815).</w:t>
      </w:r>
    </w:p>
    <w:p w14:paraId="1178ABD8" w14:textId="77777777" w:rsidR="00114806" w:rsidRPr="00114806" w:rsidRDefault="00114806" w:rsidP="00BA49DC">
      <w:pPr>
        <w:ind w:left="426" w:hanging="426"/>
        <w:rPr>
          <w:rFonts w:ascii="Arial" w:hAnsi="Arial" w:cs="Arial"/>
        </w:rPr>
      </w:pPr>
    </w:p>
    <w:p w14:paraId="5D652FBF" w14:textId="77777777" w:rsidR="00114806" w:rsidRPr="00114806" w:rsidRDefault="00114806" w:rsidP="00BA49DC">
      <w:pPr>
        <w:ind w:left="426" w:hanging="426"/>
        <w:rPr>
          <w:rFonts w:ascii="Arial" w:hAnsi="Arial" w:cs="Arial"/>
        </w:rPr>
      </w:pPr>
      <w:r w:rsidRPr="00114806">
        <w:rPr>
          <w:rFonts w:ascii="Arial" w:hAnsi="Arial" w:cs="Arial"/>
        </w:rPr>
        <w:t>If the involved valves have not been correctly positioned an acoustic alarm warns the operator that the connection is not realized and an interlock doesn’t permit the feeding rotary valve to start.</w:t>
      </w:r>
    </w:p>
    <w:p w14:paraId="0DE587A9" w14:textId="77777777" w:rsidR="00114806" w:rsidRPr="00114806" w:rsidRDefault="00114806" w:rsidP="00BA49DC">
      <w:pPr>
        <w:ind w:left="426" w:hanging="426"/>
        <w:rPr>
          <w:rFonts w:ascii="Arial" w:hAnsi="Arial" w:cs="Arial"/>
        </w:rPr>
      </w:pPr>
    </w:p>
    <w:p w14:paraId="399206A2" w14:textId="77777777" w:rsidR="00114806" w:rsidRPr="00114806" w:rsidRDefault="00114806" w:rsidP="00BA49DC">
      <w:pPr>
        <w:ind w:left="426" w:hanging="426"/>
        <w:rPr>
          <w:rFonts w:ascii="Arial" w:hAnsi="Arial" w:cs="Arial"/>
        </w:rPr>
      </w:pPr>
      <w:r w:rsidRPr="00114806">
        <w:rPr>
          <w:rFonts w:ascii="Arial" w:hAnsi="Arial" w:cs="Arial"/>
        </w:rPr>
        <w:t>At this point push the blower start button HS 3708 and when the pressure is higher than PSL 3803 value the feeding rotary valve can start.</w:t>
      </w:r>
    </w:p>
    <w:p w14:paraId="32153D15" w14:textId="77777777" w:rsidR="00114806" w:rsidRPr="00114806" w:rsidRDefault="00114806" w:rsidP="00BA49DC">
      <w:pPr>
        <w:ind w:left="426" w:hanging="426"/>
        <w:rPr>
          <w:rFonts w:ascii="Arial" w:hAnsi="Arial" w:cs="Arial"/>
        </w:rPr>
      </w:pPr>
    </w:p>
    <w:p w14:paraId="73D52C5D" w14:textId="77777777" w:rsidR="00114806" w:rsidRPr="00114806" w:rsidRDefault="00114806" w:rsidP="00BA49DC">
      <w:pPr>
        <w:ind w:left="426" w:hanging="426"/>
        <w:rPr>
          <w:rFonts w:ascii="Arial" w:hAnsi="Arial" w:cs="Arial"/>
        </w:rPr>
      </w:pPr>
      <w:r w:rsidRPr="00114806">
        <w:rPr>
          <w:rFonts w:ascii="Arial" w:hAnsi="Arial" w:cs="Arial"/>
        </w:rPr>
        <w:t>Acting on the rotary feeding start button HS 3814A the butterfly valve under the rotary feeder (previously selected by means of the feeding silo selector HS 3812) opens.</w:t>
      </w:r>
    </w:p>
    <w:p w14:paraId="5413CE8A" w14:textId="77777777" w:rsidR="00114806" w:rsidRPr="00114806" w:rsidRDefault="00114806" w:rsidP="00BA49DC">
      <w:pPr>
        <w:ind w:left="426" w:hanging="426"/>
        <w:rPr>
          <w:rFonts w:ascii="Arial" w:hAnsi="Arial" w:cs="Arial"/>
        </w:rPr>
      </w:pPr>
    </w:p>
    <w:p w14:paraId="16E76D8F" w14:textId="77777777" w:rsidR="00114806" w:rsidRPr="00BA49DC" w:rsidRDefault="00114806" w:rsidP="00BA49DC">
      <w:pPr>
        <w:ind w:left="426" w:hanging="426"/>
        <w:rPr>
          <w:rFonts w:ascii="Arial" w:hAnsi="Arial" w:cs="Arial"/>
        </w:rPr>
      </w:pPr>
      <w:r w:rsidRPr="00BA49DC">
        <w:rPr>
          <w:rFonts w:ascii="Arial" w:hAnsi="Arial" w:cs="Arial"/>
        </w:rPr>
        <w:t>As it is open (signal from limit switch of valve completely open) the rotary valve starts.</w:t>
      </w:r>
    </w:p>
    <w:p w14:paraId="4762D03B" w14:textId="77777777" w:rsidR="00114806" w:rsidRPr="00114806" w:rsidRDefault="00114806" w:rsidP="00BA49DC">
      <w:pPr>
        <w:ind w:left="426" w:hanging="426"/>
        <w:rPr>
          <w:rFonts w:ascii="Arial" w:hAnsi="Arial" w:cs="Arial"/>
        </w:rPr>
      </w:pPr>
    </w:p>
    <w:p w14:paraId="34DB33A3" w14:textId="77777777" w:rsidR="00114806" w:rsidRPr="00BA49DC" w:rsidRDefault="00114806" w:rsidP="00BA49DC">
      <w:pPr>
        <w:ind w:left="426" w:hanging="426"/>
        <w:rPr>
          <w:rFonts w:ascii="Arial" w:hAnsi="Arial" w:cs="Arial"/>
        </w:rPr>
      </w:pPr>
      <w:r w:rsidRPr="00BA49DC">
        <w:rPr>
          <w:rFonts w:ascii="Arial" w:hAnsi="Arial" w:cs="Arial"/>
        </w:rPr>
        <w:t>At the end of the product transfer or of the homogenization cycle the rotary valve can be stopped by the stop button HS 3811 B according to the following sequence: rotary feeder stop butterfly valve closing after few seconds.</w:t>
      </w:r>
    </w:p>
    <w:p w14:paraId="5858C3A3" w14:textId="77777777" w:rsidR="00114806" w:rsidRPr="00114806" w:rsidRDefault="00114806" w:rsidP="00BA49DC">
      <w:pPr>
        <w:ind w:left="426" w:hanging="426"/>
        <w:rPr>
          <w:rFonts w:ascii="Arial" w:hAnsi="Arial" w:cs="Arial"/>
        </w:rPr>
      </w:pPr>
    </w:p>
    <w:p w14:paraId="605632BC" w14:textId="77777777" w:rsidR="00114806" w:rsidRPr="00114806" w:rsidRDefault="00114806" w:rsidP="00BA49DC">
      <w:pPr>
        <w:ind w:left="426" w:hanging="426"/>
        <w:rPr>
          <w:rFonts w:ascii="Arial" w:hAnsi="Arial" w:cs="Arial"/>
        </w:rPr>
      </w:pPr>
      <w:r w:rsidRPr="00114806">
        <w:rPr>
          <w:rFonts w:ascii="Arial" w:hAnsi="Arial" w:cs="Arial"/>
        </w:rPr>
        <w:t>Delivery silo switching shall be possible during the pneumatic haulage running.  Acting on silos selection and then on valves positioning button, the following sequence shall be realized:</w:t>
      </w:r>
    </w:p>
    <w:p w14:paraId="65E52D10" w14:textId="77777777" w:rsidR="00114806" w:rsidRPr="00114806" w:rsidRDefault="00114806" w:rsidP="00BA49DC">
      <w:pPr>
        <w:ind w:left="426" w:hanging="426"/>
        <w:rPr>
          <w:rFonts w:ascii="Arial" w:hAnsi="Arial" w:cs="Arial"/>
        </w:rPr>
      </w:pPr>
    </w:p>
    <w:p w14:paraId="23FEA5B1" w14:textId="77777777" w:rsidR="00114806" w:rsidRPr="00114806" w:rsidRDefault="00114806" w:rsidP="00BA49DC">
      <w:pPr>
        <w:ind w:left="426" w:hanging="426"/>
        <w:rPr>
          <w:rFonts w:ascii="Arial" w:hAnsi="Arial" w:cs="Arial"/>
        </w:rPr>
      </w:pPr>
      <w:r w:rsidRPr="00114806">
        <w:rPr>
          <w:rFonts w:ascii="Arial" w:hAnsi="Arial" w:cs="Arial"/>
        </w:rPr>
        <w:t>Stop of feeding rotary valve.</w:t>
      </w:r>
    </w:p>
    <w:p w14:paraId="7B2739D5" w14:textId="77777777" w:rsidR="00114806" w:rsidRPr="00114806" w:rsidRDefault="00114806" w:rsidP="00BA49DC">
      <w:pPr>
        <w:ind w:left="426" w:hanging="426"/>
        <w:rPr>
          <w:rFonts w:ascii="Arial" w:hAnsi="Arial" w:cs="Arial"/>
        </w:rPr>
      </w:pPr>
    </w:p>
    <w:p w14:paraId="2AE2ABF9" w14:textId="77777777" w:rsidR="00114806" w:rsidRPr="00114806" w:rsidRDefault="00114806" w:rsidP="00BA49DC">
      <w:pPr>
        <w:ind w:left="426" w:hanging="426"/>
        <w:rPr>
          <w:rFonts w:ascii="Arial" w:hAnsi="Arial" w:cs="Arial"/>
        </w:rPr>
      </w:pPr>
      <w:r w:rsidRPr="00114806">
        <w:rPr>
          <w:rFonts w:ascii="Arial" w:hAnsi="Arial" w:cs="Arial"/>
        </w:rPr>
        <w:t>Start of a timer for line cleaning.</w:t>
      </w:r>
    </w:p>
    <w:p w14:paraId="54EC3238" w14:textId="77777777" w:rsidR="00114806" w:rsidRPr="00114806" w:rsidRDefault="00114806" w:rsidP="00BA49DC">
      <w:pPr>
        <w:ind w:left="426" w:hanging="426"/>
        <w:rPr>
          <w:rFonts w:ascii="Arial" w:hAnsi="Arial" w:cs="Arial"/>
        </w:rPr>
      </w:pPr>
    </w:p>
    <w:p w14:paraId="044F621E" w14:textId="77777777" w:rsidR="00114806" w:rsidRPr="00114806" w:rsidRDefault="00114806" w:rsidP="00BA49DC">
      <w:pPr>
        <w:ind w:left="426" w:hanging="426"/>
        <w:rPr>
          <w:rFonts w:ascii="Arial" w:hAnsi="Arial" w:cs="Arial"/>
        </w:rPr>
      </w:pPr>
      <w:r w:rsidRPr="00114806">
        <w:rPr>
          <w:rFonts w:ascii="Arial" w:hAnsi="Arial" w:cs="Arial"/>
        </w:rPr>
        <w:t>After the prefixed time positioning of the diverter valve.</w:t>
      </w:r>
    </w:p>
    <w:p w14:paraId="7473CF38" w14:textId="77777777" w:rsidR="00114806" w:rsidRPr="00114806" w:rsidRDefault="00114806" w:rsidP="00BA49DC">
      <w:pPr>
        <w:ind w:left="426" w:hanging="426"/>
        <w:rPr>
          <w:rFonts w:ascii="Arial" w:hAnsi="Arial" w:cs="Arial"/>
        </w:rPr>
      </w:pPr>
    </w:p>
    <w:p w14:paraId="19E18BA3" w14:textId="77777777" w:rsidR="00114806" w:rsidRPr="00114806" w:rsidRDefault="00114806" w:rsidP="00BA49DC">
      <w:pPr>
        <w:ind w:left="426" w:hanging="426"/>
        <w:rPr>
          <w:rFonts w:ascii="Arial" w:hAnsi="Arial" w:cs="Arial"/>
        </w:rPr>
      </w:pPr>
      <w:r w:rsidRPr="00114806">
        <w:rPr>
          <w:rFonts w:ascii="Arial" w:hAnsi="Arial" w:cs="Arial"/>
        </w:rPr>
        <w:t>After correct positioning feeding rotary valve restarts.</w:t>
      </w:r>
    </w:p>
    <w:p w14:paraId="7CB69C17" w14:textId="77777777" w:rsidR="00114806" w:rsidRPr="00114806" w:rsidRDefault="00114806" w:rsidP="00BA49DC">
      <w:pPr>
        <w:ind w:left="426" w:hanging="426"/>
        <w:rPr>
          <w:rFonts w:ascii="Arial" w:hAnsi="Arial" w:cs="Arial"/>
        </w:rPr>
      </w:pPr>
    </w:p>
    <w:p w14:paraId="048F212F" w14:textId="77777777" w:rsidR="00114806" w:rsidRPr="00114806" w:rsidRDefault="00114806" w:rsidP="00BA49DC">
      <w:pPr>
        <w:ind w:left="426" w:hanging="426"/>
        <w:rPr>
          <w:rFonts w:ascii="Arial" w:hAnsi="Arial" w:cs="Arial"/>
        </w:rPr>
      </w:pPr>
      <w:r w:rsidRPr="00114806">
        <w:rPr>
          <w:rFonts w:ascii="Arial" w:hAnsi="Arial" w:cs="Arial"/>
        </w:rPr>
        <w:t>If the blower delivery pressure reaches PSH 3803 value or goes down the PSL 3803 value, the rotary valve is stopped.</w:t>
      </w:r>
    </w:p>
    <w:p w14:paraId="01F8C140" w14:textId="77777777" w:rsidR="00114806" w:rsidRPr="00114806" w:rsidRDefault="00114806" w:rsidP="00BA49DC">
      <w:pPr>
        <w:ind w:left="426" w:hanging="426"/>
        <w:rPr>
          <w:rFonts w:ascii="Arial" w:hAnsi="Arial" w:cs="Arial"/>
        </w:rPr>
      </w:pPr>
    </w:p>
    <w:p w14:paraId="3F1A5811" w14:textId="77777777" w:rsidR="00114806" w:rsidRPr="00114806" w:rsidRDefault="00114806" w:rsidP="00BA49DC">
      <w:pPr>
        <w:ind w:left="426" w:hanging="426"/>
        <w:rPr>
          <w:rFonts w:ascii="Arial" w:hAnsi="Arial" w:cs="Arial"/>
        </w:rPr>
      </w:pPr>
      <w:r w:rsidRPr="00114806">
        <w:rPr>
          <w:rFonts w:ascii="Arial" w:hAnsi="Arial" w:cs="Arial"/>
        </w:rPr>
        <w:t>Rotary valve restarts when blower delivery pressure is still between PSL 3803 and    PSH 3803 values.</w:t>
      </w:r>
    </w:p>
    <w:p w14:paraId="70B15745" w14:textId="77777777" w:rsidR="00114806" w:rsidRPr="00114806" w:rsidRDefault="00114806" w:rsidP="00BA49DC">
      <w:pPr>
        <w:ind w:left="426" w:hanging="426"/>
        <w:rPr>
          <w:rFonts w:ascii="Arial" w:hAnsi="Arial" w:cs="Arial"/>
        </w:rPr>
      </w:pPr>
    </w:p>
    <w:p w14:paraId="5E6DF3C4" w14:textId="77777777" w:rsidR="00114806" w:rsidRPr="00114806" w:rsidRDefault="00114806" w:rsidP="00BA49DC">
      <w:pPr>
        <w:ind w:left="426" w:hanging="426"/>
        <w:rPr>
          <w:rFonts w:ascii="Arial" w:hAnsi="Arial" w:cs="Arial"/>
        </w:rPr>
      </w:pPr>
      <w:r w:rsidRPr="00114806">
        <w:rPr>
          <w:rFonts w:ascii="Arial" w:hAnsi="Arial" w:cs="Arial"/>
        </w:rPr>
        <w:t>If the blower stops a signalization XLH 3801 A or S will be activated and the feeding rotary valve is stopped.</w:t>
      </w:r>
    </w:p>
    <w:p w14:paraId="3B2D903A" w14:textId="77777777" w:rsidR="00114806" w:rsidRPr="00114806" w:rsidRDefault="00114806" w:rsidP="00BA49DC">
      <w:pPr>
        <w:ind w:left="426" w:hanging="426"/>
        <w:rPr>
          <w:rFonts w:ascii="Arial" w:hAnsi="Arial" w:cs="Arial"/>
        </w:rPr>
      </w:pPr>
    </w:p>
    <w:p w14:paraId="5E02DBBB" w14:textId="77777777" w:rsidR="00114806" w:rsidRPr="00114806" w:rsidRDefault="00114806" w:rsidP="00BA49DC">
      <w:pPr>
        <w:ind w:left="426" w:hanging="426"/>
        <w:rPr>
          <w:rFonts w:ascii="Arial" w:hAnsi="Arial" w:cs="Arial"/>
        </w:rPr>
      </w:pPr>
    </w:p>
    <w:p w14:paraId="2EB48CE5" w14:textId="77777777" w:rsidR="00114806" w:rsidRPr="00114806" w:rsidRDefault="00114806" w:rsidP="00BA49DC">
      <w:pPr>
        <w:ind w:left="426" w:hanging="426"/>
        <w:rPr>
          <w:rFonts w:ascii="Arial" w:hAnsi="Arial" w:cs="Arial"/>
        </w:rPr>
      </w:pPr>
    </w:p>
    <w:p w14:paraId="5F8DFF9C" w14:textId="77777777" w:rsidR="00114806" w:rsidRPr="00114806" w:rsidRDefault="00114806" w:rsidP="00BA49DC">
      <w:pPr>
        <w:ind w:left="426" w:hanging="426"/>
        <w:rPr>
          <w:rFonts w:ascii="Arial" w:hAnsi="Arial" w:cs="Arial"/>
        </w:rPr>
      </w:pPr>
    </w:p>
    <w:p w14:paraId="6593FC61" w14:textId="77777777" w:rsidR="00114806" w:rsidRPr="00114806" w:rsidRDefault="00114806" w:rsidP="00BA49DC">
      <w:pPr>
        <w:ind w:left="426" w:hanging="426"/>
        <w:rPr>
          <w:rFonts w:ascii="Arial" w:hAnsi="Arial" w:cs="Arial"/>
        </w:rPr>
      </w:pPr>
    </w:p>
    <w:p w14:paraId="794606FA" w14:textId="77777777" w:rsidR="00114806" w:rsidRPr="00114806" w:rsidRDefault="00114806" w:rsidP="00BA49DC">
      <w:pPr>
        <w:ind w:left="426" w:hanging="426"/>
        <w:rPr>
          <w:rFonts w:ascii="Arial" w:hAnsi="Arial" w:cs="Arial"/>
        </w:rPr>
      </w:pPr>
    </w:p>
    <w:p w14:paraId="0E869AB0" w14:textId="77777777" w:rsidR="00114806" w:rsidRPr="00114806" w:rsidRDefault="00114806" w:rsidP="00BA49DC">
      <w:pPr>
        <w:ind w:left="426" w:hanging="426"/>
        <w:rPr>
          <w:rFonts w:ascii="Arial" w:hAnsi="Arial" w:cs="Arial"/>
        </w:rPr>
      </w:pPr>
    </w:p>
    <w:p w14:paraId="5CE8FAC6" w14:textId="77777777" w:rsidR="00114806" w:rsidRPr="00114806" w:rsidRDefault="00114806" w:rsidP="00BA49DC">
      <w:pPr>
        <w:ind w:left="426" w:hanging="426"/>
        <w:rPr>
          <w:rFonts w:ascii="Arial" w:hAnsi="Arial" w:cs="Arial"/>
        </w:rPr>
      </w:pPr>
    </w:p>
    <w:p w14:paraId="70E9578B" w14:textId="77777777" w:rsidR="00114806" w:rsidRPr="00114806" w:rsidRDefault="00114806" w:rsidP="00BA49DC">
      <w:pPr>
        <w:ind w:left="426" w:hanging="426"/>
        <w:rPr>
          <w:rFonts w:ascii="Arial" w:hAnsi="Arial" w:cs="Arial"/>
        </w:rPr>
      </w:pPr>
    </w:p>
    <w:p w14:paraId="42D052A0" w14:textId="77777777" w:rsidR="00114806" w:rsidRPr="00114806" w:rsidRDefault="00114806" w:rsidP="00BA49DC">
      <w:pPr>
        <w:ind w:left="426" w:hanging="426"/>
        <w:rPr>
          <w:rFonts w:ascii="Arial" w:hAnsi="Arial" w:cs="Arial"/>
        </w:rPr>
      </w:pPr>
    </w:p>
    <w:p w14:paraId="4CFEA9F4" w14:textId="77777777" w:rsidR="00114806" w:rsidRPr="00114806" w:rsidRDefault="00114806" w:rsidP="00BA49DC">
      <w:pPr>
        <w:ind w:left="426" w:hanging="426"/>
        <w:rPr>
          <w:rFonts w:ascii="Arial" w:hAnsi="Arial" w:cs="Arial"/>
        </w:rPr>
      </w:pPr>
    </w:p>
    <w:p w14:paraId="60CAC9B5" w14:textId="77777777" w:rsidR="00114806" w:rsidRPr="00114806" w:rsidRDefault="00114806" w:rsidP="00BA49DC">
      <w:pPr>
        <w:ind w:left="426" w:hanging="426"/>
        <w:rPr>
          <w:rFonts w:ascii="Arial" w:hAnsi="Arial" w:cs="Arial"/>
        </w:rPr>
      </w:pPr>
    </w:p>
    <w:p w14:paraId="5EA91D50" w14:textId="77777777" w:rsidR="00114806" w:rsidRPr="00114806" w:rsidRDefault="00114806" w:rsidP="00BA49DC">
      <w:pPr>
        <w:ind w:left="426" w:hanging="426"/>
        <w:rPr>
          <w:rFonts w:ascii="Arial" w:hAnsi="Arial" w:cs="Arial"/>
        </w:rPr>
      </w:pPr>
    </w:p>
    <w:p w14:paraId="18D669DF" w14:textId="77777777" w:rsidR="00114806" w:rsidRPr="00114806" w:rsidRDefault="00114806" w:rsidP="00BA49DC">
      <w:pPr>
        <w:ind w:left="426" w:hanging="426"/>
        <w:rPr>
          <w:rFonts w:ascii="Arial" w:hAnsi="Arial" w:cs="Arial"/>
        </w:rPr>
      </w:pPr>
    </w:p>
    <w:p w14:paraId="74A84163" w14:textId="77777777" w:rsidR="00114806" w:rsidRPr="00114806" w:rsidRDefault="00114806" w:rsidP="00BA49DC">
      <w:pPr>
        <w:ind w:left="426" w:hanging="426"/>
        <w:rPr>
          <w:rFonts w:ascii="Arial" w:hAnsi="Arial" w:cs="Arial"/>
        </w:rPr>
      </w:pPr>
    </w:p>
    <w:p w14:paraId="75E167B3" w14:textId="77777777" w:rsidR="00114806" w:rsidRPr="00114806" w:rsidRDefault="00114806" w:rsidP="00BA49DC">
      <w:pPr>
        <w:ind w:left="426" w:hanging="426"/>
        <w:rPr>
          <w:rFonts w:ascii="Arial" w:hAnsi="Arial" w:cs="Arial"/>
        </w:rPr>
      </w:pPr>
    </w:p>
    <w:p w14:paraId="63543E3A" w14:textId="77777777" w:rsidR="00114806" w:rsidRPr="00114806" w:rsidRDefault="00114806" w:rsidP="00BA49DC">
      <w:pPr>
        <w:ind w:left="426" w:hanging="426"/>
        <w:rPr>
          <w:rFonts w:ascii="Arial" w:hAnsi="Arial" w:cs="Arial"/>
        </w:rPr>
      </w:pPr>
    </w:p>
    <w:p w14:paraId="31E42F2E" w14:textId="77777777" w:rsidR="00114806" w:rsidRPr="00114806" w:rsidRDefault="00114806" w:rsidP="00BA49DC">
      <w:pPr>
        <w:ind w:left="426" w:hanging="426"/>
        <w:rPr>
          <w:rFonts w:ascii="Arial" w:hAnsi="Arial" w:cs="Arial"/>
        </w:rPr>
      </w:pPr>
    </w:p>
    <w:p w14:paraId="19F2D812" w14:textId="77777777" w:rsidR="00114806" w:rsidRPr="00114806" w:rsidRDefault="00114806" w:rsidP="00BA49DC">
      <w:pPr>
        <w:ind w:left="426" w:hanging="426"/>
        <w:rPr>
          <w:rFonts w:ascii="Arial" w:hAnsi="Arial" w:cs="Arial"/>
        </w:rPr>
      </w:pPr>
    </w:p>
    <w:p w14:paraId="1457F4A5" w14:textId="77777777" w:rsidR="00114806" w:rsidRPr="00114806" w:rsidRDefault="00114806" w:rsidP="00BA49DC">
      <w:pPr>
        <w:ind w:left="426" w:hanging="426"/>
        <w:rPr>
          <w:rFonts w:ascii="Arial" w:hAnsi="Arial" w:cs="Arial"/>
        </w:rPr>
      </w:pPr>
    </w:p>
    <w:p w14:paraId="0D512A12" w14:textId="77777777" w:rsidR="00114806" w:rsidRPr="00114806" w:rsidRDefault="00114806" w:rsidP="00BA49DC">
      <w:pPr>
        <w:ind w:left="426" w:hanging="426"/>
        <w:rPr>
          <w:rFonts w:ascii="Arial" w:hAnsi="Arial" w:cs="Arial"/>
        </w:rPr>
      </w:pPr>
    </w:p>
    <w:p w14:paraId="7DC7BCFE" w14:textId="77777777" w:rsidR="00114806" w:rsidRPr="00114806" w:rsidRDefault="00114806" w:rsidP="00BA49DC">
      <w:pPr>
        <w:ind w:left="426" w:hanging="426"/>
        <w:rPr>
          <w:rFonts w:ascii="Arial" w:hAnsi="Arial" w:cs="Arial"/>
        </w:rPr>
      </w:pPr>
    </w:p>
    <w:p w14:paraId="72AA4EE9" w14:textId="77777777" w:rsidR="00114806" w:rsidRPr="00114806" w:rsidRDefault="00114806" w:rsidP="00BA49DC">
      <w:pPr>
        <w:ind w:left="426" w:hanging="426"/>
        <w:rPr>
          <w:rFonts w:ascii="Arial" w:hAnsi="Arial" w:cs="Arial"/>
        </w:rPr>
      </w:pPr>
    </w:p>
    <w:p w14:paraId="0AA23D8E" w14:textId="77777777" w:rsidR="00114806" w:rsidRPr="00114806" w:rsidRDefault="00114806" w:rsidP="00BA49DC">
      <w:pPr>
        <w:ind w:left="426" w:hanging="426"/>
        <w:rPr>
          <w:rFonts w:ascii="Arial" w:hAnsi="Arial" w:cs="Arial"/>
        </w:rPr>
      </w:pPr>
    </w:p>
    <w:p w14:paraId="0D201C46" w14:textId="77777777" w:rsidR="00114806" w:rsidRPr="00114806" w:rsidRDefault="00114806" w:rsidP="00BA49DC">
      <w:pPr>
        <w:ind w:left="426" w:hanging="426"/>
        <w:rPr>
          <w:rFonts w:ascii="Arial" w:hAnsi="Arial" w:cs="Arial"/>
        </w:rPr>
      </w:pPr>
    </w:p>
    <w:p w14:paraId="23E958F0" w14:textId="77777777" w:rsidR="00114806" w:rsidRPr="00114806" w:rsidRDefault="00114806" w:rsidP="00BA49DC">
      <w:pPr>
        <w:ind w:left="426" w:hanging="426"/>
        <w:rPr>
          <w:rFonts w:ascii="Arial" w:hAnsi="Arial" w:cs="Arial"/>
        </w:rPr>
      </w:pPr>
    </w:p>
    <w:p w14:paraId="4A05A8CF" w14:textId="77777777" w:rsidR="00114806" w:rsidRPr="00114806" w:rsidRDefault="00114806" w:rsidP="00BA49DC">
      <w:pPr>
        <w:ind w:left="426" w:hanging="426"/>
        <w:rPr>
          <w:rFonts w:ascii="Arial" w:hAnsi="Arial" w:cs="Arial"/>
        </w:rPr>
      </w:pPr>
    </w:p>
    <w:p w14:paraId="5629DAD3" w14:textId="77777777" w:rsidR="00114806" w:rsidRPr="00114806" w:rsidRDefault="00114806" w:rsidP="00BA49DC">
      <w:pPr>
        <w:ind w:left="426" w:hanging="426"/>
        <w:rPr>
          <w:rFonts w:ascii="Arial" w:hAnsi="Arial" w:cs="Arial"/>
        </w:rPr>
      </w:pPr>
    </w:p>
    <w:p w14:paraId="1EBCB163" w14:textId="77777777" w:rsidR="00114806" w:rsidRPr="00114806" w:rsidRDefault="00114806" w:rsidP="00BA49DC">
      <w:pPr>
        <w:ind w:left="426" w:hanging="426"/>
        <w:rPr>
          <w:rFonts w:ascii="Arial" w:hAnsi="Arial" w:cs="Arial"/>
          <w:b/>
          <w:bCs/>
        </w:rPr>
      </w:pPr>
    </w:p>
    <w:p w14:paraId="47EDE98C" w14:textId="77777777" w:rsidR="00114806" w:rsidRPr="00114806" w:rsidRDefault="00114806" w:rsidP="00BA49DC">
      <w:pPr>
        <w:ind w:left="426" w:hanging="426"/>
        <w:rPr>
          <w:rFonts w:ascii="Arial" w:hAnsi="Arial" w:cs="Arial"/>
          <w:b/>
          <w:bCs/>
        </w:rPr>
      </w:pPr>
    </w:p>
    <w:p w14:paraId="0D257DBF" w14:textId="77777777" w:rsidR="00114806" w:rsidRPr="00114806" w:rsidRDefault="00114806" w:rsidP="00BA49DC">
      <w:pPr>
        <w:ind w:left="426" w:hanging="426"/>
        <w:rPr>
          <w:rFonts w:ascii="Arial" w:hAnsi="Arial" w:cs="Arial"/>
          <w:b/>
          <w:bCs/>
        </w:rPr>
      </w:pPr>
    </w:p>
    <w:p w14:paraId="7255D2B6" w14:textId="77777777" w:rsidR="00114806" w:rsidRPr="00114806" w:rsidRDefault="00114806" w:rsidP="00BA49DC">
      <w:pPr>
        <w:ind w:left="426" w:hanging="426"/>
        <w:rPr>
          <w:rFonts w:ascii="Arial" w:hAnsi="Arial" w:cs="Arial"/>
          <w:b/>
          <w:bCs/>
        </w:rPr>
      </w:pPr>
    </w:p>
    <w:p w14:paraId="61819783" w14:textId="77777777" w:rsidR="00114806" w:rsidRPr="00114806" w:rsidRDefault="00114806" w:rsidP="00BA49DC">
      <w:pPr>
        <w:ind w:left="426" w:hanging="426"/>
        <w:rPr>
          <w:rFonts w:ascii="Arial" w:hAnsi="Arial" w:cs="Arial"/>
          <w:b/>
          <w:bCs/>
        </w:rPr>
      </w:pPr>
    </w:p>
    <w:p w14:paraId="439E5F1F" w14:textId="77777777" w:rsidR="00114806" w:rsidRPr="00114806" w:rsidRDefault="00114806" w:rsidP="00BA49DC">
      <w:pPr>
        <w:ind w:left="426" w:hanging="426"/>
        <w:rPr>
          <w:rFonts w:ascii="Arial" w:hAnsi="Arial" w:cs="Arial"/>
          <w:b/>
          <w:bCs/>
        </w:rPr>
      </w:pPr>
    </w:p>
    <w:p w14:paraId="2DB3FCA2" w14:textId="77777777" w:rsidR="00114806" w:rsidRPr="00114806" w:rsidRDefault="00114806" w:rsidP="00BA49DC">
      <w:pPr>
        <w:ind w:left="426" w:hanging="426"/>
        <w:rPr>
          <w:rFonts w:ascii="Arial" w:hAnsi="Arial" w:cs="Arial"/>
          <w:b/>
          <w:bCs/>
        </w:rPr>
      </w:pPr>
    </w:p>
    <w:p w14:paraId="2FEAF7ED" w14:textId="77777777" w:rsidR="00051B46" w:rsidRPr="00BA49DC" w:rsidRDefault="00051B46" w:rsidP="00BA49DC">
      <w:pPr>
        <w:spacing w:after="160" w:line="259" w:lineRule="auto"/>
        <w:ind w:left="426" w:hanging="426"/>
        <w:rPr>
          <w:rFonts w:ascii="Arial" w:hAnsi="Arial" w:cs="Arial"/>
          <w:b/>
          <w:bCs/>
        </w:rPr>
      </w:pPr>
      <w:r w:rsidRPr="00BA49DC">
        <w:rPr>
          <w:rFonts w:ascii="Arial" w:hAnsi="Arial" w:cs="Arial"/>
          <w:b/>
          <w:bCs/>
        </w:rPr>
        <w:br w:type="page"/>
      </w:r>
    </w:p>
    <w:p w14:paraId="6CEF9A8E" w14:textId="261933F5" w:rsidR="00114806" w:rsidRPr="00BA49DC" w:rsidRDefault="00114806" w:rsidP="00BA49DC">
      <w:pPr>
        <w:ind w:left="426" w:hanging="426"/>
        <w:rPr>
          <w:rFonts w:ascii="Arial" w:hAnsi="Arial" w:cs="Arial"/>
          <w:b/>
          <w:bCs/>
        </w:rPr>
      </w:pPr>
      <w:r w:rsidRPr="00BA49DC">
        <w:rPr>
          <w:rFonts w:ascii="Arial" w:hAnsi="Arial" w:cs="Arial"/>
          <w:b/>
          <w:bCs/>
        </w:rPr>
        <w:lastRenderedPageBreak/>
        <w:t>CHAPTER - VI TO X</w:t>
      </w:r>
    </w:p>
    <w:p w14:paraId="3F093345" w14:textId="77777777" w:rsidR="00114806" w:rsidRPr="00114806" w:rsidRDefault="00114806" w:rsidP="00BA49DC">
      <w:pPr>
        <w:ind w:left="426" w:hanging="426"/>
        <w:rPr>
          <w:rFonts w:ascii="Arial" w:hAnsi="Arial" w:cs="Arial"/>
          <w:b/>
          <w:bCs/>
        </w:rPr>
      </w:pPr>
    </w:p>
    <w:p w14:paraId="5F00B74E" w14:textId="77777777" w:rsidR="00114806" w:rsidRPr="00BA49DC" w:rsidRDefault="00114806" w:rsidP="00BA49DC">
      <w:pPr>
        <w:ind w:left="426" w:hanging="426"/>
        <w:rPr>
          <w:rFonts w:ascii="Arial" w:hAnsi="Arial" w:cs="Arial"/>
          <w:b/>
          <w:bCs/>
        </w:rPr>
      </w:pPr>
      <w:r w:rsidRPr="00BA49DC">
        <w:rPr>
          <w:rFonts w:ascii="Arial" w:hAnsi="Arial" w:cs="Arial"/>
          <w:b/>
          <w:bCs/>
        </w:rPr>
        <w:t>VI.</w:t>
      </w:r>
      <w:r w:rsidRPr="00BA49DC">
        <w:rPr>
          <w:rFonts w:ascii="Arial" w:hAnsi="Arial" w:cs="Arial"/>
          <w:b/>
          <w:bCs/>
        </w:rPr>
        <w:tab/>
      </w:r>
      <w:r w:rsidRPr="00BA49DC">
        <w:rPr>
          <w:rFonts w:ascii="Arial" w:hAnsi="Arial" w:cs="Arial"/>
          <w:b/>
          <w:bCs/>
        </w:rPr>
        <w:tab/>
      </w:r>
      <w:hyperlink w:anchor="TROUBLESHOOT" w:history="1">
        <w:r w:rsidRPr="00BA49DC">
          <w:rPr>
            <w:rStyle w:val="Hyperlink"/>
            <w:rFonts w:ascii="Arial" w:hAnsi="Arial" w:cs="Arial"/>
            <w:b/>
            <w:bCs/>
          </w:rPr>
          <w:t>TROUBLE SHOOTING</w:t>
        </w:r>
      </w:hyperlink>
    </w:p>
    <w:p w14:paraId="398511FD" w14:textId="77777777" w:rsidR="00114806" w:rsidRPr="00BA49DC" w:rsidRDefault="00114806" w:rsidP="00BA49DC">
      <w:pPr>
        <w:ind w:left="426" w:hanging="426"/>
        <w:rPr>
          <w:rFonts w:ascii="Arial" w:hAnsi="Arial" w:cs="Arial"/>
          <w:b/>
          <w:bCs/>
        </w:rPr>
      </w:pPr>
      <w:r w:rsidRPr="00BA49DC">
        <w:rPr>
          <w:rFonts w:ascii="Arial" w:hAnsi="Arial" w:cs="Arial"/>
          <w:b/>
          <w:bCs/>
        </w:rPr>
        <w:t>VII.</w:t>
      </w:r>
      <w:r w:rsidRPr="00BA49DC">
        <w:rPr>
          <w:rFonts w:ascii="Arial" w:hAnsi="Arial" w:cs="Arial"/>
          <w:b/>
          <w:bCs/>
        </w:rPr>
        <w:tab/>
      </w:r>
      <w:r w:rsidRPr="00BA49DC">
        <w:rPr>
          <w:rFonts w:ascii="Arial" w:hAnsi="Arial" w:cs="Arial"/>
          <w:b/>
          <w:bCs/>
        </w:rPr>
        <w:tab/>
      </w:r>
      <w:hyperlink w:anchor="DATASHEETS" w:history="1">
        <w:r w:rsidRPr="00BA49DC">
          <w:rPr>
            <w:rStyle w:val="Hyperlink"/>
            <w:rFonts w:ascii="Arial" w:hAnsi="Arial" w:cs="Arial"/>
            <w:b/>
            <w:bCs/>
          </w:rPr>
          <w:t>DATASHEETS OF EQUIPMENTS</w:t>
        </w:r>
      </w:hyperlink>
    </w:p>
    <w:p w14:paraId="410FEAE8" w14:textId="77777777" w:rsidR="00114806" w:rsidRPr="00BA49DC" w:rsidRDefault="00114806" w:rsidP="00BA49DC">
      <w:pPr>
        <w:ind w:left="426" w:hanging="426"/>
        <w:rPr>
          <w:rFonts w:ascii="Arial" w:hAnsi="Arial" w:cs="Arial"/>
          <w:b/>
          <w:bCs/>
        </w:rPr>
      </w:pPr>
      <w:r w:rsidRPr="00BA49DC">
        <w:rPr>
          <w:rFonts w:ascii="Arial" w:hAnsi="Arial" w:cs="Arial"/>
          <w:b/>
          <w:bCs/>
        </w:rPr>
        <w:t>VIII.</w:t>
      </w:r>
      <w:r w:rsidRPr="00BA49DC">
        <w:rPr>
          <w:rFonts w:ascii="Arial" w:hAnsi="Arial" w:cs="Arial"/>
          <w:b/>
          <w:bCs/>
        </w:rPr>
        <w:tab/>
        <w:t>INSTRUMENTATION IN PP PLANT</w:t>
      </w:r>
    </w:p>
    <w:p w14:paraId="1AB39183" w14:textId="77777777" w:rsidR="00114806" w:rsidRPr="00BA49DC" w:rsidRDefault="00114806" w:rsidP="00BA49DC">
      <w:pPr>
        <w:ind w:left="426" w:hanging="426"/>
        <w:rPr>
          <w:rFonts w:ascii="Arial" w:hAnsi="Arial" w:cs="Arial"/>
          <w:b/>
          <w:bCs/>
        </w:rPr>
      </w:pPr>
      <w:r w:rsidRPr="00BA49DC">
        <w:rPr>
          <w:rFonts w:ascii="Arial" w:hAnsi="Arial" w:cs="Arial"/>
          <w:b/>
          <w:bCs/>
        </w:rPr>
        <w:t>IX.</w:t>
      </w:r>
      <w:r w:rsidRPr="00BA49DC">
        <w:rPr>
          <w:rFonts w:ascii="Arial" w:hAnsi="Arial" w:cs="Arial"/>
          <w:b/>
          <w:bCs/>
        </w:rPr>
        <w:tab/>
      </w:r>
      <w:r w:rsidRPr="00BA49DC">
        <w:rPr>
          <w:rFonts w:ascii="Arial" w:hAnsi="Arial" w:cs="Arial"/>
          <w:b/>
          <w:bCs/>
        </w:rPr>
        <w:tab/>
        <w:t>HYDROGEN FACILITY</w:t>
      </w:r>
    </w:p>
    <w:p w14:paraId="75E21026" w14:textId="77777777" w:rsidR="00114806" w:rsidRPr="00BA49DC" w:rsidRDefault="00114806" w:rsidP="00BA49DC">
      <w:pPr>
        <w:ind w:left="426" w:hanging="426"/>
        <w:rPr>
          <w:rFonts w:ascii="Arial" w:hAnsi="Arial" w:cs="Arial"/>
          <w:b/>
          <w:bCs/>
        </w:rPr>
      </w:pPr>
      <w:r w:rsidRPr="00BA49DC">
        <w:rPr>
          <w:rFonts w:ascii="Arial" w:hAnsi="Arial" w:cs="Arial"/>
          <w:b/>
          <w:bCs/>
        </w:rPr>
        <w:t>X.</w:t>
      </w:r>
      <w:r w:rsidRPr="00BA49DC">
        <w:rPr>
          <w:rFonts w:ascii="Arial" w:hAnsi="Arial" w:cs="Arial"/>
          <w:b/>
          <w:bCs/>
        </w:rPr>
        <w:tab/>
      </w:r>
      <w:r w:rsidRPr="00BA49DC">
        <w:rPr>
          <w:rFonts w:ascii="Arial" w:hAnsi="Arial" w:cs="Arial"/>
          <w:b/>
          <w:bCs/>
        </w:rPr>
        <w:tab/>
        <w:t>PROCESS FLOW DIAGRAM</w:t>
      </w:r>
    </w:p>
    <w:p w14:paraId="7C927F88" w14:textId="77777777" w:rsidR="00114806" w:rsidRPr="00114806" w:rsidRDefault="00114806" w:rsidP="00BA49DC">
      <w:pPr>
        <w:ind w:left="426" w:hanging="426"/>
        <w:rPr>
          <w:rFonts w:ascii="Arial" w:hAnsi="Arial" w:cs="Arial"/>
        </w:rPr>
      </w:pPr>
    </w:p>
    <w:p w14:paraId="1B337CD2" w14:textId="77777777" w:rsidR="00114806" w:rsidRPr="00114806" w:rsidRDefault="00114806" w:rsidP="00BA49DC">
      <w:pPr>
        <w:ind w:left="426" w:hanging="426"/>
        <w:rPr>
          <w:rFonts w:ascii="Arial" w:hAnsi="Arial" w:cs="Arial"/>
        </w:rPr>
      </w:pPr>
    </w:p>
    <w:p w14:paraId="214833DF" w14:textId="77777777" w:rsidR="00114806" w:rsidRPr="00114806" w:rsidRDefault="00114806" w:rsidP="00BA49DC">
      <w:pPr>
        <w:ind w:left="426" w:hanging="426"/>
        <w:rPr>
          <w:rFonts w:ascii="Arial" w:hAnsi="Arial" w:cs="Arial"/>
        </w:rPr>
      </w:pPr>
    </w:p>
    <w:p w14:paraId="69FAB299" w14:textId="77777777" w:rsidR="00114806" w:rsidRPr="00114806" w:rsidRDefault="00114806" w:rsidP="00BA49DC">
      <w:pPr>
        <w:ind w:left="426" w:hanging="426"/>
        <w:rPr>
          <w:rFonts w:ascii="Arial" w:hAnsi="Arial" w:cs="Arial"/>
        </w:rPr>
      </w:pPr>
    </w:p>
    <w:p w14:paraId="51A28773" w14:textId="77777777" w:rsidR="00114806" w:rsidRPr="00114806" w:rsidRDefault="00114806" w:rsidP="00BA49DC">
      <w:pPr>
        <w:ind w:left="426" w:hanging="426"/>
        <w:rPr>
          <w:rFonts w:ascii="Arial" w:hAnsi="Arial" w:cs="Arial"/>
        </w:rPr>
      </w:pPr>
    </w:p>
    <w:p w14:paraId="633327E2" w14:textId="77777777" w:rsidR="00114806" w:rsidRPr="00114806" w:rsidRDefault="00114806" w:rsidP="00BA49DC">
      <w:pPr>
        <w:ind w:left="426" w:hanging="426"/>
        <w:rPr>
          <w:rFonts w:ascii="Arial" w:hAnsi="Arial" w:cs="Arial"/>
        </w:rPr>
      </w:pPr>
    </w:p>
    <w:p w14:paraId="3C8DF287" w14:textId="77777777" w:rsidR="00114806" w:rsidRPr="00114806" w:rsidRDefault="00114806" w:rsidP="00BA49DC">
      <w:pPr>
        <w:ind w:left="426" w:hanging="426"/>
        <w:rPr>
          <w:rFonts w:ascii="Arial" w:hAnsi="Arial" w:cs="Arial"/>
        </w:rPr>
      </w:pPr>
    </w:p>
    <w:p w14:paraId="2C9DEE53" w14:textId="77777777" w:rsidR="00114806" w:rsidRPr="00114806" w:rsidRDefault="00114806" w:rsidP="00BA49DC">
      <w:pPr>
        <w:ind w:left="426" w:hanging="426"/>
        <w:rPr>
          <w:rFonts w:ascii="Arial" w:hAnsi="Arial" w:cs="Arial"/>
        </w:rPr>
      </w:pPr>
    </w:p>
    <w:p w14:paraId="41CCB25B" w14:textId="77777777" w:rsidR="00114806" w:rsidRPr="00114806" w:rsidRDefault="00114806" w:rsidP="00BA49DC">
      <w:pPr>
        <w:ind w:left="426" w:hanging="426"/>
        <w:rPr>
          <w:rFonts w:ascii="Arial" w:hAnsi="Arial" w:cs="Arial"/>
        </w:rPr>
      </w:pPr>
    </w:p>
    <w:p w14:paraId="64E31C7B" w14:textId="77777777" w:rsidR="00114806" w:rsidRPr="00114806" w:rsidRDefault="00114806" w:rsidP="00BA49DC">
      <w:pPr>
        <w:ind w:left="426" w:hanging="426"/>
        <w:rPr>
          <w:rFonts w:ascii="Arial" w:hAnsi="Arial" w:cs="Arial"/>
        </w:rPr>
      </w:pPr>
    </w:p>
    <w:p w14:paraId="77C88933" w14:textId="77777777" w:rsidR="00114806" w:rsidRPr="00114806" w:rsidRDefault="00114806" w:rsidP="00BA49DC">
      <w:pPr>
        <w:ind w:left="426" w:hanging="426"/>
        <w:rPr>
          <w:rFonts w:ascii="Arial" w:hAnsi="Arial" w:cs="Arial"/>
        </w:rPr>
      </w:pPr>
      <w:bookmarkStart w:id="405" w:name="TROUBLESHOOT"/>
      <w:bookmarkEnd w:id="405"/>
    </w:p>
    <w:p w14:paraId="634466A8" w14:textId="77777777" w:rsidR="00114806" w:rsidRPr="00114806" w:rsidRDefault="00114806" w:rsidP="00BA49DC">
      <w:pPr>
        <w:ind w:left="426" w:hanging="426"/>
        <w:rPr>
          <w:rFonts w:ascii="Arial" w:hAnsi="Arial" w:cs="Arial"/>
        </w:rPr>
      </w:pPr>
    </w:p>
    <w:p w14:paraId="5223220F" w14:textId="77777777" w:rsidR="00114806" w:rsidRPr="00114806" w:rsidRDefault="00114806" w:rsidP="00BA49DC">
      <w:pPr>
        <w:ind w:left="426" w:hanging="426"/>
        <w:rPr>
          <w:rFonts w:ascii="Arial" w:hAnsi="Arial" w:cs="Arial"/>
        </w:rPr>
      </w:pPr>
    </w:p>
    <w:p w14:paraId="28DE69ED" w14:textId="77777777" w:rsidR="00114806" w:rsidRPr="00114806" w:rsidRDefault="00114806" w:rsidP="00BA49DC">
      <w:pPr>
        <w:ind w:left="426" w:hanging="426"/>
        <w:rPr>
          <w:rFonts w:ascii="Arial" w:hAnsi="Arial" w:cs="Arial"/>
        </w:rPr>
      </w:pPr>
    </w:p>
    <w:p w14:paraId="77925FB8" w14:textId="77777777" w:rsidR="00114806" w:rsidRPr="00114806" w:rsidRDefault="00114806" w:rsidP="00BA49DC">
      <w:pPr>
        <w:ind w:left="426" w:hanging="426"/>
        <w:rPr>
          <w:rFonts w:ascii="Arial" w:hAnsi="Arial" w:cs="Arial"/>
        </w:rPr>
      </w:pPr>
    </w:p>
    <w:p w14:paraId="456EFFA4" w14:textId="77777777" w:rsidR="00114806" w:rsidRPr="00114806" w:rsidRDefault="00114806" w:rsidP="00BA49DC">
      <w:pPr>
        <w:ind w:left="426" w:hanging="426"/>
        <w:rPr>
          <w:rFonts w:ascii="Arial" w:hAnsi="Arial" w:cs="Arial"/>
        </w:rPr>
      </w:pPr>
    </w:p>
    <w:p w14:paraId="4E5222B3" w14:textId="77777777" w:rsidR="00114806" w:rsidRPr="00114806" w:rsidRDefault="00114806" w:rsidP="00BA49DC">
      <w:pPr>
        <w:ind w:left="426" w:hanging="426"/>
        <w:rPr>
          <w:rFonts w:ascii="Arial" w:hAnsi="Arial" w:cs="Arial"/>
        </w:rPr>
      </w:pPr>
    </w:p>
    <w:p w14:paraId="400A0AFD" w14:textId="77777777" w:rsidR="00114806" w:rsidRPr="00114806" w:rsidRDefault="00114806" w:rsidP="00BA49DC">
      <w:pPr>
        <w:ind w:left="426" w:hanging="426"/>
        <w:rPr>
          <w:rFonts w:ascii="Arial" w:hAnsi="Arial" w:cs="Arial"/>
        </w:rPr>
      </w:pPr>
    </w:p>
    <w:p w14:paraId="5C545D35" w14:textId="77777777" w:rsidR="00114806" w:rsidRPr="00114806" w:rsidRDefault="00114806" w:rsidP="00BA49DC">
      <w:pPr>
        <w:ind w:left="426" w:hanging="426"/>
        <w:rPr>
          <w:rFonts w:ascii="Arial" w:hAnsi="Arial" w:cs="Arial"/>
        </w:rPr>
      </w:pPr>
    </w:p>
    <w:p w14:paraId="2B88972B" w14:textId="77777777" w:rsidR="00114806" w:rsidRPr="00114806" w:rsidRDefault="00114806" w:rsidP="00BA49DC">
      <w:pPr>
        <w:ind w:left="426" w:hanging="426"/>
        <w:rPr>
          <w:rFonts w:ascii="Arial" w:hAnsi="Arial" w:cs="Arial"/>
        </w:rPr>
      </w:pPr>
    </w:p>
    <w:p w14:paraId="321C0917" w14:textId="77777777" w:rsidR="00114806" w:rsidRPr="00114806" w:rsidRDefault="00114806" w:rsidP="00BA49DC">
      <w:pPr>
        <w:ind w:left="426" w:hanging="426"/>
        <w:rPr>
          <w:rFonts w:ascii="Arial" w:hAnsi="Arial" w:cs="Arial"/>
        </w:rPr>
      </w:pPr>
    </w:p>
    <w:p w14:paraId="7895813B" w14:textId="77777777" w:rsidR="00114806" w:rsidRPr="00114806" w:rsidRDefault="00114806" w:rsidP="00BA49DC">
      <w:pPr>
        <w:ind w:left="426" w:hanging="426"/>
        <w:rPr>
          <w:rFonts w:ascii="Arial" w:hAnsi="Arial" w:cs="Arial"/>
        </w:rPr>
      </w:pPr>
    </w:p>
    <w:p w14:paraId="1A8BB863" w14:textId="77777777" w:rsidR="00114806" w:rsidRPr="00114806" w:rsidRDefault="00114806" w:rsidP="00BA49DC">
      <w:pPr>
        <w:ind w:left="426" w:hanging="426"/>
        <w:rPr>
          <w:rFonts w:ascii="Arial" w:hAnsi="Arial" w:cs="Arial"/>
        </w:rPr>
      </w:pPr>
    </w:p>
    <w:p w14:paraId="7D2D5C7E" w14:textId="77777777" w:rsidR="00114806" w:rsidRPr="00114806" w:rsidRDefault="00114806" w:rsidP="00BA49DC">
      <w:pPr>
        <w:ind w:left="426" w:hanging="426"/>
        <w:rPr>
          <w:rFonts w:ascii="Arial" w:hAnsi="Arial" w:cs="Arial"/>
        </w:rPr>
      </w:pPr>
    </w:p>
    <w:p w14:paraId="50424642" w14:textId="77777777" w:rsidR="00114806" w:rsidRPr="00114806" w:rsidRDefault="00114806" w:rsidP="00BA49DC">
      <w:pPr>
        <w:ind w:left="426" w:hanging="426"/>
        <w:rPr>
          <w:rFonts w:ascii="Arial" w:hAnsi="Arial" w:cs="Arial"/>
        </w:rPr>
      </w:pPr>
    </w:p>
    <w:p w14:paraId="198E2ED1" w14:textId="77777777" w:rsidR="00114806" w:rsidRPr="00114806" w:rsidRDefault="00114806" w:rsidP="00BA49DC">
      <w:pPr>
        <w:ind w:left="426" w:hanging="426"/>
        <w:rPr>
          <w:rFonts w:ascii="Arial" w:hAnsi="Arial" w:cs="Arial"/>
        </w:rPr>
      </w:pPr>
    </w:p>
    <w:p w14:paraId="7EA6BD6C" w14:textId="77777777" w:rsidR="00114806" w:rsidRPr="00114806" w:rsidRDefault="00114806" w:rsidP="00BA49DC">
      <w:pPr>
        <w:ind w:left="426" w:hanging="426"/>
        <w:rPr>
          <w:rFonts w:ascii="Arial" w:hAnsi="Arial" w:cs="Arial"/>
        </w:rPr>
      </w:pPr>
    </w:p>
    <w:p w14:paraId="586785CA" w14:textId="77777777" w:rsidR="00051B46" w:rsidRPr="00BA49DC" w:rsidRDefault="00051B46" w:rsidP="00BA49DC">
      <w:pPr>
        <w:spacing w:after="160" w:line="259" w:lineRule="auto"/>
        <w:ind w:left="426" w:hanging="426"/>
        <w:rPr>
          <w:rFonts w:ascii="Arial" w:hAnsi="Arial" w:cs="Arial"/>
        </w:rPr>
      </w:pPr>
      <w:r w:rsidRPr="00BA49DC">
        <w:rPr>
          <w:rFonts w:ascii="Arial" w:hAnsi="Arial" w:cs="Arial"/>
        </w:rPr>
        <w:br w:type="page"/>
      </w:r>
    </w:p>
    <w:p w14:paraId="5DBDCC99" w14:textId="0685DC77" w:rsidR="00114806" w:rsidRPr="00BA49DC" w:rsidRDefault="00114806" w:rsidP="00BA49DC">
      <w:pPr>
        <w:ind w:left="426" w:hanging="426"/>
        <w:rPr>
          <w:rFonts w:ascii="Arial" w:hAnsi="Arial" w:cs="Arial"/>
        </w:rPr>
      </w:pPr>
      <w:r w:rsidRPr="00BA49DC">
        <w:rPr>
          <w:rFonts w:ascii="Arial" w:hAnsi="Arial" w:cs="Arial"/>
        </w:rPr>
        <w:lastRenderedPageBreak/>
        <w:t xml:space="preserve">VI. </w:t>
      </w:r>
      <w:r w:rsidRPr="00BA49DC">
        <w:rPr>
          <w:rFonts w:ascii="Arial" w:hAnsi="Arial" w:cs="Arial"/>
        </w:rPr>
        <w:tab/>
      </w:r>
      <w:r w:rsidRPr="00BA49DC">
        <w:rPr>
          <w:rFonts w:ascii="Arial" w:hAnsi="Arial" w:cs="Arial"/>
        </w:rPr>
        <w:tab/>
      </w:r>
      <w:r w:rsidRPr="00BA49DC">
        <w:rPr>
          <w:rFonts w:ascii="Arial" w:hAnsi="Arial" w:cs="Arial"/>
          <w:b/>
        </w:rPr>
        <w:t>TROUBLE SHOOTING</w:t>
      </w:r>
    </w:p>
    <w:p w14:paraId="555EE6DE" w14:textId="77777777" w:rsidR="00114806" w:rsidRPr="00114806" w:rsidRDefault="00114806" w:rsidP="00BA49DC">
      <w:pPr>
        <w:ind w:left="426" w:hanging="426"/>
        <w:rPr>
          <w:rFonts w:ascii="Arial" w:hAnsi="Arial" w:cs="Arial"/>
        </w:rPr>
      </w:pPr>
    </w:p>
    <w:tbl>
      <w:tblPr>
        <w:tblW w:w="10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32"/>
        <w:gridCol w:w="29"/>
        <w:gridCol w:w="2228"/>
        <w:gridCol w:w="285"/>
        <w:gridCol w:w="49"/>
        <w:gridCol w:w="17"/>
        <w:gridCol w:w="259"/>
        <w:gridCol w:w="6028"/>
        <w:gridCol w:w="162"/>
        <w:gridCol w:w="943"/>
      </w:tblGrid>
      <w:tr w:rsidR="00114806" w:rsidRPr="00114806" w14:paraId="16FFD5B0" w14:textId="77777777" w:rsidTr="00051B46">
        <w:trPr>
          <w:gridAfter w:val="1"/>
          <w:wAfter w:w="971" w:type="dxa"/>
          <w:jc w:val="center"/>
        </w:trPr>
        <w:tc>
          <w:tcPr>
            <w:tcW w:w="803" w:type="dxa"/>
            <w:gridSpan w:val="3"/>
          </w:tcPr>
          <w:p w14:paraId="34CBB1F5" w14:textId="77777777" w:rsidR="00114806" w:rsidRPr="00BA49DC" w:rsidRDefault="00114806" w:rsidP="00BA49DC">
            <w:pPr>
              <w:ind w:left="426" w:hanging="426"/>
              <w:rPr>
                <w:rFonts w:ascii="Arial" w:hAnsi="Arial" w:cs="Arial"/>
              </w:rPr>
            </w:pPr>
            <w:r w:rsidRPr="00BA49DC">
              <w:rPr>
                <w:rFonts w:ascii="Arial" w:hAnsi="Arial" w:cs="Arial"/>
              </w:rPr>
              <w:t>Sr No</w:t>
            </w:r>
          </w:p>
        </w:tc>
        <w:tc>
          <w:tcPr>
            <w:tcW w:w="2583" w:type="dxa"/>
            <w:gridSpan w:val="3"/>
          </w:tcPr>
          <w:p w14:paraId="0576DFA5" w14:textId="77777777" w:rsidR="00114806" w:rsidRPr="00BA49DC" w:rsidRDefault="00114806" w:rsidP="00BA49DC">
            <w:pPr>
              <w:ind w:left="426" w:hanging="426"/>
              <w:rPr>
                <w:rFonts w:ascii="Arial" w:hAnsi="Arial" w:cs="Arial"/>
              </w:rPr>
            </w:pPr>
            <w:r w:rsidRPr="00BA49DC">
              <w:rPr>
                <w:rFonts w:ascii="Arial" w:hAnsi="Arial" w:cs="Arial"/>
              </w:rPr>
              <w:t>Problem</w:t>
            </w:r>
          </w:p>
        </w:tc>
        <w:tc>
          <w:tcPr>
            <w:tcW w:w="6598" w:type="dxa"/>
            <w:gridSpan w:val="4"/>
          </w:tcPr>
          <w:p w14:paraId="3C6E760A" w14:textId="77777777" w:rsidR="00114806" w:rsidRPr="00BA49DC" w:rsidRDefault="00114806" w:rsidP="00BA49DC">
            <w:pPr>
              <w:ind w:left="426" w:hanging="426"/>
              <w:rPr>
                <w:rFonts w:ascii="Arial" w:hAnsi="Arial" w:cs="Arial"/>
              </w:rPr>
            </w:pPr>
            <w:r w:rsidRPr="00BA49DC">
              <w:rPr>
                <w:rFonts w:ascii="Arial" w:hAnsi="Arial" w:cs="Arial"/>
              </w:rPr>
              <w:t>Cause/Solution</w:t>
            </w:r>
          </w:p>
          <w:p w14:paraId="74B320D7" w14:textId="77777777" w:rsidR="00114806" w:rsidRPr="00114806" w:rsidRDefault="00114806" w:rsidP="00BA49DC">
            <w:pPr>
              <w:ind w:left="426" w:hanging="426"/>
              <w:rPr>
                <w:rFonts w:ascii="Arial" w:hAnsi="Arial" w:cs="Arial"/>
              </w:rPr>
            </w:pPr>
          </w:p>
        </w:tc>
      </w:tr>
      <w:tr w:rsidR="00114806" w:rsidRPr="00114806" w14:paraId="1654E833" w14:textId="77777777" w:rsidTr="00051B46">
        <w:trPr>
          <w:gridAfter w:val="1"/>
          <w:wAfter w:w="971" w:type="dxa"/>
          <w:jc w:val="center"/>
        </w:trPr>
        <w:tc>
          <w:tcPr>
            <w:tcW w:w="803" w:type="dxa"/>
            <w:gridSpan w:val="3"/>
          </w:tcPr>
          <w:p w14:paraId="6FB584E5" w14:textId="77777777" w:rsidR="00114806" w:rsidRPr="00BA49DC" w:rsidRDefault="00114806" w:rsidP="00BA49DC">
            <w:pPr>
              <w:ind w:left="426" w:hanging="426"/>
              <w:rPr>
                <w:rFonts w:ascii="Arial" w:hAnsi="Arial" w:cs="Arial"/>
              </w:rPr>
            </w:pPr>
            <w:r w:rsidRPr="00BA49DC">
              <w:rPr>
                <w:rFonts w:ascii="Arial" w:hAnsi="Arial" w:cs="Arial"/>
              </w:rPr>
              <w:t>1</w:t>
            </w:r>
          </w:p>
        </w:tc>
        <w:tc>
          <w:tcPr>
            <w:tcW w:w="2583" w:type="dxa"/>
            <w:gridSpan w:val="3"/>
          </w:tcPr>
          <w:p w14:paraId="21B83BBB" w14:textId="77777777" w:rsidR="00114806" w:rsidRPr="00BA49DC" w:rsidRDefault="00114806" w:rsidP="00BA49DC">
            <w:pPr>
              <w:ind w:left="426" w:hanging="426"/>
              <w:rPr>
                <w:rFonts w:ascii="Arial" w:hAnsi="Arial" w:cs="Arial"/>
              </w:rPr>
            </w:pPr>
            <w:r w:rsidRPr="00BA49DC">
              <w:rPr>
                <w:rFonts w:ascii="Arial" w:hAnsi="Arial" w:cs="Arial"/>
              </w:rPr>
              <w:t>Loss of Teal Flow</w:t>
            </w:r>
          </w:p>
        </w:tc>
        <w:tc>
          <w:tcPr>
            <w:tcW w:w="6598" w:type="dxa"/>
            <w:gridSpan w:val="4"/>
          </w:tcPr>
          <w:p w14:paraId="33D83632" w14:textId="77777777" w:rsidR="00114806" w:rsidRPr="00BA49DC" w:rsidRDefault="00114806" w:rsidP="00BA49DC">
            <w:pPr>
              <w:ind w:left="426" w:hanging="426"/>
              <w:rPr>
                <w:rFonts w:ascii="Arial" w:hAnsi="Arial" w:cs="Arial"/>
              </w:rPr>
            </w:pPr>
            <w:r w:rsidRPr="00BA49DC">
              <w:rPr>
                <w:rFonts w:ascii="Arial" w:hAnsi="Arial" w:cs="Arial"/>
              </w:rPr>
              <w:t>Loss of suction/Block Teal supply at precontacting pot.  Check pump stroke and that coupling is turning.  Check air valves at tank and pump suction.  Block pump discharge manual valve and bleed to contaminated oil drum.  Flush the pump with oil, reprime and bleed to contaminated oil drum.  Reprime with teal, open manual valve prime line to V 201, realign at V201.</w:t>
            </w:r>
          </w:p>
          <w:p w14:paraId="08A3FE06" w14:textId="77777777" w:rsidR="00114806" w:rsidRPr="00114806" w:rsidRDefault="00114806" w:rsidP="00BA49DC">
            <w:pPr>
              <w:ind w:left="426" w:hanging="426"/>
              <w:rPr>
                <w:rFonts w:ascii="Arial" w:hAnsi="Arial" w:cs="Arial"/>
              </w:rPr>
            </w:pPr>
          </w:p>
        </w:tc>
      </w:tr>
      <w:tr w:rsidR="00114806" w:rsidRPr="00114806" w14:paraId="47E82EDF" w14:textId="77777777" w:rsidTr="00051B46">
        <w:trPr>
          <w:gridAfter w:val="1"/>
          <w:wAfter w:w="971" w:type="dxa"/>
          <w:jc w:val="center"/>
        </w:trPr>
        <w:tc>
          <w:tcPr>
            <w:tcW w:w="803" w:type="dxa"/>
            <w:gridSpan w:val="3"/>
          </w:tcPr>
          <w:p w14:paraId="525CB2F6" w14:textId="77777777" w:rsidR="00114806" w:rsidRPr="00BA49DC" w:rsidRDefault="00114806" w:rsidP="00BA49DC">
            <w:pPr>
              <w:ind w:left="426" w:hanging="426"/>
              <w:rPr>
                <w:rFonts w:ascii="Arial" w:hAnsi="Arial" w:cs="Arial"/>
              </w:rPr>
            </w:pPr>
            <w:r w:rsidRPr="00BA49DC">
              <w:rPr>
                <w:rFonts w:ascii="Arial" w:hAnsi="Arial" w:cs="Arial"/>
              </w:rPr>
              <w:t>2</w:t>
            </w:r>
          </w:p>
        </w:tc>
        <w:tc>
          <w:tcPr>
            <w:tcW w:w="2583" w:type="dxa"/>
            <w:gridSpan w:val="3"/>
          </w:tcPr>
          <w:p w14:paraId="494A5751" w14:textId="77777777" w:rsidR="00114806" w:rsidRPr="00BA49DC" w:rsidRDefault="00114806" w:rsidP="00BA49DC">
            <w:pPr>
              <w:ind w:left="426" w:hanging="426"/>
              <w:rPr>
                <w:rFonts w:ascii="Arial" w:hAnsi="Arial" w:cs="Arial"/>
              </w:rPr>
            </w:pPr>
            <w:r w:rsidRPr="00BA49DC">
              <w:rPr>
                <w:rFonts w:ascii="Arial" w:hAnsi="Arial" w:cs="Arial"/>
              </w:rPr>
              <w:t>Loss of Teal Flow</w:t>
            </w:r>
          </w:p>
        </w:tc>
        <w:tc>
          <w:tcPr>
            <w:tcW w:w="6598" w:type="dxa"/>
            <w:gridSpan w:val="4"/>
          </w:tcPr>
          <w:p w14:paraId="440490FF" w14:textId="77777777" w:rsidR="00114806" w:rsidRPr="00BA49DC" w:rsidRDefault="00114806" w:rsidP="00BA49DC">
            <w:pPr>
              <w:ind w:left="426" w:hanging="426"/>
              <w:rPr>
                <w:rFonts w:ascii="Arial" w:hAnsi="Arial" w:cs="Arial"/>
              </w:rPr>
            </w:pPr>
            <w:r w:rsidRPr="00BA49DC">
              <w:rPr>
                <w:rFonts w:ascii="Arial" w:hAnsi="Arial" w:cs="Arial"/>
              </w:rPr>
              <w:t>Loss of suction due to plugged filter/Block Teal supply at V201.  Block discharge and bleed to contaminated oil drum.  Bypass the suction filter and reprime pump.  Open discharge and prime line to V 201, realign at precontacting pot.</w:t>
            </w:r>
          </w:p>
          <w:p w14:paraId="7E3B66EB" w14:textId="77777777" w:rsidR="00114806" w:rsidRPr="00114806" w:rsidRDefault="00114806" w:rsidP="00BA49DC">
            <w:pPr>
              <w:ind w:left="426" w:hanging="426"/>
              <w:rPr>
                <w:rFonts w:ascii="Arial" w:hAnsi="Arial" w:cs="Arial"/>
              </w:rPr>
            </w:pPr>
          </w:p>
        </w:tc>
      </w:tr>
      <w:tr w:rsidR="00114806" w:rsidRPr="00114806" w14:paraId="6E5D2171" w14:textId="77777777" w:rsidTr="00051B46">
        <w:trPr>
          <w:gridAfter w:val="1"/>
          <w:wAfter w:w="971" w:type="dxa"/>
          <w:jc w:val="center"/>
        </w:trPr>
        <w:tc>
          <w:tcPr>
            <w:tcW w:w="803" w:type="dxa"/>
            <w:gridSpan w:val="3"/>
          </w:tcPr>
          <w:p w14:paraId="315AF143" w14:textId="77777777" w:rsidR="00114806" w:rsidRPr="00BA49DC" w:rsidRDefault="00114806" w:rsidP="00BA49DC">
            <w:pPr>
              <w:ind w:left="426" w:hanging="426"/>
              <w:rPr>
                <w:rFonts w:ascii="Arial" w:hAnsi="Arial" w:cs="Arial"/>
              </w:rPr>
            </w:pPr>
            <w:r w:rsidRPr="00BA49DC">
              <w:rPr>
                <w:rFonts w:ascii="Arial" w:hAnsi="Arial" w:cs="Arial"/>
              </w:rPr>
              <w:t>3</w:t>
            </w:r>
          </w:p>
        </w:tc>
        <w:tc>
          <w:tcPr>
            <w:tcW w:w="2583" w:type="dxa"/>
            <w:gridSpan w:val="3"/>
          </w:tcPr>
          <w:p w14:paraId="08E65F6D" w14:textId="77777777" w:rsidR="00114806" w:rsidRPr="00BA49DC" w:rsidRDefault="00114806" w:rsidP="00BA49DC">
            <w:pPr>
              <w:ind w:left="426" w:hanging="426"/>
              <w:rPr>
                <w:rFonts w:ascii="Arial" w:hAnsi="Arial" w:cs="Arial"/>
              </w:rPr>
            </w:pPr>
            <w:r w:rsidRPr="00BA49DC">
              <w:rPr>
                <w:rFonts w:ascii="Arial" w:hAnsi="Arial" w:cs="Arial"/>
              </w:rPr>
              <w:t>Loss of Teal Flow</w:t>
            </w:r>
          </w:p>
        </w:tc>
        <w:tc>
          <w:tcPr>
            <w:tcW w:w="6598" w:type="dxa"/>
            <w:gridSpan w:val="4"/>
          </w:tcPr>
          <w:p w14:paraId="08E78209" w14:textId="77777777" w:rsidR="00114806" w:rsidRPr="00BA49DC" w:rsidRDefault="00114806" w:rsidP="00BA49DC">
            <w:pPr>
              <w:ind w:left="426" w:hanging="426"/>
              <w:rPr>
                <w:rFonts w:ascii="Arial" w:hAnsi="Arial" w:cs="Arial"/>
              </w:rPr>
            </w:pPr>
            <w:r w:rsidRPr="00BA49DC">
              <w:rPr>
                <w:rFonts w:ascii="Arial" w:hAnsi="Arial" w:cs="Arial"/>
              </w:rPr>
              <w:t>Tank pressure low/ Block Teal supply at V201. Check nitrogen pressure regulator for minimum of .1 kg/cm2g.  Confirm level of 50% minimum in seal oil pot.  Confirm level of at leas 30% in V101.  Confirm 50% flow on Nitrogen rotameter to V 101.  Reprime pump and realign to V 201.</w:t>
            </w:r>
          </w:p>
          <w:p w14:paraId="347457E8" w14:textId="77777777" w:rsidR="00114806" w:rsidRPr="00114806" w:rsidRDefault="00114806" w:rsidP="00BA49DC">
            <w:pPr>
              <w:ind w:left="426" w:hanging="426"/>
              <w:rPr>
                <w:rFonts w:ascii="Arial" w:hAnsi="Arial" w:cs="Arial"/>
              </w:rPr>
            </w:pPr>
          </w:p>
        </w:tc>
      </w:tr>
      <w:tr w:rsidR="00114806" w:rsidRPr="00114806" w14:paraId="5A0CA4AC" w14:textId="77777777" w:rsidTr="00051B46">
        <w:trPr>
          <w:gridAfter w:val="1"/>
          <w:wAfter w:w="971" w:type="dxa"/>
          <w:jc w:val="center"/>
        </w:trPr>
        <w:tc>
          <w:tcPr>
            <w:tcW w:w="803" w:type="dxa"/>
            <w:gridSpan w:val="3"/>
          </w:tcPr>
          <w:p w14:paraId="05D8D4CE" w14:textId="77777777" w:rsidR="00114806" w:rsidRPr="00BA49DC" w:rsidRDefault="00114806" w:rsidP="00BA49DC">
            <w:pPr>
              <w:ind w:left="426" w:hanging="426"/>
              <w:rPr>
                <w:rFonts w:ascii="Arial" w:hAnsi="Arial" w:cs="Arial"/>
              </w:rPr>
            </w:pPr>
            <w:r w:rsidRPr="00BA49DC">
              <w:rPr>
                <w:rFonts w:ascii="Arial" w:hAnsi="Arial" w:cs="Arial"/>
              </w:rPr>
              <w:t>4</w:t>
            </w:r>
          </w:p>
        </w:tc>
        <w:tc>
          <w:tcPr>
            <w:tcW w:w="2583" w:type="dxa"/>
            <w:gridSpan w:val="3"/>
          </w:tcPr>
          <w:p w14:paraId="6A6893E9" w14:textId="77777777" w:rsidR="00114806" w:rsidRPr="00BA49DC" w:rsidRDefault="00114806" w:rsidP="00BA49DC">
            <w:pPr>
              <w:ind w:left="426" w:hanging="426"/>
              <w:rPr>
                <w:rFonts w:ascii="Arial" w:hAnsi="Arial" w:cs="Arial"/>
              </w:rPr>
            </w:pPr>
            <w:r w:rsidRPr="00BA49DC">
              <w:rPr>
                <w:rFonts w:ascii="Arial" w:hAnsi="Arial" w:cs="Arial"/>
              </w:rPr>
              <w:t>Loss of Teal flow</w:t>
            </w:r>
          </w:p>
        </w:tc>
        <w:tc>
          <w:tcPr>
            <w:tcW w:w="6598" w:type="dxa"/>
            <w:gridSpan w:val="4"/>
          </w:tcPr>
          <w:p w14:paraId="48FF50DF" w14:textId="77777777" w:rsidR="00114806" w:rsidRPr="00114806" w:rsidRDefault="00114806" w:rsidP="00BA49DC">
            <w:pPr>
              <w:pStyle w:val="BodyText"/>
              <w:ind w:left="426" w:hanging="426"/>
              <w:jc w:val="left"/>
              <w:rPr>
                <w:rFonts w:ascii="Arial" w:hAnsi="Arial" w:cs="Arial"/>
              </w:rPr>
            </w:pPr>
            <w:r w:rsidRPr="00114806">
              <w:rPr>
                <w:rFonts w:ascii="Arial" w:hAnsi="Arial" w:cs="Arial"/>
              </w:rPr>
              <w:t>Plugged Micro-motion/ Block Teal supply to V 201.Block Teal pump discharge and bleed to contaminated oil drum.  Line up micromotion meter to contaminated oil and flush with oil thru meter and bypass around meter.  Block oil, reprime pump with Teal and align to meter, confirm pumping ability to contaminated oil, before priming up to V 201.  If micromotion will not uplug, open bypass isolae meter, run pump strokes at same output value as before pluggage.</w:t>
            </w:r>
          </w:p>
          <w:p w14:paraId="05CE6530" w14:textId="77777777" w:rsidR="00114806" w:rsidRPr="00114806" w:rsidRDefault="00114806" w:rsidP="00BA49DC">
            <w:pPr>
              <w:ind w:left="426" w:hanging="426"/>
              <w:rPr>
                <w:rFonts w:ascii="Arial" w:hAnsi="Arial" w:cs="Arial"/>
              </w:rPr>
            </w:pPr>
          </w:p>
        </w:tc>
      </w:tr>
      <w:tr w:rsidR="00114806" w:rsidRPr="00114806" w14:paraId="7ED81334" w14:textId="77777777" w:rsidTr="00051B46">
        <w:trPr>
          <w:gridAfter w:val="1"/>
          <w:wAfter w:w="971" w:type="dxa"/>
          <w:jc w:val="center"/>
        </w:trPr>
        <w:tc>
          <w:tcPr>
            <w:tcW w:w="803" w:type="dxa"/>
            <w:gridSpan w:val="3"/>
          </w:tcPr>
          <w:p w14:paraId="32164A34" w14:textId="77777777" w:rsidR="00114806" w:rsidRPr="00BA49DC" w:rsidRDefault="00114806" w:rsidP="00BA49DC">
            <w:pPr>
              <w:ind w:left="426" w:hanging="426"/>
              <w:rPr>
                <w:rFonts w:ascii="Arial" w:hAnsi="Arial" w:cs="Arial"/>
              </w:rPr>
            </w:pPr>
            <w:r w:rsidRPr="00BA49DC">
              <w:rPr>
                <w:rFonts w:ascii="Arial" w:hAnsi="Arial" w:cs="Arial"/>
              </w:rPr>
              <w:t>5</w:t>
            </w:r>
          </w:p>
        </w:tc>
        <w:tc>
          <w:tcPr>
            <w:tcW w:w="2583" w:type="dxa"/>
            <w:gridSpan w:val="3"/>
          </w:tcPr>
          <w:p w14:paraId="1C298010" w14:textId="77777777" w:rsidR="00114806" w:rsidRPr="00BA49DC" w:rsidRDefault="00114806" w:rsidP="00BA49DC">
            <w:pPr>
              <w:ind w:left="426" w:hanging="426"/>
              <w:rPr>
                <w:rFonts w:ascii="Arial" w:hAnsi="Arial" w:cs="Arial"/>
              </w:rPr>
            </w:pPr>
            <w:r w:rsidRPr="00BA49DC">
              <w:rPr>
                <w:rFonts w:ascii="Arial" w:hAnsi="Arial" w:cs="Arial"/>
              </w:rPr>
              <w:t>Loss of ingredient flows</w:t>
            </w:r>
          </w:p>
        </w:tc>
        <w:tc>
          <w:tcPr>
            <w:tcW w:w="6598" w:type="dxa"/>
            <w:gridSpan w:val="4"/>
          </w:tcPr>
          <w:p w14:paraId="7F22B11D" w14:textId="77777777" w:rsidR="00114806" w:rsidRPr="00BA49DC" w:rsidRDefault="00114806" w:rsidP="00BA49DC">
            <w:pPr>
              <w:ind w:left="426" w:hanging="426"/>
              <w:rPr>
                <w:rFonts w:ascii="Arial" w:hAnsi="Arial" w:cs="Arial"/>
              </w:rPr>
            </w:pPr>
            <w:r w:rsidRPr="00BA49DC">
              <w:rPr>
                <w:rFonts w:ascii="Arial" w:hAnsi="Arial" w:cs="Arial"/>
              </w:rPr>
              <w:t xml:space="preserve">Plugged inline mixer/Block V 201 outlet valves to plugged inline mixer.  Check for propylene line up at supply valve to spare mixer.  Switch Ram valve at pre poly for spare mixer line inlet to the open position.  Block the </w:t>
            </w:r>
            <w:r w:rsidRPr="00BA49DC">
              <w:rPr>
                <w:rFonts w:ascii="Arial" w:hAnsi="Arial" w:cs="Arial"/>
              </w:rPr>
              <w:lastRenderedPageBreak/>
              <w:t>other Ram on plugged mixer inlet.  Confirm that propylene flow is good with boardman on FIC 1703.  Put an oil flush on the spare mixer and confirm flow evidenced by seal oil pumps kicking on and off.  Block oil flush; align valve from V 201 to mixer ingredient supply valve.  Open mixer supply valve and observe for pressure drop on V201.</w:t>
            </w:r>
          </w:p>
          <w:p w14:paraId="70F1946D" w14:textId="77777777" w:rsidR="00114806" w:rsidRPr="00114806" w:rsidRDefault="00114806" w:rsidP="00BA49DC">
            <w:pPr>
              <w:ind w:left="426" w:hanging="426"/>
              <w:rPr>
                <w:rFonts w:ascii="Arial" w:hAnsi="Arial" w:cs="Arial"/>
              </w:rPr>
            </w:pPr>
          </w:p>
        </w:tc>
      </w:tr>
      <w:tr w:rsidR="00114806" w:rsidRPr="00114806" w14:paraId="72445023" w14:textId="77777777" w:rsidTr="00051B46">
        <w:trPr>
          <w:jc w:val="center"/>
        </w:trPr>
        <w:tc>
          <w:tcPr>
            <w:tcW w:w="807" w:type="dxa"/>
            <w:gridSpan w:val="3"/>
          </w:tcPr>
          <w:p w14:paraId="557E997C" w14:textId="77777777" w:rsidR="00114806" w:rsidRPr="00BA49DC" w:rsidRDefault="00114806" w:rsidP="00BA49DC">
            <w:pPr>
              <w:ind w:left="426" w:hanging="426"/>
              <w:rPr>
                <w:rFonts w:ascii="Arial" w:hAnsi="Arial" w:cs="Arial"/>
              </w:rPr>
            </w:pPr>
            <w:r w:rsidRPr="00BA49DC">
              <w:rPr>
                <w:rFonts w:ascii="Arial" w:hAnsi="Arial" w:cs="Arial"/>
              </w:rPr>
              <w:lastRenderedPageBreak/>
              <w:t>6.</w:t>
            </w:r>
          </w:p>
        </w:tc>
        <w:tc>
          <w:tcPr>
            <w:tcW w:w="2238" w:type="dxa"/>
          </w:tcPr>
          <w:p w14:paraId="74D3132B" w14:textId="77777777" w:rsidR="00114806" w:rsidRPr="00BA49DC" w:rsidRDefault="00114806" w:rsidP="00BA49DC">
            <w:pPr>
              <w:ind w:left="426" w:hanging="426"/>
              <w:rPr>
                <w:rFonts w:ascii="Arial" w:hAnsi="Arial" w:cs="Arial"/>
              </w:rPr>
            </w:pPr>
            <w:r w:rsidRPr="00BA49DC">
              <w:rPr>
                <w:rFonts w:ascii="Arial" w:hAnsi="Arial" w:cs="Arial"/>
              </w:rPr>
              <w:t>Loss of Donor flow</w:t>
            </w:r>
          </w:p>
        </w:tc>
        <w:tc>
          <w:tcPr>
            <w:tcW w:w="7910" w:type="dxa"/>
            <w:gridSpan w:val="7"/>
          </w:tcPr>
          <w:p w14:paraId="609352C1" w14:textId="77777777" w:rsidR="00114806" w:rsidRPr="00BA49DC" w:rsidRDefault="00114806" w:rsidP="00BA49DC">
            <w:pPr>
              <w:ind w:left="426" w:hanging="426"/>
              <w:rPr>
                <w:rFonts w:ascii="Arial" w:hAnsi="Arial" w:cs="Arial"/>
              </w:rPr>
            </w:pPr>
            <w:r w:rsidRPr="00BA49DC">
              <w:rPr>
                <w:rFonts w:ascii="Arial" w:hAnsi="Arial" w:cs="Arial"/>
              </w:rPr>
              <w:t>Loss of suction/Block Donor supply to V 201.  Check pump strokes.  Check for level of at least 20% in Donor storage tank.  Check valve alignment to pump from tank.  Bypass filter in suction line.  Reprime pump.</w:t>
            </w:r>
          </w:p>
          <w:p w14:paraId="0EDA92F4" w14:textId="77777777" w:rsidR="00114806" w:rsidRPr="00114806" w:rsidRDefault="00114806" w:rsidP="00BA49DC">
            <w:pPr>
              <w:ind w:left="426" w:hanging="426"/>
              <w:rPr>
                <w:rFonts w:ascii="Arial" w:hAnsi="Arial" w:cs="Arial"/>
              </w:rPr>
            </w:pPr>
          </w:p>
        </w:tc>
      </w:tr>
      <w:tr w:rsidR="00114806" w:rsidRPr="00114806" w14:paraId="2C6FAD75" w14:textId="77777777" w:rsidTr="00051B46">
        <w:trPr>
          <w:jc w:val="center"/>
        </w:trPr>
        <w:tc>
          <w:tcPr>
            <w:tcW w:w="807" w:type="dxa"/>
            <w:gridSpan w:val="3"/>
          </w:tcPr>
          <w:p w14:paraId="41C34314" w14:textId="77777777" w:rsidR="00114806" w:rsidRPr="00BA49DC" w:rsidRDefault="00114806" w:rsidP="00BA49DC">
            <w:pPr>
              <w:ind w:left="426" w:hanging="426"/>
              <w:rPr>
                <w:rFonts w:ascii="Arial" w:hAnsi="Arial" w:cs="Arial"/>
              </w:rPr>
            </w:pPr>
            <w:r w:rsidRPr="00BA49DC">
              <w:rPr>
                <w:rFonts w:ascii="Arial" w:hAnsi="Arial" w:cs="Arial"/>
              </w:rPr>
              <w:t>7</w:t>
            </w:r>
          </w:p>
        </w:tc>
        <w:tc>
          <w:tcPr>
            <w:tcW w:w="2238" w:type="dxa"/>
          </w:tcPr>
          <w:p w14:paraId="7AF1338C" w14:textId="77777777" w:rsidR="00114806" w:rsidRPr="00BA49DC" w:rsidRDefault="00114806" w:rsidP="00BA49DC">
            <w:pPr>
              <w:ind w:left="426" w:hanging="426"/>
              <w:rPr>
                <w:rFonts w:ascii="Arial" w:hAnsi="Arial" w:cs="Arial"/>
              </w:rPr>
            </w:pPr>
            <w:r w:rsidRPr="00BA49DC">
              <w:rPr>
                <w:rFonts w:ascii="Arial" w:hAnsi="Arial" w:cs="Arial"/>
              </w:rPr>
              <w:t>Erratic Donor flow</w:t>
            </w:r>
          </w:p>
        </w:tc>
        <w:tc>
          <w:tcPr>
            <w:tcW w:w="7910" w:type="dxa"/>
            <w:gridSpan w:val="7"/>
          </w:tcPr>
          <w:p w14:paraId="12538789" w14:textId="77777777" w:rsidR="00114806" w:rsidRPr="00BA49DC" w:rsidRDefault="00114806" w:rsidP="00BA49DC">
            <w:pPr>
              <w:ind w:left="426" w:hanging="426"/>
              <w:rPr>
                <w:rFonts w:ascii="Arial" w:hAnsi="Arial" w:cs="Arial"/>
              </w:rPr>
            </w:pPr>
            <w:r w:rsidRPr="00BA49DC">
              <w:rPr>
                <w:rFonts w:ascii="Arial" w:hAnsi="Arial" w:cs="Arial"/>
              </w:rPr>
              <w:t>Insufficient suction/ Check Nitrogen pressure on donor tanks.  Bypass filter in suction pump if needed.</w:t>
            </w:r>
          </w:p>
          <w:p w14:paraId="2983480C" w14:textId="77777777" w:rsidR="00114806" w:rsidRPr="00114806" w:rsidRDefault="00114806" w:rsidP="00BA49DC">
            <w:pPr>
              <w:ind w:left="426" w:hanging="426"/>
              <w:rPr>
                <w:rFonts w:ascii="Arial" w:hAnsi="Arial" w:cs="Arial"/>
              </w:rPr>
            </w:pPr>
          </w:p>
        </w:tc>
      </w:tr>
      <w:tr w:rsidR="00114806" w:rsidRPr="00114806" w14:paraId="1F65181B" w14:textId="77777777" w:rsidTr="00051B46">
        <w:trPr>
          <w:jc w:val="center"/>
        </w:trPr>
        <w:tc>
          <w:tcPr>
            <w:tcW w:w="807" w:type="dxa"/>
            <w:gridSpan w:val="3"/>
          </w:tcPr>
          <w:p w14:paraId="535E24B7" w14:textId="77777777" w:rsidR="00114806" w:rsidRPr="00BA49DC" w:rsidRDefault="00114806" w:rsidP="00BA49DC">
            <w:pPr>
              <w:ind w:left="426" w:hanging="426"/>
              <w:rPr>
                <w:rFonts w:ascii="Arial" w:hAnsi="Arial" w:cs="Arial"/>
              </w:rPr>
            </w:pPr>
            <w:r w:rsidRPr="00BA49DC">
              <w:rPr>
                <w:rFonts w:ascii="Arial" w:hAnsi="Arial" w:cs="Arial"/>
              </w:rPr>
              <w:t>8</w:t>
            </w:r>
          </w:p>
        </w:tc>
        <w:tc>
          <w:tcPr>
            <w:tcW w:w="2238" w:type="dxa"/>
          </w:tcPr>
          <w:p w14:paraId="5DB357B2" w14:textId="77777777" w:rsidR="00114806" w:rsidRPr="00BA49DC" w:rsidRDefault="00114806" w:rsidP="00BA49DC">
            <w:pPr>
              <w:ind w:left="426" w:hanging="426"/>
              <w:rPr>
                <w:rFonts w:ascii="Arial" w:hAnsi="Arial" w:cs="Arial"/>
              </w:rPr>
            </w:pPr>
            <w:r w:rsidRPr="00BA49DC">
              <w:rPr>
                <w:rFonts w:ascii="Arial" w:hAnsi="Arial" w:cs="Arial"/>
              </w:rPr>
              <w:t>Loss of  Donor</w:t>
            </w:r>
          </w:p>
        </w:tc>
        <w:tc>
          <w:tcPr>
            <w:tcW w:w="7910" w:type="dxa"/>
            <w:gridSpan w:val="7"/>
          </w:tcPr>
          <w:p w14:paraId="443831FD" w14:textId="77777777" w:rsidR="00114806" w:rsidRPr="00BA49DC" w:rsidRDefault="00114806" w:rsidP="00BA49DC">
            <w:pPr>
              <w:ind w:left="426" w:hanging="426"/>
              <w:rPr>
                <w:rFonts w:ascii="Arial" w:hAnsi="Arial" w:cs="Arial"/>
              </w:rPr>
            </w:pPr>
            <w:r w:rsidRPr="00BA49DC">
              <w:rPr>
                <w:rFonts w:ascii="Arial" w:hAnsi="Arial" w:cs="Arial"/>
              </w:rPr>
              <w:t>Plugged micro-motion meter evidenced by high discharge pressure and no flow/ Block donor supply valve to V 201 precontacting pot.  Prime to at least 7 kg/cm2g above V 201 operating pressure.  Open Donor supply to precontacting pot and check flow.</w:t>
            </w:r>
          </w:p>
          <w:p w14:paraId="3AE28716" w14:textId="77777777" w:rsidR="00114806" w:rsidRPr="00114806" w:rsidRDefault="00114806" w:rsidP="00BA49DC">
            <w:pPr>
              <w:ind w:left="426" w:hanging="426"/>
              <w:rPr>
                <w:rFonts w:ascii="Arial" w:hAnsi="Arial" w:cs="Arial"/>
              </w:rPr>
            </w:pPr>
          </w:p>
        </w:tc>
      </w:tr>
      <w:tr w:rsidR="00114806" w:rsidRPr="00114806" w14:paraId="664E09F2" w14:textId="77777777" w:rsidTr="00051B46">
        <w:trPr>
          <w:jc w:val="center"/>
        </w:trPr>
        <w:tc>
          <w:tcPr>
            <w:tcW w:w="807" w:type="dxa"/>
            <w:gridSpan w:val="3"/>
          </w:tcPr>
          <w:p w14:paraId="045A97BB" w14:textId="77777777" w:rsidR="00114806" w:rsidRPr="00BA49DC" w:rsidRDefault="00114806" w:rsidP="00BA49DC">
            <w:pPr>
              <w:ind w:left="426" w:hanging="426"/>
              <w:rPr>
                <w:rFonts w:ascii="Arial" w:hAnsi="Arial" w:cs="Arial"/>
              </w:rPr>
            </w:pPr>
            <w:r w:rsidRPr="00BA49DC">
              <w:rPr>
                <w:rFonts w:ascii="Arial" w:hAnsi="Arial" w:cs="Arial"/>
              </w:rPr>
              <w:t>9</w:t>
            </w:r>
          </w:p>
        </w:tc>
        <w:tc>
          <w:tcPr>
            <w:tcW w:w="2238" w:type="dxa"/>
          </w:tcPr>
          <w:p w14:paraId="227BA532" w14:textId="77777777" w:rsidR="00114806" w:rsidRPr="00BA49DC" w:rsidRDefault="00114806" w:rsidP="00BA49DC">
            <w:pPr>
              <w:ind w:left="426" w:hanging="426"/>
              <w:rPr>
                <w:rFonts w:ascii="Arial" w:hAnsi="Arial" w:cs="Arial"/>
              </w:rPr>
            </w:pPr>
            <w:r w:rsidRPr="00BA49DC">
              <w:rPr>
                <w:rFonts w:ascii="Arial" w:hAnsi="Arial" w:cs="Arial"/>
              </w:rPr>
              <w:t>Loss of Catalyst</w:t>
            </w:r>
          </w:p>
        </w:tc>
        <w:tc>
          <w:tcPr>
            <w:tcW w:w="7910" w:type="dxa"/>
            <w:gridSpan w:val="7"/>
          </w:tcPr>
          <w:p w14:paraId="7C7D34D8" w14:textId="77777777" w:rsidR="00114806" w:rsidRPr="00BA49DC" w:rsidRDefault="00114806" w:rsidP="00BA49DC">
            <w:pPr>
              <w:ind w:left="426" w:hanging="426"/>
              <w:rPr>
                <w:rFonts w:ascii="Arial" w:hAnsi="Arial" w:cs="Arial"/>
              </w:rPr>
            </w:pPr>
            <w:r w:rsidRPr="00BA49DC">
              <w:rPr>
                <w:rFonts w:ascii="Arial" w:hAnsi="Arial" w:cs="Arial"/>
              </w:rPr>
              <w:t xml:space="preserve">Feed valves did not open when cylinders switched/ Block catalyst to V 201.  Check catalyst panel for power on.  Check that the panel is in automatic and feed mode.  Check that computer has feed position confirmation. Check that recharge valves are closed on both cylinders.  Check for full light on spare cylinder.  Check for no pressure light clear on spare cylinder.  Switch to manual on local panel and select cylinder  with full light using HS 141.  Confirm feed valves open.  If not, switch back and forth until they open, check 4 way valve in oil line.  When feed valves open and line pressure is above precontacting pot realign catalyst.   Catalyst cylinder will not switch in automatic unless both feed valves close on empty cylinder.  </w:t>
            </w:r>
          </w:p>
          <w:p w14:paraId="6A613FD2" w14:textId="77777777" w:rsidR="00114806" w:rsidRPr="00114806" w:rsidRDefault="00114806" w:rsidP="00BA49DC">
            <w:pPr>
              <w:pStyle w:val="BodyText"/>
              <w:ind w:left="426" w:hanging="426"/>
              <w:jc w:val="left"/>
              <w:rPr>
                <w:rFonts w:ascii="Arial" w:hAnsi="Arial" w:cs="Arial"/>
              </w:rPr>
            </w:pPr>
            <w:r w:rsidRPr="00114806">
              <w:rPr>
                <w:rFonts w:ascii="Arial" w:hAnsi="Arial" w:cs="Arial"/>
              </w:rPr>
              <w:t>Catalyst panel in auto mode.  Recharge valves closed on both cylinders.  4 way oil valve switches and confirms.  Full light on and  no pressure light clea on spare cylinder.</w:t>
            </w:r>
          </w:p>
          <w:p w14:paraId="2FDA5726" w14:textId="77777777" w:rsidR="00114806" w:rsidRPr="00114806" w:rsidRDefault="00114806" w:rsidP="00BA49DC">
            <w:pPr>
              <w:ind w:left="426" w:hanging="426"/>
              <w:rPr>
                <w:rFonts w:ascii="Arial" w:hAnsi="Arial" w:cs="Arial"/>
              </w:rPr>
            </w:pPr>
          </w:p>
        </w:tc>
      </w:tr>
      <w:tr w:rsidR="00114806" w:rsidRPr="00114806" w14:paraId="5041AE76" w14:textId="77777777" w:rsidTr="00051B46">
        <w:trPr>
          <w:jc w:val="center"/>
        </w:trPr>
        <w:tc>
          <w:tcPr>
            <w:tcW w:w="807" w:type="dxa"/>
            <w:gridSpan w:val="3"/>
          </w:tcPr>
          <w:p w14:paraId="5AE06B25"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2238" w:type="dxa"/>
          </w:tcPr>
          <w:p w14:paraId="6E7B494C" w14:textId="77777777" w:rsidR="00114806" w:rsidRPr="00BA49DC" w:rsidRDefault="00114806" w:rsidP="00BA49DC">
            <w:pPr>
              <w:ind w:left="426" w:hanging="426"/>
              <w:rPr>
                <w:rFonts w:ascii="Arial" w:hAnsi="Arial" w:cs="Arial"/>
              </w:rPr>
            </w:pPr>
            <w:r w:rsidRPr="00BA49DC">
              <w:rPr>
                <w:rFonts w:ascii="Arial" w:hAnsi="Arial" w:cs="Arial"/>
              </w:rPr>
              <w:t>Loss of catalyst</w:t>
            </w:r>
          </w:p>
        </w:tc>
        <w:tc>
          <w:tcPr>
            <w:tcW w:w="7910" w:type="dxa"/>
            <w:gridSpan w:val="7"/>
          </w:tcPr>
          <w:p w14:paraId="0AB7E72B" w14:textId="77777777" w:rsidR="00114806" w:rsidRPr="00BA49DC" w:rsidRDefault="00114806" w:rsidP="00BA49DC">
            <w:pPr>
              <w:ind w:left="426" w:hanging="426"/>
              <w:rPr>
                <w:rFonts w:ascii="Arial" w:hAnsi="Arial" w:cs="Arial"/>
              </w:rPr>
            </w:pPr>
            <w:r w:rsidRPr="00BA49DC">
              <w:rPr>
                <w:rFonts w:ascii="Arial" w:hAnsi="Arial" w:cs="Arial"/>
              </w:rPr>
              <w:t xml:space="preserve">Hydraulic oil pump lost suction / Block catalyst supply to V 201.  Check stroke on pump.  Check level in T 106 oil supply tank and Nitrogen </w:t>
            </w:r>
            <w:r w:rsidRPr="00BA49DC">
              <w:rPr>
                <w:rFonts w:ascii="Arial" w:hAnsi="Arial" w:cs="Arial"/>
              </w:rPr>
              <w:lastRenderedPageBreak/>
              <w:t>purge, FICV 1601.  Bypass suction filter.  Switch pumps it will not prime.</w:t>
            </w:r>
          </w:p>
          <w:p w14:paraId="4C2C0827" w14:textId="77777777" w:rsidR="00114806" w:rsidRPr="00114806" w:rsidRDefault="00114806" w:rsidP="00BA49DC">
            <w:pPr>
              <w:ind w:left="426" w:hanging="426"/>
              <w:rPr>
                <w:rFonts w:ascii="Arial" w:hAnsi="Arial" w:cs="Arial"/>
              </w:rPr>
            </w:pPr>
          </w:p>
        </w:tc>
      </w:tr>
      <w:tr w:rsidR="00114806" w:rsidRPr="00114806" w14:paraId="3F0CD29D" w14:textId="77777777" w:rsidTr="00051B46">
        <w:trPr>
          <w:jc w:val="center"/>
        </w:trPr>
        <w:tc>
          <w:tcPr>
            <w:tcW w:w="807" w:type="dxa"/>
            <w:gridSpan w:val="3"/>
          </w:tcPr>
          <w:p w14:paraId="02CECD19" w14:textId="77777777" w:rsidR="00114806" w:rsidRPr="00BA49DC" w:rsidRDefault="00114806" w:rsidP="00BA49DC">
            <w:pPr>
              <w:ind w:left="426" w:hanging="426"/>
              <w:rPr>
                <w:rFonts w:ascii="Arial" w:hAnsi="Arial" w:cs="Arial"/>
              </w:rPr>
            </w:pPr>
            <w:r w:rsidRPr="00BA49DC">
              <w:rPr>
                <w:rFonts w:ascii="Arial" w:hAnsi="Arial" w:cs="Arial"/>
              </w:rPr>
              <w:lastRenderedPageBreak/>
              <w:t>11</w:t>
            </w:r>
          </w:p>
        </w:tc>
        <w:tc>
          <w:tcPr>
            <w:tcW w:w="2238" w:type="dxa"/>
          </w:tcPr>
          <w:p w14:paraId="529EDE98" w14:textId="77777777" w:rsidR="00114806" w:rsidRPr="00BA49DC" w:rsidRDefault="00114806" w:rsidP="00BA49DC">
            <w:pPr>
              <w:ind w:left="426" w:hanging="426"/>
              <w:rPr>
                <w:rFonts w:ascii="Arial" w:hAnsi="Arial" w:cs="Arial"/>
              </w:rPr>
            </w:pPr>
            <w:r w:rsidRPr="00BA49DC">
              <w:rPr>
                <w:rFonts w:ascii="Arial" w:hAnsi="Arial" w:cs="Arial"/>
              </w:rPr>
              <w:t>Loss of Catalyst</w:t>
            </w:r>
          </w:p>
        </w:tc>
        <w:tc>
          <w:tcPr>
            <w:tcW w:w="7910" w:type="dxa"/>
            <w:gridSpan w:val="7"/>
          </w:tcPr>
          <w:p w14:paraId="33CE54FF" w14:textId="77777777" w:rsidR="00114806" w:rsidRPr="00BA49DC" w:rsidRDefault="00114806" w:rsidP="00BA49DC">
            <w:pPr>
              <w:ind w:left="426" w:hanging="426"/>
              <w:rPr>
                <w:rFonts w:ascii="Arial" w:hAnsi="Arial" w:cs="Arial"/>
              </w:rPr>
            </w:pPr>
            <w:r w:rsidRPr="00BA49DC">
              <w:rPr>
                <w:rFonts w:ascii="Arial" w:hAnsi="Arial" w:cs="Arial"/>
              </w:rPr>
              <w:t xml:space="preserve">Outage of 15 minutes can not establish feed/ Put FIC 1702 in automatic.  Align steam to loop jacket to maintain loop temps at 70 </w:t>
            </w:r>
            <w:r w:rsidRPr="00BA49DC">
              <w:rPr>
                <w:rFonts w:ascii="Arial" w:hAnsi="Arial" w:cs="Arial"/>
                <w:vertAlign w:val="superscript"/>
              </w:rPr>
              <w:t>0</w:t>
            </w:r>
            <w:r w:rsidRPr="00BA49DC">
              <w:rPr>
                <w:rFonts w:ascii="Arial" w:hAnsi="Arial" w:cs="Arial"/>
              </w:rPr>
              <w:t>C.  After 90 mins without catalyst, block ingredients to precontacting pot.  Flush the precontacting pot with oil to the in line mixer.  Block hydrogen to loop</w:t>
            </w:r>
          </w:p>
          <w:p w14:paraId="0D9F9B13" w14:textId="77777777" w:rsidR="00114806" w:rsidRPr="00114806" w:rsidRDefault="00114806" w:rsidP="00BA49DC">
            <w:pPr>
              <w:ind w:left="426" w:hanging="426"/>
              <w:rPr>
                <w:rFonts w:ascii="Arial" w:hAnsi="Arial" w:cs="Arial"/>
              </w:rPr>
            </w:pPr>
          </w:p>
        </w:tc>
      </w:tr>
      <w:tr w:rsidR="00114806" w:rsidRPr="00114806" w14:paraId="4CF71ECE" w14:textId="77777777" w:rsidTr="00051B46">
        <w:trPr>
          <w:jc w:val="center"/>
        </w:trPr>
        <w:tc>
          <w:tcPr>
            <w:tcW w:w="807" w:type="dxa"/>
            <w:gridSpan w:val="3"/>
          </w:tcPr>
          <w:p w14:paraId="69F8990A"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2238" w:type="dxa"/>
          </w:tcPr>
          <w:p w14:paraId="011403D5" w14:textId="77777777" w:rsidR="00114806" w:rsidRPr="00BA49DC" w:rsidRDefault="00114806" w:rsidP="00BA49DC">
            <w:pPr>
              <w:ind w:left="426" w:hanging="426"/>
              <w:rPr>
                <w:rFonts w:ascii="Arial" w:hAnsi="Arial" w:cs="Arial"/>
              </w:rPr>
            </w:pPr>
            <w:r w:rsidRPr="00BA49DC">
              <w:rPr>
                <w:rFonts w:ascii="Arial" w:hAnsi="Arial" w:cs="Arial"/>
              </w:rPr>
              <w:t>Loss of Donor</w:t>
            </w:r>
          </w:p>
        </w:tc>
        <w:tc>
          <w:tcPr>
            <w:tcW w:w="7910" w:type="dxa"/>
            <w:gridSpan w:val="7"/>
          </w:tcPr>
          <w:p w14:paraId="77E3A4C5" w14:textId="77777777" w:rsidR="00114806" w:rsidRPr="00BA49DC" w:rsidRDefault="00114806" w:rsidP="00BA49DC">
            <w:pPr>
              <w:ind w:left="426" w:hanging="426"/>
              <w:rPr>
                <w:rFonts w:ascii="Arial" w:hAnsi="Arial" w:cs="Arial"/>
              </w:rPr>
            </w:pPr>
            <w:r w:rsidRPr="00BA49DC">
              <w:rPr>
                <w:rFonts w:ascii="Arial" w:hAnsi="Arial" w:cs="Arial"/>
              </w:rPr>
              <w:t>After 15 minutes without Donor and unable to establish pumping/ Inject CO to R 202.  Block inline mixer and flush with oil.  Block all ingredients to pre contact pot and dump it to contaminated oil drum and flush with oil, shut down precontacting pot agitator.  Set FIC 1702 in auto and block hydrogen.  Use steam on loop jacket to maintain 70 C.</w:t>
            </w:r>
          </w:p>
          <w:p w14:paraId="733501B7" w14:textId="77777777" w:rsidR="00114806" w:rsidRPr="00114806" w:rsidRDefault="00114806" w:rsidP="00BA49DC">
            <w:pPr>
              <w:ind w:left="426" w:hanging="426"/>
              <w:rPr>
                <w:rFonts w:ascii="Arial" w:hAnsi="Arial" w:cs="Arial"/>
              </w:rPr>
            </w:pPr>
          </w:p>
          <w:p w14:paraId="538FC14A" w14:textId="77777777" w:rsidR="00114806" w:rsidRPr="00114806" w:rsidRDefault="00114806" w:rsidP="00BA49DC">
            <w:pPr>
              <w:ind w:left="426" w:hanging="426"/>
              <w:rPr>
                <w:rFonts w:ascii="Arial" w:hAnsi="Arial" w:cs="Arial"/>
              </w:rPr>
            </w:pPr>
          </w:p>
        </w:tc>
      </w:tr>
      <w:tr w:rsidR="00051B46" w:rsidRPr="00114806" w14:paraId="16B1D288" w14:textId="77777777" w:rsidTr="00051B46">
        <w:trPr>
          <w:jc w:val="center"/>
        </w:trPr>
        <w:tc>
          <w:tcPr>
            <w:tcW w:w="807" w:type="dxa"/>
            <w:gridSpan w:val="3"/>
          </w:tcPr>
          <w:p w14:paraId="3F65A665" w14:textId="0211A93E" w:rsidR="00051B46" w:rsidRPr="00BA49DC" w:rsidRDefault="00051B46" w:rsidP="00BA49DC">
            <w:pPr>
              <w:ind w:left="426" w:hanging="426"/>
              <w:rPr>
                <w:rFonts w:ascii="Arial" w:hAnsi="Arial" w:cs="Arial"/>
              </w:rPr>
            </w:pPr>
            <w:r w:rsidRPr="00BA49DC">
              <w:rPr>
                <w:rFonts w:ascii="Arial" w:hAnsi="Arial" w:cs="Arial"/>
              </w:rPr>
              <w:t>13</w:t>
            </w:r>
          </w:p>
        </w:tc>
        <w:tc>
          <w:tcPr>
            <w:tcW w:w="2238" w:type="dxa"/>
          </w:tcPr>
          <w:p w14:paraId="39AD3733" w14:textId="74611FB1" w:rsidR="00051B46" w:rsidRPr="00BA49DC" w:rsidRDefault="00051B46" w:rsidP="00BA49DC">
            <w:pPr>
              <w:ind w:left="426" w:hanging="426"/>
              <w:rPr>
                <w:rFonts w:ascii="Arial" w:hAnsi="Arial" w:cs="Arial"/>
              </w:rPr>
            </w:pPr>
            <w:r w:rsidRPr="00BA49DC">
              <w:rPr>
                <w:rFonts w:ascii="Arial" w:hAnsi="Arial" w:cs="Arial"/>
              </w:rPr>
              <w:t>Loss of Teal</w:t>
            </w:r>
          </w:p>
        </w:tc>
        <w:tc>
          <w:tcPr>
            <w:tcW w:w="7910" w:type="dxa"/>
            <w:gridSpan w:val="7"/>
          </w:tcPr>
          <w:p w14:paraId="4D09BE6A" w14:textId="77777777" w:rsidR="00051B46" w:rsidRPr="00BA49DC" w:rsidRDefault="00051B46" w:rsidP="00BA49DC">
            <w:pPr>
              <w:ind w:left="426" w:hanging="426"/>
              <w:rPr>
                <w:rFonts w:ascii="Arial" w:hAnsi="Arial" w:cs="Arial"/>
              </w:rPr>
            </w:pPr>
            <w:r w:rsidRPr="00BA49DC">
              <w:rPr>
                <w:rFonts w:ascii="Arial" w:hAnsi="Arial" w:cs="Arial"/>
              </w:rPr>
              <w:t xml:space="preserve">After 30 minute without Teal and unable to establish flow/ Block catalyst to precontacting pot.  Continue Donor pumping for 90 mins and hydrogen.  Use steam to keep loop at 70 </w:t>
            </w:r>
            <w:r w:rsidRPr="00BA49DC">
              <w:rPr>
                <w:rFonts w:ascii="Arial" w:hAnsi="Arial" w:cs="Arial"/>
                <w:vertAlign w:val="superscript"/>
              </w:rPr>
              <w:t>0</w:t>
            </w:r>
            <w:r w:rsidRPr="00BA49DC">
              <w:rPr>
                <w:rFonts w:ascii="Arial" w:hAnsi="Arial" w:cs="Arial"/>
              </w:rPr>
              <w:t>C.</w:t>
            </w:r>
          </w:p>
          <w:p w14:paraId="53F91BF1" w14:textId="77777777" w:rsidR="00051B46" w:rsidRPr="00114806" w:rsidRDefault="00051B46" w:rsidP="00BA49DC">
            <w:pPr>
              <w:ind w:left="426" w:hanging="426"/>
              <w:rPr>
                <w:rFonts w:ascii="Arial" w:hAnsi="Arial" w:cs="Arial"/>
              </w:rPr>
            </w:pPr>
          </w:p>
        </w:tc>
      </w:tr>
      <w:tr w:rsidR="00051B46" w:rsidRPr="00114806" w14:paraId="7A50667F" w14:textId="77777777" w:rsidTr="00051B46">
        <w:trPr>
          <w:jc w:val="center"/>
        </w:trPr>
        <w:tc>
          <w:tcPr>
            <w:tcW w:w="807" w:type="dxa"/>
            <w:gridSpan w:val="3"/>
          </w:tcPr>
          <w:p w14:paraId="3EE6670D" w14:textId="27D4A837" w:rsidR="00051B46" w:rsidRPr="00BA49DC" w:rsidRDefault="00051B46" w:rsidP="00BA49DC">
            <w:pPr>
              <w:ind w:left="426" w:hanging="426"/>
              <w:rPr>
                <w:rFonts w:ascii="Arial" w:hAnsi="Arial" w:cs="Arial"/>
              </w:rPr>
            </w:pPr>
            <w:r w:rsidRPr="00BA49DC">
              <w:rPr>
                <w:rFonts w:ascii="Arial" w:hAnsi="Arial" w:cs="Arial"/>
              </w:rPr>
              <w:t>14</w:t>
            </w:r>
          </w:p>
        </w:tc>
        <w:tc>
          <w:tcPr>
            <w:tcW w:w="2238" w:type="dxa"/>
          </w:tcPr>
          <w:p w14:paraId="280C27AE" w14:textId="2C54859B" w:rsidR="00051B46" w:rsidRPr="00BA49DC" w:rsidRDefault="00051B46" w:rsidP="00BA49DC">
            <w:pPr>
              <w:ind w:left="426" w:hanging="426"/>
              <w:rPr>
                <w:rFonts w:ascii="Arial" w:hAnsi="Arial" w:cs="Arial"/>
              </w:rPr>
            </w:pPr>
            <w:r w:rsidRPr="00BA49DC">
              <w:rPr>
                <w:rFonts w:ascii="Arial" w:hAnsi="Arial" w:cs="Arial"/>
              </w:rPr>
              <w:t>Loss of propylene flow on FIC 1703 to pre poly</w:t>
            </w:r>
          </w:p>
        </w:tc>
        <w:tc>
          <w:tcPr>
            <w:tcW w:w="7910" w:type="dxa"/>
            <w:gridSpan w:val="7"/>
          </w:tcPr>
          <w:p w14:paraId="419666A5" w14:textId="77777777" w:rsidR="00051B46" w:rsidRPr="00BA49DC" w:rsidRDefault="00051B46" w:rsidP="00BA49DC">
            <w:pPr>
              <w:ind w:left="426" w:hanging="426"/>
              <w:rPr>
                <w:rFonts w:ascii="Arial" w:hAnsi="Arial" w:cs="Arial"/>
              </w:rPr>
            </w:pPr>
            <w:r w:rsidRPr="00BA49DC">
              <w:rPr>
                <w:rFonts w:ascii="Arial" w:hAnsi="Arial" w:cs="Arial"/>
              </w:rPr>
              <w:t>Plugged mixer supply line / Switch to spare mixer line after blocking all ingredients from V 201.  The pump strokes on ingredients should be at zero due to I 1701 activation.  Also block the plugged mixer line Ram valve before putting spare in service.</w:t>
            </w:r>
          </w:p>
          <w:p w14:paraId="3E91CC1E" w14:textId="77777777" w:rsidR="00051B46" w:rsidRPr="00114806" w:rsidRDefault="00051B46" w:rsidP="00BA49DC">
            <w:pPr>
              <w:ind w:left="426" w:hanging="426"/>
              <w:rPr>
                <w:rFonts w:ascii="Arial" w:hAnsi="Arial" w:cs="Arial"/>
              </w:rPr>
            </w:pPr>
          </w:p>
        </w:tc>
      </w:tr>
      <w:tr w:rsidR="00051B46" w:rsidRPr="00114806" w14:paraId="376995A5" w14:textId="77777777" w:rsidTr="00051B46">
        <w:trPr>
          <w:jc w:val="center"/>
        </w:trPr>
        <w:tc>
          <w:tcPr>
            <w:tcW w:w="807" w:type="dxa"/>
            <w:gridSpan w:val="3"/>
          </w:tcPr>
          <w:p w14:paraId="797920E7" w14:textId="30714B86" w:rsidR="00051B46" w:rsidRPr="00BA49DC" w:rsidRDefault="00051B46" w:rsidP="00BA49DC">
            <w:pPr>
              <w:ind w:left="426" w:hanging="426"/>
              <w:rPr>
                <w:rFonts w:ascii="Arial" w:hAnsi="Arial" w:cs="Arial"/>
              </w:rPr>
            </w:pPr>
            <w:r w:rsidRPr="00BA49DC">
              <w:rPr>
                <w:rFonts w:ascii="Arial" w:hAnsi="Arial" w:cs="Arial"/>
              </w:rPr>
              <w:t>15</w:t>
            </w:r>
          </w:p>
        </w:tc>
        <w:tc>
          <w:tcPr>
            <w:tcW w:w="2238" w:type="dxa"/>
          </w:tcPr>
          <w:p w14:paraId="36F0270B" w14:textId="7B200019" w:rsidR="00051B46" w:rsidRPr="00BA49DC" w:rsidRDefault="00051B46" w:rsidP="00BA49DC">
            <w:pPr>
              <w:ind w:left="426" w:hanging="426"/>
              <w:rPr>
                <w:rFonts w:ascii="Arial" w:hAnsi="Arial" w:cs="Arial"/>
              </w:rPr>
            </w:pPr>
            <w:r w:rsidRPr="00BA49DC">
              <w:rPr>
                <w:rFonts w:ascii="Arial" w:hAnsi="Arial" w:cs="Arial"/>
              </w:rPr>
              <w:t>Loss or propylene flow on FIC 1703</w:t>
            </w:r>
          </w:p>
        </w:tc>
        <w:tc>
          <w:tcPr>
            <w:tcW w:w="7910" w:type="dxa"/>
            <w:gridSpan w:val="7"/>
          </w:tcPr>
          <w:p w14:paraId="15B0BB51" w14:textId="77777777" w:rsidR="00051B46" w:rsidRPr="00BA49DC" w:rsidRDefault="00051B46" w:rsidP="00BA49DC">
            <w:pPr>
              <w:ind w:left="426" w:hanging="426"/>
              <w:rPr>
                <w:rFonts w:ascii="Arial" w:hAnsi="Arial" w:cs="Arial"/>
              </w:rPr>
            </w:pPr>
            <w:r w:rsidRPr="00BA49DC">
              <w:rPr>
                <w:rFonts w:ascii="Arial" w:hAnsi="Arial" w:cs="Arial"/>
              </w:rPr>
              <w:t>Control valve problem/ Check control valve position in field.  Have boardman stroke 0 to 100%.  Bglock ingredients from V 201, the mixer supply line to prepoly will plug with no flow on FIC 1703.  Isolate the plugged line.  If control valve is not operational, before switching to spare open the bypass at FV 1703 to 20%.</w:t>
            </w:r>
          </w:p>
          <w:p w14:paraId="1DBEAFC3" w14:textId="77777777" w:rsidR="00051B46" w:rsidRPr="00114806" w:rsidRDefault="00051B46" w:rsidP="00BA49DC">
            <w:pPr>
              <w:ind w:left="426" w:hanging="426"/>
              <w:rPr>
                <w:rFonts w:ascii="Arial" w:hAnsi="Arial" w:cs="Arial"/>
              </w:rPr>
            </w:pPr>
          </w:p>
        </w:tc>
      </w:tr>
      <w:tr w:rsidR="00051B46" w:rsidRPr="00114806" w14:paraId="049E311E" w14:textId="77777777" w:rsidTr="00051B46">
        <w:trPr>
          <w:jc w:val="center"/>
        </w:trPr>
        <w:tc>
          <w:tcPr>
            <w:tcW w:w="807" w:type="dxa"/>
            <w:gridSpan w:val="3"/>
          </w:tcPr>
          <w:p w14:paraId="689EB18E" w14:textId="2ABC75BA" w:rsidR="00051B46" w:rsidRPr="00BA49DC" w:rsidRDefault="00051B46" w:rsidP="00BA49DC">
            <w:pPr>
              <w:ind w:left="426" w:hanging="426"/>
              <w:rPr>
                <w:rFonts w:ascii="Arial" w:hAnsi="Arial" w:cs="Arial"/>
              </w:rPr>
            </w:pPr>
            <w:r w:rsidRPr="00BA49DC">
              <w:rPr>
                <w:rFonts w:ascii="Arial" w:hAnsi="Arial" w:cs="Arial"/>
              </w:rPr>
              <w:t>16</w:t>
            </w:r>
          </w:p>
        </w:tc>
        <w:tc>
          <w:tcPr>
            <w:tcW w:w="2238" w:type="dxa"/>
          </w:tcPr>
          <w:p w14:paraId="7F82E224" w14:textId="77777777" w:rsidR="00051B46" w:rsidRPr="00BA49DC" w:rsidRDefault="00051B46" w:rsidP="00BA49DC">
            <w:pPr>
              <w:ind w:left="426" w:hanging="426"/>
              <w:rPr>
                <w:rFonts w:ascii="Arial" w:hAnsi="Arial" w:cs="Arial"/>
              </w:rPr>
            </w:pPr>
            <w:r w:rsidRPr="00BA49DC">
              <w:rPr>
                <w:rFonts w:ascii="Arial" w:hAnsi="Arial" w:cs="Arial"/>
              </w:rPr>
              <w:t xml:space="preserve">Temp control on </w:t>
            </w:r>
          </w:p>
          <w:p w14:paraId="2B0E93E4" w14:textId="5B2A7C48" w:rsidR="00051B46" w:rsidRPr="00BA49DC" w:rsidRDefault="00051B46" w:rsidP="00BA49DC">
            <w:pPr>
              <w:ind w:left="426" w:hanging="426"/>
              <w:rPr>
                <w:rFonts w:ascii="Arial" w:hAnsi="Arial" w:cs="Arial"/>
              </w:rPr>
            </w:pPr>
            <w:r w:rsidRPr="00BA49DC">
              <w:rPr>
                <w:rFonts w:ascii="Arial" w:hAnsi="Arial" w:cs="Arial"/>
              </w:rPr>
              <w:t>R 201</w:t>
            </w:r>
          </w:p>
        </w:tc>
        <w:tc>
          <w:tcPr>
            <w:tcW w:w="7910" w:type="dxa"/>
            <w:gridSpan w:val="7"/>
          </w:tcPr>
          <w:p w14:paraId="07EEC414" w14:textId="77777777" w:rsidR="00051B46" w:rsidRPr="00114806" w:rsidRDefault="00051B46" w:rsidP="00BA49DC">
            <w:pPr>
              <w:pStyle w:val="BodyText"/>
              <w:ind w:left="426" w:hanging="426"/>
              <w:jc w:val="left"/>
              <w:rPr>
                <w:rFonts w:ascii="Arial" w:hAnsi="Arial" w:cs="Arial"/>
              </w:rPr>
            </w:pPr>
            <w:r w:rsidRPr="00114806">
              <w:rPr>
                <w:rFonts w:ascii="Arial" w:hAnsi="Arial" w:cs="Arial"/>
              </w:rPr>
              <w:t>Refrigerated H2O/ Check supply pressure a pre poly jacket pump.  Check for operation of temperature control valve on outlet of prepoly jacket.  Check for temp problem at refrigerated H2O skid.  Check level in surge drum and flow on recirculation controller at skid.</w:t>
            </w:r>
          </w:p>
          <w:p w14:paraId="31898ACA" w14:textId="77777777" w:rsidR="00051B46" w:rsidRPr="00114806" w:rsidRDefault="00051B46" w:rsidP="00BA49DC">
            <w:pPr>
              <w:ind w:left="426" w:hanging="426"/>
              <w:rPr>
                <w:rFonts w:ascii="Arial" w:hAnsi="Arial" w:cs="Arial"/>
              </w:rPr>
            </w:pPr>
          </w:p>
        </w:tc>
      </w:tr>
      <w:tr w:rsidR="00051B46" w:rsidRPr="00114806" w14:paraId="12BBBF7F" w14:textId="77777777" w:rsidTr="00051B46">
        <w:trPr>
          <w:jc w:val="center"/>
        </w:trPr>
        <w:tc>
          <w:tcPr>
            <w:tcW w:w="807" w:type="dxa"/>
            <w:gridSpan w:val="3"/>
          </w:tcPr>
          <w:p w14:paraId="43CEF52F" w14:textId="0423D9CA" w:rsidR="00051B46" w:rsidRPr="00BA49DC" w:rsidRDefault="00051B46" w:rsidP="00BA49DC">
            <w:pPr>
              <w:ind w:left="426" w:hanging="426"/>
              <w:rPr>
                <w:rFonts w:ascii="Arial" w:hAnsi="Arial" w:cs="Arial"/>
              </w:rPr>
            </w:pPr>
            <w:r w:rsidRPr="00BA49DC">
              <w:rPr>
                <w:rFonts w:ascii="Arial" w:hAnsi="Arial" w:cs="Arial"/>
              </w:rPr>
              <w:lastRenderedPageBreak/>
              <w:t>17</w:t>
            </w:r>
          </w:p>
        </w:tc>
        <w:tc>
          <w:tcPr>
            <w:tcW w:w="2238" w:type="dxa"/>
          </w:tcPr>
          <w:p w14:paraId="7AC5EDA4" w14:textId="77777777" w:rsidR="00051B46" w:rsidRPr="00BA49DC" w:rsidRDefault="00051B46" w:rsidP="00BA49DC">
            <w:pPr>
              <w:ind w:left="426" w:hanging="426"/>
              <w:rPr>
                <w:rFonts w:ascii="Arial" w:hAnsi="Arial" w:cs="Arial"/>
              </w:rPr>
            </w:pPr>
            <w:r w:rsidRPr="00BA49DC">
              <w:rPr>
                <w:rFonts w:ascii="Arial" w:hAnsi="Arial" w:cs="Arial"/>
              </w:rPr>
              <w:t xml:space="preserve">High pressure </w:t>
            </w:r>
          </w:p>
          <w:p w14:paraId="391CAE1F" w14:textId="163A9CE6" w:rsidR="00051B46" w:rsidRPr="00BA49DC" w:rsidRDefault="00051B46" w:rsidP="00BA49DC">
            <w:pPr>
              <w:ind w:left="426" w:hanging="426"/>
              <w:rPr>
                <w:rFonts w:ascii="Arial" w:hAnsi="Arial" w:cs="Arial"/>
              </w:rPr>
            </w:pPr>
            <w:r w:rsidRPr="00BA49DC">
              <w:rPr>
                <w:rFonts w:ascii="Arial" w:hAnsi="Arial" w:cs="Arial"/>
              </w:rPr>
              <w:t>R 201</w:t>
            </w:r>
          </w:p>
        </w:tc>
        <w:tc>
          <w:tcPr>
            <w:tcW w:w="7910" w:type="dxa"/>
            <w:gridSpan w:val="7"/>
          </w:tcPr>
          <w:p w14:paraId="61A1E1D2" w14:textId="77777777" w:rsidR="00051B46" w:rsidRPr="00114806" w:rsidRDefault="00051B46" w:rsidP="00BA49DC">
            <w:pPr>
              <w:pStyle w:val="BodyText"/>
              <w:ind w:left="426" w:hanging="426"/>
              <w:jc w:val="left"/>
              <w:rPr>
                <w:rFonts w:ascii="Arial" w:hAnsi="Arial" w:cs="Arial"/>
              </w:rPr>
            </w:pPr>
            <w:r w:rsidRPr="00114806">
              <w:rPr>
                <w:rFonts w:ascii="Arial" w:hAnsi="Arial" w:cs="Arial"/>
              </w:rPr>
              <w:t xml:space="preserve">Restriction of discharge from HV 1803 to R 202/ Check valve position of HV 1803.  High pressure on R 201 may be caused by pressure on loops.  If line is restricted activate I 1801 and dump </w:t>
            </w:r>
          </w:p>
          <w:p w14:paraId="1A610CF5" w14:textId="77777777" w:rsidR="00051B46" w:rsidRPr="00114806" w:rsidRDefault="00051B46" w:rsidP="00BA49DC">
            <w:pPr>
              <w:pStyle w:val="BodyText"/>
              <w:ind w:left="426" w:hanging="426"/>
              <w:jc w:val="left"/>
              <w:rPr>
                <w:rFonts w:ascii="Arial" w:hAnsi="Arial" w:cs="Arial"/>
              </w:rPr>
            </w:pPr>
            <w:r w:rsidRPr="00114806">
              <w:rPr>
                <w:rFonts w:ascii="Arial" w:hAnsi="Arial" w:cs="Arial"/>
              </w:rPr>
              <w:t>R 201.  Try to take R 201 again in line after filling with   and tripping to R 202.  If choke persist, Isolate and flush precontacting pot inject CO to loops.</w:t>
            </w:r>
          </w:p>
          <w:p w14:paraId="5BA2E1C2" w14:textId="77777777" w:rsidR="00051B46" w:rsidRPr="00114806" w:rsidRDefault="00051B46" w:rsidP="00BA49DC">
            <w:pPr>
              <w:ind w:left="426" w:hanging="426"/>
              <w:rPr>
                <w:rFonts w:ascii="Arial" w:hAnsi="Arial" w:cs="Arial"/>
              </w:rPr>
            </w:pPr>
          </w:p>
        </w:tc>
      </w:tr>
      <w:tr w:rsidR="00051B46" w:rsidRPr="00114806" w14:paraId="7CD729CD" w14:textId="77777777" w:rsidTr="00051B46">
        <w:trPr>
          <w:jc w:val="center"/>
        </w:trPr>
        <w:tc>
          <w:tcPr>
            <w:tcW w:w="807" w:type="dxa"/>
            <w:gridSpan w:val="3"/>
          </w:tcPr>
          <w:p w14:paraId="47AE33D1" w14:textId="24D9CBF5" w:rsidR="00051B46" w:rsidRPr="00BA49DC" w:rsidRDefault="00051B46" w:rsidP="00BA49DC">
            <w:pPr>
              <w:ind w:left="426" w:hanging="426"/>
              <w:rPr>
                <w:rFonts w:ascii="Arial" w:hAnsi="Arial" w:cs="Arial"/>
              </w:rPr>
            </w:pPr>
            <w:r w:rsidRPr="00BA49DC">
              <w:rPr>
                <w:rFonts w:ascii="Arial" w:hAnsi="Arial" w:cs="Arial"/>
              </w:rPr>
              <w:t>18</w:t>
            </w:r>
          </w:p>
        </w:tc>
        <w:tc>
          <w:tcPr>
            <w:tcW w:w="2238" w:type="dxa"/>
          </w:tcPr>
          <w:p w14:paraId="7A1E8E33" w14:textId="030F89F1" w:rsidR="00051B46" w:rsidRPr="00BA49DC" w:rsidRDefault="00051B46" w:rsidP="00BA49DC">
            <w:pPr>
              <w:ind w:left="426" w:hanging="426"/>
              <w:rPr>
                <w:rFonts w:ascii="Arial" w:hAnsi="Arial" w:cs="Arial"/>
              </w:rPr>
            </w:pPr>
            <w:r w:rsidRPr="00BA49DC">
              <w:rPr>
                <w:rFonts w:ascii="Arial" w:hAnsi="Arial" w:cs="Arial"/>
              </w:rPr>
              <w:t>Loss of prepoly pump P201</w:t>
            </w:r>
          </w:p>
        </w:tc>
        <w:tc>
          <w:tcPr>
            <w:tcW w:w="7910" w:type="dxa"/>
            <w:gridSpan w:val="7"/>
          </w:tcPr>
          <w:p w14:paraId="062B9E46" w14:textId="77777777" w:rsidR="00051B46" w:rsidRPr="00114806" w:rsidRDefault="00051B46" w:rsidP="00BA49DC">
            <w:pPr>
              <w:pStyle w:val="BodyText"/>
              <w:ind w:left="426" w:hanging="426"/>
              <w:jc w:val="left"/>
              <w:rPr>
                <w:rFonts w:ascii="Arial" w:hAnsi="Arial" w:cs="Arial"/>
              </w:rPr>
            </w:pPr>
            <w:r w:rsidRPr="00114806">
              <w:rPr>
                <w:rFonts w:ascii="Arial" w:hAnsi="Arial" w:cs="Arial"/>
              </w:rPr>
              <w:t>High amps/ Confirm that HV 1803 closed from R 201 to R 202.  Confirm HV 1804 dump valve opened.  Manually block at R 202 inlet.  FIC 1703 and FIC 1801 control valves.  Block the in-line mixer ingredient supply valves, block ingredients supply valves to V 201 dump the precontacting pot to contaminated oil drum and flush with oil for 15 mins.  Inject CO to R 202.</w:t>
            </w:r>
          </w:p>
          <w:p w14:paraId="4E891AD5" w14:textId="77777777" w:rsidR="00051B46" w:rsidRPr="00114806" w:rsidRDefault="00051B46" w:rsidP="00BA49DC">
            <w:pPr>
              <w:pStyle w:val="BodyText"/>
              <w:ind w:left="426" w:hanging="426"/>
              <w:jc w:val="left"/>
              <w:rPr>
                <w:rFonts w:ascii="Arial" w:hAnsi="Arial" w:cs="Arial"/>
              </w:rPr>
            </w:pPr>
          </w:p>
        </w:tc>
      </w:tr>
      <w:tr w:rsidR="00051B46" w:rsidRPr="00114806" w14:paraId="21087B8B" w14:textId="77777777" w:rsidTr="00051B46">
        <w:trPr>
          <w:jc w:val="center"/>
        </w:trPr>
        <w:tc>
          <w:tcPr>
            <w:tcW w:w="807" w:type="dxa"/>
            <w:gridSpan w:val="3"/>
          </w:tcPr>
          <w:p w14:paraId="656BA82A" w14:textId="504B1A56" w:rsidR="00051B46" w:rsidRPr="00BA49DC" w:rsidRDefault="00051B46" w:rsidP="00BA49DC">
            <w:pPr>
              <w:ind w:left="426" w:hanging="426"/>
              <w:rPr>
                <w:rFonts w:ascii="Arial" w:hAnsi="Arial" w:cs="Arial"/>
              </w:rPr>
            </w:pPr>
            <w:r w:rsidRPr="00BA49DC">
              <w:rPr>
                <w:rFonts w:ascii="Arial" w:hAnsi="Arial" w:cs="Arial"/>
              </w:rPr>
              <w:t>19</w:t>
            </w:r>
          </w:p>
        </w:tc>
        <w:tc>
          <w:tcPr>
            <w:tcW w:w="2238" w:type="dxa"/>
          </w:tcPr>
          <w:p w14:paraId="296A4140" w14:textId="77777777" w:rsidR="00051B46" w:rsidRPr="00BA49DC" w:rsidRDefault="00051B46" w:rsidP="00BA49DC">
            <w:pPr>
              <w:ind w:left="426" w:hanging="426"/>
              <w:rPr>
                <w:rFonts w:ascii="Arial" w:hAnsi="Arial" w:cs="Arial"/>
              </w:rPr>
            </w:pPr>
            <w:r w:rsidRPr="00BA49DC">
              <w:rPr>
                <w:rFonts w:ascii="Arial" w:hAnsi="Arial" w:cs="Arial"/>
              </w:rPr>
              <w:t xml:space="preserve">Loss of flow to    </w:t>
            </w:r>
          </w:p>
          <w:p w14:paraId="6E1F357C" w14:textId="6C55F9B5" w:rsidR="00051B46" w:rsidRPr="00BA49DC" w:rsidRDefault="00051B46" w:rsidP="00BA49DC">
            <w:pPr>
              <w:ind w:left="426" w:hanging="426"/>
              <w:rPr>
                <w:rFonts w:ascii="Arial" w:hAnsi="Arial" w:cs="Arial"/>
              </w:rPr>
            </w:pPr>
            <w:r w:rsidRPr="00BA49DC">
              <w:rPr>
                <w:rFonts w:ascii="Arial" w:hAnsi="Arial" w:cs="Arial"/>
              </w:rPr>
              <w:t>P 201 bushing flow</w:t>
            </w:r>
          </w:p>
        </w:tc>
        <w:tc>
          <w:tcPr>
            <w:tcW w:w="7910" w:type="dxa"/>
            <w:gridSpan w:val="7"/>
          </w:tcPr>
          <w:p w14:paraId="320FBE68" w14:textId="39597D34" w:rsidR="00051B46" w:rsidRPr="00114806" w:rsidRDefault="00051B46" w:rsidP="00BA49DC">
            <w:pPr>
              <w:pStyle w:val="BodyText"/>
              <w:ind w:left="426" w:hanging="426"/>
              <w:jc w:val="left"/>
              <w:rPr>
                <w:rFonts w:ascii="Arial" w:hAnsi="Arial" w:cs="Arial"/>
              </w:rPr>
            </w:pPr>
            <w:r w:rsidRPr="00114806">
              <w:rPr>
                <w:rFonts w:ascii="Arial" w:hAnsi="Arial" w:cs="Arial"/>
              </w:rPr>
              <w:t>Plugged auxiliary filter/ Check to bushing flow filter differential pressure.  Switch the filter if more than 1 bar.</w:t>
            </w:r>
          </w:p>
        </w:tc>
      </w:tr>
      <w:tr w:rsidR="00051B46" w:rsidRPr="00114806" w14:paraId="513242D0" w14:textId="77777777" w:rsidTr="00051B46">
        <w:trPr>
          <w:jc w:val="center"/>
        </w:trPr>
        <w:tc>
          <w:tcPr>
            <w:tcW w:w="807" w:type="dxa"/>
            <w:gridSpan w:val="3"/>
          </w:tcPr>
          <w:p w14:paraId="5D783C37" w14:textId="5EC302A3" w:rsidR="00051B46" w:rsidRPr="00BA49DC" w:rsidRDefault="00051B46" w:rsidP="00BA49DC">
            <w:pPr>
              <w:ind w:left="426" w:hanging="426"/>
              <w:rPr>
                <w:rFonts w:ascii="Arial" w:hAnsi="Arial" w:cs="Arial"/>
              </w:rPr>
            </w:pPr>
            <w:r w:rsidRPr="00BA49DC">
              <w:rPr>
                <w:rFonts w:ascii="Arial" w:hAnsi="Arial" w:cs="Arial"/>
              </w:rPr>
              <w:t>20</w:t>
            </w:r>
          </w:p>
        </w:tc>
        <w:tc>
          <w:tcPr>
            <w:tcW w:w="2238" w:type="dxa"/>
          </w:tcPr>
          <w:p w14:paraId="01D57FBA" w14:textId="5FF36E26" w:rsidR="00051B46" w:rsidRPr="00BA49DC" w:rsidRDefault="00051B46" w:rsidP="00BA49DC">
            <w:pPr>
              <w:ind w:left="426" w:hanging="426"/>
              <w:rPr>
                <w:rFonts w:ascii="Arial" w:hAnsi="Arial" w:cs="Arial"/>
              </w:rPr>
            </w:pPr>
            <w:r w:rsidRPr="00BA49DC">
              <w:rPr>
                <w:rFonts w:ascii="Arial" w:hAnsi="Arial" w:cs="Arial"/>
              </w:rPr>
              <w:t>Loss of flow to P201 bushing</w:t>
            </w:r>
          </w:p>
        </w:tc>
        <w:tc>
          <w:tcPr>
            <w:tcW w:w="7910" w:type="dxa"/>
            <w:gridSpan w:val="7"/>
          </w:tcPr>
          <w:p w14:paraId="7691C4A7" w14:textId="55FD3905" w:rsidR="00051B46" w:rsidRPr="00114806" w:rsidRDefault="00051B46" w:rsidP="00BA49DC">
            <w:pPr>
              <w:pStyle w:val="BodyText"/>
              <w:ind w:left="426" w:hanging="426"/>
              <w:jc w:val="left"/>
              <w:rPr>
                <w:rFonts w:ascii="Arial" w:hAnsi="Arial" w:cs="Arial"/>
              </w:rPr>
            </w:pPr>
            <w:r w:rsidRPr="00114806">
              <w:rPr>
                <w:rFonts w:ascii="Arial" w:hAnsi="Arial" w:cs="Arial"/>
              </w:rPr>
              <w:t>Control valve/ Check control valve for proper operation.  If not working use bypass valve to attain desired flow.</w:t>
            </w:r>
          </w:p>
        </w:tc>
      </w:tr>
      <w:tr w:rsidR="00051B46" w:rsidRPr="00114806" w14:paraId="06837320" w14:textId="77777777" w:rsidTr="00051B46">
        <w:trPr>
          <w:jc w:val="center"/>
        </w:trPr>
        <w:tc>
          <w:tcPr>
            <w:tcW w:w="807" w:type="dxa"/>
            <w:gridSpan w:val="3"/>
          </w:tcPr>
          <w:p w14:paraId="103A17FB" w14:textId="7453F670" w:rsidR="00051B46" w:rsidRPr="00BA49DC" w:rsidRDefault="00051B46" w:rsidP="00BA49DC">
            <w:pPr>
              <w:ind w:left="426" w:hanging="426"/>
              <w:rPr>
                <w:rFonts w:ascii="Arial" w:hAnsi="Arial" w:cs="Arial"/>
              </w:rPr>
            </w:pPr>
            <w:r w:rsidRPr="00BA49DC">
              <w:rPr>
                <w:rFonts w:ascii="Arial" w:hAnsi="Arial" w:cs="Arial"/>
              </w:rPr>
              <w:t>21</w:t>
            </w:r>
          </w:p>
        </w:tc>
        <w:tc>
          <w:tcPr>
            <w:tcW w:w="2238" w:type="dxa"/>
          </w:tcPr>
          <w:p w14:paraId="1FB6B9AC" w14:textId="3C605467" w:rsidR="00051B46" w:rsidRPr="00BA49DC" w:rsidRDefault="00051B46" w:rsidP="00BA49DC">
            <w:pPr>
              <w:ind w:left="426" w:hanging="426"/>
              <w:rPr>
                <w:rFonts w:ascii="Arial" w:hAnsi="Arial" w:cs="Arial"/>
              </w:rPr>
            </w:pPr>
            <w:r w:rsidRPr="00BA49DC">
              <w:rPr>
                <w:rFonts w:ascii="Arial" w:hAnsi="Arial" w:cs="Arial"/>
              </w:rPr>
              <w:t>High temp on R 201</w:t>
            </w:r>
          </w:p>
        </w:tc>
        <w:tc>
          <w:tcPr>
            <w:tcW w:w="7910" w:type="dxa"/>
            <w:gridSpan w:val="7"/>
          </w:tcPr>
          <w:p w14:paraId="3FFDCBE2" w14:textId="5AC4B888" w:rsidR="00051B46" w:rsidRPr="00114806" w:rsidRDefault="00051B46" w:rsidP="00BA49DC">
            <w:pPr>
              <w:pStyle w:val="BodyText"/>
              <w:ind w:left="426" w:hanging="426"/>
              <w:jc w:val="left"/>
              <w:rPr>
                <w:rFonts w:ascii="Arial" w:hAnsi="Arial" w:cs="Arial"/>
              </w:rPr>
            </w:pPr>
            <w:r w:rsidRPr="00114806">
              <w:rPr>
                <w:rFonts w:ascii="Arial" w:hAnsi="Arial" w:cs="Arial"/>
              </w:rPr>
              <w:t>Excessive catalyst feed/ Block catalyst to V 201. Consider teal/donor bypass to mixer to immediately remove catalyst feed to R 201.  Increase refrigerated H</w:t>
            </w:r>
            <w:r w:rsidRPr="00114806">
              <w:rPr>
                <w:rFonts w:ascii="Arial" w:hAnsi="Arial" w:cs="Arial"/>
                <w:vertAlign w:val="subscript"/>
              </w:rPr>
              <w:t>2</w:t>
            </w:r>
            <w:r w:rsidRPr="00114806">
              <w:rPr>
                <w:rFonts w:ascii="Arial" w:hAnsi="Arial" w:cs="Arial"/>
              </w:rPr>
              <w:t>O flow to R 201 jacket.  Monitor R 202 temperature.</w:t>
            </w:r>
          </w:p>
        </w:tc>
      </w:tr>
      <w:tr w:rsidR="00051B46" w:rsidRPr="00114806" w14:paraId="13F9E1FF" w14:textId="77777777" w:rsidTr="00051B46">
        <w:trPr>
          <w:jc w:val="center"/>
        </w:trPr>
        <w:tc>
          <w:tcPr>
            <w:tcW w:w="801" w:type="dxa"/>
            <w:gridSpan w:val="3"/>
          </w:tcPr>
          <w:p w14:paraId="10E578D8" w14:textId="30C66090" w:rsidR="00051B46" w:rsidRPr="00BA49DC" w:rsidRDefault="00051B46" w:rsidP="00BA49DC">
            <w:pPr>
              <w:ind w:left="426" w:hanging="426"/>
              <w:rPr>
                <w:rFonts w:ascii="Arial" w:hAnsi="Arial" w:cs="Arial"/>
              </w:rPr>
            </w:pPr>
            <w:r w:rsidRPr="00BA49DC">
              <w:rPr>
                <w:rFonts w:ascii="Arial" w:hAnsi="Arial" w:cs="Arial"/>
              </w:rPr>
              <w:t>22</w:t>
            </w:r>
          </w:p>
        </w:tc>
        <w:tc>
          <w:tcPr>
            <w:tcW w:w="2600" w:type="dxa"/>
            <w:gridSpan w:val="4"/>
          </w:tcPr>
          <w:p w14:paraId="4E59A9F2" w14:textId="732B241B" w:rsidR="00051B46" w:rsidRPr="00BA49DC" w:rsidRDefault="00051B46" w:rsidP="00BA49DC">
            <w:pPr>
              <w:ind w:left="426" w:hanging="426"/>
              <w:rPr>
                <w:rFonts w:ascii="Arial" w:hAnsi="Arial" w:cs="Arial"/>
              </w:rPr>
            </w:pPr>
            <w:r w:rsidRPr="00BA49DC">
              <w:rPr>
                <w:rFonts w:ascii="Arial" w:hAnsi="Arial" w:cs="Arial"/>
              </w:rPr>
              <w:t>Loss of P 201 seal</w:t>
            </w:r>
          </w:p>
        </w:tc>
        <w:tc>
          <w:tcPr>
            <w:tcW w:w="7554" w:type="dxa"/>
            <w:gridSpan w:val="4"/>
          </w:tcPr>
          <w:p w14:paraId="17CAE3AC" w14:textId="77777777" w:rsidR="00051B46" w:rsidRPr="00BA49DC" w:rsidRDefault="00051B46" w:rsidP="00BA49DC">
            <w:pPr>
              <w:ind w:left="426" w:hanging="426"/>
              <w:rPr>
                <w:rFonts w:ascii="Arial" w:hAnsi="Arial" w:cs="Arial"/>
              </w:rPr>
            </w:pPr>
            <w:r w:rsidRPr="00BA49DC">
              <w:rPr>
                <w:rFonts w:ascii="Arial" w:hAnsi="Arial" w:cs="Arial"/>
              </w:rPr>
              <w:t>Loss of seal oil pressure or distintegration of seal/ Activate       I 1801 and dump R 201.  Manually block bushing and propylene flow to R 201.  Confirm HV 1804 opened to dump.  Manually block R 201 to R 202. Inject CO to R 202.</w:t>
            </w:r>
          </w:p>
          <w:p w14:paraId="5D8D0A5C" w14:textId="77777777" w:rsidR="00051B46" w:rsidRPr="00114806" w:rsidRDefault="00051B46" w:rsidP="00BA49DC">
            <w:pPr>
              <w:ind w:left="426" w:hanging="426"/>
              <w:rPr>
                <w:rFonts w:ascii="Arial" w:hAnsi="Arial" w:cs="Arial"/>
              </w:rPr>
            </w:pPr>
          </w:p>
          <w:p w14:paraId="06D35334" w14:textId="77777777" w:rsidR="00051B46" w:rsidRPr="00114806" w:rsidRDefault="00051B46" w:rsidP="00BA49DC">
            <w:pPr>
              <w:pStyle w:val="BodyText"/>
              <w:ind w:left="426" w:hanging="426"/>
              <w:jc w:val="left"/>
              <w:rPr>
                <w:rFonts w:ascii="Arial" w:hAnsi="Arial" w:cs="Arial"/>
              </w:rPr>
            </w:pPr>
            <w:r w:rsidRPr="00114806">
              <w:rPr>
                <w:rFonts w:ascii="Arial" w:hAnsi="Arial" w:cs="Arial"/>
              </w:rPr>
              <w:t xml:space="preserve">Use steam on jackets to keep loop at 70 </w:t>
            </w:r>
            <w:r w:rsidRPr="00114806">
              <w:rPr>
                <w:rFonts w:ascii="Arial" w:hAnsi="Arial" w:cs="Arial"/>
                <w:vertAlign w:val="superscript"/>
              </w:rPr>
              <w:t>0</w:t>
            </w:r>
            <w:r w:rsidRPr="00114806">
              <w:rPr>
                <w:rFonts w:ascii="Arial" w:hAnsi="Arial" w:cs="Arial"/>
              </w:rPr>
              <w:t>C.  Put FIC 1702 in automatic.  Isolate precontacting, in line mixer and flush to contaminated oil.</w:t>
            </w:r>
          </w:p>
          <w:p w14:paraId="60D98616" w14:textId="59150E1A" w:rsidR="00051B46" w:rsidRPr="00114806" w:rsidRDefault="00051B46" w:rsidP="00BA49DC">
            <w:pPr>
              <w:pStyle w:val="BodyText"/>
              <w:ind w:left="426" w:hanging="426"/>
              <w:jc w:val="left"/>
              <w:rPr>
                <w:rFonts w:ascii="Arial" w:hAnsi="Arial" w:cs="Arial"/>
              </w:rPr>
            </w:pPr>
          </w:p>
        </w:tc>
      </w:tr>
      <w:tr w:rsidR="00051B46" w:rsidRPr="00114806" w14:paraId="71AE75DD" w14:textId="77777777" w:rsidTr="00051B46">
        <w:trPr>
          <w:jc w:val="center"/>
        </w:trPr>
        <w:tc>
          <w:tcPr>
            <w:tcW w:w="801" w:type="dxa"/>
            <w:gridSpan w:val="3"/>
          </w:tcPr>
          <w:p w14:paraId="745FAB9B" w14:textId="46FE5524" w:rsidR="00051B46" w:rsidRPr="00BA49DC" w:rsidRDefault="00051B46" w:rsidP="00BA49DC">
            <w:pPr>
              <w:ind w:left="426" w:hanging="426"/>
              <w:rPr>
                <w:rFonts w:ascii="Arial" w:hAnsi="Arial" w:cs="Arial"/>
              </w:rPr>
            </w:pPr>
            <w:r w:rsidRPr="00BA49DC">
              <w:rPr>
                <w:rFonts w:ascii="Arial" w:hAnsi="Arial" w:cs="Arial"/>
              </w:rPr>
              <w:t>23</w:t>
            </w:r>
          </w:p>
        </w:tc>
        <w:tc>
          <w:tcPr>
            <w:tcW w:w="2600" w:type="dxa"/>
            <w:gridSpan w:val="4"/>
          </w:tcPr>
          <w:p w14:paraId="15474D73" w14:textId="166D29E7" w:rsidR="00051B46" w:rsidRPr="00BA49DC" w:rsidRDefault="00051B46" w:rsidP="00BA49DC">
            <w:pPr>
              <w:ind w:left="426" w:hanging="426"/>
              <w:rPr>
                <w:rFonts w:ascii="Arial" w:hAnsi="Arial" w:cs="Arial"/>
              </w:rPr>
            </w:pPr>
            <w:r w:rsidRPr="00BA49DC">
              <w:rPr>
                <w:rFonts w:ascii="Arial" w:hAnsi="Arial" w:cs="Arial"/>
              </w:rPr>
              <w:t>Loss of ingredients</w:t>
            </w:r>
          </w:p>
        </w:tc>
        <w:tc>
          <w:tcPr>
            <w:tcW w:w="7554" w:type="dxa"/>
            <w:gridSpan w:val="4"/>
          </w:tcPr>
          <w:p w14:paraId="74ED4E85" w14:textId="77777777" w:rsidR="00051B46" w:rsidRPr="00BA49DC" w:rsidRDefault="00051B46" w:rsidP="00BA49DC">
            <w:pPr>
              <w:ind w:left="426" w:hanging="426"/>
              <w:rPr>
                <w:rFonts w:ascii="Arial" w:hAnsi="Arial" w:cs="Arial"/>
              </w:rPr>
            </w:pPr>
            <w:r w:rsidRPr="00BA49DC">
              <w:rPr>
                <w:rFonts w:ascii="Arial" w:hAnsi="Arial" w:cs="Arial"/>
              </w:rPr>
              <w:t xml:space="preserve">Both mixers plugged/ CO to R 202. Block in and flush the precontacting pot to contaminated oil drum.  Put FIC 1702 in automatic.  Use steam on loop jacket to control temp at 70 </w:t>
            </w:r>
            <w:r w:rsidRPr="00BA49DC">
              <w:rPr>
                <w:rFonts w:ascii="Arial" w:hAnsi="Arial" w:cs="Arial"/>
                <w:vertAlign w:val="superscript"/>
              </w:rPr>
              <w:t>0</w:t>
            </w:r>
            <w:r w:rsidRPr="00BA49DC">
              <w:rPr>
                <w:rFonts w:ascii="Arial" w:hAnsi="Arial" w:cs="Arial"/>
              </w:rPr>
              <w:t>C</w:t>
            </w:r>
          </w:p>
          <w:p w14:paraId="49EF0563" w14:textId="77777777" w:rsidR="00051B46" w:rsidRPr="00114806" w:rsidRDefault="00051B46" w:rsidP="00BA49DC">
            <w:pPr>
              <w:ind w:left="426" w:hanging="426"/>
              <w:rPr>
                <w:rFonts w:ascii="Arial" w:hAnsi="Arial" w:cs="Arial"/>
              </w:rPr>
            </w:pPr>
          </w:p>
        </w:tc>
      </w:tr>
      <w:tr w:rsidR="00051B46" w:rsidRPr="00114806" w14:paraId="52325360" w14:textId="77777777" w:rsidTr="00051B46">
        <w:trPr>
          <w:jc w:val="center"/>
        </w:trPr>
        <w:tc>
          <w:tcPr>
            <w:tcW w:w="801" w:type="dxa"/>
            <w:gridSpan w:val="3"/>
          </w:tcPr>
          <w:p w14:paraId="4CEC8364" w14:textId="082903F9" w:rsidR="00051B46" w:rsidRPr="00BA49DC" w:rsidRDefault="00051B46" w:rsidP="00BA49DC">
            <w:pPr>
              <w:ind w:left="426" w:hanging="426"/>
              <w:rPr>
                <w:rFonts w:ascii="Arial" w:hAnsi="Arial" w:cs="Arial"/>
              </w:rPr>
            </w:pPr>
            <w:r w:rsidRPr="00BA49DC">
              <w:rPr>
                <w:rFonts w:ascii="Arial" w:hAnsi="Arial" w:cs="Arial"/>
              </w:rPr>
              <w:t>24</w:t>
            </w:r>
          </w:p>
        </w:tc>
        <w:tc>
          <w:tcPr>
            <w:tcW w:w="2600" w:type="dxa"/>
            <w:gridSpan w:val="4"/>
          </w:tcPr>
          <w:p w14:paraId="28796095" w14:textId="544F3EF8" w:rsidR="00051B46" w:rsidRPr="00BA49DC" w:rsidRDefault="00051B46" w:rsidP="00BA49DC">
            <w:pPr>
              <w:ind w:left="426" w:hanging="426"/>
              <w:rPr>
                <w:rFonts w:ascii="Arial" w:hAnsi="Arial" w:cs="Arial"/>
              </w:rPr>
            </w:pPr>
            <w:r w:rsidRPr="00BA49DC">
              <w:rPr>
                <w:rFonts w:ascii="Arial" w:hAnsi="Arial" w:cs="Arial"/>
              </w:rPr>
              <w:t>Temperature spike on pre poly</w:t>
            </w:r>
          </w:p>
        </w:tc>
        <w:tc>
          <w:tcPr>
            <w:tcW w:w="7554" w:type="dxa"/>
            <w:gridSpan w:val="4"/>
          </w:tcPr>
          <w:p w14:paraId="7F2FA461" w14:textId="77777777" w:rsidR="00051B46" w:rsidRPr="00BA49DC" w:rsidRDefault="00051B46" w:rsidP="00BA49DC">
            <w:pPr>
              <w:ind w:left="426" w:hanging="426"/>
              <w:rPr>
                <w:rFonts w:ascii="Arial" w:hAnsi="Arial" w:cs="Arial"/>
              </w:rPr>
            </w:pPr>
            <w:r w:rsidRPr="00BA49DC">
              <w:rPr>
                <w:rFonts w:ascii="Arial" w:hAnsi="Arial" w:cs="Arial"/>
              </w:rPr>
              <w:t xml:space="preserve">Return to system of lost ingredient/Always monitor the temp on prepoly when getting flow return of teal , catalyst or donor.  Adjust refrigerated water in manual then back to automatic.  Be aware that a hot reaction in the pre poly will result in the same </w:t>
            </w:r>
            <w:r w:rsidRPr="00BA49DC">
              <w:rPr>
                <w:rFonts w:ascii="Arial" w:hAnsi="Arial" w:cs="Arial"/>
              </w:rPr>
              <w:lastRenderedPageBreak/>
              <w:t>effect on R 202.  Increase propylene ahead of time on R 202, FIC 1702, when the pre poly reaction is increasing, to help keep density and temp under control on R 202.</w:t>
            </w:r>
          </w:p>
          <w:p w14:paraId="2EA38501" w14:textId="77777777" w:rsidR="00051B46" w:rsidRPr="00114806" w:rsidRDefault="00051B46" w:rsidP="00BA49DC">
            <w:pPr>
              <w:ind w:left="426" w:hanging="426"/>
              <w:rPr>
                <w:rFonts w:ascii="Arial" w:hAnsi="Arial" w:cs="Arial"/>
              </w:rPr>
            </w:pPr>
          </w:p>
        </w:tc>
      </w:tr>
      <w:tr w:rsidR="00051B46" w:rsidRPr="00114806" w14:paraId="5F0DBA5D" w14:textId="77777777" w:rsidTr="00051B46">
        <w:trPr>
          <w:jc w:val="center"/>
        </w:trPr>
        <w:tc>
          <w:tcPr>
            <w:tcW w:w="801" w:type="dxa"/>
            <w:gridSpan w:val="3"/>
          </w:tcPr>
          <w:p w14:paraId="6FB565CF" w14:textId="6E665001" w:rsidR="00051B46" w:rsidRPr="00BA49DC" w:rsidRDefault="00051B46" w:rsidP="00BA49DC">
            <w:pPr>
              <w:ind w:left="426" w:hanging="426"/>
              <w:rPr>
                <w:rFonts w:ascii="Arial" w:hAnsi="Arial" w:cs="Arial"/>
              </w:rPr>
            </w:pPr>
            <w:r w:rsidRPr="00BA49DC">
              <w:rPr>
                <w:rFonts w:ascii="Arial" w:hAnsi="Arial" w:cs="Arial"/>
              </w:rPr>
              <w:lastRenderedPageBreak/>
              <w:t>25</w:t>
            </w:r>
          </w:p>
        </w:tc>
        <w:tc>
          <w:tcPr>
            <w:tcW w:w="2600" w:type="dxa"/>
            <w:gridSpan w:val="4"/>
          </w:tcPr>
          <w:p w14:paraId="1D0FB189" w14:textId="4612771D" w:rsidR="00051B46" w:rsidRPr="00BA49DC" w:rsidRDefault="00051B46" w:rsidP="00BA49DC">
            <w:pPr>
              <w:ind w:left="426" w:hanging="426"/>
              <w:rPr>
                <w:rFonts w:ascii="Arial" w:hAnsi="Arial" w:cs="Arial"/>
              </w:rPr>
            </w:pPr>
            <w:r w:rsidRPr="00BA49DC">
              <w:rPr>
                <w:rFonts w:ascii="Arial" w:hAnsi="Arial" w:cs="Arial"/>
              </w:rPr>
              <w:t>High temp on R 201</w:t>
            </w:r>
          </w:p>
        </w:tc>
        <w:tc>
          <w:tcPr>
            <w:tcW w:w="7554" w:type="dxa"/>
            <w:gridSpan w:val="4"/>
          </w:tcPr>
          <w:p w14:paraId="4D707D2F" w14:textId="77777777" w:rsidR="00051B46" w:rsidRPr="00BA49DC" w:rsidRDefault="00051B46" w:rsidP="00BA49DC">
            <w:pPr>
              <w:ind w:left="426" w:hanging="426"/>
              <w:rPr>
                <w:rFonts w:ascii="Arial" w:hAnsi="Arial" w:cs="Arial"/>
              </w:rPr>
            </w:pPr>
            <w:r w:rsidRPr="00BA49DC">
              <w:rPr>
                <w:rFonts w:ascii="Arial" w:hAnsi="Arial" w:cs="Arial"/>
              </w:rPr>
              <w:t>Reaction related/ At 25 C block mixer inlet and flush with oil.  Isolate precontacting pot and flush to contaminated oil drum.  Increase propylene flow to R 201 to help turn temp.  Increase refrigerated H</w:t>
            </w:r>
            <w:r w:rsidRPr="00BA49DC">
              <w:rPr>
                <w:rFonts w:ascii="Arial" w:hAnsi="Arial" w:cs="Arial"/>
                <w:vertAlign w:val="subscript"/>
              </w:rPr>
              <w:t>2</w:t>
            </w:r>
            <w:r w:rsidRPr="00BA49DC">
              <w:rPr>
                <w:rFonts w:ascii="Arial" w:hAnsi="Arial" w:cs="Arial"/>
              </w:rPr>
              <w:t xml:space="preserve">O to jacket. At 35 </w:t>
            </w:r>
            <w:r w:rsidRPr="00BA49DC">
              <w:rPr>
                <w:rFonts w:ascii="Arial" w:hAnsi="Arial" w:cs="Arial"/>
                <w:vertAlign w:val="superscript"/>
              </w:rPr>
              <w:t>0</w:t>
            </w:r>
            <w:r w:rsidRPr="00BA49DC">
              <w:rPr>
                <w:rFonts w:ascii="Arial" w:hAnsi="Arial" w:cs="Arial"/>
              </w:rPr>
              <w:t>C actuate I 1801 to take it off the reaction.  Monitor R 202 reaction,  temp and density.</w:t>
            </w:r>
          </w:p>
          <w:p w14:paraId="5AD2AB98" w14:textId="77777777" w:rsidR="00051B46" w:rsidRPr="00114806" w:rsidRDefault="00051B46" w:rsidP="00BA49DC">
            <w:pPr>
              <w:ind w:left="426" w:hanging="426"/>
              <w:rPr>
                <w:rFonts w:ascii="Arial" w:hAnsi="Arial" w:cs="Arial"/>
              </w:rPr>
            </w:pPr>
          </w:p>
        </w:tc>
      </w:tr>
      <w:tr w:rsidR="00051B46" w:rsidRPr="00114806" w14:paraId="50F7EA13" w14:textId="77777777" w:rsidTr="00051B46">
        <w:trPr>
          <w:jc w:val="center"/>
        </w:trPr>
        <w:tc>
          <w:tcPr>
            <w:tcW w:w="801" w:type="dxa"/>
            <w:gridSpan w:val="3"/>
          </w:tcPr>
          <w:p w14:paraId="2CB35AF4" w14:textId="0283942F" w:rsidR="00051B46" w:rsidRPr="00BA49DC" w:rsidRDefault="00051B46" w:rsidP="00BA49DC">
            <w:pPr>
              <w:ind w:left="426" w:hanging="426"/>
              <w:rPr>
                <w:rFonts w:ascii="Arial" w:hAnsi="Arial" w:cs="Arial"/>
              </w:rPr>
            </w:pPr>
            <w:r w:rsidRPr="00BA49DC">
              <w:rPr>
                <w:rFonts w:ascii="Arial" w:hAnsi="Arial" w:cs="Arial"/>
              </w:rPr>
              <w:t>26</w:t>
            </w:r>
          </w:p>
        </w:tc>
        <w:tc>
          <w:tcPr>
            <w:tcW w:w="2600" w:type="dxa"/>
            <w:gridSpan w:val="4"/>
          </w:tcPr>
          <w:p w14:paraId="67B0BCEE" w14:textId="77777777" w:rsidR="00051B46" w:rsidRPr="00BA49DC" w:rsidRDefault="00051B46" w:rsidP="00BA49DC">
            <w:pPr>
              <w:ind w:left="426" w:hanging="426"/>
              <w:rPr>
                <w:rFonts w:ascii="Arial" w:hAnsi="Arial" w:cs="Arial"/>
              </w:rPr>
            </w:pPr>
            <w:r w:rsidRPr="00BA49DC">
              <w:rPr>
                <w:rFonts w:ascii="Arial" w:hAnsi="Arial" w:cs="Arial"/>
              </w:rPr>
              <w:t xml:space="preserve">High temperature on </w:t>
            </w:r>
          </w:p>
          <w:p w14:paraId="77B4FBF5" w14:textId="024CF323" w:rsidR="00051B46" w:rsidRPr="00BA49DC" w:rsidRDefault="00051B46" w:rsidP="00BA49DC">
            <w:pPr>
              <w:ind w:left="426" w:hanging="426"/>
              <w:rPr>
                <w:rFonts w:ascii="Arial" w:hAnsi="Arial" w:cs="Arial"/>
              </w:rPr>
            </w:pPr>
            <w:r w:rsidRPr="00BA49DC">
              <w:rPr>
                <w:rFonts w:ascii="Arial" w:hAnsi="Arial" w:cs="Arial"/>
              </w:rPr>
              <w:t>R 202</w:t>
            </w:r>
          </w:p>
        </w:tc>
        <w:tc>
          <w:tcPr>
            <w:tcW w:w="7554" w:type="dxa"/>
            <w:gridSpan w:val="4"/>
          </w:tcPr>
          <w:p w14:paraId="3C7433E7" w14:textId="5D18337F" w:rsidR="00051B46" w:rsidRPr="00BA49DC" w:rsidRDefault="00051B46" w:rsidP="00BA49DC">
            <w:pPr>
              <w:ind w:left="426" w:hanging="426"/>
              <w:rPr>
                <w:rFonts w:ascii="Arial" w:hAnsi="Arial" w:cs="Arial"/>
              </w:rPr>
            </w:pPr>
            <w:r w:rsidRPr="00BA49DC">
              <w:rPr>
                <w:rFonts w:ascii="Arial" w:hAnsi="Arial" w:cs="Arial"/>
              </w:rPr>
              <w:t>Cooling water problem/ Increase propylene flows.  Confirm jacket water circulation pump running.  Confirm temperature control valve for cooling water supply open to loop jacket.  Confirm booster pump running and compare inlet / outlet temps. Confirm operation of the loop circulation pump.  Check level in water expansion drum.  At 72 take out ingredients.  At 73 inject CO to turn temperature.</w:t>
            </w:r>
          </w:p>
        </w:tc>
      </w:tr>
      <w:tr w:rsidR="00051B46" w:rsidRPr="00114806" w14:paraId="4DA5246E" w14:textId="77777777" w:rsidTr="00051B46">
        <w:trPr>
          <w:jc w:val="center"/>
        </w:trPr>
        <w:tc>
          <w:tcPr>
            <w:tcW w:w="801" w:type="dxa"/>
            <w:gridSpan w:val="3"/>
          </w:tcPr>
          <w:p w14:paraId="51DBCDD7" w14:textId="33BA48A9" w:rsidR="00051B46" w:rsidRPr="00BA49DC" w:rsidRDefault="00051B46" w:rsidP="00BA49DC">
            <w:pPr>
              <w:ind w:left="426" w:hanging="426"/>
              <w:rPr>
                <w:rFonts w:ascii="Arial" w:hAnsi="Arial" w:cs="Arial"/>
              </w:rPr>
            </w:pPr>
            <w:r w:rsidRPr="00BA49DC">
              <w:rPr>
                <w:rFonts w:ascii="Arial" w:hAnsi="Arial" w:cs="Arial"/>
              </w:rPr>
              <w:t>28</w:t>
            </w:r>
          </w:p>
        </w:tc>
        <w:tc>
          <w:tcPr>
            <w:tcW w:w="2600" w:type="dxa"/>
            <w:gridSpan w:val="4"/>
          </w:tcPr>
          <w:p w14:paraId="2DAC4D6D" w14:textId="7D6EC317" w:rsidR="00051B46" w:rsidRPr="00BA49DC" w:rsidRDefault="00051B46" w:rsidP="00BA49DC">
            <w:pPr>
              <w:ind w:left="426" w:hanging="426"/>
              <w:rPr>
                <w:rFonts w:ascii="Arial" w:hAnsi="Arial" w:cs="Arial"/>
              </w:rPr>
            </w:pPr>
            <w:r w:rsidRPr="00BA49DC">
              <w:rPr>
                <w:rFonts w:ascii="Arial" w:hAnsi="Arial" w:cs="Arial"/>
              </w:rPr>
              <w:t>High pressure on        R 202</w:t>
            </w:r>
          </w:p>
        </w:tc>
        <w:tc>
          <w:tcPr>
            <w:tcW w:w="7554" w:type="dxa"/>
            <w:gridSpan w:val="4"/>
          </w:tcPr>
          <w:p w14:paraId="1CD6A8A7" w14:textId="77777777" w:rsidR="00051B46" w:rsidRPr="00BA49DC" w:rsidRDefault="00051B46" w:rsidP="00BA49DC">
            <w:pPr>
              <w:ind w:left="426" w:hanging="426"/>
              <w:rPr>
                <w:rFonts w:ascii="Arial" w:hAnsi="Arial" w:cs="Arial"/>
              </w:rPr>
            </w:pPr>
            <w:r w:rsidRPr="00BA49DC">
              <w:rPr>
                <w:rFonts w:ascii="Arial" w:hAnsi="Arial" w:cs="Arial"/>
              </w:rPr>
              <w:t>Insufficient outlet flow from loop/ Increase valve position of    LV 1801 in manual or lower set point on pressurization drum level.  If pressure still high open HIC 1909 and HIC 1910.  Check for excessive increase in propylene flows to R 202.  Check and monitor FIC 2201 flow indication.</w:t>
            </w:r>
          </w:p>
          <w:p w14:paraId="4623273D" w14:textId="1D3F34BB" w:rsidR="00051B46" w:rsidRPr="00114806" w:rsidRDefault="00051B46" w:rsidP="00BA49DC">
            <w:pPr>
              <w:ind w:left="426" w:hanging="426"/>
              <w:rPr>
                <w:rFonts w:ascii="Arial" w:hAnsi="Arial" w:cs="Arial"/>
              </w:rPr>
            </w:pPr>
          </w:p>
        </w:tc>
      </w:tr>
      <w:tr w:rsidR="00051B46" w:rsidRPr="00114806" w14:paraId="52FAAA25" w14:textId="77777777" w:rsidTr="00051B46">
        <w:trPr>
          <w:gridAfter w:val="2"/>
          <w:wAfter w:w="1134" w:type="dxa"/>
          <w:jc w:val="center"/>
        </w:trPr>
        <w:tc>
          <w:tcPr>
            <w:tcW w:w="644" w:type="dxa"/>
          </w:tcPr>
          <w:p w14:paraId="0C557034" w14:textId="0825B4EB" w:rsidR="00051B46" w:rsidRPr="00BA49DC" w:rsidRDefault="00051B46" w:rsidP="00BA49DC">
            <w:pPr>
              <w:ind w:left="426" w:hanging="426"/>
              <w:rPr>
                <w:rFonts w:ascii="Arial" w:hAnsi="Arial" w:cs="Arial"/>
              </w:rPr>
            </w:pPr>
            <w:r w:rsidRPr="00BA49DC">
              <w:rPr>
                <w:rFonts w:ascii="Arial" w:hAnsi="Arial" w:cs="Arial"/>
              </w:rPr>
              <w:t>29</w:t>
            </w:r>
          </w:p>
        </w:tc>
        <w:tc>
          <w:tcPr>
            <w:tcW w:w="3030" w:type="dxa"/>
            <w:gridSpan w:val="7"/>
          </w:tcPr>
          <w:p w14:paraId="44BE36C2" w14:textId="20C121A5" w:rsidR="00051B46" w:rsidRPr="00BA49DC" w:rsidRDefault="00051B46" w:rsidP="00BA49DC">
            <w:pPr>
              <w:ind w:left="426" w:hanging="426"/>
              <w:rPr>
                <w:rFonts w:ascii="Arial" w:hAnsi="Arial" w:cs="Arial"/>
              </w:rPr>
            </w:pPr>
            <w:r w:rsidRPr="00BA49DC">
              <w:rPr>
                <w:rFonts w:ascii="Arial" w:hAnsi="Arial" w:cs="Arial"/>
              </w:rPr>
              <w:t>High or low pressure on R 202</w:t>
            </w:r>
          </w:p>
        </w:tc>
        <w:tc>
          <w:tcPr>
            <w:tcW w:w="6147" w:type="dxa"/>
          </w:tcPr>
          <w:p w14:paraId="2C346912" w14:textId="77777777" w:rsidR="00051B46" w:rsidRPr="00BA49DC" w:rsidRDefault="00051B46" w:rsidP="00BA49DC">
            <w:pPr>
              <w:ind w:left="426" w:hanging="426"/>
              <w:rPr>
                <w:rFonts w:ascii="Arial" w:hAnsi="Arial" w:cs="Arial"/>
              </w:rPr>
            </w:pPr>
            <w:r w:rsidRPr="00BA49DC">
              <w:rPr>
                <w:rFonts w:ascii="Arial" w:hAnsi="Arial" w:cs="Arial"/>
              </w:rPr>
              <w:t>Temperature changes/  Check temperatures on loop. Changes in loop temps can cause expansion or contraction of propylene volume in loop and by changing the level in pressurization drum can influence the pressure.</w:t>
            </w:r>
          </w:p>
          <w:p w14:paraId="6452AE6E" w14:textId="77777777" w:rsidR="00051B46" w:rsidRPr="00114806" w:rsidRDefault="00051B46" w:rsidP="00BA49DC">
            <w:pPr>
              <w:ind w:left="426" w:hanging="426"/>
              <w:rPr>
                <w:rFonts w:ascii="Arial" w:hAnsi="Arial" w:cs="Arial"/>
              </w:rPr>
            </w:pPr>
          </w:p>
        </w:tc>
      </w:tr>
      <w:tr w:rsidR="00051B46" w:rsidRPr="00114806" w14:paraId="26A49AAE" w14:textId="77777777" w:rsidTr="00051B46">
        <w:trPr>
          <w:gridAfter w:val="2"/>
          <w:wAfter w:w="1134" w:type="dxa"/>
          <w:jc w:val="center"/>
        </w:trPr>
        <w:tc>
          <w:tcPr>
            <w:tcW w:w="644" w:type="dxa"/>
          </w:tcPr>
          <w:p w14:paraId="755E34C4" w14:textId="796EA7DA" w:rsidR="00051B46" w:rsidRPr="00BA49DC" w:rsidRDefault="00051B46" w:rsidP="00BA49DC">
            <w:pPr>
              <w:ind w:left="426" w:hanging="426"/>
              <w:rPr>
                <w:rFonts w:ascii="Arial" w:hAnsi="Arial" w:cs="Arial"/>
              </w:rPr>
            </w:pPr>
            <w:r w:rsidRPr="00BA49DC">
              <w:rPr>
                <w:rFonts w:ascii="Arial" w:hAnsi="Arial" w:cs="Arial"/>
              </w:rPr>
              <w:t>30</w:t>
            </w:r>
          </w:p>
        </w:tc>
        <w:tc>
          <w:tcPr>
            <w:tcW w:w="3030" w:type="dxa"/>
            <w:gridSpan w:val="7"/>
          </w:tcPr>
          <w:p w14:paraId="3A1B2F8D" w14:textId="6183F85B" w:rsidR="00051B46" w:rsidRPr="00BA49DC" w:rsidRDefault="00051B46" w:rsidP="00BA49DC">
            <w:pPr>
              <w:ind w:left="426" w:hanging="426"/>
              <w:rPr>
                <w:rFonts w:ascii="Arial" w:hAnsi="Arial" w:cs="Arial"/>
              </w:rPr>
            </w:pPr>
            <w:r w:rsidRPr="00BA49DC">
              <w:rPr>
                <w:rFonts w:ascii="Arial" w:hAnsi="Arial" w:cs="Arial"/>
              </w:rPr>
              <w:t>High pressure on loop with level dropping in pressurization drum</w:t>
            </w:r>
          </w:p>
        </w:tc>
        <w:tc>
          <w:tcPr>
            <w:tcW w:w="6147" w:type="dxa"/>
          </w:tcPr>
          <w:p w14:paraId="1EDBA383" w14:textId="77777777" w:rsidR="00051B46" w:rsidRPr="00BA49DC" w:rsidRDefault="00051B46" w:rsidP="00BA49DC">
            <w:pPr>
              <w:ind w:left="426" w:hanging="426"/>
              <w:rPr>
                <w:rFonts w:ascii="Arial" w:hAnsi="Arial" w:cs="Arial"/>
              </w:rPr>
            </w:pPr>
            <w:r w:rsidRPr="00BA49DC">
              <w:rPr>
                <w:rFonts w:ascii="Arial" w:hAnsi="Arial" w:cs="Arial"/>
              </w:rPr>
              <w:t>Level indicator malfunction/ Open LV 1801 to approximate valve position in manual to turn pressure.  Compare sight glass with level indicator on pressurization drum.  Switch to spare level indicator on V 202.  Heavy rainstorms have caused condensing in the vapor leg of these L.I.S and caused false level indications.</w:t>
            </w:r>
          </w:p>
          <w:p w14:paraId="41BA643F" w14:textId="77777777" w:rsidR="00051B46" w:rsidRPr="00114806" w:rsidRDefault="00051B46" w:rsidP="00BA49DC">
            <w:pPr>
              <w:ind w:left="426" w:hanging="426"/>
              <w:rPr>
                <w:rFonts w:ascii="Arial" w:hAnsi="Arial" w:cs="Arial"/>
              </w:rPr>
            </w:pPr>
          </w:p>
        </w:tc>
      </w:tr>
      <w:tr w:rsidR="00051B46" w:rsidRPr="00114806" w14:paraId="5F2D793F" w14:textId="77777777" w:rsidTr="00051B46">
        <w:trPr>
          <w:gridAfter w:val="2"/>
          <w:wAfter w:w="1134" w:type="dxa"/>
          <w:jc w:val="center"/>
        </w:trPr>
        <w:tc>
          <w:tcPr>
            <w:tcW w:w="644" w:type="dxa"/>
          </w:tcPr>
          <w:p w14:paraId="13CEDE3B" w14:textId="4266EC24" w:rsidR="00051B46" w:rsidRPr="00BA49DC" w:rsidRDefault="00051B46" w:rsidP="00BA49DC">
            <w:pPr>
              <w:ind w:left="426" w:hanging="426"/>
              <w:rPr>
                <w:rFonts w:ascii="Arial" w:hAnsi="Arial" w:cs="Arial"/>
              </w:rPr>
            </w:pPr>
            <w:r w:rsidRPr="00BA49DC">
              <w:rPr>
                <w:rFonts w:ascii="Arial" w:hAnsi="Arial" w:cs="Arial"/>
              </w:rPr>
              <w:t>31</w:t>
            </w:r>
          </w:p>
        </w:tc>
        <w:tc>
          <w:tcPr>
            <w:tcW w:w="3030" w:type="dxa"/>
            <w:gridSpan w:val="7"/>
          </w:tcPr>
          <w:p w14:paraId="023028D2" w14:textId="56C5756D" w:rsidR="00051B46" w:rsidRPr="00BA49DC" w:rsidRDefault="00051B46" w:rsidP="00BA49DC">
            <w:pPr>
              <w:ind w:left="426" w:hanging="426"/>
              <w:rPr>
                <w:rFonts w:ascii="Arial" w:hAnsi="Arial" w:cs="Arial"/>
              </w:rPr>
            </w:pPr>
            <w:r w:rsidRPr="00BA49DC">
              <w:rPr>
                <w:rFonts w:ascii="Arial" w:hAnsi="Arial" w:cs="Arial"/>
              </w:rPr>
              <w:t>Density in loop on the rise 2 to 3 increments above set point.</w:t>
            </w:r>
          </w:p>
        </w:tc>
        <w:tc>
          <w:tcPr>
            <w:tcW w:w="6147" w:type="dxa"/>
          </w:tcPr>
          <w:p w14:paraId="7036ACB0" w14:textId="77777777" w:rsidR="00051B46" w:rsidRPr="00BA49DC" w:rsidRDefault="00051B46" w:rsidP="00BA49DC">
            <w:pPr>
              <w:ind w:left="426" w:hanging="426"/>
              <w:rPr>
                <w:rFonts w:ascii="Arial" w:hAnsi="Arial" w:cs="Arial"/>
              </w:rPr>
            </w:pPr>
            <w:r w:rsidRPr="00BA49DC">
              <w:rPr>
                <w:rFonts w:ascii="Arial" w:hAnsi="Arial" w:cs="Arial"/>
              </w:rPr>
              <w:t xml:space="preserve">Rate increase/ Break cascade on loop density control and increase propylene manually 1% valve.  Hold in manual until flow settles then back to cascade.  </w:t>
            </w:r>
            <w:r w:rsidRPr="00BA49DC">
              <w:rPr>
                <w:rFonts w:ascii="Arial" w:hAnsi="Arial" w:cs="Arial"/>
              </w:rPr>
              <w:lastRenderedPageBreak/>
              <w:t>Increase more as needed to turn.  Check temperature control and ingredient feed rates.  Adjust intake manually to propylene feed tank to help maintain level then cascade.</w:t>
            </w:r>
          </w:p>
          <w:p w14:paraId="26E94CA1" w14:textId="77777777" w:rsidR="00051B46" w:rsidRPr="00114806" w:rsidRDefault="00051B46" w:rsidP="00BA49DC">
            <w:pPr>
              <w:ind w:left="426" w:hanging="426"/>
              <w:rPr>
                <w:rFonts w:ascii="Arial" w:hAnsi="Arial" w:cs="Arial"/>
              </w:rPr>
            </w:pPr>
          </w:p>
        </w:tc>
      </w:tr>
      <w:tr w:rsidR="00051B46" w:rsidRPr="00114806" w14:paraId="347DE3BB" w14:textId="77777777" w:rsidTr="00051B46">
        <w:trPr>
          <w:gridAfter w:val="2"/>
          <w:wAfter w:w="1134" w:type="dxa"/>
          <w:jc w:val="center"/>
        </w:trPr>
        <w:tc>
          <w:tcPr>
            <w:tcW w:w="644" w:type="dxa"/>
          </w:tcPr>
          <w:p w14:paraId="6E913C64" w14:textId="1C8EE292" w:rsidR="00051B46" w:rsidRPr="00BA49DC" w:rsidRDefault="00051B46" w:rsidP="00BA49DC">
            <w:pPr>
              <w:ind w:left="426" w:hanging="426"/>
              <w:rPr>
                <w:rFonts w:ascii="Arial" w:hAnsi="Arial" w:cs="Arial"/>
              </w:rPr>
            </w:pPr>
            <w:r w:rsidRPr="00BA49DC">
              <w:rPr>
                <w:rFonts w:ascii="Arial" w:hAnsi="Arial" w:cs="Arial"/>
              </w:rPr>
              <w:lastRenderedPageBreak/>
              <w:t>32</w:t>
            </w:r>
          </w:p>
        </w:tc>
        <w:tc>
          <w:tcPr>
            <w:tcW w:w="3030" w:type="dxa"/>
            <w:gridSpan w:val="7"/>
          </w:tcPr>
          <w:p w14:paraId="54C6AA09" w14:textId="1F729279" w:rsidR="00051B46" w:rsidRPr="00BA49DC" w:rsidRDefault="00051B46" w:rsidP="00BA49DC">
            <w:pPr>
              <w:ind w:left="426" w:hanging="426"/>
              <w:rPr>
                <w:rFonts w:ascii="Arial" w:hAnsi="Arial" w:cs="Arial"/>
              </w:rPr>
            </w:pPr>
            <w:r w:rsidRPr="00BA49DC">
              <w:rPr>
                <w:rFonts w:ascii="Arial" w:hAnsi="Arial" w:cs="Arial"/>
              </w:rPr>
              <w:t>Xylene insoluble low</w:t>
            </w:r>
          </w:p>
        </w:tc>
        <w:tc>
          <w:tcPr>
            <w:tcW w:w="6147" w:type="dxa"/>
          </w:tcPr>
          <w:p w14:paraId="1B7A0E28" w14:textId="0969ECEC" w:rsidR="00051B46" w:rsidRPr="00BA49DC" w:rsidRDefault="00051B46" w:rsidP="00BA49DC">
            <w:pPr>
              <w:ind w:left="426" w:hanging="426"/>
              <w:rPr>
                <w:rFonts w:ascii="Arial" w:hAnsi="Arial" w:cs="Arial"/>
              </w:rPr>
            </w:pPr>
            <w:r w:rsidRPr="00BA49DC">
              <w:rPr>
                <w:rFonts w:ascii="Arial" w:hAnsi="Arial" w:cs="Arial"/>
              </w:rPr>
              <w:t>Lack of Donor / Check donor pumping rate setpoint to propylene  flow.  Check level drop. Decrease teal/donor ratio.  Check propylene feed for poisons.  Check bag filter flake for tackiness.</w:t>
            </w:r>
          </w:p>
        </w:tc>
      </w:tr>
      <w:tr w:rsidR="00051B46" w:rsidRPr="00114806" w14:paraId="5C34ACDC" w14:textId="77777777" w:rsidTr="00051B46">
        <w:trPr>
          <w:gridAfter w:val="2"/>
          <w:wAfter w:w="1134" w:type="dxa"/>
          <w:jc w:val="center"/>
        </w:trPr>
        <w:tc>
          <w:tcPr>
            <w:tcW w:w="644" w:type="dxa"/>
          </w:tcPr>
          <w:p w14:paraId="5C96568C" w14:textId="4C3D6258" w:rsidR="00051B46" w:rsidRPr="00BA49DC" w:rsidRDefault="00051B46" w:rsidP="00BA49DC">
            <w:pPr>
              <w:ind w:left="426" w:hanging="426"/>
              <w:rPr>
                <w:rFonts w:ascii="Arial" w:hAnsi="Arial" w:cs="Arial"/>
              </w:rPr>
            </w:pPr>
            <w:r w:rsidRPr="00BA49DC">
              <w:rPr>
                <w:rFonts w:ascii="Arial" w:hAnsi="Arial" w:cs="Arial"/>
              </w:rPr>
              <w:t>33</w:t>
            </w:r>
          </w:p>
        </w:tc>
        <w:tc>
          <w:tcPr>
            <w:tcW w:w="3030" w:type="dxa"/>
            <w:gridSpan w:val="7"/>
          </w:tcPr>
          <w:p w14:paraId="0E831BFE" w14:textId="1F20CFBE" w:rsidR="00051B46" w:rsidRPr="00BA49DC" w:rsidRDefault="00051B46" w:rsidP="00BA49DC">
            <w:pPr>
              <w:ind w:left="426" w:hanging="426"/>
              <w:rPr>
                <w:rFonts w:ascii="Arial" w:hAnsi="Arial" w:cs="Arial"/>
              </w:rPr>
            </w:pPr>
            <w:r w:rsidRPr="00BA49DC">
              <w:rPr>
                <w:rFonts w:ascii="Arial" w:hAnsi="Arial" w:cs="Arial"/>
              </w:rPr>
              <w:t>Loss of hydrogen feed</w:t>
            </w:r>
          </w:p>
        </w:tc>
        <w:tc>
          <w:tcPr>
            <w:tcW w:w="6147" w:type="dxa"/>
          </w:tcPr>
          <w:p w14:paraId="2FF625E4" w14:textId="77777777" w:rsidR="00051B46" w:rsidRPr="00BA49DC" w:rsidRDefault="00051B46" w:rsidP="00BA49DC">
            <w:pPr>
              <w:ind w:left="426" w:hanging="426"/>
              <w:rPr>
                <w:rFonts w:ascii="Arial" w:hAnsi="Arial" w:cs="Arial"/>
              </w:rPr>
            </w:pPr>
            <w:r w:rsidRPr="00BA49DC">
              <w:rPr>
                <w:rFonts w:ascii="Arial" w:hAnsi="Arial" w:cs="Arial"/>
              </w:rPr>
              <w:t>Regulator failure/</w:t>
            </w:r>
          </w:p>
          <w:p w14:paraId="111858AC" w14:textId="77777777" w:rsidR="00051B46" w:rsidRPr="00BA49DC" w:rsidRDefault="00051B46" w:rsidP="00BA49DC">
            <w:pPr>
              <w:ind w:left="426" w:hanging="426"/>
              <w:rPr>
                <w:rFonts w:ascii="Arial" w:hAnsi="Arial" w:cs="Arial"/>
              </w:rPr>
            </w:pPr>
            <w:r w:rsidRPr="00BA49DC">
              <w:rPr>
                <w:rFonts w:ascii="Arial" w:hAnsi="Arial" w:cs="Arial"/>
              </w:rPr>
              <w:t>Switch to the spare regulator, check hydrogen trailer pressure.  If hydrogen flow is out of loop for more than ten minutes.  Block the in-line mixer/</w:t>
            </w:r>
          </w:p>
          <w:p w14:paraId="56D59EA9" w14:textId="6E0E84D7" w:rsidR="00051B46" w:rsidRPr="00BA49DC" w:rsidRDefault="00051B46" w:rsidP="00BA49DC">
            <w:pPr>
              <w:ind w:left="426" w:hanging="426"/>
              <w:rPr>
                <w:rFonts w:ascii="Arial" w:hAnsi="Arial" w:cs="Arial"/>
              </w:rPr>
            </w:pPr>
            <w:r w:rsidRPr="00BA49DC">
              <w:rPr>
                <w:rFonts w:ascii="Arial" w:hAnsi="Arial" w:cs="Arial"/>
              </w:rPr>
              <w:t xml:space="preserve">Switch to the spare inline mixer, check hydrogen trailer pressure.  If hydrogen flow is out of loop for more than ten minutes.  Block the in-line mixer and flush with oil.  Isolate precontacting pot and flush to contaminated oil drum.  Add CO to the loops.  Place FIC 1702 in automatic control loop at 70 </w:t>
            </w:r>
            <w:r w:rsidRPr="00BA49DC">
              <w:rPr>
                <w:rFonts w:ascii="Arial" w:hAnsi="Arial" w:cs="Arial"/>
                <w:vertAlign w:val="superscript"/>
              </w:rPr>
              <w:t>0</w:t>
            </w:r>
            <w:r w:rsidRPr="00BA49DC">
              <w:rPr>
                <w:rFonts w:ascii="Arial" w:hAnsi="Arial" w:cs="Arial"/>
              </w:rPr>
              <w:t>C using steam on jacket.</w:t>
            </w:r>
          </w:p>
        </w:tc>
      </w:tr>
      <w:tr w:rsidR="00051B46" w:rsidRPr="00114806" w14:paraId="23C72E22" w14:textId="77777777" w:rsidTr="00051B46">
        <w:trPr>
          <w:gridAfter w:val="2"/>
          <w:wAfter w:w="1134" w:type="dxa"/>
          <w:jc w:val="center"/>
        </w:trPr>
        <w:tc>
          <w:tcPr>
            <w:tcW w:w="644" w:type="dxa"/>
          </w:tcPr>
          <w:p w14:paraId="6BD84A3D" w14:textId="4B28E19E" w:rsidR="00051B46" w:rsidRPr="00BA49DC" w:rsidRDefault="00051B46" w:rsidP="00BA49DC">
            <w:pPr>
              <w:ind w:left="426" w:hanging="426"/>
              <w:rPr>
                <w:rFonts w:ascii="Arial" w:hAnsi="Arial" w:cs="Arial"/>
              </w:rPr>
            </w:pPr>
            <w:r w:rsidRPr="00BA49DC">
              <w:rPr>
                <w:rFonts w:ascii="Arial" w:hAnsi="Arial" w:cs="Arial"/>
              </w:rPr>
              <w:t>34</w:t>
            </w:r>
          </w:p>
        </w:tc>
        <w:tc>
          <w:tcPr>
            <w:tcW w:w="3030" w:type="dxa"/>
            <w:gridSpan w:val="7"/>
          </w:tcPr>
          <w:p w14:paraId="63A4E997" w14:textId="769A274D" w:rsidR="00051B46" w:rsidRPr="00BA49DC" w:rsidRDefault="00051B46" w:rsidP="00BA49DC">
            <w:pPr>
              <w:ind w:left="426" w:hanging="426"/>
              <w:rPr>
                <w:rFonts w:ascii="Arial" w:hAnsi="Arial" w:cs="Arial"/>
              </w:rPr>
            </w:pPr>
            <w:r w:rsidRPr="00BA49DC">
              <w:rPr>
                <w:rFonts w:ascii="Arial" w:hAnsi="Arial" w:cs="Arial"/>
              </w:rPr>
              <w:t>Shut down of loop circulation pump P 202</w:t>
            </w:r>
          </w:p>
        </w:tc>
        <w:tc>
          <w:tcPr>
            <w:tcW w:w="6147" w:type="dxa"/>
          </w:tcPr>
          <w:p w14:paraId="1A53BEE1" w14:textId="77777777" w:rsidR="00051B46" w:rsidRPr="00BA49DC" w:rsidRDefault="00051B46" w:rsidP="00BA49DC">
            <w:pPr>
              <w:ind w:left="426" w:hanging="426"/>
              <w:rPr>
                <w:rFonts w:ascii="Arial" w:hAnsi="Arial" w:cs="Arial"/>
              </w:rPr>
            </w:pPr>
            <w:r w:rsidRPr="00BA49DC">
              <w:rPr>
                <w:rFonts w:ascii="Arial" w:hAnsi="Arial" w:cs="Arial"/>
              </w:rPr>
              <w:t>Loss of pump/</w:t>
            </w:r>
          </w:p>
          <w:p w14:paraId="19CE78C9" w14:textId="77777777" w:rsidR="00051B46" w:rsidRPr="00BA49DC" w:rsidRDefault="00051B46" w:rsidP="00BA49DC">
            <w:pPr>
              <w:ind w:left="426" w:hanging="426"/>
              <w:rPr>
                <w:rFonts w:ascii="Arial" w:hAnsi="Arial" w:cs="Arial"/>
              </w:rPr>
            </w:pPr>
            <w:r w:rsidRPr="00BA49DC">
              <w:rPr>
                <w:rFonts w:ascii="Arial" w:hAnsi="Arial" w:cs="Arial"/>
              </w:rPr>
              <w:t>It pump does not start during reacceleration period.  Add CO to the loop, block mixer ingredient inlet and oil flush.  Increase propylene FIC 1702.  Block hydrogen to the loops.  Open cooling water to loop jacket 100% continue to add propylene to loop and thin out.  Monitor flash drum temps.</w:t>
            </w:r>
          </w:p>
          <w:p w14:paraId="4BD41F72" w14:textId="12E29AA7" w:rsidR="00051B46" w:rsidRPr="00114806" w:rsidRDefault="00051B46" w:rsidP="00BA49DC">
            <w:pPr>
              <w:ind w:left="426" w:hanging="426"/>
              <w:rPr>
                <w:rFonts w:ascii="Arial" w:hAnsi="Arial" w:cs="Arial"/>
              </w:rPr>
            </w:pPr>
          </w:p>
        </w:tc>
      </w:tr>
      <w:tr w:rsidR="00051B46" w:rsidRPr="00114806" w14:paraId="796B7818" w14:textId="77777777" w:rsidTr="00051B46">
        <w:trPr>
          <w:gridAfter w:val="2"/>
          <w:wAfter w:w="1134" w:type="dxa"/>
          <w:jc w:val="center"/>
        </w:trPr>
        <w:tc>
          <w:tcPr>
            <w:tcW w:w="644" w:type="dxa"/>
          </w:tcPr>
          <w:p w14:paraId="2B41A066" w14:textId="0F51D305" w:rsidR="00051B46" w:rsidRPr="00BA49DC" w:rsidRDefault="00051B46" w:rsidP="00BA49DC">
            <w:pPr>
              <w:ind w:left="426" w:hanging="426"/>
              <w:rPr>
                <w:rFonts w:ascii="Arial" w:hAnsi="Arial" w:cs="Arial"/>
              </w:rPr>
            </w:pPr>
            <w:r w:rsidRPr="00BA49DC">
              <w:rPr>
                <w:rFonts w:ascii="Arial" w:hAnsi="Arial" w:cs="Arial"/>
              </w:rPr>
              <w:t>35</w:t>
            </w:r>
          </w:p>
        </w:tc>
        <w:tc>
          <w:tcPr>
            <w:tcW w:w="3030" w:type="dxa"/>
            <w:gridSpan w:val="7"/>
          </w:tcPr>
          <w:p w14:paraId="0FB33EED" w14:textId="4940D5DE" w:rsidR="00051B46" w:rsidRPr="00BA49DC" w:rsidRDefault="00051B46" w:rsidP="00BA49DC">
            <w:pPr>
              <w:ind w:left="426" w:hanging="426"/>
              <w:rPr>
                <w:rFonts w:ascii="Arial" w:hAnsi="Arial" w:cs="Arial"/>
              </w:rPr>
            </w:pPr>
            <w:r w:rsidRPr="00BA49DC">
              <w:rPr>
                <w:rFonts w:ascii="Arial" w:hAnsi="Arial" w:cs="Arial"/>
              </w:rPr>
              <w:t>High level in pressurization drum</w:t>
            </w:r>
          </w:p>
        </w:tc>
        <w:tc>
          <w:tcPr>
            <w:tcW w:w="6147" w:type="dxa"/>
          </w:tcPr>
          <w:p w14:paraId="57598E79" w14:textId="77777777" w:rsidR="00051B46" w:rsidRPr="00BA49DC" w:rsidRDefault="00051B46" w:rsidP="00BA49DC">
            <w:pPr>
              <w:ind w:left="426" w:hanging="426"/>
              <w:rPr>
                <w:rFonts w:ascii="Arial" w:hAnsi="Arial" w:cs="Arial"/>
              </w:rPr>
            </w:pPr>
            <w:r w:rsidRPr="00BA49DC">
              <w:rPr>
                <w:rFonts w:ascii="Arial" w:hAnsi="Arial" w:cs="Arial"/>
              </w:rPr>
              <w:t>Lack of outlet flow from loops/</w:t>
            </w:r>
          </w:p>
          <w:p w14:paraId="60E2D753" w14:textId="4B8A3097" w:rsidR="00051B46" w:rsidRPr="00BA49DC" w:rsidRDefault="00051B46" w:rsidP="00BA49DC">
            <w:pPr>
              <w:ind w:left="426" w:hanging="426"/>
              <w:rPr>
                <w:rFonts w:ascii="Arial" w:hAnsi="Arial" w:cs="Arial"/>
              </w:rPr>
            </w:pPr>
            <w:r w:rsidRPr="00BA49DC">
              <w:rPr>
                <w:rFonts w:ascii="Arial" w:hAnsi="Arial" w:cs="Arial"/>
              </w:rPr>
              <w:t xml:space="preserve">Increase valve position of LV 1801.  Confirm flow on </w:t>
            </w:r>
            <w:del w:id="406" w:author="Rahul R Menon" w:date="2022-03-24T12:07:00Z">
              <w:r w:rsidRPr="00BA49DC" w:rsidDel="00CE1295">
                <w:rPr>
                  <w:rFonts w:ascii="Arial" w:hAnsi="Arial" w:cs="Arial"/>
                </w:rPr>
                <w:delText>FRC</w:delText>
              </w:r>
            </w:del>
            <w:ins w:id="407" w:author="Rahul R Menon" w:date="2022-03-24T12:07:00Z">
              <w:r w:rsidR="00CE1295">
                <w:rPr>
                  <w:rFonts w:ascii="Arial" w:hAnsi="Arial" w:cs="Arial"/>
                </w:rPr>
                <w:t>FIC</w:t>
              </w:r>
            </w:ins>
            <w:r w:rsidRPr="00BA49DC">
              <w:rPr>
                <w:rFonts w:ascii="Arial" w:hAnsi="Arial" w:cs="Arial"/>
              </w:rPr>
              <w:t xml:space="preserve"> 2201 transmitter.  Open HIC 1910 if needed.  Check loop temperatures, pressure, density, and propylene flows.  A very high level at V 202 will intercept FIC 1702, and hydrogen flows to the loops.</w:t>
            </w:r>
          </w:p>
        </w:tc>
      </w:tr>
      <w:tr w:rsidR="00051B46" w:rsidRPr="00114806" w14:paraId="67BFF17F" w14:textId="77777777" w:rsidTr="00051B46">
        <w:tblPrEx>
          <w:jc w:val="left"/>
        </w:tblPrEx>
        <w:tc>
          <w:tcPr>
            <w:tcW w:w="644" w:type="dxa"/>
          </w:tcPr>
          <w:p w14:paraId="2AEB34F8" w14:textId="7A2C0997" w:rsidR="00051B46" w:rsidRPr="00BA49DC" w:rsidRDefault="00051B46" w:rsidP="00BA49DC">
            <w:pPr>
              <w:ind w:left="426" w:hanging="426"/>
              <w:rPr>
                <w:rFonts w:ascii="Arial" w:hAnsi="Arial" w:cs="Arial"/>
              </w:rPr>
            </w:pPr>
            <w:r w:rsidRPr="00BA49DC">
              <w:rPr>
                <w:rFonts w:ascii="Arial" w:hAnsi="Arial" w:cs="Arial"/>
              </w:rPr>
              <w:t>36</w:t>
            </w:r>
          </w:p>
        </w:tc>
        <w:tc>
          <w:tcPr>
            <w:tcW w:w="3030" w:type="dxa"/>
            <w:gridSpan w:val="7"/>
          </w:tcPr>
          <w:p w14:paraId="1C5BD880" w14:textId="68B10D17" w:rsidR="00051B46" w:rsidRPr="00BA49DC" w:rsidRDefault="00051B46" w:rsidP="00BA49DC">
            <w:pPr>
              <w:ind w:left="426" w:hanging="426"/>
              <w:rPr>
                <w:rFonts w:ascii="Arial" w:hAnsi="Arial" w:cs="Arial"/>
              </w:rPr>
            </w:pPr>
            <w:r w:rsidRPr="00BA49DC">
              <w:rPr>
                <w:rFonts w:ascii="Arial" w:hAnsi="Arial" w:cs="Arial"/>
              </w:rPr>
              <w:t>Low temp on flash drum overhead</w:t>
            </w:r>
          </w:p>
        </w:tc>
        <w:tc>
          <w:tcPr>
            <w:tcW w:w="7281" w:type="dxa"/>
            <w:gridSpan w:val="3"/>
          </w:tcPr>
          <w:p w14:paraId="78A4B82B" w14:textId="77777777" w:rsidR="00051B46" w:rsidRPr="00BA49DC" w:rsidRDefault="00051B46" w:rsidP="00BA49DC">
            <w:pPr>
              <w:ind w:left="426" w:hanging="426"/>
              <w:rPr>
                <w:rFonts w:ascii="Arial" w:hAnsi="Arial" w:cs="Arial"/>
              </w:rPr>
            </w:pPr>
            <w:r w:rsidRPr="00BA49DC">
              <w:rPr>
                <w:rFonts w:ascii="Arial" w:hAnsi="Arial" w:cs="Arial"/>
              </w:rPr>
              <w:t>Flash drum feed inline heater fouled/</w:t>
            </w:r>
          </w:p>
          <w:p w14:paraId="6DE0E50C" w14:textId="623A41E1" w:rsidR="00051B46" w:rsidRPr="00BA49DC" w:rsidRDefault="00051B46" w:rsidP="00BA49DC">
            <w:pPr>
              <w:ind w:left="426" w:hanging="426"/>
              <w:rPr>
                <w:rFonts w:ascii="Arial" w:hAnsi="Arial" w:cs="Arial"/>
              </w:rPr>
            </w:pPr>
            <w:r w:rsidRPr="00BA49DC">
              <w:rPr>
                <w:rFonts w:ascii="Arial" w:hAnsi="Arial" w:cs="Arial"/>
              </w:rPr>
              <w:t>Switch HS 1904 to the spare transfer header.  Monitor TIC 2201.  Check steam traps on spare line header.</w:t>
            </w:r>
          </w:p>
        </w:tc>
      </w:tr>
      <w:tr w:rsidR="00051B46" w:rsidRPr="00114806" w14:paraId="55210E1E" w14:textId="77777777" w:rsidTr="00051B46">
        <w:tblPrEx>
          <w:jc w:val="left"/>
        </w:tblPrEx>
        <w:tc>
          <w:tcPr>
            <w:tcW w:w="644" w:type="dxa"/>
          </w:tcPr>
          <w:p w14:paraId="49A083F5" w14:textId="08615202" w:rsidR="00051B46" w:rsidRPr="00BA49DC" w:rsidRDefault="00051B46" w:rsidP="00BA49DC">
            <w:pPr>
              <w:ind w:left="426" w:hanging="426"/>
              <w:rPr>
                <w:rFonts w:ascii="Arial" w:hAnsi="Arial" w:cs="Arial"/>
              </w:rPr>
            </w:pPr>
            <w:r w:rsidRPr="00BA49DC">
              <w:rPr>
                <w:rFonts w:ascii="Arial" w:hAnsi="Arial" w:cs="Arial"/>
              </w:rPr>
              <w:t>37</w:t>
            </w:r>
          </w:p>
        </w:tc>
        <w:tc>
          <w:tcPr>
            <w:tcW w:w="3030" w:type="dxa"/>
            <w:gridSpan w:val="7"/>
          </w:tcPr>
          <w:p w14:paraId="2DF31A48" w14:textId="76319C0C" w:rsidR="00051B46" w:rsidRPr="00BA49DC" w:rsidRDefault="00051B46" w:rsidP="00BA49DC">
            <w:pPr>
              <w:ind w:left="426" w:hanging="426"/>
              <w:rPr>
                <w:rFonts w:ascii="Arial" w:hAnsi="Arial" w:cs="Arial"/>
              </w:rPr>
            </w:pPr>
            <w:r w:rsidRPr="00BA49DC">
              <w:rPr>
                <w:rFonts w:ascii="Arial" w:hAnsi="Arial" w:cs="Arial"/>
              </w:rPr>
              <w:t>Low temp in flash drum overhead</w:t>
            </w:r>
          </w:p>
        </w:tc>
        <w:tc>
          <w:tcPr>
            <w:tcW w:w="7281" w:type="dxa"/>
            <w:gridSpan w:val="3"/>
          </w:tcPr>
          <w:p w14:paraId="6FED6075" w14:textId="77777777" w:rsidR="00051B46" w:rsidRPr="00BA49DC" w:rsidRDefault="00051B46" w:rsidP="00BA49DC">
            <w:pPr>
              <w:ind w:left="426" w:hanging="426"/>
              <w:rPr>
                <w:rFonts w:ascii="Arial" w:hAnsi="Arial" w:cs="Arial"/>
              </w:rPr>
            </w:pPr>
            <w:r w:rsidRPr="00BA49DC">
              <w:rPr>
                <w:rFonts w:ascii="Arial" w:hAnsi="Arial" w:cs="Arial"/>
              </w:rPr>
              <w:t>Excessive increase in flow from loops to flash drum/</w:t>
            </w:r>
          </w:p>
          <w:p w14:paraId="68886F41" w14:textId="009A5EE5" w:rsidR="00051B46" w:rsidRPr="00BA49DC" w:rsidRDefault="00051B46" w:rsidP="00BA49DC">
            <w:pPr>
              <w:ind w:left="426" w:hanging="426"/>
              <w:rPr>
                <w:rFonts w:ascii="Arial" w:hAnsi="Arial" w:cs="Arial"/>
              </w:rPr>
            </w:pPr>
            <w:r w:rsidRPr="00BA49DC">
              <w:rPr>
                <w:rFonts w:ascii="Arial" w:hAnsi="Arial" w:cs="Arial"/>
              </w:rPr>
              <w:lastRenderedPageBreak/>
              <w:t xml:space="preserve">Place PIC 2201 in manual and increase steam pressure.  Check LIC 1801 valve position, place in manual and reduce if possible.  Trend the FIC 2201 controller to check on flow increase.  Monitor pressure on loops and check FIC 1702 for increases.  Monitor   TIC 2201, place steam PIC 2201, back to cascade when at 70 </w:t>
            </w:r>
            <w:r w:rsidRPr="00BA49DC">
              <w:rPr>
                <w:rFonts w:ascii="Arial" w:hAnsi="Arial" w:cs="Arial"/>
                <w:vertAlign w:val="superscript"/>
              </w:rPr>
              <w:t>0</w:t>
            </w:r>
            <w:r w:rsidRPr="00BA49DC">
              <w:rPr>
                <w:rFonts w:ascii="Arial" w:hAnsi="Arial" w:cs="Arial"/>
              </w:rPr>
              <w:t>C.</w:t>
            </w:r>
          </w:p>
        </w:tc>
      </w:tr>
      <w:tr w:rsidR="00051B46" w:rsidRPr="00114806" w14:paraId="344503C1" w14:textId="77777777" w:rsidTr="00051B46">
        <w:tblPrEx>
          <w:jc w:val="left"/>
        </w:tblPrEx>
        <w:tc>
          <w:tcPr>
            <w:tcW w:w="644" w:type="dxa"/>
          </w:tcPr>
          <w:p w14:paraId="70277840" w14:textId="08613451" w:rsidR="00051B46" w:rsidRPr="00BA49DC" w:rsidRDefault="00051B46" w:rsidP="00BA49DC">
            <w:pPr>
              <w:ind w:left="426" w:hanging="426"/>
              <w:rPr>
                <w:rFonts w:ascii="Arial" w:hAnsi="Arial" w:cs="Arial"/>
              </w:rPr>
            </w:pPr>
            <w:r w:rsidRPr="00BA49DC">
              <w:rPr>
                <w:rFonts w:ascii="Arial" w:hAnsi="Arial" w:cs="Arial"/>
              </w:rPr>
              <w:lastRenderedPageBreak/>
              <w:t>38</w:t>
            </w:r>
          </w:p>
        </w:tc>
        <w:tc>
          <w:tcPr>
            <w:tcW w:w="3030" w:type="dxa"/>
            <w:gridSpan w:val="7"/>
          </w:tcPr>
          <w:p w14:paraId="353D29E9" w14:textId="450E3458" w:rsidR="00051B46" w:rsidRPr="00BA49DC" w:rsidRDefault="00051B46" w:rsidP="00BA49DC">
            <w:pPr>
              <w:ind w:left="426" w:hanging="426"/>
              <w:rPr>
                <w:rFonts w:ascii="Arial" w:hAnsi="Arial" w:cs="Arial"/>
              </w:rPr>
            </w:pPr>
            <w:r w:rsidRPr="00BA49DC">
              <w:rPr>
                <w:rFonts w:ascii="Arial" w:hAnsi="Arial" w:cs="Arial"/>
              </w:rPr>
              <w:t xml:space="preserve">Low temp on TIC 2201 less than 50 </w:t>
            </w:r>
            <w:r w:rsidRPr="00BA49DC">
              <w:rPr>
                <w:rFonts w:ascii="Arial" w:hAnsi="Arial" w:cs="Arial"/>
                <w:vertAlign w:val="superscript"/>
              </w:rPr>
              <w:t>0</w:t>
            </w:r>
            <w:r w:rsidRPr="00BA49DC">
              <w:rPr>
                <w:rFonts w:ascii="Arial" w:hAnsi="Arial" w:cs="Arial"/>
              </w:rPr>
              <w:t>C</w:t>
            </w:r>
          </w:p>
        </w:tc>
        <w:tc>
          <w:tcPr>
            <w:tcW w:w="7281" w:type="dxa"/>
            <w:gridSpan w:val="3"/>
          </w:tcPr>
          <w:p w14:paraId="4F00ECB6" w14:textId="77777777" w:rsidR="00051B46" w:rsidRPr="00BA49DC" w:rsidRDefault="00051B46" w:rsidP="00BA49DC">
            <w:pPr>
              <w:ind w:left="426" w:hanging="426"/>
              <w:rPr>
                <w:rFonts w:ascii="Arial" w:hAnsi="Arial" w:cs="Arial"/>
              </w:rPr>
            </w:pPr>
            <w:r w:rsidRPr="00BA49DC">
              <w:rPr>
                <w:rFonts w:ascii="Arial" w:hAnsi="Arial" w:cs="Arial"/>
              </w:rPr>
              <w:t>Loss of steam or fouling of main and spare transfer headers/</w:t>
            </w:r>
          </w:p>
          <w:p w14:paraId="1A1BB6EB" w14:textId="7185D9C8" w:rsidR="00051B46" w:rsidRPr="00BA49DC" w:rsidRDefault="00051B46" w:rsidP="00BA49DC">
            <w:pPr>
              <w:ind w:left="426" w:hanging="426"/>
              <w:rPr>
                <w:rFonts w:ascii="Arial" w:hAnsi="Arial" w:cs="Arial"/>
              </w:rPr>
            </w:pPr>
            <w:r w:rsidRPr="00BA49DC">
              <w:rPr>
                <w:rFonts w:ascii="Arial" w:hAnsi="Arial" w:cs="Arial"/>
              </w:rPr>
              <w:t xml:space="preserve">Divert Hs 1904 and HS 2204 to blowdown.  Manually close and block FIC 1702.  Block in catalyst to the pre pot.  When the problem is resolved, divert HS 1904 and HS 2204 back into system.  If unable to resolve, inject CO to loops, block teal, donor and hydrogen to loops.  Put FIC 1702 in automatic, use steam to control loops at 70 </w:t>
            </w:r>
            <w:r w:rsidRPr="00BA49DC">
              <w:rPr>
                <w:rFonts w:ascii="Arial" w:hAnsi="Arial" w:cs="Arial"/>
                <w:vertAlign w:val="superscript"/>
              </w:rPr>
              <w:t>0</w:t>
            </w:r>
            <w:r w:rsidRPr="00BA49DC">
              <w:rPr>
                <w:rFonts w:ascii="Arial" w:hAnsi="Arial" w:cs="Arial"/>
              </w:rPr>
              <w:t>C.  Monitor feed tank level, as loss of return flow from recovery will require increase in propylene intake.</w:t>
            </w:r>
          </w:p>
        </w:tc>
      </w:tr>
      <w:tr w:rsidR="00051B46" w:rsidRPr="00114806" w14:paraId="5518BC43" w14:textId="77777777" w:rsidTr="00051B46">
        <w:tblPrEx>
          <w:jc w:val="left"/>
        </w:tblPrEx>
        <w:tc>
          <w:tcPr>
            <w:tcW w:w="644" w:type="dxa"/>
          </w:tcPr>
          <w:p w14:paraId="56ADC74C" w14:textId="3223227C" w:rsidR="00051B46" w:rsidRPr="00BA49DC" w:rsidRDefault="00051B46" w:rsidP="00BA49DC">
            <w:pPr>
              <w:ind w:left="426" w:hanging="426"/>
              <w:rPr>
                <w:rFonts w:ascii="Arial" w:hAnsi="Arial" w:cs="Arial"/>
              </w:rPr>
            </w:pPr>
            <w:r w:rsidRPr="00BA49DC">
              <w:rPr>
                <w:rFonts w:ascii="Arial" w:hAnsi="Arial" w:cs="Arial"/>
              </w:rPr>
              <w:t>39</w:t>
            </w:r>
          </w:p>
        </w:tc>
        <w:tc>
          <w:tcPr>
            <w:tcW w:w="3030" w:type="dxa"/>
            <w:gridSpan w:val="7"/>
          </w:tcPr>
          <w:p w14:paraId="63C393B0" w14:textId="494A78E8" w:rsidR="00051B46" w:rsidRPr="00BA49DC" w:rsidRDefault="00051B46" w:rsidP="00BA49DC">
            <w:pPr>
              <w:ind w:left="426" w:hanging="426"/>
              <w:rPr>
                <w:rFonts w:ascii="Arial" w:hAnsi="Arial" w:cs="Arial"/>
              </w:rPr>
            </w:pPr>
            <w:r w:rsidRPr="00BA49DC">
              <w:rPr>
                <w:rFonts w:ascii="Arial" w:hAnsi="Arial" w:cs="Arial"/>
              </w:rPr>
              <w:t>Erractic indication on flash drum LT 2201</w:t>
            </w:r>
          </w:p>
        </w:tc>
        <w:tc>
          <w:tcPr>
            <w:tcW w:w="7281" w:type="dxa"/>
            <w:gridSpan w:val="3"/>
          </w:tcPr>
          <w:p w14:paraId="1C2CA610" w14:textId="47EA32AD" w:rsidR="00051B46" w:rsidRPr="00BA49DC" w:rsidRDefault="00051B46" w:rsidP="00BA49DC">
            <w:pPr>
              <w:ind w:left="426" w:hanging="426"/>
              <w:rPr>
                <w:rFonts w:ascii="Arial" w:hAnsi="Arial" w:cs="Arial"/>
              </w:rPr>
            </w:pPr>
            <w:r w:rsidRPr="00BA49DC">
              <w:rPr>
                <w:rFonts w:ascii="Arial" w:hAnsi="Arial" w:cs="Arial"/>
              </w:rPr>
              <w:t>Static build up or level transmitter malfunction/</w:t>
            </w:r>
          </w:p>
          <w:p w14:paraId="3026A1C4" w14:textId="77EB7FA3" w:rsidR="00051B46" w:rsidRPr="00BA49DC" w:rsidRDefault="00051B46" w:rsidP="00BA49DC">
            <w:pPr>
              <w:ind w:left="426" w:hanging="426"/>
              <w:rPr>
                <w:rFonts w:ascii="Arial" w:hAnsi="Arial" w:cs="Arial"/>
              </w:rPr>
            </w:pPr>
            <w:r w:rsidRPr="00BA49DC">
              <w:rPr>
                <w:rFonts w:ascii="Arial" w:hAnsi="Arial" w:cs="Arial"/>
              </w:rPr>
              <w:t>Put LIC 2201 in manual and reduce valve position to build level slowly. Monitor TI 2202 flashdrum bottom temp.  Check level in recycle gas filter for increase or decrease.</w:t>
            </w:r>
          </w:p>
        </w:tc>
      </w:tr>
      <w:tr w:rsidR="00051B46" w:rsidRPr="00114806" w14:paraId="4A8E4293" w14:textId="77777777" w:rsidTr="00051B46">
        <w:tblPrEx>
          <w:jc w:val="left"/>
        </w:tblPrEx>
        <w:tc>
          <w:tcPr>
            <w:tcW w:w="644" w:type="dxa"/>
          </w:tcPr>
          <w:p w14:paraId="30FB2AEF" w14:textId="4A84B684" w:rsidR="00051B46" w:rsidRPr="00BA49DC" w:rsidRDefault="00051B46" w:rsidP="00BA49DC">
            <w:pPr>
              <w:ind w:left="426" w:hanging="426"/>
              <w:rPr>
                <w:rFonts w:ascii="Arial" w:hAnsi="Arial" w:cs="Arial"/>
              </w:rPr>
            </w:pPr>
            <w:r w:rsidRPr="00BA49DC">
              <w:rPr>
                <w:rFonts w:ascii="Arial" w:hAnsi="Arial" w:cs="Arial"/>
              </w:rPr>
              <w:t>40</w:t>
            </w:r>
          </w:p>
        </w:tc>
        <w:tc>
          <w:tcPr>
            <w:tcW w:w="3030" w:type="dxa"/>
            <w:gridSpan w:val="7"/>
          </w:tcPr>
          <w:p w14:paraId="2EAAEF70" w14:textId="14CA3CEE" w:rsidR="00051B46" w:rsidRPr="00BA49DC" w:rsidRDefault="00051B46" w:rsidP="00BA49DC">
            <w:pPr>
              <w:ind w:left="426" w:hanging="426"/>
              <w:rPr>
                <w:rFonts w:ascii="Arial" w:hAnsi="Arial" w:cs="Arial"/>
              </w:rPr>
            </w:pPr>
            <w:r w:rsidRPr="00BA49DC">
              <w:rPr>
                <w:rFonts w:ascii="Arial" w:hAnsi="Arial" w:cs="Arial"/>
              </w:rPr>
              <w:t>TI 2202 flashdrum bottom temp heating up.</w:t>
            </w:r>
          </w:p>
        </w:tc>
        <w:tc>
          <w:tcPr>
            <w:tcW w:w="7281" w:type="dxa"/>
            <w:gridSpan w:val="3"/>
          </w:tcPr>
          <w:p w14:paraId="7FC52E4D" w14:textId="0F27080B" w:rsidR="00051B46" w:rsidRPr="00BA49DC" w:rsidRDefault="00051B46" w:rsidP="00BA49DC">
            <w:pPr>
              <w:ind w:left="426" w:hanging="426"/>
              <w:rPr>
                <w:rFonts w:ascii="Arial" w:hAnsi="Arial" w:cs="Arial"/>
              </w:rPr>
            </w:pPr>
            <w:r w:rsidRPr="00BA49DC">
              <w:rPr>
                <w:rFonts w:ascii="Arial" w:hAnsi="Arial" w:cs="Arial"/>
              </w:rPr>
              <w:t>Catalyst buildup and reduction or loss of flow from V 301 to       F 301 Increase valve position from 10 to 15% on LIC 2201.  Monitor    TI 2202 for drop in temp while observing bag filter pressure or recycle compressor suction pressure for increase.  Upon sharp pressure rise or drop in TIC 2201 temp, place LIC 2201 back to automatic.</w:t>
            </w:r>
          </w:p>
        </w:tc>
      </w:tr>
      <w:tr w:rsidR="00051B46" w:rsidRPr="00114806" w14:paraId="79307EE8" w14:textId="77777777" w:rsidTr="00051B46">
        <w:tblPrEx>
          <w:jc w:val="left"/>
        </w:tblPrEx>
        <w:tc>
          <w:tcPr>
            <w:tcW w:w="644" w:type="dxa"/>
          </w:tcPr>
          <w:p w14:paraId="4E9CCBF5" w14:textId="3FFBA66A" w:rsidR="00051B46" w:rsidRPr="00BA49DC" w:rsidRDefault="00051B46" w:rsidP="00BA49DC">
            <w:pPr>
              <w:ind w:left="426" w:hanging="426"/>
              <w:rPr>
                <w:rFonts w:ascii="Arial" w:hAnsi="Arial" w:cs="Arial"/>
              </w:rPr>
            </w:pPr>
            <w:r w:rsidRPr="00BA49DC">
              <w:rPr>
                <w:rFonts w:ascii="Arial" w:hAnsi="Arial" w:cs="Arial"/>
              </w:rPr>
              <w:t>41</w:t>
            </w:r>
          </w:p>
        </w:tc>
        <w:tc>
          <w:tcPr>
            <w:tcW w:w="3030" w:type="dxa"/>
            <w:gridSpan w:val="7"/>
          </w:tcPr>
          <w:p w14:paraId="70494593" w14:textId="15B8CAFC" w:rsidR="00051B46" w:rsidRPr="00BA49DC" w:rsidRDefault="00051B46" w:rsidP="00BA49DC">
            <w:pPr>
              <w:ind w:left="426" w:hanging="426"/>
              <w:rPr>
                <w:rFonts w:ascii="Arial" w:hAnsi="Arial" w:cs="Arial"/>
              </w:rPr>
            </w:pPr>
            <w:r w:rsidRPr="00BA49DC">
              <w:rPr>
                <w:rFonts w:ascii="Arial" w:hAnsi="Arial" w:cs="Arial"/>
              </w:rPr>
              <w:t>Erratic TIC 2201 and TI 2202 temps</w:t>
            </w:r>
          </w:p>
        </w:tc>
        <w:tc>
          <w:tcPr>
            <w:tcW w:w="7281" w:type="dxa"/>
            <w:gridSpan w:val="3"/>
          </w:tcPr>
          <w:p w14:paraId="2D7613A2" w14:textId="77777777" w:rsidR="00051B46" w:rsidRPr="00BA49DC" w:rsidRDefault="00051B46" w:rsidP="00BA49DC">
            <w:pPr>
              <w:ind w:left="426" w:hanging="426"/>
              <w:rPr>
                <w:rFonts w:ascii="Arial" w:hAnsi="Arial" w:cs="Arial"/>
              </w:rPr>
            </w:pPr>
            <w:r w:rsidRPr="00BA49DC">
              <w:rPr>
                <w:rFonts w:ascii="Arial" w:hAnsi="Arial" w:cs="Arial"/>
              </w:rPr>
              <w:t>Cycling of flow and steam pressure on heated transfer line from   R 202.  Uneven flow loops to flashdrum/</w:t>
            </w:r>
          </w:p>
          <w:p w14:paraId="25DC0957" w14:textId="77777777" w:rsidR="00051B46" w:rsidRPr="00BA49DC" w:rsidRDefault="00051B46" w:rsidP="00BA49DC">
            <w:pPr>
              <w:ind w:left="426" w:hanging="426"/>
              <w:rPr>
                <w:rFonts w:ascii="Arial" w:hAnsi="Arial" w:cs="Arial"/>
              </w:rPr>
            </w:pPr>
            <w:r w:rsidRPr="00BA49DC">
              <w:rPr>
                <w:rFonts w:ascii="Arial" w:hAnsi="Arial" w:cs="Arial"/>
              </w:rPr>
              <w:t xml:space="preserve">Switch LIC 1801 to manual and select a valve position that holds or slowly reduces level in pressurization drum.  Check TIC 2201 and adjust steam PIC 2201 manually if needed. Allow system to settle, monitoring temperature and pressures..  Check the density control on loops.  Be aware that changes in the FIC 1702 flow </w:t>
            </w:r>
          </w:p>
          <w:p w14:paraId="055F2022" w14:textId="77777777" w:rsidR="00051B46" w:rsidRPr="00114806" w:rsidRDefault="00051B46" w:rsidP="00BA49DC">
            <w:pPr>
              <w:ind w:left="426" w:hanging="426"/>
              <w:rPr>
                <w:rFonts w:ascii="Arial" w:hAnsi="Arial" w:cs="Arial"/>
              </w:rPr>
            </w:pPr>
          </w:p>
          <w:p w14:paraId="2D605D71" w14:textId="77777777" w:rsidR="00051B46" w:rsidRPr="00114806" w:rsidRDefault="00051B46" w:rsidP="00BA49DC">
            <w:pPr>
              <w:ind w:left="426" w:hanging="426"/>
              <w:rPr>
                <w:rFonts w:ascii="Arial" w:hAnsi="Arial" w:cs="Arial"/>
              </w:rPr>
            </w:pPr>
          </w:p>
          <w:p w14:paraId="65D00A85" w14:textId="6D4FE7A2" w:rsidR="00051B46" w:rsidRPr="00114806" w:rsidRDefault="00051B46" w:rsidP="00BA49DC">
            <w:pPr>
              <w:ind w:left="426" w:hanging="426"/>
              <w:rPr>
                <w:rFonts w:ascii="Arial" w:hAnsi="Arial" w:cs="Arial"/>
              </w:rPr>
            </w:pPr>
          </w:p>
        </w:tc>
      </w:tr>
      <w:tr w:rsidR="00051B46" w:rsidRPr="00114806" w14:paraId="3EE08475" w14:textId="77777777" w:rsidTr="00051B46">
        <w:tblPrEx>
          <w:jc w:val="left"/>
        </w:tblPrEx>
        <w:tc>
          <w:tcPr>
            <w:tcW w:w="644" w:type="dxa"/>
          </w:tcPr>
          <w:p w14:paraId="54818E61" w14:textId="64ED8E84" w:rsidR="00051B46" w:rsidRPr="00BA49DC" w:rsidRDefault="00051B46" w:rsidP="00BA49DC">
            <w:pPr>
              <w:ind w:left="426" w:hanging="426"/>
              <w:rPr>
                <w:rFonts w:ascii="Arial" w:hAnsi="Arial" w:cs="Arial"/>
              </w:rPr>
            </w:pPr>
          </w:p>
        </w:tc>
        <w:tc>
          <w:tcPr>
            <w:tcW w:w="3030" w:type="dxa"/>
            <w:gridSpan w:val="7"/>
          </w:tcPr>
          <w:p w14:paraId="09400213" w14:textId="63CCCFCF" w:rsidR="00051B46" w:rsidRPr="00BA49DC" w:rsidRDefault="00051B46" w:rsidP="00BA49DC">
            <w:pPr>
              <w:ind w:left="426" w:hanging="426"/>
              <w:rPr>
                <w:rFonts w:ascii="Arial" w:hAnsi="Arial" w:cs="Arial"/>
              </w:rPr>
            </w:pPr>
            <w:r w:rsidRPr="00BA49DC">
              <w:rPr>
                <w:rFonts w:ascii="Arial" w:hAnsi="Arial" w:cs="Arial"/>
              </w:rPr>
              <w:t>contd..</w:t>
            </w:r>
          </w:p>
        </w:tc>
        <w:tc>
          <w:tcPr>
            <w:tcW w:w="7281" w:type="dxa"/>
            <w:gridSpan w:val="3"/>
          </w:tcPr>
          <w:p w14:paraId="434D1BEE" w14:textId="77777777" w:rsidR="00051B46" w:rsidRPr="00BA49DC" w:rsidRDefault="00051B46" w:rsidP="00BA49DC">
            <w:pPr>
              <w:ind w:left="426" w:hanging="426"/>
              <w:rPr>
                <w:rFonts w:ascii="Arial" w:hAnsi="Arial" w:cs="Arial"/>
              </w:rPr>
            </w:pPr>
            <w:r w:rsidRPr="00BA49DC">
              <w:rPr>
                <w:rFonts w:ascii="Arial" w:hAnsi="Arial" w:cs="Arial"/>
              </w:rPr>
              <w:t>influences pressure and level in the pressurization drum.</w:t>
            </w:r>
          </w:p>
          <w:p w14:paraId="00354A3D" w14:textId="77777777" w:rsidR="00051B46" w:rsidRPr="00114806" w:rsidRDefault="00051B46" w:rsidP="00BA49DC">
            <w:pPr>
              <w:ind w:left="426" w:hanging="426"/>
              <w:rPr>
                <w:rFonts w:ascii="Arial" w:hAnsi="Arial" w:cs="Arial"/>
              </w:rPr>
            </w:pPr>
          </w:p>
          <w:p w14:paraId="176DB24C" w14:textId="77777777" w:rsidR="00051B46" w:rsidRPr="00BA49DC" w:rsidRDefault="00051B46" w:rsidP="00BA49DC">
            <w:pPr>
              <w:ind w:left="426" w:hanging="426"/>
              <w:rPr>
                <w:rFonts w:ascii="Arial" w:hAnsi="Arial" w:cs="Arial"/>
              </w:rPr>
            </w:pPr>
            <w:r w:rsidRPr="00BA49DC">
              <w:rPr>
                <w:rFonts w:ascii="Arial" w:hAnsi="Arial" w:cs="Arial"/>
              </w:rPr>
              <w:lastRenderedPageBreak/>
              <w:t xml:space="preserve">Steadiness of pressure on the system will yield better density control.  Check ingredient add for cycling.  Check the propylene feed line pressure.   </w:t>
            </w:r>
          </w:p>
          <w:p w14:paraId="779C366A" w14:textId="4FC555DF" w:rsidR="00051B46" w:rsidRPr="00114806" w:rsidRDefault="00051B46" w:rsidP="00BA49DC">
            <w:pPr>
              <w:ind w:left="426" w:hanging="426"/>
              <w:rPr>
                <w:rFonts w:ascii="Arial" w:hAnsi="Arial" w:cs="Arial"/>
              </w:rPr>
            </w:pPr>
          </w:p>
        </w:tc>
      </w:tr>
      <w:tr w:rsidR="00051B46" w:rsidRPr="00114806" w14:paraId="3C4FD5C6" w14:textId="77777777" w:rsidTr="00051B46">
        <w:tblPrEx>
          <w:jc w:val="left"/>
        </w:tblPrEx>
        <w:tc>
          <w:tcPr>
            <w:tcW w:w="644" w:type="dxa"/>
          </w:tcPr>
          <w:p w14:paraId="46465166" w14:textId="665DC08F" w:rsidR="00051B46" w:rsidRPr="00BA49DC" w:rsidRDefault="00051B46" w:rsidP="00BA49DC">
            <w:pPr>
              <w:ind w:left="426" w:hanging="426"/>
              <w:rPr>
                <w:rFonts w:ascii="Arial" w:hAnsi="Arial" w:cs="Arial"/>
              </w:rPr>
            </w:pPr>
            <w:r w:rsidRPr="00BA49DC">
              <w:rPr>
                <w:rFonts w:ascii="Arial" w:hAnsi="Arial" w:cs="Arial"/>
              </w:rPr>
              <w:lastRenderedPageBreak/>
              <w:t>42</w:t>
            </w:r>
          </w:p>
        </w:tc>
        <w:tc>
          <w:tcPr>
            <w:tcW w:w="3030" w:type="dxa"/>
            <w:gridSpan w:val="7"/>
          </w:tcPr>
          <w:p w14:paraId="12AD882E" w14:textId="68A2AF22" w:rsidR="00051B46" w:rsidRPr="00BA49DC" w:rsidRDefault="00051B46" w:rsidP="00BA49DC">
            <w:pPr>
              <w:ind w:left="426" w:hanging="426"/>
              <w:rPr>
                <w:rFonts w:ascii="Arial" w:hAnsi="Arial" w:cs="Arial"/>
              </w:rPr>
            </w:pPr>
            <w:r w:rsidRPr="00BA49DC">
              <w:rPr>
                <w:rFonts w:ascii="Arial" w:hAnsi="Arial" w:cs="Arial"/>
              </w:rPr>
              <w:t>High amps on flash drum dynamic separator</w:t>
            </w:r>
          </w:p>
        </w:tc>
        <w:tc>
          <w:tcPr>
            <w:tcW w:w="7281" w:type="dxa"/>
            <w:gridSpan w:val="3"/>
          </w:tcPr>
          <w:p w14:paraId="4425881D" w14:textId="77777777" w:rsidR="00051B46" w:rsidRPr="00BA49DC" w:rsidRDefault="00051B46" w:rsidP="00BA49DC">
            <w:pPr>
              <w:ind w:left="426" w:hanging="426"/>
              <w:rPr>
                <w:rFonts w:ascii="Arial" w:hAnsi="Arial" w:cs="Arial"/>
              </w:rPr>
            </w:pPr>
            <w:r w:rsidRPr="00BA49DC">
              <w:rPr>
                <w:rFonts w:ascii="Arial" w:hAnsi="Arial" w:cs="Arial"/>
              </w:rPr>
              <w:t>Carryover of fines/</w:t>
            </w:r>
          </w:p>
          <w:p w14:paraId="6EE3956D" w14:textId="77777777" w:rsidR="00051B46" w:rsidRPr="00BA49DC" w:rsidRDefault="00051B46" w:rsidP="00BA49DC">
            <w:pPr>
              <w:ind w:left="426" w:hanging="426"/>
              <w:rPr>
                <w:rFonts w:ascii="Arial" w:hAnsi="Arial" w:cs="Arial"/>
              </w:rPr>
            </w:pPr>
            <w:r w:rsidRPr="00BA49DC">
              <w:rPr>
                <w:rFonts w:ascii="Arial" w:hAnsi="Arial" w:cs="Arial"/>
              </w:rPr>
              <w:t>Check steadiness of flow FIC 2201.  Check temp control on       TIC 2201. Check level control on flashdrum.</w:t>
            </w:r>
          </w:p>
          <w:p w14:paraId="6F376CA5" w14:textId="77777777" w:rsidR="00051B46" w:rsidRPr="00114806" w:rsidRDefault="00051B46" w:rsidP="00BA49DC">
            <w:pPr>
              <w:ind w:left="426" w:hanging="426"/>
              <w:rPr>
                <w:rFonts w:ascii="Arial" w:hAnsi="Arial" w:cs="Arial"/>
              </w:rPr>
            </w:pPr>
          </w:p>
        </w:tc>
      </w:tr>
      <w:tr w:rsidR="00051B46" w:rsidRPr="00114806" w14:paraId="07327263" w14:textId="77777777" w:rsidTr="00051B46">
        <w:tblPrEx>
          <w:jc w:val="left"/>
        </w:tblPrEx>
        <w:tc>
          <w:tcPr>
            <w:tcW w:w="644" w:type="dxa"/>
          </w:tcPr>
          <w:p w14:paraId="7BF5CE1F" w14:textId="0EFA5578" w:rsidR="00051B46" w:rsidRPr="00BA49DC" w:rsidRDefault="00051B46" w:rsidP="00BA49DC">
            <w:pPr>
              <w:ind w:left="426" w:hanging="426"/>
              <w:rPr>
                <w:rFonts w:ascii="Arial" w:hAnsi="Arial" w:cs="Arial"/>
              </w:rPr>
            </w:pPr>
            <w:r w:rsidRPr="00BA49DC">
              <w:rPr>
                <w:rFonts w:ascii="Arial" w:hAnsi="Arial" w:cs="Arial"/>
              </w:rPr>
              <w:t>43</w:t>
            </w:r>
          </w:p>
        </w:tc>
        <w:tc>
          <w:tcPr>
            <w:tcW w:w="3030" w:type="dxa"/>
            <w:gridSpan w:val="7"/>
          </w:tcPr>
          <w:p w14:paraId="1FF16DFB" w14:textId="01CA70B9" w:rsidR="00051B46" w:rsidRPr="00BA49DC" w:rsidRDefault="00051B46" w:rsidP="00BA49DC">
            <w:pPr>
              <w:ind w:left="426" w:hanging="426"/>
              <w:rPr>
                <w:rFonts w:ascii="Arial" w:hAnsi="Arial" w:cs="Arial"/>
              </w:rPr>
            </w:pPr>
            <w:r w:rsidRPr="00BA49DC">
              <w:rPr>
                <w:rFonts w:ascii="Arial" w:hAnsi="Arial" w:cs="Arial"/>
              </w:rPr>
              <w:t>High amps on flash drum dynamic separator</w:t>
            </w:r>
          </w:p>
        </w:tc>
        <w:tc>
          <w:tcPr>
            <w:tcW w:w="7281" w:type="dxa"/>
            <w:gridSpan w:val="3"/>
          </w:tcPr>
          <w:p w14:paraId="4E53200E" w14:textId="77777777" w:rsidR="00051B46" w:rsidRPr="00BA49DC" w:rsidRDefault="00051B46" w:rsidP="00BA49DC">
            <w:pPr>
              <w:ind w:left="426" w:hanging="426"/>
              <w:rPr>
                <w:rFonts w:ascii="Arial" w:hAnsi="Arial" w:cs="Arial"/>
              </w:rPr>
            </w:pPr>
            <w:r w:rsidRPr="00BA49DC">
              <w:rPr>
                <w:rFonts w:ascii="Arial" w:hAnsi="Arial" w:cs="Arial"/>
              </w:rPr>
              <w:t>Lack of feed flow/</w:t>
            </w:r>
          </w:p>
          <w:p w14:paraId="6601916D" w14:textId="77777777" w:rsidR="00051B46" w:rsidRPr="00BA49DC" w:rsidRDefault="00051B46" w:rsidP="00BA49DC">
            <w:pPr>
              <w:ind w:left="426" w:hanging="426"/>
              <w:rPr>
                <w:rFonts w:ascii="Arial" w:hAnsi="Arial" w:cs="Arial"/>
              </w:rPr>
            </w:pPr>
            <w:r w:rsidRPr="00BA49DC">
              <w:rPr>
                <w:rFonts w:ascii="Arial" w:hAnsi="Arial" w:cs="Arial"/>
              </w:rPr>
              <w:t>Trend FIC 2201 for flow.  Crack in flushing propylene to maintain minimum of 6900 kg/hr at FIC 221.  Check valve position of      LIC 1801 and level in pressurization drum.  Check temperature control on TIC 2201</w:t>
            </w:r>
          </w:p>
          <w:p w14:paraId="09BBDDA3" w14:textId="77777777" w:rsidR="00051B46" w:rsidRPr="00114806" w:rsidRDefault="00051B46" w:rsidP="00BA49DC">
            <w:pPr>
              <w:ind w:left="426" w:hanging="426"/>
              <w:rPr>
                <w:rFonts w:ascii="Arial" w:hAnsi="Arial" w:cs="Arial"/>
              </w:rPr>
            </w:pPr>
          </w:p>
        </w:tc>
      </w:tr>
      <w:tr w:rsidR="00051B46" w:rsidRPr="00114806" w14:paraId="0FFB3C9A" w14:textId="77777777" w:rsidTr="00051B46">
        <w:tblPrEx>
          <w:jc w:val="left"/>
        </w:tblPrEx>
        <w:tc>
          <w:tcPr>
            <w:tcW w:w="644" w:type="dxa"/>
          </w:tcPr>
          <w:p w14:paraId="355AEDF9" w14:textId="3C4F1471" w:rsidR="00051B46" w:rsidRPr="00BA49DC" w:rsidRDefault="00051B46" w:rsidP="00BA49DC">
            <w:pPr>
              <w:ind w:left="426" w:hanging="426"/>
              <w:rPr>
                <w:rFonts w:ascii="Arial" w:hAnsi="Arial" w:cs="Arial"/>
              </w:rPr>
            </w:pPr>
            <w:r w:rsidRPr="00BA49DC">
              <w:rPr>
                <w:rFonts w:ascii="Arial" w:hAnsi="Arial" w:cs="Arial"/>
              </w:rPr>
              <w:t>44</w:t>
            </w:r>
          </w:p>
        </w:tc>
        <w:tc>
          <w:tcPr>
            <w:tcW w:w="3030" w:type="dxa"/>
            <w:gridSpan w:val="7"/>
          </w:tcPr>
          <w:p w14:paraId="7C683129" w14:textId="05CDF80F" w:rsidR="00051B46" w:rsidRPr="00BA49DC" w:rsidRDefault="00051B46" w:rsidP="00BA49DC">
            <w:pPr>
              <w:ind w:left="426" w:hanging="426"/>
              <w:rPr>
                <w:rFonts w:ascii="Arial" w:hAnsi="Arial" w:cs="Arial"/>
              </w:rPr>
            </w:pPr>
            <w:r w:rsidRPr="00BA49DC">
              <w:rPr>
                <w:rFonts w:ascii="Arial" w:hAnsi="Arial" w:cs="Arial"/>
              </w:rPr>
              <w:t>High amps on dynamic separator</w:t>
            </w:r>
          </w:p>
        </w:tc>
        <w:tc>
          <w:tcPr>
            <w:tcW w:w="7281" w:type="dxa"/>
            <w:gridSpan w:val="3"/>
          </w:tcPr>
          <w:p w14:paraId="49B21291" w14:textId="77777777" w:rsidR="00051B46" w:rsidRPr="00BA49DC" w:rsidRDefault="00051B46" w:rsidP="00BA49DC">
            <w:pPr>
              <w:ind w:left="426" w:hanging="426"/>
              <w:rPr>
                <w:rFonts w:ascii="Arial" w:hAnsi="Arial" w:cs="Arial"/>
              </w:rPr>
            </w:pPr>
            <w:r w:rsidRPr="00BA49DC">
              <w:rPr>
                <w:rFonts w:ascii="Arial" w:hAnsi="Arial" w:cs="Arial"/>
              </w:rPr>
              <w:t>Lack of lubrication/</w:t>
            </w:r>
          </w:p>
          <w:p w14:paraId="4F7F2A94" w14:textId="77777777" w:rsidR="00051B46" w:rsidRPr="00BA49DC" w:rsidRDefault="00051B46" w:rsidP="00BA49DC">
            <w:pPr>
              <w:ind w:left="426" w:hanging="426"/>
              <w:rPr>
                <w:rFonts w:ascii="Arial" w:hAnsi="Arial" w:cs="Arial"/>
              </w:rPr>
            </w:pPr>
            <w:r w:rsidRPr="00BA49DC">
              <w:rPr>
                <w:rFonts w:ascii="Arial" w:hAnsi="Arial" w:cs="Arial"/>
              </w:rPr>
              <w:t>Check oil level in seal oil pot.  Check cooling water to seal oil exchanger.  Add grease to upper and lower bearing.</w:t>
            </w:r>
          </w:p>
          <w:p w14:paraId="224A1B04" w14:textId="77777777" w:rsidR="00051B46" w:rsidRPr="00114806" w:rsidRDefault="00051B46" w:rsidP="00BA49DC">
            <w:pPr>
              <w:ind w:left="426" w:hanging="426"/>
              <w:rPr>
                <w:rFonts w:ascii="Arial" w:hAnsi="Arial" w:cs="Arial"/>
              </w:rPr>
            </w:pPr>
          </w:p>
        </w:tc>
      </w:tr>
      <w:tr w:rsidR="00051B46" w:rsidRPr="00114806" w14:paraId="0C0765D6" w14:textId="77777777" w:rsidTr="00051B46">
        <w:tblPrEx>
          <w:jc w:val="left"/>
        </w:tblPrEx>
        <w:tc>
          <w:tcPr>
            <w:tcW w:w="644" w:type="dxa"/>
          </w:tcPr>
          <w:p w14:paraId="345092BF" w14:textId="4CEF8EE9" w:rsidR="00051B46" w:rsidRPr="00BA49DC" w:rsidRDefault="00051B46" w:rsidP="00BA49DC">
            <w:pPr>
              <w:ind w:left="426" w:hanging="426"/>
              <w:rPr>
                <w:rFonts w:ascii="Arial" w:hAnsi="Arial" w:cs="Arial"/>
              </w:rPr>
            </w:pPr>
            <w:r w:rsidRPr="00BA49DC">
              <w:rPr>
                <w:rFonts w:ascii="Arial" w:hAnsi="Arial" w:cs="Arial"/>
              </w:rPr>
              <w:t>45</w:t>
            </w:r>
          </w:p>
        </w:tc>
        <w:tc>
          <w:tcPr>
            <w:tcW w:w="3030" w:type="dxa"/>
            <w:gridSpan w:val="7"/>
          </w:tcPr>
          <w:p w14:paraId="121A8913" w14:textId="4A0AC6DF" w:rsidR="00051B46" w:rsidRPr="00BA49DC" w:rsidRDefault="00051B46" w:rsidP="00BA49DC">
            <w:pPr>
              <w:ind w:left="426" w:hanging="426"/>
              <w:rPr>
                <w:rFonts w:ascii="Arial" w:hAnsi="Arial" w:cs="Arial"/>
              </w:rPr>
            </w:pPr>
            <w:r w:rsidRPr="00BA49DC">
              <w:rPr>
                <w:rFonts w:ascii="Arial" w:hAnsi="Arial" w:cs="Arial"/>
              </w:rPr>
              <w:t>Loss of dynamic separator agitator</w:t>
            </w:r>
          </w:p>
        </w:tc>
        <w:tc>
          <w:tcPr>
            <w:tcW w:w="7281" w:type="dxa"/>
            <w:gridSpan w:val="3"/>
          </w:tcPr>
          <w:p w14:paraId="1A7C3926" w14:textId="77777777" w:rsidR="00051B46" w:rsidRPr="00BA49DC" w:rsidRDefault="00051B46" w:rsidP="00BA49DC">
            <w:pPr>
              <w:ind w:left="426" w:hanging="426"/>
              <w:rPr>
                <w:rFonts w:ascii="Arial" w:hAnsi="Arial" w:cs="Arial"/>
              </w:rPr>
            </w:pPr>
            <w:r w:rsidRPr="00BA49DC">
              <w:rPr>
                <w:rFonts w:ascii="Arial" w:hAnsi="Arial" w:cs="Arial"/>
              </w:rPr>
              <w:t>High amps/</w:t>
            </w:r>
          </w:p>
          <w:p w14:paraId="2AA91C01" w14:textId="77777777" w:rsidR="00051B46" w:rsidRPr="00BA49DC" w:rsidRDefault="00051B46" w:rsidP="00BA49DC">
            <w:pPr>
              <w:ind w:left="426" w:hanging="426"/>
              <w:rPr>
                <w:rFonts w:ascii="Arial" w:hAnsi="Arial" w:cs="Arial"/>
              </w:rPr>
            </w:pPr>
            <w:r w:rsidRPr="00BA49DC">
              <w:rPr>
                <w:rFonts w:ascii="Arial" w:hAnsi="Arial" w:cs="Arial"/>
              </w:rPr>
              <w:t>Divert HS 1904 and HS 2204 to blowdown.  Manually close       FIC 2201 and block.  Attempt to restart agitator.  When diverting back into system, reduce feed rate from R 202 temporarily so as not to shock the system and operate steam pressure to transfer line in manual initially.  Monitor feed tank as loss of return flow from recovery will require increase in propylene intake to the unit.</w:t>
            </w:r>
          </w:p>
          <w:p w14:paraId="49458B8C" w14:textId="77777777" w:rsidR="00051B46" w:rsidRPr="00114806" w:rsidRDefault="00051B46" w:rsidP="00BA49DC">
            <w:pPr>
              <w:ind w:left="426" w:hanging="426"/>
              <w:rPr>
                <w:rFonts w:ascii="Arial" w:hAnsi="Arial" w:cs="Arial"/>
              </w:rPr>
            </w:pPr>
          </w:p>
        </w:tc>
      </w:tr>
      <w:tr w:rsidR="00051B46" w:rsidRPr="00114806" w14:paraId="46284A1B" w14:textId="77777777" w:rsidTr="00051B46">
        <w:tblPrEx>
          <w:jc w:val="left"/>
        </w:tblPrEx>
        <w:tc>
          <w:tcPr>
            <w:tcW w:w="644" w:type="dxa"/>
          </w:tcPr>
          <w:p w14:paraId="12DA6C68" w14:textId="190CDAE5" w:rsidR="00051B46" w:rsidRPr="00BA49DC" w:rsidRDefault="00051B46" w:rsidP="00BA49DC">
            <w:pPr>
              <w:ind w:left="426" w:hanging="426"/>
              <w:rPr>
                <w:rFonts w:ascii="Arial" w:hAnsi="Arial" w:cs="Arial"/>
              </w:rPr>
            </w:pPr>
            <w:r w:rsidRPr="00BA49DC">
              <w:rPr>
                <w:rFonts w:ascii="Arial" w:hAnsi="Arial" w:cs="Arial"/>
              </w:rPr>
              <w:t>46</w:t>
            </w:r>
          </w:p>
        </w:tc>
        <w:tc>
          <w:tcPr>
            <w:tcW w:w="3030" w:type="dxa"/>
            <w:gridSpan w:val="7"/>
          </w:tcPr>
          <w:p w14:paraId="607D84F5" w14:textId="436914F7" w:rsidR="00051B46" w:rsidRPr="00BA49DC" w:rsidRDefault="00051B46" w:rsidP="00BA49DC">
            <w:pPr>
              <w:ind w:left="426" w:hanging="426"/>
              <w:rPr>
                <w:rFonts w:ascii="Arial" w:hAnsi="Arial" w:cs="Arial"/>
              </w:rPr>
            </w:pPr>
            <w:r w:rsidRPr="00BA49DC">
              <w:rPr>
                <w:rFonts w:ascii="Arial" w:hAnsi="Arial" w:cs="Arial"/>
              </w:rPr>
              <w:t>Level rise on flash drum level controller</w:t>
            </w:r>
          </w:p>
        </w:tc>
        <w:tc>
          <w:tcPr>
            <w:tcW w:w="7281" w:type="dxa"/>
            <w:gridSpan w:val="3"/>
          </w:tcPr>
          <w:p w14:paraId="31562C83" w14:textId="77777777" w:rsidR="00051B46" w:rsidRPr="00BA49DC" w:rsidRDefault="00051B46" w:rsidP="00BA49DC">
            <w:pPr>
              <w:ind w:left="426" w:hanging="426"/>
              <w:rPr>
                <w:rFonts w:ascii="Arial" w:hAnsi="Arial" w:cs="Arial"/>
              </w:rPr>
            </w:pPr>
            <w:r w:rsidRPr="00BA49DC">
              <w:rPr>
                <w:rFonts w:ascii="Arial" w:hAnsi="Arial" w:cs="Arial"/>
              </w:rPr>
              <w:t>Possible buildup of flake of flashdrum upper walls/</w:t>
            </w:r>
          </w:p>
          <w:p w14:paraId="51F65CD4" w14:textId="77777777" w:rsidR="00051B46" w:rsidRPr="00BA49DC" w:rsidRDefault="00051B46" w:rsidP="00BA49DC">
            <w:pPr>
              <w:ind w:left="426" w:hanging="426"/>
              <w:rPr>
                <w:rFonts w:ascii="Arial" w:hAnsi="Arial" w:cs="Arial"/>
              </w:rPr>
            </w:pPr>
            <w:r w:rsidRPr="00BA49DC">
              <w:rPr>
                <w:rFonts w:ascii="Arial" w:hAnsi="Arial" w:cs="Arial"/>
              </w:rPr>
              <w:t>Increase LIC 2201 in manual and observe for blow through.  Increase flushing propylene at FIC 2201.  Check trend pens for changes in levels at nuclear transmitter.</w:t>
            </w:r>
          </w:p>
          <w:p w14:paraId="28F12514" w14:textId="77777777" w:rsidR="00051B46" w:rsidRPr="00114806" w:rsidRDefault="00051B46" w:rsidP="00BA49DC">
            <w:pPr>
              <w:ind w:left="426" w:hanging="426"/>
              <w:rPr>
                <w:rFonts w:ascii="Arial" w:hAnsi="Arial" w:cs="Arial"/>
              </w:rPr>
            </w:pPr>
          </w:p>
        </w:tc>
      </w:tr>
      <w:tr w:rsidR="00051B46" w:rsidRPr="00114806" w14:paraId="45FF3508" w14:textId="77777777" w:rsidTr="00051B46">
        <w:tblPrEx>
          <w:jc w:val="left"/>
        </w:tblPrEx>
        <w:tc>
          <w:tcPr>
            <w:tcW w:w="644" w:type="dxa"/>
          </w:tcPr>
          <w:p w14:paraId="12AFBF7C" w14:textId="7BF1B10D" w:rsidR="00051B46" w:rsidRPr="00BA49DC" w:rsidRDefault="00051B46" w:rsidP="00BA49DC">
            <w:pPr>
              <w:ind w:left="426" w:hanging="426"/>
              <w:rPr>
                <w:rFonts w:ascii="Arial" w:hAnsi="Arial" w:cs="Arial"/>
              </w:rPr>
            </w:pPr>
            <w:r w:rsidRPr="00BA49DC">
              <w:rPr>
                <w:rFonts w:ascii="Arial" w:hAnsi="Arial" w:cs="Arial"/>
              </w:rPr>
              <w:t>47</w:t>
            </w:r>
          </w:p>
        </w:tc>
        <w:tc>
          <w:tcPr>
            <w:tcW w:w="3030" w:type="dxa"/>
            <w:gridSpan w:val="7"/>
          </w:tcPr>
          <w:p w14:paraId="7B51AB12" w14:textId="78542952" w:rsidR="00051B46" w:rsidRPr="00BA49DC" w:rsidRDefault="00051B46" w:rsidP="00BA49DC">
            <w:pPr>
              <w:ind w:left="426" w:hanging="426"/>
              <w:rPr>
                <w:rFonts w:ascii="Arial" w:hAnsi="Arial" w:cs="Arial"/>
              </w:rPr>
            </w:pPr>
            <w:r w:rsidRPr="00BA49DC">
              <w:rPr>
                <w:rFonts w:ascii="Arial" w:hAnsi="Arial" w:cs="Arial"/>
              </w:rPr>
              <w:t>High temp on         TIC 2201 flashdrum overhead</w:t>
            </w:r>
          </w:p>
        </w:tc>
        <w:tc>
          <w:tcPr>
            <w:tcW w:w="7281" w:type="dxa"/>
            <w:gridSpan w:val="3"/>
          </w:tcPr>
          <w:p w14:paraId="4FC239B5" w14:textId="77777777" w:rsidR="00051B46" w:rsidRPr="00BA49DC" w:rsidRDefault="00051B46" w:rsidP="00BA49DC">
            <w:pPr>
              <w:ind w:left="426" w:hanging="426"/>
              <w:rPr>
                <w:rFonts w:ascii="Arial" w:hAnsi="Arial" w:cs="Arial"/>
              </w:rPr>
            </w:pPr>
            <w:r w:rsidRPr="00BA49DC">
              <w:rPr>
                <w:rFonts w:ascii="Arial" w:hAnsi="Arial" w:cs="Arial"/>
              </w:rPr>
              <w:t>Reduction of flow from loops/</w:t>
            </w:r>
          </w:p>
          <w:p w14:paraId="692CBC87" w14:textId="77777777" w:rsidR="00051B46" w:rsidRPr="00BA49DC" w:rsidRDefault="00051B46" w:rsidP="00BA49DC">
            <w:pPr>
              <w:ind w:left="426" w:hanging="426"/>
              <w:rPr>
                <w:rFonts w:ascii="Arial" w:hAnsi="Arial" w:cs="Arial"/>
              </w:rPr>
            </w:pPr>
            <w:r w:rsidRPr="00BA49DC">
              <w:rPr>
                <w:rFonts w:ascii="Arial" w:hAnsi="Arial" w:cs="Arial"/>
              </w:rPr>
              <w:t>Check LIC 1801 for decrease in valve position.  Cut steam valve to transfer line.  Increase flushing propylene at FIC 2201.</w:t>
            </w:r>
          </w:p>
          <w:p w14:paraId="206E6401" w14:textId="77777777" w:rsidR="00051B46" w:rsidRPr="00114806" w:rsidRDefault="00051B46" w:rsidP="00BA49DC">
            <w:pPr>
              <w:ind w:left="426" w:hanging="426"/>
              <w:rPr>
                <w:rFonts w:ascii="Arial" w:hAnsi="Arial" w:cs="Arial"/>
              </w:rPr>
            </w:pPr>
          </w:p>
        </w:tc>
      </w:tr>
      <w:tr w:rsidR="00051B46" w:rsidRPr="00114806" w14:paraId="23784112" w14:textId="77777777" w:rsidTr="00051B46">
        <w:tblPrEx>
          <w:jc w:val="left"/>
        </w:tblPrEx>
        <w:tc>
          <w:tcPr>
            <w:tcW w:w="644" w:type="dxa"/>
          </w:tcPr>
          <w:p w14:paraId="6AA2565C" w14:textId="4160C9E2" w:rsidR="00051B46" w:rsidRPr="00BA49DC" w:rsidRDefault="00051B46" w:rsidP="00BA49DC">
            <w:pPr>
              <w:ind w:left="426" w:hanging="426"/>
              <w:rPr>
                <w:rFonts w:ascii="Arial" w:hAnsi="Arial" w:cs="Arial"/>
              </w:rPr>
            </w:pPr>
            <w:r w:rsidRPr="00BA49DC">
              <w:rPr>
                <w:rFonts w:ascii="Arial" w:hAnsi="Arial" w:cs="Arial"/>
              </w:rPr>
              <w:t>48</w:t>
            </w:r>
          </w:p>
        </w:tc>
        <w:tc>
          <w:tcPr>
            <w:tcW w:w="3030" w:type="dxa"/>
            <w:gridSpan w:val="7"/>
          </w:tcPr>
          <w:p w14:paraId="70D7FB2F" w14:textId="27ED5B4C" w:rsidR="00051B46" w:rsidRPr="00BA49DC" w:rsidRDefault="00051B46" w:rsidP="00BA49DC">
            <w:pPr>
              <w:ind w:left="426" w:hanging="426"/>
              <w:rPr>
                <w:rFonts w:ascii="Arial" w:hAnsi="Arial" w:cs="Arial"/>
              </w:rPr>
            </w:pPr>
            <w:r w:rsidRPr="00BA49DC">
              <w:rPr>
                <w:rFonts w:ascii="Arial" w:hAnsi="Arial" w:cs="Arial"/>
              </w:rPr>
              <w:t>Low level at propylene condenser E 301</w:t>
            </w:r>
          </w:p>
        </w:tc>
        <w:tc>
          <w:tcPr>
            <w:tcW w:w="7281" w:type="dxa"/>
            <w:gridSpan w:val="3"/>
          </w:tcPr>
          <w:p w14:paraId="75BE6010" w14:textId="57D43E36" w:rsidR="00051B46" w:rsidRPr="00BA49DC" w:rsidRDefault="00051B46" w:rsidP="00BA49DC">
            <w:pPr>
              <w:ind w:left="426" w:hanging="426"/>
              <w:rPr>
                <w:rFonts w:ascii="Arial" w:hAnsi="Arial" w:cs="Arial"/>
              </w:rPr>
            </w:pPr>
            <w:r w:rsidRPr="00BA49DC">
              <w:rPr>
                <w:rFonts w:ascii="Arial" w:hAnsi="Arial" w:cs="Arial"/>
              </w:rPr>
              <w:t>Buildup of inerts in system/  Increase vapor vent at FIC 2304 to remove inerts.  Check cooling water supply to unit.  Check pressure control on E 301 and return flow to feed tank V 304.  Check flow on FIC 2201.</w:t>
            </w:r>
          </w:p>
        </w:tc>
      </w:tr>
      <w:tr w:rsidR="00051B46" w:rsidRPr="00114806" w14:paraId="789B9716" w14:textId="77777777" w:rsidTr="00051B46">
        <w:tblPrEx>
          <w:jc w:val="left"/>
        </w:tblPrEx>
        <w:tc>
          <w:tcPr>
            <w:tcW w:w="644" w:type="dxa"/>
          </w:tcPr>
          <w:p w14:paraId="576521BC" w14:textId="787FE2F0" w:rsidR="00051B46" w:rsidRPr="00BA49DC" w:rsidRDefault="00051B46" w:rsidP="00BA49DC">
            <w:pPr>
              <w:ind w:left="426" w:hanging="426"/>
              <w:rPr>
                <w:rFonts w:ascii="Arial" w:hAnsi="Arial" w:cs="Arial"/>
              </w:rPr>
            </w:pPr>
            <w:r w:rsidRPr="00BA49DC">
              <w:rPr>
                <w:rFonts w:ascii="Arial" w:hAnsi="Arial" w:cs="Arial"/>
              </w:rPr>
              <w:lastRenderedPageBreak/>
              <w:t>49</w:t>
            </w:r>
          </w:p>
        </w:tc>
        <w:tc>
          <w:tcPr>
            <w:tcW w:w="3030" w:type="dxa"/>
            <w:gridSpan w:val="7"/>
          </w:tcPr>
          <w:p w14:paraId="5DCC0D1A" w14:textId="63E925A0" w:rsidR="00051B46" w:rsidRPr="00BA49DC" w:rsidRDefault="00051B46" w:rsidP="00BA49DC">
            <w:pPr>
              <w:ind w:left="426" w:hanging="426"/>
              <w:rPr>
                <w:rFonts w:ascii="Arial" w:hAnsi="Arial" w:cs="Arial"/>
              </w:rPr>
            </w:pPr>
            <w:r w:rsidRPr="00BA49DC">
              <w:rPr>
                <w:rFonts w:ascii="Arial" w:hAnsi="Arial" w:cs="Arial"/>
              </w:rPr>
              <w:t>High pressure at E 301 on PIC 2301.</w:t>
            </w:r>
          </w:p>
        </w:tc>
        <w:tc>
          <w:tcPr>
            <w:tcW w:w="7281" w:type="dxa"/>
            <w:gridSpan w:val="3"/>
          </w:tcPr>
          <w:p w14:paraId="1C9125EA" w14:textId="77777777" w:rsidR="00051B46" w:rsidRPr="00BA49DC" w:rsidRDefault="00051B46" w:rsidP="00BA49DC">
            <w:pPr>
              <w:ind w:left="426" w:hanging="426"/>
              <w:rPr>
                <w:rFonts w:ascii="Arial" w:hAnsi="Arial" w:cs="Arial"/>
              </w:rPr>
            </w:pPr>
            <w:r w:rsidRPr="00BA49DC">
              <w:rPr>
                <w:rFonts w:ascii="Arial" w:hAnsi="Arial" w:cs="Arial"/>
              </w:rPr>
              <w:t>Loss of return flow to feed tank/  Check P 302.  Check valve position of PIC 2301 and LIC 1801.  Check air valve at exchanger outlet pump suction line. Start spare P 302.</w:t>
            </w:r>
          </w:p>
          <w:p w14:paraId="7E1B4E66" w14:textId="025546FE" w:rsidR="00051B46" w:rsidRPr="00114806" w:rsidRDefault="00051B46" w:rsidP="00BA49DC">
            <w:pPr>
              <w:ind w:left="426" w:hanging="426"/>
              <w:rPr>
                <w:rFonts w:ascii="Arial" w:hAnsi="Arial" w:cs="Arial"/>
              </w:rPr>
            </w:pPr>
          </w:p>
        </w:tc>
      </w:tr>
      <w:tr w:rsidR="00051B46" w:rsidRPr="00114806" w14:paraId="101838A9" w14:textId="77777777" w:rsidTr="00051B46">
        <w:tblPrEx>
          <w:jc w:val="left"/>
        </w:tblPrEx>
        <w:tc>
          <w:tcPr>
            <w:tcW w:w="644" w:type="dxa"/>
          </w:tcPr>
          <w:p w14:paraId="040026E6" w14:textId="445A18E7" w:rsidR="00051B46" w:rsidRPr="00BA49DC" w:rsidRDefault="00051B46" w:rsidP="00BA49DC">
            <w:pPr>
              <w:ind w:left="426" w:hanging="426"/>
              <w:rPr>
                <w:rFonts w:ascii="Arial" w:hAnsi="Arial" w:cs="Arial"/>
              </w:rPr>
            </w:pPr>
            <w:r w:rsidRPr="00BA49DC">
              <w:rPr>
                <w:rFonts w:ascii="Arial" w:hAnsi="Arial" w:cs="Arial"/>
              </w:rPr>
              <w:t>50</w:t>
            </w:r>
          </w:p>
        </w:tc>
        <w:tc>
          <w:tcPr>
            <w:tcW w:w="3030" w:type="dxa"/>
            <w:gridSpan w:val="7"/>
          </w:tcPr>
          <w:p w14:paraId="14E0FB6E" w14:textId="1D0E3C95" w:rsidR="00051B46" w:rsidRPr="00BA49DC" w:rsidRDefault="00051B46" w:rsidP="00BA49DC">
            <w:pPr>
              <w:ind w:left="426" w:hanging="426"/>
              <w:rPr>
                <w:rFonts w:ascii="Arial" w:hAnsi="Arial" w:cs="Arial"/>
              </w:rPr>
            </w:pPr>
            <w:r w:rsidRPr="00BA49DC">
              <w:rPr>
                <w:rFonts w:ascii="Arial" w:hAnsi="Arial" w:cs="Arial"/>
              </w:rPr>
              <w:t>High temp TI 2301 on flow from tower to recycle gas filter.</w:t>
            </w:r>
          </w:p>
        </w:tc>
        <w:tc>
          <w:tcPr>
            <w:tcW w:w="7281" w:type="dxa"/>
            <w:gridSpan w:val="3"/>
          </w:tcPr>
          <w:p w14:paraId="4636E6C9" w14:textId="77777777" w:rsidR="00051B46" w:rsidRPr="00BA49DC" w:rsidRDefault="00051B46" w:rsidP="00BA49DC">
            <w:pPr>
              <w:ind w:left="426" w:hanging="426"/>
              <w:rPr>
                <w:rFonts w:ascii="Arial" w:hAnsi="Arial" w:cs="Arial"/>
              </w:rPr>
            </w:pPr>
            <w:r w:rsidRPr="00BA49DC">
              <w:rPr>
                <w:rFonts w:ascii="Arial" w:hAnsi="Arial" w:cs="Arial"/>
              </w:rPr>
              <w:t>Loss of flow/</w:t>
            </w:r>
          </w:p>
          <w:p w14:paraId="434091E0" w14:textId="77777777" w:rsidR="00051B46" w:rsidRPr="00BA49DC" w:rsidRDefault="00051B46" w:rsidP="00BA49DC">
            <w:pPr>
              <w:ind w:left="426" w:hanging="426"/>
              <w:rPr>
                <w:rFonts w:ascii="Arial" w:hAnsi="Arial" w:cs="Arial"/>
              </w:rPr>
            </w:pPr>
            <w:r w:rsidRPr="00BA49DC">
              <w:rPr>
                <w:rFonts w:ascii="Arial" w:hAnsi="Arial" w:cs="Arial"/>
              </w:rPr>
              <w:t>Check valve position of FIC 2203 at tower bottom.  Open flushing propylene at tower bottom to clear line.  Check steam to jacketed line and trap.  Check regulator and propylene purges at flow transmitter.</w:t>
            </w:r>
          </w:p>
          <w:p w14:paraId="161A7571" w14:textId="0EEDE327" w:rsidR="00051B46" w:rsidRPr="00114806" w:rsidRDefault="00051B46" w:rsidP="00BA49DC">
            <w:pPr>
              <w:ind w:left="426" w:hanging="426"/>
              <w:rPr>
                <w:rFonts w:ascii="Arial" w:hAnsi="Arial" w:cs="Arial"/>
              </w:rPr>
            </w:pPr>
          </w:p>
        </w:tc>
      </w:tr>
      <w:tr w:rsidR="00051B46" w:rsidRPr="00114806" w14:paraId="2B33B09A" w14:textId="77777777" w:rsidTr="00051B46">
        <w:tblPrEx>
          <w:jc w:val="left"/>
        </w:tblPrEx>
        <w:tc>
          <w:tcPr>
            <w:tcW w:w="644" w:type="dxa"/>
          </w:tcPr>
          <w:p w14:paraId="0C425F40" w14:textId="03A1A98A" w:rsidR="00051B46" w:rsidRPr="00BA49DC" w:rsidRDefault="00051B46" w:rsidP="00BA49DC">
            <w:pPr>
              <w:ind w:left="426" w:hanging="426"/>
              <w:rPr>
                <w:rFonts w:ascii="Arial" w:hAnsi="Arial" w:cs="Arial"/>
              </w:rPr>
            </w:pPr>
            <w:r w:rsidRPr="00BA49DC">
              <w:rPr>
                <w:rFonts w:ascii="Arial" w:hAnsi="Arial" w:cs="Arial"/>
              </w:rPr>
              <w:t>51</w:t>
            </w:r>
          </w:p>
        </w:tc>
        <w:tc>
          <w:tcPr>
            <w:tcW w:w="3030" w:type="dxa"/>
            <w:gridSpan w:val="7"/>
          </w:tcPr>
          <w:p w14:paraId="694CC209" w14:textId="3620978D" w:rsidR="00051B46" w:rsidRPr="00BA49DC" w:rsidRDefault="00051B46" w:rsidP="00BA49DC">
            <w:pPr>
              <w:ind w:left="426" w:hanging="426"/>
              <w:rPr>
                <w:rFonts w:ascii="Arial" w:hAnsi="Arial" w:cs="Arial"/>
              </w:rPr>
            </w:pPr>
            <w:r w:rsidRPr="00BA49DC">
              <w:rPr>
                <w:rFonts w:ascii="Arial" w:hAnsi="Arial" w:cs="Arial"/>
              </w:rPr>
              <w:t>Low temp on flow from tower to recycle gas filter.</w:t>
            </w:r>
          </w:p>
        </w:tc>
        <w:tc>
          <w:tcPr>
            <w:tcW w:w="7281" w:type="dxa"/>
            <w:gridSpan w:val="3"/>
          </w:tcPr>
          <w:p w14:paraId="1B62CA13" w14:textId="77777777" w:rsidR="00051B46" w:rsidRPr="00BA49DC" w:rsidRDefault="00051B46" w:rsidP="00BA49DC">
            <w:pPr>
              <w:ind w:left="426" w:hanging="426"/>
              <w:rPr>
                <w:rFonts w:ascii="Arial" w:hAnsi="Arial" w:cs="Arial"/>
              </w:rPr>
            </w:pPr>
            <w:r w:rsidRPr="00BA49DC">
              <w:rPr>
                <w:rFonts w:ascii="Arial" w:hAnsi="Arial" w:cs="Arial"/>
              </w:rPr>
              <w:t>Excessive flow or loss of heat transfer/</w:t>
            </w:r>
          </w:p>
          <w:p w14:paraId="37EF0A2D" w14:textId="77777777" w:rsidR="00051B46" w:rsidRPr="00BA49DC" w:rsidRDefault="00051B46" w:rsidP="00BA49DC">
            <w:pPr>
              <w:ind w:left="426" w:hanging="426"/>
              <w:rPr>
                <w:rFonts w:ascii="Arial" w:hAnsi="Arial" w:cs="Arial"/>
              </w:rPr>
            </w:pPr>
            <w:r w:rsidRPr="00BA49DC">
              <w:rPr>
                <w:rFonts w:ascii="Arial" w:hAnsi="Arial" w:cs="Arial"/>
              </w:rPr>
              <w:t>Check flow rate and reduce.  Check steam to jacket pressure.  Check trap for proper operation.</w:t>
            </w:r>
          </w:p>
          <w:p w14:paraId="23E1DEF9" w14:textId="77777777" w:rsidR="00051B46" w:rsidRPr="00114806" w:rsidRDefault="00051B46" w:rsidP="00BA49DC">
            <w:pPr>
              <w:ind w:left="426" w:hanging="426"/>
              <w:rPr>
                <w:rFonts w:ascii="Arial" w:hAnsi="Arial" w:cs="Arial"/>
              </w:rPr>
            </w:pPr>
          </w:p>
        </w:tc>
      </w:tr>
      <w:tr w:rsidR="00051B46" w:rsidRPr="00114806" w14:paraId="1A1A66F5" w14:textId="77777777" w:rsidTr="00051B46">
        <w:trPr>
          <w:jc w:val="center"/>
        </w:trPr>
        <w:tc>
          <w:tcPr>
            <w:tcW w:w="778" w:type="dxa"/>
            <w:gridSpan w:val="2"/>
          </w:tcPr>
          <w:p w14:paraId="175F7FB1" w14:textId="35D5C979" w:rsidR="00051B46" w:rsidRPr="00BA49DC" w:rsidRDefault="00051B46" w:rsidP="00BA49DC">
            <w:pPr>
              <w:ind w:left="426" w:hanging="426"/>
              <w:rPr>
                <w:rFonts w:ascii="Arial" w:hAnsi="Arial" w:cs="Arial"/>
              </w:rPr>
            </w:pPr>
            <w:r w:rsidRPr="00BA49DC">
              <w:rPr>
                <w:rFonts w:ascii="Arial" w:hAnsi="Arial" w:cs="Arial"/>
              </w:rPr>
              <w:t>52</w:t>
            </w:r>
          </w:p>
        </w:tc>
        <w:tc>
          <w:tcPr>
            <w:tcW w:w="2896" w:type="dxa"/>
            <w:gridSpan w:val="6"/>
          </w:tcPr>
          <w:p w14:paraId="45B25608" w14:textId="1C0610CA" w:rsidR="00051B46" w:rsidRPr="00BA49DC" w:rsidRDefault="00051B46" w:rsidP="00BA49DC">
            <w:pPr>
              <w:ind w:left="426" w:hanging="426"/>
              <w:rPr>
                <w:rFonts w:ascii="Arial" w:hAnsi="Arial" w:cs="Arial"/>
              </w:rPr>
            </w:pPr>
            <w:r w:rsidRPr="00BA49DC">
              <w:rPr>
                <w:rFonts w:ascii="Arial" w:hAnsi="Arial" w:cs="Arial"/>
              </w:rPr>
              <w:t>High pressure on recycle gas filter.</w:t>
            </w:r>
          </w:p>
        </w:tc>
        <w:tc>
          <w:tcPr>
            <w:tcW w:w="7281" w:type="dxa"/>
            <w:gridSpan w:val="3"/>
          </w:tcPr>
          <w:p w14:paraId="2FBED719" w14:textId="77777777" w:rsidR="00051B46" w:rsidRPr="00BA49DC" w:rsidRDefault="00051B46" w:rsidP="00BA49DC">
            <w:pPr>
              <w:ind w:left="426" w:hanging="426"/>
              <w:rPr>
                <w:rFonts w:ascii="Arial" w:hAnsi="Arial" w:cs="Arial"/>
              </w:rPr>
            </w:pPr>
            <w:r w:rsidRPr="00BA49DC">
              <w:rPr>
                <w:rFonts w:ascii="Arial" w:hAnsi="Arial" w:cs="Arial"/>
              </w:rPr>
              <w:t>Blow through from LIC 2201/</w:t>
            </w:r>
          </w:p>
          <w:p w14:paraId="474E9906" w14:textId="77777777" w:rsidR="00051B46" w:rsidRPr="00BA49DC" w:rsidRDefault="00051B46" w:rsidP="00BA49DC">
            <w:pPr>
              <w:ind w:left="426" w:hanging="426"/>
              <w:rPr>
                <w:rFonts w:ascii="Arial" w:hAnsi="Arial" w:cs="Arial"/>
              </w:rPr>
            </w:pPr>
            <w:r w:rsidRPr="00BA49DC">
              <w:rPr>
                <w:rFonts w:ascii="Arial" w:hAnsi="Arial" w:cs="Arial"/>
              </w:rPr>
              <w:t>Reduce valve position from flashdrum.  Raise the level control set point at LIC 2201.</w:t>
            </w:r>
          </w:p>
          <w:p w14:paraId="2E55513D" w14:textId="77777777" w:rsidR="00051B46" w:rsidRPr="00114806" w:rsidRDefault="00051B46" w:rsidP="00BA49DC">
            <w:pPr>
              <w:ind w:left="426" w:hanging="426"/>
              <w:rPr>
                <w:rFonts w:ascii="Arial" w:hAnsi="Arial" w:cs="Arial"/>
              </w:rPr>
            </w:pPr>
          </w:p>
        </w:tc>
      </w:tr>
      <w:tr w:rsidR="00051B46" w:rsidRPr="00114806" w14:paraId="0E67EF58" w14:textId="77777777" w:rsidTr="00051B46">
        <w:trPr>
          <w:jc w:val="center"/>
        </w:trPr>
        <w:tc>
          <w:tcPr>
            <w:tcW w:w="778" w:type="dxa"/>
            <w:gridSpan w:val="2"/>
          </w:tcPr>
          <w:p w14:paraId="01EC77A9" w14:textId="21CA8E6D" w:rsidR="00051B46" w:rsidRPr="00BA49DC" w:rsidRDefault="00051B46" w:rsidP="00BA49DC">
            <w:pPr>
              <w:ind w:left="426" w:hanging="426"/>
              <w:rPr>
                <w:rFonts w:ascii="Arial" w:hAnsi="Arial" w:cs="Arial"/>
              </w:rPr>
            </w:pPr>
            <w:r w:rsidRPr="00BA49DC">
              <w:rPr>
                <w:rFonts w:ascii="Arial" w:hAnsi="Arial" w:cs="Arial"/>
              </w:rPr>
              <w:t>53</w:t>
            </w:r>
          </w:p>
        </w:tc>
        <w:tc>
          <w:tcPr>
            <w:tcW w:w="2896" w:type="dxa"/>
            <w:gridSpan w:val="6"/>
          </w:tcPr>
          <w:p w14:paraId="67B739C7" w14:textId="49EB20E6" w:rsidR="00051B46" w:rsidRPr="00BA49DC" w:rsidRDefault="00051B46" w:rsidP="00BA49DC">
            <w:pPr>
              <w:ind w:left="426" w:hanging="426"/>
              <w:rPr>
                <w:rFonts w:ascii="Arial" w:hAnsi="Arial" w:cs="Arial"/>
              </w:rPr>
            </w:pPr>
            <w:r w:rsidRPr="00BA49DC">
              <w:rPr>
                <w:rFonts w:ascii="Arial" w:hAnsi="Arial" w:cs="Arial"/>
              </w:rPr>
              <w:t>High pressure on recycle gas filter</w:t>
            </w:r>
          </w:p>
        </w:tc>
        <w:tc>
          <w:tcPr>
            <w:tcW w:w="7281" w:type="dxa"/>
            <w:gridSpan w:val="3"/>
          </w:tcPr>
          <w:p w14:paraId="5C5A0313" w14:textId="77777777" w:rsidR="00051B46" w:rsidRPr="00BA49DC" w:rsidRDefault="00051B46" w:rsidP="00BA49DC">
            <w:pPr>
              <w:ind w:left="426" w:hanging="426"/>
              <w:rPr>
                <w:rFonts w:ascii="Arial" w:hAnsi="Arial" w:cs="Arial"/>
              </w:rPr>
            </w:pPr>
            <w:r w:rsidRPr="00BA49DC">
              <w:rPr>
                <w:rFonts w:ascii="Arial" w:hAnsi="Arial" w:cs="Arial"/>
              </w:rPr>
              <w:t>Loss of recycle/compressor/</w:t>
            </w:r>
          </w:p>
          <w:p w14:paraId="0434E2D9" w14:textId="77777777" w:rsidR="00051B46" w:rsidRPr="00BA49DC" w:rsidRDefault="00051B46" w:rsidP="00BA49DC">
            <w:pPr>
              <w:ind w:left="426" w:hanging="426"/>
              <w:rPr>
                <w:rFonts w:ascii="Arial" w:hAnsi="Arial" w:cs="Arial"/>
              </w:rPr>
            </w:pPr>
            <w:r w:rsidRPr="00BA49DC">
              <w:rPr>
                <w:rFonts w:ascii="Arial" w:hAnsi="Arial" w:cs="Arial"/>
              </w:rPr>
              <w:t>Check PIC 2202 for control of pressure blow down at            1 kg/cm2.  Attempt to restart compressor.</w:t>
            </w:r>
          </w:p>
          <w:p w14:paraId="66455F5A" w14:textId="77777777" w:rsidR="00051B46" w:rsidRPr="00114806" w:rsidRDefault="00051B46" w:rsidP="00BA49DC">
            <w:pPr>
              <w:ind w:left="426" w:hanging="426"/>
              <w:rPr>
                <w:rFonts w:ascii="Arial" w:hAnsi="Arial" w:cs="Arial"/>
              </w:rPr>
            </w:pPr>
          </w:p>
        </w:tc>
      </w:tr>
      <w:tr w:rsidR="00051B46" w:rsidRPr="00114806" w14:paraId="0D7A0394" w14:textId="77777777" w:rsidTr="00051B46">
        <w:trPr>
          <w:jc w:val="center"/>
        </w:trPr>
        <w:tc>
          <w:tcPr>
            <w:tcW w:w="778" w:type="dxa"/>
            <w:gridSpan w:val="2"/>
          </w:tcPr>
          <w:p w14:paraId="4455A8CF" w14:textId="251ECA6D" w:rsidR="00051B46" w:rsidRPr="00BA49DC" w:rsidRDefault="00051B46" w:rsidP="00BA49DC">
            <w:pPr>
              <w:ind w:left="426" w:hanging="426"/>
              <w:rPr>
                <w:rFonts w:ascii="Arial" w:hAnsi="Arial" w:cs="Arial"/>
              </w:rPr>
            </w:pPr>
            <w:r w:rsidRPr="00BA49DC">
              <w:rPr>
                <w:rFonts w:ascii="Arial" w:hAnsi="Arial" w:cs="Arial"/>
              </w:rPr>
              <w:t>54</w:t>
            </w:r>
          </w:p>
        </w:tc>
        <w:tc>
          <w:tcPr>
            <w:tcW w:w="2896" w:type="dxa"/>
            <w:gridSpan w:val="6"/>
          </w:tcPr>
          <w:p w14:paraId="2539DCA0" w14:textId="5FD2496D" w:rsidR="00051B46" w:rsidRPr="00BA49DC" w:rsidRDefault="00051B46" w:rsidP="00BA49DC">
            <w:pPr>
              <w:ind w:left="426" w:hanging="426"/>
              <w:rPr>
                <w:rFonts w:ascii="Arial" w:hAnsi="Arial" w:cs="Arial"/>
              </w:rPr>
            </w:pPr>
            <w:r w:rsidRPr="00BA49DC">
              <w:rPr>
                <w:rFonts w:ascii="Arial" w:hAnsi="Arial" w:cs="Arial"/>
              </w:rPr>
              <w:t>High pressure on recycle gas filter</w:t>
            </w:r>
          </w:p>
        </w:tc>
        <w:tc>
          <w:tcPr>
            <w:tcW w:w="7281" w:type="dxa"/>
            <w:gridSpan w:val="3"/>
          </w:tcPr>
          <w:p w14:paraId="2157CF90" w14:textId="77777777" w:rsidR="00051B46" w:rsidRPr="00BA49DC" w:rsidRDefault="00051B46" w:rsidP="00BA49DC">
            <w:pPr>
              <w:ind w:left="426" w:hanging="426"/>
              <w:rPr>
                <w:rFonts w:ascii="Arial" w:hAnsi="Arial" w:cs="Arial"/>
              </w:rPr>
            </w:pPr>
            <w:r w:rsidRPr="00BA49DC">
              <w:rPr>
                <w:rFonts w:ascii="Arial" w:hAnsi="Arial" w:cs="Arial"/>
              </w:rPr>
              <w:t>Unknown/</w:t>
            </w:r>
          </w:p>
          <w:p w14:paraId="40C28F8B" w14:textId="77777777" w:rsidR="00051B46" w:rsidRPr="00BA49DC" w:rsidRDefault="00051B46" w:rsidP="00BA49DC">
            <w:pPr>
              <w:ind w:left="426" w:hanging="426"/>
              <w:rPr>
                <w:rFonts w:ascii="Arial" w:hAnsi="Arial" w:cs="Arial"/>
              </w:rPr>
            </w:pPr>
            <w:r w:rsidRPr="00BA49DC">
              <w:rPr>
                <w:rFonts w:ascii="Arial" w:hAnsi="Arial" w:cs="Arial"/>
              </w:rPr>
              <w:t>Check flashdrum for blow through.  Check level control on bag filter.  Check differential pressure on F 302.  Check suction pressure at K 301.  Check differential pressure on recycle gas filter socks.  Check propylene pulsators for blow through.</w:t>
            </w:r>
          </w:p>
          <w:p w14:paraId="679D029C" w14:textId="77777777" w:rsidR="00051B46" w:rsidRPr="00114806" w:rsidRDefault="00051B46" w:rsidP="00BA49DC">
            <w:pPr>
              <w:ind w:left="426" w:hanging="426"/>
              <w:rPr>
                <w:rFonts w:ascii="Arial" w:hAnsi="Arial" w:cs="Arial"/>
              </w:rPr>
            </w:pPr>
          </w:p>
        </w:tc>
      </w:tr>
      <w:tr w:rsidR="00051B46" w:rsidRPr="00114806" w14:paraId="75627482" w14:textId="77777777" w:rsidTr="00051B46">
        <w:trPr>
          <w:jc w:val="center"/>
        </w:trPr>
        <w:tc>
          <w:tcPr>
            <w:tcW w:w="778" w:type="dxa"/>
            <w:gridSpan w:val="2"/>
          </w:tcPr>
          <w:p w14:paraId="1CE7F446" w14:textId="2414AB31" w:rsidR="00051B46" w:rsidRPr="00BA49DC" w:rsidRDefault="00051B46" w:rsidP="00BA49DC">
            <w:pPr>
              <w:ind w:left="426" w:hanging="426"/>
              <w:rPr>
                <w:rFonts w:ascii="Arial" w:hAnsi="Arial" w:cs="Arial"/>
              </w:rPr>
            </w:pPr>
            <w:r w:rsidRPr="00BA49DC">
              <w:rPr>
                <w:rFonts w:ascii="Arial" w:hAnsi="Arial" w:cs="Arial"/>
              </w:rPr>
              <w:t>55</w:t>
            </w:r>
          </w:p>
        </w:tc>
        <w:tc>
          <w:tcPr>
            <w:tcW w:w="2896" w:type="dxa"/>
            <w:gridSpan w:val="6"/>
          </w:tcPr>
          <w:p w14:paraId="0992DB0E" w14:textId="18CAF3D4" w:rsidR="00051B46" w:rsidRPr="00BA49DC" w:rsidRDefault="00051B46" w:rsidP="00BA49DC">
            <w:pPr>
              <w:ind w:left="426" w:hanging="426"/>
              <w:rPr>
                <w:rFonts w:ascii="Arial" w:hAnsi="Arial" w:cs="Arial"/>
              </w:rPr>
            </w:pPr>
            <w:r w:rsidRPr="00BA49DC">
              <w:rPr>
                <w:rFonts w:ascii="Arial" w:hAnsi="Arial" w:cs="Arial"/>
              </w:rPr>
              <w:t>Low temp at bag filter bottoms</w:t>
            </w:r>
          </w:p>
        </w:tc>
        <w:tc>
          <w:tcPr>
            <w:tcW w:w="7281" w:type="dxa"/>
            <w:gridSpan w:val="3"/>
          </w:tcPr>
          <w:p w14:paraId="3CF8D765" w14:textId="77777777" w:rsidR="00051B46" w:rsidRPr="00BA49DC" w:rsidRDefault="00051B46" w:rsidP="00BA49DC">
            <w:pPr>
              <w:ind w:left="426" w:hanging="426"/>
              <w:rPr>
                <w:rFonts w:ascii="Arial" w:hAnsi="Arial" w:cs="Arial"/>
              </w:rPr>
            </w:pPr>
            <w:r w:rsidRPr="00BA49DC">
              <w:rPr>
                <w:rFonts w:ascii="Arial" w:hAnsi="Arial" w:cs="Arial"/>
              </w:rPr>
              <w:t>Propylene liquid at bag filter/ Check TIC 2201.  Check          TI 2202.  Check level at flash drum.  Check temp and flow from C 301 to recycle gas filter.</w:t>
            </w:r>
          </w:p>
          <w:p w14:paraId="260A54C3" w14:textId="77777777" w:rsidR="00051B46" w:rsidRPr="00114806" w:rsidRDefault="00051B46" w:rsidP="00BA49DC">
            <w:pPr>
              <w:ind w:left="426" w:hanging="426"/>
              <w:rPr>
                <w:rFonts w:ascii="Arial" w:hAnsi="Arial" w:cs="Arial"/>
              </w:rPr>
            </w:pPr>
          </w:p>
        </w:tc>
      </w:tr>
      <w:tr w:rsidR="00051B46" w:rsidRPr="00114806" w14:paraId="7D92878A" w14:textId="77777777" w:rsidTr="00051B46">
        <w:trPr>
          <w:jc w:val="center"/>
        </w:trPr>
        <w:tc>
          <w:tcPr>
            <w:tcW w:w="778" w:type="dxa"/>
            <w:gridSpan w:val="2"/>
          </w:tcPr>
          <w:p w14:paraId="5D1C9DDB" w14:textId="1942DFEE" w:rsidR="00051B46" w:rsidRPr="00BA49DC" w:rsidRDefault="00051B46" w:rsidP="00BA49DC">
            <w:pPr>
              <w:ind w:left="426" w:hanging="426"/>
              <w:rPr>
                <w:rFonts w:ascii="Arial" w:hAnsi="Arial" w:cs="Arial"/>
              </w:rPr>
            </w:pPr>
            <w:r w:rsidRPr="00BA49DC">
              <w:rPr>
                <w:rFonts w:ascii="Arial" w:hAnsi="Arial" w:cs="Arial"/>
              </w:rPr>
              <w:t>56</w:t>
            </w:r>
          </w:p>
        </w:tc>
        <w:tc>
          <w:tcPr>
            <w:tcW w:w="2896" w:type="dxa"/>
            <w:gridSpan w:val="6"/>
          </w:tcPr>
          <w:p w14:paraId="2DE0B380" w14:textId="3DA0B546" w:rsidR="00051B46" w:rsidRPr="00BA49DC" w:rsidRDefault="00051B46" w:rsidP="00BA49DC">
            <w:pPr>
              <w:ind w:left="426" w:hanging="426"/>
              <w:rPr>
                <w:rFonts w:ascii="Arial" w:hAnsi="Arial" w:cs="Arial"/>
              </w:rPr>
            </w:pPr>
            <w:r w:rsidRPr="00BA49DC">
              <w:rPr>
                <w:rFonts w:ascii="Arial" w:hAnsi="Arial" w:cs="Arial"/>
              </w:rPr>
              <w:t>Low differential pressure recycle gas  filter to steamer.</w:t>
            </w:r>
          </w:p>
        </w:tc>
        <w:tc>
          <w:tcPr>
            <w:tcW w:w="7281" w:type="dxa"/>
            <w:gridSpan w:val="3"/>
          </w:tcPr>
          <w:p w14:paraId="595723CE" w14:textId="77777777" w:rsidR="00051B46" w:rsidRPr="00BA49DC" w:rsidRDefault="00051B46" w:rsidP="00BA49DC">
            <w:pPr>
              <w:ind w:left="426" w:hanging="426"/>
              <w:rPr>
                <w:rFonts w:ascii="Arial" w:hAnsi="Arial" w:cs="Arial"/>
              </w:rPr>
            </w:pPr>
            <w:r w:rsidRPr="00BA49DC">
              <w:rPr>
                <w:rFonts w:ascii="Arial" w:hAnsi="Arial" w:cs="Arial"/>
              </w:rPr>
              <w:t>Loss of level in recycle gas filter/ Check feed from flash drum to F  301.  Close LIC 2203 recycle gas filter outlet.  Check pressure on recycle gas filter.</w:t>
            </w:r>
          </w:p>
          <w:p w14:paraId="18FEAF29" w14:textId="77777777" w:rsidR="00051B46" w:rsidRPr="00114806" w:rsidRDefault="00051B46" w:rsidP="00BA49DC">
            <w:pPr>
              <w:ind w:left="426" w:hanging="426"/>
              <w:rPr>
                <w:rFonts w:ascii="Arial" w:hAnsi="Arial" w:cs="Arial"/>
              </w:rPr>
            </w:pPr>
          </w:p>
        </w:tc>
      </w:tr>
      <w:tr w:rsidR="00051B46" w:rsidRPr="00114806" w14:paraId="09694F05" w14:textId="77777777" w:rsidTr="00051B46">
        <w:trPr>
          <w:jc w:val="center"/>
        </w:trPr>
        <w:tc>
          <w:tcPr>
            <w:tcW w:w="778" w:type="dxa"/>
            <w:gridSpan w:val="2"/>
          </w:tcPr>
          <w:p w14:paraId="7966BC8E" w14:textId="12F83F37" w:rsidR="00051B46" w:rsidRPr="00BA49DC" w:rsidRDefault="00051B46" w:rsidP="00BA49DC">
            <w:pPr>
              <w:ind w:left="426" w:hanging="426"/>
              <w:rPr>
                <w:rFonts w:ascii="Arial" w:hAnsi="Arial" w:cs="Arial"/>
              </w:rPr>
            </w:pPr>
            <w:r w:rsidRPr="00BA49DC">
              <w:rPr>
                <w:rFonts w:ascii="Arial" w:hAnsi="Arial" w:cs="Arial"/>
              </w:rPr>
              <w:t>57</w:t>
            </w:r>
          </w:p>
        </w:tc>
        <w:tc>
          <w:tcPr>
            <w:tcW w:w="2896" w:type="dxa"/>
            <w:gridSpan w:val="6"/>
          </w:tcPr>
          <w:p w14:paraId="755C8480" w14:textId="3B1750BA" w:rsidR="00051B46" w:rsidRPr="00BA49DC" w:rsidRDefault="00051B46" w:rsidP="00BA49DC">
            <w:pPr>
              <w:ind w:left="426" w:hanging="426"/>
              <w:rPr>
                <w:rFonts w:ascii="Arial" w:hAnsi="Arial" w:cs="Arial"/>
              </w:rPr>
            </w:pPr>
            <w:r w:rsidRPr="00BA49DC">
              <w:rPr>
                <w:rFonts w:ascii="Arial" w:hAnsi="Arial" w:cs="Arial"/>
              </w:rPr>
              <w:t>Low differential pressure recycle gas filter to steamer</w:t>
            </w:r>
          </w:p>
        </w:tc>
        <w:tc>
          <w:tcPr>
            <w:tcW w:w="7281" w:type="dxa"/>
            <w:gridSpan w:val="3"/>
          </w:tcPr>
          <w:p w14:paraId="0880C25F" w14:textId="77777777" w:rsidR="00051B46" w:rsidRPr="00BA49DC" w:rsidRDefault="00051B46" w:rsidP="00BA49DC">
            <w:pPr>
              <w:ind w:left="426" w:hanging="426"/>
              <w:rPr>
                <w:rFonts w:ascii="Arial" w:hAnsi="Arial" w:cs="Arial"/>
              </w:rPr>
            </w:pPr>
            <w:r w:rsidRPr="00BA49DC">
              <w:rPr>
                <w:rFonts w:ascii="Arial" w:hAnsi="Arial" w:cs="Arial"/>
              </w:rPr>
              <w:t>High steamer pressure/</w:t>
            </w:r>
          </w:p>
          <w:p w14:paraId="4EAD5EF9" w14:textId="77777777" w:rsidR="00051B46" w:rsidRPr="00BA49DC" w:rsidRDefault="00051B46" w:rsidP="00BA49DC">
            <w:pPr>
              <w:ind w:left="426" w:hanging="426"/>
              <w:rPr>
                <w:rFonts w:ascii="Arial" w:hAnsi="Arial" w:cs="Arial"/>
              </w:rPr>
            </w:pPr>
            <w:r w:rsidRPr="00BA49DC">
              <w:rPr>
                <w:rFonts w:ascii="Arial" w:hAnsi="Arial" w:cs="Arial"/>
              </w:rPr>
              <w:t xml:space="preserve">Check level in recycle gas filter, close LIC 2203.  Check suction pressure and load at off-gas compressor.  Check level </w:t>
            </w:r>
            <w:r w:rsidRPr="00BA49DC">
              <w:rPr>
                <w:rFonts w:ascii="Arial" w:hAnsi="Arial" w:cs="Arial"/>
              </w:rPr>
              <w:lastRenderedPageBreak/>
              <w:t>control on steamer.  Check recycle gas filter pressure and feed from flashdrum to recycle gas filter.</w:t>
            </w:r>
          </w:p>
          <w:p w14:paraId="2A3D36BA" w14:textId="77777777" w:rsidR="00051B46" w:rsidRPr="00114806" w:rsidRDefault="00051B46" w:rsidP="00BA49DC">
            <w:pPr>
              <w:ind w:left="426" w:hanging="426"/>
              <w:rPr>
                <w:rFonts w:ascii="Arial" w:hAnsi="Arial" w:cs="Arial"/>
              </w:rPr>
            </w:pPr>
          </w:p>
        </w:tc>
      </w:tr>
      <w:tr w:rsidR="00051B46" w:rsidRPr="00114806" w14:paraId="55B3B7B0" w14:textId="77777777" w:rsidTr="00051B46">
        <w:trPr>
          <w:jc w:val="center"/>
        </w:trPr>
        <w:tc>
          <w:tcPr>
            <w:tcW w:w="778" w:type="dxa"/>
            <w:gridSpan w:val="2"/>
          </w:tcPr>
          <w:p w14:paraId="2809374D" w14:textId="5590BF97" w:rsidR="00051B46" w:rsidRPr="00BA49DC" w:rsidRDefault="00051B46" w:rsidP="00BA49DC">
            <w:pPr>
              <w:ind w:left="426" w:hanging="426"/>
              <w:rPr>
                <w:rFonts w:ascii="Arial" w:hAnsi="Arial" w:cs="Arial"/>
              </w:rPr>
            </w:pPr>
            <w:r w:rsidRPr="00BA49DC">
              <w:rPr>
                <w:rFonts w:ascii="Arial" w:hAnsi="Arial" w:cs="Arial"/>
              </w:rPr>
              <w:lastRenderedPageBreak/>
              <w:t>58</w:t>
            </w:r>
          </w:p>
        </w:tc>
        <w:tc>
          <w:tcPr>
            <w:tcW w:w="2896" w:type="dxa"/>
            <w:gridSpan w:val="6"/>
          </w:tcPr>
          <w:p w14:paraId="049B5F91" w14:textId="4956B5BF" w:rsidR="00051B46" w:rsidRPr="00BA49DC" w:rsidRDefault="00051B46" w:rsidP="00BA49DC">
            <w:pPr>
              <w:ind w:left="426" w:hanging="426"/>
              <w:rPr>
                <w:rFonts w:ascii="Arial" w:hAnsi="Arial" w:cs="Arial"/>
              </w:rPr>
            </w:pPr>
            <w:r w:rsidRPr="00BA49DC">
              <w:rPr>
                <w:rFonts w:ascii="Arial" w:hAnsi="Arial" w:cs="Arial"/>
              </w:rPr>
              <w:t>High pressure on steamer</w:t>
            </w:r>
          </w:p>
        </w:tc>
        <w:tc>
          <w:tcPr>
            <w:tcW w:w="7281" w:type="dxa"/>
            <w:gridSpan w:val="3"/>
          </w:tcPr>
          <w:p w14:paraId="1E8748C4" w14:textId="77777777" w:rsidR="00051B46" w:rsidRPr="00BA49DC" w:rsidRDefault="00051B46" w:rsidP="00BA49DC">
            <w:pPr>
              <w:ind w:left="426" w:hanging="426"/>
              <w:rPr>
                <w:rFonts w:ascii="Arial" w:hAnsi="Arial" w:cs="Arial"/>
              </w:rPr>
            </w:pPr>
            <w:r w:rsidRPr="00BA49DC">
              <w:rPr>
                <w:rFonts w:ascii="Arial" w:hAnsi="Arial" w:cs="Arial"/>
              </w:rPr>
              <w:t>Loss of off gas compressor/</w:t>
            </w:r>
          </w:p>
          <w:p w14:paraId="46FF3BA7" w14:textId="77777777" w:rsidR="00051B46" w:rsidRPr="00BA49DC" w:rsidRDefault="00051B46" w:rsidP="00BA49DC">
            <w:pPr>
              <w:ind w:left="426" w:hanging="426"/>
              <w:rPr>
                <w:rFonts w:ascii="Arial" w:hAnsi="Arial" w:cs="Arial"/>
              </w:rPr>
            </w:pPr>
            <w:r w:rsidRPr="00BA49DC">
              <w:rPr>
                <w:rFonts w:ascii="Arial" w:hAnsi="Arial" w:cs="Arial"/>
              </w:rPr>
              <w:t>Lower PIC 3002 to control pressure, restart compressor.</w:t>
            </w:r>
          </w:p>
          <w:p w14:paraId="44C1B118" w14:textId="77777777" w:rsidR="00051B46" w:rsidRPr="00114806" w:rsidRDefault="00051B46" w:rsidP="00BA49DC">
            <w:pPr>
              <w:ind w:left="426" w:hanging="426"/>
              <w:rPr>
                <w:rFonts w:ascii="Arial" w:hAnsi="Arial" w:cs="Arial"/>
              </w:rPr>
            </w:pPr>
          </w:p>
        </w:tc>
      </w:tr>
      <w:tr w:rsidR="00051B46" w:rsidRPr="00114806" w14:paraId="13CD1CFF" w14:textId="77777777" w:rsidTr="00051B46">
        <w:trPr>
          <w:jc w:val="center"/>
        </w:trPr>
        <w:tc>
          <w:tcPr>
            <w:tcW w:w="778" w:type="dxa"/>
            <w:gridSpan w:val="2"/>
          </w:tcPr>
          <w:p w14:paraId="6A9AD033" w14:textId="49F17612" w:rsidR="00051B46" w:rsidRPr="00BA49DC" w:rsidRDefault="00051B46" w:rsidP="00BA49DC">
            <w:pPr>
              <w:ind w:left="426" w:hanging="426"/>
              <w:rPr>
                <w:rFonts w:ascii="Arial" w:hAnsi="Arial" w:cs="Arial"/>
              </w:rPr>
            </w:pPr>
            <w:r w:rsidRPr="00BA49DC">
              <w:rPr>
                <w:rFonts w:ascii="Arial" w:hAnsi="Arial" w:cs="Arial"/>
              </w:rPr>
              <w:t>59</w:t>
            </w:r>
          </w:p>
        </w:tc>
        <w:tc>
          <w:tcPr>
            <w:tcW w:w="2896" w:type="dxa"/>
            <w:gridSpan w:val="6"/>
          </w:tcPr>
          <w:p w14:paraId="503218A2" w14:textId="1A3A288D" w:rsidR="00051B46" w:rsidRPr="00BA49DC" w:rsidRDefault="00051B46" w:rsidP="00BA49DC">
            <w:pPr>
              <w:ind w:left="426" w:hanging="426"/>
              <w:rPr>
                <w:rFonts w:ascii="Arial" w:hAnsi="Arial" w:cs="Arial"/>
              </w:rPr>
            </w:pPr>
            <w:r w:rsidRPr="00BA49DC">
              <w:rPr>
                <w:rFonts w:ascii="Arial" w:hAnsi="Arial" w:cs="Arial"/>
              </w:rPr>
              <w:t>High pressure on steamer</w:t>
            </w:r>
          </w:p>
        </w:tc>
        <w:tc>
          <w:tcPr>
            <w:tcW w:w="7281" w:type="dxa"/>
            <w:gridSpan w:val="3"/>
          </w:tcPr>
          <w:p w14:paraId="443275E0" w14:textId="77777777" w:rsidR="00051B46" w:rsidRPr="00BA49DC" w:rsidRDefault="00051B46" w:rsidP="00BA49DC">
            <w:pPr>
              <w:ind w:left="426" w:hanging="426"/>
              <w:rPr>
                <w:rFonts w:ascii="Arial" w:hAnsi="Arial" w:cs="Arial"/>
              </w:rPr>
            </w:pPr>
            <w:r w:rsidRPr="00BA49DC">
              <w:rPr>
                <w:rFonts w:ascii="Arial" w:hAnsi="Arial" w:cs="Arial"/>
              </w:rPr>
              <w:t>Recycle gas filter level low/</w:t>
            </w:r>
          </w:p>
          <w:p w14:paraId="5EE0E53E" w14:textId="77777777" w:rsidR="00051B46" w:rsidRPr="00BA49DC" w:rsidRDefault="00051B46" w:rsidP="00BA49DC">
            <w:pPr>
              <w:ind w:left="426" w:hanging="426"/>
              <w:rPr>
                <w:rFonts w:ascii="Arial" w:hAnsi="Arial" w:cs="Arial"/>
              </w:rPr>
            </w:pPr>
            <w:r w:rsidRPr="00BA49DC">
              <w:rPr>
                <w:rFonts w:ascii="Arial" w:hAnsi="Arial" w:cs="Arial"/>
              </w:rPr>
              <w:t>Increase level in recycle gas filter.  Check differential pressure indicator between steamer and recycle gas filter to confirm proper differential.</w:t>
            </w:r>
          </w:p>
          <w:p w14:paraId="05B1DF38" w14:textId="77777777" w:rsidR="00051B46" w:rsidRPr="00114806" w:rsidRDefault="00051B46" w:rsidP="00BA49DC">
            <w:pPr>
              <w:ind w:left="426" w:hanging="426"/>
              <w:rPr>
                <w:rFonts w:ascii="Arial" w:hAnsi="Arial" w:cs="Arial"/>
              </w:rPr>
            </w:pPr>
          </w:p>
        </w:tc>
      </w:tr>
      <w:tr w:rsidR="00051B46" w:rsidRPr="00114806" w14:paraId="79190B3B" w14:textId="77777777" w:rsidTr="00051B46">
        <w:trPr>
          <w:jc w:val="center"/>
        </w:trPr>
        <w:tc>
          <w:tcPr>
            <w:tcW w:w="778" w:type="dxa"/>
            <w:gridSpan w:val="2"/>
          </w:tcPr>
          <w:p w14:paraId="3EDE1836" w14:textId="2347273A" w:rsidR="00051B46" w:rsidRPr="00BA49DC" w:rsidRDefault="00051B46" w:rsidP="00BA49DC">
            <w:pPr>
              <w:ind w:left="426" w:hanging="426"/>
              <w:rPr>
                <w:rFonts w:ascii="Arial" w:hAnsi="Arial" w:cs="Arial"/>
              </w:rPr>
            </w:pPr>
            <w:r w:rsidRPr="00BA49DC">
              <w:rPr>
                <w:rFonts w:ascii="Arial" w:hAnsi="Arial" w:cs="Arial"/>
              </w:rPr>
              <w:t>60</w:t>
            </w:r>
          </w:p>
        </w:tc>
        <w:tc>
          <w:tcPr>
            <w:tcW w:w="2896" w:type="dxa"/>
            <w:gridSpan w:val="6"/>
          </w:tcPr>
          <w:p w14:paraId="6953A495" w14:textId="76F10B48" w:rsidR="00051B46" w:rsidRPr="00BA49DC" w:rsidRDefault="00051B46" w:rsidP="00BA49DC">
            <w:pPr>
              <w:ind w:left="426" w:hanging="426"/>
              <w:rPr>
                <w:rFonts w:ascii="Arial" w:hAnsi="Arial" w:cs="Arial"/>
              </w:rPr>
            </w:pPr>
            <w:r w:rsidRPr="00BA49DC">
              <w:rPr>
                <w:rFonts w:ascii="Arial" w:hAnsi="Arial" w:cs="Arial"/>
              </w:rPr>
              <w:t>High pressure on steamer</w:t>
            </w:r>
          </w:p>
        </w:tc>
        <w:tc>
          <w:tcPr>
            <w:tcW w:w="7281" w:type="dxa"/>
            <w:gridSpan w:val="3"/>
          </w:tcPr>
          <w:p w14:paraId="184AB9C7" w14:textId="77777777" w:rsidR="00051B46" w:rsidRPr="00BA49DC" w:rsidRDefault="00051B46" w:rsidP="00BA49DC">
            <w:pPr>
              <w:ind w:left="426" w:hanging="426"/>
              <w:rPr>
                <w:rFonts w:ascii="Arial" w:hAnsi="Arial" w:cs="Arial"/>
              </w:rPr>
            </w:pPr>
            <w:r w:rsidRPr="00BA49DC">
              <w:rPr>
                <w:rFonts w:ascii="Arial" w:hAnsi="Arial" w:cs="Arial"/>
              </w:rPr>
              <w:t>Off-gas compressor not loading/</w:t>
            </w:r>
          </w:p>
          <w:p w14:paraId="05C5BB13" w14:textId="77777777" w:rsidR="00051B46" w:rsidRPr="00BA49DC" w:rsidRDefault="00051B46" w:rsidP="00BA49DC">
            <w:pPr>
              <w:ind w:left="426" w:hanging="426"/>
              <w:rPr>
                <w:rFonts w:ascii="Arial" w:hAnsi="Arial" w:cs="Arial"/>
              </w:rPr>
            </w:pPr>
            <w:r w:rsidRPr="00BA49DC">
              <w:rPr>
                <w:rFonts w:ascii="Arial" w:hAnsi="Arial" w:cs="Arial"/>
              </w:rPr>
              <w:t>Check position of suction of suction pressure controller on compressor.  Check discharge pressure on compressor, lower  PIC 3005 if needed.  Check for return flow from PIC 3005 to off gas header.</w:t>
            </w:r>
          </w:p>
          <w:p w14:paraId="124195B5" w14:textId="77777777" w:rsidR="00051B46" w:rsidRPr="00114806" w:rsidRDefault="00051B46" w:rsidP="00BA49DC">
            <w:pPr>
              <w:ind w:left="426" w:hanging="426"/>
              <w:rPr>
                <w:rFonts w:ascii="Arial" w:hAnsi="Arial" w:cs="Arial"/>
              </w:rPr>
            </w:pPr>
          </w:p>
        </w:tc>
      </w:tr>
      <w:tr w:rsidR="00051B46" w:rsidRPr="00114806" w14:paraId="3C0EFF22" w14:textId="77777777" w:rsidTr="00051B46">
        <w:tblPrEx>
          <w:jc w:val="left"/>
        </w:tblPrEx>
        <w:tc>
          <w:tcPr>
            <w:tcW w:w="801" w:type="dxa"/>
            <w:gridSpan w:val="3"/>
          </w:tcPr>
          <w:p w14:paraId="02AC1AB9" w14:textId="440C4A1D" w:rsidR="00051B46" w:rsidRPr="00BA49DC" w:rsidRDefault="00051B46" w:rsidP="00BA49DC">
            <w:pPr>
              <w:ind w:left="426" w:hanging="426"/>
              <w:rPr>
                <w:rFonts w:ascii="Arial" w:hAnsi="Arial" w:cs="Arial"/>
              </w:rPr>
            </w:pPr>
            <w:r w:rsidRPr="00BA49DC">
              <w:rPr>
                <w:rFonts w:ascii="Arial" w:hAnsi="Arial" w:cs="Arial"/>
              </w:rPr>
              <w:t>61</w:t>
            </w:r>
          </w:p>
        </w:tc>
        <w:tc>
          <w:tcPr>
            <w:tcW w:w="2533" w:type="dxa"/>
            <w:gridSpan w:val="2"/>
          </w:tcPr>
          <w:p w14:paraId="1F89E1C2" w14:textId="328A6A02" w:rsidR="00051B46" w:rsidRPr="00BA49DC" w:rsidRDefault="00051B46" w:rsidP="00BA49DC">
            <w:pPr>
              <w:ind w:left="426" w:hanging="426"/>
              <w:rPr>
                <w:rFonts w:ascii="Arial" w:hAnsi="Arial" w:cs="Arial"/>
              </w:rPr>
            </w:pPr>
            <w:r w:rsidRPr="00BA49DC">
              <w:rPr>
                <w:rFonts w:ascii="Arial" w:hAnsi="Arial" w:cs="Arial"/>
              </w:rPr>
              <w:t>High pressure on steamer (contd)</w:t>
            </w:r>
          </w:p>
        </w:tc>
        <w:tc>
          <w:tcPr>
            <w:tcW w:w="7621" w:type="dxa"/>
            <w:gridSpan w:val="6"/>
          </w:tcPr>
          <w:p w14:paraId="03119503" w14:textId="77777777" w:rsidR="00051B46" w:rsidRPr="00BA49DC" w:rsidRDefault="00051B46" w:rsidP="00BA49DC">
            <w:pPr>
              <w:ind w:left="426" w:hanging="426"/>
              <w:rPr>
                <w:rFonts w:ascii="Arial" w:hAnsi="Arial" w:cs="Arial"/>
              </w:rPr>
            </w:pPr>
            <w:r w:rsidRPr="00BA49DC">
              <w:rPr>
                <w:rFonts w:ascii="Arial" w:hAnsi="Arial" w:cs="Arial"/>
              </w:rPr>
              <w:t>Off gas compressor not loading (contd)/</w:t>
            </w:r>
          </w:p>
          <w:p w14:paraId="72BF9DA0" w14:textId="548E561A" w:rsidR="00051B46" w:rsidRPr="00BA49DC" w:rsidRDefault="00051B46" w:rsidP="00BA49DC">
            <w:pPr>
              <w:ind w:left="426" w:hanging="426"/>
              <w:rPr>
                <w:rFonts w:ascii="Arial" w:hAnsi="Arial" w:cs="Arial"/>
              </w:rPr>
            </w:pPr>
            <w:r w:rsidRPr="00BA49DC">
              <w:rPr>
                <w:rFonts w:ascii="Arial" w:hAnsi="Arial" w:cs="Arial"/>
              </w:rPr>
              <w:t>Check level in off-gas compressor discharge oil collection tank    V 502.  Check level in E 504.</w:t>
            </w:r>
          </w:p>
        </w:tc>
      </w:tr>
      <w:tr w:rsidR="00051B46" w:rsidRPr="00114806" w14:paraId="427ED5B5" w14:textId="77777777" w:rsidTr="00051B46">
        <w:tblPrEx>
          <w:jc w:val="left"/>
        </w:tblPrEx>
        <w:tc>
          <w:tcPr>
            <w:tcW w:w="801" w:type="dxa"/>
            <w:gridSpan w:val="3"/>
          </w:tcPr>
          <w:p w14:paraId="265E8682" w14:textId="0FEC2084" w:rsidR="00051B46" w:rsidRPr="00BA49DC" w:rsidRDefault="00051B46" w:rsidP="00BA49DC">
            <w:pPr>
              <w:ind w:left="426" w:hanging="426"/>
              <w:rPr>
                <w:rFonts w:ascii="Arial" w:hAnsi="Arial" w:cs="Arial"/>
              </w:rPr>
            </w:pPr>
            <w:r w:rsidRPr="00BA49DC">
              <w:rPr>
                <w:rFonts w:ascii="Arial" w:hAnsi="Arial" w:cs="Arial"/>
              </w:rPr>
              <w:t>62</w:t>
            </w:r>
          </w:p>
        </w:tc>
        <w:tc>
          <w:tcPr>
            <w:tcW w:w="2533" w:type="dxa"/>
            <w:gridSpan w:val="2"/>
          </w:tcPr>
          <w:p w14:paraId="135AE3D3" w14:textId="7E4204D5" w:rsidR="00051B46" w:rsidRPr="00BA49DC" w:rsidRDefault="00051B46" w:rsidP="00BA49DC">
            <w:pPr>
              <w:ind w:left="426" w:hanging="426"/>
              <w:rPr>
                <w:rFonts w:ascii="Arial" w:hAnsi="Arial" w:cs="Arial"/>
              </w:rPr>
            </w:pPr>
            <w:r w:rsidRPr="00BA49DC">
              <w:rPr>
                <w:rFonts w:ascii="Arial" w:hAnsi="Arial" w:cs="Arial"/>
              </w:rPr>
              <w:t>High pressure on steamer</w:t>
            </w:r>
          </w:p>
        </w:tc>
        <w:tc>
          <w:tcPr>
            <w:tcW w:w="7621" w:type="dxa"/>
            <w:gridSpan w:val="6"/>
          </w:tcPr>
          <w:p w14:paraId="016D19E1" w14:textId="77777777" w:rsidR="00051B46" w:rsidRPr="00BA49DC" w:rsidRDefault="00051B46" w:rsidP="00BA49DC">
            <w:pPr>
              <w:ind w:left="426" w:hanging="426"/>
              <w:rPr>
                <w:rFonts w:ascii="Arial" w:hAnsi="Arial" w:cs="Arial"/>
              </w:rPr>
            </w:pPr>
            <w:r w:rsidRPr="00BA49DC">
              <w:rPr>
                <w:rFonts w:ascii="Arial" w:hAnsi="Arial" w:cs="Arial"/>
              </w:rPr>
              <w:t>Restriction at tower overhead/ Check level in scrubber C 501.</w:t>
            </w:r>
          </w:p>
          <w:p w14:paraId="450DEE61" w14:textId="45C06846" w:rsidR="00051B46" w:rsidRPr="00114806" w:rsidRDefault="00051B46" w:rsidP="00BA49DC">
            <w:pPr>
              <w:ind w:left="426" w:hanging="426"/>
              <w:rPr>
                <w:rFonts w:ascii="Arial" w:hAnsi="Arial" w:cs="Arial"/>
              </w:rPr>
            </w:pPr>
          </w:p>
        </w:tc>
      </w:tr>
      <w:tr w:rsidR="00051B46" w:rsidRPr="00114806" w14:paraId="79D3D9BB" w14:textId="77777777" w:rsidTr="00051B46">
        <w:tblPrEx>
          <w:jc w:val="left"/>
        </w:tblPrEx>
        <w:tc>
          <w:tcPr>
            <w:tcW w:w="801" w:type="dxa"/>
            <w:gridSpan w:val="3"/>
          </w:tcPr>
          <w:p w14:paraId="16D94BC3" w14:textId="2E4542ED" w:rsidR="00051B46" w:rsidRPr="00BA49DC" w:rsidRDefault="00051B46" w:rsidP="00BA49DC">
            <w:pPr>
              <w:ind w:left="426" w:hanging="426"/>
              <w:rPr>
                <w:rFonts w:ascii="Arial" w:hAnsi="Arial" w:cs="Arial"/>
              </w:rPr>
            </w:pPr>
            <w:r w:rsidRPr="00BA49DC">
              <w:rPr>
                <w:rFonts w:ascii="Arial" w:hAnsi="Arial" w:cs="Arial"/>
              </w:rPr>
              <w:t>63</w:t>
            </w:r>
          </w:p>
        </w:tc>
        <w:tc>
          <w:tcPr>
            <w:tcW w:w="2533" w:type="dxa"/>
            <w:gridSpan w:val="2"/>
          </w:tcPr>
          <w:p w14:paraId="293C2480" w14:textId="599AD2AD" w:rsidR="00051B46" w:rsidRPr="00BA49DC" w:rsidRDefault="00051B46" w:rsidP="00BA49DC">
            <w:pPr>
              <w:ind w:left="426" w:hanging="426"/>
              <w:rPr>
                <w:rFonts w:ascii="Arial" w:hAnsi="Arial" w:cs="Arial"/>
              </w:rPr>
            </w:pPr>
            <w:r w:rsidRPr="00BA49DC">
              <w:rPr>
                <w:rFonts w:ascii="Arial" w:hAnsi="Arial" w:cs="Arial"/>
              </w:rPr>
              <w:t>High temp on steamer scrubber vapor line</w:t>
            </w:r>
          </w:p>
        </w:tc>
        <w:tc>
          <w:tcPr>
            <w:tcW w:w="7621" w:type="dxa"/>
            <w:gridSpan w:val="6"/>
          </w:tcPr>
          <w:p w14:paraId="23910BE5" w14:textId="77777777" w:rsidR="00051B46" w:rsidRPr="00BA49DC" w:rsidRDefault="00051B46" w:rsidP="00BA49DC">
            <w:pPr>
              <w:ind w:left="426" w:hanging="426"/>
              <w:rPr>
                <w:rFonts w:ascii="Arial" w:hAnsi="Arial" w:cs="Arial"/>
              </w:rPr>
            </w:pPr>
            <w:r w:rsidRPr="00BA49DC">
              <w:rPr>
                <w:rFonts w:ascii="Arial" w:hAnsi="Arial" w:cs="Arial"/>
              </w:rPr>
              <w:t>Lack of heat transfer/</w:t>
            </w:r>
          </w:p>
          <w:p w14:paraId="0E8209E4" w14:textId="77777777" w:rsidR="00051B46" w:rsidRPr="00BA49DC" w:rsidRDefault="00051B46" w:rsidP="00BA49DC">
            <w:pPr>
              <w:ind w:left="426" w:hanging="426"/>
              <w:rPr>
                <w:rFonts w:ascii="Arial" w:hAnsi="Arial" w:cs="Arial"/>
              </w:rPr>
            </w:pPr>
            <w:r w:rsidRPr="00BA49DC">
              <w:rPr>
                <w:rFonts w:ascii="Arial" w:hAnsi="Arial" w:cs="Arial"/>
              </w:rPr>
              <w:t>Check circulation rate of scrubber water.  Check exchanger for temperature change.  Crack in process water to suction of pumps.  Reduce steam flow on FIC 2904.</w:t>
            </w:r>
          </w:p>
          <w:p w14:paraId="5574B86C" w14:textId="5E8BC0C8" w:rsidR="00051B46" w:rsidRPr="00114806" w:rsidRDefault="00051B46" w:rsidP="00BA49DC">
            <w:pPr>
              <w:ind w:left="426" w:hanging="426"/>
              <w:rPr>
                <w:rFonts w:ascii="Arial" w:hAnsi="Arial" w:cs="Arial"/>
              </w:rPr>
            </w:pPr>
          </w:p>
        </w:tc>
      </w:tr>
      <w:tr w:rsidR="00051B46" w:rsidRPr="00114806" w14:paraId="4CC05840" w14:textId="77777777" w:rsidTr="00051B46">
        <w:tblPrEx>
          <w:jc w:val="left"/>
        </w:tblPrEx>
        <w:tc>
          <w:tcPr>
            <w:tcW w:w="801" w:type="dxa"/>
            <w:gridSpan w:val="3"/>
          </w:tcPr>
          <w:p w14:paraId="4F54CB40" w14:textId="0B080210" w:rsidR="00051B46" w:rsidRPr="00BA49DC" w:rsidRDefault="00051B46" w:rsidP="00BA49DC">
            <w:pPr>
              <w:ind w:left="426" w:hanging="426"/>
              <w:rPr>
                <w:rFonts w:ascii="Arial" w:hAnsi="Arial" w:cs="Arial"/>
              </w:rPr>
            </w:pPr>
            <w:r w:rsidRPr="00BA49DC">
              <w:rPr>
                <w:rFonts w:ascii="Arial" w:hAnsi="Arial" w:cs="Arial"/>
              </w:rPr>
              <w:t>64</w:t>
            </w:r>
          </w:p>
        </w:tc>
        <w:tc>
          <w:tcPr>
            <w:tcW w:w="2533" w:type="dxa"/>
            <w:gridSpan w:val="2"/>
          </w:tcPr>
          <w:p w14:paraId="03063AE2" w14:textId="40F8EDEE" w:rsidR="00051B46" w:rsidRPr="00BA49DC" w:rsidRDefault="00051B46" w:rsidP="00BA49DC">
            <w:pPr>
              <w:ind w:left="426" w:hanging="426"/>
              <w:rPr>
                <w:rFonts w:ascii="Arial" w:hAnsi="Arial" w:cs="Arial"/>
              </w:rPr>
            </w:pPr>
            <w:r w:rsidRPr="00BA49DC">
              <w:rPr>
                <w:rFonts w:ascii="Arial" w:hAnsi="Arial" w:cs="Arial"/>
              </w:rPr>
              <w:t>Erratic steamer level and pressure</w:t>
            </w:r>
          </w:p>
        </w:tc>
        <w:tc>
          <w:tcPr>
            <w:tcW w:w="7621" w:type="dxa"/>
            <w:gridSpan w:val="6"/>
          </w:tcPr>
          <w:p w14:paraId="28CC9F8D" w14:textId="77777777" w:rsidR="00051B46" w:rsidRPr="00BA49DC" w:rsidRDefault="00051B46" w:rsidP="00BA49DC">
            <w:pPr>
              <w:ind w:left="426" w:hanging="426"/>
              <w:rPr>
                <w:rFonts w:ascii="Arial" w:hAnsi="Arial" w:cs="Arial"/>
              </w:rPr>
            </w:pPr>
            <w:r w:rsidRPr="00BA49DC">
              <w:rPr>
                <w:rFonts w:ascii="Arial" w:hAnsi="Arial" w:cs="Arial"/>
              </w:rPr>
              <w:t>Possible low xylene insoluble material/</w:t>
            </w:r>
          </w:p>
          <w:p w14:paraId="4D11A0C4" w14:textId="77777777" w:rsidR="00051B46" w:rsidRPr="00BA49DC" w:rsidRDefault="00051B46" w:rsidP="00BA49DC">
            <w:pPr>
              <w:ind w:left="426" w:hanging="426"/>
              <w:rPr>
                <w:rFonts w:ascii="Arial" w:hAnsi="Arial" w:cs="Arial"/>
              </w:rPr>
            </w:pPr>
            <w:r w:rsidRPr="00BA49DC">
              <w:rPr>
                <w:rFonts w:ascii="Arial" w:hAnsi="Arial" w:cs="Arial"/>
              </w:rPr>
              <w:t>Check recycle gas filter flake for tackiness.  Check donor pumping rate, decrease teal/donor ratio.  Check recycle gas filter level indication; operate valve on steamer outlet and recycle gas filter outlet in manual.</w:t>
            </w:r>
          </w:p>
          <w:p w14:paraId="22F5DA31" w14:textId="77777777" w:rsidR="00051B46" w:rsidRPr="00114806" w:rsidRDefault="00051B46" w:rsidP="00BA49DC">
            <w:pPr>
              <w:ind w:left="426" w:hanging="426"/>
              <w:rPr>
                <w:rFonts w:ascii="Arial" w:hAnsi="Arial" w:cs="Arial"/>
              </w:rPr>
            </w:pPr>
          </w:p>
        </w:tc>
      </w:tr>
      <w:tr w:rsidR="00051B46" w:rsidRPr="00114806" w14:paraId="5B76CBA7" w14:textId="77777777" w:rsidTr="00051B46">
        <w:tblPrEx>
          <w:jc w:val="left"/>
        </w:tblPrEx>
        <w:tc>
          <w:tcPr>
            <w:tcW w:w="801" w:type="dxa"/>
            <w:gridSpan w:val="3"/>
          </w:tcPr>
          <w:p w14:paraId="0A066FE9" w14:textId="2278DC30" w:rsidR="00051B46" w:rsidRPr="00BA49DC" w:rsidRDefault="00051B46" w:rsidP="00BA49DC">
            <w:pPr>
              <w:ind w:left="426" w:hanging="426"/>
              <w:rPr>
                <w:rFonts w:ascii="Arial" w:hAnsi="Arial" w:cs="Arial"/>
              </w:rPr>
            </w:pPr>
            <w:r w:rsidRPr="00BA49DC">
              <w:rPr>
                <w:rFonts w:ascii="Arial" w:hAnsi="Arial" w:cs="Arial"/>
              </w:rPr>
              <w:t>65</w:t>
            </w:r>
          </w:p>
        </w:tc>
        <w:tc>
          <w:tcPr>
            <w:tcW w:w="2533" w:type="dxa"/>
            <w:gridSpan w:val="2"/>
          </w:tcPr>
          <w:p w14:paraId="33FFFD42" w14:textId="599FF87B" w:rsidR="00051B46" w:rsidRPr="00BA49DC" w:rsidRDefault="00051B46" w:rsidP="00BA49DC">
            <w:pPr>
              <w:ind w:left="426" w:hanging="426"/>
              <w:rPr>
                <w:rFonts w:ascii="Arial" w:hAnsi="Arial" w:cs="Arial"/>
              </w:rPr>
            </w:pPr>
            <w:r w:rsidRPr="00BA49DC">
              <w:rPr>
                <w:rFonts w:ascii="Arial" w:hAnsi="Arial" w:cs="Arial"/>
              </w:rPr>
              <w:t>Erractic steamer level and pressure (contd)</w:t>
            </w:r>
          </w:p>
        </w:tc>
        <w:tc>
          <w:tcPr>
            <w:tcW w:w="7621" w:type="dxa"/>
            <w:gridSpan w:val="6"/>
          </w:tcPr>
          <w:p w14:paraId="690C7966" w14:textId="77777777" w:rsidR="00051B46" w:rsidRPr="00BA49DC" w:rsidRDefault="00051B46" w:rsidP="00BA49DC">
            <w:pPr>
              <w:ind w:left="426" w:hanging="426"/>
              <w:rPr>
                <w:rFonts w:ascii="Arial" w:hAnsi="Arial" w:cs="Arial"/>
              </w:rPr>
            </w:pPr>
            <w:r w:rsidRPr="00BA49DC">
              <w:rPr>
                <w:rFonts w:ascii="Arial" w:hAnsi="Arial" w:cs="Arial"/>
              </w:rPr>
              <w:t>Off-gas compressor loading/unloading</w:t>
            </w:r>
          </w:p>
          <w:p w14:paraId="1E9A1B6B" w14:textId="77777777" w:rsidR="00051B46" w:rsidRPr="00BA49DC" w:rsidRDefault="00051B46" w:rsidP="00BA49DC">
            <w:pPr>
              <w:ind w:left="426" w:hanging="426"/>
              <w:rPr>
                <w:rFonts w:ascii="Arial" w:hAnsi="Arial" w:cs="Arial"/>
              </w:rPr>
            </w:pPr>
            <w:r w:rsidRPr="00BA49DC">
              <w:rPr>
                <w:rFonts w:ascii="Arial" w:hAnsi="Arial" w:cs="Arial"/>
              </w:rPr>
              <w:t>Check off-gas compressor discharge PIC 3005 and flow to the off gas system.  Lower PIC 3005 set point to keep compressor loaded.  Swinging steamer pressure will cause level to change erratically.</w:t>
            </w:r>
          </w:p>
          <w:p w14:paraId="1564EA22" w14:textId="77777777" w:rsidR="00051B46" w:rsidRPr="00114806" w:rsidRDefault="00051B46" w:rsidP="00BA49DC">
            <w:pPr>
              <w:ind w:left="426" w:hanging="426"/>
              <w:rPr>
                <w:rFonts w:ascii="Arial" w:hAnsi="Arial" w:cs="Arial"/>
              </w:rPr>
            </w:pPr>
          </w:p>
        </w:tc>
      </w:tr>
      <w:tr w:rsidR="00051B46" w:rsidRPr="00114806" w14:paraId="0F739D79" w14:textId="77777777" w:rsidTr="00051B46">
        <w:tblPrEx>
          <w:jc w:val="left"/>
        </w:tblPrEx>
        <w:tc>
          <w:tcPr>
            <w:tcW w:w="801" w:type="dxa"/>
            <w:gridSpan w:val="3"/>
          </w:tcPr>
          <w:p w14:paraId="776FB36F" w14:textId="2C3DD18A" w:rsidR="00051B46" w:rsidRPr="00BA49DC" w:rsidRDefault="00051B46" w:rsidP="00BA49DC">
            <w:pPr>
              <w:ind w:left="426" w:hanging="426"/>
              <w:rPr>
                <w:rFonts w:ascii="Arial" w:hAnsi="Arial" w:cs="Arial"/>
              </w:rPr>
            </w:pPr>
            <w:r w:rsidRPr="00BA49DC">
              <w:rPr>
                <w:rFonts w:ascii="Arial" w:hAnsi="Arial" w:cs="Arial"/>
              </w:rPr>
              <w:lastRenderedPageBreak/>
              <w:t>66</w:t>
            </w:r>
          </w:p>
        </w:tc>
        <w:tc>
          <w:tcPr>
            <w:tcW w:w="2533" w:type="dxa"/>
            <w:gridSpan w:val="2"/>
          </w:tcPr>
          <w:p w14:paraId="1343AD80" w14:textId="3A667E00" w:rsidR="00051B46" w:rsidRPr="00BA49DC" w:rsidRDefault="00051B46" w:rsidP="00BA49DC">
            <w:pPr>
              <w:ind w:left="426" w:hanging="426"/>
              <w:rPr>
                <w:rFonts w:ascii="Arial" w:hAnsi="Arial" w:cs="Arial"/>
              </w:rPr>
            </w:pPr>
            <w:r w:rsidRPr="00BA49DC">
              <w:rPr>
                <w:rFonts w:ascii="Arial" w:hAnsi="Arial" w:cs="Arial"/>
              </w:rPr>
              <w:t>Low steamer bed temp</w:t>
            </w:r>
          </w:p>
        </w:tc>
        <w:tc>
          <w:tcPr>
            <w:tcW w:w="7621" w:type="dxa"/>
            <w:gridSpan w:val="6"/>
          </w:tcPr>
          <w:p w14:paraId="08FC889D" w14:textId="77777777" w:rsidR="00051B46" w:rsidRPr="00BA49DC" w:rsidRDefault="00051B46" w:rsidP="00BA49DC">
            <w:pPr>
              <w:ind w:left="426" w:hanging="426"/>
              <w:rPr>
                <w:rFonts w:ascii="Arial" w:hAnsi="Arial" w:cs="Arial"/>
              </w:rPr>
            </w:pPr>
            <w:r w:rsidRPr="00BA49DC">
              <w:rPr>
                <w:rFonts w:ascii="Arial" w:hAnsi="Arial" w:cs="Arial"/>
              </w:rPr>
              <w:t>Level indication bad or steam related/</w:t>
            </w:r>
          </w:p>
          <w:p w14:paraId="5B11B4DE" w14:textId="77777777" w:rsidR="00051B46" w:rsidRPr="00BA49DC" w:rsidRDefault="00051B46" w:rsidP="00BA49DC">
            <w:pPr>
              <w:ind w:left="426" w:hanging="426"/>
              <w:rPr>
                <w:rFonts w:ascii="Arial" w:hAnsi="Arial" w:cs="Arial"/>
              </w:rPr>
            </w:pPr>
            <w:r w:rsidRPr="00BA49DC">
              <w:rPr>
                <w:rFonts w:ascii="Arial" w:hAnsi="Arial" w:cs="Arial"/>
              </w:rPr>
              <w:t>Check level transmitter vapor leg sightglass for oil level.  Check steam pressure and temperature at FIC 2901 and FIC 2902.  Increase level in steamer.  Check steam flows and inlet pressures to the steamer plenum.  Check condensate traps on steamer plenum outlet lines.</w:t>
            </w:r>
          </w:p>
          <w:p w14:paraId="50029DFC" w14:textId="77777777" w:rsidR="00051B46" w:rsidRPr="00114806" w:rsidRDefault="00051B46" w:rsidP="00BA49DC">
            <w:pPr>
              <w:ind w:left="426" w:hanging="426"/>
              <w:rPr>
                <w:rFonts w:ascii="Arial" w:hAnsi="Arial" w:cs="Arial"/>
              </w:rPr>
            </w:pPr>
          </w:p>
        </w:tc>
      </w:tr>
      <w:tr w:rsidR="00051B46" w:rsidRPr="00114806" w14:paraId="4418659C" w14:textId="77777777" w:rsidTr="00051B46">
        <w:tblPrEx>
          <w:jc w:val="left"/>
        </w:tblPrEx>
        <w:tc>
          <w:tcPr>
            <w:tcW w:w="801" w:type="dxa"/>
            <w:gridSpan w:val="3"/>
          </w:tcPr>
          <w:p w14:paraId="616CE506" w14:textId="33C833F1" w:rsidR="00051B46" w:rsidRPr="00BA49DC" w:rsidRDefault="00051B46" w:rsidP="00BA49DC">
            <w:pPr>
              <w:ind w:left="426" w:hanging="426"/>
              <w:rPr>
                <w:rFonts w:ascii="Arial" w:hAnsi="Arial" w:cs="Arial"/>
              </w:rPr>
            </w:pPr>
            <w:r w:rsidRPr="00BA49DC">
              <w:rPr>
                <w:rFonts w:ascii="Arial" w:hAnsi="Arial" w:cs="Arial"/>
              </w:rPr>
              <w:t>67</w:t>
            </w:r>
          </w:p>
        </w:tc>
        <w:tc>
          <w:tcPr>
            <w:tcW w:w="2533" w:type="dxa"/>
            <w:gridSpan w:val="2"/>
          </w:tcPr>
          <w:p w14:paraId="299B0E9E" w14:textId="43EACE0D" w:rsidR="00051B46" w:rsidRPr="00BA49DC" w:rsidRDefault="00051B46" w:rsidP="00BA49DC">
            <w:pPr>
              <w:ind w:left="426" w:hanging="426"/>
              <w:rPr>
                <w:rFonts w:ascii="Arial" w:hAnsi="Arial" w:cs="Arial"/>
              </w:rPr>
            </w:pPr>
            <w:r w:rsidRPr="00BA49DC">
              <w:rPr>
                <w:rFonts w:ascii="Arial" w:hAnsi="Arial" w:cs="Arial"/>
              </w:rPr>
              <w:t>Steamer bed temp low</w:t>
            </w:r>
          </w:p>
        </w:tc>
        <w:tc>
          <w:tcPr>
            <w:tcW w:w="7621" w:type="dxa"/>
            <w:gridSpan w:val="6"/>
          </w:tcPr>
          <w:p w14:paraId="21EFA45D" w14:textId="77777777" w:rsidR="00051B46" w:rsidRPr="00BA49DC" w:rsidRDefault="00051B46" w:rsidP="00BA49DC">
            <w:pPr>
              <w:ind w:left="426" w:hanging="426"/>
              <w:rPr>
                <w:rFonts w:ascii="Arial" w:hAnsi="Arial" w:cs="Arial"/>
              </w:rPr>
            </w:pPr>
            <w:r w:rsidRPr="00BA49DC">
              <w:rPr>
                <w:rFonts w:ascii="Arial" w:hAnsi="Arial" w:cs="Arial"/>
              </w:rPr>
              <w:t>Steamer jacket pressure low/</w:t>
            </w:r>
          </w:p>
          <w:p w14:paraId="2C5E98CB" w14:textId="01813CE2" w:rsidR="00051B46" w:rsidRPr="00BA49DC" w:rsidRDefault="00051B46" w:rsidP="00BA49DC">
            <w:pPr>
              <w:ind w:left="426" w:hanging="426"/>
              <w:rPr>
                <w:rFonts w:ascii="Arial" w:hAnsi="Arial" w:cs="Arial"/>
              </w:rPr>
            </w:pPr>
            <w:r w:rsidRPr="00BA49DC">
              <w:rPr>
                <w:rFonts w:ascii="Arial" w:hAnsi="Arial" w:cs="Arial"/>
              </w:rPr>
              <w:t>Check jacket steam control valve for operation.  Confirm pressure on PIC 2901.  Check trap for proper operation.</w:t>
            </w:r>
          </w:p>
        </w:tc>
      </w:tr>
      <w:tr w:rsidR="00051B46" w:rsidRPr="00114806" w14:paraId="288B4AAC" w14:textId="77777777" w:rsidTr="00051B46">
        <w:tblPrEx>
          <w:jc w:val="left"/>
        </w:tblPrEx>
        <w:tc>
          <w:tcPr>
            <w:tcW w:w="801" w:type="dxa"/>
            <w:gridSpan w:val="3"/>
          </w:tcPr>
          <w:p w14:paraId="76FEDE8C" w14:textId="42B36D48" w:rsidR="00051B46" w:rsidRPr="00BA49DC" w:rsidRDefault="00051B46" w:rsidP="00BA49DC">
            <w:pPr>
              <w:ind w:left="426" w:hanging="426"/>
              <w:rPr>
                <w:rFonts w:ascii="Arial" w:hAnsi="Arial" w:cs="Arial"/>
              </w:rPr>
            </w:pPr>
            <w:r w:rsidRPr="00BA49DC">
              <w:rPr>
                <w:rFonts w:ascii="Arial" w:hAnsi="Arial" w:cs="Arial"/>
              </w:rPr>
              <w:t>68</w:t>
            </w:r>
          </w:p>
        </w:tc>
        <w:tc>
          <w:tcPr>
            <w:tcW w:w="2533" w:type="dxa"/>
            <w:gridSpan w:val="2"/>
          </w:tcPr>
          <w:p w14:paraId="2AAC88A3" w14:textId="1CC5464A" w:rsidR="00051B46" w:rsidRPr="00BA49DC" w:rsidRDefault="00051B46" w:rsidP="00BA49DC">
            <w:pPr>
              <w:ind w:left="426" w:hanging="426"/>
              <w:rPr>
                <w:rFonts w:ascii="Arial" w:hAnsi="Arial" w:cs="Arial"/>
              </w:rPr>
            </w:pPr>
            <w:r w:rsidRPr="00BA49DC">
              <w:rPr>
                <w:rFonts w:ascii="Arial" w:hAnsi="Arial" w:cs="Arial"/>
              </w:rPr>
              <w:t>Low pressure on steamer</w:t>
            </w:r>
          </w:p>
        </w:tc>
        <w:tc>
          <w:tcPr>
            <w:tcW w:w="7621" w:type="dxa"/>
            <w:gridSpan w:val="6"/>
          </w:tcPr>
          <w:p w14:paraId="6FD9F844" w14:textId="77777777" w:rsidR="00051B46" w:rsidRPr="00BA49DC" w:rsidRDefault="00051B46" w:rsidP="00BA49DC">
            <w:pPr>
              <w:ind w:left="426" w:hanging="426"/>
              <w:rPr>
                <w:rFonts w:ascii="Arial" w:hAnsi="Arial" w:cs="Arial"/>
              </w:rPr>
            </w:pPr>
            <w:r w:rsidRPr="00BA49DC">
              <w:rPr>
                <w:rFonts w:ascii="Arial" w:hAnsi="Arial" w:cs="Arial"/>
              </w:rPr>
              <w:t>Lack of feed from recycle gas filter or malfunction of compressor/</w:t>
            </w:r>
          </w:p>
          <w:p w14:paraId="44A928B4" w14:textId="18162D7C" w:rsidR="00051B46" w:rsidRPr="00BA49DC" w:rsidRDefault="00051B46" w:rsidP="00BA49DC">
            <w:pPr>
              <w:ind w:left="426" w:hanging="426"/>
              <w:rPr>
                <w:rFonts w:ascii="Arial" w:hAnsi="Arial" w:cs="Arial"/>
              </w:rPr>
            </w:pPr>
            <w:r w:rsidRPr="00BA49DC">
              <w:rPr>
                <w:rFonts w:ascii="Arial" w:hAnsi="Arial" w:cs="Arial"/>
              </w:rPr>
              <w:t>Check valve position from recycle gas filter to steamer.  Check local suction pressure and valve position of pressure control valve at off gas compressor.</w:t>
            </w:r>
          </w:p>
        </w:tc>
      </w:tr>
      <w:tr w:rsidR="00051B46" w:rsidRPr="00114806" w14:paraId="3DA3749A" w14:textId="77777777" w:rsidTr="00051B46">
        <w:tblPrEx>
          <w:jc w:val="left"/>
        </w:tblPrEx>
        <w:tc>
          <w:tcPr>
            <w:tcW w:w="801" w:type="dxa"/>
            <w:gridSpan w:val="3"/>
          </w:tcPr>
          <w:p w14:paraId="02BC74B1" w14:textId="77968EEA" w:rsidR="00051B46" w:rsidRPr="00BA49DC" w:rsidRDefault="00051B46" w:rsidP="00BA49DC">
            <w:pPr>
              <w:ind w:left="426" w:hanging="426"/>
              <w:rPr>
                <w:rFonts w:ascii="Arial" w:hAnsi="Arial" w:cs="Arial"/>
              </w:rPr>
            </w:pPr>
            <w:r w:rsidRPr="00BA49DC">
              <w:rPr>
                <w:rFonts w:ascii="Arial" w:hAnsi="Arial" w:cs="Arial"/>
              </w:rPr>
              <w:t>69</w:t>
            </w:r>
          </w:p>
        </w:tc>
        <w:tc>
          <w:tcPr>
            <w:tcW w:w="2533" w:type="dxa"/>
            <w:gridSpan w:val="2"/>
          </w:tcPr>
          <w:p w14:paraId="12D5535D" w14:textId="1C339355" w:rsidR="00051B46" w:rsidRPr="00BA49DC" w:rsidRDefault="00051B46" w:rsidP="00BA49DC">
            <w:pPr>
              <w:ind w:left="426" w:hanging="426"/>
              <w:rPr>
                <w:rFonts w:ascii="Arial" w:hAnsi="Arial" w:cs="Arial"/>
              </w:rPr>
            </w:pPr>
            <w:r w:rsidRPr="00BA49DC">
              <w:rPr>
                <w:rFonts w:ascii="Arial" w:hAnsi="Arial" w:cs="Arial"/>
              </w:rPr>
              <w:t>High temp on dryer blower suction</w:t>
            </w:r>
          </w:p>
        </w:tc>
        <w:tc>
          <w:tcPr>
            <w:tcW w:w="7621" w:type="dxa"/>
            <w:gridSpan w:val="6"/>
          </w:tcPr>
          <w:p w14:paraId="20C69B2B" w14:textId="77777777" w:rsidR="00051B46" w:rsidRPr="00BA49DC" w:rsidRDefault="00051B46" w:rsidP="00BA49DC">
            <w:pPr>
              <w:ind w:left="426" w:hanging="426"/>
              <w:rPr>
                <w:rFonts w:ascii="Arial" w:hAnsi="Arial" w:cs="Arial"/>
              </w:rPr>
            </w:pPr>
            <w:r w:rsidRPr="00BA49DC">
              <w:rPr>
                <w:rFonts w:ascii="Arial" w:hAnsi="Arial" w:cs="Arial"/>
              </w:rPr>
              <w:t>Lack of h heat transfer at scrubber/</w:t>
            </w:r>
          </w:p>
          <w:p w14:paraId="7E3B96F0" w14:textId="77777777" w:rsidR="00051B46" w:rsidRPr="00BA49DC" w:rsidRDefault="00051B46" w:rsidP="00BA49DC">
            <w:pPr>
              <w:ind w:left="426" w:hanging="426"/>
              <w:rPr>
                <w:rFonts w:ascii="Arial" w:hAnsi="Arial" w:cs="Arial"/>
              </w:rPr>
            </w:pPr>
            <w:r w:rsidRPr="00BA49DC">
              <w:rPr>
                <w:rFonts w:ascii="Arial" w:hAnsi="Arial" w:cs="Arial"/>
              </w:rPr>
              <w:t>Check scrubber water circulation rate.  Check exchanger for temp change.  Start the spare pump or crack in process water to suction.  Check temp of flake bed in dryer.  Check for excessive flow on blower.  Check level in dryer.</w:t>
            </w:r>
          </w:p>
          <w:p w14:paraId="1FD4B153" w14:textId="01A7E346" w:rsidR="00051B46" w:rsidRPr="00114806" w:rsidRDefault="00051B46" w:rsidP="00BA49DC">
            <w:pPr>
              <w:ind w:left="426" w:hanging="426"/>
              <w:rPr>
                <w:rFonts w:ascii="Arial" w:hAnsi="Arial" w:cs="Arial"/>
              </w:rPr>
            </w:pPr>
          </w:p>
        </w:tc>
      </w:tr>
      <w:tr w:rsidR="00051B46" w:rsidRPr="00114806" w14:paraId="5DE0D4C3" w14:textId="77777777" w:rsidTr="00051B46">
        <w:trPr>
          <w:jc w:val="center"/>
        </w:trPr>
        <w:tc>
          <w:tcPr>
            <w:tcW w:w="807" w:type="dxa"/>
            <w:gridSpan w:val="3"/>
          </w:tcPr>
          <w:p w14:paraId="66F8407C" w14:textId="427FBCEC" w:rsidR="00051B46" w:rsidRPr="00BA49DC" w:rsidRDefault="00051B46" w:rsidP="00BA49DC">
            <w:pPr>
              <w:ind w:left="426" w:hanging="426"/>
              <w:rPr>
                <w:rFonts w:ascii="Arial" w:hAnsi="Arial" w:cs="Arial"/>
              </w:rPr>
            </w:pPr>
            <w:r w:rsidRPr="00BA49DC">
              <w:rPr>
                <w:rFonts w:ascii="Arial" w:hAnsi="Arial" w:cs="Arial"/>
              </w:rPr>
              <w:t>70</w:t>
            </w:r>
          </w:p>
        </w:tc>
        <w:tc>
          <w:tcPr>
            <w:tcW w:w="2574" w:type="dxa"/>
            <w:gridSpan w:val="3"/>
          </w:tcPr>
          <w:p w14:paraId="5CCEBD32" w14:textId="6C070EA6" w:rsidR="00051B46" w:rsidRPr="00BA49DC" w:rsidRDefault="00051B46" w:rsidP="00BA49DC">
            <w:pPr>
              <w:ind w:left="426" w:hanging="426"/>
              <w:rPr>
                <w:rFonts w:ascii="Arial" w:hAnsi="Arial" w:cs="Arial"/>
              </w:rPr>
            </w:pPr>
            <w:r w:rsidRPr="00BA49DC">
              <w:rPr>
                <w:rFonts w:ascii="Arial" w:hAnsi="Arial" w:cs="Arial"/>
              </w:rPr>
              <w:t>Low temp on dryer bed.</w:t>
            </w:r>
          </w:p>
        </w:tc>
        <w:tc>
          <w:tcPr>
            <w:tcW w:w="7574" w:type="dxa"/>
            <w:gridSpan w:val="5"/>
          </w:tcPr>
          <w:p w14:paraId="65C9EF16" w14:textId="77777777" w:rsidR="00051B46" w:rsidRPr="00BA49DC" w:rsidRDefault="00051B46" w:rsidP="00BA49DC">
            <w:pPr>
              <w:ind w:left="426" w:hanging="426"/>
              <w:rPr>
                <w:rFonts w:ascii="Arial" w:hAnsi="Arial" w:cs="Arial"/>
              </w:rPr>
            </w:pPr>
            <w:r w:rsidRPr="00BA49DC">
              <w:rPr>
                <w:rFonts w:ascii="Arial" w:hAnsi="Arial" w:cs="Arial"/>
              </w:rPr>
              <w:t>Insufficient heat/</w:t>
            </w:r>
          </w:p>
          <w:p w14:paraId="7C1F7538" w14:textId="0EE617B4" w:rsidR="00051B46" w:rsidRPr="00BA49DC" w:rsidRDefault="00051B46" w:rsidP="00BA49DC">
            <w:pPr>
              <w:ind w:left="426" w:hanging="426"/>
              <w:rPr>
                <w:rFonts w:ascii="Arial" w:hAnsi="Arial" w:cs="Arial"/>
              </w:rPr>
            </w:pPr>
            <w:r w:rsidRPr="00BA49DC">
              <w:rPr>
                <w:rFonts w:ascii="Arial" w:hAnsi="Arial" w:cs="Arial"/>
              </w:rPr>
              <w:t>Check heater outlet temp. Check for proper operation on steam trap for heater.  Check flow on blower.  Check level in dryer, raise if too low.  The dryer has a spiral conveyor and if level is too low, the temperature probe will not be in flake.  Raise steam flows to steamer.  This increase will raise flake inlet temp to the dryer.</w:t>
            </w:r>
          </w:p>
        </w:tc>
      </w:tr>
      <w:tr w:rsidR="00051B46" w:rsidRPr="00114806" w14:paraId="03870C58" w14:textId="77777777" w:rsidTr="00051B46">
        <w:trPr>
          <w:jc w:val="center"/>
        </w:trPr>
        <w:tc>
          <w:tcPr>
            <w:tcW w:w="807" w:type="dxa"/>
            <w:gridSpan w:val="3"/>
          </w:tcPr>
          <w:p w14:paraId="154F3182" w14:textId="1A579811" w:rsidR="00051B46" w:rsidRPr="00BA49DC" w:rsidRDefault="00051B46" w:rsidP="00BA49DC">
            <w:pPr>
              <w:ind w:left="426" w:hanging="426"/>
              <w:rPr>
                <w:rFonts w:ascii="Arial" w:hAnsi="Arial" w:cs="Arial"/>
              </w:rPr>
            </w:pPr>
            <w:r w:rsidRPr="00BA49DC">
              <w:rPr>
                <w:rFonts w:ascii="Arial" w:hAnsi="Arial" w:cs="Arial"/>
              </w:rPr>
              <w:t>71</w:t>
            </w:r>
          </w:p>
        </w:tc>
        <w:tc>
          <w:tcPr>
            <w:tcW w:w="2574" w:type="dxa"/>
            <w:gridSpan w:val="3"/>
          </w:tcPr>
          <w:p w14:paraId="1A2AF496" w14:textId="792CC39E" w:rsidR="00051B46" w:rsidRPr="00BA49DC" w:rsidRDefault="00051B46" w:rsidP="00BA49DC">
            <w:pPr>
              <w:ind w:left="426" w:hanging="426"/>
              <w:rPr>
                <w:rFonts w:ascii="Arial" w:hAnsi="Arial" w:cs="Arial"/>
              </w:rPr>
            </w:pPr>
            <w:r w:rsidRPr="00BA49DC">
              <w:rPr>
                <w:rFonts w:ascii="Arial" w:hAnsi="Arial" w:cs="Arial"/>
              </w:rPr>
              <w:t>Low pressure on dryer</w:t>
            </w:r>
          </w:p>
        </w:tc>
        <w:tc>
          <w:tcPr>
            <w:tcW w:w="7574" w:type="dxa"/>
            <w:gridSpan w:val="5"/>
          </w:tcPr>
          <w:p w14:paraId="1283A4D6" w14:textId="77777777" w:rsidR="00051B46" w:rsidRPr="00BA49DC" w:rsidRDefault="00051B46" w:rsidP="00BA49DC">
            <w:pPr>
              <w:ind w:left="426" w:hanging="426"/>
              <w:rPr>
                <w:rFonts w:ascii="Arial" w:hAnsi="Arial" w:cs="Arial"/>
              </w:rPr>
            </w:pPr>
            <w:r w:rsidRPr="00BA49DC">
              <w:rPr>
                <w:rFonts w:ascii="Arial" w:hAnsi="Arial" w:cs="Arial"/>
              </w:rPr>
              <w:t>Lack of nitrogen make up/</w:t>
            </w:r>
          </w:p>
          <w:p w14:paraId="19B30301" w14:textId="5F575DF0" w:rsidR="00051B46" w:rsidRPr="00BA49DC" w:rsidRDefault="00051B46" w:rsidP="00BA49DC">
            <w:pPr>
              <w:ind w:left="426" w:hanging="426"/>
              <w:rPr>
                <w:rFonts w:ascii="Arial" w:hAnsi="Arial" w:cs="Arial"/>
              </w:rPr>
            </w:pPr>
            <w:r w:rsidRPr="00BA49DC">
              <w:rPr>
                <w:rFonts w:ascii="Arial" w:hAnsi="Arial" w:cs="Arial"/>
              </w:rPr>
              <w:t>Check the suction pressure controller for output to nitrogen make up valve.</w:t>
            </w:r>
          </w:p>
        </w:tc>
      </w:tr>
      <w:tr w:rsidR="00051B46" w:rsidRPr="00114806" w14:paraId="7E7712CB" w14:textId="77777777" w:rsidTr="00051B46">
        <w:trPr>
          <w:jc w:val="center"/>
        </w:trPr>
        <w:tc>
          <w:tcPr>
            <w:tcW w:w="807" w:type="dxa"/>
            <w:gridSpan w:val="3"/>
          </w:tcPr>
          <w:p w14:paraId="6EF135D0" w14:textId="7A6400F3" w:rsidR="00051B46" w:rsidRPr="00BA49DC" w:rsidRDefault="00051B46" w:rsidP="00BA49DC">
            <w:pPr>
              <w:ind w:left="426" w:hanging="426"/>
              <w:rPr>
                <w:rFonts w:ascii="Arial" w:hAnsi="Arial" w:cs="Arial"/>
              </w:rPr>
            </w:pPr>
            <w:r w:rsidRPr="00BA49DC">
              <w:rPr>
                <w:rFonts w:ascii="Arial" w:hAnsi="Arial" w:cs="Arial"/>
              </w:rPr>
              <w:t>72</w:t>
            </w:r>
          </w:p>
        </w:tc>
        <w:tc>
          <w:tcPr>
            <w:tcW w:w="2574" w:type="dxa"/>
            <w:gridSpan w:val="3"/>
          </w:tcPr>
          <w:p w14:paraId="36AA6AB5" w14:textId="401EADBD" w:rsidR="00051B46" w:rsidRPr="00BA49DC" w:rsidRDefault="00051B46" w:rsidP="00BA49DC">
            <w:pPr>
              <w:ind w:left="426" w:hanging="426"/>
              <w:rPr>
                <w:rFonts w:ascii="Arial" w:hAnsi="Arial" w:cs="Arial"/>
              </w:rPr>
            </w:pPr>
            <w:r w:rsidRPr="00BA49DC">
              <w:rPr>
                <w:rFonts w:ascii="Arial" w:hAnsi="Arial" w:cs="Arial"/>
              </w:rPr>
              <w:t>Loss of dryer blower</w:t>
            </w:r>
          </w:p>
        </w:tc>
        <w:tc>
          <w:tcPr>
            <w:tcW w:w="7574" w:type="dxa"/>
            <w:gridSpan w:val="5"/>
          </w:tcPr>
          <w:p w14:paraId="2651F256" w14:textId="77777777" w:rsidR="00051B46" w:rsidRPr="00BA49DC" w:rsidRDefault="00051B46" w:rsidP="00BA49DC">
            <w:pPr>
              <w:ind w:left="426" w:hanging="426"/>
              <w:rPr>
                <w:rFonts w:ascii="Arial" w:hAnsi="Arial" w:cs="Arial"/>
              </w:rPr>
            </w:pPr>
            <w:r w:rsidRPr="00BA49DC">
              <w:rPr>
                <w:rFonts w:ascii="Arial" w:hAnsi="Arial" w:cs="Arial"/>
              </w:rPr>
              <w:t>Low suction pressure/</w:t>
            </w:r>
          </w:p>
          <w:p w14:paraId="30CAA56F" w14:textId="77777777" w:rsidR="00051B46" w:rsidRPr="00BA49DC" w:rsidRDefault="00051B46" w:rsidP="00BA49DC">
            <w:pPr>
              <w:ind w:left="426" w:hanging="426"/>
              <w:rPr>
                <w:rFonts w:ascii="Arial" w:hAnsi="Arial" w:cs="Arial"/>
              </w:rPr>
            </w:pPr>
            <w:r w:rsidRPr="00BA49DC">
              <w:rPr>
                <w:rFonts w:ascii="Arial" w:hAnsi="Arial" w:cs="Arial"/>
              </w:rPr>
              <w:t>Close valve from steamer to dryer.  Check suction pressure controller.  Check for proper water seal on tower increase process water to pump suction.  Check blower suction knockout drum for level.</w:t>
            </w:r>
          </w:p>
          <w:p w14:paraId="69396525" w14:textId="77777777" w:rsidR="00051B46" w:rsidRPr="00114806" w:rsidRDefault="00051B46" w:rsidP="00BA49DC">
            <w:pPr>
              <w:ind w:left="426" w:hanging="426"/>
              <w:rPr>
                <w:rFonts w:ascii="Arial" w:hAnsi="Arial" w:cs="Arial"/>
              </w:rPr>
            </w:pPr>
          </w:p>
          <w:p w14:paraId="59EA23C4" w14:textId="77777777" w:rsidR="00051B46" w:rsidRPr="00BA49DC" w:rsidRDefault="00051B46" w:rsidP="00BA49DC">
            <w:pPr>
              <w:ind w:left="426" w:hanging="426"/>
              <w:rPr>
                <w:rFonts w:ascii="Arial" w:hAnsi="Arial" w:cs="Arial"/>
              </w:rPr>
            </w:pPr>
            <w:r w:rsidRPr="00BA49DC">
              <w:rPr>
                <w:rFonts w:ascii="Arial" w:hAnsi="Arial" w:cs="Arial"/>
              </w:rPr>
              <w:t>Restart blower with recirculation valve open 30 to 40%, slowly pinch down to attain flow.  Begin feeding from steamer to dryer again.</w:t>
            </w:r>
          </w:p>
          <w:p w14:paraId="359DB6B5" w14:textId="73FC04D2" w:rsidR="00051B46" w:rsidRPr="00114806" w:rsidRDefault="00051B46" w:rsidP="00BA49DC">
            <w:pPr>
              <w:ind w:left="426" w:hanging="426"/>
              <w:rPr>
                <w:rFonts w:ascii="Arial" w:hAnsi="Arial" w:cs="Arial"/>
              </w:rPr>
            </w:pPr>
          </w:p>
        </w:tc>
      </w:tr>
      <w:tr w:rsidR="00051B46" w:rsidRPr="00114806" w14:paraId="7548531D" w14:textId="77777777" w:rsidTr="00051B46">
        <w:trPr>
          <w:jc w:val="center"/>
        </w:trPr>
        <w:tc>
          <w:tcPr>
            <w:tcW w:w="807" w:type="dxa"/>
            <w:gridSpan w:val="3"/>
          </w:tcPr>
          <w:p w14:paraId="3918FC2B" w14:textId="524DA7B9" w:rsidR="00051B46" w:rsidRPr="00BA49DC" w:rsidRDefault="00051B46" w:rsidP="00BA49DC">
            <w:pPr>
              <w:ind w:left="426" w:hanging="426"/>
              <w:rPr>
                <w:rFonts w:ascii="Arial" w:hAnsi="Arial" w:cs="Arial"/>
              </w:rPr>
            </w:pPr>
            <w:r w:rsidRPr="00BA49DC">
              <w:rPr>
                <w:rFonts w:ascii="Arial" w:hAnsi="Arial" w:cs="Arial"/>
              </w:rPr>
              <w:lastRenderedPageBreak/>
              <w:t>73</w:t>
            </w:r>
          </w:p>
        </w:tc>
        <w:tc>
          <w:tcPr>
            <w:tcW w:w="2574" w:type="dxa"/>
            <w:gridSpan w:val="3"/>
          </w:tcPr>
          <w:p w14:paraId="0E8ED25E" w14:textId="0D7EE5E7" w:rsidR="00051B46" w:rsidRPr="00BA49DC" w:rsidRDefault="00051B46" w:rsidP="00BA49DC">
            <w:pPr>
              <w:ind w:left="426" w:hanging="426"/>
              <w:rPr>
                <w:rFonts w:ascii="Arial" w:hAnsi="Arial" w:cs="Arial"/>
              </w:rPr>
            </w:pPr>
            <w:r w:rsidRPr="00BA49DC">
              <w:rPr>
                <w:rFonts w:ascii="Arial" w:hAnsi="Arial" w:cs="Arial"/>
              </w:rPr>
              <w:t>Loss of dryer blower (contd)</w:t>
            </w:r>
          </w:p>
        </w:tc>
        <w:tc>
          <w:tcPr>
            <w:tcW w:w="7574" w:type="dxa"/>
            <w:gridSpan w:val="5"/>
          </w:tcPr>
          <w:p w14:paraId="584680D2" w14:textId="77777777" w:rsidR="00051B46" w:rsidRPr="00BA49DC" w:rsidRDefault="00051B46" w:rsidP="00BA49DC">
            <w:pPr>
              <w:ind w:left="426" w:hanging="426"/>
              <w:rPr>
                <w:rFonts w:ascii="Arial" w:hAnsi="Arial" w:cs="Arial"/>
              </w:rPr>
            </w:pPr>
            <w:r w:rsidRPr="00BA49DC">
              <w:rPr>
                <w:rFonts w:ascii="Arial" w:hAnsi="Arial" w:cs="Arial"/>
              </w:rPr>
              <w:t>High discharge pressure/</w:t>
            </w:r>
          </w:p>
          <w:p w14:paraId="23C8D115" w14:textId="77777777" w:rsidR="00051B46" w:rsidRPr="00BA49DC" w:rsidRDefault="00051B46" w:rsidP="00BA49DC">
            <w:pPr>
              <w:ind w:left="426" w:hanging="426"/>
              <w:rPr>
                <w:rFonts w:ascii="Arial" w:hAnsi="Arial" w:cs="Arial"/>
              </w:rPr>
            </w:pPr>
            <w:r w:rsidRPr="00BA49DC">
              <w:rPr>
                <w:rFonts w:ascii="Arial" w:hAnsi="Arial" w:cs="Arial"/>
              </w:rPr>
              <w:t>Close valve from steamer to dryer.  Check blower discharge knockout for water.  Lower the level in the dryer. Restart blower with recirculation open 30 to 40%.  Pinch down slowly to attain flow.  Monitor heater inlet pressure while increasing flow.  Begin feeding from steamer to dryer.</w:t>
            </w:r>
          </w:p>
          <w:p w14:paraId="7D63B5F4" w14:textId="1680552D" w:rsidR="00051B46" w:rsidRPr="00114806" w:rsidRDefault="00051B46" w:rsidP="00BA49DC">
            <w:pPr>
              <w:ind w:left="426" w:hanging="426"/>
              <w:rPr>
                <w:rFonts w:ascii="Arial" w:hAnsi="Arial" w:cs="Arial"/>
              </w:rPr>
            </w:pPr>
          </w:p>
        </w:tc>
      </w:tr>
      <w:tr w:rsidR="00051B46" w:rsidRPr="00114806" w14:paraId="3D3FEA77" w14:textId="77777777" w:rsidTr="00051B46">
        <w:trPr>
          <w:jc w:val="center"/>
        </w:trPr>
        <w:tc>
          <w:tcPr>
            <w:tcW w:w="807" w:type="dxa"/>
            <w:gridSpan w:val="3"/>
          </w:tcPr>
          <w:p w14:paraId="72A97AF0" w14:textId="15691B51" w:rsidR="00051B46" w:rsidRPr="00BA49DC" w:rsidRDefault="00051B46" w:rsidP="00BA49DC">
            <w:pPr>
              <w:ind w:left="426" w:hanging="426"/>
              <w:rPr>
                <w:rFonts w:ascii="Arial" w:hAnsi="Arial" w:cs="Arial"/>
              </w:rPr>
            </w:pPr>
            <w:r w:rsidRPr="00BA49DC">
              <w:rPr>
                <w:rFonts w:ascii="Arial" w:hAnsi="Arial" w:cs="Arial"/>
              </w:rPr>
              <w:t>74</w:t>
            </w:r>
          </w:p>
        </w:tc>
        <w:tc>
          <w:tcPr>
            <w:tcW w:w="2574" w:type="dxa"/>
            <w:gridSpan w:val="3"/>
          </w:tcPr>
          <w:p w14:paraId="6ADE4FAE" w14:textId="33A75B79" w:rsidR="00051B46" w:rsidRPr="00BA49DC" w:rsidRDefault="00051B46" w:rsidP="00BA49DC">
            <w:pPr>
              <w:ind w:left="426" w:hanging="426"/>
              <w:rPr>
                <w:rFonts w:ascii="Arial" w:hAnsi="Arial" w:cs="Arial"/>
              </w:rPr>
            </w:pPr>
            <w:r w:rsidRPr="00BA49DC">
              <w:rPr>
                <w:rFonts w:ascii="Arial" w:hAnsi="Arial" w:cs="Arial"/>
              </w:rPr>
              <w:t>Flake lines carry to dryer scrubber</w:t>
            </w:r>
          </w:p>
        </w:tc>
        <w:tc>
          <w:tcPr>
            <w:tcW w:w="7574" w:type="dxa"/>
            <w:gridSpan w:val="5"/>
          </w:tcPr>
          <w:p w14:paraId="366D10F1" w14:textId="77777777" w:rsidR="00051B46" w:rsidRPr="00BA49DC" w:rsidRDefault="00051B46" w:rsidP="00BA49DC">
            <w:pPr>
              <w:ind w:left="426" w:hanging="426"/>
              <w:rPr>
                <w:rFonts w:ascii="Arial" w:hAnsi="Arial" w:cs="Arial"/>
              </w:rPr>
            </w:pPr>
            <w:r w:rsidRPr="00BA49DC">
              <w:rPr>
                <w:rFonts w:ascii="Arial" w:hAnsi="Arial" w:cs="Arial"/>
              </w:rPr>
              <w:t>Cyclone malfunction/</w:t>
            </w:r>
          </w:p>
          <w:p w14:paraId="112FBB2E" w14:textId="77777777" w:rsidR="00051B46" w:rsidRPr="00BA49DC" w:rsidRDefault="00051B46" w:rsidP="00BA49DC">
            <w:pPr>
              <w:ind w:left="426" w:hanging="426"/>
              <w:rPr>
                <w:rFonts w:ascii="Arial" w:hAnsi="Arial" w:cs="Arial"/>
              </w:rPr>
            </w:pPr>
            <w:r w:rsidRPr="00BA49DC">
              <w:rPr>
                <w:rFonts w:ascii="Arial" w:hAnsi="Arial" w:cs="Arial"/>
              </w:rPr>
              <w:t>Check steam pressure to cyclone ejector.  Check bottom cone of cyclone for restriction, evidenced by cold to the touch.  Tap on the cyclone cone to try and break up buildup.</w:t>
            </w:r>
          </w:p>
          <w:p w14:paraId="0AC4DC31" w14:textId="77777777" w:rsidR="00051B46" w:rsidRPr="00114806" w:rsidRDefault="00051B46" w:rsidP="00BA49DC">
            <w:pPr>
              <w:ind w:left="426" w:hanging="426"/>
              <w:rPr>
                <w:rFonts w:ascii="Arial" w:hAnsi="Arial" w:cs="Arial"/>
              </w:rPr>
            </w:pPr>
          </w:p>
        </w:tc>
      </w:tr>
      <w:tr w:rsidR="00051B46" w:rsidRPr="00114806" w14:paraId="750283C4" w14:textId="77777777" w:rsidTr="00051B46">
        <w:trPr>
          <w:jc w:val="center"/>
        </w:trPr>
        <w:tc>
          <w:tcPr>
            <w:tcW w:w="807" w:type="dxa"/>
            <w:gridSpan w:val="3"/>
          </w:tcPr>
          <w:p w14:paraId="5812A694" w14:textId="1B538237" w:rsidR="00051B46" w:rsidRPr="00BA49DC" w:rsidRDefault="00051B46" w:rsidP="00BA49DC">
            <w:pPr>
              <w:ind w:left="426" w:hanging="426"/>
              <w:rPr>
                <w:rFonts w:ascii="Arial" w:hAnsi="Arial" w:cs="Arial"/>
              </w:rPr>
            </w:pPr>
            <w:r w:rsidRPr="00BA49DC">
              <w:rPr>
                <w:rFonts w:ascii="Arial" w:hAnsi="Arial" w:cs="Arial"/>
              </w:rPr>
              <w:t>75</w:t>
            </w:r>
          </w:p>
        </w:tc>
        <w:tc>
          <w:tcPr>
            <w:tcW w:w="2574" w:type="dxa"/>
            <w:gridSpan w:val="3"/>
          </w:tcPr>
          <w:p w14:paraId="5E8D6351" w14:textId="27ABF1EF" w:rsidR="00051B46" w:rsidRPr="00BA49DC" w:rsidRDefault="00051B46" w:rsidP="00BA49DC">
            <w:pPr>
              <w:ind w:left="426" w:hanging="426"/>
              <w:rPr>
                <w:rFonts w:ascii="Arial" w:hAnsi="Arial" w:cs="Arial"/>
              </w:rPr>
            </w:pPr>
            <w:r w:rsidRPr="00BA49DC">
              <w:rPr>
                <w:rFonts w:ascii="Arial" w:hAnsi="Arial" w:cs="Arial"/>
              </w:rPr>
              <w:t>Loss of dryer blower</w:t>
            </w:r>
          </w:p>
        </w:tc>
        <w:tc>
          <w:tcPr>
            <w:tcW w:w="7574" w:type="dxa"/>
            <w:gridSpan w:val="5"/>
          </w:tcPr>
          <w:p w14:paraId="0A6D36C5" w14:textId="77777777" w:rsidR="00051B46" w:rsidRPr="00BA49DC" w:rsidRDefault="00051B46" w:rsidP="00BA49DC">
            <w:pPr>
              <w:ind w:left="426" w:hanging="426"/>
              <w:rPr>
                <w:rFonts w:ascii="Arial" w:hAnsi="Arial" w:cs="Arial"/>
              </w:rPr>
            </w:pPr>
            <w:r w:rsidRPr="00BA49DC">
              <w:rPr>
                <w:rFonts w:ascii="Arial" w:hAnsi="Arial" w:cs="Arial"/>
              </w:rPr>
              <w:t>Cannot get either blower to stay running or loss of palletizing transfer system not regained/</w:t>
            </w:r>
          </w:p>
          <w:p w14:paraId="1ADAC7FC" w14:textId="77777777" w:rsidR="00051B46" w:rsidRPr="00114806" w:rsidRDefault="00051B46" w:rsidP="00BA49DC">
            <w:pPr>
              <w:ind w:left="426" w:hanging="426"/>
              <w:rPr>
                <w:rFonts w:ascii="Arial" w:hAnsi="Arial" w:cs="Arial"/>
              </w:rPr>
            </w:pPr>
          </w:p>
          <w:p w14:paraId="5636CCA9" w14:textId="77777777" w:rsidR="00051B46" w:rsidRPr="00BA49DC" w:rsidRDefault="00051B46" w:rsidP="00BA49DC">
            <w:pPr>
              <w:ind w:left="426" w:hanging="426"/>
              <w:rPr>
                <w:rFonts w:ascii="Arial" w:hAnsi="Arial" w:cs="Arial"/>
              </w:rPr>
            </w:pPr>
            <w:r w:rsidRPr="00BA49DC">
              <w:rPr>
                <w:rFonts w:ascii="Arial" w:hAnsi="Arial" w:cs="Arial"/>
              </w:rPr>
              <w:t>After levels stack up in steamer and bag filter, divert HS 2201 under flash drum to flare.  Inject CO to the loops.</w:t>
            </w:r>
          </w:p>
          <w:p w14:paraId="0F565F7E" w14:textId="77777777" w:rsidR="00051B46" w:rsidRPr="00114806" w:rsidRDefault="00051B46" w:rsidP="00BA49DC">
            <w:pPr>
              <w:ind w:left="426" w:hanging="426"/>
              <w:rPr>
                <w:rFonts w:ascii="Arial" w:hAnsi="Arial" w:cs="Arial"/>
              </w:rPr>
            </w:pPr>
          </w:p>
          <w:p w14:paraId="7F9A0E0E" w14:textId="77777777" w:rsidR="00051B46" w:rsidRPr="00BA49DC" w:rsidRDefault="00051B46" w:rsidP="00BA49DC">
            <w:pPr>
              <w:ind w:left="426" w:hanging="426"/>
              <w:rPr>
                <w:rFonts w:ascii="Arial" w:hAnsi="Arial" w:cs="Arial"/>
              </w:rPr>
            </w:pPr>
            <w:r w:rsidRPr="00BA49DC">
              <w:rPr>
                <w:rFonts w:ascii="Arial" w:hAnsi="Arial" w:cs="Arial"/>
              </w:rPr>
              <w:t xml:space="preserve">Block ingredients to mixer: oil flush.  Isolate V201, shut down agitator and flush to contaminated oil.  Put FIC 1702 in auto, block hydrogen.  Maintain 70 </w:t>
            </w:r>
            <w:r w:rsidRPr="00BA49DC">
              <w:rPr>
                <w:rFonts w:ascii="Arial" w:hAnsi="Arial" w:cs="Arial"/>
                <w:vertAlign w:val="superscript"/>
              </w:rPr>
              <w:t>0</w:t>
            </w:r>
            <w:r w:rsidRPr="00BA49DC">
              <w:rPr>
                <w:rFonts w:ascii="Arial" w:hAnsi="Arial" w:cs="Arial"/>
              </w:rPr>
              <w:t>C on loops using steam on jacket.</w:t>
            </w:r>
          </w:p>
          <w:p w14:paraId="481F54BC" w14:textId="77777777" w:rsidR="00051B46" w:rsidRPr="00114806" w:rsidRDefault="00051B46" w:rsidP="00BA49DC">
            <w:pPr>
              <w:ind w:left="426" w:hanging="426"/>
              <w:rPr>
                <w:rFonts w:ascii="Arial" w:hAnsi="Arial" w:cs="Arial"/>
              </w:rPr>
            </w:pPr>
          </w:p>
        </w:tc>
      </w:tr>
      <w:tr w:rsidR="00051B46" w:rsidRPr="00114806" w14:paraId="7D876719" w14:textId="77777777" w:rsidTr="00051B46">
        <w:trPr>
          <w:jc w:val="center"/>
        </w:trPr>
        <w:tc>
          <w:tcPr>
            <w:tcW w:w="807" w:type="dxa"/>
            <w:gridSpan w:val="3"/>
          </w:tcPr>
          <w:p w14:paraId="7C85DD60" w14:textId="0C109626" w:rsidR="00051B46" w:rsidRPr="00BA49DC" w:rsidRDefault="00051B46" w:rsidP="00BA49DC">
            <w:pPr>
              <w:ind w:left="426" w:hanging="426"/>
              <w:rPr>
                <w:rFonts w:ascii="Arial" w:hAnsi="Arial" w:cs="Arial"/>
              </w:rPr>
            </w:pPr>
            <w:r w:rsidRPr="00BA49DC">
              <w:rPr>
                <w:rFonts w:ascii="Arial" w:hAnsi="Arial" w:cs="Arial"/>
              </w:rPr>
              <w:t>76</w:t>
            </w:r>
          </w:p>
        </w:tc>
        <w:tc>
          <w:tcPr>
            <w:tcW w:w="2574" w:type="dxa"/>
            <w:gridSpan w:val="3"/>
          </w:tcPr>
          <w:p w14:paraId="368AB0B9" w14:textId="4BFE448C" w:rsidR="00051B46" w:rsidRPr="00BA49DC" w:rsidRDefault="00051B46" w:rsidP="00BA49DC">
            <w:pPr>
              <w:ind w:left="426" w:hanging="426"/>
              <w:rPr>
                <w:rFonts w:ascii="Arial" w:hAnsi="Arial" w:cs="Arial"/>
              </w:rPr>
            </w:pPr>
            <w:r w:rsidRPr="00BA49DC">
              <w:rPr>
                <w:rFonts w:ascii="Arial" w:hAnsi="Arial" w:cs="Arial"/>
              </w:rPr>
              <w:t>Loss of flake transfer feeder</w:t>
            </w:r>
          </w:p>
        </w:tc>
        <w:tc>
          <w:tcPr>
            <w:tcW w:w="7574" w:type="dxa"/>
            <w:gridSpan w:val="5"/>
          </w:tcPr>
          <w:p w14:paraId="74987D75" w14:textId="77777777" w:rsidR="00051B46" w:rsidRPr="00BA49DC" w:rsidRDefault="00051B46" w:rsidP="00BA49DC">
            <w:pPr>
              <w:ind w:left="426" w:hanging="426"/>
              <w:rPr>
                <w:rFonts w:ascii="Arial" w:hAnsi="Arial" w:cs="Arial"/>
              </w:rPr>
            </w:pPr>
            <w:r w:rsidRPr="00BA49DC">
              <w:rPr>
                <w:rFonts w:ascii="Arial" w:hAnsi="Arial" w:cs="Arial"/>
              </w:rPr>
              <w:t>Loss of nitrogen flow in flake transfer line to storage/</w:t>
            </w:r>
          </w:p>
          <w:p w14:paraId="1911E01A" w14:textId="77777777" w:rsidR="00051B46" w:rsidRPr="00114806" w:rsidRDefault="00051B46" w:rsidP="00BA49DC">
            <w:pPr>
              <w:ind w:left="426" w:hanging="426"/>
              <w:rPr>
                <w:rFonts w:ascii="Arial" w:hAnsi="Arial" w:cs="Arial"/>
              </w:rPr>
            </w:pPr>
          </w:p>
          <w:p w14:paraId="5DCEFCD1" w14:textId="77777777" w:rsidR="00051B46" w:rsidRPr="00BA49DC" w:rsidRDefault="00051B46" w:rsidP="00BA49DC">
            <w:pPr>
              <w:ind w:left="426" w:hanging="426"/>
              <w:rPr>
                <w:rFonts w:ascii="Arial" w:hAnsi="Arial" w:cs="Arial"/>
              </w:rPr>
            </w:pPr>
            <w:r w:rsidRPr="00BA49DC">
              <w:rPr>
                <w:rFonts w:ascii="Arial" w:hAnsi="Arial" w:cs="Arial"/>
              </w:rPr>
              <w:t>Close dryer outlet valve.  Reduce steamer outlet valve by 50% of valve position.  Stack levels until feeder is restarted.  If not restarted refer to shut down and divert of HS 2201.</w:t>
            </w:r>
          </w:p>
          <w:p w14:paraId="3C900E75" w14:textId="77777777" w:rsidR="00051B46" w:rsidRPr="00114806" w:rsidRDefault="00051B46" w:rsidP="00BA49DC">
            <w:pPr>
              <w:ind w:left="426" w:hanging="426"/>
              <w:rPr>
                <w:rFonts w:ascii="Arial" w:hAnsi="Arial" w:cs="Arial"/>
              </w:rPr>
            </w:pPr>
          </w:p>
        </w:tc>
      </w:tr>
      <w:tr w:rsidR="00051B46" w:rsidRPr="00114806" w14:paraId="2487A01E" w14:textId="77777777" w:rsidTr="00051B46">
        <w:trPr>
          <w:jc w:val="center"/>
        </w:trPr>
        <w:tc>
          <w:tcPr>
            <w:tcW w:w="807" w:type="dxa"/>
            <w:gridSpan w:val="3"/>
          </w:tcPr>
          <w:p w14:paraId="31A95779" w14:textId="057DBC7D" w:rsidR="00051B46" w:rsidRPr="00BA49DC" w:rsidRDefault="00051B46" w:rsidP="00BA49DC">
            <w:pPr>
              <w:ind w:left="426" w:hanging="426"/>
              <w:rPr>
                <w:rFonts w:ascii="Arial" w:hAnsi="Arial" w:cs="Arial"/>
              </w:rPr>
            </w:pPr>
            <w:r w:rsidRPr="00BA49DC">
              <w:rPr>
                <w:rFonts w:ascii="Arial" w:hAnsi="Arial" w:cs="Arial"/>
              </w:rPr>
              <w:t>77</w:t>
            </w:r>
          </w:p>
        </w:tc>
        <w:tc>
          <w:tcPr>
            <w:tcW w:w="2594" w:type="dxa"/>
            <w:gridSpan w:val="4"/>
          </w:tcPr>
          <w:p w14:paraId="488D7CDF" w14:textId="08A03A90" w:rsidR="00051B46" w:rsidRPr="00BA49DC" w:rsidRDefault="00051B46" w:rsidP="00BA49DC">
            <w:pPr>
              <w:ind w:left="426" w:hanging="426"/>
              <w:rPr>
                <w:rFonts w:ascii="Arial" w:hAnsi="Arial" w:cs="Arial"/>
              </w:rPr>
            </w:pPr>
            <w:r w:rsidRPr="00BA49DC">
              <w:rPr>
                <w:rFonts w:ascii="Arial" w:hAnsi="Arial" w:cs="Arial"/>
              </w:rPr>
              <w:t>Loss of steam to unit</w:t>
            </w:r>
          </w:p>
        </w:tc>
        <w:tc>
          <w:tcPr>
            <w:tcW w:w="7554" w:type="dxa"/>
            <w:gridSpan w:val="4"/>
          </w:tcPr>
          <w:p w14:paraId="5D691CED" w14:textId="05F34EA1" w:rsidR="00051B46" w:rsidRPr="00BA49DC" w:rsidRDefault="00051B46" w:rsidP="00BA49DC">
            <w:pPr>
              <w:ind w:left="426" w:hanging="426"/>
              <w:rPr>
                <w:rFonts w:ascii="Arial" w:hAnsi="Arial" w:cs="Arial"/>
              </w:rPr>
            </w:pPr>
            <w:r w:rsidRPr="00BA49DC">
              <w:rPr>
                <w:rFonts w:ascii="Arial" w:hAnsi="Arial" w:cs="Arial"/>
              </w:rPr>
              <w:t xml:space="preserve">Inject CO to loops         block ingredients and flush V201.  When flash drum overheads reach 60 </w:t>
            </w:r>
            <w:r w:rsidRPr="00BA49DC">
              <w:rPr>
                <w:rFonts w:ascii="Arial" w:hAnsi="Arial" w:cs="Arial"/>
                <w:vertAlign w:val="superscript"/>
              </w:rPr>
              <w:t>0</w:t>
            </w:r>
            <w:r w:rsidRPr="00BA49DC">
              <w:rPr>
                <w:rFonts w:ascii="Arial" w:hAnsi="Arial" w:cs="Arial"/>
              </w:rPr>
              <w:t>C, divert HS 1904 and HS 2204 to flare.  Put FIC 1702 in auto, block or greatly reduce cooling water to jackets on loops to try and keep temperature up on loops.  Manually close FIC 2201.  When loop reactors reach 420 on density, shut down P 201 and       P 202.  Isolate loop from blowdown and block in propylene flows.</w:t>
            </w:r>
          </w:p>
        </w:tc>
      </w:tr>
      <w:tr w:rsidR="00051B46" w:rsidRPr="00114806" w14:paraId="5343AD95" w14:textId="77777777" w:rsidTr="00051B46">
        <w:trPr>
          <w:jc w:val="center"/>
        </w:trPr>
        <w:tc>
          <w:tcPr>
            <w:tcW w:w="807" w:type="dxa"/>
            <w:gridSpan w:val="3"/>
          </w:tcPr>
          <w:p w14:paraId="02166795" w14:textId="621C1F53" w:rsidR="00051B46" w:rsidRPr="00BA49DC" w:rsidRDefault="00051B46" w:rsidP="00BA49DC">
            <w:pPr>
              <w:ind w:left="426" w:hanging="426"/>
              <w:rPr>
                <w:rFonts w:ascii="Arial" w:hAnsi="Arial" w:cs="Arial"/>
              </w:rPr>
            </w:pPr>
          </w:p>
        </w:tc>
        <w:tc>
          <w:tcPr>
            <w:tcW w:w="2594" w:type="dxa"/>
            <w:gridSpan w:val="4"/>
          </w:tcPr>
          <w:p w14:paraId="309079F3" w14:textId="6BEA8CC4" w:rsidR="00051B46" w:rsidRPr="00BA49DC" w:rsidRDefault="00051B46" w:rsidP="00BA49DC">
            <w:pPr>
              <w:ind w:left="426" w:hanging="426"/>
              <w:rPr>
                <w:rFonts w:ascii="Arial" w:hAnsi="Arial" w:cs="Arial"/>
              </w:rPr>
            </w:pPr>
          </w:p>
        </w:tc>
        <w:tc>
          <w:tcPr>
            <w:tcW w:w="7554" w:type="dxa"/>
            <w:gridSpan w:val="4"/>
          </w:tcPr>
          <w:p w14:paraId="5541AAD6" w14:textId="20271E56" w:rsidR="00051B46" w:rsidRPr="00BA49DC" w:rsidRDefault="00051B46" w:rsidP="00BA49DC">
            <w:pPr>
              <w:ind w:left="426" w:hanging="426"/>
              <w:rPr>
                <w:rFonts w:ascii="Arial" w:hAnsi="Arial" w:cs="Arial"/>
              </w:rPr>
            </w:pPr>
          </w:p>
        </w:tc>
      </w:tr>
      <w:tr w:rsidR="00051B46" w:rsidRPr="00114806" w14:paraId="4A8BF858" w14:textId="77777777" w:rsidTr="00051B46">
        <w:trPr>
          <w:jc w:val="center"/>
        </w:trPr>
        <w:tc>
          <w:tcPr>
            <w:tcW w:w="807" w:type="dxa"/>
            <w:gridSpan w:val="3"/>
          </w:tcPr>
          <w:p w14:paraId="6666FECC" w14:textId="0110FDEC" w:rsidR="00051B46" w:rsidRPr="00BA49DC" w:rsidRDefault="00051B46" w:rsidP="00BA49DC">
            <w:pPr>
              <w:ind w:left="426" w:hanging="426"/>
              <w:rPr>
                <w:rFonts w:ascii="Arial" w:hAnsi="Arial" w:cs="Arial"/>
              </w:rPr>
            </w:pPr>
          </w:p>
        </w:tc>
        <w:tc>
          <w:tcPr>
            <w:tcW w:w="2594" w:type="dxa"/>
            <w:gridSpan w:val="4"/>
          </w:tcPr>
          <w:p w14:paraId="1849D7DD" w14:textId="2311E87E" w:rsidR="00051B46" w:rsidRPr="00BA49DC" w:rsidRDefault="00051B46" w:rsidP="00BA49DC">
            <w:pPr>
              <w:ind w:left="426" w:hanging="426"/>
              <w:rPr>
                <w:rFonts w:ascii="Arial" w:hAnsi="Arial" w:cs="Arial"/>
              </w:rPr>
            </w:pPr>
          </w:p>
        </w:tc>
        <w:tc>
          <w:tcPr>
            <w:tcW w:w="7554" w:type="dxa"/>
            <w:gridSpan w:val="4"/>
          </w:tcPr>
          <w:p w14:paraId="63EB0782" w14:textId="75824EB2" w:rsidR="00051B46" w:rsidRPr="00BA49DC" w:rsidRDefault="00051B46" w:rsidP="00BA49DC">
            <w:pPr>
              <w:ind w:left="426" w:hanging="426"/>
              <w:rPr>
                <w:rFonts w:ascii="Arial" w:hAnsi="Arial" w:cs="Arial"/>
              </w:rPr>
            </w:pPr>
          </w:p>
        </w:tc>
      </w:tr>
    </w:tbl>
    <w:p w14:paraId="76C313F1" w14:textId="77777777" w:rsidR="00114806" w:rsidRPr="00114806" w:rsidRDefault="00114806" w:rsidP="00BA49DC">
      <w:pPr>
        <w:ind w:left="426" w:hanging="426"/>
        <w:rPr>
          <w:rFonts w:ascii="Arial" w:hAnsi="Arial" w:cs="Arial"/>
        </w:rPr>
      </w:pPr>
    </w:p>
    <w:p w14:paraId="34E10BCC" w14:textId="77777777" w:rsidR="00114806" w:rsidRPr="00114806" w:rsidRDefault="00114806" w:rsidP="00BA49DC">
      <w:pPr>
        <w:ind w:left="426" w:hanging="426"/>
        <w:rPr>
          <w:rFonts w:ascii="Arial" w:hAnsi="Arial" w:cs="Arial"/>
        </w:rPr>
      </w:pPr>
    </w:p>
    <w:p w14:paraId="388E65B4" w14:textId="77777777" w:rsidR="00114806" w:rsidRPr="00114806" w:rsidRDefault="00114806" w:rsidP="00BA49DC">
      <w:pPr>
        <w:ind w:left="426" w:hanging="426"/>
        <w:rPr>
          <w:rFonts w:ascii="Arial" w:hAnsi="Arial" w:cs="Arial"/>
        </w:rPr>
      </w:pPr>
    </w:p>
    <w:p w14:paraId="49E08700" w14:textId="77777777" w:rsidR="00114806" w:rsidRPr="00114806" w:rsidRDefault="00114806" w:rsidP="00BA49DC">
      <w:pPr>
        <w:ind w:left="426" w:hanging="426"/>
        <w:rPr>
          <w:rFonts w:ascii="Arial" w:hAnsi="Arial" w:cs="Arial"/>
        </w:rPr>
      </w:pPr>
    </w:p>
    <w:p w14:paraId="45A7F852" w14:textId="77777777" w:rsidR="00114806" w:rsidRPr="00114806" w:rsidRDefault="00114806" w:rsidP="00BA49DC">
      <w:pPr>
        <w:ind w:left="426" w:hanging="426"/>
        <w:rPr>
          <w:rFonts w:ascii="Arial" w:hAnsi="Arial" w:cs="Arial"/>
        </w:rPr>
      </w:pPr>
    </w:p>
    <w:p w14:paraId="57EE3C27" w14:textId="77777777" w:rsidR="00114806" w:rsidRPr="00114806" w:rsidRDefault="00114806" w:rsidP="00BA49DC">
      <w:pPr>
        <w:ind w:left="426" w:hanging="426"/>
        <w:rPr>
          <w:rFonts w:ascii="Arial" w:hAnsi="Arial" w:cs="Arial"/>
        </w:rPr>
      </w:pPr>
    </w:p>
    <w:p w14:paraId="69868041" w14:textId="77777777" w:rsidR="00114806" w:rsidRPr="00114806" w:rsidRDefault="00114806" w:rsidP="00BA49DC">
      <w:pPr>
        <w:ind w:left="426" w:hanging="426"/>
        <w:rPr>
          <w:rFonts w:ascii="Arial" w:hAnsi="Arial" w:cs="Arial"/>
        </w:rPr>
      </w:pPr>
    </w:p>
    <w:p w14:paraId="67F32084" w14:textId="77777777" w:rsidR="00114806" w:rsidRPr="00114806" w:rsidRDefault="00114806" w:rsidP="00BA49DC">
      <w:pPr>
        <w:ind w:left="426" w:hanging="426"/>
        <w:rPr>
          <w:rFonts w:ascii="Arial" w:hAnsi="Arial" w:cs="Arial"/>
        </w:rPr>
      </w:pPr>
    </w:p>
    <w:p w14:paraId="75335F29" w14:textId="77777777" w:rsidR="00114806" w:rsidRPr="00114806" w:rsidRDefault="00114806" w:rsidP="00BA49DC">
      <w:pPr>
        <w:ind w:left="426" w:hanging="426"/>
        <w:rPr>
          <w:rFonts w:ascii="Arial" w:hAnsi="Arial" w:cs="Arial"/>
        </w:rPr>
      </w:pPr>
    </w:p>
    <w:p w14:paraId="4ED6A7B9" w14:textId="77777777" w:rsidR="00114806" w:rsidRPr="00114806" w:rsidRDefault="00114806" w:rsidP="00BA49DC">
      <w:pPr>
        <w:ind w:left="426" w:hanging="426"/>
        <w:rPr>
          <w:rFonts w:ascii="Arial" w:hAnsi="Arial" w:cs="Arial"/>
        </w:rPr>
      </w:pPr>
    </w:p>
    <w:p w14:paraId="1BED398E" w14:textId="77777777" w:rsidR="00114806" w:rsidRPr="00114806" w:rsidRDefault="00114806" w:rsidP="00BA49DC">
      <w:pPr>
        <w:ind w:left="426" w:hanging="426"/>
        <w:rPr>
          <w:rFonts w:ascii="Arial" w:hAnsi="Arial" w:cs="Arial"/>
        </w:rPr>
      </w:pPr>
    </w:p>
    <w:p w14:paraId="76C5ABCA" w14:textId="77777777" w:rsidR="00114806" w:rsidRPr="00114806" w:rsidRDefault="00114806" w:rsidP="00BA49DC">
      <w:pPr>
        <w:ind w:left="426" w:hanging="426"/>
        <w:rPr>
          <w:rFonts w:ascii="Arial" w:hAnsi="Arial" w:cs="Arial"/>
        </w:rPr>
      </w:pPr>
    </w:p>
    <w:p w14:paraId="185C4EDC" w14:textId="77777777" w:rsidR="00114806" w:rsidRPr="00114806" w:rsidRDefault="00114806" w:rsidP="00BA49DC">
      <w:pPr>
        <w:ind w:left="426" w:hanging="426"/>
        <w:rPr>
          <w:rFonts w:ascii="Arial" w:hAnsi="Arial" w:cs="Arial"/>
        </w:rPr>
      </w:pPr>
    </w:p>
    <w:p w14:paraId="284A05BF" w14:textId="77777777" w:rsidR="00114806" w:rsidRPr="00114806" w:rsidRDefault="00114806" w:rsidP="00BA49DC">
      <w:pPr>
        <w:ind w:left="426" w:hanging="426"/>
        <w:rPr>
          <w:rFonts w:ascii="Arial" w:hAnsi="Arial" w:cs="Arial"/>
        </w:rPr>
      </w:pPr>
    </w:p>
    <w:p w14:paraId="3ACB303A" w14:textId="77777777" w:rsidR="00114806" w:rsidRPr="00114806" w:rsidRDefault="00114806" w:rsidP="00BA49DC">
      <w:pPr>
        <w:ind w:left="426" w:hanging="426"/>
        <w:rPr>
          <w:rFonts w:ascii="Arial" w:hAnsi="Arial" w:cs="Arial"/>
        </w:rPr>
      </w:pPr>
    </w:p>
    <w:p w14:paraId="2005F19F" w14:textId="77777777" w:rsidR="00114806" w:rsidRPr="00114806" w:rsidRDefault="00114806" w:rsidP="00BA49DC">
      <w:pPr>
        <w:ind w:left="426" w:hanging="426"/>
        <w:rPr>
          <w:rFonts w:ascii="Arial" w:hAnsi="Arial" w:cs="Arial"/>
        </w:rPr>
      </w:pPr>
    </w:p>
    <w:p w14:paraId="1F131E5B" w14:textId="77777777" w:rsidR="00114806" w:rsidRPr="00114806" w:rsidRDefault="00114806" w:rsidP="00BA49DC">
      <w:pPr>
        <w:ind w:left="426" w:hanging="426"/>
        <w:rPr>
          <w:rFonts w:ascii="Arial" w:hAnsi="Arial" w:cs="Arial"/>
        </w:rPr>
      </w:pPr>
    </w:p>
    <w:p w14:paraId="3B804860" w14:textId="77777777" w:rsidR="00114806" w:rsidRPr="00114806" w:rsidRDefault="00114806" w:rsidP="00BA49DC">
      <w:pPr>
        <w:ind w:left="426" w:hanging="426"/>
        <w:rPr>
          <w:rFonts w:ascii="Arial" w:hAnsi="Arial" w:cs="Arial"/>
        </w:rPr>
      </w:pPr>
    </w:p>
    <w:p w14:paraId="43655102" w14:textId="77777777" w:rsidR="00114806" w:rsidRPr="00114806" w:rsidRDefault="00114806" w:rsidP="00BA49DC">
      <w:pPr>
        <w:ind w:left="426" w:hanging="426"/>
        <w:rPr>
          <w:rFonts w:ascii="Arial" w:hAnsi="Arial" w:cs="Arial"/>
        </w:rPr>
      </w:pPr>
    </w:p>
    <w:p w14:paraId="20E1942B" w14:textId="77777777" w:rsidR="00114806" w:rsidRPr="00114806" w:rsidRDefault="00114806" w:rsidP="00BA49DC">
      <w:pPr>
        <w:ind w:left="426" w:hanging="426"/>
        <w:rPr>
          <w:rFonts w:ascii="Arial" w:hAnsi="Arial" w:cs="Arial"/>
        </w:rPr>
      </w:pPr>
    </w:p>
    <w:p w14:paraId="08FDF251" w14:textId="77777777" w:rsidR="00114806" w:rsidRPr="00114806" w:rsidRDefault="00114806" w:rsidP="00BA49DC">
      <w:pPr>
        <w:ind w:left="426" w:hanging="426"/>
        <w:rPr>
          <w:rFonts w:ascii="Arial" w:hAnsi="Arial" w:cs="Arial"/>
        </w:rPr>
      </w:pPr>
    </w:p>
    <w:p w14:paraId="1145C5DA" w14:textId="77777777" w:rsidR="00114806" w:rsidRPr="00114806" w:rsidRDefault="00114806" w:rsidP="00BA49DC">
      <w:pPr>
        <w:ind w:left="426" w:hanging="426"/>
        <w:rPr>
          <w:rFonts w:ascii="Arial" w:hAnsi="Arial" w:cs="Arial"/>
          <w:b/>
          <w:bCs/>
        </w:rPr>
      </w:pPr>
    </w:p>
    <w:p w14:paraId="3CC3E70E" w14:textId="77777777" w:rsidR="00114806" w:rsidRPr="00114806" w:rsidRDefault="00114806" w:rsidP="00BA49DC">
      <w:pPr>
        <w:ind w:left="426" w:hanging="426"/>
        <w:rPr>
          <w:rFonts w:ascii="Arial" w:hAnsi="Arial" w:cs="Arial"/>
          <w:b/>
          <w:bCs/>
        </w:rPr>
      </w:pPr>
    </w:p>
    <w:p w14:paraId="4283DA07" w14:textId="77777777" w:rsidR="00114806" w:rsidRPr="00114806" w:rsidRDefault="00114806" w:rsidP="00BA49DC">
      <w:pPr>
        <w:ind w:left="426" w:hanging="426"/>
        <w:rPr>
          <w:rFonts w:ascii="Arial" w:hAnsi="Arial" w:cs="Arial"/>
          <w:b/>
          <w:bCs/>
        </w:rPr>
      </w:pPr>
    </w:p>
    <w:p w14:paraId="5750257E" w14:textId="77777777" w:rsidR="00114806" w:rsidRPr="00114806" w:rsidRDefault="00114806" w:rsidP="00BA49DC">
      <w:pPr>
        <w:ind w:left="426" w:hanging="426"/>
        <w:rPr>
          <w:rFonts w:ascii="Arial" w:hAnsi="Arial" w:cs="Arial"/>
          <w:b/>
          <w:bCs/>
        </w:rPr>
      </w:pPr>
    </w:p>
    <w:p w14:paraId="38BB42A4" w14:textId="77777777" w:rsidR="00114806" w:rsidRPr="00114806" w:rsidRDefault="00114806" w:rsidP="00BA49DC">
      <w:pPr>
        <w:ind w:left="426" w:hanging="426"/>
        <w:rPr>
          <w:rFonts w:ascii="Arial" w:hAnsi="Arial" w:cs="Arial"/>
          <w:b/>
          <w:bCs/>
        </w:rPr>
      </w:pPr>
    </w:p>
    <w:p w14:paraId="02F86EB0" w14:textId="77777777" w:rsidR="00114806" w:rsidRPr="00114806" w:rsidRDefault="00114806" w:rsidP="00BA49DC">
      <w:pPr>
        <w:ind w:left="426" w:hanging="426"/>
        <w:rPr>
          <w:rFonts w:ascii="Arial" w:hAnsi="Arial" w:cs="Arial"/>
          <w:b/>
          <w:bCs/>
        </w:rPr>
      </w:pPr>
    </w:p>
    <w:p w14:paraId="0FBB1900" w14:textId="77777777" w:rsidR="00114806" w:rsidRPr="00114806" w:rsidRDefault="00114806" w:rsidP="00BA49DC">
      <w:pPr>
        <w:ind w:left="426" w:hanging="426"/>
        <w:rPr>
          <w:rFonts w:ascii="Arial" w:hAnsi="Arial" w:cs="Arial"/>
          <w:b/>
          <w:bCs/>
        </w:rPr>
      </w:pPr>
    </w:p>
    <w:p w14:paraId="17BADE49" w14:textId="77777777" w:rsidR="00114806" w:rsidRPr="00114806" w:rsidRDefault="00114806" w:rsidP="00BA49DC">
      <w:pPr>
        <w:ind w:left="426" w:hanging="426"/>
        <w:rPr>
          <w:rFonts w:ascii="Arial" w:hAnsi="Arial" w:cs="Arial"/>
          <w:b/>
          <w:bCs/>
        </w:rPr>
      </w:pPr>
    </w:p>
    <w:p w14:paraId="3E36F66C" w14:textId="77777777" w:rsidR="004E1B67" w:rsidRPr="00BA49DC" w:rsidRDefault="004E1B67" w:rsidP="00BA49DC">
      <w:pPr>
        <w:spacing w:after="160" w:line="259" w:lineRule="auto"/>
        <w:ind w:left="426" w:hanging="426"/>
        <w:rPr>
          <w:rFonts w:ascii="Arial" w:hAnsi="Arial" w:cs="Arial"/>
          <w:b/>
          <w:bCs/>
        </w:rPr>
      </w:pPr>
      <w:r w:rsidRPr="00BA49DC">
        <w:rPr>
          <w:rFonts w:ascii="Arial" w:hAnsi="Arial" w:cs="Arial"/>
          <w:b/>
          <w:bCs/>
        </w:rPr>
        <w:br w:type="page"/>
      </w:r>
    </w:p>
    <w:p w14:paraId="76EE535C" w14:textId="37CC932D" w:rsidR="00114806" w:rsidRPr="00BA49DC" w:rsidRDefault="00114806" w:rsidP="00BA49DC">
      <w:pPr>
        <w:ind w:left="426" w:hanging="426"/>
        <w:rPr>
          <w:rFonts w:ascii="Arial" w:hAnsi="Arial" w:cs="Arial"/>
          <w:b/>
          <w:bCs/>
        </w:rPr>
      </w:pPr>
      <w:r w:rsidRPr="00BA49DC">
        <w:rPr>
          <w:rFonts w:ascii="Arial" w:hAnsi="Arial" w:cs="Arial"/>
          <w:b/>
          <w:bCs/>
        </w:rPr>
        <w:lastRenderedPageBreak/>
        <w:t>CHAPTER –VII</w:t>
      </w:r>
    </w:p>
    <w:p w14:paraId="3000DD25" w14:textId="77777777" w:rsidR="00114806" w:rsidRPr="00114806" w:rsidRDefault="00114806" w:rsidP="00BA49DC">
      <w:pPr>
        <w:ind w:left="426" w:hanging="426"/>
        <w:rPr>
          <w:rFonts w:ascii="Arial" w:hAnsi="Arial" w:cs="Arial"/>
          <w:b/>
          <w:bCs/>
        </w:rPr>
      </w:pPr>
    </w:p>
    <w:p w14:paraId="2C309D7F" w14:textId="77777777" w:rsidR="00114806" w:rsidRPr="00BA49DC" w:rsidRDefault="00114806" w:rsidP="00BA49DC">
      <w:pPr>
        <w:ind w:left="426" w:hanging="426"/>
        <w:rPr>
          <w:rFonts w:ascii="Arial" w:hAnsi="Arial" w:cs="Arial"/>
          <w:b/>
          <w:bCs/>
        </w:rPr>
      </w:pPr>
      <w:bookmarkStart w:id="408" w:name="DATASHEETS"/>
      <w:bookmarkEnd w:id="408"/>
      <w:r w:rsidRPr="00BA49DC">
        <w:rPr>
          <w:rFonts w:ascii="Arial" w:hAnsi="Arial" w:cs="Arial"/>
          <w:b/>
          <w:bCs/>
        </w:rPr>
        <w:t>DATA SHEETS OF EQUIPMENTS</w:t>
      </w:r>
    </w:p>
    <w:p w14:paraId="6016EECC" w14:textId="77777777" w:rsidR="00114806" w:rsidRPr="00114806" w:rsidRDefault="00114806" w:rsidP="00BA49DC">
      <w:pPr>
        <w:ind w:left="426" w:hanging="426"/>
        <w:rPr>
          <w:rFonts w:ascii="Arial" w:hAnsi="Arial" w:cs="Arial"/>
        </w:rPr>
      </w:pPr>
    </w:p>
    <w:p w14:paraId="6AD3E3E5" w14:textId="77777777" w:rsidR="00114806" w:rsidRPr="00114806" w:rsidRDefault="00114806" w:rsidP="00BA49DC">
      <w:pPr>
        <w:ind w:left="426" w:hanging="426"/>
        <w:rPr>
          <w:rFonts w:ascii="Arial" w:hAnsi="Arial" w:cs="Arial"/>
        </w:rPr>
      </w:pPr>
    </w:p>
    <w:p w14:paraId="5DDAB596" w14:textId="77777777" w:rsidR="00114806" w:rsidRPr="00114806" w:rsidRDefault="00114806" w:rsidP="00BA49DC">
      <w:pPr>
        <w:ind w:left="426" w:hanging="426"/>
        <w:rPr>
          <w:rFonts w:ascii="Arial" w:hAnsi="Arial" w:cs="Arial"/>
        </w:rPr>
      </w:pPr>
    </w:p>
    <w:p w14:paraId="2A751CD3" w14:textId="77777777" w:rsidR="00114806" w:rsidRPr="00114806" w:rsidRDefault="00114806" w:rsidP="00BA49DC">
      <w:pPr>
        <w:ind w:left="426" w:hanging="426"/>
        <w:rPr>
          <w:rFonts w:ascii="Arial" w:hAnsi="Arial" w:cs="Arial"/>
        </w:rPr>
      </w:pPr>
    </w:p>
    <w:p w14:paraId="69DFA29E" w14:textId="77777777" w:rsidR="00114806" w:rsidRPr="00114806" w:rsidRDefault="00114806" w:rsidP="00BA49DC">
      <w:pPr>
        <w:ind w:left="426" w:hanging="426"/>
        <w:rPr>
          <w:rFonts w:ascii="Arial" w:hAnsi="Arial" w:cs="Arial"/>
        </w:rPr>
      </w:pPr>
    </w:p>
    <w:p w14:paraId="436E6AAE" w14:textId="77777777" w:rsidR="00114806" w:rsidRPr="00114806" w:rsidRDefault="00114806" w:rsidP="00BA49DC">
      <w:pPr>
        <w:ind w:left="426" w:hanging="426"/>
        <w:rPr>
          <w:rFonts w:ascii="Arial" w:hAnsi="Arial" w:cs="Arial"/>
        </w:rPr>
      </w:pPr>
    </w:p>
    <w:p w14:paraId="7DFF6289" w14:textId="77777777" w:rsidR="00114806" w:rsidRPr="00114806" w:rsidRDefault="00114806" w:rsidP="00BA49DC">
      <w:pPr>
        <w:ind w:left="426" w:hanging="426"/>
        <w:rPr>
          <w:rFonts w:ascii="Arial" w:hAnsi="Arial" w:cs="Arial"/>
        </w:rPr>
      </w:pPr>
    </w:p>
    <w:p w14:paraId="49740CFE" w14:textId="77777777" w:rsidR="00114806" w:rsidRPr="00114806" w:rsidRDefault="00114806" w:rsidP="00BA49DC">
      <w:pPr>
        <w:ind w:left="426" w:hanging="426"/>
        <w:rPr>
          <w:rFonts w:ascii="Arial" w:hAnsi="Arial" w:cs="Arial"/>
        </w:rPr>
      </w:pPr>
    </w:p>
    <w:p w14:paraId="0423436B" w14:textId="77777777" w:rsidR="00114806" w:rsidRPr="00114806" w:rsidRDefault="00114806" w:rsidP="00BA49DC">
      <w:pPr>
        <w:ind w:left="426" w:hanging="426"/>
        <w:rPr>
          <w:rFonts w:ascii="Arial" w:hAnsi="Arial" w:cs="Arial"/>
        </w:rPr>
      </w:pPr>
    </w:p>
    <w:p w14:paraId="57DE1CDD" w14:textId="77777777" w:rsidR="00114806" w:rsidRPr="00114806" w:rsidRDefault="00114806" w:rsidP="00BA49DC">
      <w:pPr>
        <w:ind w:left="426" w:hanging="426"/>
        <w:rPr>
          <w:rFonts w:ascii="Arial" w:hAnsi="Arial" w:cs="Arial"/>
        </w:rPr>
      </w:pPr>
    </w:p>
    <w:p w14:paraId="7F061E93" w14:textId="77777777" w:rsidR="00114806" w:rsidRPr="00114806" w:rsidRDefault="00114806" w:rsidP="00BA49DC">
      <w:pPr>
        <w:ind w:left="426" w:hanging="426"/>
        <w:rPr>
          <w:rFonts w:ascii="Arial" w:hAnsi="Arial" w:cs="Arial"/>
        </w:rPr>
      </w:pPr>
    </w:p>
    <w:p w14:paraId="28CFFADE" w14:textId="77777777" w:rsidR="00114806" w:rsidRPr="00114806" w:rsidRDefault="00114806" w:rsidP="00BA49DC">
      <w:pPr>
        <w:ind w:left="426" w:hanging="426"/>
        <w:rPr>
          <w:rFonts w:ascii="Arial" w:hAnsi="Arial" w:cs="Arial"/>
        </w:rPr>
      </w:pPr>
    </w:p>
    <w:p w14:paraId="4DD7EE17" w14:textId="77777777" w:rsidR="00114806" w:rsidRPr="00114806" w:rsidRDefault="00114806" w:rsidP="00BA49DC">
      <w:pPr>
        <w:ind w:left="426" w:hanging="426"/>
        <w:rPr>
          <w:rFonts w:ascii="Arial" w:hAnsi="Arial" w:cs="Arial"/>
        </w:rPr>
      </w:pPr>
    </w:p>
    <w:p w14:paraId="6FD5C138" w14:textId="77777777" w:rsidR="00114806" w:rsidRPr="00114806" w:rsidRDefault="00114806" w:rsidP="00BA49DC">
      <w:pPr>
        <w:ind w:left="426" w:hanging="426"/>
        <w:rPr>
          <w:rFonts w:ascii="Arial" w:hAnsi="Arial" w:cs="Arial"/>
        </w:rPr>
      </w:pPr>
    </w:p>
    <w:p w14:paraId="76626B84" w14:textId="77777777" w:rsidR="00114806" w:rsidRPr="00114806" w:rsidRDefault="00114806" w:rsidP="00BA49DC">
      <w:pPr>
        <w:ind w:left="426" w:hanging="426"/>
        <w:rPr>
          <w:rFonts w:ascii="Arial" w:hAnsi="Arial" w:cs="Arial"/>
        </w:rPr>
      </w:pPr>
    </w:p>
    <w:p w14:paraId="38C38FA1" w14:textId="77777777" w:rsidR="00114806" w:rsidRPr="00114806" w:rsidRDefault="00114806" w:rsidP="00BA49DC">
      <w:pPr>
        <w:ind w:left="426" w:hanging="426"/>
        <w:rPr>
          <w:rFonts w:ascii="Arial" w:hAnsi="Arial" w:cs="Arial"/>
        </w:rPr>
      </w:pPr>
    </w:p>
    <w:p w14:paraId="4169E3E3" w14:textId="77777777" w:rsidR="00114806" w:rsidRPr="00114806" w:rsidRDefault="00114806" w:rsidP="00BA49DC">
      <w:pPr>
        <w:ind w:left="426" w:hanging="426"/>
        <w:rPr>
          <w:rFonts w:ascii="Arial" w:hAnsi="Arial" w:cs="Arial"/>
        </w:rPr>
      </w:pPr>
    </w:p>
    <w:p w14:paraId="1658517C" w14:textId="77777777" w:rsidR="00114806" w:rsidRPr="00114806" w:rsidRDefault="00114806" w:rsidP="00BA49DC">
      <w:pPr>
        <w:ind w:left="426" w:hanging="426"/>
        <w:rPr>
          <w:rFonts w:ascii="Arial" w:hAnsi="Arial" w:cs="Arial"/>
        </w:rPr>
      </w:pPr>
    </w:p>
    <w:p w14:paraId="553AC99A" w14:textId="77777777" w:rsidR="00114806" w:rsidRPr="00114806" w:rsidRDefault="00114806" w:rsidP="00BA49DC">
      <w:pPr>
        <w:ind w:left="426" w:hanging="426"/>
        <w:rPr>
          <w:rFonts w:ascii="Arial" w:hAnsi="Arial" w:cs="Arial"/>
        </w:rPr>
      </w:pPr>
    </w:p>
    <w:p w14:paraId="4B5504B1" w14:textId="77777777" w:rsidR="00114806" w:rsidRPr="00114806" w:rsidRDefault="00114806" w:rsidP="00BA49DC">
      <w:pPr>
        <w:pStyle w:val="Heading2"/>
        <w:ind w:left="426" w:hanging="426"/>
        <w:jc w:val="left"/>
        <w:rPr>
          <w:rFonts w:ascii="Arial" w:hAnsi="Arial" w:cs="Arial"/>
          <w:b/>
          <w:bCs/>
        </w:rPr>
      </w:pPr>
    </w:p>
    <w:p w14:paraId="17A1DBC9" w14:textId="77777777" w:rsidR="00114806" w:rsidRPr="00114806" w:rsidRDefault="00114806" w:rsidP="00BA49DC">
      <w:pPr>
        <w:pStyle w:val="Heading2"/>
        <w:ind w:left="426" w:hanging="426"/>
        <w:jc w:val="left"/>
        <w:rPr>
          <w:rFonts w:ascii="Arial" w:hAnsi="Arial" w:cs="Arial"/>
          <w:b/>
          <w:bCs/>
        </w:rPr>
      </w:pPr>
    </w:p>
    <w:p w14:paraId="37796D8F" w14:textId="77777777" w:rsidR="00114806" w:rsidRPr="00114806" w:rsidRDefault="00114806" w:rsidP="00BA49DC">
      <w:pPr>
        <w:pStyle w:val="Heading2"/>
        <w:ind w:left="426" w:hanging="426"/>
        <w:jc w:val="left"/>
        <w:rPr>
          <w:rFonts w:ascii="Arial" w:hAnsi="Arial" w:cs="Arial"/>
          <w:b/>
          <w:bCs/>
        </w:rPr>
      </w:pPr>
    </w:p>
    <w:p w14:paraId="486CE1FD" w14:textId="77777777" w:rsidR="00114806" w:rsidRPr="00114806" w:rsidRDefault="00114806" w:rsidP="00BA49DC">
      <w:pPr>
        <w:pStyle w:val="Heading2"/>
        <w:ind w:left="426" w:hanging="426"/>
        <w:jc w:val="left"/>
        <w:rPr>
          <w:rFonts w:ascii="Arial" w:hAnsi="Arial" w:cs="Arial"/>
          <w:b/>
          <w:bCs/>
        </w:rPr>
      </w:pPr>
    </w:p>
    <w:p w14:paraId="142674FD" w14:textId="77777777" w:rsidR="00114806" w:rsidRPr="00114806" w:rsidRDefault="00114806" w:rsidP="00BA49DC">
      <w:pPr>
        <w:pStyle w:val="Heading2"/>
        <w:ind w:left="426" w:hanging="426"/>
        <w:jc w:val="left"/>
        <w:rPr>
          <w:rFonts w:ascii="Arial" w:hAnsi="Arial" w:cs="Arial"/>
          <w:b/>
          <w:bCs/>
        </w:rPr>
      </w:pPr>
    </w:p>
    <w:p w14:paraId="2262CBBA" w14:textId="77777777" w:rsidR="00114806" w:rsidRPr="00114806" w:rsidRDefault="00114806" w:rsidP="00BA49DC">
      <w:pPr>
        <w:pStyle w:val="Heading2"/>
        <w:ind w:left="426" w:hanging="426"/>
        <w:jc w:val="left"/>
        <w:rPr>
          <w:rFonts w:ascii="Arial" w:hAnsi="Arial" w:cs="Arial"/>
          <w:b/>
          <w:bCs/>
        </w:rPr>
      </w:pPr>
    </w:p>
    <w:p w14:paraId="432E72CA" w14:textId="77777777" w:rsidR="00114806" w:rsidRPr="00114806" w:rsidRDefault="00114806" w:rsidP="00BA49DC">
      <w:pPr>
        <w:ind w:left="426" w:hanging="426"/>
        <w:rPr>
          <w:rFonts w:ascii="Arial" w:hAnsi="Arial" w:cs="Arial"/>
        </w:rPr>
      </w:pPr>
    </w:p>
    <w:p w14:paraId="67F68F84" w14:textId="77777777" w:rsidR="00114806" w:rsidRPr="00114806" w:rsidRDefault="00114806" w:rsidP="00BA49DC">
      <w:pPr>
        <w:ind w:left="426" w:hanging="426"/>
        <w:rPr>
          <w:rFonts w:ascii="Arial" w:hAnsi="Arial" w:cs="Arial"/>
        </w:rPr>
      </w:pPr>
    </w:p>
    <w:p w14:paraId="301FD376" w14:textId="77777777" w:rsidR="004E1B67" w:rsidRPr="00BA49DC" w:rsidRDefault="004E1B67" w:rsidP="00BA49DC">
      <w:pPr>
        <w:spacing w:after="160" w:line="259" w:lineRule="auto"/>
        <w:ind w:left="426" w:hanging="426"/>
        <w:rPr>
          <w:rFonts w:ascii="Arial" w:hAnsi="Arial" w:cs="Arial"/>
          <w:b/>
          <w:bCs/>
          <w:u w:val="single"/>
        </w:rPr>
      </w:pPr>
      <w:r w:rsidRPr="00BA49DC">
        <w:rPr>
          <w:rFonts w:ascii="Arial" w:hAnsi="Arial" w:cs="Arial"/>
          <w:b/>
          <w:bCs/>
        </w:rPr>
        <w:br w:type="page"/>
      </w:r>
    </w:p>
    <w:p w14:paraId="78EC9683" w14:textId="4A9ACFB9" w:rsidR="00114806" w:rsidRPr="00114806" w:rsidRDefault="00114806" w:rsidP="00BA49DC">
      <w:pPr>
        <w:pStyle w:val="Heading2"/>
        <w:ind w:left="426" w:hanging="426"/>
        <w:jc w:val="left"/>
        <w:rPr>
          <w:rFonts w:ascii="Arial" w:hAnsi="Arial" w:cs="Arial"/>
          <w:b/>
          <w:bCs/>
        </w:rPr>
      </w:pPr>
      <w:bookmarkStart w:id="409" w:name="_Toc94797336"/>
      <w:r w:rsidRPr="00114806">
        <w:rPr>
          <w:rFonts w:ascii="Arial" w:hAnsi="Arial" w:cs="Arial"/>
          <w:b/>
          <w:bCs/>
        </w:rPr>
        <w:lastRenderedPageBreak/>
        <w:t>INDEX</w:t>
      </w:r>
      <w:bookmarkEnd w:id="409"/>
    </w:p>
    <w:p w14:paraId="27571E72" w14:textId="77777777" w:rsidR="00114806" w:rsidRPr="00114806" w:rsidRDefault="00114806" w:rsidP="00BA49DC">
      <w:pPr>
        <w:ind w:left="426" w:hanging="426"/>
        <w:rPr>
          <w:rFonts w:ascii="Arial" w:hAnsi="Arial" w:cs="Arial"/>
        </w:rPr>
      </w:pPr>
    </w:p>
    <w:p w14:paraId="5437C2D2" w14:textId="77777777" w:rsidR="00114806" w:rsidRPr="00114806" w:rsidRDefault="006B0921" w:rsidP="00BA49DC">
      <w:pPr>
        <w:spacing w:line="360" w:lineRule="auto"/>
        <w:ind w:left="426" w:hanging="426"/>
        <w:rPr>
          <w:rFonts w:ascii="Arial" w:hAnsi="Arial" w:cs="Arial"/>
        </w:rPr>
      </w:pPr>
      <w:hyperlink w:anchor="EQPTLIST" w:history="1">
        <w:r w:rsidR="00114806" w:rsidRPr="00114806">
          <w:rPr>
            <w:rStyle w:val="Hyperlink"/>
            <w:rFonts w:ascii="Arial" w:hAnsi="Arial" w:cs="Arial"/>
          </w:rPr>
          <w:t>EQUIPMENT LIST</w:t>
        </w:r>
      </w:hyperlink>
    </w:p>
    <w:p w14:paraId="7A39D019" w14:textId="77777777" w:rsidR="00114806" w:rsidRPr="00114806" w:rsidRDefault="006B0921" w:rsidP="00BA49DC">
      <w:pPr>
        <w:spacing w:line="360" w:lineRule="auto"/>
        <w:ind w:left="426" w:hanging="426"/>
        <w:rPr>
          <w:rFonts w:ascii="Arial" w:hAnsi="Arial" w:cs="Arial"/>
        </w:rPr>
      </w:pPr>
      <w:hyperlink w:anchor="PUMPS" w:history="1">
        <w:r w:rsidR="00114806" w:rsidRPr="00114806">
          <w:rPr>
            <w:rStyle w:val="Hyperlink"/>
            <w:rFonts w:ascii="Arial" w:hAnsi="Arial" w:cs="Arial"/>
          </w:rPr>
          <w:t>PUMPS</w:t>
        </w:r>
      </w:hyperlink>
    </w:p>
    <w:p w14:paraId="16F138CF" w14:textId="77777777" w:rsidR="00114806" w:rsidRPr="00114806" w:rsidRDefault="006B0921" w:rsidP="00BA49DC">
      <w:pPr>
        <w:spacing w:line="360" w:lineRule="auto"/>
        <w:ind w:left="426" w:hanging="426"/>
        <w:rPr>
          <w:rFonts w:ascii="Arial" w:hAnsi="Arial" w:cs="Arial"/>
        </w:rPr>
      </w:pPr>
      <w:hyperlink w:anchor="HEATEXCHANGER" w:history="1">
        <w:r w:rsidR="00114806" w:rsidRPr="00114806">
          <w:rPr>
            <w:rStyle w:val="Hyperlink"/>
            <w:rFonts w:ascii="Arial" w:hAnsi="Arial" w:cs="Arial"/>
          </w:rPr>
          <w:t>HEAT EXCHANGERS</w:t>
        </w:r>
      </w:hyperlink>
    </w:p>
    <w:p w14:paraId="3F1D1C10" w14:textId="77777777" w:rsidR="00114806" w:rsidRPr="00114806" w:rsidRDefault="006B0921" w:rsidP="00BA49DC">
      <w:pPr>
        <w:spacing w:line="360" w:lineRule="auto"/>
        <w:ind w:left="426" w:hanging="426"/>
        <w:rPr>
          <w:rFonts w:ascii="Arial" w:hAnsi="Arial" w:cs="Arial"/>
        </w:rPr>
      </w:pPr>
      <w:hyperlink w:anchor="COLUMNS" w:history="1">
        <w:r w:rsidR="00114806" w:rsidRPr="00114806">
          <w:rPr>
            <w:rStyle w:val="Hyperlink"/>
            <w:rFonts w:ascii="Arial" w:hAnsi="Arial" w:cs="Arial"/>
          </w:rPr>
          <w:t>COLUMNS</w:t>
        </w:r>
      </w:hyperlink>
    </w:p>
    <w:p w14:paraId="5ACA7ADC" w14:textId="77777777" w:rsidR="00114806" w:rsidRPr="00114806" w:rsidRDefault="006B0921" w:rsidP="00BA49DC">
      <w:pPr>
        <w:spacing w:line="360" w:lineRule="auto"/>
        <w:ind w:left="426" w:hanging="426"/>
        <w:rPr>
          <w:rFonts w:ascii="Arial" w:hAnsi="Arial" w:cs="Arial"/>
        </w:rPr>
      </w:pPr>
      <w:hyperlink w:anchor="REACTORS" w:history="1">
        <w:r w:rsidR="00114806" w:rsidRPr="00114806">
          <w:rPr>
            <w:rStyle w:val="Hyperlink"/>
            <w:rFonts w:ascii="Arial" w:hAnsi="Arial" w:cs="Arial"/>
          </w:rPr>
          <w:t>REACTORS</w:t>
        </w:r>
      </w:hyperlink>
    </w:p>
    <w:p w14:paraId="24D83D17" w14:textId="77777777" w:rsidR="00114806" w:rsidRPr="00114806" w:rsidRDefault="006B0921" w:rsidP="00BA49DC">
      <w:pPr>
        <w:spacing w:line="360" w:lineRule="auto"/>
        <w:ind w:left="426" w:hanging="426"/>
        <w:rPr>
          <w:rFonts w:ascii="Arial" w:hAnsi="Arial" w:cs="Arial"/>
        </w:rPr>
      </w:pPr>
      <w:hyperlink w:anchor="AGITATOR" w:history="1">
        <w:r w:rsidR="00114806" w:rsidRPr="00114806">
          <w:rPr>
            <w:rStyle w:val="Hyperlink"/>
            <w:rFonts w:ascii="Arial" w:hAnsi="Arial" w:cs="Arial"/>
          </w:rPr>
          <w:t>AGITATORS</w:t>
        </w:r>
      </w:hyperlink>
    </w:p>
    <w:p w14:paraId="16AC55CD" w14:textId="77777777" w:rsidR="00114806" w:rsidRPr="00114806" w:rsidRDefault="006B0921" w:rsidP="00BA49DC">
      <w:pPr>
        <w:spacing w:line="360" w:lineRule="auto"/>
        <w:ind w:left="426" w:hanging="426"/>
        <w:rPr>
          <w:rFonts w:ascii="Arial" w:hAnsi="Arial" w:cs="Arial"/>
        </w:rPr>
      </w:pPr>
      <w:hyperlink w:anchor="TANKVESSEL" w:history="1">
        <w:r w:rsidR="00114806" w:rsidRPr="00114806">
          <w:rPr>
            <w:rStyle w:val="Hyperlink"/>
            <w:rFonts w:ascii="Arial" w:hAnsi="Arial" w:cs="Arial"/>
          </w:rPr>
          <w:t>TANKS/VESSELS</w:t>
        </w:r>
      </w:hyperlink>
    </w:p>
    <w:p w14:paraId="6C646705" w14:textId="77777777" w:rsidR="00114806" w:rsidRPr="00114806" w:rsidRDefault="006B0921" w:rsidP="00BA49DC">
      <w:pPr>
        <w:spacing w:line="360" w:lineRule="auto"/>
        <w:ind w:left="426" w:hanging="426"/>
        <w:rPr>
          <w:rFonts w:ascii="Arial" w:hAnsi="Arial" w:cs="Arial"/>
        </w:rPr>
      </w:pPr>
      <w:hyperlink w:anchor="SILOS" w:history="1">
        <w:r w:rsidR="00114806" w:rsidRPr="00114806">
          <w:rPr>
            <w:rStyle w:val="Hyperlink"/>
            <w:rFonts w:ascii="Arial" w:hAnsi="Arial" w:cs="Arial"/>
          </w:rPr>
          <w:t>SILOS</w:t>
        </w:r>
      </w:hyperlink>
    </w:p>
    <w:p w14:paraId="62D12AF1" w14:textId="77777777" w:rsidR="00114806" w:rsidRPr="00114806" w:rsidRDefault="006B0921" w:rsidP="00BA49DC">
      <w:pPr>
        <w:spacing w:line="360" w:lineRule="auto"/>
        <w:ind w:left="426" w:hanging="426"/>
        <w:rPr>
          <w:rFonts w:ascii="Arial" w:hAnsi="Arial" w:cs="Arial"/>
        </w:rPr>
      </w:pPr>
      <w:hyperlink w:anchor="FILTERS" w:history="1">
        <w:r w:rsidR="00114806" w:rsidRPr="00114806">
          <w:rPr>
            <w:rStyle w:val="Hyperlink"/>
            <w:rFonts w:ascii="Arial" w:hAnsi="Arial" w:cs="Arial"/>
          </w:rPr>
          <w:t>FILTERS</w:t>
        </w:r>
      </w:hyperlink>
    </w:p>
    <w:p w14:paraId="0D6950C5" w14:textId="77777777" w:rsidR="00114806" w:rsidRPr="00114806" w:rsidRDefault="006B0921" w:rsidP="00BA49DC">
      <w:pPr>
        <w:spacing w:line="360" w:lineRule="auto"/>
        <w:ind w:left="426" w:hanging="426"/>
        <w:rPr>
          <w:rFonts w:ascii="Arial" w:hAnsi="Arial" w:cs="Arial"/>
        </w:rPr>
      </w:pPr>
      <w:hyperlink w:anchor="COMPRESSOR" w:history="1">
        <w:r w:rsidR="00114806" w:rsidRPr="00114806">
          <w:rPr>
            <w:rStyle w:val="Hyperlink"/>
            <w:rFonts w:ascii="Arial" w:hAnsi="Arial" w:cs="Arial"/>
          </w:rPr>
          <w:t>COMPRESSOR</w:t>
        </w:r>
      </w:hyperlink>
    </w:p>
    <w:p w14:paraId="1C4C5AA7" w14:textId="77777777" w:rsidR="00114806" w:rsidRPr="00114806" w:rsidRDefault="006B0921" w:rsidP="00BA49DC">
      <w:pPr>
        <w:spacing w:line="360" w:lineRule="auto"/>
        <w:ind w:left="426" w:hanging="426"/>
        <w:rPr>
          <w:rFonts w:ascii="Arial" w:hAnsi="Arial" w:cs="Arial"/>
        </w:rPr>
      </w:pPr>
      <w:hyperlink w:anchor="BLOWER" w:history="1">
        <w:r w:rsidR="00114806" w:rsidRPr="00114806">
          <w:rPr>
            <w:rStyle w:val="Hyperlink"/>
            <w:rFonts w:ascii="Arial" w:hAnsi="Arial" w:cs="Arial"/>
          </w:rPr>
          <w:t>BLOWERS</w:t>
        </w:r>
      </w:hyperlink>
    </w:p>
    <w:p w14:paraId="383E7E47" w14:textId="77777777" w:rsidR="00114806" w:rsidRPr="00114806" w:rsidRDefault="006B0921" w:rsidP="00BA49DC">
      <w:pPr>
        <w:spacing w:line="360" w:lineRule="auto"/>
        <w:ind w:left="426" w:hanging="426"/>
        <w:rPr>
          <w:rFonts w:ascii="Arial" w:hAnsi="Arial" w:cs="Arial"/>
        </w:rPr>
      </w:pPr>
      <w:hyperlink w:anchor="REMOTEVLV" w:history="1">
        <w:r w:rsidR="00114806" w:rsidRPr="00114806">
          <w:rPr>
            <w:rStyle w:val="Hyperlink"/>
            <w:rFonts w:ascii="Arial" w:hAnsi="Arial" w:cs="Arial"/>
          </w:rPr>
          <w:t>REMOTE OPERATED VALVES</w:t>
        </w:r>
      </w:hyperlink>
    </w:p>
    <w:p w14:paraId="507F39D1" w14:textId="77777777" w:rsidR="00114806" w:rsidRPr="00114806" w:rsidRDefault="006B0921" w:rsidP="00BA49DC">
      <w:pPr>
        <w:spacing w:line="360" w:lineRule="auto"/>
        <w:ind w:left="426" w:hanging="426"/>
        <w:rPr>
          <w:rFonts w:ascii="Arial" w:hAnsi="Arial" w:cs="Arial"/>
        </w:rPr>
      </w:pPr>
      <w:hyperlink w:anchor="MISCITEMS" w:history="1">
        <w:r w:rsidR="00114806" w:rsidRPr="00114806">
          <w:rPr>
            <w:rStyle w:val="Hyperlink"/>
            <w:rFonts w:ascii="Arial" w:hAnsi="Arial" w:cs="Arial"/>
          </w:rPr>
          <w:t>MIS ITEMS</w:t>
        </w:r>
      </w:hyperlink>
    </w:p>
    <w:p w14:paraId="3BD9E077" w14:textId="77777777" w:rsidR="00114806" w:rsidRPr="00114806" w:rsidRDefault="006B0921" w:rsidP="00BA49DC">
      <w:pPr>
        <w:spacing w:line="360" w:lineRule="auto"/>
        <w:ind w:left="426" w:hanging="426"/>
        <w:rPr>
          <w:rFonts w:ascii="Arial" w:hAnsi="Arial" w:cs="Arial"/>
        </w:rPr>
      </w:pPr>
      <w:hyperlink w:anchor="CHILLEREQPT" w:history="1">
        <w:r w:rsidR="00114806" w:rsidRPr="00114806">
          <w:rPr>
            <w:rStyle w:val="Hyperlink"/>
            <w:rFonts w:ascii="Arial" w:hAnsi="Arial" w:cs="Arial"/>
          </w:rPr>
          <w:t>CHILLER PK-801 EQUIPMENTS</w:t>
        </w:r>
      </w:hyperlink>
    </w:p>
    <w:p w14:paraId="30851165" w14:textId="77777777" w:rsidR="00114806" w:rsidRPr="00114806" w:rsidRDefault="00114806" w:rsidP="00BA49DC">
      <w:pPr>
        <w:ind w:left="426" w:hanging="426"/>
        <w:rPr>
          <w:rFonts w:ascii="Arial" w:hAnsi="Arial" w:cs="Arial"/>
        </w:rPr>
      </w:pPr>
    </w:p>
    <w:p w14:paraId="7BF91333" w14:textId="77777777" w:rsidR="00114806" w:rsidRPr="00114806" w:rsidRDefault="00114806" w:rsidP="00BA49DC">
      <w:pPr>
        <w:ind w:left="426" w:hanging="426"/>
        <w:rPr>
          <w:rFonts w:ascii="Arial" w:hAnsi="Arial" w:cs="Arial"/>
        </w:rPr>
      </w:pPr>
    </w:p>
    <w:p w14:paraId="1D627E9F" w14:textId="77777777" w:rsidR="00114806" w:rsidRPr="00114806" w:rsidRDefault="00114806" w:rsidP="00BA49DC">
      <w:pPr>
        <w:ind w:left="426" w:hanging="426"/>
        <w:rPr>
          <w:rFonts w:ascii="Arial" w:hAnsi="Arial" w:cs="Arial"/>
        </w:rPr>
      </w:pPr>
    </w:p>
    <w:p w14:paraId="66A04D3C" w14:textId="77777777" w:rsidR="00114806" w:rsidRPr="00114806" w:rsidRDefault="00114806" w:rsidP="00BA49DC">
      <w:pPr>
        <w:ind w:left="426" w:hanging="426"/>
        <w:rPr>
          <w:rFonts w:ascii="Arial" w:hAnsi="Arial" w:cs="Arial"/>
        </w:rPr>
      </w:pPr>
    </w:p>
    <w:p w14:paraId="2EBFEED5" w14:textId="77777777" w:rsidR="00114806" w:rsidRPr="00114806" w:rsidRDefault="00114806" w:rsidP="00BA49DC">
      <w:pPr>
        <w:ind w:left="426" w:hanging="426"/>
        <w:rPr>
          <w:rFonts w:ascii="Arial" w:hAnsi="Arial" w:cs="Arial"/>
        </w:rPr>
      </w:pPr>
    </w:p>
    <w:p w14:paraId="143A3AC5" w14:textId="77777777" w:rsidR="00114806" w:rsidRPr="00114806" w:rsidRDefault="00114806" w:rsidP="00BA49DC">
      <w:pPr>
        <w:ind w:left="426" w:hanging="426"/>
        <w:rPr>
          <w:rFonts w:ascii="Arial" w:hAnsi="Arial" w:cs="Arial"/>
        </w:rPr>
      </w:pPr>
    </w:p>
    <w:p w14:paraId="18ED65CB" w14:textId="77777777" w:rsidR="00114806" w:rsidRPr="00114806" w:rsidRDefault="00114806" w:rsidP="00BA49DC">
      <w:pPr>
        <w:ind w:left="426" w:hanging="426"/>
        <w:rPr>
          <w:rFonts w:ascii="Arial" w:hAnsi="Arial" w:cs="Arial"/>
        </w:rPr>
      </w:pPr>
    </w:p>
    <w:p w14:paraId="6666E87F" w14:textId="77777777" w:rsidR="00114806" w:rsidRPr="00114806" w:rsidRDefault="00114806" w:rsidP="00BA49DC">
      <w:pPr>
        <w:ind w:left="426" w:hanging="426"/>
        <w:rPr>
          <w:rFonts w:ascii="Arial" w:hAnsi="Arial" w:cs="Arial"/>
        </w:rPr>
      </w:pPr>
    </w:p>
    <w:p w14:paraId="14F2427B" w14:textId="77777777" w:rsidR="00114806" w:rsidRPr="00114806" w:rsidRDefault="00114806" w:rsidP="00BA49DC">
      <w:pPr>
        <w:ind w:left="426" w:hanging="426"/>
        <w:rPr>
          <w:rFonts w:ascii="Arial" w:hAnsi="Arial" w:cs="Arial"/>
        </w:rPr>
      </w:pPr>
    </w:p>
    <w:p w14:paraId="2CED2334" w14:textId="77777777" w:rsidR="00114806" w:rsidRPr="00114806" w:rsidRDefault="00114806" w:rsidP="00BA49DC">
      <w:pPr>
        <w:ind w:left="426" w:hanging="426"/>
        <w:rPr>
          <w:rFonts w:ascii="Arial" w:hAnsi="Arial" w:cs="Arial"/>
        </w:rPr>
      </w:pPr>
    </w:p>
    <w:p w14:paraId="206C5669" w14:textId="77777777" w:rsidR="00114806" w:rsidRPr="00114806" w:rsidRDefault="00114806" w:rsidP="00BA49DC">
      <w:pPr>
        <w:ind w:left="426" w:hanging="426"/>
        <w:rPr>
          <w:rFonts w:ascii="Arial" w:hAnsi="Arial" w:cs="Arial"/>
        </w:rPr>
      </w:pPr>
    </w:p>
    <w:p w14:paraId="773BCFC9" w14:textId="77777777" w:rsidR="00114806" w:rsidRPr="00114806" w:rsidRDefault="00114806" w:rsidP="00BA49DC">
      <w:pPr>
        <w:ind w:left="426" w:hanging="426"/>
        <w:rPr>
          <w:rFonts w:ascii="Arial" w:hAnsi="Arial" w:cs="Arial"/>
        </w:rPr>
      </w:pPr>
    </w:p>
    <w:p w14:paraId="4C9F4376" w14:textId="77777777" w:rsidR="00114806" w:rsidRPr="00114806" w:rsidRDefault="00114806" w:rsidP="00BA49DC">
      <w:pPr>
        <w:ind w:left="426" w:hanging="426"/>
        <w:rPr>
          <w:rFonts w:ascii="Arial" w:hAnsi="Arial" w:cs="Arial"/>
        </w:rPr>
      </w:pPr>
    </w:p>
    <w:p w14:paraId="14EBE002" w14:textId="77777777" w:rsidR="00114806" w:rsidRPr="00114806" w:rsidRDefault="00114806" w:rsidP="00BA49DC">
      <w:pPr>
        <w:ind w:left="426" w:hanging="426"/>
        <w:rPr>
          <w:rFonts w:ascii="Arial" w:hAnsi="Arial" w:cs="Arial"/>
        </w:rPr>
      </w:pPr>
    </w:p>
    <w:p w14:paraId="37FD73E9" w14:textId="77777777" w:rsidR="00114806" w:rsidRPr="00114806" w:rsidRDefault="00114806" w:rsidP="00BA49DC">
      <w:pPr>
        <w:ind w:left="426" w:hanging="426"/>
        <w:rPr>
          <w:rFonts w:ascii="Arial" w:hAnsi="Arial" w:cs="Arial"/>
        </w:rPr>
      </w:pPr>
    </w:p>
    <w:p w14:paraId="11547A8E" w14:textId="77777777" w:rsidR="00114806" w:rsidRPr="00114806" w:rsidRDefault="00114806" w:rsidP="00BA49DC">
      <w:pPr>
        <w:ind w:left="426" w:hanging="426"/>
        <w:rPr>
          <w:rFonts w:ascii="Arial" w:hAnsi="Arial" w:cs="Arial"/>
        </w:rPr>
      </w:pPr>
    </w:p>
    <w:p w14:paraId="70EE42F2" w14:textId="77777777" w:rsidR="00114806" w:rsidRPr="00114806" w:rsidRDefault="00114806" w:rsidP="00BA49DC">
      <w:pPr>
        <w:ind w:left="426" w:hanging="426"/>
        <w:rPr>
          <w:rFonts w:ascii="Arial" w:hAnsi="Arial" w:cs="Arial"/>
        </w:rPr>
      </w:pPr>
    </w:p>
    <w:p w14:paraId="7F8B21F1" w14:textId="77777777" w:rsidR="00114806" w:rsidRPr="00114806" w:rsidRDefault="00114806" w:rsidP="00BA49DC">
      <w:pPr>
        <w:ind w:left="426" w:hanging="426"/>
        <w:rPr>
          <w:rFonts w:ascii="Arial" w:hAnsi="Arial" w:cs="Arial"/>
        </w:rPr>
      </w:pPr>
    </w:p>
    <w:p w14:paraId="17A20746" w14:textId="77777777" w:rsidR="00114806" w:rsidRPr="00114806" w:rsidRDefault="00114806" w:rsidP="00BA49DC">
      <w:pPr>
        <w:ind w:left="426" w:hanging="426"/>
        <w:rPr>
          <w:rFonts w:ascii="Arial" w:hAnsi="Arial" w:cs="Arial"/>
        </w:rPr>
      </w:pPr>
    </w:p>
    <w:p w14:paraId="3DFDD17C" w14:textId="77777777" w:rsidR="00114806" w:rsidRPr="00114806" w:rsidRDefault="00114806" w:rsidP="00BA49DC">
      <w:pPr>
        <w:ind w:left="426" w:hanging="426"/>
        <w:rPr>
          <w:rFonts w:ascii="Arial" w:hAnsi="Arial" w:cs="Arial"/>
        </w:rPr>
      </w:pPr>
    </w:p>
    <w:p w14:paraId="4D5A5FB5" w14:textId="77777777" w:rsidR="00114806" w:rsidRPr="00114806" w:rsidRDefault="00114806" w:rsidP="00BA49DC">
      <w:pPr>
        <w:ind w:left="426" w:hanging="426"/>
        <w:rPr>
          <w:rFonts w:ascii="Arial" w:hAnsi="Arial" w:cs="Arial"/>
          <w:b/>
          <w:bCs/>
        </w:rPr>
      </w:pPr>
    </w:p>
    <w:p w14:paraId="1F167E8B" w14:textId="77777777" w:rsidR="00114806" w:rsidRPr="00114806" w:rsidRDefault="00114806" w:rsidP="00BA49DC">
      <w:pPr>
        <w:ind w:left="426" w:hanging="426"/>
        <w:rPr>
          <w:rFonts w:ascii="Arial" w:hAnsi="Arial" w:cs="Arial"/>
          <w:b/>
          <w:bCs/>
        </w:rPr>
      </w:pPr>
    </w:p>
    <w:p w14:paraId="3D016187" w14:textId="77777777" w:rsidR="00114806" w:rsidRPr="00114806" w:rsidRDefault="00114806" w:rsidP="00BA49DC">
      <w:pPr>
        <w:ind w:left="426" w:hanging="426"/>
        <w:rPr>
          <w:rFonts w:ascii="Arial" w:hAnsi="Arial" w:cs="Arial"/>
          <w:b/>
          <w:bCs/>
        </w:rPr>
      </w:pPr>
    </w:p>
    <w:p w14:paraId="7907595F" w14:textId="77777777" w:rsidR="00114806" w:rsidRPr="00114806" w:rsidRDefault="00114806" w:rsidP="00BA49DC">
      <w:pPr>
        <w:ind w:left="426" w:hanging="426"/>
        <w:rPr>
          <w:rFonts w:ascii="Arial" w:hAnsi="Arial" w:cs="Arial"/>
          <w:b/>
          <w:bCs/>
        </w:rPr>
      </w:pPr>
    </w:p>
    <w:p w14:paraId="29FC8FD8" w14:textId="77777777" w:rsidR="00114806" w:rsidRPr="00114806" w:rsidRDefault="00114806" w:rsidP="00BA49DC">
      <w:pPr>
        <w:ind w:left="426" w:hanging="426"/>
        <w:rPr>
          <w:rFonts w:ascii="Arial" w:hAnsi="Arial" w:cs="Arial"/>
          <w:b/>
          <w:bCs/>
        </w:rPr>
      </w:pPr>
    </w:p>
    <w:p w14:paraId="59270E89" w14:textId="77777777" w:rsidR="00114806" w:rsidRPr="00114806" w:rsidRDefault="00114806" w:rsidP="00BA49DC">
      <w:pPr>
        <w:ind w:left="426" w:hanging="426"/>
        <w:rPr>
          <w:rFonts w:ascii="Arial" w:hAnsi="Arial" w:cs="Arial"/>
          <w:b/>
          <w:bCs/>
        </w:rPr>
      </w:pPr>
    </w:p>
    <w:p w14:paraId="3E00AC1F" w14:textId="77777777" w:rsidR="004E1B67" w:rsidRPr="00BA49DC" w:rsidRDefault="004E1B67" w:rsidP="00BA49DC">
      <w:pPr>
        <w:spacing w:after="160" w:line="259" w:lineRule="auto"/>
        <w:ind w:left="426" w:hanging="426"/>
        <w:rPr>
          <w:rFonts w:ascii="Arial" w:hAnsi="Arial" w:cs="Arial"/>
          <w:b/>
          <w:bCs/>
        </w:rPr>
      </w:pPr>
      <w:bookmarkStart w:id="410" w:name="EQPTLIST"/>
      <w:bookmarkEnd w:id="410"/>
      <w:r w:rsidRPr="00BA49DC">
        <w:rPr>
          <w:rFonts w:ascii="Arial" w:hAnsi="Arial" w:cs="Arial"/>
          <w:b/>
          <w:bCs/>
        </w:rPr>
        <w:br w:type="page"/>
      </w:r>
    </w:p>
    <w:p w14:paraId="4A657908" w14:textId="2B3C2914" w:rsidR="00114806" w:rsidRPr="004E1B67" w:rsidRDefault="00114806" w:rsidP="00C023BD">
      <w:pPr>
        <w:pStyle w:val="Heading1"/>
        <w:numPr>
          <w:ilvl w:val="1"/>
          <w:numId w:val="2"/>
        </w:numPr>
        <w:jc w:val="left"/>
        <w:rPr>
          <w:rFonts w:ascii="Arial" w:hAnsi="Arial" w:cs="Arial"/>
        </w:rPr>
      </w:pPr>
      <w:bookmarkStart w:id="411" w:name="_Toc94797337"/>
      <w:r w:rsidRPr="004E1B67">
        <w:rPr>
          <w:rFonts w:ascii="Arial" w:hAnsi="Arial" w:cs="Arial"/>
        </w:rPr>
        <w:lastRenderedPageBreak/>
        <w:t>EQUIPMENT LIST (PP PLANT)</w:t>
      </w:r>
      <w:bookmarkEnd w:id="411"/>
    </w:p>
    <w:p w14:paraId="31E10AE3" w14:textId="77777777" w:rsidR="00114806" w:rsidRPr="00114806" w:rsidRDefault="00114806" w:rsidP="00BA49DC">
      <w:pPr>
        <w:ind w:left="426" w:hanging="426"/>
        <w:rPr>
          <w:rFonts w:ascii="Arial" w:hAnsi="Arial" w:cs="Arial"/>
          <w:b/>
          <w:bCs/>
        </w:rPr>
      </w:pPr>
    </w:p>
    <w:p w14:paraId="216B7E48" w14:textId="77777777" w:rsidR="00114806" w:rsidRPr="00114806" w:rsidRDefault="00114806" w:rsidP="00BA49DC">
      <w:pPr>
        <w:ind w:left="426" w:hanging="426"/>
        <w:rPr>
          <w:rFonts w:ascii="Arial" w:hAnsi="Arial" w:cs="Arial"/>
        </w:rPr>
      </w:pPr>
    </w:p>
    <w:p w14:paraId="33D86580" w14:textId="2E5DF44A" w:rsidR="00114806" w:rsidRPr="00BA49DC" w:rsidRDefault="00114806" w:rsidP="00BA49DC">
      <w:pPr>
        <w:ind w:left="426" w:hanging="426"/>
        <w:rPr>
          <w:rFonts w:ascii="Arial" w:hAnsi="Arial" w:cs="Arial"/>
        </w:rPr>
      </w:pPr>
      <w:r w:rsidRPr="00BA49DC">
        <w:rPr>
          <w:rFonts w:ascii="Arial" w:hAnsi="Arial" w:cs="Arial"/>
          <w:b/>
          <w:bCs/>
          <w:u w:val="single"/>
        </w:rPr>
        <w:t>AGITATORS</w:t>
      </w:r>
      <w:r w:rsidRPr="00BA49DC">
        <w:rPr>
          <w:rFonts w:ascii="Arial" w:hAnsi="Arial" w:cs="Arial"/>
        </w:rPr>
        <w:t>:</w:t>
      </w:r>
    </w:p>
    <w:p w14:paraId="0FBAB512" w14:textId="77777777" w:rsidR="00114806" w:rsidRPr="00114806" w:rsidRDefault="00114806" w:rsidP="00BA49DC">
      <w:pPr>
        <w:ind w:left="426" w:hanging="426"/>
        <w:rPr>
          <w:rFonts w:ascii="Arial" w:hAnsi="Arial" w:cs="Arial"/>
        </w:rPr>
      </w:pPr>
    </w:p>
    <w:p w14:paraId="08C137A7" w14:textId="4204E3E9" w:rsidR="00114806" w:rsidRPr="00BA49DC" w:rsidRDefault="00114806" w:rsidP="00BA49DC">
      <w:pPr>
        <w:ind w:left="426" w:hanging="426"/>
        <w:rPr>
          <w:rFonts w:ascii="Arial" w:hAnsi="Arial" w:cs="Arial"/>
        </w:rPr>
      </w:pPr>
      <w:r w:rsidRPr="00BA49DC">
        <w:rPr>
          <w:rFonts w:ascii="Arial" w:hAnsi="Arial" w:cs="Arial"/>
        </w:rPr>
        <w:t>Items</w:t>
      </w:r>
      <w:r w:rsidRPr="00BA49DC">
        <w:rPr>
          <w:rFonts w:ascii="Arial" w:hAnsi="Arial" w:cs="Arial"/>
        </w:rPr>
        <w:tab/>
      </w:r>
      <w:r w:rsidRPr="00BA49DC">
        <w:rPr>
          <w:rFonts w:ascii="Arial" w:hAnsi="Arial" w:cs="Arial"/>
        </w:rPr>
        <w:tab/>
      </w:r>
      <w:r w:rsidRPr="00BA49DC">
        <w:rPr>
          <w:rFonts w:ascii="Arial" w:hAnsi="Arial" w:cs="Arial"/>
        </w:rPr>
        <w:tab/>
        <w:t>Description</w:t>
      </w:r>
    </w:p>
    <w:p w14:paraId="7780B969" w14:textId="77777777" w:rsidR="00114806" w:rsidRPr="00114806" w:rsidRDefault="00114806" w:rsidP="00BA49DC">
      <w:pPr>
        <w:ind w:left="426" w:hanging="426"/>
        <w:rPr>
          <w:rFonts w:ascii="Arial" w:hAnsi="Arial" w:cs="Arial"/>
        </w:rPr>
      </w:pPr>
    </w:p>
    <w:p w14:paraId="2055F6BE" w14:textId="371FF429" w:rsidR="00114806" w:rsidRPr="00BA49DC" w:rsidRDefault="00114806" w:rsidP="00BA49DC">
      <w:pPr>
        <w:ind w:left="426" w:hanging="426"/>
        <w:rPr>
          <w:rFonts w:ascii="Arial" w:hAnsi="Arial" w:cs="Arial"/>
        </w:rPr>
      </w:pPr>
      <w:r w:rsidRPr="00BA49DC">
        <w:rPr>
          <w:rFonts w:ascii="Arial" w:hAnsi="Arial" w:cs="Arial"/>
        </w:rPr>
        <w:t>A101A/B</w:t>
      </w:r>
      <w:r w:rsidRPr="00BA49DC">
        <w:rPr>
          <w:rFonts w:ascii="Arial" w:hAnsi="Arial" w:cs="Arial"/>
        </w:rPr>
        <w:tab/>
      </w:r>
      <w:r w:rsidRPr="00BA49DC">
        <w:rPr>
          <w:rFonts w:ascii="Arial" w:hAnsi="Arial" w:cs="Arial"/>
        </w:rPr>
        <w:tab/>
        <w:t>Diluent/Donor Blending Agitator</w:t>
      </w:r>
    </w:p>
    <w:p w14:paraId="1CE7ABC5" w14:textId="77777777" w:rsidR="00114806" w:rsidRPr="00114806" w:rsidRDefault="00114806" w:rsidP="00BA49DC">
      <w:pPr>
        <w:ind w:left="426" w:hanging="426"/>
        <w:rPr>
          <w:rFonts w:ascii="Arial" w:hAnsi="Arial" w:cs="Arial"/>
        </w:rPr>
      </w:pPr>
    </w:p>
    <w:p w14:paraId="7EB568BF" w14:textId="1E291C8C" w:rsidR="00114806" w:rsidRPr="00BA49DC" w:rsidRDefault="00114806" w:rsidP="00BA49DC">
      <w:pPr>
        <w:ind w:left="426" w:hanging="426"/>
        <w:rPr>
          <w:rFonts w:ascii="Arial" w:hAnsi="Arial" w:cs="Arial"/>
        </w:rPr>
      </w:pPr>
      <w:r w:rsidRPr="00BA49DC">
        <w:rPr>
          <w:rFonts w:ascii="Arial" w:hAnsi="Arial" w:cs="Arial"/>
        </w:rPr>
        <w:t>A102</w:t>
      </w:r>
      <w:r w:rsidRPr="00BA49DC">
        <w:rPr>
          <w:rFonts w:ascii="Arial" w:hAnsi="Arial" w:cs="Arial"/>
        </w:rPr>
        <w:tab/>
      </w:r>
      <w:r w:rsidRPr="00BA49DC">
        <w:rPr>
          <w:rFonts w:ascii="Arial" w:hAnsi="Arial" w:cs="Arial"/>
        </w:rPr>
        <w:tab/>
      </w:r>
      <w:r w:rsidRPr="00BA49DC">
        <w:rPr>
          <w:rFonts w:ascii="Arial" w:hAnsi="Arial" w:cs="Arial"/>
        </w:rPr>
        <w:tab/>
        <w:t>Oil/ Grease Mixing Agitator</w:t>
      </w:r>
    </w:p>
    <w:p w14:paraId="108072D5" w14:textId="77777777" w:rsidR="00114806" w:rsidRPr="00114806" w:rsidRDefault="00114806" w:rsidP="00BA49DC">
      <w:pPr>
        <w:ind w:left="426" w:hanging="426"/>
        <w:rPr>
          <w:rFonts w:ascii="Arial" w:hAnsi="Arial" w:cs="Arial"/>
        </w:rPr>
      </w:pPr>
    </w:p>
    <w:p w14:paraId="2AC20A34" w14:textId="409754F1" w:rsidR="00114806" w:rsidRPr="00BA49DC" w:rsidRDefault="00114806" w:rsidP="00BA49DC">
      <w:pPr>
        <w:ind w:left="426" w:hanging="426"/>
        <w:rPr>
          <w:rFonts w:ascii="Arial" w:hAnsi="Arial" w:cs="Arial"/>
        </w:rPr>
      </w:pPr>
      <w:r w:rsidRPr="00BA49DC">
        <w:rPr>
          <w:rFonts w:ascii="Arial" w:hAnsi="Arial" w:cs="Arial"/>
        </w:rPr>
        <w:t>A103</w:t>
      </w:r>
      <w:r w:rsidRPr="00BA49DC">
        <w:rPr>
          <w:rFonts w:ascii="Arial" w:hAnsi="Arial" w:cs="Arial"/>
        </w:rPr>
        <w:tab/>
      </w:r>
      <w:r w:rsidRPr="00BA49DC">
        <w:rPr>
          <w:rFonts w:ascii="Arial" w:hAnsi="Arial" w:cs="Arial"/>
        </w:rPr>
        <w:tab/>
      </w:r>
      <w:r w:rsidRPr="00BA49DC">
        <w:rPr>
          <w:rFonts w:ascii="Arial" w:hAnsi="Arial" w:cs="Arial"/>
        </w:rPr>
        <w:tab/>
        <w:t>Catalyst Mixer Agitator</w:t>
      </w:r>
    </w:p>
    <w:p w14:paraId="710E48E6" w14:textId="77777777" w:rsidR="00114806" w:rsidRPr="00114806" w:rsidRDefault="00114806" w:rsidP="00BA49DC">
      <w:pPr>
        <w:ind w:left="426" w:hanging="426"/>
        <w:rPr>
          <w:rFonts w:ascii="Arial" w:hAnsi="Arial" w:cs="Arial"/>
        </w:rPr>
      </w:pPr>
    </w:p>
    <w:p w14:paraId="4C0FA1DB" w14:textId="6FA1BDFF" w:rsidR="00114806" w:rsidRPr="00BA49DC" w:rsidRDefault="00114806" w:rsidP="00BA49DC">
      <w:pPr>
        <w:ind w:left="426" w:hanging="426"/>
        <w:rPr>
          <w:rFonts w:ascii="Arial" w:hAnsi="Arial" w:cs="Arial"/>
        </w:rPr>
      </w:pPr>
      <w:r w:rsidRPr="00BA49DC">
        <w:rPr>
          <w:rFonts w:ascii="Arial" w:hAnsi="Arial" w:cs="Arial"/>
        </w:rPr>
        <w:t>A201</w:t>
      </w:r>
      <w:r w:rsidRPr="00BA49DC">
        <w:rPr>
          <w:rFonts w:ascii="Arial" w:hAnsi="Arial" w:cs="Arial"/>
        </w:rPr>
        <w:tab/>
      </w:r>
      <w:r w:rsidRPr="00BA49DC">
        <w:rPr>
          <w:rFonts w:ascii="Arial" w:hAnsi="Arial" w:cs="Arial"/>
        </w:rPr>
        <w:tab/>
      </w:r>
      <w:r w:rsidRPr="00BA49DC">
        <w:rPr>
          <w:rFonts w:ascii="Arial" w:hAnsi="Arial" w:cs="Arial"/>
        </w:rPr>
        <w:tab/>
        <w:t>V201 Agitator</w:t>
      </w:r>
    </w:p>
    <w:p w14:paraId="0EC1239B" w14:textId="77777777" w:rsidR="00114806" w:rsidRPr="00114806" w:rsidRDefault="00114806" w:rsidP="00BA49DC">
      <w:pPr>
        <w:ind w:left="426" w:hanging="426"/>
        <w:rPr>
          <w:rFonts w:ascii="Arial" w:hAnsi="Arial" w:cs="Arial"/>
        </w:rPr>
      </w:pPr>
    </w:p>
    <w:p w14:paraId="227FAB01" w14:textId="0EFA6B78" w:rsidR="00114806" w:rsidRPr="00BA49DC" w:rsidRDefault="00114806" w:rsidP="00BA49DC">
      <w:pPr>
        <w:ind w:left="426" w:hanging="426"/>
        <w:rPr>
          <w:rFonts w:ascii="Arial" w:hAnsi="Arial" w:cs="Arial"/>
        </w:rPr>
      </w:pPr>
      <w:r w:rsidRPr="00BA49DC">
        <w:rPr>
          <w:rFonts w:ascii="Arial" w:hAnsi="Arial" w:cs="Arial"/>
        </w:rPr>
        <w:t>A301</w:t>
      </w:r>
      <w:r w:rsidRPr="00BA49DC">
        <w:rPr>
          <w:rFonts w:ascii="Arial" w:hAnsi="Arial" w:cs="Arial"/>
        </w:rPr>
        <w:tab/>
      </w:r>
      <w:r w:rsidRPr="00BA49DC">
        <w:rPr>
          <w:rFonts w:ascii="Arial" w:hAnsi="Arial" w:cs="Arial"/>
        </w:rPr>
        <w:tab/>
      </w:r>
      <w:r w:rsidRPr="00BA49DC">
        <w:rPr>
          <w:rFonts w:ascii="Arial" w:hAnsi="Arial" w:cs="Arial"/>
        </w:rPr>
        <w:tab/>
        <w:t>V301 Agitator (Dynamic Separator)</w:t>
      </w:r>
    </w:p>
    <w:p w14:paraId="16D019F6" w14:textId="77777777" w:rsidR="00114806" w:rsidRPr="00114806" w:rsidRDefault="00114806" w:rsidP="00BA49DC">
      <w:pPr>
        <w:ind w:left="426" w:hanging="426"/>
        <w:rPr>
          <w:rFonts w:ascii="Arial" w:hAnsi="Arial" w:cs="Arial"/>
        </w:rPr>
      </w:pPr>
    </w:p>
    <w:p w14:paraId="4880A89D" w14:textId="0D7941CC" w:rsidR="00114806" w:rsidRPr="00BA49DC" w:rsidRDefault="00114806" w:rsidP="00BA49DC">
      <w:pPr>
        <w:ind w:left="426" w:hanging="426"/>
        <w:rPr>
          <w:rFonts w:ascii="Arial" w:hAnsi="Arial" w:cs="Arial"/>
        </w:rPr>
      </w:pPr>
      <w:r w:rsidRPr="00BA49DC">
        <w:rPr>
          <w:rFonts w:ascii="Arial" w:hAnsi="Arial" w:cs="Arial"/>
        </w:rPr>
        <w:t>A501</w:t>
      </w:r>
      <w:r w:rsidRPr="00BA49DC">
        <w:rPr>
          <w:rFonts w:ascii="Arial" w:hAnsi="Arial" w:cs="Arial"/>
        </w:rPr>
        <w:tab/>
      </w:r>
      <w:r w:rsidRPr="00BA49DC">
        <w:rPr>
          <w:rFonts w:ascii="Arial" w:hAnsi="Arial" w:cs="Arial"/>
        </w:rPr>
        <w:tab/>
      </w:r>
      <w:r w:rsidRPr="00BA49DC">
        <w:rPr>
          <w:rFonts w:ascii="Arial" w:hAnsi="Arial" w:cs="Arial"/>
        </w:rPr>
        <w:tab/>
        <w:t>Additive / Diluent Mixer Agitator</w:t>
      </w:r>
    </w:p>
    <w:p w14:paraId="0AD17C5C" w14:textId="77777777" w:rsidR="00114806" w:rsidRPr="00114806" w:rsidRDefault="00114806" w:rsidP="00BA49DC">
      <w:pPr>
        <w:ind w:left="426" w:hanging="426"/>
        <w:rPr>
          <w:rFonts w:ascii="Arial" w:hAnsi="Arial" w:cs="Arial"/>
        </w:rPr>
      </w:pPr>
    </w:p>
    <w:p w14:paraId="219C896D" w14:textId="16EA8D7F" w:rsidR="00114806" w:rsidRPr="00BA49DC" w:rsidRDefault="00114806" w:rsidP="00BA49DC">
      <w:pPr>
        <w:ind w:left="426" w:hanging="426"/>
        <w:rPr>
          <w:rFonts w:ascii="Arial" w:hAnsi="Arial" w:cs="Arial"/>
        </w:rPr>
      </w:pPr>
      <w:r w:rsidRPr="00BA49DC">
        <w:rPr>
          <w:rFonts w:ascii="Arial" w:hAnsi="Arial" w:cs="Arial"/>
        </w:rPr>
        <w:t>A601</w:t>
      </w:r>
      <w:r w:rsidRPr="00BA49DC">
        <w:rPr>
          <w:rFonts w:ascii="Arial" w:hAnsi="Arial" w:cs="Arial"/>
        </w:rPr>
        <w:tab/>
      </w:r>
      <w:r w:rsidRPr="00BA49DC">
        <w:rPr>
          <w:rFonts w:ascii="Arial" w:hAnsi="Arial" w:cs="Arial"/>
        </w:rPr>
        <w:tab/>
      </w:r>
      <w:r w:rsidRPr="00BA49DC">
        <w:rPr>
          <w:rFonts w:ascii="Arial" w:hAnsi="Arial" w:cs="Arial"/>
        </w:rPr>
        <w:tab/>
        <w:t>T603 Agitator</w:t>
      </w:r>
    </w:p>
    <w:p w14:paraId="0D50D053" w14:textId="77777777" w:rsidR="00114806" w:rsidRPr="00114806" w:rsidRDefault="00114806" w:rsidP="00BA49DC">
      <w:pPr>
        <w:ind w:left="426" w:hanging="426"/>
        <w:rPr>
          <w:rFonts w:ascii="Arial" w:hAnsi="Arial" w:cs="Arial"/>
        </w:rPr>
      </w:pPr>
    </w:p>
    <w:p w14:paraId="7054BCB1" w14:textId="555AB3BD" w:rsidR="00114806" w:rsidRPr="00BA49DC" w:rsidRDefault="00114806" w:rsidP="00BA49DC">
      <w:pPr>
        <w:ind w:left="426" w:hanging="426"/>
        <w:rPr>
          <w:rFonts w:ascii="Arial" w:hAnsi="Arial" w:cs="Arial"/>
        </w:rPr>
      </w:pPr>
      <w:r w:rsidRPr="00BA49DC">
        <w:rPr>
          <w:rFonts w:ascii="Arial" w:hAnsi="Arial" w:cs="Arial"/>
        </w:rPr>
        <w:t>A902</w:t>
      </w:r>
      <w:r w:rsidRPr="00BA49DC">
        <w:rPr>
          <w:rFonts w:ascii="Arial" w:hAnsi="Arial" w:cs="Arial"/>
        </w:rPr>
        <w:tab/>
      </w:r>
      <w:r w:rsidRPr="00BA49DC">
        <w:rPr>
          <w:rFonts w:ascii="Arial" w:hAnsi="Arial" w:cs="Arial"/>
        </w:rPr>
        <w:tab/>
      </w:r>
      <w:r w:rsidRPr="00BA49DC">
        <w:rPr>
          <w:rFonts w:ascii="Arial" w:hAnsi="Arial" w:cs="Arial"/>
        </w:rPr>
        <w:tab/>
        <w:t>Waste Oil Mixer</w:t>
      </w:r>
    </w:p>
    <w:p w14:paraId="7DD7C982" w14:textId="77777777" w:rsidR="00114806" w:rsidRPr="00114806" w:rsidRDefault="00114806" w:rsidP="00BA49DC">
      <w:pPr>
        <w:ind w:left="426" w:hanging="426"/>
        <w:rPr>
          <w:rFonts w:ascii="Arial" w:hAnsi="Arial" w:cs="Arial"/>
        </w:rPr>
      </w:pPr>
    </w:p>
    <w:p w14:paraId="5A5A8021" w14:textId="148445BC" w:rsidR="00114806" w:rsidRPr="00BA49DC" w:rsidRDefault="00114806" w:rsidP="00BA49DC">
      <w:pPr>
        <w:ind w:left="426" w:hanging="426"/>
        <w:rPr>
          <w:rFonts w:ascii="Arial" w:hAnsi="Arial" w:cs="Arial"/>
          <w:b/>
          <w:bCs/>
          <w:u w:val="single"/>
        </w:rPr>
      </w:pPr>
      <w:r w:rsidRPr="00BA49DC">
        <w:rPr>
          <w:rFonts w:ascii="Arial" w:hAnsi="Arial" w:cs="Arial"/>
          <w:b/>
          <w:bCs/>
          <w:u w:val="single"/>
        </w:rPr>
        <w:t>BLOWERS</w:t>
      </w:r>
    </w:p>
    <w:p w14:paraId="5CF24E39" w14:textId="77777777" w:rsidR="00114806" w:rsidRPr="00114806" w:rsidRDefault="00114806" w:rsidP="00BA49DC">
      <w:pPr>
        <w:ind w:left="426" w:hanging="426"/>
        <w:rPr>
          <w:rFonts w:ascii="Arial" w:hAnsi="Arial" w:cs="Arial"/>
          <w:b/>
          <w:bCs/>
          <w:u w:val="single"/>
        </w:rPr>
      </w:pPr>
    </w:p>
    <w:p w14:paraId="56AFD18C" w14:textId="2966A6C8" w:rsidR="00114806" w:rsidRPr="00BA49DC" w:rsidRDefault="00114806" w:rsidP="00BA49DC">
      <w:pPr>
        <w:ind w:left="426" w:hanging="426"/>
        <w:rPr>
          <w:rFonts w:ascii="Arial" w:hAnsi="Arial" w:cs="Arial"/>
        </w:rPr>
      </w:pPr>
      <w:r w:rsidRPr="00BA49DC">
        <w:rPr>
          <w:rFonts w:ascii="Arial" w:hAnsi="Arial" w:cs="Arial"/>
        </w:rPr>
        <w:t>B501A/S</w:t>
      </w:r>
      <w:r w:rsidRPr="00BA49DC">
        <w:rPr>
          <w:rFonts w:ascii="Arial" w:hAnsi="Arial" w:cs="Arial"/>
        </w:rPr>
        <w:tab/>
      </w:r>
      <w:r w:rsidRPr="00BA49DC">
        <w:rPr>
          <w:rFonts w:ascii="Arial" w:hAnsi="Arial" w:cs="Arial"/>
        </w:rPr>
        <w:tab/>
        <w:t>Dryer Blowers</w:t>
      </w:r>
    </w:p>
    <w:p w14:paraId="3206D6D4" w14:textId="77777777" w:rsidR="00114806" w:rsidRPr="00114806" w:rsidRDefault="00114806" w:rsidP="00BA49DC">
      <w:pPr>
        <w:ind w:left="426" w:hanging="426"/>
        <w:rPr>
          <w:rFonts w:ascii="Arial" w:hAnsi="Arial" w:cs="Arial"/>
        </w:rPr>
      </w:pPr>
    </w:p>
    <w:p w14:paraId="4B6C5D3B" w14:textId="74AD9686" w:rsidR="00114806" w:rsidRPr="00BA49DC" w:rsidRDefault="00114806" w:rsidP="00BA49DC">
      <w:pPr>
        <w:ind w:left="426" w:hanging="426"/>
        <w:rPr>
          <w:rFonts w:ascii="Arial" w:hAnsi="Arial" w:cs="Arial"/>
        </w:rPr>
      </w:pPr>
      <w:r w:rsidRPr="00BA49DC">
        <w:rPr>
          <w:rFonts w:ascii="Arial" w:hAnsi="Arial" w:cs="Arial"/>
        </w:rPr>
        <w:t>B601A/S</w:t>
      </w:r>
      <w:r w:rsidRPr="00BA49DC">
        <w:rPr>
          <w:rFonts w:ascii="Arial" w:hAnsi="Arial" w:cs="Arial"/>
        </w:rPr>
        <w:tab/>
      </w:r>
      <w:r w:rsidRPr="00BA49DC">
        <w:rPr>
          <w:rFonts w:ascii="Arial" w:hAnsi="Arial" w:cs="Arial"/>
        </w:rPr>
        <w:tab/>
        <w:t>Powder Conveying Fans</w:t>
      </w:r>
    </w:p>
    <w:p w14:paraId="17416E96" w14:textId="77777777" w:rsidR="00114806" w:rsidRPr="00114806" w:rsidRDefault="00114806" w:rsidP="00BA49DC">
      <w:pPr>
        <w:ind w:left="426" w:hanging="426"/>
        <w:rPr>
          <w:rFonts w:ascii="Arial" w:hAnsi="Arial" w:cs="Arial"/>
        </w:rPr>
      </w:pPr>
    </w:p>
    <w:p w14:paraId="443C3547" w14:textId="455FF7C2" w:rsidR="00114806" w:rsidRPr="00BA49DC" w:rsidRDefault="00114806" w:rsidP="00BA49DC">
      <w:pPr>
        <w:ind w:left="426" w:hanging="426"/>
        <w:rPr>
          <w:rFonts w:ascii="Arial" w:hAnsi="Arial" w:cs="Arial"/>
        </w:rPr>
      </w:pPr>
      <w:r w:rsidRPr="00BA49DC">
        <w:rPr>
          <w:rFonts w:ascii="Arial" w:hAnsi="Arial" w:cs="Arial"/>
        </w:rPr>
        <w:t>B602A/S</w:t>
      </w:r>
      <w:r w:rsidRPr="00BA49DC">
        <w:rPr>
          <w:rFonts w:ascii="Arial" w:hAnsi="Arial" w:cs="Arial"/>
        </w:rPr>
        <w:tab/>
      </w:r>
      <w:r w:rsidRPr="00BA49DC">
        <w:rPr>
          <w:rFonts w:ascii="Arial" w:hAnsi="Arial" w:cs="Arial"/>
        </w:rPr>
        <w:tab/>
        <w:t>Powder Conveying Blowers</w:t>
      </w:r>
    </w:p>
    <w:p w14:paraId="54D4B4E4" w14:textId="77777777" w:rsidR="00114806" w:rsidRPr="00114806" w:rsidRDefault="00114806" w:rsidP="00BA49DC">
      <w:pPr>
        <w:ind w:left="426" w:hanging="426"/>
        <w:rPr>
          <w:rFonts w:ascii="Arial" w:hAnsi="Arial" w:cs="Arial"/>
        </w:rPr>
      </w:pPr>
    </w:p>
    <w:p w14:paraId="7F2C6F55" w14:textId="3689CECD" w:rsidR="00114806" w:rsidRPr="00BA49DC" w:rsidRDefault="00114806" w:rsidP="00BA49DC">
      <w:pPr>
        <w:ind w:left="426" w:hanging="426"/>
        <w:rPr>
          <w:rFonts w:ascii="Arial" w:hAnsi="Arial" w:cs="Arial"/>
        </w:rPr>
      </w:pPr>
      <w:r w:rsidRPr="00BA49DC">
        <w:rPr>
          <w:rFonts w:ascii="Arial" w:hAnsi="Arial" w:cs="Arial"/>
        </w:rPr>
        <w:t>B603 A/S</w:t>
      </w:r>
      <w:r w:rsidRPr="00BA49DC">
        <w:rPr>
          <w:rFonts w:ascii="Arial" w:hAnsi="Arial" w:cs="Arial"/>
        </w:rPr>
        <w:tab/>
      </w:r>
      <w:r w:rsidRPr="00BA49DC">
        <w:rPr>
          <w:rFonts w:ascii="Arial" w:hAnsi="Arial" w:cs="Arial"/>
        </w:rPr>
        <w:tab/>
        <w:t>Pellet Conveying Air Blowers</w:t>
      </w:r>
    </w:p>
    <w:p w14:paraId="66B80E48" w14:textId="77777777" w:rsidR="00114806" w:rsidRPr="00114806" w:rsidRDefault="00114806" w:rsidP="00BA49DC">
      <w:pPr>
        <w:ind w:left="426" w:hanging="426"/>
        <w:rPr>
          <w:rFonts w:ascii="Arial" w:hAnsi="Arial" w:cs="Arial"/>
        </w:rPr>
      </w:pPr>
    </w:p>
    <w:p w14:paraId="3E08CA7B" w14:textId="3E56BC28" w:rsidR="00114806" w:rsidRPr="00BA49DC" w:rsidRDefault="00114806" w:rsidP="00BA49DC">
      <w:pPr>
        <w:ind w:left="426" w:hanging="426"/>
        <w:rPr>
          <w:rFonts w:ascii="Arial" w:hAnsi="Arial" w:cs="Arial"/>
        </w:rPr>
      </w:pPr>
      <w:r w:rsidRPr="00BA49DC">
        <w:rPr>
          <w:rFonts w:ascii="Arial" w:hAnsi="Arial" w:cs="Arial"/>
        </w:rPr>
        <w:t>B604A/S</w:t>
      </w:r>
      <w:r w:rsidRPr="00BA49DC">
        <w:rPr>
          <w:rFonts w:ascii="Arial" w:hAnsi="Arial" w:cs="Arial"/>
        </w:rPr>
        <w:tab/>
      </w:r>
      <w:r w:rsidRPr="00BA49DC">
        <w:rPr>
          <w:rFonts w:ascii="Arial" w:hAnsi="Arial" w:cs="Arial"/>
        </w:rPr>
        <w:tab/>
        <w:t>Fans for Dedusting System (Rathi System)</w:t>
      </w:r>
    </w:p>
    <w:p w14:paraId="724CA0DB" w14:textId="77777777" w:rsidR="00114806" w:rsidRPr="00114806" w:rsidRDefault="00114806" w:rsidP="00BA49DC">
      <w:pPr>
        <w:ind w:left="426" w:hanging="426"/>
        <w:rPr>
          <w:rFonts w:ascii="Arial" w:hAnsi="Arial" w:cs="Arial"/>
        </w:rPr>
      </w:pPr>
    </w:p>
    <w:p w14:paraId="00C3D90A" w14:textId="3C18741F" w:rsidR="00114806" w:rsidRPr="00BA49DC" w:rsidRDefault="00114806" w:rsidP="00BA49DC">
      <w:pPr>
        <w:ind w:left="426" w:hanging="426"/>
        <w:rPr>
          <w:rFonts w:ascii="Arial" w:hAnsi="Arial" w:cs="Arial"/>
        </w:rPr>
      </w:pPr>
      <w:r w:rsidRPr="00BA49DC">
        <w:rPr>
          <w:rFonts w:ascii="Arial" w:hAnsi="Arial" w:cs="Arial"/>
        </w:rPr>
        <w:t>B701 A/S</w:t>
      </w:r>
      <w:r w:rsidRPr="00BA49DC">
        <w:rPr>
          <w:rFonts w:ascii="Arial" w:hAnsi="Arial" w:cs="Arial"/>
        </w:rPr>
        <w:tab/>
      </w:r>
      <w:r w:rsidRPr="00BA49DC">
        <w:rPr>
          <w:rFonts w:ascii="Arial" w:hAnsi="Arial" w:cs="Arial"/>
        </w:rPr>
        <w:tab/>
        <w:t>Pellets Conveying Blowers</w:t>
      </w:r>
    </w:p>
    <w:p w14:paraId="746A0243" w14:textId="77777777" w:rsidR="00114806" w:rsidRPr="00114806" w:rsidRDefault="00114806" w:rsidP="00BA49DC">
      <w:pPr>
        <w:ind w:left="426" w:hanging="426"/>
        <w:rPr>
          <w:rFonts w:ascii="Arial" w:hAnsi="Arial" w:cs="Arial"/>
        </w:rPr>
      </w:pPr>
    </w:p>
    <w:p w14:paraId="21E5B5EF" w14:textId="77777777" w:rsidR="00114806" w:rsidRPr="00BA49DC" w:rsidRDefault="00114806" w:rsidP="00BA49DC">
      <w:pPr>
        <w:ind w:left="426" w:hanging="426"/>
        <w:rPr>
          <w:rFonts w:ascii="Arial" w:hAnsi="Arial" w:cs="Arial"/>
        </w:rPr>
      </w:pPr>
      <w:r w:rsidRPr="00BA49DC">
        <w:rPr>
          <w:rFonts w:ascii="Arial" w:hAnsi="Arial" w:cs="Arial"/>
        </w:rPr>
        <w:t>III</w:t>
      </w:r>
      <w:r w:rsidRPr="00BA49DC">
        <w:rPr>
          <w:rFonts w:ascii="Arial" w:hAnsi="Arial" w:cs="Arial"/>
        </w:rPr>
        <w:tab/>
      </w:r>
      <w:r w:rsidRPr="00BA49DC">
        <w:rPr>
          <w:rFonts w:ascii="Arial" w:hAnsi="Arial" w:cs="Arial"/>
          <w:b/>
          <w:bCs/>
          <w:u w:val="single"/>
        </w:rPr>
        <w:t>COLUMNS</w:t>
      </w:r>
    </w:p>
    <w:p w14:paraId="04815EEE" w14:textId="77777777" w:rsidR="00114806" w:rsidRPr="00114806" w:rsidRDefault="00114806" w:rsidP="00BA49DC">
      <w:pPr>
        <w:ind w:left="426" w:hanging="426"/>
        <w:rPr>
          <w:rFonts w:ascii="Arial" w:hAnsi="Arial" w:cs="Arial"/>
        </w:rPr>
      </w:pPr>
    </w:p>
    <w:p w14:paraId="7223806A" w14:textId="42B4488C" w:rsidR="00114806" w:rsidRPr="00BA49DC" w:rsidRDefault="00114806" w:rsidP="00BA49DC">
      <w:pPr>
        <w:ind w:left="426" w:hanging="426"/>
        <w:rPr>
          <w:rFonts w:ascii="Arial" w:hAnsi="Arial" w:cs="Arial"/>
        </w:rPr>
      </w:pPr>
      <w:r w:rsidRPr="00BA49DC">
        <w:rPr>
          <w:rFonts w:ascii="Arial" w:hAnsi="Arial" w:cs="Arial"/>
        </w:rPr>
        <w:t>C301</w:t>
      </w:r>
      <w:r w:rsidRPr="00BA49DC">
        <w:rPr>
          <w:rFonts w:ascii="Arial" w:hAnsi="Arial" w:cs="Arial"/>
        </w:rPr>
        <w:tab/>
      </w:r>
      <w:r w:rsidRPr="00BA49DC">
        <w:rPr>
          <w:rFonts w:ascii="Arial" w:hAnsi="Arial" w:cs="Arial"/>
        </w:rPr>
        <w:tab/>
      </w:r>
      <w:r w:rsidRPr="00BA49DC">
        <w:rPr>
          <w:rFonts w:ascii="Arial" w:hAnsi="Arial" w:cs="Arial"/>
        </w:rPr>
        <w:tab/>
        <w:t>Recycle Propylene Scrubber</w:t>
      </w:r>
    </w:p>
    <w:p w14:paraId="570245F0" w14:textId="77777777" w:rsidR="00114806" w:rsidRPr="00114806" w:rsidRDefault="00114806" w:rsidP="00BA49DC">
      <w:pPr>
        <w:ind w:left="426" w:hanging="426"/>
        <w:rPr>
          <w:rFonts w:ascii="Arial" w:hAnsi="Arial" w:cs="Arial"/>
        </w:rPr>
      </w:pPr>
    </w:p>
    <w:p w14:paraId="0D41E387" w14:textId="27BD68BB" w:rsidR="00114806" w:rsidRPr="00BA49DC" w:rsidRDefault="00114806" w:rsidP="00BA49DC">
      <w:pPr>
        <w:ind w:left="426" w:hanging="426"/>
        <w:rPr>
          <w:rFonts w:ascii="Arial" w:hAnsi="Arial" w:cs="Arial"/>
        </w:rPr>
      </w:pPr>
      <w:r w:rsidRPr="00BA49DC">
        <w:rPr>
          <w:rFonts w:ascii="Arial" w:hAnsi="Arial" w:cs="Arial"/>
        </w:rPr>
        <w:t>C302</w:t>
      </w:r>
      <w:r w:rsidRPr="00BA49DC">
        <w:rPr>
          <w:rFonts w:ascii="Arial" w:hAnsi="Arial" w:cs="Arial"/>
        </w:rPr>
        <w:tab/>
      </w:r>
      <w:r w:rsidRPr="00BA49DC">
        <w:rPr>
          <w:rFonts w:ascii="Arial" w:hAnsi="Arial" w:cs="Arial"/>
        </w:rPr>
        <w:tab/>
      </w:r>
      <w:r w:rsidRPr="00BA49DC">
        <w:rPr>
          <w:rFonts w:ascii="Arial" w:hAnsi="Arial" w:cs="Arial"/>
        </w:rPr>
        <w:tab/>
        <w:t>Teal Absorption Column</w:t>
      </w:r>
    </w:p>
    <w:p w14:paraId="33C275A1" w14:textId="77777777" w:rsidR="00114806" w:rsidRPr="00114806" w:rsidRDefault="00114806" w:rsidP="00BA49DC">
      <w:pPr>
        <w:ind w:left="426" w:hanging="426"/>
        <w:rPr>
          <w:rFonts w:ascii="Arial" w:hAnsi="Arial" w:cs="Arial"/>
        </w:rPr>
      </w:pPr>
    </w:p>
    <w:p w14:paraId="4627752F" w14:textId="0A8EF08A" w:rsidR="00114806" w:rsidRPr="00BA49DC" w:rsidRDefault="00114806" w:rsidP="00BA49DC">
      <w:pPr>
        <w:ind w:left="426" w:hanging="426"/>
        <w:rPr>
          <w:rFonts w:ascii="Arial" w:hAnsi="Arial" w:cs="Arial"/>
        </w:rPr>
      </w:pPr>
      <w:r w:rsidRPr="00BA49DC">
        <w:rPr>
          <w:rFonts w:ascii="Arial" w:hAnsi="Arial" w:cs="Arial"/>
        </w:rPr>
        <w:t>C501</w:t>
      </w:r>
      <w:r w:rsidRPr="00BA49DC">
        <w:rPr>
          <w:rFonts w:ascii="Arial" w:hAnsi="Arial" w:cs="Arial"/>
        </w:rPr>
        <w:tab/>
      </w:r>
      <w:r w:rsidRPr="00BA49DC">
        <w:rPr>
          <w:rFonts w:ascii="Arial" w:hAnsi="Arial" w:cs="Arial"/>
        </w:rPr>
        <w:tab/>
      </w:r>
      <w:r w:rsidRPr="00BA49DC">
        <w:rPr>
          <w:rFonts w:ascii="Arial" w:hAnsi="Arial" w:cs="Arial"/>
        </w:rPr>
        <w:tab/>
        <w:t>Steamer Scrubber</w:t>
      </w:r>
    </w:p>
    <w:p w14:paraId="72C761CA" w14:textId="77777777" w:rsidR="00114806" w:rsidRPr="00114806" w:rsidRDefault="00114806" w:rsidP="00BA49DC">
      <w:pPr>
        <w:ind w:left="426" w:hanging="426"/>
        <w:rPr>
          <w:rFonts w:ascii="Arial" w:hAnsi="Arial" w:cs="Arial"/>
        </w:rPr>
      </w:pPr>
    </w:p>
    <w:p w14:paraId="65FF7ACA" w14:textId="013D2465" w:rsidR="00114806" w:rsidRPr="00BA49DC" w:rsidRDefault="00114806" w:rsidP="00BA49DC">
      <w:pPr>
        <w:ind w:left="426" w:hanging="426"/>
        <w:rPr>
          <w:rFonts w:ascii="Arial" w:hAnsi="Arial" w:cs="Arial"/>
        </w:rPr>
      </w:pPr>
      <w:r w:rsidRPr="00BA49DC">
        <w:rPr>
          <w:rFonts w:ascii="Arial" w:hAnsi="Arial" w:cs="Arial"/>
        </w:rPr>
        <w:t>C502</w:t>
      </w:r>
      <w:r w:rsidRPr="00BA49DC">
        <w:rPr>
          <w:rFonts w:ascii="Arial" w:hAnsi="Arial" w:cs="Arial"/>
        </w:rPr>
        <w:tab/>
      </w:r>
      <w:r w:rsidRPr="00BA49DC">
        <w:rPr>
          <w:rFonts w:ascii="Arial" w:hAnsi="Arial" w:cs="Arial"/>
        </w:rPr>
        <w:tab/>
      </w:r>
      <w:r w:rsidRPr="00BA49DC">
        <w:rPr>
          <w:rFonts w:ascii="Arial" w:hAnsi="Arial" w:cs="Arial"/>
        </w:rPr>
        <w:tab/>
        <w:t>Dryer Scrubber</w:t>
      </w:r>
    </w:p>
    <w:p w14:paraId="151693B1" w14:textId="77777777" w:rsidR="00114806" w:rsidRPr="00114806" w:rsidRDefault="00114806" w:rsidP="00BA49DC">
      <w:pPr>
        <w:ind w:left="426" w:hanging="426"/>
        <w:rPr>
          <w:rFonts w:ascii="Arial" w:hAnsi="Arial" w:cs="Arial"/>
        </w:rPr>
      </w:pPr>
    </w:p>
    <w:p w14:paraId="1E2CADE4" w14:textId="77777777" w:rsidR="00114806" w:rsidRPr="00114806" w:rsidRDefault="00114806" w:rsidP="00BA49DC">
      <w:pPr>
        <w:ind w:left="426" w:hanging="426"/>
        <w:rPr>
          <w:rFonts w:ascii="Arial" w:hAnsi="Arial" w:cs="Arial"/>
        </w:rPr>
      </w:pPr>
    </w:p>
    <w:p w14:paraId="3317CD55" w14:textId="77777777" w:rsidR="00114806" w:rsidRPr="00114806" w:rsidRDefault="00114806" w:rsidP="00BA49DC">
      <w:pPr>
        <w:ind w:left="426" w:hanging="426"/>
        <w:rPr>
          <w:rFonts w:ascii="Arial" w:hAnsi="Arial" w:cs="Arial"/>
        </w:rPr>
      </w:pPr>
    </w:p>
    <w:p w14:paraId="332D16FD" w14:textId="66F7CD1B" w:rsidR="00114806" w:rsidRPr="00BA49DC" w:rsidRDefault="00114806" w:rsidP="00BA49DC">
      <w:pPr>
        <w:ind w:left="426" w:hanging="426"/>
        <w:rPr>
          <w:rFonts w:ascii="Arial" w:hAnsi="Arial" w:cs="Arial"/>
        </w:rPr>
      </w:pPr>
      <w:r w:rsidRPr="00BA49DC">
        <w:rPr>
          <w:rFonts w:ascii="Arial" w:hAnsi="Arial" w:cs="Arial"/>
          <w:b/>
          <w:bCs/>
          <w:u w:val="single"/>
        </w:rPr>
        <w:t>HEAT EXCHANGERS</w:t>
      </w:r>
    </w:p>
    <w:p w14:paraId="63D7AAF8" w14:textId="77777777" w:rsidR="00114806" w:rsidRPr="00114806" w:rsidRDefault="00114806" w:rsidP="00BA49DC">
      <w:pPr>
        <w:ind w:left="426" w:hanging="426"/>
        <w:rPr>
          <w:rFonts w:ascii="Arial" w:hAnsi="Arial" w:cs="Arial"/>
        </w:rPr>
      </w:pPr>
    </w:p>
    <w:p w14:paraId="63C6DBBC" w14:textId="33DF077F" w:rsidR="00114806" w:rsidRPr="00BA49DC" w:rsidRDefault="00114806" w:rsidP="00BA49DC">
      <w:pPr>
        <w:ind w:left="426" w:hanging="426"/>
        <w:rPr>
          <w:rFonts w:ascii="Arial" w:hAnsi="Arial" w:cs="Arial"/>
        </w:rPr>
      </w:pPr>
      <w:r w:rsidRPr="00BA49DC">
        <w:rPr>
          <w:rFonts w:ascii="Arial" w:hAnsi="Arial" w:cs="Arial"/>
        </w:rPr>
        <w:t>E 101</w:t>
      </w:r>
      <w:r w:rsidRPr="00BA49DC">
        <w:rPr>
          <w:rFonts w:ascii="Arial" w:hAnsi="Arial" w:cs="Arial"/>
        </w:rPr>
        <w:tab/>
      </w:r>
      <w:r w:rsidRPr="00BA49DC">
        <w:rPr>
          <w:rFonts w:ascii="Arial" w:hAnsi="Arial" w:cs="Arial"/>
        </w:rPr>
        <w:tab/>
      </w:r>
      <w:r w:rsidRPr="00BA49DC">
        <w:rPr>
          <w:rFonts w:ascii="Arial" w:hAnsi="Arial" w:cs="Arial"/>
        </w:rPr>
        <w:tab/>
        <w:t>V103 Jacket Water Heater</w:t>
      </w:r>
    </w:p>
    <w:p w14:paraId="5EE8ADDC" w14:textId="77777777" w:rsidR="00114806" w:rsidRPr="00114806" w:rsidRDefault="00114806" w:rsidP="00BA49DC">
      <w:pPr>
        <w:ind w:left="426" w:hanging="426"/>
        <w:rPr>
          <w:rFonts w:ascii="Arial" w:hAnsi="Arial" w:cs="Arial"/>
        </w:rPr>
      </w:pPr>
    </w:p>
    <w:p w14:paraId="1F62C6B6" w14:textId="182D8E55" w:rsidR="00114806" w:rsidRPr="00BA49DC" w:rsidRDefault="00114806" w:rsidP="00BA49DC">
      <w:pPr>
        <w:ind w:left="426" w:hanging="426"/>
        <w:rPr>
          <w:rFonts w:ascii="Arial" w:hAnsi="Arial" w:cs="Arial"/>
        </w:rPr>
      </w:pPr>
      <w:r w:rsidRPr="00BA49DC">
        <w:rPr>
          <w:rFonts w:ascii="Arial" w:hAnsi="Arial" w:cs="Arial"/>
        </w:rPr>
        <w:t>E 201</w:t>
      </w:r>
      <w:r w:rsidRPr="00BA49DC">
        <w:rPr>
          <w:rFonts w:ascii="Arial" w:hAnsi="Arial" w:cs="Arial"/>
        </w:rPr>
        <w:tab/>
      </w:r>
      <w:r w:rsidRPr="00BA49DC">
        <w:rPr>
          <w:rFonts w:ascii="Arial" w:hAnsi="Arial" w:cs="Arial"/>
        </w:rPr>
        <w:tab/>
      </w:r>
      <w:r w:rsidRPr="00BA49DC">
        <w:rPr>
          <w:rFonts w:ascii="Arial" w:hAnsi="Arial" w:cs="Arial"/>
        </w:rPr>
        <w:tab/>
        <w:t>Prepoly Feed Cooler</w:t>
      </w:r>
    </w:p>
    <w:p w14:paraId="2B6DFC46" w14:textId="77777777" w:rsidR="00114806" w:rsidRPr="00114806" w:rsidRDefault="00114806" w:rsidP="00BA49DC">
      <w:pPr>
        <w:ind w:left="426" w:hanging="426"/>
        <w:rPr>
          <w:rFonts w:ascii="Arial" w:hAnsi="Arial" w:cs="Arial"/>
        </w:rPr>
      </w:pPr>
    </w:p>
    <w:p w14:paraId="3573E033" w14:textId="628558F0" w:rsidR="00114806" w:rsidRPr="00BA49DC" w:rsidRDefault="00114806" w:rsidP="00BA49DC">
      <w:pPr>
        <w:ind w:left="426" w:hanging="426"/>
        <w:rPr>
          <w:rFonts w:ascii="Arial" w:hAnsi="Arial" w:cs="Arial"/>
        </w:rPr>
      </w:pPr>
      <w:r w:rsidRPr="00BA49DC">
        <w:rPr>
          <w:rFonts w:ascii="Arial" w:hAnsi="Arial" w:cs="Arial"/>
        </w:rPr>
        <w:t>E 202</w:t>
      </w:r>
      <w:r w:rsidRPr="00BA49DC">
        <w:rPr>
          <w:rFonts w:ascii="Arial" w:hAnsi="Arial" w:cs="Arial"/>
        </w:rPr>
        <w:tab/>
      </w:r>
      <w:r w:rsidRPr="00BA49DC">
        <w:rPr>
          <w:rFonts w:ascii="Arial" w:hAnsi="Arial" w:cs="Arial"/>
        </w:rPr>
        <w:tab/>
      </w:r>
      <w:r w:rsidRPr="00BA49DC">
        <w:rPr>
          <w:rFonts w:ascii="Arial" w:hAnsi="Arial" w:cs="Arial"/>
        </w:rPr>
        <w:tab/>
        <w:t>Reactor Jacket Water Cooler</w:t>
      </w:r>
    </w:p>
    <w:p w14:paraId="396CC50B" w14:textId="77777777" w:rsidR="00114806" w:rsidRPr="00114806" w:rsidRDefault="00114806" w:rsidP="00BA49DC">
      <w:pPr>
        <w:ind w:left="426" w:hanging="426"/>
        <w:rPr>
          <w:rFonts w:ascii="Arial" w:hAnsi="Arial" w:cs="Arial"/>
        </w:rPr>
      </w:pPr>
    </w:p>
    <w:p w14:paraId="1CCFF989" w14:textId="0CEF401D" w:rsidR="00114806" w:rsidRPr="00BA49DC" w:rsidRDefault="00114806" w:rsidP="00BA49DC">
      <w:pPr>
        <w:ind w:left="426" w:hanging="426"/>
        <w:rPr>
          <w:rFonts w:ascii="Arial" w:hAnsi="Arial" w:cs="Arial"/>
        </w:rPr>
      </w:pPr>
      <w:r w:rsidRPr="00BA49DC">
        <w:rPr>
          <w:rFonts w:ascii="Arial" w:hAnsi="Arial" w:cs="Arial"/>
        </w:rPr>
        <w:t>E 203</w:t>
      </w:r>
      <w:r w:rsidRPr="00BA49DC">
        <w:rPr>
          <w:rFonts w:ascii="Arial" w:hAnsi="Arial" w:cs="Arial"/>
        </w:rPr>
        <w:tab/>
      </w:r>
      <w:r w:rsidRPr="00BA49DC">
        <w:rPr>
          <w:rFonts w:ascii="Arial" w:hAnsi="Arial" w:cs="Arial"/>
        </w:rPr>
        <w:tab/>
      </w:r>
      <w:r w:rsidRPr="00BA49DC">
        <w:rPr>
          <w:rFonts w:ascii="Arial" w:hAnsi="Arial" w:cs="Arial"/>
        </w:rPr>
        <w:tab/>
        <w:t>Propylene Vaporizer of V 202</w:t>
      </w:r>
    </w:p>
    <w:p w14:paraId="71A4BBA2" w14:textId="77777777" w:rsidR="00114806" w:rsidRPr="00114806" w:rsidRDefault="00114806" w:rsidP="00BA49DC">
      <w:pPr>
        <w:ind w:left="426" w:hanging="426"/>
        <w:rPr>
          <w:rFonts w:ascii="Arial" w:hAnsi="Arial" w:cs="Arial"/>
        </w:rPr>
      </w:pPr>
    </w:p>
    <w:p w14:paraId="57BF1EE6" w14:textId="22DC3BA2" w:rsidR="00114806" w:rsidRPr="00BA49DC" w:rsidRDefault="00114806" w:rsidP="00BA49DC">
      <w:pPr>
        <w:ind w:left="426" w:hanging="426"/>
        <w:rPr>
          <w:rFonts w:ascii="Arial" w:hAnsi="Arial" w:cs="Arial"/>
        </w:rPr>
      </w:pPr>
      <w:r w:rsidRPr="00BA49DC">
        <w:rPr>
          <w:rFonts w:ascii="Arial" w:hAnsi="Arial" w:cs="Arial"/>
        </w:rPr>
        <w:t>E 301</w:t>
      </w:r>
      <w:r w:rsidRPr="00BA49DC">
        <w:rPr>
          <w:rFonts w:ascii="Arial" w:hAnsi="Arial" w:cs="Arial"/>
        </w:rPr>
        <w:tab/>
      </w:r>
      <w:r w:rsidRPr="00BA49DC">
        <w:rPr>
          <w:rFonts w:ascii="Arial" w:hAnsi="Arial" w:cs="Arial"/>
        </w:rPr>
        <w:tab/>
      </w:r>
      <w:r w:rsidRPr="00BA49DC">
        <w:rPr>
          <w:rFonts w:ascii="Arial" w:hAnsi="Arial" w:cs="Arial"/>
        </w:rPr>
        <w:tab/>
        <w:t>Propylene Condenser of C 301</w:t>
      </w:r>
    </w:p>
    <w:p w14:paraId="5A1150DE" w14:textId="77777777" w:rsidR="00114806" w:rsidRPr="00114806" w:rsidRDefault="00114806" w:rsidP="00BA49DC">
      <w:pPr>
        <w:ind w:left="426" w:hanging="426"/>
        <w:rPr>
          <w:rFonts w:ascii="Arial" w:hAnsi="Arial" w:cs="Arial"/>
        </w:rPr>
      </w:pPr>
    </w:p>
    <w:p w14:paraId="65584364" w14:textId="1910E281" w:rsidR="00114806" w:rsidRPr="00BA49DC" w:rsidRDefault="00114806" w:rsidP="00BA49DC">
      <w:pPr>
        <w:ind w:left="426" w:hanging="426"/>
        <w:rPr>
          <w:rFonts w:ascii="Arial" w:hAnsi="Arial" w:cs="Arial"/>
        </w:rPr>
      </w:pPr>
      <w:r w:rsidRPr="00BA49DC">
        <w:rPr>
          <w:rFonts w:ascii="Arial" w:hAnsi="Arial" w:cs="Arial"/>
        </w:rPr>
        <w:t>E 302</w:t>
      </w:r>
      <w:r w:rsidRPr="00BA49DC">
        <w:rPr>
          <w:rFonts w:ascii="Arial" w:hAnsi="Arial" w:cs="Arial"/>
        </w:rPr>
        <w:tab/>
      </w:r>
      <w:r w:rsidRPr="00BA49DC">
        <w:rPr>
          <w:rFonts w:ascii="Arial" w:hAnsi="Arial" w:cs="Arial"/>
        </w:rPr>
        <w:tab/>
      </w:r>
      <w:r w:rsidRPr="00BA49DC">
        <w:rPr>
          <w:rFonts w:ascii="Arial" w:hAnsi="Arial" w:cs="Arial"/>
        </w:rPr>
        <w:tab/>
        <w:t>Propylene Vaporizer of V 304</w:t>
      </w:r>
    </w:p>
    <w:p w14:paraId="061E3F01" w14:textId="77777777" w:rsidR="00114806" w:rsidRPr="00114806" w:rsidRDefault="00114806" w:rsidP="00BA49DC">
      <w:pPr>
        <w:ind w:left="426" w:hanging="426"/>
        <w:rPr>
          <w:rFonts w:ascii="Arial" w:hAnsi="Arial" w:cs="Arial"/>
        </w:rPr>
      </w:pPr>
    </w:p>
    <w:p w14:paraId="5163BD83" w14:textId="73EF58A7" w:rsidR="00114806" w:rsidRPr="00BA49DC" w:rsidRDefault="00114806" w:rsidP="00BA49DC">
      <w:pPr>
        <w:ind w:left="426" w:hanging="426"/>
        <w:rPr>
          <w:rFonts w:ascii="Arial" w:hAnsi="Arial" w:cs="Arial"/>
        </w:rPr>
      </w:pPr>
      <w:r w:rsidRPr="00BA49DC">
        <w:rPr>
          <w:rFonts w:ascii="Arial" w:hAnsi="Arial" w:cs="Arial"/>
        </w:rPr>
        <w:t>E 303</w:t>
      </w:r>
      <w:r w:rsidRPr="00BA49DC">
        <w:rPr>
          <w:rFonts w:ascii="Arial" w:hAnsi="Arial" w:cs="Arial"/>
        </w:rPr>
        <w:tab/>
      </w:r>
      <w:r w:rsidRPr="00BA49DC">
        <w:rPr>
          <w:rFonts w:ascii="Arial" w:hAnsi="Arial" w:cs="Arial"/>
        </w:rPr>
        <w:tab/>
      </w:r>
      <w:r w:rsidRPr="00BA49DC">
        <w:rPr>
          <w:rFonts w:ascii="Arial" w:hAnsi="Arial" w:cs="Arial"/>
        </w:rPr>
        <w:tab/>
        <w:t>Propylene Scrubber Reboiler</w:t>
      </w:r>
    </w:p>
    <w:p w14:paraId="7A6A349C" w14:textId="77777777" w:rsidR="00114806" w:rsidRPr="00114806" w:rsidRDefault="00114806" w:rsidP="00BA49DC">
      <w:pPr>
        <w:ind w:left="426" w:hanging="426"/>
        <w:rPr>
          <w:rFonts w:ascii="Arial" w:hAnsi="Arial" w:cs="Arial"/>
        </w:rPr>
      </w:pPr>
    </w:p>
    <w:p w14:paraId="577145B3" w14:textId="4AD438A2" w:rsidR="00114806" w:rsidRPr="00BA49DC" w:rsidRDefault="00114806" w:rsidP="00BA49DC">
      <w:pPr>
        <w:ind w:left="426" w:hanging="426"/>
        <w:rPr>
          <w:rFonts w:ascii="Arial" w:hAnsi="Arial" w:cs="Arial"/>
        </w:rPr>
      </w:pPr>
      <w:r w:rsidRPr="00BA49DC">
        <w:rPr>
          <w:rFonts w:ascii="Arial" w:hAnsi="Arial" w:cs="Arial"/>
        </w:rPr>
        <w:t>E 304</w:t>
      </w:r>
      <w:r w:rsidRPr="00BA49DC">
        <w:rPr>
          <w:rFonts w:ascii="Arial" w:hAnsi="Arial" w:cs="Arial"/>
        </w:rPr>
        <w:tab/>
      </w:r>
      <w:r w:rsidRPr="00BA49DC">
        <w:rPr>
          <w:rFonts w:ascii="Arial" w:hAnsi="Arial" w:cs="Arial"/>
        </w:rPr>
        <w:tab/>
      </w:r>
      <w:r w:rsidRPr="00BA49DC">
        <w:rPr>
          <w:rFonts w:ascii="Arial" w:hAnsi="Arial" w:cs="Arial"/>
        </w:rPr>
        <w:tab/>
        <w:t>Recycle Gas Cooler of C 302</w:t>
      </w:r>
    </w:p>
    <w:p w14:paraId="2F8BB5C7" w14:textId="77777777" w:rsidR="00114806" w:rsidRPr="00114806" w:rsidRDefault="00114806" w:rsidP="00BA49DC">
      <w:pPr>
        <w:ind w:left="426" w:hanging="426"/>
        <w:rPr>
          <w:rFonts w:ascii="Arial" w:hAnsi="Arial" w:cs="Arial"/>
        </w:rPr>
      </w:pPr>
    </w:p>
    <w:p w14:paraId="1DC94D4A" w14:textId="3DE4B2C9" w:rsidR="00114806" w:rsidRPr="00BA49DC" w:rsidRDefault="00114806" w:rsidP="00BA49DC">
      <w:pPr>
        <w:ind w:left="426" w:hanging="426"/>
        <w:rPr>
          <w:rFonts w:ascii="Arial" w:hAnsi="Arial" w:cs="Arial"/>
        </w:rPr>
      </w:pPr>
      <w:r w:rsidRPr="00BA49DC">
        <w:rPr>
          <w:rFonts w:ascii="Arial" w:hAnsi="Arial" w:cs="Arial"/>
        </w:rPr>
        <w:t>E 305</w:t>
      </w:r>
      <w:r w:rsidRPr="00BA49DC">
        <w:rPr>
          <w:rFonts w:ascii="Arial" w:hAnsi="Arial" w:cs="Arial"/>
        </w:rPr>
        <w:tab/>
      </w:r>
      <w:r w:rsidRPr="00BA49DC">
        <w:rPr>
          <w:rFonts w:ascii="Arial" w:hAnsi="Arial" w:cs="Arial"/>
        </w:rPr>
        <w:tab/>
      </w:r>
      <w:r w:rsidRPr="00BA49DC">
        <w:rPr>
          <w:rFonts w:ascii="Arial" w:hAnsi="Arial" w:cs="Arial"/>
        </w:rPr>
        <w:tab/>
        <w:t>Feed  Pump Cooler of V 304</w:t>
      </w:r>
    </w:p>
    <w:p w14:paraId="4EA6D9FC" w14:textId="77777777" w:rsidR="00114806" w:rsidRPr="00114806" w:rsidRDefault="00114806" w:rsidP="00BA49DC">
      <w:pPr>
        <w:ind w:left="426" w:hanging="426"/>
        <w:rPr>
          <w:rFonts w:ascii="Arial" w:hAnsi="Arial" w:cs="Arial"/>
        </w:rPr>
      </w:pPr>
    </w:p>
    <w:p w14:paraId="72058B09" w14:textId="35299348" w:rsidR="00114806" w:rsidRPr="00BA49DC" w:rsidRDefault="00114806" w:rsidP="00BA49DC">
      <w:pPr>
        <w:ind w:left="426" w:hanging="426"/>
        <w:rPr>
          <w:rFonts w:ascii="Arial" w:hAnsi="Arial" w:cs="Arial"/>
        </w:rPr>
      </w:pPr>
      <w:r w:rsidRPr="00BA49DC">
        <w:rPr>
          <w:rFonts w:ascii="Arial" w:hAnsi="Arial" w:cs="Arial"/>
        </w:rPr>
        <w:t>E 306</w:t>
      </w:r>
      <w:r w:rsidRPr="00BA49DC">
        <w:rPr>
          <w:rFonts w:ascii="Arial" w:hAnsi="Arial" w:cs="Arial"/>
        </w:rPr>
        <w:tab/>
      </w:r>
      <w:r w:rsidRPr="00BA49DC">
        <w:rPr>
          <w:rFonts w:ascii="Arial" w:hAnsi="Arial" w:cs="Arial"/>
        </w:rPr>
        <w:tab/>
      </w:r>
      <w:r w:rsidRPr="00BA49DC">
        <w:rPr>
          <w:rFonts w:ascii="Arial" w:hAnsi="Arial" w:cs="Arial"/>
        </w:rPr>
        <w:tab/>
        <w:t>Polymer Heater Flash Lines</w:t>
      </w:r>
    </w:p>
    <w:p w14:paraId="59B3C716" w14:textId="77777777" w:rsidR="00114806" w:rsidRPr="00114806" w:rsidRDefault="00114806" w:rsidP="00BA49DC">
      <w:pPr>
        <w:ind w:left="426" w:hanging="426"/>
        <w:rPr>
          <w:rFonts w:ascii="Arial" w:hAnsi="Arial" w:cs="Arial"/>
        </w:rPr>
      </w:pPr>
    </w:p>
    <w:p w14:paraId="60E989B5" w14:textId="59D79F0F" w:rsidR="00114806" w:rsidRPr="00BA49DC" w:rsidRDefault="00114806" w:rsidP="00BA49DC">
      <w:pPr>
        <w:ind w:left="426" w:hanging="426"/>
        <w:rPr>
          <w:rFonts w:ascii="Arial" w:hAnsi="Arial" w:cs="Arial"/>
        </w:rPr>
      </w:pPr>
      <w:r w:rsidRPr="00BA49DC">
        <w:rPr>
          <w:rFonts w:ascii="Arial" w:hAnsi="Arial" w:cs="Arial"/>
        </w:rPr>
        <w:t>E 501</w:t>
      </w:r>
      <w:r w:rsidRPr="00BA49DC">
        <w:rPr>
          <w:rFonts w:ascii="Arial" w:hAnsi="Arial" w:cs="Arial"/>
        </w:rPr>
        <w:tab/>
      </w:r>
      <w:r w:rsidRPr="00BA49DC">
        <w:rPr>
          <w:rFonts w:ascii="Arial" w:hAnsi="Arial" w:cs="Arial"/>
        </w:rPr>
        <w:tab/>
      </w:r>
      <w:r w:rsidRPr="00BA49DC">
        <w:rPr>
          <w:rFonts w:ascii="Arial" w:hAnsi="Arial" w:cs="Arial"/>
        </w:rPr>
        <w:tab/>
        <w:t>Steamer Scrubber Condenser</w:t>
      </w:r>
    </w:p>
    <w:p w14:paraId="7A54C21C" w14:textId="77777777" w:rsidR="00114806" w:rsidRPr="00114806" w:rsidRDefault="00114806" w:rsidP="00BA49DC">
      <w:pPr>
        <w:ind w:left="426" w:hanging="426"/>
        <w:rPr>
          <w:rFonts w:ascii="Arial" w:hAnsi="Arial" w:cs="Arial"/>
        </w:rPr>
      </w:pPr>
    </w:p>
    <w:p w14:paraId="20A7B8D1" w14:textId="4368D77F" w:rsidR="00114806" w:rsidRPr="00BA49DC" w:rsidRDefault="00114806" w:rsidP="00BA49DC">
      <w:pPr>
        <w:ind w:left="426" w:hanging="426"/>
        <w:rPr>
          <w:rFonts w:ascii="Arial" w:hAnsi="Arial" w:cs="Arial"/>
        </w:rPr>
      </w:pPr>
      <w:r w:rsidRPr="00BA49DC">
        <w:rPr>
          <w:rFonts w:ascii="Arial" w:hAnsi="Arial" w:cs="Arial"/>
        </w:rPr>
        <w:t>E 502</w:t>
      </w:r>
      <w:r w:rsidRPr="00BA49DC">
        <w:rPr>
          <w:rFonts w:ascii="Arial" w:hAnsi="Arial" w:cs="Arial"/>
        </w:rPr>
        <w:tab/>
      </w:r>
      <w:r w:rsidRPr="00BA49DC">
        <w:rPr>
          <w:rFonts w:ascii="Arial" w:hAnsi="Arial" w:cs="Arial"/>
        </w:rPr>
        <w:tab/>
      </w:r>
      <w:r w:rsidRPr="00BA49DC">
        <w:rPr>
          <w:rFonts w:ascii="Arial" w:hAnsi="Arial" w:cs="Arial"/>
        </w:rPr>
        <w:tab/>
        <w:t>Dryer Loop Cooler</w:t>
      </w:r>
    </w:p>
    <w:p w14:paraId="5D69DB27" w14:textId="77777777" w:rsidR="00114806" w:rsidRPr="00114806" w:rsidRDefault="00114806" w:rsidP="00BA49DC">
      <w:pPr>
        <w:ind w:left="426" w:hanging="426"/>
        <w:rPr>
          <w:rFonts w:ascii="Arial" w:hAnsi="Arial" w:cs="Arial"/>
        </w:rPr>
      </w:pPr>
    </w:p>
    <w:p w14:paraId="41094DF8" w14:textId="71AAEE9F" w:rsidR="00114806" w:rsidRPr="00BA49DC" w:rsidRDefault="00114806" w:rsidP="00BA49DC">
      <w:pPr>
        <w:ind w:left="426" w:hanging="426"/>
        <w:rPr>
          <w:rFonts w:ascii="Arial" w:hAnsi="Arial" w:cs="Arial"/>
        </w:rPr>
      </w:pPr>
      <w:r w:rsidRPr="00BA49DC">
        <w:rPr>
          <w:rFonts w:ascii="Arial" w:hAnsi="Arial" w:cs="Arial"/>
        </w:rPr>
        <w:t>E 503A/S</w:t>
      </w:r>
      <w:r w:rsidRPr="00BA49DC">
        <w:rPr>
          <w:rFonts w:ascii="Arial" w:hAnsi="Arial" w:cs="Arial"/>
        </w:rPr>
        <w:tab/>
      </w:r>
      <w:r w:rsidRPr="00BA49DC">
        <w:rPr>
          <w:rFonts w:ascii="Arial" w:hAnsi="Arial" w:cs="Arial"/>
        </w:rPr>
        <w:tab/>
        <w:t>N2 Heater of Dryer</w:t>
      </w:r>
    </w:p>
    <w:p w14:paraId="1D010507" w14:textId="12CEF8BF" w:rsidR="00114806" w:rsidRPr="00114806" w:rsidRDefault="00114806" w:rsidP="00BA49DC">
      <w:pPr>
        <w:ind w:left="426" w:hanging="426"/>
        <w:rPr>
          <w:rFonts w:ascii="Arial" w:hAnsi="Arial" w:cs="Arial"/>
        </w:rPr>
      </w:pPr>
    </w:p>
    <w:p w14:paraId="4B2AA087" w14:textId="77777777" w:rsidR="00114806" w:rsidRPr="00BA49DC" w:rsidRDefault="00114806" w:rsidP="00BA49DC">
      <w:pPr>
        <w:ind w:left="426" w:hanging="426"/>
        <w:rPr>
          <w:rFonts w:ascii="Arial" w:hAnsi="Arial" w:cs="Arial"/>
        </w:rPr>
      </w:pPr>
      <w:r w:rsidRPr="00BA49DC">
        <w:rPr>
          <w:rFonts w:ascii="Arial" w:hAnsi="Arial" w:cs="Arial"/>
        </w:rPr>
        <w:t>E 504</w:t>
      </w:r>
      <w:r w:rsidRPr="00BA49DC">
        <w:rPr>
          <w:rFonts w:ascii="Arial" w:hAnsi="Arial" w:cs="Arial"/>
        </w:rPr>
        <w:tab/>
      </w:r>
      <w:r w:rsidRPr="00BA49DC">
        <w:rPr>
          <w:rFonts w:ascii="Arial" w:hAnsi="Arial" w:cs="Arial"/>
        </w:rPr>
        <w:tab/>
      </w:r>
      <w:r w:rsidRPr="00BA49DC">
        <w:rPr>
          <w:rFonts w:ascii="Arial" w:hAnsi="Arial" w:cs="Arial"/>
        </w:rPr>
        <w:tab/>
        <w:t>Off Gas Cooler of K501 A/S</w:t>
      </w:r>
    </w:p>
    <w:p w14:paraId="3D5D43B8" w14:textId="77777777" w:rsidR="00114806" w:rsidRPr="00114806" w:rsidRDefault="00114806" w:rsidP="00BA49DC">
      <w:pPr>
        <w:ind w:left="426" w:hanging="426"/>
        <w:rPr>
          <w:rFonts w:ascii="Arial" w:hAnsi="Arial" w:cs="Arial"/>
        </w:rPr>
      </w:pPr>
    </w:p>
    <w:p w14:paraId="3DFBBA2B" w14:textId="0A037871" w:rsidR="00114806" w:rsidRPr="00BA49DC" w:rsidRDefault="00114806" w:rsidP="00BA49DC">
      <w:pPr>
        <w:ind w:left="426" w:hanging="426"/>
        <w:rPr>
          <w:rFonts w:ascii="Arial" w:hAnsi="Arial" w:cs="Arial"/>
        </w:rPr>
      </w:pPr>
      <w:r w:rsidRPr="00BA49DC">
        <w:rPr>
          <w:rFonts w:ascii="Arial" w:hAnsi="Arial" w:cs="Arial"/>
        </w:rPr>
        <w:t>E 601</w:t>
      </w:r>
      <w:r w:rsidRPr="00BA49DC">
        <w:rPr>
          <w:rFonts w:ascii="Arial" w:hAnsi="Arial" w:cs="Arial"/>
        </w:rPr>
        <w:tab/>
      </w:r>
      <w:r w:rsidRPr="00BA49DC">
        <w:rPr>
          <w:rFonts w:ascii="Arial" w:hAnsi="Arial" w:cs="Arial"/>
        </w:rPr>
        <w:tab/>
      </w:r>
      <w:r w:rsidRPr="00BA49DC">
        <w:rPr>
          <w:rFonts w:ascii="Arial" w:hAnsi="Arial" w:cs="Arial"/>
        </w:rPr>
        <w:tab/>
        <w:t>Blowers Intake Cooler (B 602 A/S)</w:t>
      </w:r>
    </w:p>
    <w:p w14:paraId="7D21D2AB" w14:textId="77777777" w:rsidR="00114806" w:rsidRPr="00114806" w:rsidRDefault="00114806" w:rsidP="00BA49DC">
      <w:pPr>
        <w:ind w:left="426" w:hanging="426"/>
        <w:rPr>
          <w:rFonts w:ascii="Arial" w:hAnsi="Arial" w:cs="Arial"/>
        </w:rPr>
      </w:pPr>
    </w:p>
    <w:p w14:paraId="159BDC2A" w14:textId="6AE59648" w:rsidR="00114806" w:rsidRPr="00BA49DC" w:rsidRDefault="00114806" w:rsidP="00BA49DC">
      <w:pPr>
        <w:ind w:left="426" w:hanging="426"/>
        <w:rPr>
          <w:rFonts w:ascii="Arial" w:hAnsi="Arial" w:cs="Arial"/>
        </w:rPr>
      </w:pPr>
      <w:r w:rsidRPr="00BA49DC">
        <w:rPr>
          <w:rFonts w:ascii="Arial" w:hAnsi="Arial" w:cs="Arial"/>
        </w:rPr>
        <w:t>E 602A/S</w:t>
      </w:r>
      <w:r w:rsidRPr="00BA49DC">
        <w:rPr>
          <w:rFonts w:ascii="Arial" w:hAnsi="Arial" w:cs="Arial"/>
        </w:rPr>
        <w:tab/>
      </w:r>
      <w:r w:rsidRPr="00BA49DC">
        <w:rPr>
          <w:rFonts w:ascii="Arial" w:hAnsi="Arial" w:cs="Arial"/>
        </w:rPr>
        <w:tab/>
        <w:t>Cutting Water Cooler Extruder</w:t>
      </w:r>
    </w:p>
    <w:p w14:paraId="1759FC6B" w14:textId="77777777" w:rsidR="00114806" w:rsidRPr="00114806" w:rsidRDefault="00114806" w:rsidP="00BA49DC">
      <w:pPr>
        <w:ind w:left="426" w:hanging="426"/>
        <w:rPr>
          <w:rFonts w:ascii="Arial" w:hAnsi="Arial" w:cs="Arial"/>
        </w:rPr>
      </w:pPr>
    </w:p>
    <w:p w14:paraId="72356172" w14:textId="66C0571B" w:rsidR="00114806" w:rsidRPr="00BA49DC" w:rsidRDefault="00114806" w:rsidP="00BA49DC">
      <w:pPr>
        <w:ind w:left="426" w:hanging="426"/>
        <w:rPr>
          <w:rFonts w:ascii="Arial" w:hAnsi="Arial" w:cs="Arial"/>
        </w:rPr>
      </w:pPr>
      <w:r w:rsidRPr="00BA49DC">
        <w:rPr>
          <w:rFonts w:ascii="Arial" w:hAnsi="Arial" w:cs="Arial"/>
        </w:rPr>
        <w:t>E 603</w:t>
      </w:r>
      <w:r w:rsidRPr="00BA49DC">
        <w:rPr>
          <w:rFonts w:ascii="Arial" w:hAnsi="Arial" w:cs="Arial"/>
        </w:rPr>
        <w:tab/>
      </w:r>
      <w:r w:rsidRPr="00BA49DC">
        <w:rPr>
          <w:rFonts w:ascii="Arial" w:hAnsi="Arial" w:cs="Arial"/>
        </w:rPr>
        <w:tab/>
      </w:r>
      <w:r w:rsidRPr="00BA49DC">
        <w:rPr>
          <w:rFonts w:ascii="Arial" w:hAnsi="Arial" w:cs="Arial"/>
        </w:rPr>
        <w:tab/>
        <w:t>Pneumatic Haulage Cooler (B603 A/S)</w:t>
      </w:r>
    </w:p>
    <w:p w14:paraId="04E844AF" w14:textId="77777777" w:rsidR="00114806" w:rsidRPr="00114806" w:rsidRDefault="00114806" w:rsidP="00BA49DC">
      <w:pPr>
        <w:ind w:left="426" w:hanging="426"/>
        <w:rPr>
          <w:rFonts w:ascii="Arial" w:hAnsi="Arial" w:cs="Arial"/>
        </w:rPr>
      </w:pPr>
    </w:p>
    <w:p w14:paraId="5D9FA133" w14:textId="1D2F5521" w:rsidR="00114806" w:rsidRPr="00BA49DC" w:rsidRDefault="00114806" w:rsidP="00BA49DC">
      <w:pPr>
        <w:ind w:left="426" w:hanging="426"/>
        <w:rPr>
          <w:rFonts w:ascii="Arial" w:hAnsi="Arial" w:cs="Arial"/>
        </w:rPr>
      </w:pPr>
      <w:r w:rsidRPr="00BA49DC">
        <w:rPr>
          <w:rFonts w:ascii="Arial" w:hAnsi="Arial" w:cs="Arial"/>
        </w:rPr>
        <w:t>E 604</w:t>
      </w:r>
      <w:r w:rsidRPr="00BA49DC">
        <w:rPr>
          <w:rFonts w:ascii="Arial" w:hAnsi="Arial" w:cs="Arial"/>
        </w:rPr>
        <w:tab/>
      </w:r>
      <w:r w:rsidRPr="00BA49DC">
        <w:rPr>
          <w:rFonts w:ascii="Arial" w:hAnsi="Arial" w:cs="Arial"/>
        </w:rPr>
        <w:tab/>
      </w:r>
      <w:r w:rsidRPr="00BA49DC">
        <w:rPr>
          <w:rFonts w:ascii="Arial" w:hAnsi="Arial" w:cs="Arial"/>
        </w:rPr>
        <w:tab/>
        <w:t>Blowers Delivery Cooler (B602A/S)</w:t>
      </w:r>
    </w:p>
    <w:p w14:paraId="4FF80123" w14:textId="77777777" w:rsidR="00114806" w:rsidRPr="00114806" w:rsidRDefault="00114806" w:rsidP="00BA49DC">
      <w:pPr>
        <w:ind w:left="426" w:hanging="426"/>
        <w:rPr>
          <w:rFonts w:ascii="Arial" w:hAnsi="Arial" w:cs="Arial"/>
        </w:rPr>
      </w:pPr>
    </w:p>
    <w:p w14:paraId="78506CDC" w14:textId="6867310B" w:rsidR="00114806" w:rsidRPr="00BA49DC" w:rsidRDefault="00114806" w:rsidP="00BA49DC">
      <w:pPr>
        <w:ind w:left="426" w:hanging="426"/>
        <w:rPr>
          <w:rFonts w:ascii="Arial" w:hAnsi="Arial" w:cs="Arial"/>
        </w:rPr>
      </w:pPr>
      <w:r w:rsidRPr="00BA49DC">
        <w:rPr>
          <w:rFonts w:ascii="Arial" w:hAnsi="Arial" w:cs="Arial"/>
        </w:rPr>
        <w:t>E 701</w:t>
      </w:r>
      <w:r w:rsidRPr="00BA49DC">
        <w:rPr>
          <w:rFonts w:ascii="Arial" w:hAnsi="Arial" w:cs="Arial"/>
        </w:rPr>
        <w:tab/>
      </w:r>
      <w:r w:rsidRPr="00BA49DC">
        <w:rPr>
          <w:rFonts w:ascii="Arial" w:hAnsi="Arial" w:cs="Arial"/>
        </w:rPr>
        <w:tab/>
      </w:r>
      <w:r w:rsidRPr="00BA49DC">
        <w:rPr>
          <w:rFonts w:ascii="Arial" w:hAnsi="Arial" w:cs="Arial"/>
        </w:rPr>
        <w:tab/>
        <w:t>Blower Cooler (B701A/S)</w:t>
      </w:r>
    </w:p>
    <w:p w14:paraId="406D2943" w14:textId="77777777" w:rsidR="00114806" w:rsidRPr="00114806" w:rsidRDefault="00114806" w:rsidP="00BA49DC">
      <w:pPr>
        <w:ind w:left="426" w:hanging="426"/>
        <w:rPr>
          <w:rFonts w:ascii="Arial" w:hAnsi="Arial" w:cs="Arial"/>
        </w:rPr>
      </w:pPr>
    </w:p>
    <w:p w14:paraId="36D4B433" w14:textId="77777777" w:rsidR="00114806" w:rsidRPr="00BA49DC" w:rsidRDefault="00114806" w:rsidP="00BA49DC">
      <w:pPr>
        <w:ind w:left="426" w:hanging="426"/>
        <w:rPr>
          <w:rFonts w:ascii="Arial" w:hAnsi="Arial" w:cs="Arial"/>
          <w:b/>
          <w:bCs/>
          <w:u w:val="single"/>
        </w:rPr>
      </w:pPr>
      <w:r w:rsidRPr="00BA49DC">
        <w:rPr>
          <w:rFonts w:ascii="Arial" w:hAnsi="Arial" w:cs="Arial"/>
        </w:rPr>
        <w:t>V.</w:t>
      </w:r>
      <w:r w:rsidRPr="00BA49DC">
        <w:rPr>
          <w:rFonts w:ascii="Arial" w:hAnsi="Arial" w:cs="Arial"/>
        </w:rPr>
        <w:tab/>
      </w:r>
      <w:r w:rsidRPr="00BA49DC">
        <w:rPr>
          <w:rFonts w:ascii="Arial" w:hAnsi="Arial" w:cs="Arial"/>
          <w:b/>
          <w:bCs/>
          <w:u w:val="single"/>
        </w:rPr>
        <w:t>FILTERS</w:t>
      </w:r>
    </w:p>
    <w:p w14:paraId="1911DF99" w14:textId="77777777" w:rsidR="00114806" w:rsidRPr="00114806" w:rsidRDefault="00114806" w:rsidP="00BA49DC">
      <w:pPr>
        <w:ind w:left="426" w:hanging="426"/>
        <w:rPr>
          <w:rFonts w:ascii="Arial" w:hAnsi="Arial" w:cs="Arial"/>
        </w:rPr>
      </w:pPr>
    </w:p>
    <w:p w14:paraId="5DBBA69B" w14:textId="00ABACA4" w:rsidR="00114806" w:rsidRPr="00BA49DC" w:rsidRDefault="00114806" w:rsidP="00BA49DC">
      <w:pPr>
        <w:ind w:left="426" w:hanging="426"/>
        <w:rPr>
          <w:rFonts w:ascii="Arial" w:hAnsi="Arial" w:cs="Arial"/>
        </w:rPr>
      </w:pPr>
      <w:r w:rsidRPr="00BA49DC">
        <w:rPr>
          <w:rFonts w:ascii="Arial" w:hAnsi="Arial" w:cs="Arial"/>
        </w:rPr>
        <w:t>F101</w:t>
      </w:r>
      <w:r w:rsidRPr="00BA49DC">
        <w:rPr>
          <w:rFonts w:ascii="Arial" w:hAnsi="Arial" w:cs="Arial"/>
        </w:rPr>
        <w:tab/>
      </w:r>
      <w:r w:rsidRPr="00BA49DC">
        <w:rPr>
          <w:rFonts w:ascii="Arial" w:hAnsi="Arial" w:cs="Arial"/>
        </w:rPr>
        <w:tab/>
      </w:r>
      <w:r w:rsidRPr="00BA49DC">
        <w:rPr>
          <w:rFonts w:ascii="Arial" w:hAnsi="Arial" w:cs="Arial"/>
        </w:rPr>
        <w:tab/>
        <w:t>Teal Filter</w:t>
      </w:r>
    </w:p>
    <w:p w14:paraId="02F360BA" w14:textId="77777777" w:rsidR="00114806" w:rsidRPr="00114806" w:rsidRDefault="00114806" w:rsidP="00BA49DC">
      <w:pPr>
        <w:ind w:left="426" w:hanging="426"/>
        <w:rPr>
          <w:rFonts w:ascii="Arial" w:hAnsi="Arial" w:cs="Arial"/>
        </w:rPr>
      </w:pPr>
    </w:p>
    <w:p w14:paraId="4DD27FEF" w14:textId="514A7D15" w:rsidR="00114806" w:rsidRPr="00BA49DC" w:rsidRDefault="00114806" w:rsidP="00BA49DC">
      <w:pPr>
        <w:ind w:left="426" w:hanging="426"/>
        <w:rPr>
          <w:rFonts w:ascii="Arial" w:hAnsi="Arial" w:cs="Arial"/>
        </w:rPr>
      </w:pPr>
      <w:r w:rsidRPr="00BA49DC">
        <w:rPr>
          <w:rFonts w:ascii="Arial" w:hAnsi="Arial" w:cs="Arial"/>
        </w:rPr>
        <w:t>F102</w:t>
      </w:r>
      <w:r w:rsidRPr="00BA49DC">
        <w:rPr>
          <w:rFonts w:ascii="Arial" w:hAnsi="Arial" w:cs="Arial"/>
        </w:rPr>
        <w:tab/>
      </w:r>
      <w:r w:rsidRPr="00BA49DC">
        <w:rPr>
          <w:rFonts w:ascii="Arial" w:hAnsi="Arial" w:cs="Arial"/>
        </w:rPr>
        <w:tab/>
      </w:r>
      <w:r w:rsidRPr="00BA49DC">
        <w:rPr>
          <w:rFonts w:ascii="Arial" w:hAnsi="Arial" w:cs="Arial"/>
        </w:rPr>
        <w:tab/>
        <w:t>Flushing Oil Filter in Teal area.</w:t>
      </w:r>
    </w:p>
    <w:p w14:paraId="1F82CECB" w14:textId="77777777" w:rsidR="00114806" w:rsidRPr="00114806" w:rsidRDefault="00114806" w:rsidP="00BA49DC">
      <w:pPr>
        <w:ind w:left="426" w:hanging="426"/>
        <w:rPr>
          <w:rFonts w:ascii="Arial" w:hAnsi="Arial" w:cs="Arial"/>
        </w:rPr>
      </w:pPr>
    </w:p>
    <w:p w14:paraId="7843F97D" w14:textId="405A579C" w:rsidR="00114806" w:rsidRPr="00BA49DC" w:rsidRDefault="00114806" w:rsidP="00BA49DC">
      <w:pPr>
        <w:ind w:left="426" w:hanging="426"/>
        <w:rPr>
          <w:rFonts w:ascii="Arial" w:hAnsi="Arial" w:cs="Arial"/>
        </w:rPr>
      </w:pPr>
      <w:r w:rsidRPr="00BA49DC">
        <w:rPr>
          <w:rFonts w:ascii="Arial" w:hAnsi="Arial" w:cs="Arial"/>
        </w:rPr>
        <w:t>F 103</w:t>
      </w:r>
      <w:r w:rsidRPr="00BA49DC">
        <w:rPr>
          <w:rFonts w:ascii="Arial" w:hAnsi="Arial" w:cs="Arial"/>
        </w:rPr>
        <w:tab/>
      </w:r>
      <w:r w:rsidRPr="00BA49DC">
        <w:rPr>
          <w:rFonts w:ascii="Arial" w:hAnsi="Arial" w:cs="Arial"/>
        </w:rPr>
        <w:tab/>
      </w:r>
      <w:r w:rsidRPr="00BA49DC">
        <w:rPr>
          <w:rFonts w:ascii="Arial" w:hAnsi="Arial" w:cs="Arial"/>
        </w:rPr>
        <w:tab/>
        <w:t>Donor Loading Filter.</w:t>
      </w:r>
    </w:p>
    <w:p w14:paraId="62C73601" w14:textId="77777777" w:rsidR="00114806" w:rsidRPr="00114806" w:rsidRDefault="00114806" w:rsidP="00BA49DC">
      <w:pPr>
        <w:ind w:left="426" w:hanging="426"/>
        <w:rPr>
          <w:rFonts w:ascii="Arial" w:hAnsi="Arial" w:cs="Arial"/>
        </w:rPr>
      </w:pPr>
    </w:p>
    <w:p w14:paraId="0F6FBF79" w14:textId="0105FDD1" w:rsidR="00114806" w:rsidRPr="00BA49DC" w:rsidRDefault="00114806" w:rsidP="00BA49DC">
      <w:pPr>
        <w:ind w:left="426" w:hanging="426"/>
        <w:rPr>
          <w:rFonts w:ascii="Arial" w:hAnsi="Arial" w:cs="Arial"/>
        </w:rPr>
      </w:pPr>
      <w:r w:rsidRPr="00BA49DC">
        <w:rPr>
          <w:rFonts w:ascii="Arial" w:hAnsi="Arial" w:cs="Arial"/>
        </w:rPr>
        <w:t>F104A/S</w:t>
      </w:r>
      <w:r w:rsidRPr="00BA49DC">
        <w:rPr>
          <w:rFonts w:ascii="Arial" w:hAnsi="Arial" w:cs="Arial"/>
        </w:rPr>
        <w:tab/>
      </w:r>
      <w:r w:rsidRPr="00BA49DC">
        <w:rPr>
          <w:rFonts w:ascii="Arial" w:hAnsi="Arial" w:cs="Arial"/>
        </w:rPr>
        <w:tab/>
        <w:t>Donor Filters</w:t>
      </w:r>
    </w:p>
    <w:p w14:paraId="4D114924" w14:textId="77777777" w:rsidR="00114806" w:rsidRPr="00114806" w:rsidRDefault="00114806" w:rsidP="00BA49DC">
      <w:pPr>
        <w:ind w:left="426" w:hanging="426"/>
        <w:rPr>
          <w:rFonts w:ascii="Arial" w:hAnsi="Arial" w:cs="Arial"/>
        </w:rPr>
      </w:pPr>
    </w:p>
    <w:p w14:paraId="2B2FCF28" w14:textId="6C10166A" w:rsidR="00114806" w:rsidRPr="00BA49DC" w:rsidRDefault="00114806" w:rsidP="00BA49DC">
      <w:pPr>
        <w:ind w:left="426" w:hanging="426"/>
        <w:rPr>
          <w:rFonts w:ascii="Arial" w:hAnsi="Arial" w:cs="Arial"/>
        </w:rPr>
      </w:pPr>
      <w:r w:rsidRPr="00BA49DC">
        <w:rPr>
          <w:rFonts w:ascii="Arial" w:hAnsi="Arial" w:cs="Arial"/>
        </w:rPr>
        <w:t>F 105</w:t>
      </w:r>
      <w:r w:rsidRPr="00BA49DC">
        <w:rPr>
          <w:rFonts w:ascii="Arial" w:hAnsi="Arial" w:cs="Arial"/>
        </w:rPr>
        <w:tab/>
      </w:r>
      <w:r w:rsidRPr="00BA49DC">
        <w:rPr>
          <w:rFonts w:ascii="Arial" w:hAnsi="Arial" w:cs="Arial"/>
        </w:rPr>
        <w:tab/>
      </w:r>
      <w:r w:rsidRPr="00BA49DC">
        <w:rPr>
          <w:rFonts w:ascii="Arial" w:hAnsi="Arial" w:cs="Arial"/>
        </w:rPr>
        <w:tab/>
        <w:t>Oil / Grease Filter</w:t>
      </w:r>
    </w:p>
    <w:p w14:paraId="642B0CA4" w14:textId="77777777" w:rsidR="00114806" w:rsidRPr="00114806" w:rsidRDefault="00114806" w:rsidP="00BA49DC">
      <w:pPr>
        <w:ind w:left="426" w:hanging="426"/>
        <w:rPr>
          <w:rFonts w:ascii="Arial" w:hAnsi="Arial" w:cs="Arial"/>
        </w:rPr>
      </w:pPr>
    </w:p>
    <w:p w14:paraId="6290EAFC" w14:textId="4EBBA91F" w:rsidR="00114806" w:rsidRPr="00BA49DC" w:rsidRDefault="00114806" w:rsidP="00BA49DC">
      <w:pPr>
        <w:ind w:left="426" w:hanging="426"/>
        <w:rPr>
          <w:rFonts w:ascii="Arial" w:hAnsi="Arial" w:cs="Arial"/>
        </w:rPr>
      </w:pPr>
      <w:r w:rsidRPr="00BA49DC">
        <w:rPr>
          <w:rFonts w:ascii="Arial" w:hAnsi="Arial" w:cs="Arial"/>
        </w:rPr>
        <w:t>F 106</w:t>
      </w:r>
      <w:r w:rsidRPr="00BA49DC">
        <w:rPr>
          <w:rFonts w:ascii="Arial" w:hAnsi="Arial" w:cs="Arial"/>
        </w:rPr>
        <w:tab/>
      </w:r>
      <w:r w:rsidRPr="00BA49DC">
        <w:rPr>
          <w:rFonts w:ascii="Arial" w:hAnsi="Arial" w:cs="Arial"/>
        </w:rPr>
        <w:tab/>
      </w:r>
      <w:r w:rsidRPr="00BA49DC">
        <w:rPr>
          <w:rFonts w:ascii="Arial" w:hAnsi="Arial" w:cs="Arial"/>
        </w:rPr>
        <w:tab/>
        <w:t>Hydraulic Oil Filter</w:t>
      </w:r>
    </w:p>
    <w:p w14:paraId="6C93A59A" w14:textId="77777777" w:rsidR="00114806" w:rsidRPr="00114806" w:rsidRDefault="00114806" w:rsidP="00BA49DC">
      <w:pPr>
        <w:ind w:left="426" w:hanging="426"/>
        <w:rPr>
          <w:rFonts w:ascii="Arial" w:hAnsi="Arial" w:cs="Arial"/>
        </w:rPr>
      </w:pPr>
    </w:p>
    <w:p w14:paraId="7744FFE6" w14:textId="495BABE0" w:rsidR="00114806" w:rsidRPr="00BA49DC" w:rsidRDefault="00114806" w:rsidP="00BA49DC">
      <w:pPr>
        <w:ind w:left="426" w:hanging="426"/>
        <w:rPr>
          <w:rFonts w:ascii="Arial" w:hAnsi="Arial" w:cs="Arial"/>
        </w:rPr>
      </w:pPr>
      <w:r w:rsidRPr="00BA49DC">
        <w:rPr>
          <w:rFonts w:ascii="Arial" w:hAnsi="Arial" w:cs="Arial"/>
        </w:rPr>
        <w:t>F 107</w:t>
      </w:r>
      <w:r w:rsidRPr="00BA49DC">
        <w:rPr>
          <w:rFonts w:ascii="Arial" w:hAnsi="Arial" w:cs="Arial"/>
        </w:rPr>
        <w:tab/>
      </w:r>
      <w:r w:rsidRPr="00BA49DC">
        <w:rPr>
          <w:rFonts w:ascii="Arial" w:hAnsi="Arial" w:cs="Arial"/>
        </w:rPr>
        <w:tab/>
      </w:r>
      <w:r w:rsidRPr="00BA49DC">
        <w:rPr>
          <w:rFonts w:ascii="Arial" w:hAnsi="Arial" w:cs="Arial"/>
        </w:rPr>
        <w:tab/>
        <w:t>Hydraulic Oil Filter</w:t>
      </w:r>
    </w:p>
    <w:p w14:paraId="2D1A1D9B" w14:textId="77777777" w:rsidR="00114806" w:rsidRPr="00114806" w:rsidRDefault="00114806" w:rsidP="00BA49DC">
      <w:pPr>
        <w:ind w:left="426" w:hanging="426"/>
        <w:rPr>
          <w:rFonts w:ascii="Arial" w:hAnsi="Arial" w:cs="Arial"/>
        </w:rPr>
      </w:pPr>
    </w:p>
    <w:p w14:paraId="5DEE914F" w14:textId="62A6C765" w:rsidR="00114806" w:rsidRPr="00BA49DC" w:rsidRDefault="00114806" w:rsidP="00BA49DC">
      <w:pPr>
        <w:ind w:left="426" w:hanging="426"/>
        <w:rPr>
          <w:rFonts w:ascii="Arial" w:hAnsi="Arial" w:cs="Arial"/>
        </w:rPr>
      </w:pPr>
      <w:r w:rsidRPr="00BA49DC">
        <w:rPr>
          <w:rFonts w:ascii="Arial" w:hAnsi="Arial" w:cs="Arial"/>
        </w:rPr>
        <w:t>F 201 A/S</w:t>
      </w:r>
      <w:r w:rsidRPr="00BA49DC">
        <w:rPr>
          <w:rFonts w:ascii="Arial" w:hAnsi="Arial" w:cs="Arial"/>
        </w:rPr>
        <w:tab/>
      </w:r>
      <w:r w:rsidRPr="00BA49DC">
        <w:rPr>
          <w:rFonts w:ascii="Arial" w:hAnsi="Arial" w:cs="Arial"/>
        </w:rPr>
        <w:tab/>
        <w:t>Propylene Filters</w:t>
      </w:r>
    </w:p>
    <w:p w14:paraId="244960E9" w14:textId="77777777" w:rsidR="00114806" w:rsidRPr="00114806" w:rsidRDefault="00114806" w:rsidP="00BA49DC">
      <w:pPr>
        <w:ind w:left="426" w:hanging="426"/>
        <w:rPr>
          <w:rFonts w:ascii="Arial" w:hAnsi="Arial" w:cs="Arial"/>
        </w:rPr>
      </w:pPr>
    </w:p>
    <w:p w14:paraId="2E17A2FD" w14:textId="59EB1C62" w:rsidR="00114806" w:rsidRPr="00BA49DC" w:rsidRDefault="00114806" w:rsidP="00BA49DC">
      <w:pPr>
        <w:ind w:left="426" w:hanging="426"/>
        <w:rPr>
          <w:rFonts w:ascii="Arial" w:hAnsi="Arial" w:cs="Arial"/>
        </w:rPr>
      </w:pPr>
      <w:r w:rsidRPr="00BA49DC">
        <w:rPr>
          <w:rFonts w:ascii="Arial" w:hAnsi="Arial" w:cs="Arial"/>
        </w:rPr>
        <w:t>F 202 A/S</w:t>
      </w:r>
      <w:r w:rsidRPr="00BA49DC">
        <w:rPr>
          <w:rFonts w:ascii="Arial" w:hAnsi="Arial" w:cs="Arial"/>
        </w:rPr>
        <w:tab/>
      </w:r>
      <w:r w:rsidRPr="00BA49DC">
        <w:rPr>
          <w:rFonts w:ascii="Arial" w:hAnsi="Arial" w:cs="Arial"/>
        </w:rPr>
        <w:tab/>
        <w:t>Hydrogen Filters</w:t>
      </w:r>
    </w:p>
    <w:p w14:paraId="5BD47D4E" w14:textId="77777777" w:rsidR="00114806" w:rsidRPr="00114806" w:rsidRDefault="00114806" w:rsidP="00BA49DC">
      <w:pPr>
        <w:ind w:left="426" w:hanging="426"/>
        <w:rPr>
          <w:rFonts w:ascii="Arial" w:hAnsi="Arial" w:cs="Arial"/>
        </w:rPr>
      </w:pPr>
    </w:p>
    <w:p w14:paraId="01D7F86D" w14:textId="53F8F571" w:rsidR="00114806" w:rsidRPr="00BA49DC" w:rsidRDefault="00114806" w:rsidP="00BA49DC">
      <w:pPr>
        <w:ind w:left="426" w:hanging="426"/>
        <w:rPr>
          <w:rFonts w:ascii="Arial" w:hAnsi="Arial" w:cs="Arial"/>
        </w:rPr>
      </w:pPr>
      <w:r w:rsidRPr="00BA49DC">
        <w:rPr>
          <w:rFonts w:ascii="Arial" w:hAnsi="Arial" w:cs="Arial"/>
        </w:rPr>
        <w:t>F 203 A/S</w:t>
      </w:r>
      <w:r w:rsidRPr="00BA49DC">
        <w:rPr>
          <w:rFonts w:ascii="Arial" w:hAnsi="Arial" w:cs="Arial"/>
        </w:rPr>
        <w:tab/>
      </w:r>
      <w:r w:rsidRPr="00BA49DC">
        <w:rPr>
          <w:rFonts w:ascii="Arial" w:hAnsi="Arial" w:cs="Arial"/>
        </w:rPr>
        <w:tab/>
        <w:t>Ethylene Filters</w:t>
      </w:r>
    </w:p>
    <w:p w14:paraId="55620DF7" w14:textId="77777777" w:rsidR="00114806" w:rsidRPr="00114806" w:rsidRDefault="00114806" w:rsidP="00BA49DC">
      <w:pPr>
        <w:ind w:left="426" w:hanging="426"/>
        <w:rPr>
          <w:rFonts w:ascii="Arial" w:hAnsi="Arial" w:cs="Arial"/>
        </w:rPr>
      </w:pPr>
    </w:p>
    <w:p w14:paraId="2DBEA88E" w14:textId="09A1EF26" w:rsidR="00114806" w:rsidRPr="00BA49DC" w:rsidRDefault="00114806" w:rsidP="00BA49DC">
      <w:pPr>
        <w:ind w:left="426" w:hanging="426"/>
        <w:rPr>
          <w:rFonts w:ascii="Arial" w:hAnsi="Arial" w:cs="Arial"/>
        </w:rPr>
      </w:pPr>
      <w:r w:rsidRPr="00BA49DC">
        <w:rPr>
          <w:rFonts w:ascii="Arial" w:hAnsi="Arial" w:cs="Arial"/>
        </w:rPr>
        <w:t>F 204A/S</w:t>
      </w:r>
      <w:r w:rsidRPr="00BA49DC">
        <w:rPr>
          <w:rFonts w:ascii="Arial" w:hAnsi="Arial" w:cs="Arial"/>
        </w:rPr>
        <w:tab/>
      </w:r>
      <w:r w:rsidRPr="00BA49DC">
        <w:rPr>
          <w:rFonts w:ascii="Arial" w:hAnsi="Arial" w:cs="Arial"/>
        </w:rPr>
        <w:tab/>
        <w:t>P202 Flushing Filters</w:t>
      </w:r>
    </w:p>
    <w:p w14:paraId="065528AE" w14:textId="77777777" w:rsidR="00114806" w:rsidRPr="00114806" w:rsidRDefault="00114806" w:rsidP="00BA49DC">
      <w:pPr>
        <w:ind w:left="426" w:hanging="426"/>
        <w:rPr>
          <w:rFonts w:ascii="Arial" w:hAnsi="Arial" w:cs="Arial"/>
        </w:rPr>
      </w:pPr>
    </w:p>
    <w:p w14:paraId="0C064D91" w14:textId="058F52D5" w:rsidR="00114806" w:rsidRPr="00BA49DC" w:rsidRDefault="00114806" w:rsidP="00BA49DC">
      <w:pPr>
        <w:ind w:left="426" w:hanging="426"/>
        <w:rPr>
          <w:rFonts w:ascii="Arial" w:hAnsi="Arial" w:cs="Arial"/>
        </w:rPr>
      </w:pPr>
      <w:r w:rsidRPr="00BA49DC">
        <w:rPr>
          <w:rFonts w:ascii="Arial" w:hAnsi="Arial" w:cs="Arial"/>
        </w:rPr>
        <w:t>F 301</w:t>
      </w:r>
      <w:r w:rsidRPr="00BA49DC">
        <w:rPr>
          <w:rFonts w:ascii="Arial" w:hAnsi="Arial" w:cs="Arial"/>
        </w:rPr>
        <w:tab/>
      </w:r>
      <w:r w:rsidRPr="00BA49DC">
        <w:rPr>
          <w:rFonts w:ascii="Arial" w:hAnsi="Arial" w:cs="Arial"/>
        </w:rPr>
        <w:tab/>
      </w:r>
      <w:r w:rsidRPr="00BA49DC">
        <w:rPr>
          <w:rFonts w:ascii="Arial" w:hAnsi="Arial" w:cs="Arial"/>
        </w:rPr>
        <w:tab/>
        <w:t>Recycle Gas Filter (Bag Filter)</w:t>
      </w:r>
    </w:p>
    <w:p w14:paraId="68DA698C" w14:textId="1593766E" w:rsidR="00114806" w:rsidRPr="00114806" w:rsidRDefault="00114806" w:rsidP="00BA49DC">
      <w:pPr>
        <w:ind w:left="426" w:hanging="426"/>
        <w:rPr>
          <w:rFonts w:ascii="Arial" w:hAnsi="Arial" w:cs="Arial"/>
        </w:rPr>
      </w:pPr>
    </w:p>
    <w:p w14:paraId="1E1010B4" w14:textId="77777777" w:rsidR="00114806" w:rsidRPr="00BA49DC" w:rsidRDefault="00114806" w:rsidP="00BA49DC">
      <w:pPr>
        <w:ind w:left="426" w:hanging="426"/>
        <w:rPr>
          <w:rFonts w:ascii="Arial" w:hAnsi="Arial" w:cs="Arial"/>
        </w:rPr>
      </w:pPr>
      <w:r w:rsidRPr="00BA49DC">
        <w:rPr>
          <w:rFonts w:ascii="Arial" w:hAnsi="Arial" w:cs="Arial"/>
        </w:rPr>
        <w:t>F 302 A/S</w:t>
      </w:r>
      <w:r w:rsidRPr="00BA49DC">
        <w:rPr>
          <w:rFonts w:ascii="Arial" w:hAnsi="Arial" w:cs="Arial"/>
        </w:rPr>
        <w:tab/>
      </w:r>
      <w:r w:rsidRPr="00BA49DC">
        <w:rPr>
          <w:rFonts w:ascii="Arial" w:hAnsi="Arial" w:cs="Arial"/>
        </w:rPr>
        <w:tab/>
        <w:t>Guard Filter for Propylene</w:t>
      </w:r>
    </w:p>
    <w:p w14:paraId="695D91FE" w14:textId="77777777" w:rsidR="00114806" w:rsidRPr="00114806" w:rsidRDefault="00114806" w:rsidP="00BA49DC">
      <w:pPr>
        <w:ind w:left="426" w:hanging="426"/>
        <w:rPr>
          <w:rFonts w:ascii="Arial" w:hAnsi="Arial" w:cs="Arial"/>
        </w:rPr>
      </w:pPr>
    </w:p>
    <w:p w14:paraId="45B6BDDA" w14:textId="24B82B0B" w:rsidR="00114806" w:rsidRPr="00BA49DC" w:rsidRDefault="00114806" w:rsidP="00BA49DC">
      <w:pPr>
        <w:ind w:left="426" w:hanging="426"/>
        <w:rPr>
          <w:rFonts w:ascii="Arial" w:hAnsi="Arial" w:cs="Arial"/>
        </w:rPr>
      </w:pPr>
      <w:r w:rsidRPr="00BA49DC">
        <w:rPr>
          <w:rFonts w:ascii="Arial" w:hAnsi="Arial" w:cs="Arial"/>
        </w:rPr>
        <w:t>F 503</w:t>
      </w:r>
      <w:r w:rsidRPr="00BA49DC">
        <w:rPr>
          <w:rFonts w:ascii="Arial" w:hAnsi="Arial" w:cs="Arial"/>
        </w:rPr>
        <w:tab/>
      </w:r>
      <w:r w:rsidRPr="00BA49DC">
        <w:rPr>
          <w:rFonts w:ascii="Arial" w:hAnsi="Arial" w:cs="Arial"/>
        </w:rPr>
        <w:tab/>
      </w:r>
      <w:r w:rsidRPr="00BA49DC">
        <w:rPr>
          <w:rFonts w:ascii="Arial" w:hAnsi="Arial" w:cs="Arial"/>
        </w:rPr>
        <w:tab/>
        <w:t>Diluent Filter (In Irganox System Oil unloading line)</w:t>
      </w:r>
    </w:p>
    <w:p w14:paraId="0E9E2259" w14:textId="77777777" w:rsidR="00114806" w:rsidRPr="00114806" w:rsidRDefault="00114806" w:rsidP="00BA49DC">
      <w:pPr>
        <w:ind w:left="426" w:hanging="426"/>
        <w:rPr>
          <w:rFonts w:ascii="Arial" w:hAnsi="Arial" w:cs="Arial"/>
        </w:rPr>
      </w:pPr>
    </w:p>
    <w:p w14:paraId="6398751D" w14:textId="149DEF7B" w:rsidR="00114806" w:rsidRPr="00BA49DC" w:rsidRDefault="00114806" w:rsidP="00BA49DC">
      <w:pPr>
        <w:ind w:left="426" w:hanging="426"/>
        <w:rPr>
          <w:rFonts w:ascii="Arial" w:hAnsi="Arial" w:cs="Arial"/>
        </w:rPr>
      </w:pPr>
      <w:r w:rsidRPr="00BA49DC">
        <w:rPr>
          <w:rFonts w:ascii="Arial" w:hAnsi="Arial" w:cs="Arial"/>
        </w:rPr>
        <w:t>F 601A/S</w:t>
      </w:r>
      <w:r w:rsidRPr="00BA49DC">
        <w:rPr>
          <w:rFonts w:ascii="Arial" w:hAnsi="Arial" w:cs="Arial"/>
        </w:rPr>
        <w:tab/>
      </w:r>
      <w:r w:rsidRPr="00BA49DC">
        <w:rPr>
          <w:rFonts w:ascii="Arial" w:hAnsi="Arial" w:cs="Arial"/>
        </w:rPr>
        <w:tab/>
        <w:t>Silo Filters</w:t>
      </w:r>
    </w:p>
    <w:p w14:paraId="6AD1CFFF" w14:textId="77777777" w:rsidR="00114806" w:rsidRPr="00114806" w:rsidRDefault="00114806" w:rsidP="00BA49DC">
      <w:pPr>
        <w:ind w:left="426" w:hanging="426"/>
        <w:rPr>
          <w:rFonts w:ascii="Arial" w:hAnsi="Arial" w:cs="Arial"/>
        </w:rPr>
      </w:pPr>
    </w:p>
    <w:p w14:paraId="0E254A26" w14:textId="6FFE78AB" w:rsidR="00114806" w:rsidRPr="00BA49DC" w:rsidRDefault="00114806" w:rsidP="00BA49DC">
      <w:pPr>
        <w:ind w:left="426" w:hanging="426"/>
        <w:rPr>
          <w:rFonts w:ascii="Arial" w:hAnsi="Arial" w:cs="Arial"/>
        </w:rPr>
      </w:pPr>
      <w:r w:rsidRPr="00BA49DC">
        <w:rPr>
          <w:rFonts w:ascii="Arial" w:hAnsi="Arial" w:cs="Arial"/>
        </w:rPr>
        <w:t>F 602A/S</w:t>
      </w:r>
      <w:r w:rsidRPr="00BA49DC">
        <w:rPr>
          <w:rFonts w:ascii="Arial" w:hAnsi="Arial" w:cs="Arial"/>
        </w:rPr>
        <w:tab/>
      </w:r>
      <w:r w:rsidRPr="00BA49DC">
        <w:rPr>
          <w:rFonts w:ascii="Arial" w:hAnsi="Arial" w:cs="Arial"/>
        </w:rPr>
        <w:tab/>
        <w:t>Blowers Safety Filters</w:t>
      </w:r>
    </w:p>
    <w:p w14:paraId="479A457B" w14:textId="77777777" w:rsidR="00114806" w:rsidRPr="00114806" w:rsidRDefault="00114806" w:rsidP="00BA49DC">
      <w:pPr>
        <w:ind w:left="426" w:hanging="426"/>
        <w:rPr>
          <w:rFonts w:ascii="Arial" w:hAnsi="Arial" w:cs="Arial"/>
        </w:rPr>
      </w:pPr>
    </w:p>
    <w:p w14:paraId="046869F0" w14:textId="244DEE2B" w:rsidR="00114806" w:rsidRPr="00BA49DC" w:rsidRDefault="00114806" w:rsidP="00BA49DC">
      <w:pPr>
        <w:ind w:left="426" w:hanging="426"/>
        <w:rPr>
          <w:rFonts w:ascii="Arial" w:hAnsi="Arial" w:cs="Arial"/>
        </w:rPr>
      </w:pPr>
      <w:r w:rsidRPr="00BA49DC">
        <w:rPr>
          <w:rFonts w:ascii="Arial" w:hAnsi="Arial" w:cs="Arial"/>
        </w:rPr>
        <w:t>F 603</w:t>
      </w:r>
      <w:r w:rsidRPr="00BA49DC">
        <w:rPr>
          <w:rFonts w:ascii="Arial" w:hAnsi="Arial" w:cs="Arial"/>
        </w:rPr>
        <w:tab/>
      </w:r>
      <w:r w:rsidRPr="00BA49DC">
        <w:rPr>
          <w:rFonts w:ascii="Arial" w:hAnsi="Arial" w:cs="Arial"/>
        </w:rPr>
        <w:tab/>
      </w:r>
      <w:r w:rsidRPr="00BA49DC">
        <w:rPr>
          <w:rFonts w:ascii="Arial" w:hAnsi="Arial" w:cs="Arial"/>
        </w:rPr>
        <w:tab/>
        <w:t>Dryer Hopper Filter</w:t>
      </w:r>
    </w:p>
    <w:p w14:paraId="34B4BF08" w14:textId="77777777" w:rsidR="00114806" w:rsidRPr="00114806" w:rsidRDefault="00114806" w:rsidP="00BA49DC">
      <w:pPr>
        <w:ind w:left="426" w:hanging="426"/>
        <w:rPr>
          <w:rFonts w:ascii="Arial" w:hAnsi="Arial" w:cs="Arial"/>
        </w:rPr>
      </w:pPr>
    </w:p>
    <w:p w14:paraId="15115B25" w14:textId="5AE7D1D0" w:rsidR="00114806" w:rsidRPr="00BA49DC" w:rsidRDefault="00114806" w:rsidP="00BA49DC">
      <w:pPr>
        <w:ind w:left="426" w:hanging="426"/>
        <w:rPr>
          <w:rFonts w:ascii="Arial" w:hAnsi="Arial" w:cs="Arial"/>
        </w:rPr>
      </w:pPr>
      <w:r w:rsidRPr="00BA49DC">
        <w:rPr>
          <w:rFonts w:ascii="Arial" w:hAnsi="Arial" w:cs="Arial"/>
        </w:rPr>
        <w:t>F 604</w:t>
      </w:r>
      <w:r w:rsidRPr="00BA49DC">
        <w:rPr>
          <w:rFonts w:ascii="Arial" w:hAnsi="Arial" w:cs="Arial"/>
        </w:rPr>
        <w:tab/>
      </w:r>
      <w:r w:rsidRPr="00BA49DC">
        <w:rPr>
          <w:rFonts w:ascii="Arial" w:hAnsi="Arial" w:cs="Arial"/>
        </w:rPr>
        <w:tab/>
      </w:r>
      <w:r w:rsidRPr="00BA49DC">
        <w:rPr>
          <w:rFonts w:ascii="Arial" w:hAnsi="Arial" w:cs="Arial"/>
        </w:rPr>
        <w:tab/>
        <w:t>Bag Filter (for Rathi System)</w:t>
      </w:r>
    </w:p>
    <w:p w14:paraId="55E2479F" w14:textId="77777777" w:rsidR="00114806" w:rsidRPr="00114806" w:rsidRDefault="00114806" w:rsidP="00BA49DC">
      <w:pPr>
        <w:ind w:left="426" w:hanging="426"/>
        <w:rPr>
          <w:rFonts w:ascii="Arial" w:hAnsi="Arial" w:cs="Arial"/>
        </w:rPr>
      </w:pPr>
    </w:p>
    <w:p w14:paraId="64E28CE8" w14:textId="5542B02F" w:rsidR="00114806" w:rsidRPr="00BA49DC" w:rsidRDefault="00114806" w:rsidP="00BA49DC">
      <w:pPr>
        <w:ind w:left="426" w:hanging="426"/>
        <w:rPr>
          <w:rFonts w:ascii="Arial" w:hAnsi="Arial" w:cs="Arial"/>
        </w:rPr>
      </w:pPr>
      <w:r w:rsidRPr="00BA49DC">
        <w:rPr>
          <w:rFonts w:ascii="Arial" w:hAnsi="Arial" w:cs="Arial"/>
        </w:rPr>
        <w:t>F 605</w:t>
      </w:r>
      <w:r w:rsidRPr="00BA49DC">
        <w:rPr>
          <w:rFonts w:ascii="Arial" w:hAnsi="Arial" w:cs="Arial"/>
        </w:rPr>
        <w:tab/>
      </w:r>
      <w:r w:rsidRPr="00BA49DC">
        <w:rPr>
          <w:rFonts w:ascii="Arial" w:hAnsi="Arial" w:cs="Arial"/>
        </w:rPr>
        <w:tab/>
      </w:r>
      <w:r w:rsidRPr="00BA49DC">
        <w:rPr>
          <w:rFonts w:ascii="Arial" w:hAnsi="Arial" w:cs="Arial"/>
        </w:rPr>
        <w:tab/>
        <w:t>Air Filter (B 603 d/s)</w:t>
      </w:r>
    </w:p>
    <w:p w14:paraId="62447A91" w14:textId="77777777" w:rsidR="00114806" w:rsidRPr="00114806" w:rsidRDefault="00114806" w:rsidP="00BA49DC">
      <w:pPr>
        <w:ind w:left="426" w:hanging="426"/>
        <w:rPr>
          <w:rFonts w:ascii="Arial" w:hAnsi="Arial" w:cs="Arial"/>
        </w:rPr>
      </w:pPr>
    </w:p>
    <w:p w14:paraId="781F0828" w14:textId="3F0042DA" w:rsidR="00114806" w:rsidRPr="00BA49DC" w:rsidRDefault="00114806" w:rsidP="00BA49DC">
      <w:pPr>
        <w:ind w:left="426" w:hanging="426"/>
        <w:rPr>
          <w:rFonts w:ascii="Arial" w:hAnsi="Arial" w:cs="Arial"/>
        </w:rPr>
      </w:pPr>
      <w:r w:rsidRPr="00BA49DC">
        <w:rPr>
          <w:rFonts w:ascii="Arial" w:hAnsi="Arial" w:cs="Arial"/>
        </w:rPr>
        <w:t>F 606A/S</w:t>
      </w:r>
      <w:r w:rsidRPr="00BA49DC">
        <w:rPr>
          <w:rFonts w:ascii="Arial" w:hAnsi="Arial" w:cs="Arial"/>
        </w:rPr>
        <w:tab/>
      </w:r>
      <w:r w:rsidRPr="00BA49DC">
        <w:rPr>
          <w:rFonts w:ascii="Arial" w:hAnsi="Arial" w:cs="Arial"/>
        </w:rPr>
        <w:tab/>
        <w:t>Inlet Air Filters (B 603 A/S)</w:t>
      </w:r>
    </w:p>
    <w:p w14:paraId="5988CD8E" w14:textId="77777777" w:rsidR="00114806" w:rsidRPr="00114806" w:rsidRDefault="00114806" w:rsidP="00BA49DC">
      <w:pPr>
        <w:ind w:left="426" w:hanging="426"/>
        <w:rPr>
          <w:rFonts w:ascii="Arial" w:hAnsi="Arial" w:cs="Arial"/>
        </w:rPr>
      </w:pPr>
    </w:p>
    <w:p w14:paraId="7042B77F" w14:textId="14CD66B4" w:rsidR="00114806" w:rsidRPr="00BA49DC" w:rsidRDefault="00114806" w:rsidP="00BA49DC">
      <w:pPr>
        <w:ind w:left="426" w:hanging="426"/>
        <w:rPr>
          <w:rFonts w:ascii="Arial" w:hAnsi="Arial" w:cs="Arial"/>
        </w:rPr>
      </w:pPr>
      <w:r w:rsidRPr="00BA49DC">
        <w:rPr>
          <w:rFonts w:ascii="Arial" w:hAnsi="Arial" w:cs="Arial"/>
        </w:rPr>
        <w:t>F 607 A/S</w:t>
      </w:r>
      <w:r w:rsidRPr="00BA49DC">
        <w:rPr>
          <w:rFonts w:ascii="Arial" w:hAnsi="Arial" w:cs="Arial"/>
        </w:rPr>
        <w:tab/>
      </w:r>
      <w:r w:rsidRPr="00BA49DC">
        <w:rPr>
          <w:rFonts w:ascii="Arial" w:hAnsi="Arial" w:cs="Arial"/>
        </w:rPr>
        <w:tab/>
        <w:t>Cutting Water Filters</w:t>
      </w:r>
    </w:p>
    <w:p w14:paraId="4A866717" w14:textId="77777777" w:rsidR="00114806" w:rsidRPr="00114806" w:rsidRDefault="00114806" w:rsidP="00BA49DC">
      <w:pPr>
        <w:ind w:left="426" w:hanging="426"/>
        <w:rPr>
          <w:rFonts w:ascii="Arial" w:hAnsi="Arial" w:cs="Arial"/>
        </w:rPr>
      </w:pPr>
    </w:p>
    <w:p w14:paraId="212DC32F" w14:textId="0C2D1AF9" w:rsidR="00114806" w:rsidRPr="00BA49DC" w:rsidRDefault="00114806" w:rsidP="00BA49DC">
      <w:pPr>
        <w:ind w:left="426" w:hanging="426"/>
        <w:rPr>
          <w:rFonts w:ascii="Arial" w:hAnsi="Arial" w:cs="Arial"/>
        </w:rPr>
      </w:pPr>
      <w:r w:rsidRPr="00BA49DC">
        <w:rPr>
          <w:rFonts w:ascii="Arial" w:hAnsi="Arial" w:cs="Arial"/>
        </w:rPr>
        <w:t>F 609</w:t>
      </w:r>
      <w:r w:rsidRPr="00BA49DC">
        <w:rPr>
          <w:rFonts w:ascii="Arial" w:hAnsi="Arial" w:cs="Arial"/>
        </w:rPr>
        <w:tab/>
      </w:r>
      <w:r w:rsidRPr="00BA49DC">
        <w:rPr>
          <w:rFonts w:ascii="Arial" w:hAnsi="Arial" w:cs="Arial"/>
        </w:rPr>
        <w:tab/>
      </w:r>
      <w:r w:rsidRPr="00BA49DC">
        <w:rPr>
          <w:rFonts w:ascii="Arial" w:hAnsi="Arial" w:cs="Arial"/>
        </w:rPr>
        <w:tab/>
        <w:t>DM Water Filter</w:t>
      </w:r>
    </w:p>
    <w:p w14:paraId="73A5B624" w14:textId="77777777" w:rsidR="00114806" w:rsidRPr="00114806" w:rsidRDefault="00114806" w:rsidP="00BA49DC">
      <w:pPr>
        <w:ind w:left="426" w:hanging="426"/>
        <w:rPr>
          <w:rFonts w:ascii="Arial" w:hAnsi="Arial" w:cs="Arial"/>
        </w:rPr>
      </w:pPr>
    </w:p>
    <w:p w14:paraId="37497BA3" w14:textId="72969906" w:rsidR="00114806" w:rsidRPr="00BA49DC" w:rsidRDefault="00114806" w:rsidP="00BA49DC">
      <w:pPr>
        <w:ind w:left="426" w:hanging="426"/>
        <w:rPr>
          <w:rFonts w:ascii="Arial" w:hAnsi="Arial" w:cs="Arial"/>
        </w:rPr>
      </w:pPr>
      <w:r w:rsidRPr="00BA49DC">
        <w:rPr>
          <w:rFonts w:ascii="Arial" w:hAnsi="Arial" w:cs="Arial"/>
        </w:rPr>
        <w:t>F 701 A/S</w:t>
      </w:r>
      <w:r w:rsidRPr="00BA49DC">
        <w:rPr>
          <w:rFonts w:ascii="Arial" w:hAnsi="Arial" w:cs="Arial"/>
        </w:rPr>
        <w:tab/>
      </w:r>
      <w:r w:rsidRPr="00BA49DC">
        <w:rPr>
          <w:rFonts w:ascii="Arial" w:hAnsi="Arial" w:cs="Arial"/>
        </w:rPr>
        <w:tab/>
        <w:t>Inlet Filter in B 701 A/S (PK 702)</w:t>
      </w:r>
    </w:p>
    <w:p w14:paraId="19190019" w14:textId="77777777" w:rsidR="00114806" w:rsidRPr="00114806" w:rsidRDefault="00114806" w:rsidP="00BA49DC">
      <w:pPr>
        <w:ind w:left="426" w:hanging="426"/>
        <w:rPr>
          <w:rFonts w:ascii="Arial" w:hAnsi="Arial" w:cs="Arial"/>
        </w:rPr>
      </w:pPr>
    </w:p>
    <w:p w14:paraId="6F25776D" w14:textId="77777777" w:rsidR="00114806" w:rsidRPr="00BA49DC" w:rsidRDefault="00114806" w:rsidP="00BA49DC">
      <w:pPr>
        <w:ind w:left="426" w:hanging="426"/>
        <w:rPr>
          <w:rFonts w:ascii="Arial" w:hAnsi="Arial" w:cs="Arial"/>
          <w:b/>
          <w:bCs/>
          <w:u w:val="single"/>
        </w:rPr>
      </w:pPr>
      <w:r w:rsidRPr="00BA49DC">
        <w:rPr>
          <w:rFonts w:ascii="Arial" w:hAnsi="Arial" w:cs="Arial"/>
        </w:rPr>
        <w:t>VI</w:t>
      </w:r>
      <w:r w:rsidRPr="00BA49DC">
        <w:rPr>
          <w:rFonts w:ascii="Arial" w:hAnsi="Arial" w:cs="Arial"/>
        </w:rPr>
        <w:tab/>
      </w:r>
      <w:r w:rsidRPr="00BA49DC">
        <w:rPr>
          <w:rFonts w:ascii="Arial" w:hAnsi="Arial" w:cs="Arial"/>
          <w:b/>
          <w:bCs/>
          <w:u w:val="single"/>
        </w:rPr>
        <w:t>PUMPS AND COMPRESSORS</w:t>
      </w:r>
    </w:p>
    <w:p w14:paraId="0B638138" w14:textId="77777777" w:rsidR="00114806" w:rsidRPr="00114806" w:rsidRDefault="00114806" w:rsidP="00BA49DC">
      <w:pPr>
        <w:ind w:left="426" w:hanging="426"/>
        <w:rPr>
          <w:rFonts w:ascii="Arial" w:hAnsi="Arial" w:cs="Arial"/>
        </w:rPr>
      </w:pPr>
    </w:p>
    <w:p w14:paraId="0360F520" w14:textId="72B70159" w:rsidR="00114806" w:rsidRPr="00BA49DC" w:rsidRDefault="00114806" w:rsidP="00BA49DC">
      <w:pPr>
        <w:ind w:left="426" w:hanging="426"/>
        <w:rPr>
          <w:rFonts w:ascii="Arial" w:hAnsi="Arial" w:cs="Arial"/>
        </w:rPr>
      </w:pPr>
      <w:r w:rsidRPr="00BA49DC">
        <w:rPr>
          <w:rFonts w:ascii="Arial" w:hAnsi="Arial" w:cs="Arial"/>
        </w:rPr>
        <w:t>P 101 A/S</w:t>
      </w:r>
      <w:r w:rsidRPr="00BA49DC">
        <w:rPr>
          <w:rFonts w:ascii="Arial" w:hAnsi="Arial" w:cs="Arial"/>
        </w:rPr>
        <w:tab/>
      </w:r>
      <w:r w:rsidRPr="00BA49DC">
        <w:rPr>
          <w:rFonts w:ascii="Arial" w:hAnsi="Arial" w:cs="Arial"/>
        </w:rPr>
        <w:tab/>
        <w:t>Teal Metering Pumps</w:t>
      </w:r>
    </w:p>
    <w:p w14:paraId="39A86D72" w14:textId="77777777" w:rsidR="00114806" w:rsidRPr="00114806" w:rsidRDefault="00114806" w:rsidP="00BA49DC">
      <w:pPr>
        <w:ind w:left="426" w:hanging="426"/>
        <w:rPr>
          <w:rFonts w:ascii="Arial" w:hAnsi="Arial" w:cs="Arial"/>
        </w:rPr>
      </w:pPr>
    </w:p>
    <w:p w14:paraId="0D7B7753" w14:textId="1B92E28D" w:rsidR="00114806" w:rsidRPr="00BA49DC" w:rsidRDefault="00114806" w:rsidP="00BA49DC">
      <w:pPr>
        <w:ind w:left="426" w:hanging="426"/>
        <w:rPr>
          <w:rFonts w:ascii="Arial" w:hAnsi="Arial" w:cs="Arial"/>
        </w:rPr>
      </w:pPr>
      <w:r w:rsidRPr="00BA49DC">
        <w:rPr>
          <w:rFonts w:ascii="Arial" w:hAnsi="Arial" w:cs="Arial"/>
        </w:rPr>
        <w:t>P 102</w:t>
      </w:r>
      <w:r w:rsidRPr="00BA49DC">
        <w:rPr>
          <w:rFonts w:ascii="Arial" w:hAnsi="Arial" w:cs="Arial"/>
        </w:rPr>
        <w:tab/>
      </w:r>
      <w:r w:rsidRPr="00BA49DC">
        <w:rPr>
          <w:rFonts w:ascii="Arial" w:hAnsi="Arial" w:cs="Arial"/>
        </w:rPr>
        <w:tab/>
      </w:r>
      <w:r w:rsidRPr="00BA49DC">
        <w:rPr>
          <w:rFonts w:ascii="Arial" w:hAnsi="Arial" w:cs="Arial"/>
        </w:rPr>
        <w:tab/>
        <w:t>Flushing Oil Pump in Teal Area</w:t>
      </w:r>
    </w:p>
    <w:p w14:paraId="549D5483" w14:textId="77777777" w:rsidR="00114806" w:rsidRPr="00114806" w:rsidRDefault="00114806" w:rsidP="00BA49DC">
      <w:pPr>
        <w:ind w:left="426" w:hanging="426"/>
        <w:rPr>
          <w:rFonts w:ascii="Arial" w:hAnsi="Arial" w:cs="Arial"/>
        </w:rPr>
      </w:pPr>
    </w:p>
    <w:p w14:paraId="32C0099F" w14:textId="5853D5B0" w:rsidR="00114806" w:rsidRPr="00BA49DC" w:rsidRDefault="00114806" w:rsidP="00BA49DC">
      <w:pPr>
        <w:ind w:left="426" w:hanging="426"/>
        <w:rPr>
          <w:rFonts w:ascii="Arial" w:hAnsi="Arial" w:cs="Arial"/>
        </w:rPr>
      </w:pPr>
      <w:r w:rsidRPr="00BA49DC">
        <w:rPr>
          <w:rFonts w:ascii="Arial" w:hAnsi="Arial" w:cs="Arial"/>
        </w:rPr>
        <w:t>P 103</w:t>
      </w:r>
      <w:r w:rsidRPr="00BA49DC">
        <w:rPr>
          <w:rFonts w:ascii="Arial" w:hAnsi="Arial" w:cs="Arial"/>
        </w:rPr>
        <w:tab/>
      </w:r>
      <w:r w:rsidRPr="00BA49DC">
        <w:rPr>
          <w:rFonts w:ascii="Arial" w:hAnsi="Arial" w:cs="Arial"/>
        </w:rPr>
        <w:tab/>
      </w:r>
      <w:r w:rsidRPr="00BA49DC">
        <w:rPr>
          <w:rFonts w:ascii="Arial" w:hAnsi="Arial" w:cs="Arial"/>
        </w:rPr>
        <w:tab/>
        <w:t>Donor Loading Pump</w:t>
      </w:r>
    </w:p>
    <w:p w14:paraId="0C3DDF0C" w14:textId="77777777" w:rsidR="00114806" w:rsidRPr="00114806" w:rsidRDefault="00114806" w:rsidP="00BA49DC">
      <w:pPr>
        <w:ind w:left="426" w:hanging="426"/>
        <w:rPr>
          <w:rFonts w:ascii="Arial" w:hAnsi="Arial" w:cs="Arial"/>
        </w:rPr>
      </w:pPr>
    </w:p>
    <w:p w14:paraId="3CA2915F" w14:textId="42FC0989" w:rsidR="00114806" w:rsidRPr="00BA49DC" w:rsidRDefault="00114806" w:rsidP="00BA49DC">
      <w:pPr>
        <w:ind w:left="426" w:hanging="426"/>
        <w:rPr>
          <w:rFonts w:ascii="Arial" w:hAnsi="Arial" w:cs="Arial"/>
        </w:rPr>
      </w:pPr>
      <w:r w:rsidRPr="00BA49DC">
        <w:rPr>
          <w:rFonts w:ascii="Arial" w:hAnsi="Arial" w:cs="Arial"/>
        </w:rPr>
        <w:t>P 104A/S</w:t>
      </w:r>
      <w:r w:rsidRPr="00BA49DC">
        <w:rPr>
          <w:rFonts w:ascii="Arial" w:hAnsi="Arial" w:cs="Arial"/>
        </w:rPr>
        <w:tab/>
      </w:r>
      <w:r w:rsidRPr="00BA49DC">
        <w:rPr>
          <w:rFonts w:ascii="Arial" w:hAnsi="Arial" w:cs="Arial"/>
        </w:rPr>
        <w:tab/>
        <w:t>Donor Metering Pumps</w:t>
      </w:r>
    </w:p>
    <w:p w14:paraId="43AFC453" w14:textId="77777777" w:rsidR="00114806" w:rsidRPr="00114806" w:rsidRDefault="00114806" w:rsidP="00BA49DC">
      <w:pPr>
        <w:ind w:left="426" w:hanging="426"/>
        <w:rPr>
          <w:rFonts w:ascii="Arial" w:hAnsi="Arial" w:cs="Arial"/>
        </w:rPr>
      </w:pPr>
    </w:p>
    <w:p w14:paraId="490B83B0" w14:textId="036F2BD4" w:rsidR="00114806" w:rsidRPr="00BA49DC" w:rsidRDefault="00114806" w:rsidP="00BA49DC">
      <w:pPr>
        <w:ind w:left="426" w:hanging="426"/>
        <w:rPr>
          <w:rFonts w:ascii="Arial" w:hAnsi="Arial" w:cs="Arial"/>
        </w:rPr>
      </w:pPr>
      <w:r w:rsidRPr="00BA49DC">
        <w:rPr>
          <w:rFonts w:ascii="Arial" w:hAnsi="Arial" w:cs="Arial"/>
        </w:rPr>
        <w:t>P 105</w:t>
      </w:r>
      <w:r w:rsidRPr="00BA49DC">
        <w:rPr>
          <w:rFonts w:ascii="Arial" w:hAnsi="Arial" w:cs="Arial"/>
        </w:rPr>
        <w:tab/>
      </w:r>
      <w:r w:rsidRPr="00BA49DC">
        <w:rPr>
          <w:rFonts w:ascii="Arial" w:hAnsi="Arial" w:cs="Arial"/>
        </w:rPr>
        <w:tab/>
      </w:r>
      <w:r w:rsidRPr="00BA49DC">
        <w:rPr>
          <w:rFonts w:ascii="Arial" w:hAnsi="Arial" w:cs="Arial"/>
        </w:rPr>
        <w:tab/>
        <w:t>Oil/Grease Unloading Pump</w:t>
      </w:r>
    </w:p>
    <w:p w14:paraId="59C7C11E" w14:textId="77777777" w:rsidR="00114806" w:rsidRPr="00114806" w:rsidRDefault="00114806" w:rsidP="00BA49DC">
      <w:pPr>
        <w:ind w:left="426" w:hanging="426"/>
        <w:rPr>
          <w:rFonts w:ascii="Arial" w:hAnsi="Arial" w:cs="Arial"/>
        </w:rPr>
      </w:pPr>
    </w:p>
    <w:p w14:paraId="5F486EFE" w14:textId="00758922" w:rsidR="00114806" w:rsidRPr="00BA49DC" w:rsidRDefault="00114806" w:rsidP="00BA49DC">
      <w:pPr>
        <w:ind w:left="426" w:hanging="426"/>
        <w:rPr>
          <w:rFonts w:ascii="Arial" w:hAnsi="Arial" w:cs="Arial"/>
        </w:rPr>
      </w:pPr>
      <w:r w:rsidRPr="00BA49DC">
        <w:rPr>
          <w:rFonts w:ascii="Arial" w:hAnsi="Arial" w:cs="Arial"/>
        </w:rPr>
        <w:t>P 106</w:t>
      </w:r>
      <w:r w:rsidRPr="00BA49DC">
        <w:rPr>
          <w:rFonts w:ascii="Arial" w:hAnsi="Arial" w:cs="Arial"/>
        </w:rPr>
        <w:tab/>
      </w:r>
      <w:r w:rsidRPr="00BA49DC">
        <w:rPr>
          <w:rFonts w:ascii="Arial" w:hAnsi="Arial" w:cs="Arial"/>
        </w:rPr>
        <w:tab/>
      </w:r>
      <w:r w:rsidRPr="00BA49DC">
        <w:rPr>
          <w:rFonts w:ascii="Arial" w:hAnsi="Arial" w:cs="Arial"/>
        </w:rPr>
        <w:tab/>
        <w:t>Catalyst Tank Jacket circulation pump</w:t>
      </w:r>
    </w:p>
    <w:p w14:paraId="78D6F0F8" w14:textId="77777777" w:rsidR="00114806" w:rsidRPr="00114806" w:rsidRDefault="00114806" w:rsidP="00BA49DC">
      <w:pPr>
        <w:ind w:left="426" w:hanging="426"/>
        <w:rPr>
          <w:rFonts w:ascii="Arial" w:hAnsi="Arial" w:cs="Arial"/>
        </w:rPr>
      </w:pPr>
    </w:p>
    <w:p w14:paraId="68E74D1B" w14:textId="420C3221" w:rsidR="00114806" w:rsidRPr="00BA49DC" w:rsidRDefault="00114806" w:rsidP="00BA49DC">
      <w:pPr>
        <w:ind w:left="426" w:hanging="426"/>
        <w:rPr>
          <w:rFonts w:ascii="Arial" w:hAnsi="Arial" w:cs="Arial"/>
        </w:rPr>
      </w:pPr>
      <w:r w:rsidRPr="00BA49DC">
        <w:rPr>
          <w:rFonts w:ascii="Arial" w:hAnsi="Arial" w:cs="Arial"/>
        </w:rPr>
        <w:t>P 107 A/S</w:t>
      </w:r>
      <w:r w:rsidRPr="00BA49DC">
        <w:rPr>
          <w:rFonts w:ascii="Arial" w:hAnsi="Arial" w:cs="Arial"/>
        </w:rPr>
        <w:tab/>
      </w:r>
      <w:r w:rsidRPr="00BA49DC">
        <w:rPr>
          <w:rFonts w:ascii="Arial" w:hAnsi="Arial" w:cs="Arial"/>
        </w:rPr>
        <w:tab/>
        <w:t>Pressurization oil pump for Seals</w:t>
      </w:r>
    </w:p>
    <w:p w14:paraId="0C85FE1F" w14:textId="01F48E45" w:rsidR="00114806" w:rsidRPr="00114806" w:rsidRDefault="00114806" w:rsidP="00BA49DC">
      <w:pPr>
        <w:ind w:left="426" w:hanging="426"/>
        <w:rPr>
          <w:rFonts w:ascii="Arial" w:hAnsi="Arial" w:cs="Arial"/>
        </w:rPr>
      </w:pPr>
    </w:p>
    <w:p w14:paraId="0B72A1AA" w14:textId="77777777" w:rsidR="00114806" w:rsidRPr="00BA49DC" w:rsidRDefault="00114806" w:rsidP="00BA49DC">
      <w:pPr>
        <w:ind w:left="426" w:hanging="426"/>
        <w:rPr>
          <w:rFonts w:ascii="Arial" w:hAnsi="Arial" w:cs="Arial"/>
        </w:rPr>
      </w:pPr>
      <w:r w:rsidRPr="00BA49DC">
        <w:rPr>
          <w:rFonts w:ascii="Arial" w:hAnsi="Arial" w:cs="Arial"/>
        </w:rPr>
        <w:t>P 108A/S</w:t>
      </w:r>
      <w:r w:rsidRPr="00BA49DC">
        <w:rPr>
          <w:rFonts w:ascii="Arial" w:hAnsi="Arial" w:cs="Arial"/>
        </w:rPr>
        <w:tab/>
      </w:r>
      <w:r w:rsidRPr="00BA49DC">
        <w:rPr>
          <w:rFonts w:ascii="Arial" w:hAnsi="Arial" w:cs="Arial"/>
        </w:rPr>
        <w:tab/>
        <w:t>Catalyst Metering Pumps</w:t>
      </w:r>
    </w:p>
    <w:p w14:paraId="47B0A54A" w14:textId="77777777" w:rsidR="00114806" w:rsidRPr="00114806" w:rsidRDefault="00114806" w:rsidP="00BA49DC">
      <w:pPr>
        <w:ind w:left="426" w:hanging="426"/>
        <w:rPr>
          <w:rFonts w:ascii="Arial" w:hAnsi="Arial" w:cs="Arial"/>
        </w:rPr>
      </w:pPr>
    </w:p>
    <w:p w14:paraId="5EC1DA01" w14:textId="33B0EC58" w:rsidR="00114806" w:rsidRPr="00BA49DC" w:rsidRDefault="00114806" w:rsidP="00BA49DC">
      <w:pPr>
        <w:ind w:left="426" w:hanging="426"/>
        <w:rPr>
          <w:rFonts w:ascii="Arial" w:hAnsi="Arial" w:cs="Arial"/>
        </w:rPr>
      </w:pPr>
      <w:r w:rsidRPr="00BA49DC">
        <w:rPr>
          <w:rFonts w:ascii="Arial" w:hAnsi="Arial" w:cs="Arial"/>
        </w:rPr>
        <w:t>P 109</w:t>
      </w:r>
      <w:r w:rsidRPr="00BA49DC">
        <w:rPr>
          <w:rFonts w:ascii="Arial" w:hAnsi="Arial" w:cs="Arial"/>
        </w:rPr>
        <w:tab/>
      </w:r>
      <w:r w:rsidRPr="00BA49DC">
        <w:rPr>
          <w:rFonts w:ascii="Arial" w:hAnsi="Arial" w:cs="Arial"/>
        </w:rPr>
        <w:tab/>
      </w:r>
      <w:r w:rsidRPr="00BA49DC">
        <w:rPr>
          <w:rFonts w:ascii="Arial" w:hAnsi="Arial" w:cs="Arial"/>
        </w:rPr>
        <w:tab/>
        <w:t>Oil Loading Pump into T106/107</w:t>
      </w:r>
    </w:p>
    <w:p w14:paraId="4DD53533" w14:textId="77777777" w:rsidR="00114806" w:rsidRPr="00114806" w:rsidRDefault="00114806" w:rsidP="00BA49DC">
      <w:pPr>
        <w:ind w:left="426" w:hanging="426"/>
        <w:rPr>
          <w:rFonts w:ascii="Arial" w:hAnsi="Arial" w:cs="Arial"/>
        </w:rPr>
      </w:pPr>
    </w:p>
    <w:p w14:paraId="0766C165" w14:textId="6FFE5AA1" w:rsidR="00114806" w:rsidRPr="00BA49DC" w:rsidRDefault="00114806" w:rsidP="00BA49DC">
      <w:pPr>
        <w:ind w:left="426" w:hanging="426"/>
        <w:rPr>
          <w:rFonts w:ascii="Arial" w:hAnsi="Arial" w:cs="Arial"/>
        </w:rPr>
      </w:pPr>
      <w:r w:rsidRPr="00BA49DC">
        <w:rPr>
          <w:rFonts w:ascii="Arial" w:hAnsi="Arial" w:cs="Arial"/>
        </w:rPr>
        <w:t>P 201</w:t>
      </w:r>
      <w:r w:rsidRPr="00BA49DC">
        <w:rPr>
          <w:rFonts w:ascii="Arial" w:hAnsi="Arial" w:cs="Arial"/>
        </w:rPr>
        <w:tab/>
      </w:r>
      <w:r w:rsidRPr="00BA49DC">
        <w:rPr>
          <w:rFonts w:ascii="Arial" w:hAnsi="Arial" w:cs="Arial"/>
        </w:rPr>
        <w:tab/>
      </w:r>
      <w:r w:rsidRPr="00BA49DC">
        <w:rPr>
          <w:rFonts w:ascii="Arial" w:hAnsi="Arial" w:cs="Arial"/>
        </w:rPr>
        <w:tab/>
        <w:t>Prepoly Reactor circulation pump</w:t>
      </w:r>
    </w:p>
    <w:p w14:paraId="0C15E755" w14:textId="77777777" w:rsidR="00114806" w:rsidRPr="00114806" w:rsidRDefault="00114806" w:rsidP="00BA49DC">
      <w:pPr>
        <w:ind w:left="426" w:hanging="426"/>
        <w:rPr>
          <w:rFonts w:ascii="Arial" w:hAnsi="Arial" w:cs="Arial"/>
        </w:rPr>
      </w:pPr>
    </w:p>
    <w:p w14:paraId="3F585EBA" w14:textId="7DA861FA" w:rsidR="00114806" w:rsidRPr="00BA49DC" w:rsidRDefault="00114806" w:rsidP="00BA49DC">
      <w:pPr>
        <w:ind w:left="426" w:hanging="426"/>
        <w:rPr>
          <w:rFonts w:ascii="Arial" w:hAnsi="Arial" w:cs="Arial"/>
        </w:rPr>
      </w:pPr>
      <w:r w:rsidRPr="00BA49DC">
        <w:rPr>
          <w:rFonts w:ascii="Arial" w:hAnsi="Arial" w:cs="Arial"/>
        </w:rPr>
        <w:t>P 202</w:t>
      </w:r>
      <w:r w:rsidRPr="00BA49DC">
        <w:rPr>
          <w:rFonts w:ascii="Arial" w:hAnsi="Arial" w:cs="Arial"/>
        </w:rPr>
        <w:tab/>
      </w:r>
      <w:r w:rsidRPr="00BA49DC">
        <w:rPr>
          <w:rFonts w:ascii="Arial" w:hAnsi="Arial" w:cs="Arial"/>
        </w:rPr>
        <w:tab/>
      </w:r>
      <w:r w:rsidRPr="00BA49DC">
        <w:rPr>
          <w:rFonts w:ascii="Arial" w:hAnsi="Arial" w:cs="Arial"/>
        </w:rPr>
        <w:tab/>
        <w:t>Poly Reactor circulation pump</w:t>
      </w:r>
    </w:p>
    <w:p w14:paraId="3C36DDE9" w14:textId="77777777" w:rsidR="00114806" w:rsidRPr="00114806" w:rsidRDefault="00114806" w:rsidP="00BA49DC">
      <w:pPr>
        <w:ind w:left="426" w:hanging="426"/>
        <w:rPr>
          <w:rFonts w:ascii="Arial" w:hAnsi="Arial" w:cs="Arial"/>
        </w:rPr>
      </w:pPr>
    </w:p>
    <w:p w14:paraId="1FEC1368" w14:textId="265CACFD" w:rsidR="00114806" w:rsidRPr="00BA49DC" w:rsidRDefault="00114806" w:rsidP="00BA49DC">
      <w:pPr>
        <w:ind w:left="426" w:hanging="426"/>
        <w:rPr>
          <w:rFonts w:ascii="Arial" w:hAnsi="Arial" w:cs="Arial"/>
        </w:rPr>
      </w:pPr>
      <w:r w:rsidRPr="00BA49DC">
        <w:rPr>
          <w:rFonts w:ascii="Arial" w:hAnsi="Arial" w:cs="Arial"/>
        </w:rPr>
        <w:t>P 203</w:t>
      </w:r>
      <w:r w:rsidRPr="00BA49DC">
        <w:rPr>
          <w:rFonts w:ascii="Arial" w:hAnsi="Arial" w:cs="Arial"/>
        </w:rPr>
        <w:tab/>
      </w:r>
      <w:r w:rsidRPr="00BA49DC">
        <w:rPr>
          <w:rFonts w:ascii="Arial" w:hAnsi="Arial" w:cs="Arial"/>
        </w:rPr>
        <w:tab/>
      </w:r>
      <w:r w:rsidRPr="00BA49DC">
        <w:rPr>
          <w:rFonts w:ascii="Arial" w:hAnsi="Arial" w:cs="Arial"/>
        </w:rPr>
        <w:tab/>
        <w:t>Prepoly Jacket water circulation pump</w:t>
      </w:r>
    </w:p>
    <w:p w14:paraId="3EB13581" w14:textId="77777777" w:rsidR="00114806" w:rsidRPr="00114806" w:rsidRDefault="00114806" w:rsidP="00BA49DC">
      <w:pPr>
        <w:ind w:left="426" w:hanging="426"/>
        <w:rPr>
          <w:rFonts w:ascii="Arial" w:hAnsi="Arial" w:cs="Arial"/>
        </w:rPr>
      </w:pPr>
    </w:p>
    <w:p w14:paraId="2F5E5C99" w14:textId="34F6C054" w:rsidR="00114806" w:rsidRPr="00BA49DC" w:rsidRDefault="00114806" w:rsidP="00BA49DC">
      <w:pPr>
        <w:ind w:left="426" w:hanging="426"/>
        <w:rPr>
          <w:rFonts w:ascii="Arial" w:hAnsi="Arial" w:cs="Arial"/>
        </w:rPr>
      </w:pPr>
      <w:r w:rsidRPr="00BA49DC">
        <w:rPr>
          <w:rFonts w:ascii="Arial" w:hAnsi="Arial" w:cs="Arial"/>
        </w:rPr>
        <w:t>P 204A/S</w:t>
      </w:r>
      <w:r w:rsidRPr="00BA49DC">
        <w:rPr>
          <w:rFonts w:ascii="Arial" w:hAnsi="Arial" w:cs="Arial"/>
        </w:rPr>
        <w:tab/>
      </w:r>
      <w:r w:rsidRPr="00BA49DC">
        <w:rPr>
          <w:rFonts w:ascii="Arial" w:hAnsi="Arial" w:cs="Arial"/>
        </w:rPr>
        <w:tab/>
        <w:t>Reactor cooling water pumps</w:t>
      </w:r>
    </w:p>
    <w:p w14:paraId="52131F0A" w14:textId="77777777" w:rsidR="00114806" w:rsidRPr="00114806" w:rsidRDefault="00114806" w:rsidP="00BA49DC">
      <w:pPr>
        <w:ind w:left="426" w:hanging="426"/>
        <w:rPr>
          <w:rFonts w:ascii="Arial" w:hAnsi="Arial" w:cs="Arial"/>
        </w:rPr>
      </w:pPr>
    </w:p>
    <w:p w14:paraId="429AAB15" w14:textId="078F1400" w:rsidR="00114806" w:rsidRPr="00BA49DC" w:rsidRDefault="00114806" w:rsidP="00BA49DC">
      <w:pPr>
        <w:ind w:left="426" w:hanging="426"/>
        <w:rPr>
          <w:rFonts w:ascii="Arial" w:hAnsi="Arial" w:cs="Arial"/>
        </w:rPr>
      </w:pPr>
      <w:r w:rsidRPr="00BA49DC">
        <w:rPr>
          <w:rFonts w:ascii="Arial" w:hAnsi="Arial" w:cs="Arial"/>
        </w:rPr>
        <w:t>P 205</w:t>
      </w:r>
      <w:r w:rsidRPr="00BA49DC">
        <w:rPr>
          <w:rFonts w:ascii="Arial" w:hAnsi="Arial" w:cs="Arial"/>
        </w:rPr>
        <w:tab/>
      </w:r>
      <w:r w:rsidRPr="00BA49DC">
        <w:rPr>
          <w:rFonts w:ascii="Arial" w:hAnsi="Arial" w:cs="Arial"/>
        </w:rPr>
        <w:tab/>
      </w:r>
      <w:r w:rsidRPr="00BA49DC">
        <w:rPr>
          <w:rFonts w:ascii="Arial" w:hAnsi="Arial" w:cs="Arial"/>
        </w:rPr>
        <w:tab/>
        <w:t>Demi-water pump for R 202 jacket make up</w:t>
      </w:r>
    </w:p>
    <w:p w14:paraId="42A22669" w14:textId="77777777" w:rsidR="00114806" w:rsidRPr="00114806" w:rsidRDefault="00114806" w:rsidP="00BA49DC">
      <w:pPr>
        <w:ind w:left="426" w:hanging="426"/>
        <w:rPr>
          <w:rFonts w:ascii="Arial" w:hAnsi="Arial" w:cs="Arial"/>
        </w:rPr>
      </w:pPr>
    </w:p>
    <w:p w14:paraId="61A8658E" w14:textId="273D3476" w:rsidR="00114806" w:rsidRPr="00BA49DC" w:rsidRDefault="00114806" w:rsidP="00BA49DC">
      <w:pPr>
        <w:ind w:left="426" w:hanging="426"/>
        <w:rPr>
          <w:rFonts w:ascii="Arial" w:hAnsi="Arial" w:cs="Arial"/>
        </w:rPr>
      </w:pPr>
      <w:r w:rsidRPr="00BA49DC">
        <w:rPr>
          <w:rFonts w:ascii="Arial" w:hAnsi="Arial" w:cs="Arial"/>
        </w:rPr>
        <w:t>P 206</w:t>
      </w:r>
      <w:r w:rsidRPr="00BA49DC">
        <w:rPr>
          <w:rFonts w:ascii="Arial" w:hAnsi="Arial" w:cs="Arial"/>
        </w:rPr>
        <w:tab/>
      </w:r>
      <w:r w:rsidRPr="00BA49DC">
        <w:rPr>
          <w:rFonts w:ascii="Arial" w:hAnsi="Arial" w:cs="Arial"/>
        </w:rPr>
        <w:tab/>
      </w:r>
      <w:r w:rsidRPr="00BA49DC">
        <w:rPr>
          <w:rFonts w:ascii="Arial" w:hAnsi="Arial" w:cs="Arial"/>
        </w:rPr>
        <w:tab/>
        <w:t>Precontacting pot jacket water circulation pump</w:t>
      </w:r>
    </w:p>
    <w:p w14:paraId="144CE982" w14:textId="77777777" w:rsidR="00114806" w:rsidRPr="00114806" w:rsidRDefault="00114806" w:rsidP="00BA49DC">
      <w:pPr>
        <w:ind w:left="426" w:hanging="426"/>
        <w:rPr>
          <w:rFonts w:ascii="Arial" w:hAnsi="Arial" w:cs="Arial"/>
        </w:rPr>
      </w:pPr>
    </w:p>
    <w:p w14:paraId="65A6C96F" w14:textId="679A4549" w:rsidR="00114806" w:rsidRPr="00BA49DC" w:rsidRDefault="00114806" w:rsidP="00BA49DC">
      <w:pPr>
        <w:ind w:left="426" w:hanging="426"/>
        <w:rPr>
          <w:rFonts w:ascii="Arial" w:hAnsi="Arial" w:cs="Arial"/>
        </w:rPr>
      </w:pPr>
      <w:r w:rsidRPr="00BA49DC">
        <w:rPr>
          <w:rFonts w:ascii="Arial" w:hAnsi="Arial" w:cs="Arial"/>
        </w:rPr>
        <w:t>P 301A/S</w:t>
      </w:r>
      <w:r w:rsidRPr="00BA49DC">
        <w:rPr>
          <w:rFonts w:ascii="Arial" w:hAnsi="Arial" w:cs="Arial"/>
        </w:rPr>
        <w:tab/>
      </w:r>
      <w:r w:rsidRPr="00BA49DC">
        <w:rPr>
          <w:rFonts w:ascii="Arial" w:hAnsi="Arial" w:cs="Arial"/>
        </w:rPr>
        <w:tab/>
        <w:t>Propylene feed pumps</w:t>
      </w:r>
    </w:p>
    <w:p w14:paraId="4A8AA3C8" w14:textId="77777777" w:rsidR="00114806" w:rsidRPr="00114806" w:rsidRDefault="00114806" w:rsidP="00BA49DC">
      <w:pPr>
        <w:ind w:left="426" w:hanging="426"/>
        <w:rPr>
          <w:rFonts w:ascii="Arial" w:hAnsi="Arial" w:cs="Arial"/>
        </w:rPr>
      </w:pPr>
    </w:p>
    <w:p w14:paraId="43B9FE2E" w14:textId="18E609E4" w:rsidR="00114806" w:rsidRPr="00BA49DC" w:rsidRDefault="00114806" w:rsidP="00BA49DC">
      <w:pPr>
        <w:ind w:left="426" w:hanging="426"/>
        <w:rPr>
          <w:rFonts w:ascii="Arial" w:hAnsi="Arial" w:cs="Arial"/>
        </w:rPr>
      </w:pPr>
      <w:r w:rsidRPr="00BA49DC">
        <w:rPr>
          <w:rFonts w:ascii="Arial" w:hAnsi="Arial" w:cs="Arial"/>
        </w:rPr>
        <w:t>P 302A/S</w:t>
      </w:r>
      <w:r w:rsidRPr="00BA49DC">
        <w:rPr>
          <w:rFonts w:ascii="Arial" w:hAnsi="Arial" w:cs="Arial"/>
        </w:rPr>
        <w:tab/>
      </w:r>
      <w:r w:rsidRPr="00BA49DC">
        <w:rPr>
          <w:rFonts w:ascii="Arial" w:hAnsi="Arial" w:cs="Arial"/>
        </w:rPr>
        <w:tab/>
        <w:t>Scrubber Reflux Pumps</w:t>
      </w:r>
    </w:p>
    <w:p w14:paraId="51591256" w14:textId="77777777" w:rsidR="00114806" w:rsidRPr="00114806" w:rsidRDefault="00114806" w:rsidP="00BA49DC">
      <w:pPr>
        <w:ind w:left="426" w:hanging="426"/>
        <w:rPr>
          <w:rFonts w:ascii="Arial" w:hAnsi="Arial" w:cs="Arial"/>
        </w:rPr>
      </w:pPr>
    </w:p>
    <w:p w14:paraId="61214F19" w14:textId="01391DCE" w:rsidR="00114806" w:rsidRPr="00BA49DC" w:rsidRDefault="00114806" w:rsidP="00BA49DC">
      <w:pPr>
        <w:ind w:left="426" w:hanging="426"/>
        <w:rPr>
          <w:rFonts w:ascii="Arial" w:hAnsi="Arial" w:cs="Arial"/>
        </w:rPr>
      </w:pPr>
      <w:r w:rsidRPr="00BA49DC">
        <w:rPr>
          <w:rFonts w:ascii="Arial" w:hAnsi="Arial" w:cs="Arial"/>
        </w:rPr>
        <w:t>P 303</w:t>
      </w:r>
      <w:r w:rsidRPr="00BA49DC">
        <w:rPr>
          <w:rFonts w:ascii="Arial" w:hAnsi="Arial" w:cs="Arial"/>
        </w:rPr>
        <w:tab/>
      </w:r>
      <w:r w:rsidRPr="00BA49DC">
        <w:rPr>
          <w:rFonts w:ascii="Arial" w:hAnsi="Arial" w:cs="Arial"/>
        </w:rPr>
        <w:tab/>
      </w:r>
      <w:r w:rsidRPr="00BA49DC">
        <w:rPr>
          <w:rFonts w:ascii="Arial" w:hAnsi="Arial" w:cs="Arial"/>
        </w:rPr>
        <w:tab/>
        <w:t>Oil Unloading pump of C302</w:t>
      </w:r>
    </w:p>
    <w:p w14:paraId="55E45476" w14:textId="77777777" w:rsidR="00114806" w:rsidRPr="00114806" w:rsidRDefault="00114806" w:rsidP="00BA49DC">
      <w:pPr>
        <w:ind w:left="426" w:hanging="426"/>
        <w:rPr>
          <w:rFonts w:ascii="Arial" w:hAnsi="Arial" w:cs="Arial"/>
        </w:rPr>
      </w:pPr>
    </w:p>
    <w:p w14:paraId="33891FAA" w14:textId="552D1E3D" w:rsidR="00114806" w:rsidRPr="00BA49DC" w:rsidRDefault="00114806" w:rsidP="00BA49DC">
      <w:pPr>
        <w:ind w:left="426" w:hanging="426"/>
        <w:rPr>
          <w:rFonts w:ascii="Arial" w:hAnsi="Arial" w:cs="Arial"/>
        </w:rPr>
      </w:pPr>
      <w:r w:rsidRPr="00BA49DC">
        <w:rPr>
          <w:rFonts w:ascii="Arial" w:hAnsi="Arial" w:cs="Arial"/>
        </w:rPr>
        <w:t>P 304 A/S</w:t>
      </w:r>
      <w:r w:rsidRPr="00BA49DC">
        <w:rPr>
          <w:rFonts w:ascii="Arial" w:hAnsi="Arial" w:cs="Arial"/>
        </w:rPr>
        <w:tab/>
      </w:r>
      <w:r w:rsidRPr="00BA49DC">
        <w:rPr>
          <w:rFonts w:ascii="Arial" w:hAnsi="Arial" w:cs="Arial"/>
        </w:rPr>
        <w:tab/>
        <w:t>Absorption oil pumps of C 302</w:t>
      </w:r>
    </w:p>
    <w:p w14:paraId="2E908CB5" w14:textId="77777777" w:rsidR="00114806" w:rsidRPr="00114806" w:rsidRDefault="00114806" w:rsidP="00BA49DC">
      <w:pPr>
        <w:ind w:left="426" w:hanging="426"/>
        <w:rPr>
          <w:rFonts w:ascii="Arial" w:hAnsi="Arial" w:cs="Arial"/>
        </w:rPr>
      </w:pPr>
    </w:p>
    <w:p w14:paraId="7A72CE52" w14:textId="094DB6EE" w:rsidR="00114806" w:rsidRPr="00BA49DC" w:rsidRDefault="00114806" w:rsidP="00BA49DC">
      <w:pPr>
        <w:ind w:left="426" w:hanging="426"/>
        <w:rPr>
          <w:rFonts w:ascii="Arial" w:hAnsi="Arial" w:cs="Arial"/>
        </w:rPr>
      </w:pPr>
      <w:r w:rsidRPr="00BA49DC">
        <w:rPr>
          <w:rFonts w:ascii="Arial" w:hAnsi="Arial" w:cs="Arial"/>
        </w:rPr>
        <w:t>P 501 A/S</w:t>
      </w:r>
      <w:r w:rsidRPr="00BA49DC">
        <w:rPr>
          <w:rFonts w:ascii="Arial" w:hAnsi="Arial" w:cs="Arial"/>
        </w:rPr>
        <w:tab/>
      </w:r>
      <w:r w:rsidRPr="00BA49DC">
        <w:rPr>
          <w:rFonts w:ascii="Arial" w:hAnsi="Arial" w:cs="Arial"/>
        </w:rPr>
        <w:tab/>
        <w:t>Steamer Scrubber Pumps</w:t>
      </w:r>
    </w:p>
    <w:p w14:paraId="21622670" w14:textId="77777777" w:rsidR="00114806" w:rsidRPr="00114806" w:rsidRDefault="00114806" w:rsidP="00BA49DC">
      <w:pPr>
        <w:ind w:left="426" w:hanging="426"/>
        <w:rPr>
          <w:rFonts w:ascii="Arial" w:hAnsi="Arial" w:cs="Arial"/>
        </w:rPr>
      </w:pPr>
    </w:p>
    <w:p w14:paraId="4D6959E6" w14:textId="05D07DF9" w:rsidR="00114806" w:rsidRPr="00BA49DC" w:rsidRDefault="00114806" w:rsidP="00BA49DC">
      <w:pPr>
        <w:ind w:left="426" w:hanging="426"/>
        <w:rPr>
          <w:rFonts w:ascii="Arial" w:hAnsi="Arial" w:cs="Arial"/>
        </w:rPr>
      </w:pPr>
      <w:r w:rsidRPr="00BA49DC">
        <w:rPr>
          <w:rFonts w:ascii="Arial" w:hAnsi="Arial" w:cs="Arial"/>
        </w:rPr>
        <w:t>P 502 A/S</w:t>
      </w:r>
      <w:r w:rsidRPr="00BA49DC">
        <w:rPr>
          <w:rFonts w:ascii="Arial" w:hAnsi="Arial" w:cs="Arial"/>
        </w:rPr>
        <w:tab/>
      </w:r>
      <w:r w:rsidRPr="00BA49DC">
        <w:rPr>
          <w:rFonts w:ascii="Arial" w:hAnsi="Arial" w:cs="Arial"/>
        </w:rPr>
        <w:tab/>
        <w:t>Dryer Scrubber Pumps</w:t>
      </w:r>
    </w:p>
    <w:p w14:paraId="5DAAA3C5" w14:textId="77777777" w:rsidR="00114806" w:rsidRPr="00114806" w:rsidRDefault="00114806" w:rsidP="00BA49DC">
      <w:pPr>
        <w:ind w:left="426" w:hanging="426"/>
        <w:rPr>
          <w:rFonts w:ascii="Arial" w:hAnsi="Arial" w:cs="Arial"/>
        </w:rPr>
      </w:pPr>
    </w:p>
    <w:p w14:paraId="7659A6E3" w14:textId="2B40407B" w:rsidR="00114806" w:rsidRPr="00BA49DC" w:rsidRDefault="00114806" w:rsidP="00BA49DC">
      <w:pPr>
        <w:ind w:left="426" w:hanging="426"/>
        <w:rPr>
          <w:rFonts w:ascii="Arial" w:hAnsi="Arial" w:cs="Arial"/>
        </w:rPr>
      </w:pPr>
      <w:r w:rsidRPr="00BA49DC">
        <w:rPr>
          <w:rFonts w:ascii="Arial" w:hAnsi="Arial" w:cs="Arial"/>
        </w:rPr>
        <w:t>P 601 A/S</w:t>
      </w:r>
      <w:r w:rsidRPr="00BA49DC">
        <w:rPr>
          <w:rFonts w:ascii="Arial" w:hAnsi="Arial" w:cs="Arial"/>
        </w:rPr>
        <w:tab/>
      </w:r>
      <w:r w:rsidRPr="00BA49DC">
        <w:rPr>
          <w:rFonts w:ascii="Arial" w:hAnsi="Arial" w:cs="Arial"/>
        </w:rPr>
        <w:tab/>
        <w:t>Cutting water pumps of Extruder</w:t>
      </w:r>
    </w:p>
    <w:p w14:paraId="68644900" w14:textId="77777777" w:rsidR="00114806" w:rsidRPr="00114806" w:rsidRDefault="00114806" w:rsidP="00BA49DC">
      <w:pPr>
        <w:ind w:left="426" w:hanging="426"/>
        <w:rPr>
          <w:rFonts w:ascii="Arial" w:hAnsi="Arial" w:cs="Arial"/>
        </w:rPr>
      </w:pPr>
    </w:p>
    <w:p w14:paraId="6A516CA0" w14:textId="491DE4DF" w:rsidR="00114806" w:rsidRPr="00BA49DC" w:rsidRDefault="00114806" w:rsidP="00BA49DC">
      <w:pPr>
        <w:ind w:left="426" w:hanging="426"/>
        <w:rPr>
          <w:rFonts w:ascii="Arial" w:hAnsi="Arial" w:cs="Arial"/>
        </w:rPr>
      </w:pPr>
      <w:r w:rsidRPr="00BA49DC">
        <w:rPr>
          <w:rFonts w:ascii="Arial" w:hAnsi="Arial" w:cs="Arial"/>
        </w:rPr>
        <w:t>P 801 A/S</w:t>
      </w:r>
      <w:r w:rsidRPr="00BA49DC">
        <w:rPr>
          <w:rFonts w:ascii="Arial" w:hAnsi="Arial" w:cs="Arial"/>
        </w:rPr>
        <w:tab/>
      </w:r>
      <w:r w:rsidRPr="00BA49DC">
        <w:rPr>
          <w:rFonts w:ascii="Arial" w:hAnsi="Arial" w:cs="Arial"/>
        </w:rPr>
        <w:tab/>
        <w:t>Chilled water pumps</w:t>
      </w:r>
    </w:p>
    <w:p w14:paraId="50C117FB" w14:textId="77777777" w:rsidR="00114806" w:rsidRPr="00114806" w:rsidRDefault="00114806" w:rsidP="00BA49DC">
      <w:pPr>
        <w:ind w:left="426" w:hanging="426"/>
        <w:rPr>
          <w:rFonts w:ascii="Arial" w:hAnsi="Arial" w:cs="Arial"/>
        </w:rPr>
      </w:pPr>
    </w:p>
    <w:p w14:paraId="1AC1DA91" w14:textId="71E66AAE" w:rsidR="00114806" w:rsidRPr="00BA49DC" w:rsidRDefault="00114806" w:rsidP="00BA49DC">
      <w:pPr>
        <w:ind w:left="426" w:hanging="426"/>
        <w:rPr>
          <w:rFonts w:ascii="Arial" w:hAnsi="Arial" w:cs="Arial"/>
        </w:rPr>
      </w:pPr>
      <w:r w:rsidRPr="00BA49DC">
        <w:rPr>
          <w:rFonts w:ascii="Arial" w:hAnsi="Arial" w:cs="Arial"/>
        </w:rPr>
        <w:t>P 802 A/S</w:t>
      </w:r>
      <w:r w:rsidRPr="00BA49DC">
        <w:rPr>
          <w:rFonts w:ascii="Arial" w:hAnsi="Arial" w:cs="Arial"/>
        </w:rPr>
        <w:tab/>
      </w:r>
      <w:r w:rsidRPr="00BA49DC">
        <w:rPr>
          <w:rFonts w:ascii="Arial" w:hAnsi="Arial" w:cs="Arial"/>
        </w:rPr>
        <w:tab/>
        <w:t>Condensate delivery pump</w:t>
      </w:r>
    </w:p>
    <w:p w14:paraId="19EAB31C" w14:textId="77777777" w:rsidR="00114806" w:rsidRPr="00114806" w:rsidRDefault="00114806" w:rsidP="00BA49DC">
      <w:pPr>
        <w:ind w:left="426" w:hanging="426"/>
        <w:rPr>
          <w:rFonts w:ascii="Arial" w:hAnsi="Arial" w:cs="Arial"/>
        </w:rPr>
      </w:pPr>
    </w:p>
    <w:p w14:paraId="5BE6091E" w14:textId="3857EC1D" w:rsidR="00114806" w:rsidRPr="00BA49DC" w:rsidRDefault="00114806" w:rsidP="00BA49DC">
      <w:pPr>
        <w:ind w:left="426" w:hanging="426"/>
        <w:rPr>
          <w:rFonts w:ascii="Arial" w:hAnsi="Arial" w:cs="Arial"/>
        </w:rPr>
      </w:pPr>
      <w:r w:rsidRPr="00BA49DC">
        <w:rPr>
          <w:rFonts w:ascii="Arial" w:hAnsi="Arial" w:cs="Arial"/>
        </w:rPr>
        <w:t>P 901</w:t>
      </w:r>
      <w:r w:rsidRPr="00BA49DC">
        <w:rPr>
          <w:rFonts w:ascii="Arial" w:hAnsi="Arial" w:cs="Arial"/>
        </w:rPr>
        <w:tab/>
      </w:r>
      <w:r w:rsidRPr="00BA49DC">
        <w:rPr>
          <w:rFonts w:ascii="Arial" w:hAnsi="Arial" w:cs="Arial"/>
        </w:rPr>
        <w:tab/>
      </w:r>
      <w:r w:rsidRPr="00BA49DC">
        <w:rPr>
          <w:rFonts w:ascii="Arial" w:hAnsi="Arial" w:cs="Arial"/>
        </w:rPr>
        <w:tab/>
        <w:t>Gear pump (Exhaust oil system)</w:t>
      </w:r>
    </w:p>
    <w:p w14:paraId="22F8BCD6" w14:textId="77777777" w:rsidR="00114806" w:rsidRPr="00114806" w:rsidRDefault="00114806" w:rsidP="00BA49DC">
      <w:pPr>
        <w:ind w:left="426" w:hanging="426"/>
        <w:rPr>
          <w:rFonts w:ascii="Arial" w:hAnsi="Arial" w:cs="Arial"/>
        </w:rPr>
      </w:pPr>
    </w:p>
    <w:p w14:paraId="3B7117AA" w14:textId="56D12366" w:rsidR="00114806" w:rsidRPr="00BA49DC" w:rsidRDefault="00114806" w:rsidP="00BA49DC">
      <w:pPr>
        <w:ind w:left="426" w:hanging="426"/>
        <w:rPr>
          <w:rFonts w:ascii="Arial" w:hAnsi="Arial" w:cs="Arial"/>
        </w:rPr>
      </w:pPr>
      <w:r w:rsidRPr="00BA49DC">
        <w:rPr>
          <w:rFonts w:ascii="Arial" w:hAnsi="Arial" w:cs="Arial"/>
        </w:rPr>
        <w:t>P 902</w:t>
      </w:r>
      <w:r w:rsidRPr="00BA49DC">
        <w:rPr>
          <w:rFonts w:ascii="Arial" w:hAnsi="Arial" w:cs="Arial"/>
        </w:rPr>
        <w:tab/>
      </w:r>
      <w:r w:rsidRPr="00BA49DC">
        <w:rPr>
          <w:rFonts w:ascii="Arial" w:hAnsi="Arial" w:cs="Arial"/>
        </w:rPr>
        <w:tab/>
      </w:r>
      <w:r w:rsidRPr="00BA49DC">
        <w:rPr>
          <w:rFonts w:ascii="Arial" w:hAnsi="Arial" w:cs="Arial"/>
        </w:rPr>
        <w:tab/>
        <w:t>Gear pump (Recovered oil pumps)</w:t>
      </w:r>
    </w:p>
    <w:p w14:paraId="7CA597E4" w14:textId="77777777" w:rsidR="00114806" w:rsidRPr="00114806" w:rsidRDefault="00114806" w:rsidP="00BA49DC">
      <w:pPr>
        <w:ind w:left="426" w:hanging="426"/>
        <w:rPr>
          <w:rFonts w:ascii="Arial" w:hAnsi="Arial" w:cs="Arial"/>
        </w:rPr>
      </w:pPr>
    </w:p>
    <w:p w14:paraId="77C0FC70" w14:textId="5C954006" w:rsidR="00114806" w:rsidRPr="00BA49DC" w:rsidRDefault="00114806" w:rsidP="00BA49DC">
      <w:pPr>
        <w:ind w:left="426" w:hanging="426"/>
        <w:rPr>
          <w:rFonts w:ascii="Arial" w:hAnsi="Arial" w:cs="Arial"/>
        </w:rPr>
      </w:pPr>
      <w:r w:rsidRPr="00BA49DC">
        <w:rPr>
          <w:rFonts w:ascii="Arial" w:hAnsi="Arial" w:cs="Arial"/>
        </w:rPr>
        <w:t>K 101</w:t>
      </w:r>
      <w:r w:rsidRPr="00BA49DC">
        <w:rPr>
          <w:rFonts w:ascii="Arial" w:hAnsi="Arial" w:cs="Arial"/>
        </w:rPr>
        <w:tab/>
      </w:r>
      <w:r w:rsidRPr="00BA49DC">
        <w:rPr>
          <w:rFonts w:ascii="Arial" w:hAnsi="Arial" w:cs="Arial"/>
        </w:rPr>
        <w:tab/>
      </w:r>
      <w:r w:rsidRPr="00BA49DC">
        <w:rPr>
          <w:rFonts w:ascii="Arial" w:hAnsi="Arial" w:cs="Arial"/>
        </w:rPr>
        <w:tab/>
        <w:t>Catalyst tank evacuation pump of V 103</w:t>
      </w:r>
    </w:p>
    <w:p w14:paraId="41A14335" w14:textId="77777777" w:rsidR="00114806" w:rsidRPr="00114806" w:rsidRDefault="00114806" w:rsidP="00BA49DC">
      <w:pPr>
        <w:ind w:left="426" w:hanging="426"/>
        <w:rPr>
          <w:rFonts w:ascii="Arial" w:hAnsi="Arial" w:cs="Arial"/>
        </w:rPr>
      </w:pPr>
    </w:p>
    <w:p w14:paraId="629C1F18" w14:textId="5BBB6DA7" w:rsidR="00114806" w:rsidRPr="00BA49DC" w:rsidRDefault="00114806" w:rsidP="00BA49DC">
      <w:pPr>
        <w:ind w:left="426" w:hanging="426"/>
        <w:rPr>
          <w:rFonts w:ascii="Arial" w:hAnsi="Arial" w:cs="Arial"/>
        </w:rPr>
      </w:pPr>
      <w:r w:rsidRPr="00BA49DC">
        <w:rPr>
          <w:rFonts w:ascii="Arial" w:hAnsi="Arial" w:cs="Arial"/>
        </w:rPr>
        <w:t>K301A/S</w:t>
      </w:r>
      <w:r w:rsidRPr="00BA49DC">
        <w:rPr>
          <w:rFonts w:ascii="Arial" w:hAnsi="Arial" w:cs="Arial"/>
        </w:rPr>
        <w:tab/>
      </w:r>
      <w:r w:rsidRPr="00BA49DC">
        <w:rPr>
          <w:rFonts w:ascii="Arial" w:hAnsi="Arial" w:cs="Arial"/>
        </w:rPr>
        <w:tab/>
        <w:t>Recycle Gas Compressor</w:t>
      </w:r>
    </w:p>
    <w:p w14:paraId="1A61C991" w14:textId="77777777" w:rsidR="00114806" w:rsidRPr="00114806" w:rsidRDefault="00114806" w:rsidP="00BA49DC">
      <w:pPr>
        <w:ind w:left="426" w:hanging="426"/>
        <w:rPr>
          <w:rFonts w:ascii="Arial" w:hAnsi="Arial" w:cs="Arial"/>
        </w:rPr>
      </w:pPr>
    </w:p>
    <w:p w14:paraId="347E7E18" w14:textId="070FB5C5" w:rsidR="00114806" w:rsidRPr="00BA49DC" w:rsidRDefault="00114806" w:rsidP="00BA49DC">
      <w:pPr>
        <w:ind w:left="426" w:hanging="426"/>
        <w:rPr>
          <w:rFonts w:ascii="Arial" w:hAnsi="Arial" w:cs="Arial"/>
        </w:rPr>
      </w:pPr>
      <w:r w:rsidRPr="00BA49DC">
        <w:rPr>
          <w:rFonts w:ascii="Arial" w:hAnsi="Arial" w:cs="Arial"/>
        </w:rPr>
        <w:t>K 501A/S</w:t>
      </w:r>
      <w:r w:rsidRPr="00BA49DC">
        <w:rPr>
          <w:rFonts w:ascii="Arial" w:hAnsi="Arial" w:cs="Arial"/>
        </w:rPr>
        <w:tab/>
      </w:r>
      <w:r w:rsidRPr="00BA49DC">
        <w:rPr>
          <w:rFonts w:ascii="Arial" w:hAnsi="Arial" w:cs="Arial"/>
        </w:rPr>
        <w:tab/>
        <w:t>Steamer off gas compressor</w:t>
      </w:r>
    </w:p>
    <w:p w14:paraId="73B81DF5" w14:textId="77777777" w:rsidR="00114806" w:rsidRPr="00114806" w:rsidRDefault="00114806" w:rsidP="00BA49DC">
      <w:pPr>
        <w:ind w:left="426" w:hanging="426"/>
        <w:rPr>
          <w:rFonts w:ascii="Arial" w:hAnsi="Arial" w:cs="Arial"/>
        </w:rPr>
      </w:pPr>
    </w:p>
    <w:p w14:paraId="79622587" w14:textId="02CA12A1" w:rsidR="00114806" w:rsidRPr="00BA49DC" w:rsidRDefault="00114806" w:rsidP="00BA49DC">
      <w:pPr>
        <w:ind w:left="426" w:hanging="426"/>
        <w:rPr>
          <w:rFonts w:ascii="Arial" w:hAnsi="Arial" w:cs="Arial"/>
        </w:rPr>
      </w:pPr>
      <w:r w:rsidRPr="00BA49DC">
        <w:rPr>
          <w:rFonts w:ascii="Arial" w:hAnsi="Arial" w:cs="Arial"/>
        </w:rPr>
        <w:t>K 801</w:t>
      </w:r>
      <w:r w:rsidRPr="00BA49DC">
        <w:rPr>
          <w:rFonts w:ascii="Arial" w:hAnsi="Arial" w:cs="Arial"/>
        </w:rPr>
        <w:tab/>
      </w:r>
      <w:r w:rsidRPr="00BA49DC">
        <w:rPr>
          <w:rFonts w:ascii="Arial" w:hAnsi="Arial" w:cs="Arial"/>
        </w:rPr>
        <w:tab/>
      </w:r>
      <w:r w:rsidRPr="00BA49DC">
        <w:rPr>
          <w:rFonts w:ascii="Arial" w:hAnsi="Arial" w:cs="Arial"/>
        </w:rPr>
        <w:tab/>
        <w:t>N2 compressor</w:t>
      </w:r>
    </w:p>
    <w:p w14:paraId="4546B10A" w14:textId="77777777" w:rsidR="00114806" w:rsidRPr="00114806" w:rsidRDefault="00114806" w:rsidP="00BA49DC">
      <w:pPr>
        <w:ind w:left="426" w:hanging="426"/>
        <w:rPr>
          <w:rFonts w:ascii="Arial" w:hAnsi="Arial" w:cs="Arial"/>
        </w:rPr>
      </w:pPr>
    </w:p>
    <w:p w14:paraId="4402B65B" w14:textId="797AA4F3" w:rsidR="00114806" w:rsidRPr="00BA49DC" w:rsidRDefault="00114806" w:rsidP="00BA49DC">
      <w:pPr>
        <w:ind w:left="426" w:hanging="426"/>
        <w:rPr>
          <w:rFonts w:ascii="Arial" w:hAnsi="Arial" w:cs="Arial"/>
        </w:rPr>
      </w:pPr>
      <w:r w:rsidRPr="00BA49DC">
        <w:rPr>
          <w:rFonts w:ascii="Arial" w:hAnsi="Arial" w:cs="Arial"/>
        </w:rPr>
        <w:t>K 802</w:t>
      </w:r>
      <w:r w:rsidRPr="00BA49DC">
        <w:rPr>
          <w:rFonts w:ascii="Arial" w:hAnsi="Arial" w:cs="Arial"/>
        </w:rPr>
        <w:tab/>
      </w:r>
      <w:r w:rsidRPr="00BA49DC">
        <w:rPr>
          <w:rFonts w:ascii="Arial" w:hAnsi="Arial" w:cs="Arial"/>
        </w:rPr>
        <w:tab/>
      </w:r>
      <w:r w:rsidRPr="00BA49DC">
        <w:rPr>
          <w:rFonts w:ascii="Arial" w:hAnsi="Arial" w:cs="Arial"/>
        </w:rPr>
        <w:tab/>
        <w:t>Hydrogen booster compressor</w:t>
      </w:r>
    </w:p>
    <w:p w14:paraId="371AA636" w14:textId="77777777" w:rsidR="00114806" w:rsidRPr="00114806" w:rsidRDefault="00114806" w:rsidP="00BA49DC">
      <w:pPr>
        <w:ind w:left="426" w:hanging="426"/>
        <w:rPr>
          <w:rFonts w:ascii="Arial" w:hAnsi="Arial" w:cs="Arial"/>
        </w:rPr>
      </w:pPr>
    </w:p>
    <w:p w14:paraId="146747B4" w14:textId="319B6C29" w:rsidR="00114806" w:rsidRPr="00BA49DC" w:rsidRDefault="00114806" w:rsidP="00BA49DC">
      <w:pPr>
        <w:ind w:left="426" w:hanging="426"/>
        <w:rPr>
          <w:rFonts w:ascii="Arial" w:hAnsi="Arial" w:cs="Arial"/>
        </w:rPr>
      </w:pPr>
      <w:r w:rsidRPr="00BA49DC">
        <w:rPr>
          <w:rFonts w:ascii="Arial" w:hAnsi="Arial" w:cs="Arial"/>
        </w:rPr>
        <w:t>K804</w:t>
      </w:r>
      <w:r w:rsidRPr="00BA49DC">
        <w:rPr>
          <w:rFonts w:ascii="Arial" w:hAnsi="Arial" w:cs="Arial"/>
        </w:rPr>
        <w:tab/>
      </w:r>
      <w:r w:rsidRPr="00BA49DC">
        <w:rPr>
          <w:rFonts w:ascii="Arial" w:hAnsi="Arial" w:cs="Arial"/>
        </w:rPr>
        <w:tab/>
      </w:r>
      <w:r w:rsidRPr="00BA49DC">
        <w:rPr>
          <w:rFonts w:ascii="Arial" w:hAnsi="Arial" w:cs="Arial"/>
        </w:rPr>
        <w:tab/>
        <w:t>Hydrogen booster compressor</w:t>
      </w:r>
    </w:p>
    <w:p w14:paraId="59366EF3" w14:textId="77777777" w:rsidR="00114806" w:rsidRPr="00114806" w:rsidRDefault="00114806" w:rsidP="00BA49DC">
      <w:pPr>
        <w:ind w:left="426" w:hanging="426"/>
        <w:rPr>
          <w:rFonts w:ascii="Arial" w:hAnsi="Arial" w:cs="Arial"/>
        </w:rPr>
      </w:pPr>
    </w:p>
    <w:p w14:paraId="184B40B6" w14:textId="714D68D4" w:rsidR="00114806" w:rsidRPr="00BA49DC" w:rsidRDefault="00114806" w:rsidP="00BA49DC">
      <w:pPr>
        <w:ind w:left="426" w:hanging="426"/>
        <w:rPr>
          <w:rFonts w:ascii="Arial" w:hAnsi="Arial" w:cs="Arial"/>
        </w:rPr>
      </w:pPr>
      <w:r w:rsidRPr="00BA49DC">
        <w:rPr>
          <w:rFonts w:ascii="Arial" w:hAnsi="Arial" w:cs="Arial"/>
        </w:rPr>
        <w:t>K803</w:t>
      </w:r>
      <w:r w:rsidRPr="00BA49DC">
        <w:rPr>
          <w:rFonts w:ascii="Arial" w:hAnsi="Arial" w:cs="Arial"/>
        </w:rPr>
        <w:tab/>
      </w:r>
      <w:r w:rsidRPr="00BA49DC">
        <w:rPr>
          <w:rFonts w:ascii="Arial" w:hAnsi="Arial" w:cs="Arial"/>
        </w:rPr>
        <w:tab/>
      </w:r>
      <w:r w:rsidRPr="00BA49DC">
        <w:rPr>
          <w:rFonts w:ascii="Arial" w:hAnsi="Arial" w:cs="Arial"/>
        </w:rPr>
        <w:tab/>
        <w:t>Hydrogen make up compressor</w:t>
      </w:r>
    </w:p>
    <w:p w14:paraId="19FE5731" w14:textId="77777777" w:rsidR="00114806" w:rsidRPr="00114806" w:rsidRDefault="00114806" w:rsidP="00BA49DC">
      <w:pPr>
        <w:ind w:left="426" w:hanging="426"/>
        <w:rPr>
          <w:rFonts w:ascii="Arial" w:hAnsi="Arial" w:cs="Arial"/>
        </w:rPr>
      </w:pPr>
    </w:p>
    <w:p w14:paraId="4D63BACE" w14:textId="6820C324" w:rsidR="00114806" w:rsidRPr="00BA49DC" w:rsidRDefault="00114806" w:rsidP="00BA49DC">
      <w:pPr>
        <w:ind w:left="426" w:hanging="426"/>
        <w:rPr>
          <w:rFonts w:ascii="Arial" w:hAnsi="Arial" w:cs="Arial"/>
        </w:rPr>
      </w:pPr>
      <w:r w:rsidRPr="00BA49DC">
        <w:rPr>
          <w:rFonts w:ascii="Arial" w:hAnsi="Arial" w:cs="Arial"/>
        </w:rPr>
        <w:t>PK 101</w:t>
      </w:r>
      <w:r w:rsidRPr="00BA49DC">
        <w:rPr>
          <w:rFonts w:ascii="Arial" w:hAnsi="Arial" w:cs="Arial"/>
        </w:rPr>
        <w:tab/>
      </w:r>
      <w:r w:rsidRPr="00BA49DC">
        <w:rPr>
          <w:rFonts w:ascii="Arial" w:hAnsi="Arial" w:cs="Arial"/>
        </w:rPr>
        <w:tab/>
        <w:t>Catalyst Metering Unit</w:t>
      </w:r>
    </w:p>
    <w:p w14:paraId="06026009" w14:textId="77777777" w:rsidR="00114806" w:rsidRPr="00114806" w:rsidRDefault="00114806" w:rsidP="00BA49DC">
      <w:pPr>
        <w:ind w:left="426" w:hanging="426"/>
        <w:rPr>
          <w:rFonts w:ascii="Arial" w:hAnsi="Arial" w:cs="Arial"/>
        </w:rPr>
      </w:pPr>
    </w:p>
    <w:p w14:paraId="242ADBAA" w14:textId="53F984CC" w:rsidR="00114806" w:rsidRPr="00BA49DC" w:rsidRDefault="00114806" w:rsidP="00BA49DC">
      <w:pPr>
        <w:ind w:left="426" w:hanging="426"/>
        <w:rPr>
          <w:rFonts w:ascii="Arial" w:hAnsi="Arial" w:cs="Arial"/>
        </w:rPr>
      </w:pPr>
      <w:r w:rsidRPr="00BA49DC">
        <w:rPr>
          <w:rFonts w:ascii="Arial" w:hAnsi="Arial" w:cs="Arial"/>
        </w:rPr>
        <w:t>PK 201</w:t>
      </w:r>
      <w:r w:rsidRPr="00BA49DC">
        <w:rPr>
          <w:rFonts w:ascii="Arial" w:hAnsi="Arial" w:cs="Arial"/>
        </w:rPr>
        <w:tab/>
      </w:r>
      <w:r w:rsidRPr="00BA49DC">
        <w:rPr>
          <w:rFonts w:ascii="Arial" w:hAnsi="Arial" w:cs="Arial"/>
        </w:rPr>
        <w:tab/>
        <w:t>Reactor pump bearing lubrication system</w:t>
      </w:r>
    </w:p>
    <w:p w14:paraId="1B39CA8C" w14:textId="77777777" w:rsidR="00114806" w:rsidRPr="00114806" w:rsidRDefault="00114806" w:rsidP="00BA49DC">
      <w:pPr>
        <w:ind w:left="426" w:hanging="426"/>
        <w:rPr>
          <w:rFonts w:ascii="Arial" w:hAnsi="Arial" w:cs="Arial"/>
        </w:rPr>
      </w:pPr>
    </w:p>
    <w:p w14:paraId="131C22C5" w14:textId="77777777" w:rsidR="00114806" w:rsidRPr="00BA49DC" w:rsidRDefault="00114806" w:rsidP="00BA49DC">
      <w:pPr>
        <w:ind w:left="426" w:hanging="426"/>
        <w:rPr>
          <w:rFonts w:ascii="Arial" w:hAnsi="Arial" w:cs="Arial"/>
        </w:rPr>
      </w:pPr>
      <w:r w:rsidRPr="00BA49DC">
        <w:rPr>
          <w:rFonts w:ascii="Arial" w:hAnsi="Arial" w:cs="Arial"/>
        </w:rPr>
        <w:t>VII</w:t>
      </w:r>
      <w:r w:rsidRPr="00BA49DC">
        <w:rPr>
          <w:rFonts w:ascii="Arial" w:hAnsi="Arial" w:cs="Arial"/>
        </w:rPr>
        <w:tab/>
      </w:r>
      <w:r w:rsidRPr="00BA49DC">
        <w:rPr>
          <w:rFonts w:ascii="Arial" w:hAnsi="Arial" w:cs="Arial"/>
          <w:b/>
          <w:bCs/>
          <w:u w:val="single"/>
        </w:rPr>
        <w:t>ATMOSPHERIC TANKS</w:t>
      </w:r>
    </w:p>
    <w:p w14:paraId="396EA51A" w14:textId="77777777" w:rsidR="00114806" w:rsidRPr="00114806" w:rsidRDefault="00114806" w:rsidP="00BA49DC">
      <w:pPr>
        <w:ind w:left="426" w:hanging="426"/>
        <w:rPr>
          <w:rFonts w:ascii="Arial" w:hAnsi="Arial" w:cs="Arial"/>
        </w:rPr>
      </w:pPr>
    </w:p>
    <w:p w14:paraId="64C09F80" w14:textId="51B4EA12" w:rsidR="00114806" w:rsidRPr="00BA49DC" w:rsidRDefault="00114806" w:rsidP="00BA49DC">
      <w:pPr>
        <w:ind w:left="426" w:hanging="426"/>
        <w:rPr>
          <w:rFonts w:ascii="Arial" w:hAnsi="Arial" w:cs="Arial"/>
        </w:rPr>
      </w:pPr>
      <w:r w:rsidRPr="00BA49DC">
        <w:rPr>
          <w:rFonts w:ascii="Arial" w:hAnsi="Arial" w:cs="Arial"/>
        </w:rPr>
        <w:t>T 101 A/B</w:t>
      </w:r>
      <w:r w:rsidRPr="00BA49DC">
        <w:rPr>
          <w:rFonts w:ascii="Arial" w:hAnsi="Arial" w:cs="Arial"/>
        </w:rPr>
        <w:tab/>
      </w:r>
      <w:r w:rsidRPr="00BA49DC">
        <w:rPr>
          <w:rFonts w:ascii="Arial" w:hAnsi="Arial" w:cs="Arial"/>
        </w:rPr>
        <w:tab/>
        <w:t>Donor Storage Tank</w:t>
      </w:r>
    </w:p>
    <w:p w14:paraId="4CB3CF29" w14:textId="77777777" w:rsidR="00114806" w:rsidRPr="00114806" w:rsidRDefault="00114806" w:rsidP="00BA49DC">
      <w:pPr>
        <w:ind w:left="426" w:hanging="426"/>
        <w:rPr>
          <w:rFonts w:ascii="Arial" w:hAnsi="Arial" w:cs="Arial"/>
        </w:rPr>
      </w:pPr>
    </w:p>
    <w:p w14:paraId="291F33AF" w14:textId="74553500" w:rsidR="00114806" w:rsidRPr="00BA49DC" w:rsidRDefault="00114806" w:rsidP="00BA49DC">
      <w:pPr>
        <w:ind w:left="426" w:hanging="426"/>
        <w:rPr>
          <w:rFonts w:ascii="Arial" w:hAnsi="Arial" w:cs="Arial"/>
        </w:rPr>
      </w:pPr>
      <w:r w:rsidRPr="00BA49DC">
        <w:rPr>
          <w:rFonts w:ascii="Arial" w:hAnsi="Arial" w:cs="Arial"/>
        </w:rPr>
        <w:t>T 102</w:t>
      </w:r>
      <w:r w:rsidRPr="00BA49DC">
        <w:rPr>
          <w:rFonts w:ascii="Arial" w:hAnsi="Arial" w:cs="Arial"/>
        </w:rPr>
        <w:tab/>
      </w:r>
      <w:r w:rsidRPr="00BA49DC">
        <w:rPr>
          <w:rFonts w:ascii="Arial" w:hAnsi="Arial" w:cs="Arial"/>
        </w:rPr>
        <w:tab/>
      </w:r>
      <w:r w:rsidRPr="00BA49DC">
        <w:rPr>
          <w:rFonts w:ascii="Arial" w:hAnsi="Arial" w:cs="Arial"/>
        </w:rPr>
        <w:tab/>
        <w:t>Hydraulic Pot</w:t>
      </w:r>
    </w:p>
    <w:p w14:paraId="2D0E879C" w14:textId="77777777" w:rsidR="00114806" w:rsidRPr="00114806" w:rsidRDefault="00114806" w:rsidP="00BA49DC">
      <w:pPr>
        <w:ind w:left="426" w:hanging="426"/>
        <w:rPr>
          <w:rFonts w:ascii="Arial" w:hAnsi="Arial" w:cs="Arial"/>
        </w:rPr>
      </w:pPr>
    </w:p>
    <w:p w14:paraId="217526A5" w14:textId="7E0A9368" w:rsidR="00114806" w:rsidRPr="00BA49DC" w:rsidRDefault="00114806" w:rsidP="00BA49DC">
      <w:pPr>
        <w:ind w:left="426" w:hanging="426"/>
        <w:rPr>
          <w:rFonts w:ascii="Arial" w:hAnsi="Arial" w:cs="Arial"/>
        </w:rPr>
      </w:pPr>
      <w:r w:rsidRPr="00BA49DC">
        <w:rPr>
          <w:rFonts w:ascii="Arial" w:hAnsi="Arial" w:cs="Arial"/>
        </w:rPr>
        <w:t>T 103</w:t>
      </w:r>
      <w:r w:rsidRPr="00BA49DC">
        <w:rPr>
          <w:rFonts w:ascii="Arial" w:hAnsi="Arial" w:cs="Arial"/>
        </w:rPr>
        <w:tab/>
      </w:r>
      <w:r w:rsidRPr="00BA49DC">
        <w:rPr>
          <w:rFonts w:ascii="Arial" w:hAnsi="Arial" w:cs="Arial"/>
        </w:rPr>
        <w:tab/>
      </w:r>
      <w:r w:rsidRPr="00BA49DC">
        <w:rPr>
          <w:rFonts w:ascii="Arial" w:hAnsi="Arial" w:cs="Arial"/>
        </w:rPr>
        <w:tab/>
        <w:t>Exhaust oil tank</w:t>
      </w:r>
    </w:p>
    <w:p w14:paraId="2658398C" w14:textId="77777777" w:rsidR="00114806" w:rsidRPr="00114806" w:rsidRDefault="00114806" w:rsidP="00BA49DC">
      <w:pPr>
        <w:ind w:left="426" w:hanging="426"/>
        <w:rPr>
          <w:rFonts w:ascii="Arial" w:hAnsi="Arial" w:cs="Arial"/>
        </w:rPr>
      </w:pPr>
    </w:p>
    <w:p w14:paraId="21A46CC7" w14:textId="1FE58228" w:rsidR="00114806" w:rsidRPr="00BA49DC" w:rsidRDefault="00114806" w:rsidP="00BA49DC">
      <w:pPr>
        <w:ind w:left="426" w:hanging="426"/>
        <w:rPr>
          <w:rFonts w:ascii="Arial" w:hAnsi="Arial" w:cs="Arial"/>
        </w:rPr>
      </w:pPr>
      <w:r w:rsidRPr="00BA49DC">
        <w:rPr>
          <w:rFonts w:ascii="Arial" w:hAnsi="Arial" w:cs="Arial"/>
        </w:rPr>
        <w:t>T 104</w:t>
      </w:r>
      <w:r w:rsidRPr="00BA49DC">
        <w:rPr>
          <w:rFonts w:ascii="Arial" w:hAnsi="Arial" w:cs="Arial"/>
        </w:rPr>
        <w:tab/>
      </w:r>
      <w:r w:rsidRPr="00BA49DC">
        <w:rPr>
          <w:rFonts w:ascii="Arial" w:hAnsi="Arial" w:cs="Arial"/>
        </w:rPr>
        <w:tab/>
      </w:r>
      <w:r w:rsidRPr="00BA49DC">
        <w:rPr>
          <w:rFonts w:ascii="Arial" w:hAnsi="Arial" w:cs="Arial"/>
        </w:rPr>
        <w:tab/>
        <w:t>Flushing oil tank</w:t>
      </w:r>
    </w:p>
    <w:p w14:paraId="3BEDDB9F" w14:textId="77777777" w:rsidR="00114806" w:rsidRPr="00114806" w:rsidRDefault="00114806" w:rsidP="00BA49DC">
      <w:pPr>
        <w:ind w:left="426" w:hanging="426"/>
        <w:rPr>
          <w:rFonts w:ascii="Arial" w:hAnsi="Arial" w:cs="Arial"/>
        </w:rPr>
      </w:pPr>
    </w:p>
    <w:p w14:paraId="2F0F279F" w14:textId="59225068" w:rsidR="00114806" w:rsidRPr="00BA49DC" w:rsidRDefault="00114806" w:rsidP="00BA49DC">
      <w:pPr>
        <w:ind w:left="426" w:hanging="426"/>
        <w:rPr>
          <w:rFonts w:ascii="Arial" w:hAnsi="Arial" w:cs="Arial"/>
        </w:rPr>
      </w:pPr>
      <w:r w:rsidRPr="00BA49DC">
        <w:rPr>
          <w:rFonts w:ascii="Arial" w:hAnsi="Arial" w:cs="Arial"/>
        </w:rPr>
        <w:t>T 105</w:t>
      </w:r>
      <w:r w:rsidRPr="00BA49DC">
        <w:rPr>
          <w:rFonts w:ascii="Arial" w:hAnsi="Arial" w:cs="Arial"/>
        </w:rPr>
        <w:tab/>
      </w:r>
      <w:r w:rsidRPr="00BA49DC">
        <w:rPr>
          <w:rFonts w:ascii="Arial" w:hAnsi="Arial" w:cs="Arial"/>
        </w:rPr>
        <w:tab/>
      </w:r>
      <w:r w:rsidRPr="00BA49DC">
        <w:rPr>
          <w:rFonts w:ascii="Arial" w:hAnsi="Arial" w:cs="Arial"/>
        </w:rPr>
        <w:tab/>
        <w:t>Oil/Grease Tank</w:t>
      </w:r>
    </w:p>
    <w:p w14:paraId="736FD5D3" w14:textId="77777777" w:rsidR="00114806" w:rsidRPr="00114806" w:rsidRDefault="00114806" w:rsidP="00BA49DC">
      <w:pPr>
        <w:ind w:left="426" w:hanging="426"/>
        <w:rPr>
          <w:rFonts w:ascii="Arial" w:hAnsi="Arial" w:cs="Arial"/>
        </w:rPr>
      </w:pPr>
    </w:p>
    <w:p w14:paraId="246B0267" w14:textId="6AA54AAE" w:rsidR="00114806" w:rsidRPr="00BA49DC" w:rsidRDefault="00114806" w:rsidP="00BA49DC">
      <w:pPr>
        <w:ind w:left="426" w:hanging="426"/>
        <w:rPr>
          <w:rFonts w:ascii="Arial" w:hAnsi="Arial" w:cs="Arial"/>
        </w:rPr>
      </w:pPr>
      <w:r w:rsidRPr="00BA49DC">
        <w:rPr>
          <w:rFonts w:ascii="Arial" w:hAnsi="Arial" w:cs="Arial"/>
        </w:rPr>
        <w:t>T 106</w:t>
      </w:r>
      <w:r w:rsidRPr="00BA49DC">
        <w:rPr>
          <w:rFonts w:ascii="Arial" w:hAnsi="Arial" w:cs="Arial"/>
        </w:rPr>
        <w:tab/>
      </w:r>
      <w:r w:rsidRPr="00BA49DC">
        <w:rPr>
          <w:rFonts w:ascii="Arial" w:hAnsi="Arial" w:cs="Arial"/>
        </w:rPr>
        <w:tab/>
      </w:r>
      <w:r w:rsidRPr="00BA49DC">
        <w:rPr>
          <w:rFonts w:ascii="Arial" w:hAnsi="Arial" w:cs="Arial"/>
        </w:rPr>
        <w:tab/>
        <w:t>Hydraulic Oil Surge Drum</w:t>
      </w:r>
    </w:p>
    <w:p w14:paraId="384801E9" w14:textId="77777777" w:rsidR="00114806" w:rsidRPr="00114806" w:rsidRDefault="00114806" w:rsidP="00BA49DC">
      <w:pPr>
        <w:ind w:left="426" w:hanging="426"/>
        <w:rPr>
          <w:rFonts w:ascii="Arial" w:hAnsi="Arial" w:cs="Arial"/>
        </w:rPr>
      </w:pPr>
    </w:p>
    <w:p w14:paraId="3D7E0EFA" w14:textId="14AFE2F6" w:rsidR="00114806" w:rsidRPr="00BA49DC" w:rsidRDefault="00114806" w:rsidP="00BA49DC">
      <w:pPr>
        <w:ind w:left="426" w:hanging="426"/>
        <w:rPr>
          <w:rFonts w:ascii="Arial" w:hAnsi="Arial" w:cs="Arial"/>
        </w:rPr>
      </w:pPr>
      <w:r w:rsidRPr="00BA49DC">
        <w:rPr>
          <w:rFonts w:ascii="Arial" w:hAnsi="Arial" w:cs="Arial"/>
        </w:rPr>
        <w:t>T 107</w:t>
      </w:r>
      <w:r w:rsidRPr="00BA49DC">
        <w:rPr>
          <w:rFonts w:ascii="Arial" w:hAnsi="Arial" w:cs="Arial"/>
        </w:rPr>
        <w:tab/>
      </w:r>
      <w:r w:rsidRPr="00BA49DC">
        <w:rPr>
          <w:rFonts w:ascii="Arial" w:hAnsi="Arial" w:cs="Arial"/>
        </w:rPr>
        <w:tab/>
      </w:r>
      <w:r w:rsidRPr="00BA49DC">
        <w:rPr>
          <w:rFonts w:ascii="Arial" w:hAnsi="Arial" w:cs="Arial"/>
        </w:rPr>
        <w:tab/>
        <w:t>Pressurization oil drum</w:t>
      </w:r>
    </w:p>
    <w:p w14:paraId="281163AA" w14:textId="77777777" w:rsidR="00114806" w:rsidRPr="00114806" w:rsidRDefault="00114806" w:rsidP="00BA49DC">
      <w:pPr>
        <w:ind w:left="426" w:hanging="426"/>
        <w:rPr>
          <w:rFonts w:ascii="Arial" w:hAnsi="Arial" w:cs="Arial"/>
        </w:rPr>
      </w:pPr>
    </w:p>
    <w:p w14:paraId="3E29383D" w14:textId="7245D688" w:rsidR="00114806" w:rsidRPr="00BA49DC" w:rsidRDefault="00114806" w:rsidP="00BA49DC">
      <w:pPr>
        <w:ind w:left="426" w:hanging="426"/>
        <w:rPr>
          <w:rFonts w:ascii="Arial" w:hAnsi="Arial" w:cs="Arial"/>
        </w:rPr>
      </w:pPr>
      <w:r w:rsidRPr="00BA49DC">
        <w:rPr>
          <w:rFonts w:ascii="Arial" w:hAnsi="Arial" w:cs="Arial"/>
        </w:rPr>
        <w:t>T 201</w:t>
      </w:r>
      <w:r w:rsidRPr="00BA49DC">
        <w:rPr>
          <w:rFonts w:ascii="Arial" w:hAnsi="Arial" w:cs="Arial"/>
        </w:rPr>
        <w:tab/>
      </w:r>
      <w:r w:rsidRPr="00BA49DC">
        <w:rPr>
          <w:rFonts w:ascii="Arial" w:hAnsi="Arial" w:cs="Arial"/>
        </w:rPr>
        <w:tab/>
      </w:r>
      <w:r w:rsidRPr="00BA49DC">
        <w:rPr>
          <w:rFonts w:ascii="Arial" w:hAnsi="Arial" w:cs="Arial"/>
        </w:rPr>
        <w:tab/>
        <w:t>Water expansion drum of R 202</w:t>
      </w:r>
    </w:p>
    <w:p w14:paraId="4E5F60F0" w14:textId="77777777" w:rsidR="00114806" w:rsidRPr="00114806" w:rsidRDefault="00114806" w:rsidP="00BA49DC">
      <w:pPr>
        <w:ind w:left="426" w:hanging="426"/>
        <w:rPr>
          <w:rFonts w:ascii="Arial" w:hAnsi="Arial" w:cs="Arial"/>
        </w:rPr>
      </w:pPr>
    </w:p>
    <w:p w14:paraId="3C16BCCA" w14:textId="41937949" w:rsidR="00114806" w:rsidRPr="00BA49DC" w:rsidRDefault="00114806" w:rsidP="00BA49DC">
      <w:pPr>
        <w:ind w:left="426" w:hanging="426"/>
        <w:rPr>
          <w:rFonts w:ascii="Arial" w:hAnsi="Arial" w:cs="Arial"/>
        </w:rPr>
      </w:pPr>
      <w:r w:rsidRPr="00BA49DC">
        <w:rPr>
          <w:rFonts w:ascii="Arial" w:hAnsi="Arial" w:cs="Arial"/>
        </w:rPr>
        <w:t>T 503</w:t>
      </w:r>
      <w:r w:rsidRPr="00BA49DC">
        <w:rPr>
          <w:rFonts w:ascii="Arial" w:hAnsi="Arial" w:cs="Arial"/>
        </w:rPr>
        <w:tab/>
      </w:r>
      <w:r w:rsidRPr="00BA49DC">
        <w:rPr>
          <w:rFonts w:ascii="Arial" w:hAnsi="Arial" w:cs="Arial"/>
        </w:rPr>
        <w:tab/>
      </w:r>
      <w:r w:rsidRPr="00BA49DC">
        <w:rPr>
          <w:rFonts w:ascii="Arial" w:hAnsi="Arial" w:cs="Arial"/>
        </w:rPr>
        <w:tab/>
        <w:t>Knock out drum for B501A/S</w:t>
      </w:r>
    </w:p>
    <w:p w14:paraId="4F5576E9" w14:textId="77777777" w:rsidR="00114806" w:rsidRPr="00114806" w:rsidRDefault="00114806" w:rsidP="00BA49DC">
      <w:pPr>
        <w:ind w:left="426" w:hanging="426"/>
        <w:rPr>
          <w:rFonts w:ascii="Arial" w:hAnsi="Arial" w:cs="Arial"/>
        </w:rPr>
      </w:pPr>
    </w:p>
    <w:p w14:paraId="1CBFA735" w14:textId="7490E9EB" w:rsidR="00114806" w:rsidRPr="00BA49DC" w:rsidRDefault="00114806" w:rsidP="00BA49DC">
      <w:pPr>
        <w:ind w:left="426" w:hanging="426"/>
        <w:rPr>
          <w:rFonts w:ascii="Arial" w:hAnsi="Arial" w:cs="Arial"/>
        </w:rPr>
      </w:pPr>
      <w:r w:rsidRPr="00BA49DC">
        <w:rPr>
          <w:rFonts w:ascii="Arial" w:hAnsi="Arial" w:cs="Arial"/>
        </w:rPr>
        <w:t>T 601</w:t>
      </w:r>
      <w:r w:rsidRPr="00BA49DC">
        <w:rPr>
          <w:rFonts w:ascii="Arial" w:hAnsi="Arial" w:cs="Arial"/>
        </w:rPr>
        <w:tab/>
      </w:r>
      <w:r w:rsidRPr="00BA49DC">
        <w:rPr>
          <w:rFonts w:ascii="Arial" w:hAnsi="Arial" w:cs="Arial"/>
        </w:rPr>
        <w:tab/>
      </w:r>
      <w:r w:rsidRPr="00BA49DC">
        <w:rPr>
          <w:rFonts w:ascii="Arial" w:hAnsi="Arial" w:cs="Arial"/>
        </w:rPr>
        <w:tab/>
        <w:t>Dryer hopper</w:t>
      </w:r>
    </w:p>
    <w:p w14:paraId="7F7E5891" w14:textId="77777777" w:rsidR="00114806" w:rsidRPr="00114806" w:rsidRDefault="00114806" w:rsidP="00BA49DC">
      <w:pPr>
        <w:ind w:left="426" w:hanging="426"/>
        <w:rPr>
          <w:rFonts w:ascii="Arial" w:hAnsi="Arial" w:cs="Arial"/>
        </w:rPr>
      </w:pPr>
    </w:p>
    <w:p w14:paraId="2D18BB59" w14:textId="5AE0A64D" w:rsidR="00114806" w:rsidRPr="00BA49DC" w:rsidRDefault="00114806" w:rsidP="00BA49DC">
      <w:pPr>
        <w:ind w:left="426" w:hanging="426"/>
        <w:rPr>
          <w:rFonts w:ascii="Arial" w:hAnsi="Arial" w:cs="Arial"/>
        </w:rPr>
      </w:pPr>
      <w:r w:rsidRPr="00BA49DC">
        <w:rPr>
          <w:rFonts w:ascii="Arial" w:hAnsi="Arial" w:cs="Arial"/>
        </w:rPr>
        <w:t>T 603</w:t>
      </w:r>
      <w:r w:rsidRPr="00BA49DC">
        <w:rPr>
          <w:rFonts w:ascii="Arial" w:hAnsi="Arial" w:cs="Arial"/>
        </w:rPr>
        <w:tab/>
      </w:r>
      <w:r w:rsidRPr="00BA49DC">
        <w:rPr>
          <w:rFonts w:ascii="Arial" w:hAnsi="Arial" w:cs="Arial"/>
        </w:rPr>
        <w:tab/>
      </w:r>
      <w:r w:rsidRPr="00BA49DC">
        <w:rPr>
          <w:rFonts w:ascii="Arial" w:hAnsi="Arial" w:cs="Arial"/>
        </w:rPr>
        <w:tab/>
        <w:t>Additives hopper</w:t>
      </w:r>
    </w:p>
    <w:p w14:paraId="28D804CC" w14:textId="77777777" w:rsidR="00114806" w:rsidRPr="00114806" w:rsidRDefault="00114806" w:rsidP="00BA49DC">
      <w:pPr>
        <w:ind w:left="426" w:hanging="426"/>
        <w:rPr>
          <w:rFonts w:ascii="Arial" w:hAnsi="Arial" w:cs="Arial"/>
        </w:rPr>
      </w:pPr>
    </w:p>
    <w:p w14:paraId="023CDA2F" w14:textId="0F2864DD" w:rsidR="00114806" w:rsidRPr="00BA49DC" w:rsidRDefault="00114806" w:rsidP="00BA49DC">
      <w:pPr>
        <w:ind w:left="426" w:hanging="426"/>
        <w:rPr>
          <w:rFonts w:ascii="Arial" w:hAnsi="Arial" w:cs="Arial"/>
        </w:rPr>
      </w:pPr>
      <w:r w:rsidRPr="00BA49DC">
        <w:rPr>
          <w:rFonts w:ascii="Arial" w:hAnsi="Arial" w:cs="Arial"/>
        </w:rPr>
        <w:t>T 604</w:t>
      </w:r>
      <w:r w:rsidRPr="00BA49DC">
        <w:rPr>
          <w:rFonts w:ascii="Arial" w:hAnsi="Arial" w:cs="Arial"/>
        </w:rPr>
        <w:tab/>
      </w:r>
      <w:r w:rsidRPr="00BA49DC">
        <w:rPr>
          <w:rFonts w:ascii="Arial" w:hAnsi="Arial" w:cs="Arial"/>
        </w:rPr>
        <w:tab/>
      </w:r>
      <w:r w:rsidRPr="00BA49DC">
        <w:rPr>
          <w:rFonts w:ascii="Arial" w:hAnsi="Arial" w:cs="Arial"/>
        </w:rPr>
        <w:tab/>
        <w:t>Cutting water tank</w:t>
      </w:r>
    </w:p>
    <w:p w14:paraId="738AE8E8" w14:textId="77777777" w:rsidR="00114806" w:rsidRPr="00114806" w:rsidRDefault="00114806" w:rsidP="00BA49DC">
      <w:pPr>
        <w:ind w:left="426" w:hanging="426"/>
        <w:rPr>
          <w:rFonts w:ascii="Arial" w:hAnsi="Arial" w:cs="Arial"/>
        </w:rPr>
      </w:pPr>
    </w:p>
    <w:p w14:paraId="3315F017" w14:textId="074E29EE" w:rsidR="00114806" w:rsidRPr="00BA49DC" w:rsidRDefault="00114806" w:rsidP="00BA49DC">
      <w:pPr>
        <w:ind w:left="426" w:hanging="426"/>
        <w:rPr>
          <w:rFonts w:ascii="Arial" w:hAnsi="Arial" w:cs="Arial"/>
        </w:rPr>
      </w:pPr>
      <w:r w:rsidRPr="00BA49DC">
        <w:rPr>
          <w:rFonts w:ascii="Arial" w:hAnsi="Arial" w:cs="Arial"/>
        </w:rPr>
        <w:t>T 605</w:t>
      </w:r>
      <w:r w:rsidRPr="00BA49DC">
        <w:rPr>
          <w:rFonts w:ascii="Arial" w:hAnsi="Arial" w:cs="Arial"/>
        </w:rPr>
        <w:tab/>
      </w:r>
      <w:r w:rsidRPr="00BA49DC">
        <w:rPr>
          <w:rFonts w:ascii="Arial" w:hAnsi="Arial" w:cs="Arial"/>
        </w:rPr>
        <w:tab/>
      </w:r>
      <w:r w:rsidRPr="00BA49DC">
        <w:rPr>
          <w:rFonts w:ascii="Arial" w:hAnsi="Arial" w:cs="Arial"/>
        </w:rPr>
        <w:tab/>
        <w:t>Pellets feed hopper</w:t>
      </w:r>
    </w:p>
    <w:p w14:paraId="6BA86ACF" w14:textId="77777777" w:rsidR="00114806" w:rsidRPr="00114806" w:rsidRDefault="00114806" w:rsidP="00BA49DC">
      <w:pPr>
        <w:ind w:left="426" w:hanging="426"/>
        <w:rPr>
          <w:rFonts w:ascii="Arial" w:hAnsi="Arial" w:cs="Arial"/>
        </w:rPr>
      </w:pPr>
    </w:p>
    <w:p w14:paraId="371679D7" w14:textId="118CC0EA" w:rsidR="00114806" w:rsidRPr="00BA49DC" w:rsidRDefault="00114806" w:rsidP="00BA49DC">
      <w:pPr>
        <w:ind w:left="426" w:hanging="426"/>
        <w:rPr>
          <w:rFonts w:ascii="Arial" w:hAnsi="Arial" w:cs="Arial"/>
        </w:rPr>
      </w:pPr>
      <w:r w:rsidRPr="00BA49DC">
        <w:rPr>
          <w:rFonts w:ascii="Arial" w:hAnsi="Arial" w:cs="Arial"/>
        </w:rPr>
        <w:t>T 801</w:t>
      </w:r>
      <w:r w:rsidRPr="00BA49DC">
        <w:rPr>
          <w:rFonts w:ascii="Arial" w:hAnsi="Arial" w:cs="Arial"/>
        </w:rPr>
        <w:tab/>
      </w:r>
      <w:r w:rsidRPr="00BA49DC">
        <w:rPr>
          <w:rFonts w:ascii="Arial" w:hAnsi="Arial" w:cs="Arial"/>
        </w:rPr>
        <w:tab/>
      </w:r>
      <w:r w:rsidRPr="00BA49DC">
        <w:rPr>
          <w:rFonts w:ascii="Arial" w:hAnsi="Arial" w:cs="Arial"/>
        </w:rPr>
        <w:tab/>
        <w:t>Chilled water surge drum</w:t>
      </w:r>
    </w:p>
    <w:p w14:paraId="744D03A5" w14:textId="77777777" w:rsidR="00114806" w:rsidRPr="00114806" w:rsidRDefault="00114806" w:rsidP="00BA49DC">
      <w:pPr>
        <w:ind w:left="426" w:hanging="426"/>
        <w:rPr>
          <w:rFonts w:ascii="Arial" w:hAnsi="Arial" w:cs="Arial"/>
        </w:rPr>
      </w:pPr>
    </w:p>
    <w:p w14:paraId="4991C947" w14:textId="34B4948D" w:rsidR="00114806" w:rsidRPr="00BA49DC" w:rsidRDefault="00114806" w:rsidP="00BA49DC">
      <w:pPr>
        <w:ind w:left="426" w:hanging="426"/>
        <w:rPr>
          <w:rFonts w:ascii="Arial" w:hAnsi="Arial" w:cs="Arial"/>
        </w:rPr>
      </w:pPr>
      <w:r w:rsidRPr="00BA49DC">
        <w:rPr>
          <w:rFonts w:ascii="Arial" w:hAnsi="Arial" w:cs="Arial"/>
        </w:rPr>
        <w:t>T 802</w:t>
      </w:r>
      <w:r w:rsidRPr="00BA49DC">
        <w:rPr>
          <w:rFonts w:ascii="Arial" w:hAnsi="Arial" w:cs="Arial"/>
        </w:rPr>
        <w:tab/>
      </w:r>
      <w:r w:rsidRPr="00BA49DC">
        <w:rPr>
          <w:rFonts w:ascii="Arial" w:hAnsi="Arial" w:cs="Arial"/>
        </w:rPr>
        <w:tab/>
      </w:r>
      <w:r w:rsidRPr="00BA49DC">
        <w:rPr>
          <w:rFonts w:ascii="Arial" w:hAnsi="Arial" w:cs="Arial"/>
        </w:rPr>
        <w:tab/>
        <w:t>Condensate recovery tank</w:t>
      </w:r>
    </w:p>
    <w:p w14:paraId="78E377D7" w14:textId="77777777" w:rsidR="00114806" w:rsidRPr="00114806" w:rsidRDefault="00114806" w:rsidP="00BA49DC">
      <w:pPr>
        <w:ind w:left="426" w:hanging="426"/>
        <w:rPr>
          <w:rFonts w:ascii="Arial" w:hAnsi="Arial" w:cs="Arial"/>
        </w:rPr>
      </w:pPr>
    </w:p>
    <w:p w14:paraId="49796525" w14:textId="6C9BE2BB" w:rsidR="00114806" w:rsidRPr="00BA49DC" w:rsidRDefault="00114806" w:rsidP="00BA49DC">
      <w:pPr>
        <w:ind w:left="426" w:hanging="426"/>
        <w:rPr>
          <w:rFonts w:ascii="Arial" w:hAnsi="Arial" w:cs="Arial"/>
        </w:rPr>
      </w:pPr>
      <w:r w:rsidRPr="00BA49DC">
        <w:rPr>
          <w:rFonts w:ascii="Arial" w:hAnsi="Arial" w:cs="Arial"/>
        </w:rPr>
        <w:t>T 901</w:t>
      </w:r>
      <w:r w:rsidRPr="00BA49DC">
        <w:rPr>
          <w:rFonts w:ascii="Arial" w:hAnsi="Arial" w:cs="Arial"/>
        </w:rPr>
        <w:tab/>
      </w:r>
      <w:r w:rsidRPr="00BA49DC">
        <w:rPr>
          <w:rFonts w:ascii="Arial" w:hAnsi="Arial" w:cs="Arial"/>
        </w:rPr>
        <w:tab/>
      </w:r>
      <w:r w:rsidRPr="00BA49DC">
        <w:rPr>
          <w:rFonts w:ascii="Arial" w:hAnsi="Arial" w:cs="Arial"/>
        </w:rPr>
        <w:tab/>
        <w:t>Regenerated oil surge drum</w:t>
      </w:r>
    </w:p>
    <w:p w14:paraId="512A27F6" w14:textId="77777777" w:rsidR="00114806" w:rsidRPr="00114806" w:rsidRDefault="00114806" w:rsidP="00BA49DC">
      <w:pPr>
        <w:ind w:left="426" w:hanging="426"/>
        <w:rPr>
          <w:rFonts w:ascii="Arial" w:hAnsi="Arial" w:cs="Arial"/>
        </w:rPr>
      </w:pPr>
    </w:p>
    <w:p w14:paraId="594BFB4E" w14:textId="77777777" w:rsidR="00114806" w:rsidRPr="00114806" w:rsidRDefault="00114806" w:rsidP="00BA49DC">
      <w:pPr>
        <w:ind w:left="426" w:hanging="426"/>
        <w:rPr>
          <w:rFonts w:ascii="Arial" w:hAnsi="Arial" w:cs="Arial"/>
        </w:rPr>
      </w:pPr>
    </w:p>
    <w:p w14:paraId="52F4D19A" w14:textId="77777777" w:rsidR="00114806" w:rsidRPr="00114806" w:rsidRDefault="00114806" w:rsidP="00BA49DC">
      <w:pPr>
        <w:ind w:left="426" w:hanging="426"/>
        <w:rPr>
          <w:rFonts w:ascii="Arial" w:hAnsi="Arial" w:cs="Arial"/>
        </w:rPr>
      </w:pPr>
    </w:p>
    <w:p w14:paraId="1519DADD" w14:textId="77777777" w:rsidR="00114806" w:rsidRPr="00BA49DC" w:rsidRDefault="00114806" w:rsidP="00BA49DC">
      <w:pPr>
        <w:ind w:left="426" w:hanging="426"/>
        <w:rPr>
          <w:rFonts w:ascii="Arial" w:hAnsi="Arial" w:cs="Arial"/>
          <w:b/>
          <w:bCs/>
          <w:u w:val="single"/>
        </w:rPr>
      </w:pPr>
      <w:r w:rsidRPr="00BA49DC">
        <w:rPr>
          <w:rFonts w:ascii="Arial" w:hAnsi="Arial" w:cs="Arial"/>
        </w:rPr>
        <w:t>VIII</w:t>
      </w:r>
      <w:r w:rsidRPr="00BA49DC">
        <w:rPr>
          <w:rFonts w:ascii="Arial" w:hAnsi="Arial" w:cs="Arial"/>
        </w:rPr>
        <w:tab/>
      </w:r>
      <w:r w:rsidRPr="00BA49DC">
        <w:rPr>
          <w:rFonts w:ascii="Arial" w:hAnsi="Arial" w:cs="Arial"/>
          <w:b/>
          <w:bCs/>
          <w:u w:val="single"/>
        </w:rPr>
        <w:t>REACTORS</w:t>
      </w:r>
    </w:p>
    <w:p w14:paraId="1BEE0291" w14:textId="77777777" w:rsidR="00114806" w:rsidRPr="00114806" w:rsidRDefault="00114806" w:rsidP="00BA49DC">
      <w:pPr>
        <w:ind w:left="426" w:hanging="426"/>
        <w:rPr>
          <w:rFonts w:ascii="Arial" w:hAnsi="Arial" w:cs="Arial"/>
        </w:rPr>
      </w:pPr>
    </w:p>
    <w:p w14:paraId="14E52395" w14:textId="74322C86" w:rsidR="00114806" w:rsidRPr="00BA49DC" w:rsidRDefault="00114806" w:rsidP="00BA49DC">
      <w:pPr>
        <w:ind w:left="426" w:hanging="426"/>
        <w:rPr>
          <w:rFonts w:ascii="Arial" w:hAnsi="Arial" w:cs="Arial"/>
        </w:rPr>
      </w:pPr>
      <w:r w:rsidRPr="00BA49DC">
        <w:rPr>
          <w:rFonts w:ascii="Arial" w:hAnsi="Arial" w:cs="Arial"/>
        </w:rPr>
        <w:t>R 201</w:t>
      </w:r>
      <w:r w:rsidRPr="00BA49DC">
        <w:rPr>
          <w:rFonts w:ascii="Arial" w:hAnsi="Arial" w:cs="Arial"/>
        </w:rPr>
        <w:tab/>
      </w:r>
      <w:r w:rsidRPr="00BA49DC">
        <w:rPr>
          <w:rFonts w:ascii="Arial" w:hAnsi="Arial" w:cs="Arial"/>
        </w:rPr>
        <w:tab/>
      </w:r>
      <w:r w:rsidRPr="00BA49DC">
        <w:rPr>
          <w:rFonts w:ascii="Arial" w:hAnsi="Arial" w:cs="Arial"/>
        </w:rPr>
        <w:tab/>
        <w:t>Prepoly reactor</w:t>
      </w:r>
    </w:p>
    <w:p w14:paraId="3592D9BB" w14:textId="77777777" w:rsidR="00114806" w:rsidRPr="00114806" w:rsidRDefault="00114806" w:rsidP="00BA49DC">
      <w:pPr>
        <w:ind w:left="426" w:hanging="426"/>
        <w:rPr>
          <w:rFonts w:ascii="Arial" w:hAnsi="Arial" w:cs="Arial"/>
        </w:rPr>
      </w:pPr>
    </w:p>
    <w:p w14:paraId="5DB7A32A" w14:textId="45DDF611" w:rsidR="00114806" w:rsidRPr="00BA49DC" w:rsidRDefault="00114806" w:rsidP="00BA49DC">
      <w:pPr>
        <w:ind w:left="426" w:hanging="426"/>
        <w:rPr>
          <w:rFonts w:ascii="Arial" w:hAnsi="Arial" w:cs="Arial"/>
        </w:rPr>
      </w:pPr>
      <w:r w:rsidRPr="00BA49DC">
        <w:rPr>
          <w:rFonts w:ascii="Arial" w:hAnsi="Arial" w:cs="Arial"/>
        </w:rPr>
        <w:t>R 202</w:t>
      </w:r>
      <w:r w:rsidRPr="00BA49DC">
        <w:rPr>
          <w:rFonts w:ascii="Arial" w:hAnsi="Arial" w:cs="Arial"/>
        </w:rPr>
        <w:tab/>
      </w:r>
      <w:r w:rsidRPr="00BA49DC">
        <w:rPr>
          <w:rFonts w:ascii="Arial" w:hAnsi="Arial" w:cs="Arial"/>
        </w:rPr>
        <w:tab/>
      </w:r>
      <w:r w:rsidRPr="00BA49DC">
        <w:rPr>
          <w:rFonts w:ascii="Arial" w:hAnsi="Arial" w:cs="Arial"/>
        </w:rPr>
        <w:tab/>
        <w:t>Poly reactor</w:t>
      </w:r>
    </w:p>
    <w:p w14:paraId="68FB5FFE" w14:textId="77777777" w:rsidR="00114806" w:rsidRPr="00114806" w:rsidRDefault="00114806" w:rsidP="00BA49DC">
      <w:pPr>
        <w:ind w:left="426" w:hanging="426"/>
        <w:rPr>
          <w:rFonts w:ascii="Arial" w:hAnsi="Arial" w:cs="Arial"/>
        </w:rPr>
      </w:pPr>
    </w:p>
    <w:p w14:paraId="0E9E7608" w14:textId="5532D9D3" w:rsidR="00114806" w:rsidRPr="00BA49DC" w:rsidRDefault="00114806" w:rsidP="00BA49DC">
      <w:pPr>
        <w:ind w:left="426" w:hanging="426"/>
        <w:rPr>
          <w:rFonts w:ascii="Arial" w:hAnsi="Arial" w:cs="Arial"/>
        </w:rPr>
      </w:pPr>
      <w:r w:rsidRPr="00BA49DC">
        <w:rPr>
          <w:rFonts w:ascii="Arial" w:hAnsi="Arial" w:cs="Arial"/>
        </w:rPr>
        <w:t>WP 201</w:t>
      </w:r>
      <w:r w:rsidRPr="00BA49DC">
        <w:rPr>
          <w:rFonts w:ascii="Arial" w:hAnsi="Arial" w:cs="Arial"/>
        </w:rPr>
        <w:tab/>
      </w:r>
      <w:r w:rsidRPr="00BA49DC">
        <w:rPr>
          <w:rFonts w:ascii="Arial" w:hAnsi="Arial" w:cs="Arial"/>
        </w:rPr>
        <w:tab/>
        <w:t>P 201 Seal pressurization system</w:t>
      </w:r>
    </w:p>
    <w:p w14:paraId="7022D3D1" w14:textId="77777777" w:rsidR="00114806" w:rsidRPr="00114806" w:rsidRDefault="00114806" w:rsidP="00BA49DC">
      <w:pPr>
        <w:ind w:left="426" w:hanging="426"/>
        <w:rPr>
          <w:rFonts w:ascii="Arial" w:hAnsi="Arial" w:cs="Arial"/>
        </w:rPr>
      </w:pPr>
    </w:p>
    <w:p w14:paraId="0324DAA3" w14:textId="39557D8F" w:rsidR="00114806" w:rsidRPr="00BA49DC" w:rsidRDefault="00114806" w:rsidP="00BA49DC">
      <w:pPr>
        <w:ind w:left="426" w:hanging="426"/>
        <w:rPr>
          <w:rFonts w:ascii="Arial" w:hAnsi="Arial" w:cs="Arial"/>
        </w:rPr>
      </w:pPr>
      <w:r w:rsidRPr="00BA49DC">
        <w:rPr>
          <w:rFonts w:ascii="Arial" w:hAnsi="Arial" w:cs="Arial"/>
        </w:rPr>
        <w:t>WP 202</w:t>
      </w:r>
      <w:r w:rsidRPr="00BA49DC">
        <w:rPr>
          <w:rFonts w:ascii="Arial" w:hAnsi="Arial" w:cs="Arial"/>
        </w:rPr>
        <w:tab/>
      </w:r>
      <w:r w:rsidRPr="00BA49DC">
        <w:rPr>
          <w:rFonts w:ascii="Arial" w:hAnsi="Arial" w:cs="Arial"/>
        </w:rPr>
        <w:tab/>
        <w:t>P 202 seal pressurization system</w:t>
      </w:r>
    </w:p>
    <w:p w14:paraId="37E44D4C" w14:textId="77777777" w:rsidR="00114806" w:rsidRPr="00114806" w:rsidRDefault="00114806" w:rsidP="00BA49DC">
      <w:pPr>
        <w:ind w:left="426" w:hanging="426"/>
        <w:rPr>
          <w:rFonts w:ascii="Arial" w:hAnsi="Arial" w:cs="Arial"/>
        </w:rPr>
      </w:pPr>
    </w:p>
    <w:p w14:paraId="4C762B49" w14:textId="658F11E0" w:rsidR="00114806" w:rsidRPr="00BA49DC" w:rsidRDefault="00114806" w:rsidP="00BA49DC">
      <w:pPr>
        <w:ind w:left="426" w:hanging="426"/>
        <w:rPr>
          <w:rFonts w:ascii="Arial" w:hAnsi="Arial" w:cs="Arial"/>
        </w:rPr>
      </w:pPr>
      <w:r w:rsidRPr="00BA49DC">
        <w:rPr>
          <w:rFonts w:ascii="Arial" w:hAnsi="Arial" w:cs="Arial"/>
        </w:rPr>
        <w:t>WA 301</w:t>
      </w:r>
      <w:r w:rsidRPr="00BA49DC">
        <w:rPr>
          <w:rFonts w:ascii="Arial" w:hAnsi="Arial" w:cs="Arial"/>
        </w:rPr>
        <w:tab/>
      </w:r>
      <w:r w:rsidRPr="00BA49DC">
        <w:rPr>
          <w:rFonts w:ascii="Arial" w:hAnsi="Arial" w:cs="Arial"/>
        </w:rPr>
        <w:tab/>
        <w:t>A 301 Seal pressurization system</w:t>
      </w:r>
    </w:p>
    <w:p w14:paraId="6C6775B8" w14:textId="77777777" w:rsidR="00114806" w:rsidRPr="00114806" w:rsidRDefault="00114806" w:rsidP="00BA49DC">
      <w:pPr>
        <w:ind w:left="426" w:hanging="426"/>
        <w:rPr>
          <w:rFonts w:ascii="Arial" w:hAnsi="Arial" w:cs="Arial"/>
        </w:rPr>
      </w:pPr>
    </w:p>
    <w:p w14:paraId="581C0AC1" w14:textId="77777777" w:rsidR="00114806" w:rsidRPr="00BA49DC" w:rsidRDefault="00114806" w:rsidP="00BA49DC">
      <w:pPr>
        <w:ind w:left="426" w:hanging="426"/>
        <w:rPr>
          <w:rFonts w:ascii="Arial" w:hAnsi="Arial" w:cs="Arial"/>
          <w:b/>
          <w:bCs/>
          <w:u w:val="single"/>
        </w:rPr>
      </w:pPr>
      <w:r w:rsidRPr="00BA49DC">
        <w:rPr>
          <w:rFonts w:ascii="Arial" w:hAnsi="Arial" w:cs="Arial"/>
        </w:rPr>
        <w:t>IX</w:t>
      </w:r>
      <w:r w:rsidRPr="00BA49DC">
        <w:rPr>
          <w:rFonts w:ascii="Arial" w:hAnsi="Arial" w:cs="Arial"/>
        </w:rPr>
        <w:tab/>
      </w:r>
      <w:r w:rsidRPr="00BA49DC">
        <w:rPr>
          <w:rFonts w:ascii="Arial" w:hAnsi="Arial" w:cs="Arial"/>
          <w:b/>
          <w:bCs/>
          <w:u w:val="single"/>
        </w:rPr>
        <w:t>SILOS</w:t>
      </w:r>
    </w:p>
    <w:p w14:paraId="46D57224" w14:textId="77777777" w:rsidR="00114806" w:rsidRPr="00114806" w:rsidRDefault="00114806" w:rsidP="00BA49DC">
      <w:pPr>
        <w:ind w:left="426" w:hanging="426"/>
        <w:rPr>
          <w:rFonts w:ascii="Arial" w:hAnsi="Arial" w:cs="Arial"/>
        </w:rPr>
      </w:pPr>
    </w:p>
    <w:p w14:paraId="0588BBBA" w14:textId="46D317BD" w:rsidR="00114806" w:rsidRPr="00BA49DC" w:rsidRDefault="00114806" w:rsidP="00BA49DC">
      <w:pPr>
        <w:ind w:left="426" w:hanging="426"/>
        <w:rPr>
          <w:rFonts w:ascii="Arial" w:hAnsi="Arial" w:cs="Arial"/>
        </w:rPr>
      </w:pPr>
      <w:r w:rsidRPr="00BA49DC">
        <w:rPr>
          <w:rFonts w:ascii="Arial" w:hAnsi="Arial" w:cs="Arial"/>
        </w:rPr>
        <w:t>SI 601 A/B</w:t>
      </w:r>
      <w:r w:rsidRPr="00BA49DC">
        <w:rPr>
          <w:rFonts w:ascii="Arial" w:hAnsi="Arial" w:cs="Arial"/>
        </w:rPr>
        <w:tab/>
      </w:r>
      <w:r w:rsidRPr="00BA49DC">
        <w:rPr>
          <w:rFonts w:ascii="Arial" w:hAnsi="Arial" w:cs="Arial"/>
        </w:rPr>
        <w:tab/>
        <w:t>Powder Silo</w:t>
      </w:r>
    </w:p>
    <w:p w14:paraId="69969094" w14:textId="77777777" w:rsidR="00114806" w:rsidRPr="00114806" w:rsidRDefault="00114806" w:rsidP="00BA49DC">
      <w:pPr>
        <w:ind w:left="426" w:hanging="426"/>
        <w:rPr>
          <w:rFonts w:ascii="Arial" w:hAnsi="Arial" w:cs="Arial"/>
        </w:rPr>
      </w:pPr>
    </w:p>
    <w:p w14:paraId="50357EF1" w14:textId="2563E43E" w:rsidR="00114806" w:rsidRPr="00BA49DC" w:rsidRDefault="00114806" w:rsidP="00BA49DC">
      <w:pPr>
        <w:ind w:left="426" w:hanging="426"/>
        <w:rPr>
          <w:rFonts w:ascii="Arial" w:hAnsi="Arial" w:cs="Arial"/>
        </w:rPr>
      </w:pPr>
      <w:r w:rsidRPr="00BA49DC">
        <w:rPr>
          <w:rFonts w:ascii="Arial" w:hAnsi="Arial" w:cs="Arial"/>
        </w:rPr>
        <w:t xml:space="preserve">SI 701A to D </w:t>
      </w:r>
      <w:r w:rsidRPr="00BA49DC">
        <w:rPr>
          <w:rFonts w:ascii="Arial" w:hAnsi="Arial" w:cs="Arial"/>
        </w:rPr>
        <w:tab/>
      </w:r>
      <w:r w:rsidRPr="00BA49DC">
        <w:rPr>
          <w:rFonts w:ascii="Arial" w:hAnsi="Arial" w:cs="Arial"/>
        </w:rPr>
        <w:tab/>
        <w:t>Pellets storage silos</w:t>
      </w:r>
    </w:p>
    <w:p w14:paraId="2F53C316" w14:textId="77777777" w:rsidR="00114806" w:rsidRPr="00114806" w:rsidRDefault="00114806" w:rsidP="00BA49DC">
      <w:pPr>
        <w:ind w:left="426" w:hanging="426"/>
        <w:rPr>
          <w:rFonts w:ascii="Arial" w:hAnsi="Arial" w:cs="Arial"/>
        </w:rPr>
      </w:pPr>
    </w:p>
    <w:p w14:paraId="3B6FED2C" w14:textId="185DF8C2" w:rsidR="00114806" w:rsidRPr="00BA49DC" w:rsidRDefault="00114806" w:rsidP="00BA49DC">
      <w:pPr>
        <w:ind w:left="426" w:hanging="426"/>
        <w:rPr>
          <w:rFonts w:ascii="Arial" w:hAnsi="Arial" w:cs="Arial"/>
        </w:rPr>
      </w:pPr>
      <w:r w:rsidRPr="00BA49DC">
        <w:rPr>
          <w:rFonts w:ascii="Arial" w:hAnsi="Arial" w:cs="Arial"/>
        </w:rPr>
        <w:t>SI 702</w:t>
      </w:r>
      <w:r w:rsidRPr="00BA49DC">
        <w:rPr>
          <w:rFonts w:ascii="Arial" w:hAnsi="Arial" w:cs="Arial"/>
        </w:rPr>
        <w:tab/>
      </w:r>
      <w:r w:rsidRPr="00BA49DC">
        <w:rPr>
          <w:rFonts w:ascii="Arial" w:hAnsi="Arial" w:cs="Arial"/>
        </w:rPr>
        <w:tab/>
      </w:r>
      <w:r w:rsidRPr="00BA49DC">
        <w:rPr>
          <w:rFonts w:ascii="Arial" w:hAnsi="Arial" w:cs="Arial"/>
        </w:rPr>
        <w:tab/>
        <w:t>Homogenizer</w:t>
      </w:r>
    </w:p>
    <w:p w14:paraId="4FEA8414" w14:textId="77777777" w:rsidR="00114806" w:rsidRPr="00114806" w:rsidRDefault="00114806" w:rsidP="00BA49DC">
      <w:pPr>
        <w:ind w:left="426" w:hanging="426"/>
        <w:rPr>
          <w:rFonts w:ascii="Arial" w:hAnsi="Arial" w:cs="Arial"/>
        </w:rPr>
      </w:pPr>
    </w:p>
    <w:p w14:paraId="72D9DDF6" w14:textId="307BF6F9" w:rsidR="00114806" w:rsidRPr="00BA49DC" w:rsidRDefault="00114806" w:rsidP="00BA49DC">
      <w:pPr>
        <w:ind w:left="426" w:hanging="426"/>
        <w:rPr>
          <w:rFonts w:ascii="Arial" w:hAnsi="Arial" w:cs="Arial"/>
        </w:rPr>
      </w:pPr>
      <w:r w:rsidRPr="00BA49DC">
        <w:rPr>
          <w:rFonts w:ascii="Arial" w:hAnsi="Arial" w:cs="Arial"/>
        </w:rPr>
        <w:t>SI 703/704</w:t>
      </w:r>
      <w:r w:rsidRPr="00BA49DC">
        <w:rPr>
          <w:rFonts w:ascii="Arial" w:hAnsi="Arial" w:cs="Arial"/>
        </w:rPr>
        <w:tab/>
      </w:r>
      <w:r w:rsidRPr="00BA49DC">
        <w:rPr>
          <w:rFonts w:ascii="Arial" w:hAnsi="Arial" w:cs="Arial"/>
        </w:rPr>
        <w:tab/>
        <w:t>Bagging silo</w:t>
      </w:r>
    </w:p>
    <w:p w14:paraId="2B251962" w14:textId="77777777" w:rsidR="00114806" w:rsidRPr="00114806" w:rsidRDefault="00114806" w:rsidP="00BA49DC">
      <w:pPr>
        <w:ind w:left="426" w:hanging="426"/>
        <w:rPr>
          <w:rFonts w:ascii="Arial" w:hAnsi="Arial" w:cs="Arial"/>
        </w:rPr>
      </w:pPr>
    </w:p>
    <w:p w14:paraId="494B978C" w14:textId="77777777" w:rsidR="00114806" w:rsidRPr="00BA49DC" w:rsidRDefault="00114806" w:rsidP="00BA49DC">
      <w:pPr>
        <w:ind w:left="426" w:hanging="426"/>
        <w:rPr>
          <w:rFonts w:ascii="Arial" w:hAnsi="Arial" w:cs="Arial"/>
          <w:b/>
          <w:bCs/>
          <w:u w:val="single"/>
        </w:rPr>
      </w:pPr>
      <w:r w:rsidRPr="00BA49DC">
        <w:rPr>
          <w:rFonts w:ascii="Arial" w:hAnsi="Arial" w:cs="Arial"/>
        </w:rPr>
        <w:t>X</w:t>
      </w:r>
      <w:r w:rsidRPr="00BA49DC">
        <w:rPr>
          <w:rFonts w:ascii="Arial" w:hAnsi="Arial" w:cs="Arial"/>
        </w:rPr>
        <w:tab/>
      </w:r>
      <w:r w:rsidRPr="00BA49DC">
        <w:rPr>
          <w:rFonts w:ascii="Arial" w:hAnsi="Arial" w:cs="Arial"/>
          <w:b/>
          <w:bCs/>
          <w:u w:val="single"/>
        </w:rPr>
        <w:t>VESSELS</w:t>
      </w:r>
    </w:p>
    <w:p w14:paraId="7401B29E" w14:textId="77777777" w:rsidR="00114806" w:rsidRPr="00114806" w:rsidRDefault="00114806" w:rsidP="00BA49DC">
      <w:pPr>
        <w:ind w:left="426" w:hanging="426"/>
        <w:rPr>
          <w:rFonts w:ascii="Arial" w:hAnsi="Arial" w:cs="Arial"/>
        </w:rPr>
      </w:pPr>
    </w:p>
    <w:p w14:paraId="002E52A9" w14:textId="21091C65" w:rsidR="00114806" w:rsidRPr="00BA49DC" w:rsidRDefault="00114806" w:rsidP="00BA49DC">
      <w:pPr>
        <w:ind w:left="426" w:hanging="426"/>
        <w:rPr>
          <w:rFonts w:ascii="Arial" w:hAnsi="Arial" w:cs="Arial"/>
        </w:rPr>
      </w:pPr>
      <w:r w:rsidRPr="00BA49DC">
        <w:rPr>
          <w:rFonts w:ascii="Arial" w:hAnsi="Arial" w:cs="Arial"/>
        </w:rPr>
        <w:t>V 101</w:t>
      </w:r>
      <w:r w:rsidRPr="00BA49DC">
        <w:rPr>
          <w:rFonts w:ascii="Arial" w:hAnsi="Arial" w:cs="Arial"/>
        </w:rPr>
        <w:tab/>
      </w:r>
      <w:r w:rsidRPr="00BA49DC">
        <w:rPr>
          <w:rFonts w:ascii="Arial" w:hAnsi="Arial" w:cs="Arial"/>
        </w:rPr>
        <w:tab/>
      </w:r>
      <w:r w:rsidRPr="00BA49DC">
        <w:rPr>
          <w:rFonts w:ascii="Arial" w:hAnsi="Arial" w:cs="Arial"/>
        </w:rPr>
        <w:tab/>
        <w:t>Teal surge drum</w:t>
      </w:r>
    </w:p>
    <w:p w14:paraId="0C25C93B" w14:textId="77777777" w:rsidR="00114806" w:rsidRPr="00114806" w:rsidRDefault="00114806" w:rsidP="00BA49DC">
      <w:pPr>
        <w:ind w:left="426" w:hanging="426"/>
        <w:rPr>
          <w:rFonts w:ascii="Arial" w:hAnsi="Arial" w:cs="Arial"/>
        </w:rPr>
      </w:pPr>
    </w:p>
    <w:p w14:paraId="20A599E1" w14:textId="78E9788E" w:rsidR="00114806" w:rsidRPr="00BA49DC" w:rsidRDefault="00114806" w:rsidP="00BA49DC">
      <w:pPr>
        <w:ind w:left="426" w:hanging="426"/>
        <w:rPr>
          <w:rFonts w:ascii="Arial" w:hAnsi="Arial" w:cs="Arial"/>
        </w:rPr>
      </w:pPr>
      <w:r w:rsidRPr="00BA49DC">
        <w:rPr>
          <w:rFonts w:ascii="Arial" w:hAnsi="Arial" w:cs="Arial"/>
        </w:rPr>
        <w:t>V 102</w:t>
      </w:r>
      <w:r w:rsidRPr="00BA49DC">
        <w:rPr>
          <w:rFonts w:ascii="Arial" w:hAnsi="Arial" w:cs="Arial"/>
        </w:rPr>
        <w:tab/>
      </w:r>
      <w:r w:rsidRPr="00BA49DC">
        <w:rPr>
          <w:rFonts w:ascii="Arial" w:hAnsi="Arial" w:cs="Arial"/>
        </w:rPr>
        <w:tab/>
      </w:r>
      <w:r w:rsidRPr="00BA49DC">
        <w:rPr>
          <w:rFonts w:ascii="Arial" w:hAnsi="Arial" w:cs="Arial"/>
        </w:rPr>
        <w:tab/>
        <w:t>Safety pot</w:t>
      </w:r>
    </w:p>
    <w:p w14:paraId="0C0D0C7F" w14:textId="77777777" w:rsidR="00114806" w:rsidRPr="00114806" w:rsidRDefault="00114806" w:rsidP="00BA49DC">
      <w:pPr>
        <w:ind w:left="426" w:hanging="426"/>
        <w:rPr>
          <w:rFonts w:ascii="Arial" w:hAnsi="Arial" w:cs="Arial"/>
        </w:rPr>
      </w:pPr>
    </w:p>
    <w:p w14:paraId="6BA51E77" w14:textId="6EA8E9BF" w:rsidR="00114806" w:rsidRPr="00BA49DC" w:rsidRDefault="00114806" w:rsidP="00BA49DC">
      <w:pPr>
        <w:ind w:left="426" w:hanging="426"/>
        <w:rPr>
          <w:rFonts w:ascii="Arial" w:hAnsi="Arial" w:cs="Arial"/>
        </w:rPr>
      </w:pPr>
      <w:r w:rsidRPr="00BA49DC">
        <w:rPr>
          <w:rFonts w:ascii="Arial" w:hAnsi="Arial" w:cs="Arial"/>
        </w:rPr>
        <w:t>V 103</w:t>
      </w:r>
      <w:r w:rsidRPr="00BA49DC">
        <w:rPr>
          <w:rFonts w:ascii="Arial" w:hAnsi="Arial" w:cs="Arial"/>
        </w:rPr>
        <w:tab/>
      </w:r>
      <w:r w:rsidRPr="00BA49DC">
        <w:rPr>
          <w:rFonts w:ascii="Arial" w:hAnsi="Arial" w:cs="Arial"/>
        </w:rPr>
        <w:tab/>
      </w:r>
      <w:r w:rsidRPr="00BA49DC">
        <w:rPr>
          <w:rFonts w:ascii="Arial" w:hAnsi="Arial" w:cs="Arial"/>
        </w:rPr>
        <w:tab/>
        <w:t>Catalyst Tank</w:t>
      </w:r>
    </w:p>
    <w:p w14:paraId="388EB7E0" w14:textId="77777777" w:rsidR="00114806" w:rsidRPr="00114806" w:rsidRDefault="00114806" w:rsidP="00BA49DC">
      <w:pPr>
        <w:ind w:left="426" w:hanging="426"/>
        <w:rPr>
          <w:rFonts w:ascii="Arial" w:hAnsi="Arial" w:cs="Arial"/>
        </w:rPr>
      </w:pPr>
    </w:p>
    <w:p w14:paraId="5630D92D" w14:textId="6B0521DE" w:rsidR="00114806" w:rsidRPr="00BA49DC" w:rsidRDefault="00114806" w:rsidP="00BA49DC">
      <w:pPr>
        <w:ind w:left="426" w:hanging="426"/>
        <w:rPr>
          <w:rFonts w:ascii="Arial" w:hAnsi="Arial" w:cs="Arial"/>
        </w:rPr>
      </w:pPr>
      <w:r w:rsidRPr="00BA49DC">
        <w:rPr>
          <w:rFonts w:ascii="Arial" w:hAnsi="Arial" w:cs="Arial"/>
        </w:rPr>
        <w:t>V 104A/B</w:t>
      </w:r>
      <w:r w:rsidRPr="00BA49DC">
        <w:rPr>
          <w:rFonts w:ascii="Arial" w:hAnsi="Arial" w:cs="Arial"/>
        </w:rPr>
        <w:tab/>
      </w:r>
      <w:r w:rsidRPr="00BA49DC">
        <w:rPr>
          <w:rFonts w:ascii="Arial" w:hAnsi="Arial" w:cs="Arial"/>
        </w:rPr>
        <w:tab/>
        <w:t>Catalyst Cylinders</w:t>
      </w:r>
    </w:p>
    <w:p w14:paraId="2B087428" w14:textId="77777777" w:rsidR="00114806" w:rsidRPr="00114806" w:rsidRDefault="00114806" w:rsidP="00BA49DC">
      <w:pPr>
        <w:ind w:left="426" w:hanging="426"/>
        <w:rPr>
          <w:rFonts w:ascii="Arial" w:hAnsi="Arial" w:cs="Arial"/>
        </w:rPr>
      </w:pPr>
    </w:p>
    <w:p w14:paraId="7E5CF014" w14:textId="66AF87D7" w:rsidR="00114806" w:rsidRPr="00BA49DC" w:rsidRDefault="00114806" w:rsidP="00BA49DC">
      <w:pPr>
        <w:ind w:left="426" w:hanging="426"/>
        <w:rPr>
          <w:rFonts w:ascii="Arial" w:hAnsi="Arial" w:cs="Arial"/>
        </w:rPr>
      </w:pPr>
      <w:r w:rsidRPr="00BA49DC">
        <w:rPr>
          <w:rFonts w:ascii="Arial" w:hAnsi="Arial" w:cs="Arial"/>
        </w:rPr>
        <w:t>V 105</w:t>
      </w:r>
      <w:r w:rsidRPr="00BA49DC">
        <w:rPr>
          <w:rFonts w:ascii="Arial" w:hAnsi="Arial" w:cs="Arial"/>
        </w:rPr>
        <w:tab/>
      </w:r>
      <w:r w:rsidRPr="00BA49DC">
        <w:rPr>
          <w:rFonts w:ascii="Arial" w:hAnsi="Arial" w:cs="Arial"/>
        </w:rPr>
        <w:tab/>
      </w:r>
      <w:r w:rsidRPr="00BA49DC">
        <w:rPr>
          <w:rFonts w:ascii="Arial" w:hAnsi="Arial" w:cs="Arial"/>
        </w:rPr>
        <w:tab/>
        <w:t>Pressure Dampner for P 107 A/S</w:t>
      </w:r>
    </w:p>
    <w:p w14:paraId="4E732F64" w14:textId="77777777" w:rsidR="00114806" w:rsidRPr="00114806" w:rsidRDefault="00114806" w:rsidP="00BA49DC">
      <w:pPr>
        <w:ind w:left="426" w:hanging="426"/>
        <w:rPr>
          <w:rFonts w:ascii="Arial" w:hAnsi="Arial" w:cs="Arial"/>
        </w:rPr>
      </w:pPr>
    </w:p>
    <w:p w14:paraId="33EE008C" w14:textId="3CCD119E" w:rsidR="00114806" w:rsidRPr="00BA49DC" w:rsidRDefault="00114806" w:rsidP="00BA49DC">
      <w:pPr>
        <w:ind w:left="426" w:hanging="426"/>
        <w:rPr>
          <w:rFonts w:ascii="Arial" w:hAnsi="Arial" w:cs="Arial"/>
        </w:rPr>
      </w:pPr>
      <w:r w:rsidRPr="00BA49DC">
        <w:rPr>
          <w:rFonts w:ascii="Arial" w:hAnsi="Arial" w:cs="Arial"/>
        </w:rPr>
        <w:t>V 106</w:t>
      </w:r>
      <w:r w:rsidRPr="00BA49DC">
        <w:rPr>
          <w:rFonts w:ascii="Arial" w:hAnsi="Arial" w:cs="Arial"/>
        </w:rPr>
        <w:tab/>
      </w:r>
      <w:r w:rsidRPr="00BA49DC">
        <w:rPr>
          <w:rFonts w:ascii="Arial" w:hAnsi="Arial" w:cs="Arial"/>
        </w:rPr>
        <w:tab/>
      </w:r>
      <w:r w:rsidRPr="00BA49DC">
        <w:rPr>
          <w:rFonts w:ascii="Arial" w:hAnsi="Arial" w:cs="Arial"/>
        </w:rPr>
        <w:tab/>
        <w:t>A 103 flush oil pot</w:t>
      </w:r>
    </w:p>
    <w:p w14:paraId="4C97BFF1" w14:textId="77777777" w:rsidR="00114806" w:rsidRPr="00114806" w:rsidRDefault="00114806" w:rsidP="00BA49DC">
      <w:pPr>
        <w:ind w:left="426" w:hanging="426"/>
        <w:rPr>
          <w:rFonts w:ascii="Arial" w:hAnsi="Arial" w:cs="Arial"/>
        </w:rPr>
      </w:pPr>
    </w:p>
    <w:p w14:paraId="74AB6C85" w14:textId="44B5CD7B" w:rsidR="00114806" w:rsidRPr="00BA49DC" w:rsidRDefault="00114806" w:rsidP="00BA49DC">
      <w:pPr>
        <w:ind w:left="426" w:hanging="426"/>
        <w:rPr>
          <w:rFonts w:ascii="Arial" w:hAnsi="Arial" w:cs="Arial"/>
        </w:rPr>
      </w:pPr>
      <w:r w:rsidRPr="00BA49DC">
        <w:rPr>
          <w:rFonts w:ascii="Arial" w:hAnsi="Arial" w:cs="Arial"/>
        </w:rPr>
        <w:t>V 201</w:t>
      </w:r>
      <w:r w:rsidRPr="00BA49DC">
        <w:rPr>
          <w:rFonts w:ascii="Arial" w:hAnsi="Arial" w:cs="Arial"/>
        </w:rPr>
        <w:tab/>
      </w:r>
      <w:r w:rsidRPr="00BA49DC">
        <w:rPr>
          <w:rFonts w:ascii="Arial" w:hAnsi="Arial" w:cs="Arial"/>
        </w:rPr>
        <w:tab/>
      </w:r>
      <w:r w:rsidRPr="00BA49DC">
        <w:rPr>
          <w:rFonts w:ascii="Arial" w:hAnsi="Arial" w:cs="Arial"/>
        </w:rPr>
        <w:tab/>
        <w:t>Precontacting pot</w:t>
      </w:r>
    </w:p>
    <w:p w14:paraId="6F6F20B3" w14:textId="77777777" w:rsidR="00114806" w:rsidRPr="00114806" w:rsidRDefault="00114806" w:rsidP="00BA49DC">
      <w:pPr>
        <w:ind w:left="426" w:hanging="426"/>
        <w:rPr>
          <w:rFonts w:ascii="Arial" w:hAnsi="Arial" w:cs="Arial"/>
        </w:rPr>
      </w:pPr>
    </w:p>
    <w:p w14:paraId="154672EF" w14:textId="2F5562F3" w:rsidR="00114806" w:rsidRPr="00BA49DC" w:rsidRDefault="00114806" w:rsidP="00BA49DC">
      <w:pPr>
        <w:ind w:left="426" w:hanging="426"/>
        <w:rPr>
          <w:rFonts w:ascii="Arial" w:hAnsi="Arial" w:cs="Arial"/>
        </w:rPr>
      </w:pPr>
      <w:r w:rsidRPr="00BA49DC">
        <w:rPr>
          <w:rFonts w:ascii="Arial" w:hAnsi="Arial" w:cs="Arial"/>
        </w:rPr>
        <w:t>V 202</w:t>
      </w:r>
      <w:r w:rsidRPr="00BA49DC">
        <w:rPr>
          <w:rFonts w:ascii="Arial" w:hAnsi="Arial" w:cs="Arial"/>
        </w:rPr>
        <w:tab/>
      </w:r>
      <w:r w:rsidRPr="00BA49DC">
        <w:rPr>
          <w:rFonts w:ascii="Arial" w:hAnsi="Arial" w:cs="Arial"/>
        </w:rPr>
        <w:tab/>
      </w:r>
      <w:r w:rsidRPr="00BA49DC">
        <w:rPr>
          <w:rFonts w:ascii="Arial" w:hAnsi="Arial" w:cs="Arial"/>
        </w:rPr>
        <w:tab/>
        <w:t>Reactor surge drum</w:t>
      </w:r>
    </w:p>
    <w:p w14:paraId="4AB3F0B3" w14:textId="77777777" w:rsidR="00114806" w:rsidRPr="00114806" w:rsidRDefault="00114806" w:rsidP="00BA49DC">
      <w:pPr>
        <w:ind w:left="426" w:hanging="426"/>
        <w:rPr>
          <w:rFonts w:ascii="Arial" w:hAnsi="Arial" w:cs="Arial"/>
        </w:rPr>
      </w:pPr>
    </w:p>
    <w:p w14:paraId="7425CD81" w14:textId="45C681E8" w:rsidR="00114806" w:rsidRPr="00BA49DC" w:rsidRDefault="00114806" w:rsidP="00BA49DC">
      <w:pPr>
        <w:ind w:left="426" w:hanging="426"/>
        <w:rPr>
          <w:rFonts w:ascii="Arial" w:hAnsi="Arial" w:cs="Arial"/>
        </w:rPr>
      </w:pPr>
      <w:r w:rsidRPr="00BA49DC">
        <w:rPr>
          <w:rFonts w:ascii="Arial" w:hAnsi="Arial" w:cs="Arial"/>
        </w:rPr>
        <w:t>V 203</w:t>
      </w:r>
      <w:r w:rsidRPr="00BA49DC">
        <w:rPr>
          <w:rFonts w:ascii="Arial" w:hAnsi="Arial" w:cs="Arial"/>
        </w:rPr>
        <w:tab/>
      </w:r>
      <w:r w:rsidRPr="00BA49DC">
        <w:rPr>
          <w:rFonts w:ascii="Arial" w:hAnsi="Arial" w:cs="Arial"/>
        </w:rPr>
        <w:tab/>
      </w:r>
      <w:r w:rsidRPr="00BA49DC">
        <w:rPr>
          <w:rFonts w:ascii="Arial" w:hAnsi="Arial" w:cs="Arial"/>
        </w:rPr>
        <w:tab/>
        <w:t>Seal oil drum for P 201</w:t>
      </w:r>
    </w:p>
    <w:p w14:paraId="6949BCD4" w14:textId="77777777" w:rsidR="00114806" w:rsidRPr="00114806" w:rsidRDefault="00114806" w:rsidP="00BA49DC">
      <w:pPr>
        <w:ind w:left="426" w:hanging="426"/>
        <w:rPr>
          <w:rFonts w:ascii="Arial" w:hAnsi="Arial" w:cs="Arial"/>
        </w:rPr>
      </w:pPr>
    </w:p>
    <w:p w14:paraId="4CDE11AB" w14:textId="2A9AB0EA" w:rsidR="00114806" w:rsidRPr="00BA49DC" w:rsidRDefault="00114806" w:rsidP="00BA49DC">
      <w:pPr>
        <w:ind w:left="426" w:hanging="426"/>
        <w:rPr>
          <w:rFonts w:ascii="Arial" w:hAnsi="Arial" w:cs="Arial"/>
        </w:rPr>
      </w:pPr>
      <w:r w:rsidRPr="00BA49DC">
        <w:rPr>
          <w:rFonts w:ascii="Arial" w:hAnsi="Arial" w:cs="Arial"/>
        </w:rPr>
        <w:t>V 204</w:t>
      </w:r>
      <w:r w:rsidRPr="00BA49DC">
        <w:rPr>
          <w:rFonts w:ascii="Arial" w:hAnsi="Arial" w:cs="Arial"/>
        </w:rPr>
        <w:tab/>
      </w:r>
      <w:r w:rsidRPr="00BA49DC">
        <w:rPr>
          <w:rFonts w:ascii="Arial" w:hAnsi="Arial" w:cs="Arial"/>
        </w:rPr>
        <w:tab/>
      </w:r>
      <w:r w:rsidRPr="00BA49DC">
        <w:rPr>
          <w:rFonts w:ascii="Arial" w:hAnsi="Arial" w:cs="Arial"/>
        </w:rPr>
        <w:tab/>
        <w:t>Additive pot for R 202 jacket water</w:t>
      </w:r>
    </w:p>
    <w:p w14:paraId="7E58A23C" w14:textId="77777777" w:rsidR="00114806" w:rsidRPr="00114806" w:rsidRDefault="00114806" w:rsidP="00BA49DC">
      <w:pPr>
        <w:ind w:left="426" w:hanging="426"/>
        <w:rPr>
          <w:rFonts w:ascii="Arial" w:hAnsi="Arial" w:cs="Arial"/>
        </w:rPr>
      </w:pPr>
    </w:p>
    <w:p w14:paraId="2954E530" w14:textId="0B93E149" w:rsidR="00114806" w:rsidRPr="00BA49DC" w:rsidRDefault="00114806" w:rsidP="00BA49DC">
      <w:pPr>
        <w:ind w:left="426" w:hanging="426"/>
        <w:rPr>
          <w:rFonts w:ascii="Arial" w:hAnsi="Arial" w:cs="Arial"/>
        </w:rPr>
      </w:pPr>
      <w:r w:rsidRPr="00BA49DC">
        <w:rPr>
          <w:rFonts w:ascii="Arial" w:hAnsi="Arial" w:cs="Arial"/>
        </w:rPr>
        <w:t>V 205</w:t>
      </w:r>
      <w:r w:rsidRPr="00BA49DC">
        <w:rPr>
          <w:rFonts w:ascii="Arial" w:hAnsi="Arial" w:cs="Arial"/>
        </w:rPr>
        <w:tab/>
      </w:r>
      <w:r w:rsidRPr="00BA49DC">
        <w:rPr>
          <w:rFonts w:ascii="Arial" w:hAnsi="Arial" w:cs="Arial"/>
        </w:rPr>
        <w:tab/>
      </w:r>
      <w:r w:rsidRPr="00BA49DC">
        <w:rPr>
          <w:rFonts w:ascii="Arial" w:hAnsi="Arial" w:cs="Arial"/>
        </w:rPr>
        <w:tab/>
        <w:t>P 202 seal pot</w:t>
      </w:r>
    </w:p>
    <w:p w14:paraId="38E932FC" w14:textId="77777777" w:rsidR="00114806" w:rsidRPr="00114806" w:rsidRDefault="00114806" w:rsidP="00BA49DC">
      <w:pPr>
        <w:ind w:left="426" w:hanging="426"/>
        <w:rPr>
          <w:rFonts w:ascii="Arial" w:hAnsi="Arial" w:cs="Arial"/>
        </w:rPr>
      </w:pPr>
    </w:p>
    <w:p w14:paraId="6555D180" w14:textId="26A8AAEC" w:rsidR="00114806" w:rsidRPr="00BA49DC" w:rsidRDefault="00114806" w:rsidP="00BA49DC">
      <w:pPr>
        <w:ind w:left="426" w:hanging="426"/>
        <w:rPr>
          <w:rFonts w:ascii="Arial" w:hAnsi="Arial" w:cs="Arial"/>
        </w:rPr>
      </w:pPr>
      <w:r w:rsidRPr="00BA49DC">
        <w:rPr>
          <w:rFonts w:ascii="Arial" w:hAnsi="Arial" w:cs="Arial"/>
        </w:rPr>
        <w:t>V301</w:t>
      </w:r>
      <w:r w:rsidRPr="00BA49DC">
        <w:rPr>
          <w:rFonts w:ascii="Arial" w:hAnsi="Arial" w:cs="Arial"/>
        </w:rPr>
        <w:tab/>
      </w:r>
      <w:r w:rsidRPr="00BA49DC">
        <w:rPr>
          <w:rFonts w:ascii="Arial" w:hAnsi="Arial" w:cs="Arial"/>
        </w:rPr>
        <w:tab/>
      </w:r>
      <w:r w:rsidRPr="00BA49DC">
        <w:rPr>
          <w:rFonts w:ascii="Arial" w:hAnsi="Arial" w:cs="Arial"/>
        </w:rPr>
        <w:tab/>
        <w:t>Flash drum</w:t>
      </w:r>
    </w:p>
    <w:p w14:paraId="2853012E" w14:textId="77777777" w:rsidR="00114806" w:rsidRPr="00114806" w:rsidRDefault="00114806" w:rsidP="00BA49DC">
      <w:pPr>
        <w:ind w:left="426" w:hanging="426"/>
        <w:rPr>
          <w:rFonts w:ascii="Arial" w:hAnsi="Arial" w:cs="Arial"/>
        </w:rPr>
      </w:pPr>
    </w:p>
    <w:p w14:paraId="136107D9" w14:textId="20FDB95A" w:rsidR="00114806" w:rsidRPr="00BA49DC" w:rsidRDefault="00114806" w:rsidP="00BA49DC">
      <w:pPr>
        <w:ind w:left="426" w:hanging="426"/>
        <w:rPr>
          <w:rFonts w:ascii="Arial" w:hAnsi="Arial" w:cs="Arial"/>
        </w:rPr>
      </w:pPr>
      <w:r w:rsidRPr="00BA49DC">
        <w:rPr>
          <w:rFonts w:ascii="Arial" w:hAnsi="Arial" w:cs="Arial"/>
        </w:rPr>
        <w:t>V 302</w:t>
      </w:r>
      <w:r w:rsidRPr="00BA49DC">
        <w:rPr>
          <w:rFonts w:ascii="Arial" w:hAnsi="Arial" w:cs="Arial"/>
        </w:rPr>
        <w:tab/>
      </w:r>
      <w:r w:rsidRPr="00BA49DC">
        <w:rPr>
          <w:rFonts w:ascii="Arial" w:hAnsi="Arial" w:cs="Arial"/>
        </w:rPr>
        <w:tab/>
      </w:r>
      <w:r w:rsidRPr="00BA49DC">
        <w:rPr>
          <w:rFonts w:ascii="Arial" w:hAnsi="Arial" w:cs="Arial"/>
        </w:rPr>
        <w:tab/>
        <w:t>Blow back gas drum</w:t>
      </w:r>
    </w:p>
    <w:p w14:paraId="0C76C3E9" w14:textId="77777777" w:rsidR="00114806" w:rsidRPr="00114806" w:rsidRDefault="00114806" w:rsidP="00BA49DC">
      <w:pPr>
        <w:ind w:left="426" w:hanging="426"/>
        <w:rPr>
          <w:rFonts w:ascii="Arial" w:hAnsi="Arial" w:cs="Arial"/>
        </w:rPr>
      </w:pPr>
    </w:p>
    <w:p w14:paraId="43467E56" w14:textId="0EF54230" w:rsidR="00114806" w:rsidRPr="00BA49DC" w:rsidRDefault="00114806" w:rsidP="00BA49DC">
      <w:pPr>
        <w:ind w:left="426" w:hanging="426"/>
        <w:rPr>
          <w:rFonts w:ascii="Arial" w:hAnsi="Arial" w:cs="Arial"/>
        </w:rPr>
      </w:pPr>
      <w:r w:rsidRPr="00BA49DC">
        <w:rPr>
          <w:rFonts w:ascii="Arial" w:hAnsi="Arial" w:cs="Arial"/>
        </w:rPr>
        <w:t>V 303</w:t>
      </w:r>
      <w:r w:rsidRPr="00BA49DC">
        <w:rPr>
          <w:rFonts w:ascii="Arial" w:hAnsi="Arial" w:cs="Arial"/>
        </w:rPr>
        <w:tab/>
      </w:r>
      <w:r w:rsidRPr="00BA49DC">
        <w:rPr>
          <w:rFonts w:ascii="Arial" w:hAnsi="Arial" w:cs="Arial"/>
        </w:rPr>
        <w:tab/>
      </w:r>
      <w:r w:rsidRPr="00BA49DC">
        <w:rPr>
          <w:rFonts w:ascii="Arial" w:hAnsi="Arial" w:cs="Arial"/>
        </w:rPr>
        <w:tab/>
        <w:t>KO drum for compressor (K301)</w:t>
      </w:r>
    </w:p>
    <w:p w14:paraId="02698808" w14:textId="77777777" w:rsidR="00114806" w:rsidRPr="00114806" w:rsidRDefault="00114806" w:rsidP="00BA49DC">
      <w:pPr>
        <w:ind w:left="426" w:hanging="426"/>
        <w:rPr>
          <w:rFonts w:ascii="Arial" w:hAnsi="Arial" w:cs="Arial"/>
        </w:rPr>
      </w:pPr>
    </w:p>
    <w:p w14:paraId="259445C4" w14:textId="0907D3D9" w:rsidR="00114806" w:rsidRPr="00BA49DC" w:rsidRDefault="00114806" w:rsidP="00BA49DC">
      <w:pPr>
        <w:ind w:left="426" w:hanging="426"/>
        <w:rPr>
          <w:rFonts w:ascii="Arial" w:hAnsi="Arial" w:cs="Arial"/>
        </w:rPr>
      </w:pPr>
      <w:r w:rsidRPr="00BA49DC">
        <w:rPr>
          <w:rFonts w:ascii="Arial" w:hAnsi="Arial" w:cs="Arial"/>
        </w:rPr>
        <w:t>V 304</w:t>
      </w:r>
      <w:r w:rsidRPr="00BA49DC">
        <w:rPr>
          <w:rFonts w:ascii="Arial" w:hAnsi="Arial" w:cs="Arial"/>
        </w:rPr>
        <w:tab/>
      </w:r>
      <w:r w:rsidRPr="00BA49DC">
        <w:rPr>
          <w:rFonts w:ascii="Arial" w:hAnsi="Arial" w:cs="Arial"/>
        </w:rPr>
        <w:tab/>
      </w:r>
      <w:r w:rsidRPr="00BA49DC">
        <w:rPr>
          <w:rFonts w:ascii="Arial" w:hAnsi="Arial" w:cs="Arial"/>
        </w:rPr>
        <w:tab/>
        <w:t>Propylene feed drum</w:t>
      </w:r>
    </w:p>
    <w:p w14:paraId="44454626" w14:textId="77777777" w:rsidR="00114806" w:rsidRPr="00114806" w:rsidRDefault="00114806" w:rsidP="00BA49DC">
      <w:pPr>
        <w:ind w:left="426" w:hanging="426"/>
        <w:rPr>
          <w:rFonts w:ascii="Arial" w:hAnsi="Arial" w:cs="Arial"/>
        </w:rPr>
      </w:pPr>
    </w:p>
    <w:p w14:paraId="30A0F766" w14:textId="4ADAD9BE" w:rsidR="00114806" w:rsidRPr="00BA49DC" w:rsidRDefault="00114806" w:rsidP="00BA49DC">
      <w:pPr>
        <w:ind w:left="426" w:hanging="426"/>
        <w:rPr>
          <w:rFonts w:ascii="Arial" w:hAnsi="Arial" w:cs="Arial"/>
        </w:rPr>
      </w:pPr>
      <w:r w:rsidRPr="00BA49DC">
        <w:rPr>
          <w:rFonts w:ascii="Arial" w:hAnsi="Arial" w:cs="Arial"/>
        </w:rPr>
        <w:t>V 305 A/S</w:t>
      </w:r>
      <w:r w:rsidRPr="00BA49DC">
        <w:rPr>
          <w:rFonts w:ascii="Arial" w:hAnsi="Arial" w:cs="Arial"/>
        </w:rPr>
        <w:tab/>
      </w:r>
      <w:r w:rsidRPr="00BA49DC">
        <w:rPr>
          <w:rFonts w:ascii="Arial" w:hAnsi="Arial" w:cs="Arial"/>
        </w:rPr>
        <w:tab/>
        <w:t>P 301 A/S Seal pot</w:t>
      </w:r>
    </w:p>
    <w:p w14:paraId="2A3FC47F" w14:textId="77777777" w:rsidR="00114806" w:rsidRPr="00114806" w:rsidRDefault="00114806" w:rsidP="00BA49DC">
      <w:pPr>
        <w:ind w:left="426" w:hanging="426"/>
        <w:rPr>
          <w:rFonts w:ascii="Arial" w:hAnsi="Arial" w:cs="Arial"/>
        </w:rPr>
      </w:pPr>
    </w:p>
    <w:p w14:paraId="6B61F7B4" w14:textId="5F3EA818" w:rsidR="00114806" w:rsidRPr="00BA49DC" w:rsidRDefault="00114806" w:rsidP="00BA49DC">
      <w:pPr>
        <w:ind w:left="426" w:hanging="426"/>
        <w:rPr>
          <w:rFonts w:ascii="Arial" w:hAnsi="Arial" w:cs="Arial"/>
        </w:rPr>
      </w:pPr>
      <w:r w:rsidRPr="00BA49DC">
        <w:rPr>
          <w:rFonts w:ascii="Arial" w:hAnsi="Arial" w:cs="Arial"/>
        </w:rPr>
        <w:t>V 306 A/S</w:t>
      </w:r>
      <w:r w:rsidRPr="00BA49DC">
        <w:rPr>
          <w:rFonts w:ascii="Arial" w:hAnsi="Arial" w:cs="Arial"/>
        </w:rPr>
        <w:tab/>
      </w:r>
      <w:r w:rsidRPr="00BA49DC">
        <w:rPr>
          <w:rFonts w:ascii="Arial" w:hAnsi="Arial" w:cs="Arial"/>
        </w:rPr>
        <w:tab/>
        <w:t>P 302 A/S Seal pot</w:t>
      </w:r>
    </w:p>
    <w:p w14:paraId="28689DBE" w14:textId="77777777" w:rsidR="00114806" w:rsidRPr="00114806" w:rsidRDefault="00114806" w:rsidP="00BA49DC">
      <w:pPr>
        <w:ind w:left="426" w:hanging="426"/>
        <w:rPr>
          <w:rFonts w:ascii="Arial" w:hAnsi="Arial" w:cs="Arial"/>
        </w:rPr>
      </w:pPr>
    </w:p>
    <w:p w14:paraId="5078447C" w14:textId="75F68B6B" w:rsidR="00114806" w:rsidRPr="00BA49DC" w:rsidRDefault="00114806" w:rsidP="00BA49DC">
      <w:pPr>
        <w:ind w:left="426" w:hanging="426"/>
        <w:rPr>
          <w:rFonts w:ascii="Arial" w:hAnsi="Arial" w:cs="Arial"/>
        </w:rPr>
      </w:pPr>
      <w:r w:rsidRPr="00BA49DC">
        <w:rPr>
          <w:rFonts w:ascii="Arial" w:hAnsi="Arial" w:cs="Arial"/>
        </w:rPr>
        <w:t>V 307 A/S</w:t>
      </w:r>
      <w:r w:rsidRPr="00BA49DC">
        <w:rPr>
          <w:rFonts w:ascii="Arial" w:hAnsi="Arial" w:cs="Arial"/>
        </w:rPr>
        <w:tab/>
      </w:r>
      <w:r w:rsidRPr="00BA49DC">
        <w:rPr>
          <w:rFonts w:ascii="Arial" w:hAnsi="Arial" w:cs="Arial"/>
        </w:rPr>
        <w:tab/>
        <w:t>P 304 A/S Seal pot</w:t>
      </w:r>
    </w:p>
    <w:p w14:paraId="30E8274F" w14:textId="77777777" w:rsidR="00114806" w:rsidRPr="00114806" w:rsidRDefault="00114806" w:rsidP="00BA49DC">
      <w:pPr>
        <w:ind w:left="426" w:hanging="426"/>
        <w:rPr>
          <w:rFonts w:ascii="Arial" w:hAnsi="Arial" w:cs="Arial"/>
        </w:rPr>
      </w:pPr>
    </w:p>
    <w:p w14:paraId="5538C881" w14:textId="045B4BB3" w:rsidR="00114806" w:rsidRPr="00BA49DC" w:rsidRDefault="00114806" w:rsidP="00BA49DC">
      <w:pPr>
        <w:ind w:left="426" w:hanging="426"/>
        <w:rPr>
          <w:rFonts w:ascii="Arial" w:hAnsi="Arial" w:cs="Arial"/>
        </w:rPr>
      </w:pPr>
      <w:r w:rsidRPr="00BA49DC">
        <w:rPr>
          <w:rFonts w:ascii="Arial" w:hAnsi="Arial" w:cs="Arial"/>
        </w:rPr>
        <w:t>V 502</w:t>
      </w:r>
      <w:r w:rsidRPr="00BA49DC">
        <w:rPr>
          <w:rFonts w:ascii="Arial" w:hAnsi="Arial" w:cs="Arial"/>
        </w:rPr>
        <w:tab/>
      </w:r>
      <w:r w:rsidRPr="00BA49DC">
        <w:rPr>
          <w:rFonts w:ascii="Arial" w:hAnsi="Arial" w:cs="Arial"/>
        </w:rPr>
        <w:tab/>
      </w:r>
      <w:r w:rsidRPr="00BA49DC">
        <w:rPr>
          <w:rFonts w:ascii="Arial" w:hAnsi="Arial" w:cs="Arial"/>
        </w:rPr>
        <w:tab/>
        <w:t>Oily fraction collector</w:t>
      </w:r>
    </w:p>
    <w:p w14:paraId="7E70EFA6" w14:textId="77777777" w:rsidR="00114806" w:rsidRPr="00114806" w:rsidRDefault="00114806" w:rsidP="00BA49DC">
      <w:pPr>
        <w:ind w:left="426" w:hanging="426"/>
        <w:rPr>
          <w:rFonts w:ascii="Arial" w:hAnsi="Arial" w:cs="Arial"/>
        </w:rPr>
      </w:pPr>
    </w:p>
    <w:p w14:paraId="4DA6BDFF" w14:textId="58E61512" w:rsidR="00114806" w:rsidRPr="00BA49DC" w:rsidRDefault="00114806" w:rsidP="00BA49DC">
      <w:pPr>
        <w:ind w:left="426" w:hanging="426"/>
        <w:rPr>
          <w:rFonts w:ascii="Arial" w:hAnsi="Arial" w:cs="Arial"/>
        </w:rPr>
      </w:pPr>
      <w:r w:rsidRPr="00BA49DC">
        <w:rPr>
          <w:rFonts w:ascii="Arial" w:hAnsi="Arial" w:cs="Arial"/>
        </w:rPr>
        <w:t>V 801</w:t>
      </w:r>
      <w:r w:rsidRPr="00BA49DC">
        <w:rPr>
          <w:rFonts w:ascii="Arial" w:hAnsi="Arial" w:cs="Arial"/>
        </w:rPr>
        <w:tab/>
      </w:r>
      <w:r w:rsidRPr="00BA49DC">
        <w:rPr>
          <w:rFonts w:ascii="Arial" w:hAnsi="Arial" w:cs="Arial"/>
        </w:rPr>
        <w:tab/>
      </w:r>
      <w:r w:rsidRPr="00BA49DC">
        <w:rPr>
          <w:rFonts w:ascii="Arial" w:hAnsi="Arial" w:cs="Arial"/>
        </w:rPr>
        <w:tab/>
        <w:t>High pressure blow down</w:t>
      </w:r>
    </w:p>
    <w:p w14:paraId="10D3C1DF" w14:textId="77777777" w:rsidR="00114806" w:rsidRPr="00114806" w:rsidRDefault="00114806" w:rsidP="00BA49DC">
      <w:pPr>
        <w:ind w:left="426" w:hanging="426"/>
        <w:rPr>
          <w:rFonts w:ascii="Arial" w:hAnsi="Arial" w:cs="Arial"/>
        </w:rPr>
      </w:pPr>
    </w:p>
    <w:p w14:paraId="26C14082" w14:textId="41249BBD" w:rsidR="00114806" w:rsidRPr="00BA49DC" w:rsidRDefault="00114806" w:rsidP="00BA49DC">
      <w:pPr>
        <w:ind w:left="426" w:hanging="426"/>
        <w:rPr>
          <w:rFonts w:ascii="Arial" w:hAnsi="Arial" w:cs="Arial"/>
        </w:rPr>
      </w:pPr>
      <w:r w:rsidRPr="00BA49DC">
        <w:rPr>
          <w:rFonts w:ascii="Arial" w:hAnsi="Arial" w:cs="Arial"/>
        </w:rPr>
        <w:t>V 801A</w:t>
      </w:r>
      <w:r w:rsidRPr="00BA49DC">
        <w:rPr>
          <w:rFonts w:ascii="Arial" w:hAnsi="Arial" w:cs="Arial"/>
        </w:rPr>
        <w:tab/>
      </w:r>
      <w:r w:rsidRPr="00BA49DC">
        <w:rPr>
          <w:rFonts w:ascii="Arial" w:hAnsi="Arial" w:cs="Arial"/>
        </w:rPr>
        <w:tab/>
        <w:t>High pressure blow down</w:t>
      </w:r>
    </w:p>
    <w:p w14:paraId="5ED4936A" w14:textId="77777777" w:rsidR="00114806" w:rsidRPr="00114806" w:rsidRDefault="00114806" w:rsidP="00BA49DC">
      <w:pPr>
        <w:ind w:left="426" w:hanging="426"/>
        <w:rPr>
          <w:rFonts w:ascii="Arial" w:hAnsi="Arial" w:cs="Arial"/>
        </w:rPr>
      </w:pPr>
    </w:p>
    <w:p w14:paraId="1C2841B2" w14:textId="4D50D08D" w:rsidR="00114806" w:rsidRPr="00BA49DC" w:rsidRDefault="00114806" w:rsidP="00BA49DC">
      <w:pPr>
        <w:ind w:left="426" w:hanging="426"/>
        <w:rPr>
          <w:rFonts w:ascii="Arial" w:hAnsi="Arial" w:cs="Arial"/>
        </w:rPr>
      </w:pPr>
      <w:r w:rsidRPr="00BA49DC">
        <w:rPr>
          <w:rFonts w:ascii="Arial" w:hAnsi="Arial" w:cs="Arial"/>
        </w:rPr>
        <w:t>V 803</w:t>
      </w:r>
      <w:r w:rsidRPr="00BA49DC">
        <w:rPr>
          <w:rFonts w:ascii="Arial" w:hAnsi="Arial" w:cs="Arial"/>
        </w:rPr>
        <w:tab/>
      </w:r>
      <w:r w:rsidRPr="00BA49DC">
        <w:rPr>
          <w:rFonts w:ascii="Arial" w:hAnsi="Arial" w:cs="Arial"/>
        </w:rPr>
        <w:tab/>
      </w:r>
      <w:r w:rsidRPr="00BA49DC">
        <w:rPr>
          <w:rFonts w:ascii="Arial" w:hAnsi="Arial" w:cs="Arial"/>
        </w:rPr>
        <w:tab/>
        <w:t>Additive pot for chilled water</w:t>
      </w:r>
    </w:p>
    <w:p w14:paraId="4F6D0AA0" w14:textId="77777777" w:rsidR="00114806" w:rsidRPr="00114806" w:rsidRDefault="00114806" w:rsidP="00BA49DC">
      <w:pPr>
        <w:ind w:left="426" w:hanging="426"/>
        <w:rPr>
          <w:rFonts w:ascii="Arial" w:hAnsi="Arial" w:cs="Arial"/>
        </w:rPr>
      </w:pPr>
    </w:p>
    <w:p w14:paraId="253D8879" w14:textId="27C35B91" w:rsidR="00114806" w:rsidRPr="00BA49DC" w:rsidRDefault="00114806" w:rsidP="00BA49DC">
      <w:pPr>
        <w:ind w:left="426" w:hanging="426"/>
        <w:rPr>
          <w:rFonts w:ascii="Arial" w:hAnsi="Arial" w:cs="Arial"/>
        </w:rPr>
      </w:pPr>
      <w:r w:rsidRPr="00BA49DC">
        <w:rPr>
          <w:rFonts w:ascii="Arial" w:hAnsi="Arial" w:cs="Arial"/>
        </w:rPr>
        <w:t>V 804</w:t>
      </w:r>
      <w:r w:rsidRPr="00BA49DC">
        <w:rPr>
          <w:rFonts w:ascii="Arial" w:hAnsi="Arial" w:cs="Arial"/>
        </w:rPr>
        <w:tab/>
      </w:r>
      <w:r w:rsidRPr="00BA49DC">
        <w:rPr>
          <w:rFonts w:ascii="Arial" w:hAnsi="Arial" w:cs="Arial"/>
        </w:rPr>
        <w:tab/>
      </w:r>
      <w:r w:rsidRPr="00BA49DC">
        <w:rPr>
          <w:rFonts w:ascii="Arial" w:hAnsi="Arial" w:cs="Arial"/>
        </w:rPr>
        <w:tab/>
        <w:t>Blow down drum</w:t>
      </w:r>
    </w:p>
    <w:p w14:paraId="44A95675" w14:textId="77777777" w:rsidR="00114806" w:rsidRPr="00114806" w:rsidRDefault="00114806" w:rsidP="00BA49DC">
      <w:pPr>
        <w:ind w:left="426" w:hanging="426"/>
        <w:rPr>
          <w:rFonts w:ascii="Arial" w:hAnsi="Arial" w:cs="Arial"/>
        </w:rPr>
      </w:pPr>
    </w:p>
    <w:p w14:paraId="2F66B1CD" w14:textId="3EE781D4" w:rsidR="00114806" w:rsidRPr="00BA49DC" w:rsidRDefault="00114806" w:rsidP="00BA49DC">
      <w:pPr>
        <w:ind w:left="426" w:hanging="426"/>
        <w:rPr>
          <w:rFonts w:ascii="Arial" w:hAnsi="Arial" w:cs="Arial"/>
        </w:rPr>
      </w:pPr>
      <w:r w:rsidRPr="00BA49DC">
        <w:rPr>
          <w:rFonts w:ascii="Arial" w:hAnsi="Arial" w:cs="Arial"/>
        </w:rPr>
        <w:t>V 808</w:t>
      </w:r>
      <w:r w:rsidRPr="00BA49DC">
        <w:rPr>
          <w:rFonts w:ascii="Arial" w:hAnsi="Arial" w:cs="Arial"/>
        </w:rPr>
        <w:tab/>
      </w:r>
      <w:r w:rsidRPr="00BA49DC">
        <w:rPr>
          <w:rFonts w:ascii="Arial" w:hAnsi="Arial" w:cs="Arial"/>
        </w:rPr>
        <w:tab/>
      </w:r>
      <w:r w:rsidRPr="00BA49DC">
        <w:rPr>
          <w:rFonts w:ascii="Arial" w:hAnsi="Arial" w:cs="Arial"/>
        </w:rPr>
        <w:tab/>
        <w:t>Nitrogen gas vessel</w:t>
      </w:r>
    </w:p>
    <w:p w14:paraId="11BFE383" w14:textId="77777777" w:rsidR="00114806" w:rsidRPr="00114806" w:rsidRDefault="00114806" w:rsidP="00BA49DC">
      <w:pPr>
        <w:ind w:left="426" w:hanging="426"/>
        <w:rPr>
          <w:rFonts w:ascii="Arial" w:hAnsi="Arial" w:cs="Arial"/>
        </w:rPr>
      </w:pPr>
    </w:p>
    <w:p w14:paraId="0987CA7F" w14:textId="502ADE3B" w:rsidR="00114806" w:rsidRPr="00BA49DC" w:rsidRDefault="00114806" w:rsidP="00BA49DC">
      <w:pPr>
        <w:ind w:left="426" w:hanging="426"/>
        <w:rPr>
          <w:rFonts w:ascii="Arial" w:hAnsi="Arial" w:cs="Arial"/>
        </w:rPr>
      </w:pPr>
      <w:r w:rsidRPr="00BA49DC">
        <w:rPr>
          <w:rFonts w:ascii="Arial" w:hAnsi="Arial" w:cs="Arial"/>
        </w:rPr>
        <w:t>V 901</w:t>
      </w:r>
      <w:r w:rsidRPr="00BA49DC">
        <w:rPr>
          <w:rFonts w:ascii="Arial" w:hAnsi="Arial" w:cs="Arial"/>
        </w:rPr>
        <w:tab/>
      </w:r>
      <w:r w:rsidRPr="00BA49DC">
        <w:rPr>
          <w:rFonts w:ascii="Arial" w:hAnsi="Arial" w:cs="Arial"/>
        </w:rPr>
        <w:tab/>
      </w:r>
      <w:r w:rsidRPr="00BA49DC">
        <w:rPr>
          <w:rFonts w:ascii="Arial" w:hAnsi="Arial" w:cs="Arial"/>
        </w:rPr>
        <w:tab/>
        <w:t>Exhaust oil surge drum</w:t>
      </w:r>
    </w:p>
    <w:p w14:paraId="39701C90" w14:textId="77777777" w:rsidR="00114806" w:rsidRPr="00114806" w:rsidRDefault="00114806" w:rsidP="00BA49DC">
      <w:pPr>
        <w:ind w:left="426" w:hanging="426"/>
        <w:rPr>
          <w:rFonts w:ascii="Arial" w:hAnsi="Arial" w:cs="Arial"/>
        </w:rPr>
      </w:pPr>
    </w:p>
    <w:p w14:paraId="1D04A385" w14:textId="75F5A897" w:rsidR="00114806" w:rsidRPr="00BA49DC" w:rsidRDefault="00114806" w:rsidP="00BA49DC">
      <w:pPr>
        <w:ind w:left="426" w:hanging="426"/>
        <w:rPr>
          <w:rFonts w:ascii="Arial" w:hAnsi="Arial" w:cs="Arial"/>
        </w:rPr>
      </w:pPr>
      <w:r w:rsidRPr="00BA49DC">
        <w:rPr>
          <w:rFonts w:ascii="Arial" w:hAnsi="Arial" w:cs="Arial"/>
        </w:rPr>
        <w:t>V 902</w:t>
      </w:r>
      <w:r w:rsidRPr="00BA49DC">
        <w:rPr>
          <w:rFonts w:ascii="Arial" w:hAnsi="Arial" w:cs="Arial"/>
        </w:rPr>
        <w:tab/>
      </w:r>
      <w:r w:rsidRPr="00BA49DC">
        <w:rPr>
          <w:rFonts w:ascii="Arial" w:hAnsi="Arial" w:cs="Arial"/>
        </w:rPr>
        <w:tab/>
      </w:r>
      <w:r w:rsidRPr="00BA49DC">
        <w:rPr>
          <w:rFonts w:ascii="Arial" w:hAnsi="Arial" w:cs="Arial"/>
        </w:rPr>
        <w:tab/>
        <w:t>Oil regeneration vessel</w:t>
      </w:r>
    </w:p>
    <w:p w14:paraId="5601EBAC" w14:textId="77777777" w:rsidR="00114806" w:rsidRPr="00114806" w:rsidRDefault="00114806" w:rsidP="00BA49DC">
      <w:pPr>
        <w:ind w:left="426" w:hanging="426"/>
        <w:rPr>
          <w:rFonts w:ascii="Arial" w:hAnsi="Arial" w:cs="Arial"/>
        </w:rPr>
      </w:pPr>
    </w:p>
    <w:p w14:paraId="22BB14D4" w14:textId="77777777" w:rsidR="00114806" w:rsidRPr="00BA49DC" w:rsidRDefault="00114806" w:rsidP="00BA49DC">
      <w:pPr>
        <w:ind w:left="426" w:hanging="426"/>
        <w:rPr>
          <w:rFonts w:ascii="Arial" w:hAnsi="Arial" w:cs="Arial"/>
        </w:rPr>
      </w:pPr>
      <w:r w:rsidRPr="00BA49DC">
        <w:rPr>
          <w:rFonts w:ascii="Arial" w:hAnsi="Arial" w:cs="Arial"/>
        </w:rPr>
        <w:t>XI</w:t>
      </w:r>
      <w:r w:rsidRPr="00BA49DC">
        <w:rPr>
          <w:rFonts w:ascii="Arial" w:hAnsi="Arial" w:cs="Arial"/>
        </w:rPr>
        <w:tab/>
      </w:r>
      <w:r w:rsidRPr="00BA49DC">
        <w:rPr>
          <w:rFonts w:ascii="Arial" w:hAnsi="Arial" w:cs="Arial"/>
          <w:u w:val="single"/>
        </w:rPr>
        <w:t>MISCELLANEOUS EQUIPMENTS</w:t>
      </w:r>
      <w:r w:rsidRPr="00BA49DC">
        <w:rPr>
          <w:rFonts w:ascii="Arial" w:hAnsi="Arial" w:cs="Arial"/>
        </w:rPr>
        <w:t>:</w:t>
      </w:r>
    </w:p>
    <w:p w14:paraId="7E1ADFB4" w14:textId="77777777" w:rsidR="00114806" w:rsidRPr="00114806" w:rsidRDefault="00114806" w:rsidP="00BA49DC">
      <w:pPr>
        <w:ind w:left="426" w:hanging="426"/>
        <w:rPr>
          <w:rFonts w:ascii="Arial" w:hAnsi="Arial" w:cs="Arial"/>
        </w:rPr>
      </w:pPr>
    </w:p>
    <w:p w14:paraId="680502A9" w14:textId="23A3F048" w:rsidR="00114806" w:rsidRPr="00BA49DC" w:rsidRDefault="00114806" w:rsidP="00BA49DC">
      <w:pPr>
        <w:ind w:left="426" w:hanging="426"/>
        <w:rPr>
          <w:rFonts w:ascii="Arial" w:hAnsi="Arial" w:cs="Arial"/>
        </w:rPr>
      </w:pPr>
      <w:r w:rsidRPr="00BA49DC">
        <w:rPr>
          <w:rFonts w:ascii="Arial" w:hAnsi="Arial" w:cs="Arial"/>
        </w:rPr>
        <w:t>Item</w:t>
      </w:r>
      <w:r w:rsidRPr="00BA49DC">
        <w:rPr>
          <w:rFonts w:ascii="Arial" w:hAnsi="Arial" w:cs="Arial"/>
        </w:rPr>
        <w:tab/>
      </w:r>
      <w:r w:rsidRPr="00BA49DC">
        <w:rPr>
          <w:rFonts w:ascii="Arial" w:hAnsi="Arial" w:cs="Arial"/>
        </w:rPr>
        <w:tab/>
      </w:r>
      <w:r w:rsidRPr="00BA49DC">
        <w:rPr>
          <w:rFonts w:ascii="Arial" w:hAnsi="Arial" w:cs="Arial"/>
        </w:rPr>
        <w:tab/>
        <w:t>Description</w:t>
      </w:r>
    </w:p>
    <w:p w14:paraId="2343FA6B" w14:textId="77777777" w:rsidR="00114806" w:rsidRPr="00114806" w:rsidRDefault="00114806" w:rsidP="00BA49DC">
      <w:pPr>
        <w:ind w:left="426" w:hanging="426"/>
        <w:rPr>
          <w:rFonts w:ascii="Arial" w:hAnsi="Arial" w:cs="Arial"/>
        </w:rPr>
      </w:pPr>
    </w:p>
    <w:p w14:paraId="01EA995E" w14:textId="24BCCE3C" w:rsidR="00114806" w:rsidRPr="00BA49DC" w:rsidRDefault="00114806" w:rsidP="00BA49DC">
      <w:pPr>
        <w:ind w:left="426" w:hanging="426"/>
        <w:rPr>
          <w:rFonts w:ascii="Arial" w:hAnsi="Arial" w:cs="Arial"/>
        </w:rPr>
      </w:pPr>
      <w:r w:rsidRPr="00BA49DC">
        <w:rPr>
          <w:rFonts w:ascii="Arial" w:hAnsi="Arial" w:cs="Arial"/>
        </w:rPr>
        <w:t>J 201</w:t>
      </w:r>
      <w:r w:rsidRPr="00BA49DC">
        <w:rPr>
          <w:rFonts w:ascii="Arial" w:hAnsi="Arial" w:cs="Arial"/>
        </w:rPr>
        <w:tab/>
      </w:r>
      <w:r w:rsidRPr="00BA49DC">
        <w:rPr>
          <w:rFonts w:ascii="Arial" w:hAnsi="Arial" w:cs="Arial"/>
        </w:rPr>
        <w:tab/>
      </w:r>
      <w:r w:rsidRPr="00BA49DC">
        <w:rPr>
          <w:rFonts w:ascii="Arial" w:hAnsi="Arial" w:cs="Arial"/>
        </w:rPr>
        <w:tab/>
        <w:t>Reactor Jacket Inline Heater</w:t>
      </w:r>
    </w:p>
    <w:p w14:paraId="200A4AFF" w14:textId="77777777" w:rsidR="00114806" w:rsidRPr="00114806" w:rsidRDefault="00114806" w:rsidP="00BA49DC">
      <w:pPr>
        <w:ind w:left="426" w:hanging="426"/>
        <w:rPr>
          <w:rFonts w:ascii="Arial" w:hAnsi="Arial" w:cs="Arial"/>
        </w:rPr>
      </w:pPr>
    </w:p>
    <w:p w14:paraId="45EBD3AF" w14:textId="0D7B8DC4" w:rsidR="00114806" w:rsidRPr="00BA49DC" w:rsidRDefault="00114806" w:rsidP="00BA49DC">
      <w:pPr>
        <w:ind w:left="426" w:hanging="426"/>
        <w:rPr>
          <w:rFonts w:ascii="Arial" w:hAnsi="Arial" w:cs="Arial"/>
        </w:rPr>
      </w:pPr>
      <w:r w:rsidRPr="00BA49DC">
        <w:rPr>
          <w:rFonts w:ascii="Arial" w:hAnsi="Arial" w:cs="Arial"/>
        </w:rPr>
        <w:t>J 501</w:t>
      </w:r>
      <w:r w:rsidRPr="00BA49DC">
        <w:rPr>
          <w:rFonts w:ascii="Arial" w:hAnsi="Arial" w:cs="Arial"/>
        </w:rPr>
        <w:tab/>
      </w:r>
      <w:r w:rsidRPr="00BA49DC">
        <w:rPr>
          <w:rFonts w:ascii="Arial" w:hAnsi="Arial" w:cs="Arial"/>
        </w:rPr>
        <w:tab/>
      </w:r>
      <w:r w:rsidRPr="00BA49DC">
        <w:rPr>
          <w:rFonts w:ascii="Arial" w:hAnsi="Arial" w:cs="Arial"/>
        </w:rPr>
        <w:tab/>
        <w:t>Steamer cyclone ejector</w:t>
      </w:r>
    </w:p>
    <w:p w14:paraId="0324B027" w14:textId="77777777" w:rsidR="00114806" w:rsidRPr="00114806" w:rsidRDefault="00114806" w:rsidP="00BA49DC">
      <w:pPr>
        <w:ind w:left="426" w:hanging="426"/>
        <w:rPr>
          <w:rFonts w:ascii="Arial" w:hAnsi="Arial" w:cs="Arial"/>
        </w:rPr>
      </w:pPr>
    </w:p>
    <w:p w14:paraId="318677E6" w14:textId="570866D7" w:rsidR="00114806" w:rsidRPr="00BA49DC" w:rsidRDefault="00114806" w:rsidP="00BA49DC">
      <w:pPr>
        <w:ind w:left="426" w:hanging="426"/>
        <w:rPr>
          <w:rFonts w:ascii="Arial" w:hAnsi="Arial" w:cs="Arial"/>
        </w:rPr>
      </w:pPr>
      <w:r w:rsidRPr="00BA49DC">
        <w:rPr>
          <w:rFonts w:ascii="Arial" w:hAnsi="Arial" w:cs="Arial"/>
        </w:rPr>
        <w:t>J 502</w:t>
      </w:r>
      <w:r w:rsidRPr="00BA49DC">
        <w:rPr>
          <w:rFonts w:ascii="Arial" w:hAnsi="Arial" w:cs="Arial"/>
        </w:rPr>
        <w:tab/>
      </w:r>
      <w:r w:rsidRPr="00BA49DC">
        <w:rPr>
          <w:rFonts w:ascii="Arial" w:hAnsi="Arial" w:cs="Arial"/>
        </w:rPr>
        <w:tab/>
      </w:r>
      <w:r w:rsidRPr="00BA49DC">
        <w:rPr>
          <w:rFonts w:ascii="Arial" w:hAnsi="Arial" w:cs="Arial"/>
        </w:rPr>
        <w:tab/>
        <w:t>Dryer cyclone ejector</w:t>
      </w:r>
    </w:p>
    <w:p w14:paraId="0EB28116" w14:textId="77777777" w:rsidR="00114806" w:rsidRPr="00114806" w:rsidRDefault="00114806" w:rsidP="00BA49DC">
      <w:pPr>
        <w:ind w:left="426" w:hanging="426"/>
        <w:rPr>
          <w:rFonts w:ascii="Arial" w:hAnsi="Arial" w:cs="Arial"/>
        </w:rPr>
      </w:pPr>
    </w:p>
    <w:p w14:paraId="710EDAE4" w14:textId="02009720" w:rsidR="00114806" w:rsidRPr="00BA49DC" w:rsidRDefault="00114806" w:rsidP="00BA49DC">
      <w:pPr>
        <w:ind w:left="426" w:hanging="426"/>
        <w:rPr>
          <w:rFonts w:ascii="Arial" w:hAnsi="Arial" w:cs="Arial"/>
        </w:rPr>
      </w:pPr>
      <w:r w:rsidRPr="00BA49DC">
        <w:rPr>
          <w:rFonts w:ascii="Arial" w:hAnsi="Arial" w:cs="Arial"/>
        </w:rPr>
        <w:t>J 901</w:t>
      </w:r>
      <w:r w:rsidRPr="00BA49DC">
        <w:rPr>
          <w:rFonts w:ascii="Arial" w:hAnsi="Arial" w:cs="Arial"/>
        </w:rPr>
        <w:tab/>
      </w:r>
      <w:r w:rsidRPr="00BA49DC">
        <w:rPr>
          <w:rFonts w:ascii="Arial" w:hAnsi="Arial" w:cs="Arial"/>
        </w:rPr>
        <w:tab/>
      </w:r>
      <w:r w:rsidRPr="00BA49DC">
        <w:rPr>
          <w:rFonts w:ascii="Arial" w:hAnsi="Arial" w:cs="Arial"/>
        </w:rPr>
        <w:tab/>
        <w:t>Exhaust oil regeneration vessel ejector</w:t>
      </w:r>
    </w:p>
    <w:p w14:paraId="61F05BFB" w14:textId="77777777" w:rsidR="00114806" w:rsidRPr="00114806" w:rsidRDefault="00114806" w:rsidP="00BA49DC">
      <w:pPr>
        <w:ind w:left="426" w:hanging="426"/>
        <w:rPr>
          <w:rFonts w:ascii="Arial" w:hAnsi="Arial" w:cs="Arial"/>
        </w:rPr>
      </w:pPr>
    </w:p>
    <w:p w14:paraId="5D058F76" w14:textId="7195D5B7" w:rsidR="00114806" w:rsidRPr="00BA49DC" w:rsidRDefault="00114806" w:rsidP="00BA49DC">
      <w:pPr>
        <w:ind w:left="426" w:hanging="426"/>
        <w:rPr>
          <w:rFonts w:ascii="Arial" w:hAnsi="Arial" w:cs="Arial"/>
        </w:rPr>
      </w:pPr>
      <w:r w:rsidRPr="00BA49DC">
        <w:rPr>
          <w:rFonts w:ascii="Arial" w:hAnsi="Arial" w:cs="Arial"/>
        </w:rPr>
        <w:t>FB 501</w:t>
      </w:r>
      <w:r w:rsidRPr="00BA49DC">
        <w:rPr>
          <w:rFonts w:ascii="Arial" w:hAnsi="Arial" w:cs="Arial"/>
        </w:rPr>
        <w:tab/>
      </w:r>
      <w:r w:rsidRPr="00BA49DC">
        <w:rPr>
          <w:rFonts w:ascii="Arial" w:hAnsi="Arial" w:cs="Arial"/>
        </w:rPr>
        <w:tab/>
        <w:t>Steamer</w:t>
      </w:r>
    </w:p>
    <w:p w14:paraId="395D958F" w14:textId="77777777" w:rsidR="00114806" w:rsidRPr="00114806" w:rsidRDefault="00114806" w:rsidP="00BA49DC">
      <w:pPr>
        <w:ind w:left="426" w:hanging="426"/>
        <w:rPr>
          <w:rFonts w:ascii="Arial" w:hAnsi="Arial" w:cs="Arial"/>
        </w:rPr>
      </w:pPr>
    </w:p>
    <w:p w14:paraId="563F53CF" w14:textId="6BB9AD16" w:rsidR="00114806" w:rsidRPr="00BA49DC" w:rsidRDefault="00114806" w:rsidP="00BA49DC">
      <w:pPr>
        <w:ind w:left="426" w:hanging="426"/>
        <w:rPr>
          <w:rFonts w:ascii="Arial" w:hAnsi="Arial" w:cs="Arial"/>
        </w:rPr>
      </w:pPr>
      <w:r w:rsidRPr="00BA49DC">
        <w:rPr>
          <w:rFonts w:ascii="Arial" w:hAnsi="Arial" w:cs="Arial"/>
        </w:rPr>
        <w:t>FB 502</w:t>
      </w:r>
      <w:r w:rsidRPr="00BA49DC">
        <w:rPr>
          <w:rFonts w:ascii="Arial" w:hAnsi="Arial" w:cs="Arial"/>
        </w:rPr>
        <w:tab/>
      </w:r>
      <w:r w:rsidRPr="00BA49DC">
        <w:rPr>
          <w:rFonts w:ascii="Arial" w:hAnsi="Arial" w:cs="Arial"/>
        </w:rPr>
        <w:tab/>
        <w:t>Dryer</w:t>
      </w:r>
    </w:p>
    <w:p w14:paraId="567F0344" w14:textId="77777777" w:rsidR="00114806" w:rsidRPr="00114806" w:rsidRDefault="00114806" w:rsidP="00BA49DC">
      <w:pPr>
        <w:ind w:left="426" w:hanging="426"/>
        <w:rPr>
          <w:rFonts w:ascii="Arial" w:hAnsi="Arial" w:cs="Arial"/>
        </w:rPr>
      </w:pPr>
    </w:p>
    <w:p w14:paraId="61AD2417" w14:textId="1D86A050" w:rsidR="00114806" w:rsidRPr="00BA49DC" w:rsidRDefault="00114806" w:rsidP="00BA49DC">
      <w:pPr>
        <w:ind w:left="426" w:hanging="426"/>
        <w:rPr>
          <w:rFonts w:ascii="Arial" w:hAnsi="Arial" w:cs="Arial"/>
        </w:rPr>
      </w:pPr>
      <w:r w:rsidRPr="00BA49DC">
        <w:rPr>
          <w:rFonts w:ascii="Arial" w:hAnsi="Arial" w:cs="Arial"/>
        </w:rPr>
        <w:t>WC 501</w:t>
      </w:r>
      <w:r w:rsidRPr="00BA49DC">
        <w:rPr>
          <w:rFonts w:ascii="Arial" w:hAnsi="Arial" w:cs="Arial"/>
        </w:rPr>
        <w:tab/>
      </w:r>
      <w:r w:rsidRPr="00BA49DC">
        <w:rPr>
          <w:rFonts w:ascii="Arial" w:hAnsi="Arial" w:cs="Arial"/>
        </w:rPr>
        <w:tab/>
        <w:t>Steamer cyclone</w:t>
      </w:r>
    </w:p>
    <w:p w14:paraId="4A4E5EC5" w14:textId="77777777" w:rsidR="00114806" w:rsidRPr="00114806" w:rsidRDefault="00114806" w:rsidP="00BA49DC">
      <w:pPr>
        <w:ind w:left="426" w:hanging="426"/>
        <w:rPr>
          <w:rFonts w:ascii="Arial" w:hAnsi="Arial" w:cs="Arial"/>
        </w:rPr>
      </w:pPr>
    </w:p>
    <w:p w14:paraId="3B96924B" w14:textId="2EBBA522" w:rsidR="00114806" w:rsidRPr="00BA49DC" w:rsidRDefault="00114806" w:rsidP="00BA49DC">
      <w:pPr>
        <w:ind w:left="426" w:hanging="426"/>
        <w:rPr>
          <w:rFonts w:ascii="Arial" w:hAnsi="Arial" w:cs="Arial"/>
        </w:rPr>
      </w:pPr>
      <w:r w:rsidRPr="00BA49DC">
        <w:rPr>
          <w:rFonts w:ascii="Arial" w:hAnsi="Arial" w:cs="Arial"/>
        </w:rPr>
        <w:t>WC 502</w:t>
      </w:r>
      <w:r w:rsidRPr="00BA49DC">
        <w:rPr>
          <w:rFonts w:ascii="Arial" w:hAnsi="Arial" w:cs="Arial"/>
        </w:rPr>
        <w:tab/>
      </w:r>
      <w:r w:rsidRPr="00BA49DC">
        <w:rPr>
          <w:rFonts w:ascii="Arial" w:hAnsi="Arial" w:cs="Arial"/>
        </w:rPr>
        <w:tab/>
        <w:t>Dryer cyclone</w:t>
      </w:r>
    </w:p>
    <w:p w14:paraId="1A772236" w14:textId="77777777" w:rsidR="00114806" w:rsidRPr="00114806" w:rsidRDefault="00114806" w:rsidP="00BA49DC">
      <w:pPr>
        <w:ind w:left="426" w:hanging="426"/>
        <w:rPr>
          <w:rFonts w:ascii="Arial" w:hAnsi="Arial" w:cs="Arial"/>
        </w:rPr>
      </w:pPr>
    </w:p>
    <w:p w14:paraId="676838B9" w14:textId="542BD117" w:rsidR="00114806" w:rsidRPr="00BA49DC" w:rsidRDefault="00114806" w:rsidP="00BA49DC">
      <w:pPr>
        <w:ind w:left="426" w:hanging="426"/>
        <w:rPr>
          <w:rFonts w:ascii="Arial" w:hAnsi="Arial" w:cs="Arial"/>
        </w:rPr>
      </w:pPr>
      <w:r w:rsidRPr="00BA49DC">
        <w:rPr>
          <w:rFonts w:ascii="Arial" w:hAnsi="Arial" w:cs="Arial"/>
        </w:rPr>
        <w:t>WC 801</w:t>
      </w:r>
      <w:r w:rsidRPr="00BA49DC">
        <w:rPr>
          <w:rFonts w:ascii="Arial" w:hAnsi="Arial" w:cs="Arial"/>
        </w:rPr>
        <w:tab/>
      </w:r>
      <w:r w:rsidRPr="00BA49DC">
        <w:rPr>
          <w:rFonts w:ascii="Arial" w:hAnsi="Arial" w:cs="Arial"/>
        </w:rPr>
        <w:tab/>
        <w:t>Blowdown cyclone</w:t>
      </w:r>
    </w:p>
    <w:p w14:paraId="2454F982" w14:textId="77777777" w:rsidR="00114806" w:rsidRPr="00114806" w:rsidRDefault="00114806" w:rsidP="00BA49DC">
      <w:pPr>
        <w:ind w:left="426" w:hanging="426"/>
        <w:rPr>
          <w:rFonts w:ascii="Arial" w:hAnsi="Arial" w:cs="Arial"/>
        </w:rPr>
      </w:pPr>
    </w:p>
    <w:p w14:paraId="6AF4C412" w14:textId="23F95425" w:rsidR="00114806" w:rsidRPr="00BA49DC" w:rsidRDefault="00114806" w:rsidP="00BA49DC">
      <w:pPr>
        <w:ind w:left="426" w:hanging="426"/>
        <w:rPr>
          <w:rFonts w:ascii="Arial" w:hAnsi="Arial" w:cs="Arial"/>
        </w:rPr>
      </w:pPr>
      <w:r w:rsidRPr="00BA49DC">
        <w:rPr>
          <w:rFonts w:ascii="Arial" w:hAnsi="Arial" w:cs="Arial"/>
        </w:rPr>
        <w:t>WH 501</w:t>
      </w:r>
      <w:r w:rsidRPr="00BA49DC">
        <w:rPr>
          <w:rFonts w:ascii="Arial" w:hAnsi="Arial" w:cs="Arial"/>
        </w:rPr>
        <w:tab/>
      </w:r>
      <w:r w:rsidRPr="00BA49DC">
        <w:rPr>
          <w:rFonts w:ascii="Arial" w:hAnsi="Arial" w:cs="Arial"/>
        </w:rPr>
        <w:tab/>
        <w:t>Additive loading hopper of T 501</w:t>
      </w:r>
    </w:p>
    <w:p w14:paraId="4B12CA31" w14:textId="77777777" w:rsidR="00114806" w:rsidRPr="00114806" w:rsidRDefault="00114806" w:rsidP="00BA49DC">
      <w:pPr>
        <w:ind w:left="426" w:hanging="426"/>
        <w:rPr>
          <w:rFonts w:ascii="Arial" w:hAnsi="Arial" w:cs="Arial"/>
        </w:rPr>
      </w:pPr>
    </w:p>
    <w:p w14:paraId="2AE3AA1F" w14:textId="03FFCD22" w:rsidR="00114806" w:rsidRPr="00BA49DC" w:rsidRDefault="00114806" w:rsidP="00BA49DC">
      <w:pPr>
        <w:ind w:left="426" w:hanging="426"/>
        <w:rPr>
          <w:rFonts w:ascii="Arial" w:hAnsi="Arial" w:cs="Arial"/>
        </w:rPr>
      </w:pPr>
      <w:r w:rsidRPr="00BA49DC">
        <w:rPr>
          <w:rFonts w:ascii="Arial" w:hAnsi="Arial" w:cs="Arial"/>
        </w:rPr>
        <w:t>WW 601</w:t>
      </w:r>
      <w:r w:rsidRPr="00BA49DC">
        <w:rPr>
          <w:rFonts w:ascii="Arial" w:hAnsi="Arial" w:cs="Arial"/>
        </w:rPr>
        <w:tab/>
      </w:r>
      <w:r w:rsidRPr="00BA49DC">
        <w:rPr>
          <w:rFonts w:ascii="Arial" w:hAnsi="Arial" w:cs="Arial"/>
        </w:rPr>
        <w:tab/>
        <w:t>Pellets weigh scale in extruder</w:t>
      </w:r>
    </w:p>
    <w:p w14:paraId="7B022573" w14:textId="77777777" w:rsidR="00114806" w:rsidRPr="00114806" w:rsidRDefault="00114806" w:rsidP="00BA49DC">
      <w:pPr>
        <w:ind w:left="426" w:hanging="426"/>
        <w:rPr>
          <w:rFonts w:ascii="Arial" w:hAnsi="Arial" w:cs="Arial"/>
        </w:rPr>
      </w:pPr>
    </w:p>
    <w:p w14:paraId="1C63A3D7" w14:textId="06E7B733" w:rsidR="00114806" w:rsidRPr="00BA49DC" w:rsidRDefault="00114806" w:rsidP="00BA49DC">
      <w:pPr>
        <w:ind w:left="426" w:hanging="426"/>
        <w:rPr>
          <w:rFonts w:ascii="Arial" w:hAnsi="Arial" w:cs="Arial"/>
        </w:rPr>
      </w:pPr>
      <w:r w:rsidRPr="00BA49DC">
        <w:rPr>
          <w:rFonts w:ascii="Arial" w:hAnsi="Arial" w:cs="Arial"/>
        </w:rPr>
        <w:t>WS 601</w:t>
      </w:r>
      <w:r w:rsidRPr="00BA49DC">
        <w:rPr>
          <w:rFonts w:ascii="Arial" w:hAnsi="Arial" w:cs="Arial"/>
        </w:rPr>
        <w:tab/>
      </w:r>
      <w:r w:rsidRPr="00BA49DC">
        <w:rPr>
          <w:rFonts w:ascii="Arial" w:hAnsi="Arial" w:cs="Arial"/>
        </w:rPr>
        <w:tab/>
        <w:t>Polymer pellets screen extruder</w:t>
      </w:r>
    </w:p>
    <w:p w14:paraId="35913AB6" w14:textId="77777777" w:rsidR="00114806" w:rsidRPr="00114806" w:rsidRDefault="00114806" w:rsidP="00BA49DC">
      <w:pPr>
        <w:ind w:left="426" w:hanging="426"/>
        <w:rPr>
          <w:rFonts w:ascii="Arial" w:hAnsi="Arial" w:cs="Arial"/>
        </w:rPr>
      </w:pPr>
    </w:p>
    <w:p w14:paraId="1F861629" w14:textId="0A27B818" w:rsidR="00114806" w:rsidRPr="00BA49DC" w:rsidRDefault="00114806" w:rsidP="00BA49DC">
      <w:pPr>
        <w:ind w:left="426" w:hanging="426"/>
        <w:rPr>
          <w:rFonts w:ascii="Arial" w:hAnsi="Arial" w:cs="Arial"/>
        </w:rPr>
      </w:pPr>
      <w:r w:rsidRPr="00BA49DC">
        <w:rPr>
          <w:rFonts w:ascii="Arial" w:hAnsi="Arial" w:cs="Arial"/>
        </w:rPr>
        <w:t>WW 602</w:t>
      </w:r>
      <w:r w:rsidRPr="00BA49DC">
        <w:rPr>
          <w:rFonts w:ascii="Arial" w:hAnsi="Arial" w:cs="Arial"/>
        </w:rPr>
        <w:tab/>
      </w:r>
      <w:r w:rsidRPr="00BA49DC">
        <w:rPr>
          <w:rFonts w:ascii="Arial" w:hAnsi="Arial" w:cs="Arial"/>
        </w:rPr>
        <w:tab/>
        <w:t>Additives scale extruder</w:t>
      </w:r>
    </w:p>
    <w:p w14:paraId="760CE5A7" w14:textId="77777777" w:rsidR="00114806" w:rsidRPr="00114806" w:rsidRDefault="00114806" w:rsidP="00BA49DC">
      <w:pPr>
        <w:ind w:left="426" w:hanging="426"/>
        <w:rPr>
          <w:rFonts w:ascii="Arial" w:hAnsi="Arial" w:cs="Arial"/>
        </w:rPr>
      </w:pPr>
    </w:p>
    <w:p w14:paraId="67D331CD" w14:textId="06105D01" w:rsidR="00114806" w:rsidRPr="00BA49DC" w:rsidRDefault="00114806" w:rsidP="00BA49DC">
      <w:pPr>
        <w:ind w:left="426" w:hanging="426"/>
        <w:rPr>
          <w:rFonts w:ascii="Arial" w:hAnsi="Arial" w:cs="Arial"/>
        </w:rPr>
      </w:pPr>
      <w:r w:rsidRPr="00BA49DC">
        <w:rPr>
          <w:rFonts w:ascii="Arial" w:hAnsi="Arial" w:cs="Arial"/>
        </w:rPr>
        <w:t>WH 601</w:t>
      </w:r>
      <w:r w:rsidRPr="00BA49DC">
        <w:rPr>
          <w:rFonts w:ascii="Arial" w:hAnsi="Arial" w:cs="Arial"/>
        </w:rPr>
        <w:tab/>
      </w:r>
      <w:r w:rsidRPr="00BA49DC">
        <w:rPr>
          <w:rFonts w:ascii="Arial" w:hAnsi="Arial" w:cs="Arial"/>
        </w:rPr>
        <w:tab/>
        <w:t>Additives loader into mixer</w:t>
      </w:r>
    </w:p>
    <w:p w14:paraId="2C2A624F" w14:textId="77777777" w:rsidR="00114806" w:rsidRPr="00114806" w:rsidRDefault="00114806" w:rsidP="00BA49DC">
      <w:pPr>
        <w:ind w:left="426" w:hanging="426"/>
        <w:rPr>
          <w:rFonts w:ascii="Arial" w:hAnsi="Arial" w:cs="Arial"/>
        </w:rPr>
      </w:pPr>
    </w:p>
    <w:p w14:paraId="710A4C8F" w14:textId="6F275FD1" w:rsidR="00114806" w:rsidRPr="00BA49DC" w:rsidRDefault="00114806" w:rsidP="00BA49DC">
      <w:pPr>
        <w:ind w:left="426" w:hanging="426"/>
        <w:rPr>
          <w:rFonts w:ascii="Arial" w:hAnsi="Arial" w:cs="Arial"/>
        </w:rPr>
      </w:pPr>
      <w:r w:rsidRPr="00BA49DC">
        <w:rPr>
          <w:rFonts w:ascii="Arial" w:hAnsi="Arial" w:cs="Arial"/>
        </w:rPr>
        <w:t>WC 601</w:t>
      </w:r>
      <w:r w:rsidRPr="00BA49DC">
        <w:rPr>
          <w:rFonts w:ascii="Arial" w:hAnsi="Arial" w:cs="Arial"/>
        </w:rPr>
        <w:tab/>
      </w:r>
      <w:r w:rsidRPr="00BA49DC">
        <w:rPr>
          <w:rFonts w:ascii="Arial" w:hAnsi="Arial" w:cs="Arial"/>
        </w:rPr>
        <w:tab/>
        <w:t>PP Polymer cyclone for loading in blender</w:t>
      </w:r>
    </w:p>
    <w:p w14:paraId="3327FE50" w14:textId="77777777" w:rsidR="00114806" w:rsidRPr="00114806" w:rsidRDefault="00114806" w:rsidP="00BA49DC">
      <w:pPr>
        <w:ind w:left="426" w:hanging="426"/>
        <w:rPr>
          <w:rFonts w:ascii="Arial" w:hAnsi="Arial" w:cs="Arial"/>
        </w:rPr>
      </w:pPr>
    </w:p>
    <w:p w14:paraId="2054205A" w14:textId="2550CCE2" w:rsidR="00114806" w:rsidRPr="00BA49DC" w:rsidRDefault="00114806" w:rsidP="00BA49DC">
      <w:pPr>
        <w:ind w:left="426" w:hanging="426"/>
        <w:rPr>
          <w:rFonts w:ascii="Arial" w:hAnsi="Arial" w:cs="Arial"/>
        </w:rPr>
      </w:pPr>
      <w:r w:rsidRPr="00BA49DC">
        <w:rPr>
          <w:rFonts w:ascii="Arial" w:hAnsi="Arial" w:cs="Arial"/>
        </w:rPr>
        <w:t>WM 601</w:t>
      </w:r>
      <w:r w:rsidRPr="00BA49DC">
        <w:rPr>
          <w:rFonts w:ascii="Arial" w:hAnsi="Arial" w:cs="Arial"/>
        </w:rPr>
        <w:tab/>
      </w:r>
      <w:r w:rsidRPr="00BA49DC">
        <w:rPr>
          <w:rFonts w:ascii="Arial" w:hAnsi="Arial" w:cs="Arial"/>
        </w:rPr>
        <w:tab/>
        <w:t>PP Additive Mixer (Blender)</w:t>
      </w:r>
    </w:p>
    <w:p w14:paraId="5669D5A4" w14:textId="77777777" w:rsidR="00114806" w:rsidRPr="00114806" w:rsidRDefault="00114806" w:rsidP="00BA49DC">
      <w:pPr>
        <w:ind w:left="426" w:hanging="426"/>
        <w:rPr>
          <w:rFonts w:ascii="Arial" w:hAnsi="Arial" w:cs="Arial"/>
        </w:rPr>
      </w:pPr>
    </w:p>
    <w:p w14:paraId="3535D037" w14:textId="30A115EE" w:rsidR="00114806" w:rsidRPr="00BA49DC" w:rsidRDefault="00114806" w:rsidP="00BA49DC">
      <w:pPr>
        <w:ind w:left="426" w:hanging="426"/>
        <w:rPr>
          <w:rFonts w:ascii="Arial" w:hAnsi="Arial" w:cs="Arial"/>
        </w:rPr>
      </w:pPr>
      <w:r w:rsidRPr="00BA49DC">
        <w:rPr>
          <w:rFonts w:ascii="Arial" w:hAnsi="Arial" w:cs="Arial"/>
        </w:rPr>
        <w:t>WM 602</w:t>
      </w:r>
      <w:r w:rsidRPr="00BA49DC">
        <w:rPr>
          <w:rFonts w:ascii="Arial" w:hAnsi="Arial" w:cs="Arial"/>
        </w:rPr>
        <w:tab/>
      </w:r>
      <w:r w:rsidRPr="00BA49DC">
        <w:rPr>
          <w:rFonts w:ascii="Arial" w:hAnsi="Arial" w:cs="Arial"/>
        </w:rPr>
        <w:tab/>
        <w:t>Continuous mixer (screw conveyor)</w:t>
      </w:r>
    </w:p>
    <w:p w14:paraId="6C81AD70" w14:textId="77777777" w:rsidR="00114806" w:rsidRPr="00114806" w:rsidRDefault="00114806" w:rsidP="00BA49DC">
      <w:pPr>
        <w:ind w:left="426" w:hanging="426"/>
        <w:rPr>
          <w:rFonts w:ascii="Arial" w:hAnsi="Arial" w:cs="Arial"/>
        </w:rPr>
      </w:pPr>
    </w:p>
    <w:p w14:paraId="45E78B43" w14:textId="4317CAB9" w:rsidR="00114806" w:rsidRPr="00BA49DC" w:rsidRDefault="00114806" w:rsidP="00BA49DC">
      <w:pPr>
        <w:ind w:left="426" w:hanging="426"/>
        <w:rPr>
          <w:rFonts w:ascii="Arial" w:hAnsi="Arial" w:cs="Arial"/>
        </w:rPr>
      </w:pPr>
      <w:r w:rsidRPr="00BA49DC">
        <w:rPr>
          <w:rFonts w:ascii="Arial" w:hAnsi="Arial" w:cs="Arial"/>
        </w:rPr>
        <w:t>PK 601</w:t>
      </w:r>
      <w:r w:rsidRPr="00BA49DC">
        <w:rPr>
          <w:rFonts w:ascii="Arial" w:hAnsi="Arial" w:cs="Arial"/>
        </w:rPr>
        <w:tab/>
      </w:r>
      <w:r w:rsidRPr="00BA49DC">
        <w:rPr>
          <w:rFonts w:ascii="Arial" w:hAnsi="Arial" w:cs="Arial"/>
        </w:rPr>
        <w:tab/>
        <w:t>PP Beads/Flakes metering unit</w:t>
      </w:r>
    </w:p>
    <w:p w14:paraId="5ED660A1" w14:textId="77777777" w:rsidR="00114806" w:rsidRPr="00114806" w:rsidRDefault="00114806" w:rsidP="00BA49DC">
      <w:pPr>
        <w:ind w:left="426" w:hanging="426"/>
        <w:rPr>
          <w:rFonts w:ascii="Arial" w:hAnsi="Arial" w:cs="Arial"/>
        </w:rPr>
      </w:pPr>
    </w:p>
    <w:p w14:paraId="6145F1C7" w14:textId="1FC5843E" w:rsidR="00114806" w:rsidRPr="00BA49DC" w:rsidRDefault="00114806" w:rsidP="00BA49DC">
      <w:pPr>
        <w:ind w:left="426" w:hanging="426"/>
        <w:rPr>
          <w:rFonts w:ascii="Arial" w:hAnsi="Arial" w:cs="Arial"/>
        </w:rPr>
      </w:pPr>
      <w:r w:rsidRPr="00BA49DC">
        <w:rPr>
          <w:rFonts w:ascii="Arial" w:hAnsi="Arial" w:cs="Arial"/>
        </w:rPr>
        <w:t>PR 601</w:t>
      </w:r>
      <w:r w:rsidRPr="00BA49DC">
        <w:rPr>
          <w:rFonts w:ascii="Arial" w:hAnsi="Arial" w:cs="Arial"/>
        </w:rPr>
        <w:tab/>
      </w:r>
      <w:r w:rsidRPr="00BA49DC">
        <w:rPr>
          <w:rFonts w:ascii="Arial" w:hAnsi="Arial" w:cs="Arial"/>
        </w:rPr>
        <w:tab/>
        <w:t>Rotary feeder above PK 601</w:t>
      </w:r>
    </w:p>
    <w:p w14:paraId="535951B5" w14:textId="77777777" w:rsidR="00114806" w:rsidRPr="00114806" w:rsidRDefault="00114806" w:rsidP="00BA49DC">
      <w:pPr>
        <w:ind w:left="426" w:hanging="426"/>
        <w:rPr>
          <w:rFonts w:ascii="Arial" w:hAnsi="Arial" w:cs="Arial"/>
        </w:rPr>
      </w:pPr>
    </w:p>
    <w:p w14:paraId="24A0749B" w14:textId="376B757E" w:rsidR="00114806" w:rsidRPr="00BA49DC" w:rsidRDefault="00114806" w:rsidP="00BA49DC">
      <w:pPr>
        <w:ind w:left="426" w:hanging="426"/>
        <w:rPr>
          <w:rFonts w:ascii="Arial" w:hAnsi="Arial" w:cs="Arial"/>
        </w:rPr>
      </w:pPr>
      <w:r w:rsidRPr="00BA49DC">
        <w:rPr>
          <w:rFonts w:ascii="Arial" w:hAnsi="Arial" w:cs="Arial"/>
        </w:rPr>
        <w:t>PK 602</w:t>
      </w:r>
      <w:r w:rsidRPr="00BA49DC">
        <w:rPr>
          <w:rFonts w:ascii="Arial" w:hAnsi="Arial" w:cs="Arial"/>
        </w:rPr>
        <w:tab/>
      </w:r>
      <w:r w:rsidRPr="00BA49DC">
        <w:rPr>
          <w:rFonts w:ascii="Arial" w:hAnsi="Arial" w:cs="Arial"/>
        </w:rPr>
        <w:tab/>
        <w:t>Solid Additive metering unit</w:t>
      </w:r>
    </w:p>
    <w:p w14:paraId="3AA62EB5" w14:textId="77777777" w:rsidR="00114806" w:rsidRPr="00114806" w:rsidRDefault="00114806" w:rsidP="00BA49DC">
      <w:pPr>
        <w:ind w:left="426" w:hanging="426"/>
        <w:rPr>
          <w:rFonts w:ascii="Arial" w:hAnsi="Arial" w:cs="Arial"/>
        </w:rPr>
      </w:pPr>
    </w:p>
    <w:p w14:paraId="145AABC6" w14:textId="7732CA10" w:rsidR="00114806" w:rsidRPr="00BA49DC" w:rsidRDefault="00114806" w:rsidP="00BA49DC">
      <w:pPr>
        <w:ind w:left="426" w:hanging="426"/>
        <w:rPr>
          <w:rFonts w:ascii="Arial" w:hAnsi="Arial" w:cs="Arial"/>
        </w:rPr>
      </w:pPr>
      <w:r w:rsidRPr="00BA49DC">
        <w:rPr>
          <w:rFonts w:ascii="Arial" w:hAnsi="Arial" w:cs="Arial"/>
        </w:rPr>
        <w:t>PK 603</w:t>
      </w:r>
      <w:r w:rsidRPr="00BA49DC">
        <w:rPr>
          <w:rFonts w:ascii="Arial" w:hAnsi="Arial" w:cs="Arial"/>
        </w:rPr>
        <w:tab/>
      </w:r>
      <w:r w:rsidRPr="00BA49DC">
        <w:rPr>
          <w:rFonts w:ascii="Arial" w:hAnsi="Arial" w:cs="Arial"/>
        </w:rPr>
        <w:tab/>
        <w:t>Extruder</w:t>
      </w:r>
    </w:p>
    <w:p w14:paraId="757C927C" w14:textId="77777777" w:rsidR="00114806" w:rsidRPr="00114806" w:rsidRDefault="00114806" w:rsidP="00BA49DC">
      <w:pPr>
        <w:ind w:left="426" w:hanging="426"/>
        <w:rPr>
          <w:rFonts w:ascii="Arial" w:hAnsi="Arial" w:cs="Arial"/>
        </w:rPr>
      </w:pPr>
    </w:p>
    <w:p w14:paraId="470C8ACB" w14:textId="439C64B2" w:rsidR="00114806" w:rsidRPr="00BA49DC" w:rsidRDefault="00114806" w:rsidP="00BA49DC">
      <w:pPr>
        <w:ind w:left="426" w:hanging="426"/>
        <w:rPr>
          <w:rFonts w:ascii="Arial" w:hAnsi="Arial" w:cs="Arial"/>
        </w:rPr>
      </w:pPr>
      <w:r w:rsidRPr="00BA49DC">
        <w:rPr>
          <w:rFonts w:ascii="Arial" w:hAnsi="Arial" w:cs="Arial"/>
        </w:rPr>
        <w:t>PK 604</w:t>
      </w:r>
      <w:r w:rsidRPr="00BA49DC">
        <w:rPr>
          <w:rFonts w:ascii="Arial" w:hAnsi="Arial" w:cs="Arial"/>
        </w:rPr>
        <w:tab/>
      </w:r>
      <w:r w:rsidRPr="00BA49DC">
        <w:rPr>
          <w:rFonts w:ascii="Arial" w:hAnsi="Arial" w:cs="Arial"/>
        </w:rPr>
        <w:tab/>
        <w:t>Polymer Pellets Dryer</w:t>
      </w:r>
    </w:p>
    <w:p w14:paraId="47356F61" w14:textId="77777777" w:rsidR="00114806" w:rsidRPr="00114806" w:rsidRDefault="00114806" w:rsidP="00BA49DC">
      <w:pPr>
        <w:ind w:left="426" w:hanging="426"/>
        <w:rPr>
          <w:rFonts w:ascii="Arial" w:hAnsi="Arial" w:cs="Arial"/>
        </w:rPr>
      </w:pPr>
    </w:p>
    <w:p w14:paraId="67FEA9B6" w14:textId="43D8876F" w:rsidR="00114806" w:rsidRPr="00BA49DC" w:rsidRDefault="00114806" w:rsidP="00BA49DC">
      <w:pPr>
        <w:ind w:left="426" w:hanging="426"/>
        <w:rPr>
          <w:rFonts w:ascii="Arial" w:hAnsi="Arial" w:cs="Arial"/>
        </w:rPr>
      </w:pPr>
      <w:r w:rsidRPr="00BA49DC">
        <w:rPr>
          <w:rFonts w:ascii="Arial" w:hAnsi="Arial" w:cs="Arial"/>
        </w:rPr>
        <w:t>PK 605</w:t>
      </w:r>
      <w:r w:rsidRPr="00BA49DC">
        <w:rPr>
          <w:rFonts w:ascii="Arial" w:hAnsi="Arial" w:cs="Arial"/>
        </w:rPr>
        <w:tab/>
      </w:r>
      <w:r w:rsidRPr="00BA49DC">
        <w:rPr>
          <w:rFonts w:ascii="Arial" w:hAnsi="Arial" w:cs="Arial"/>
        </w:rPr>
        <w:tab/>
        <w:t>Pneumatic conveying for PP beads from dryer to silo</w:t>
      </w:r>
    </w:p>
    <w:p w14:paraId="2FC1A447" w14:textId="77777777" w:rsidR="00114806" w:rsidRPr="00114806" w:rsidRDefault="00114806" w:rsidP="00BA49DC">
      <w:pPr>
        <w:ind w:left="426" w:hanging="426"/>
        <w:rPr>
          <w:rFonts w:ascii="Arial" w:hAnsi="Arial" w:cs="Arial"/>
        </w:rPr>
      </w:pPr>
    </w:p>
    <w:p w14:paraId="32C8069E" w14:textId="6C5F8C8D" w:rsidR="00114806" w:rsidRPr="00BA49DC" w:rsidRDefault="00114806" w:rsidP="00BA49DC">
      <w:pPr>
        <w:ind w:left="426" w:hanging="426"/>
        <w:rPr>
          <w:rFonts w:ascii="Arial" w:hAnsi="Arial" w:cs="Arial"/>
        </w:rPr>
      </w:pPr>
      <w:r w:rsidRPr="00BA49DC">
        <w:rPr>
          <w:rFonts w:ascii="Arial" w:hAnsi="Arial" w:cs="Arial"/>
        </w:rPr>
        <w:t>PK 606</w:t>
      </w:r>
      <w:r w:rsidRPr="00BA49DC">
        <w:rPr>
          <w:rFonts w:ascii="Arial" w:hAnsi="Arial" w:cs="Arial"/>
        </w:rPr>
        <w:tab/>
      </w:r>
      <w:r w:rsidRPr="00BA49DC">
        <w:rPr>
          <w:rFonts w:ascii="Arial" w:hAnsi="Arial" w:cs="Arial"/>
        </w:rPr>
        <w:tab/>
        <w:t>Pellet conveying to storage silos</w:t>
      </w:r>
    </w:p>
    <w:p w14:paraId="3EB2B889" w14:textId="77777777" w:rsidR="00114806" w:rsidRPr="00114806" w:rsidRDefault="00114806" w:rsidP="00BA49DC">
      <w:pPr>
        <w:ind w:left="426" w:hanging="426"/>
        <w:rPr>
          <w:rFonts w:ascii="Arial" w:hAnsi="Arial" w:cs="Arial"/>
        </w:rPr>
      </w:pPr>
    </w:p>
    <w:p w14:paraId="695E3124" w14:textId="6ABCF1A2" w:rsidR="00114806" w:rsidRPr="00BA49DC" w:rsidRDefault="00114806" w:rsidP="00BA49DC">
      <w:pPr>
        <w:ind w:left="426" w:hanging="426"/>
        <w:rPr>
          <w:rFonts w:ascii="Arial" w:hAnsi="Arial" w:cs="Arial"/>
        </w:rPr>
      </w:pPr>
      <w:r w:rsidRPr="00BA49DC">
        <w:rPr>
          <w:rFonts w:ascii="Arial" w:hAnsi="Arial" w:cs="Arial"/>
        </w:rPr>
        <w:t>PK 607</w:t>
      </w:r>
      <w:r w:rsidRPr="00BA49DC">
        <w:rPr>
          <w:rFonts w:ascii="Arial" w:hAnsi="Arial" w:cs="Arial"/>
        </w:rPr>
        <w:tab/>
      </w:r>
      <w:r w:rsidRPr="00BA49DC">
        <w:rPr>
          <w:rFonts w:ascii="Arial" w:hAnsi="Arial" w:cs="Arial"/>
        </w:rPr>
        <w:tab/>
        <w:t>Dedusting system</w:t>
      </w:r>
    </w:p>
    <w:p w14:paraId="5D9015F5" w14:textId="77777777" w:rsidR="00114806" w:rsidRPr="00114806" w:rsidRDefault="00114806" w:rsidP="00BA49DC">
      <w:pPr>
        <w:ind w:left="426" w:hanging="426"/>
        <w:rPr>
          <w:rFonts w:ascii="Arial" w:hAnsi="Arial" w:cs="Arial"/>
        </w:rPr>
      </w:pPr>
    </w:p>
    <w:p w14:paraId="7BA736B6" w14:textId="364F89B2" w:rsidR="00114806" w:rsidRPr="00BA49DC" w:rsidRDefault="00114806" w:rsidP="00BA49DC">
      <w:pPr>
        <w:ind w:left="426" w:hanging="426"/>
        <w:rPr>
          <w:rFonts w:ascii="Arial" w:hAnsi="Arial" w:cs="Arial"/>
        </w:rPr>
      </w:pPr>
      <w:r w:rsidRPr="00BA49DC">
        <w:rPr>
          <w:rFonts w:ascii="Arial" w:hAnsi="Arial" w:cs="Arial"/>
        </w:rPr>
        <w:t>SC 601 A/B</w:t>
      </w:r>
      <w:r w:rsidRPr="00BA49DC">
        <w:rPr>
          <w:rFonts w:ascii="Arial" w:hAnsi="Arial" w:cs="Arial"/>
        </w:rPr>
        <w:tab/>
      </w:r>
      <w:r w:rsidRPr="00BA49DC">
        <w:rPr>
          <w:rFonts w:ascii="Arial" w:hAnsi="Arial" w:cs="Arial"/>
        </w:rPr>
        <w:tab/>
        <w:t>Screw Conveyors for SI 601 A/B</w:t>
      </w:r>
    </w:p>
    <w:p w14:paraId="58EAD4BC" w14:textId="77777777" w:rsidR="00114806" w:rsidRPr="00114806" w:rsidRDefault="00114806" w:rsidP="00BA49DC">
      <w:pPr>
        <w:ind w:left="426" w:hanging="426"/>
        <w:rPr>
          <w:rFonts w:ascii="Arial" w:hAnsi="Arial" w:cs="Arial"/>
        </w:rPr>
      </w:pPr>
    </w:p>
    <w:p w14:paraId="43F00A70" w14:textId="29538343" w:rsidR="00114806" w:rsidRPr="00BA49DC" w:rsidRDefault="00114806" w:rsidP="00BA49DC">
      <w:pPr>
        <w:ind w:left="426" w:hanging="426"/>
        <w:rPr>
          <w:rFonts w:ascii="Arial" w:hAnsi="Arial" w:cs="Arial"/>
        </w:rPr>
      </w:pPr>
      <w:r w:rsidRPr="00BA49DC">
        <w:rPr>
          <w:rFonts w:ascii="Arial" w:hAnsi="Arial" w:cs="Arial"/>
        </w:rPr>
        <w:t>H 601</w:t>
      </w:r>
      <w:r w:rsidRPr="00BA49DC">
        <w:rPr>
          <w:rFonts w:ascii="Arial" w:hAnsi="Arial" w:cs="Arial"/>
        </w:rPr>
        <w:tab/>
      </w:r>
      <w:r w:rsidRPr="00BA49DC">
        <w:rPr>
          <w:rFonts w:ascii="Arial" w:hAnsi="Arial" w:cs="Arial"/>
        </w:rPr>
        <w:tab/>
      </w:r>
      <w:r w:rsidRPr="00BA49DC">
        <w:rPr>
          <w:rFonts w:ascii="Arial" w:hAnsi="Arial" w:cs="Arial"/>
        </w:rPr>
        <w:tab/>
        <w:t>Powder hopper</w:t>
      </w:r>
    </w:p>
    <w:p w14:paraId="6ACD31DE" w14:textId="77777777" w:rsidR="00114806" w:rsidRPr="00114806" w:rsidRDefault="00114806" w:rsidP="00BA49DC">
      <w:pPr>
        <w:ind w:left="426" w:hanging="426"/>
        <w:rPr>
          <w:rFonts w:ascii="Arial" w:hAnsi="Arial" w:cs="Arial"/>
        </w:rPr>
      </w:pPr>
    </w:p>
    <w:p w14:paraId="5CFF00EA" w14:textId="5315CFD5" w:rsidR="00114806" w:rsidRPr="00BA49DC" w:rsidRDefault="00114806" w:rsidP="00BA49DC">
      <w:pPr>
        <w:ind w:left="426" w:hanging="426"/>
        <w:rPr>
          <w:rFonts w:ascii="Arial" w:hAnsi="Arial" w:cs="Arial"/>
        </w:rPr>
      </w:pPr>
      <w:r w:rsidRPr="00BA49DC">
        <w:rPr>
          <w:rFonts w:ascii="Arial" w:hAnsi="Arial" w:cs="Arial"/>
        </w:rPr>
        <w:t>H 3701</w:t>
      </w:r>
      <w:r w:rsidRPr="00BA49DC">
        <w:rPr>
          <w:rFonts w:ascii="Arial" w:hAnsi="Arial" w:cs="Arial"/>
        </w:rPr>
        <w:tab/>
      </w:r>
      <w:r w:rsidRPr="00BA49DC">
        <w:rPr>
          <w:rFonts w:ascii="Arial" w:hAnsi="Arial" w:cs="Arial"/>
        </w:rPr>
        <w:tab/>
        <w:t>Extruder hopper</w:t>
      </w:r>
    </w:p>
    <w:p w14:paraId="3DD3072C" w14:textId="77777777" w:rsidR="00114806" w:rsidRPr="00114806" w:rsidRDefault="00114806" w:rsidP="00BA49DC">
      <w:pPr>
        <w:ind w:left="426" w:hanging="426"/>
        <w:rPr>
          <w:rFonts w:ascii="Arial" w:hAnsi="Arial" w:cs="Arial"/>
        </w:rPr>
      </w:pPr>
    </w:p>
    <w:p w14:paraId="63C6E79E" w14:textId="32D5BD0A" w:rsidR="00114806" w:rsidRPr="00BA49DC" w:rsidRDefault="00114806" w:rsidP="00BA49DC">
      <w:pPr>
        <w:ind w:left="426" w:hanging="426"/>
        <w:rPr>
          <w:rFonts w:ascii="Arial" w:hAnsi="Arial" w:cs="Arial"/>
        </w:rPr>
      </w:pPr>
      <w:r w:rsidRPr="00BA49DC">
        <w:rPr>
          <w:rFonts w:ascii="Arial" w:hAnsi="Arial" w:cs="Arial"/>
        </w:rPr>
        <w:t>X 601 A/S</w:t>
      </w:r>
      <w:r w:rsidRPr="00BA49DC">
        <w:rPr>
          <w:rFonts w:ascii="Arial" w:hAnsi="Arial" w:cs="Arial"/>
        </w:rPr>
        <w:tab/>
      </w:r>
      <w:r w:rsidRPr="00BA49DC">
        <w:rPr>
          <w:rFonts w:ascii="Arial" w:hAnsi="Arial" w:cs="Arial"/>
        </w:rPr>
        <w:tab/>
        <w:t>Rotary feeders (Below T 601)</w:t>
      </w:r>
    </w:p>
    <w:p w14:paraId="60B080EC" w14:textId="77777777" w:rsidR="00114806" w:rsidRPr="00114806" w:rsidRDefault="00114806" w:rsidP="00BA49DC">
      <w:pPr>
        <w:ind w:left="426" w:hanging="426"/>
        <w:rPr>
          <w:rFonts w:ascii="Arial" w:hAnsi="Arial" w:cs="Arial"/>
        </w:rPr>
      </w:pPr>
    </w:p>
    <w:p w14:paraId="6E4EC67B" w14:textId="32165B51" w:rsidR="00114806" w:rsidRPr="00BA49DC" w:rsidRDefault="00114806" w:rsidP="00BA49DC">
      <w:pPr>
        <w:ind w:left="426" w:hanging="426"/>
        <w:rPr>
          <w:rFonts w:ascii="Arial" w:hAnsi="Arial" w:cs="Arial"/>
        </w:rPr>
      </w:pPr>
      <w:r w:rsidRPr="00BA49DC">
        <w:rPr>
          <w:rFonts w:ascii="Arial" w:hAnsi="Arial" w:cs="Arial"/>
        </w:rPr>
        <w:t>X 602 A/S</w:t>
      </w:r>
      <w:r w:rsidRPr="00BA49DC">
        <w:rPr>
          <w:rFonts w:ascii="Arial" w:hAnsi="Arial" w:cs="Arial"/>
        </w:rPr>
        <w:tab/>
      </w:r>
      <w:r w:rsidRPr="00BA49DC">
        <w:rPr>
          <w:rFonts w:ascii="Arial" w:hAnsi="Arial" w:cs="Arial"/>
        </w:rPr>
        <w:tab/>
        <w:t>Rotary feeders (below T 605)</w:t>
      </w:r>
    </w:p>
    <w:p w14:paraId="5F215A56" w14:textId="77777777" w:rsidR="00114806" w:rsidRPr="00114806" w:rsidRDefault="00114806" w:rsidP="00BA49DC">
      <w:pPr>
        <w:ind w:left="426" w:hanging="426"/>
        <w:rPr>
          <w:rFonts w:ascii="Arial" w:hAnsi="Arial" w:cs="Arial"/>
        </w:rPr>
      </w:pPr>
    </w:p>
    <w:p w14:paraId="1D93869C" w14:textId="647A28F0" w:rsidR="00114806" w:rsidRPr="00BA49DC" w:rsidRDefault="00114806" w:rsidP="00BA49DC">
      <w:pPr>
        <w:ind w:left="426" w:hanging="426"/>
        <w:rPr>
          <w:rFonts w:ascii="Arial" w:hAnsi="Arial" w:cs="Arial"/>
        </w:rPr>
      </w:pPr>
      <w:r w:rsidRPr="00BA49DC">
        <w:rPr>
          <w:rFonts w:ascii="Arial" w:hAnsi="Arial" w:cs="Arial"/>
        </w:rPr>
        <w:t>X 603</w:t>
      </w:r>
      <w:r w:rsidRPr="00BA49DC">
        <w:rPr>
          <w:rFonts w:ascii="Arial" w:hAnsi="Arial" w:cs="Arial"/>
        </w:rPr>
        <w:tab/>
      </w:r>
      <w:r w:rsidRPr="00BA49DC">
        <w:rPr>
          <w:rFonts w:ascii="Arial" w:hAnsi="Arial" w:cs="Arial"/>
        </w:rPr>
        <w:tab/>
      </w:r>
      <w:r w:rsidRPr="00BA49DC">
        <w:rPr>
          <w:rFonts w:ascii="Arial" w:hAnsi="Arial" w:cs="Arial"/>
        </w:rPr>
        <w:tab/>
        <w:t>Rotary feeder (below WC 601)</w:t>
      </w:r>
    </w:p>
    <w:p w14:paraId="3F9FE1B1" w14:textId="77777777" w:rsidR="00114806" w:rsidRPr="00114806" w:rsidRDefault="00114806" w:rsidP="00BA49DC">
      <w:pPr>
        <w:ind w:left="426" w:hanging="426"/>
        <w:rPr>
          <w:rFonts w:ascii="Arial" w:hAnsi="Arial" w:cs="Arial"/>
        </w:rPr>
      </w:pPr>
    </w:p>
    <w:p w14:paraId="73A22707" w14:textId="6AB4E6B8" w:rsidR="00114806" w:rsidRPr="00BA49DC" w:rsidRDefault="00114806" w:rsidP="00BA49DC">
      <w:pPr>
        <w:ind w:left="426" w:hanging="426"/>
        <w:rPr>
          <w:rFonts w:ascii="Arial" w:hAnsi="Arial" w:cs="Arial"/>
        </w:rPr>
      </w:pPr>
      <w:r w:rsidRPr="00BA49DC">
        <w:rPr>
          <w:rFonts w:ascii="Arial" w:hAnsi="Arial" w:cs="Arial"/>
        </w:rPr>
        <w:t>X 604</w:t>
      </w:r>
      <w:r w:rsidRPr="00BA49DC">
        <w:rPr>
          <w:rFonts w:ascii="Arial" w:hAnsi="Arial" w:cs="Arial"/>
        </w:rPr>
        <w:tab/>
      </w:r>
      <w:r w:rsidRPr="00BA49DC">
        <w:rPr>
          <w:rFonts w:ascii="Arial" w:hAnsi="Arial" w:cs="Arial"/>
        </w:rPr>
        <w:tab/>
      </w:r>
      <w:r w:rsidRPr="00BA49DC">
        <w:rPr>
          <w:rFonts w:ascii="Arial" w:hAnsi="Arial" w:cs="Arial"/>
        </w:rPr>
        <w:tab/>
        <w:t>Rotary feeder for dedusting system.</w:t>
      </w:r>
    </w:p>
    <w:p w14:paraId="2EC02EAE" w14:textId="77777777" w:rsidR="00114806" w:rsidRPr="00114806" w:rsidRDefault="00114806" w:rsidP="00BA49DC">
      <w:pPr>
        <w:ind w:left="426" w:hanging="426"/>
        <w:rPr>
          <w:rFonts w:ascii="Arial" w:hAnsi="Arial" w:cs="Arial"/>
        </w:rPr>
      </w:pPr>
    </w:p>
    <w:p w14:paraId="1DCB9BDC" w14:textId="2A325ED7" w:rsidR="00114806" w:rsidRPr="00BA49DC" w:rsidRDefault="00114806" w:rsidP="00BA49DC">
      <w:pPr>
        <w:ind w:left="426" w:hanging="426"/>
        <w:rPr>
          <w:rFonts w:ascii="Arial" w:hAnsi="Arial" w:cs="Arial"/>
        </w:rPr>
      </w:pPr>
      <w:r w:rsidRPr="00BA49DC">
        <w:rPr>
          <w:rFonts w:ascii="Arial" w:hAnsi="Arial" w:cs="Arial"/>
        </w:rPr>
        <w:t>WL 101</w:t>
      </w:r>
      <w:r w:rsidRPr="00BA49DC">
        <w:rPr>
          <w:rFonts w:ascii="Arial" w:hAnsi="Arial" w:cs="Arial"/>
        </w:rPr>
        <w:tab/>
      </w:r>
      <w:r w:rsidRPr="00BA49DC">
        <w:rPr>
          <w:rFonts w:ascii="Arial" w:hAnsi="Arial" w:cs="Arial"/>
        </w:rPr>
        <w:tab/>
        <w:t>Catalyst lifting hoist</w:t>
      </w:r>
    </w:p>
    <w:p w14:paraId="272707D0" w14:textId="77777777" w:rsidR="00114806" w:rsidRPr="00114806" w:rsidRDefault="00114806" w:rsidP="00BA49DC">
      <w:pPr>
        <w:ind w:left="426" w:hanging="426"/>
        <w:rPr>
          <w:rFonts w:ascii="Arial" w:hAnsi="Arial" w:cs="Arial"/>
        </w:rPr>
      </w:pPr>
    </w:p>
    <w:p w14:paraId="1F637594" w14:textId="3CAF4C9F" w:rsidR="00114806" w:rsidRPr="00BA49DC" w:rsidRDefault="00114806" w:rsidP="00BA49DC">
      <w:pPr>
        <w:ind w:left="426" w:hanging="426"/>
        <w:rPr>
          <w:rFonts w:ascii="Arial" w:hAnsi="Arial" w:cs="Arial"/>
        </w:rPr>
      </w:pPr>
      <w:r w:rsidRPr="00BA49DC">
        <w:rPr>
          <w:rFonts w:ascii="Arial" w:hAnsi="Arial" w:cs="Arial"/>
        </w:rPr>
        <w:t>BP 701 A/B</w:t>
      </w:r>
      <w:r w:rsidRPr="00BA49DC">
        <w:rPr>
          <w:rFonts w:ascii="Arial" w:hAnsi="Arial" w:cs="Arial"/>
        </w:rPr>
        <w:tab/>
      </w:r>
      <w:r w:rsidRPr="00BA49DC">
        <w:rPr>
          <w:rFonts w:ascii="Arial" w:hAnsi="Arial" w:cs="Arial"/>
        </w:rPr>
        <w:tab/>
        <w:t>Automatic bag placer</w:t>
      </w:r>
    </w:p>
    <w:p w14:paraId="45A27F63" w14:textId="77777777" w:rsidR="00114806" w:rsidRPr="00114806" w:rsidRDefault="00114806" w:rsidP="00BA49DC">
      <w:pPr>
        <w:ind w:left="426" w:hanging="426"/>
        <w:rPr>
          <w:rFonts w:ascii="Arial" w:hAnsi="Arial" w:cs="Arial"/>
        </w:rPr>
      </w:pPr>
    </w:p>
    <w:p w14:paraId="05FDE3E4" w14:textId="7417A47F" w:rsidR="00114806" w:rsidRPr="00BA49DC" w:rsidRDefault="00114806" w:rsidP="00BA49DC">
      <w:pPr>
        <w:ind w:left="426" w:hanging="426"/>
        <w:rPr>
          <w:rFonts w:ascii="Arial" w:hAnsi="Arial" w:cs="Arial"/>
        </w:rPr>
      </w:pPr>
      <w:r w:rsidRPr="00BA49DC">
        <w:rPr>
          <w:rFonts w:ascii="Arial" w:hAnsi="Arial" w:cs="Arial"/>
        </w:rPr>
        <w:t>PK 701 A/B</w:t>
      </w:r>
      <w:r w:rsidRPr="00BA49DC">
        <w:rPr>
          <w:rFonts w:ascii="Arial" w:hAnsi="Arial" w:cs="Arial"/>
        </w:rPr>
        <w:tab/>
      </w:r>
      <w:r w:rsidRPr="00BA49DC">
        <w:rPr>
          <w:rFonts w:ascii="Arial" w:hAnsi="Arial" w:cs="Arial"/>
        </w:rPr>
        <w:tab/>
        <w:t>Bagging unit</w:t>
      </w:r>
    </w:p>
    <w:p w14:paraId="781C5D05" w14:textId="77777777" w:rsidR="00114806" w:rsidRPr="00114806" w:rsidRDefault="00114806" w:rsidP="00BA49DC">
      <w:pPr>
        <w:ind w:left="426" w:hanging="426"/>
        <w:rPr>
          <w:rFonts w:ascii="Arial" w:hAnsi="Arial" w:cs="Arial"/>
        </w:rPr>
      </w:pPr>
    </w:p>
    <w:p w14:paraId="732975AF" w14:textId="7D513305" w:rsidR="00114806" w:rsidRPr="00BA49DC" w:rsidRDefault="00114806" w:rsidP="00BA49DC">
      <w:pPr>
        <w:ind w:left="426" w:hanging="426"/>
        <w:rPr>
          <w:rFonts w:ascii="Arial" w:hAnsi="Arial" w:cs="Arial"/>
        </w:rPr>
      </w:pPr>
      <w:r w:rsidRPr="00BA49DC">
        <w:rPr>
          <w:rFonts w:ascii="Arial" w:hAnsi="Arial" w:cs="Arial"/>
        </w:rPr>
        <w:t>PK 702</w:t>
      </w:r>
      <w:r w:rsidRPr="00BA49DC">
        <w:rPr>
          <w:rFonts w:ascii="Arial" w:hAnsi="Arial" w:cs="Arial"/>
        </w:rPr>
        <w:tab/>
      </w:r>
      <w:r w:rsidRPr="00BA49DC">
        <w:rPr>
          <w:rFonts w:ascii="Arial" w:hAnsi="Arial" w:cs="Arial"/>
        </w:rPr>
        <w:tab/>
        <w:t>Conveying pellets from SI 702 to bagging</w:t>
      </w:r>
    </w:p>
    <w:p w14:paraId="1894B7EF" w14:textId="77777777" w:rsidR="00114806" w:rsidRPr="00114806" w:rsidRDefault="00114806" w:rsidP="00BA49DC">
      <w:pPr>
        <w:ind w:left="426" w:hanging="426"/>
        <w:rPr>
          <w:rFonts w:ascii="Arial" w:hAnsi="Arial" w:cs="Arial"/>
        </w:rPr>
      </w:pPr>
    </w:p>
    <w:p w14:paraId="1C60FAF5" w14:textId="44E62A67" w:rsidR="00114806" w:rsidRPr="00BA49DC" w:rsidRDefault="00114806" w:rsidP="00BA49DC">
      <w:pPr>
        <w:ind w:left="426" w:hanging="426"/>
        <w:rPr>
          <w:rFonts w:ascii="Arial" w:hAnsi="Arial" w:cs="Arial"/>
        </w:rPr>
      </w:pPr>
      <w:r w:rsidRPr="00BA49DC">
        <w:rPr>
          <w:rFonts w:ascii="Arial" w:hAnsi="Arial" w:cs="Arial"/>
        </w:rPr>
        <w:t>X 701 A-D</w:t>
      </w:r>
      <w:r w:rsidRPr="00BA49DC">
        <w:rPr>
          <w:rFonts w:ascii="Arial" w:hAnsi="Arial" w:cs="Arial"/>
        </w:rPr>
        <w:tab/>
      </w:r>
      <w:r w:rsidRPr="00BA49DC">
        <w:rPr>
          <w:rFonts w:ascii="Arial" w:hAnsi="Arial" w:cs="Arial"/>
        </w:rPr>
        <w:tab/>
        <w:t>Rotary feeders below silo 701 A to D</w:t>
      </w:r>
    </w:p>
    <w:p w14:paraId="4F884625" w14:textId="77777777" w:rsidR="00114806" w:rsidRPr="00114806" w:rsidRDefault="00114806" w:rsidP="00BA49DC">
      <w:pPr>
        <w:ind w:left="426" w:hanging="426"/>
        <w:rPr>
          <w:rFonts w:ascii="Arial" w:hAnsi="Arial" w:cs="Arial"/>
        </w:rPr>
      </w:pPr>
    </w:p>
    <w:p w14:paraId="39F7DBAC" w14:textId="68E2A13E" w:rsidR="00114806" w:rsidRPr="00BA49DC" w:rsidRDefault="00114806" w:rsidP="00BA49DC">
      <w:pPr>
        <w:ind w:left="426" w:hanging="426"/>
        <w:rPr>
          <w:rFonts w:ascii="Arial" w:hAnsi="Arial" w:cs="Arial"/>
        </w:rPr>
      </w:pPr>
      <w:r w:rsidRPr="00BA49DC">
        <w:rPr>
          <w:rFonts w:ascii="Arial" w:hAnsi="Arial" w:cs="Arial"/>
        </w:rPr>
        <w:t>X 702</w:t>
      </w:r>
      <w:r w:rsidRPr="00BA49DC">
        <w:rPr>
          <w:rFonts w:ascii="Arial" w:hAnsi="Arial" w:cs="Arial"/>
        </w:rPr>
        <w:tab/>
      </w:r>
      <w:r w:rsidRPr="00BA49DC">
        <w:rPr>
          <w:rFonts w:ascii="Arial" w:hAnsi="Arial" w:cs="Arial"/>
        </w:rPr>
        <w:tab/>
      </w:r>
      <w:r w:rsidRPr="00BA49DC">
        <w:rPr>
          <w:rFonts w:ascii="Arial" w:hAnsi="Arial" w:cs="Arial"/>
        </w:rPr>
        <w:tab/>
        <w:t>Rotary feeder below SI 702</w:t>
      </w:r>
    </w:p>
    <w:p w14:paraId="74B33457" w14:textId="77777777" w:rsidR="00114806" w:rsidRPr="00114806" w:rsidRDefault="00114806" w:rsidP="00BA49DC">
      <w:pPr>
        <w:ind w:left="426" w:hanging="426"/>
        <w:rPr>
          <w:rFonts w:ascii="Arial" w:hAnsi="Arial" w:cs="Arial"/>
        </w:rPr>
      </w:pPr>
    </w:p>
    <w:p w14:paraId="19EBEC29" w14:textId="047F4FA5" w:rsidR="00114806" w:rsidRPr="00BA49DC" w:rsidRDefault="00114806" w:rsidP="00BA49DC">
      <w:pPr>
        <w:ind w:left="426" w:hanging="426"/>
        <w:rPr>
          <w:rFonts w:ascii="Arial" w:hAnsi="Arial" w:cs="Arial"/>
        </w:rPr>
      </w:pPr>
      <w:r w:rsidRPr="00BA49DC">
        <w:rPr>
          <w:rFonts w:ascii="Arial" w:hAnsi="Arial" w:cs="Arial"/>
        </w:rPr>
        <w:t>W 701 A/B</w:t>
      </w:r>
      <w:r w:rsidRPr="00BA49DC">
        <w:rPr>
          <w:rFonts w:ascii="Arial" w:hAnsi="Arial" w:cs="Arial"/>
        </w:rPr>
        <w:tab/>
      </w:r>
      <w:r w:rsidRPr="00BA49DC">
        <w:rPr>
          <w:rFonts w:ascii="Arial" w:hAnsi="Arial" w:cs="Arial"/>
        </w:rPr>
        <w:tab/>
        <w:t>Metal detector</w:t>
      </w:r>
    </w:p>
    <w:p w14:paraId="0ACFB2CB" w14:textId="77777777" w:rsidR="00114806" w:rsidRPr="00114806" w:rsidRDefault="00114806" w:rsidP="00BA49DC">
      <w:pPr>
        <w:ind w:left="426" w:hanging="426"/>
        <w:rPr>
          <w:rFonts w:ascii="Arial" w:hAnsi="Arial" w:cs="Arial"/>
        </w:rPr>
      </w:pPr>
    </w:p>
    <w:p w14:paraId="5D0ADDAD" w14:textId="06B63D8A" w:rsidR="00114806" w:rsidRPr="00BA49DC" w:rsidRDefault="00114806" w:rsidP="00BA49DC">
      <w:pPr>
        <w:ind w:left="426" w:hanging="426"/>
        <w:rPr>
          <w:rFonts w:ascii="Arial" w:hAnsi="Arial" w:cs="Arial"/>
        </w:rPr>
      </w:pPr>
      <w:r w:rsidRPr="00BA49DC">
        <w:rPr>
          <w:rFonts w:ascii="Arial" w:hAnsi="Arial" w:cs="Arial"/>
        </w:rPr>
        <w:t>W 702 A/B</w:t>
      </w:r>
      <w:r w:rsidRPr="00BA49DC">
        <w:rPr>
          <w:rFonts w:ascii="Arial" w:hAnsi="Arial" w:cs="Arial"/>
        </w:rPr>
        <w:tab/>
      </w:r>
      <w:r w:rsidRPr="00BA49DC">
        <w:rPr>
          <w:rFonts w:ascii="Arial" w:hAnsi="Arial" w:cs="Arial"/>
        </w:rPr>
        <w:tab/>
        <w:t>Bag check weigher</w:t>
      </w:r>
    </w:p>
    <w:p w14:paraId="04E71E14" w14:textId="77777777" w:rsidR="00114806" w:rsidRPr="00114806" w:rsidRDefault="00114806" w:rsidP="00BA49DC">
      <w:pPr>
        <w:ind w:left="426" w:hanging="426"/>
        <w:rPr>
          <w:rFonts w:ascii="Arial" w:hAnsi="Arial" w:cs="Arial"/>
        </w:rPr>
      </w:pPr>
    </w:p>
    <w:p w14:paraId="31798BC8" w14:textId="1F102982" w:rsidR="00114806" w:rsidRPr="00BA49DC" w:rsidRDefault="00114806" w:rsidP="00BA49DC">
      <w:pPr>
        <w:ind w:left="426" w:hanging="426"/>
        <w:rPr>
          <w:rFonts w:ascii="Arial" w:hAnsi="Arial" w:cs="Arial"/>
        </w:rPr>
      </w:pPr>
      <w:r w:rsidRPr="00BA49DC">
        <w:rPr>
          <w:rFonts w:ascii="Arial" w:hAnsi="Arial" w:cs="Arial"/>
        </w:rPr>
        <w:t>W 703 A/B</w:t>
      </w:r>
      <w:r w:rsidRPr="00BA49DC">
        <w:rPr>
          <w:rFonts w:ascii="Arial" w:hAnsi="Arial" w:cs="Arial"/>
        </w:rPr>
        <w:tab/>
      </w:r>
      <w:r w:rsidRPr="00BA49DC">
        <w:rPr>
          <w:rFonts w:ascii="Arial" w:hAnsi="Arial" w:cs="Arial"/>
        </w:rPr>
        <w:tab/>
        <w:t>Bag rejector</w:t>
      </w:r>
    </w:p>
    <w:p w14:paraId="1EF43912" w14:textId="77777777" w:rsidR="00114806" w:rsidRPr="00114806" w:rsidRDefault="00114806" w:rsidP="00BA49DC">
      <w:pPr>
        <w:ind w:left="426" w:hanging="426"/>
        <w:rPr>
          <w:rFonts w:ascii="Arial" w:hAnsi="Arial" w:cs="Arial"/>
        </w:rPr>
      </w:pPr>
    </w:p>
    <w:p w14:paraId="1A3E30F9" w14:textId="1CB3B906" w:rsidR="00114806" w:rsidRPr="00BA49DC" w:rsidRDefault="00114806" w:rsidP="00BA49DC">
      <w:pPr>
        <w:ind w:left="426" w:hanging="426"/>
        <w:rPr>
          <w:rFonts w:ascii="Arial" w:hAnsi="Arial" w:cs="Arial"/>
        </w:rPr>
      </w:pPr>
      <w:r w:rsidRPr="00BA49DC">
        <w:rPr>
          <w:rFonts w:ascii="Arial" w:hAnsi="Arial" w:cs="Arial"/>
        </w:rPr>
        <w:t>W 704 A/B</w:t>
      </w:r>
      <w:r w:rsidRPr="00BA49DC">
        <w:rPr>
          <w:rFonts w:ascii="Arial" w:hAnsi="Arial" w:cs="Arial"/>
        </w:rPr>
        <w:tab/>
      </w:r>
      <w:r w:rsidRPr="00BA49DC">
        <w:rPr>
          <w:rFonts w:ascii="Arial" w:hAnsi="Arial" w:cs="Arial"/>
        </w:rPr>
        <w:tab/>
        <w:t>Bag conveyor to palletizer</w:t>
      </w:r>
    </w:p>
    <w:p w14:paraId="5EE9743B" w14:textId="77777777" w:rsidR="00114806" w:rsidRPr="00114806" w:rsidRDefault="00114806" w:rsidP="00BA49DC">
      <w:pPr>
        <w:ind w:left="426" w:hanging="426"/>
        <w:rPr>
          <w:rFonts w:ascii="Arial" w:hAnsi="Arial" w:cs="Arial"/>
        </w:rPr>
      </w:pPr>
    </w:p>
    <w:p w14:paraId="3D1CE8FB" w14:textId="7B73A59A" w:rsidR="00114806" w:rsidRPr="00BA49DC" w:rsidRDefault="00114806" w:rsidP="00BA49DC">
      <w:pPr>
        <w:ind w:left="426" w:hanging="426"/>
        <w:rPr>
          <w:rFonts w:ascii="Arial" w:hAnsi="Arial" w:cs="Arial"/>
        </w:rPr>
      </w:pPr>
      <w:r w:rsidRPr="00BA49DC">
        <w:rPr>
          <w:rFonts w:ascii="Arial" w:hAnsi="Arial" w:cs="Arial"/>
        </w:rPr>
        <w:t>W 705 A/B</w:t>
      </w:r>
      <w:r w:rsidRPr="00BA49DC">
        <w:rPr>
          <w:rFonts w:ascii="Arial" w:hAnsi="Arial" w:cs="Arial"/>
        </w:rPr>
        <w:tab/>
      </w:r>
      <w:r w:rsidRPr="00BA49DC">
        <w:rPr>
          <w:rFonts w:ascii="Arial" w:hAnsi="Arial" w:cs="Arial"/>
        </w:rPr>
        <w:tab/>
        <w:t>Bags conveyor to palletizer</w:t>
      </w:r>
    </w:p>
    <w:p w14:paraId="1922AE17" w14:textId="77777777" w:rsidR="00114806" w:rsidRPr="00114806" w:rsidRDefault="00114806" w:rsidP="00BA49DC">
      <w:pPr>
        <w:ind w:left="426" w:hanging="426"/>
        <w:rPr>
          <w:rFonts w:ascii="Arial" w:hAnsi="Arial" w:cs="Arial"/>
        </w:rPr>
      </w:pPr>
    </w:p>
    <w:p w14:paraId="627D7814" w14:textId="07BE50AF" w:rsidR="00114806" w:rsidRPr="00BA49DC" w:rsidRDefault="00114806" w:rsidP="00BA49DC">
      <w:pPr>
        <w:ind w:left="426" w:hanging="426"/>
        <w:rPr>
          <w:rFonts w:ascii="Arial" w:hAnsi="Arial" w:cs="Arial"/>
        </w:rPr>
      </w:pPr>
      <w:r w:rsidRPr="00BA49DC">
        <w:rPr>
          <w:rFonts w:ascii="Arial" w:hAnsi="Arial" w:cs="Arial"/>
        </w:rPr>
        <w:t>W 706 A/B</w:t>
      </w:r>
      <w:r w:rsidRPr="00BA49DC">
        <w:rPr>
          <w:rFonts w:ascii="Arial" w:hAnsi="Arial" w:cs="Arial"/>
        </w:rPr>
        <w:tab/>
      </w:r>
      <w:r w:rsidRPr="00BA49DC">
        <w:rPr>
          <w:rFonts w:ascii="Arial" w:hAnsi="Arial" w:cs="Arial"/>
        </w:rPr>
        <w:tab/>
        <w:t>Palletizers</w:t>
      </w:r>
    </w:p>
    <w:p w14:paraId="02747B4D" w14:textId="77777777" w:rsidR="00114806" w:rsidRPr="00114806" w:rsidRDefault="00114806" w:rsidP="00BA49DC">
      <w:pPr>
        <w:ind w:left="426" w:hanging="426"/>
        <w:rPr>
          <w:rFonts w:ascii="Arial" w:hAnsi="Arial" w:cs="Arial"/>
        </w:rPr>
      </w:pPr>
    </w:p>
    <w:p w14:paraId="49AAD8E4" w14:textId="35B8D799" w:rsidR="00114806" w:rsidRPr="00BA49DC" w:rsidRDefault="00114806" w:rsidP="00BA49DC">
      <w:pPr>
        <w:ind w:left="426" w:hanging="426"/>
        <w:rPr>
          <w:rFonts w:ascii="Arial" w:hAnsi="Arial" w:cs="Arial"/>
        </w:rPr>
      </w:pPr>
      <w:r w:rsidRPr="00BA49DC">
        <w:rPr>
          <w:rFonts w:ascii="Arial" w:hAnsi="Arial" w:cs="Arial"/>
        </w:rPr>
        <w:t>W 707 A/B</w:t>
      </w:r>
      <w:r w:rsidRPr="00BA49DC">
        <w:rPr>
          <w:rFonts w:ascii="Arial" w:hAnsi="Arial" w:cs="Arial"/>
        </w:rPr>
        <w:tab/>
      </w:r>
      <w:r w:rsidRPr="00BA49DC">
        <w:rPr>
          <w:rFonts w:ascii="Arial" w:hAnsi="Arial" w:cs="Arial"/>
        </w:rPr>
        <w:tab/>
        <w:t>Pallets Accumulators</w:t>
      </w:r>
    </w:p>
    <w:p w14:paraId="3A4F8B35" w14:textId="77777777" w:rsidR="00114806" w:rsidRPr="00114806" w:rsidRDefault="00114806" w:rsidP="00BA49DC">
      <w:pPr>
        <w:ind w:left="426" w:hanging="426"/>
        <w:rPr>
          <w:rFonts w:ascii="Arial" w:hAnsi="Arial" w:cs="Arial"/>
        </w:rPr>
      </w:pPr>
    </w:p>
    <w:p w14:paraId="189C3BB6" w14:textId="12A9FB40" w:rsidR="00114806" w:rsidRPr="00BA49DC" w:rsidRDefault="00114806" w:rsidP="00BA49DC">
      <w:pPr>
        <w:ind w:left="426" w:hanging="426"/>
        <w:rPr>
          <w:rFonts w:ascii="Arial" w:hAnsi="Arial" w:cs="Arial"/>
        </w:rPr>
      </w:pPr>
      <w:r w:rsidRPr="00BA49DC">
        <w:rPr>
          <w:rFonts w:ascii="Arial" w:hAnsi="Arial" w:cs="Arial"/>
        </w:rPr>
        <w:t>PK 801 A/S</w:t>
      </w:r>
      <w:r w:rsidRPr="00BA49DC">
        <w:rPr>
          <w:rFonts w:ascii="Arial" w:hAnsi="Arial" w:cs="Arial"/>
        </w:rPr>
        <w:tab/>
      </w:r>
      <w:r w:rsidRPr="00BA49DC">
        <w:rPr>
          <w:rFonts w:ascii="Arial" w:hAnsi="Arial" w:cs="Arial"/>
        </w:rPr>
        <w:tab/>
        <w:t>Chiller package</w:t>
      </w:r>
    </w:p>
    <w:p w14:paraId="3CAB6539" w14:textId="77777777" w:rsidR="00114806" w:rsidRPr="00114806" w:rsidRDefault="00114806" w:rsidP="00BA49DC">
      <w:pPr>
        <w:ind w:left="426" w:hanging="426"/>
        <w:rPr>
          <w:rFonts w:ascii="Arial" w:hAnsi="Arial" w:cs="Arial"/>
          <w:b/>
          <w:bCs/>
        </w:rPr>
      </w:pPr>
    </w:p>
    <w:p w14:paraId="165706B7" w14:textId="77777777" w:rsidR="00114806" w:rsidRPr="00114806" w:rsidRDefault="00114806" w:rsidP="00BA49DC">
      <w:pPr>
        <w:ind w:left="426" w:hanging="426"/>
        <w:rPr>
          <w:rFonts w:ascii="Arial" w:hAnsi="Arial" w:cs="Arial"/>
          <w:b/>
          <w:bCs/>
        </w:rPr>
      </w:pPr>
    </w:p>
    <w:p w14:paraId="23A94724" w14:textId="77777777" w:rsidR="00114806" w:rsidRPr="00114806" w:rsidRDefault="00114806" w:rsidP="00BA49DC">
      <w:pPr>
        <w:ind w:left="426" w:hanging="426"/>
        <w:rPr>
          <w:rFonts w:ascii="Arial" w:hAnsi="Arial" w:cs="Arial"/>
          <w:b/>
          <w:bCs/>
        </w:rPr>
      </w:pPr>
    </w:p>
    <w:p w14:paraId="301AED72" w14:textId="77777777" w:rsidR="00114806" w:rsidRPr="00114806" w:rsidRDefault="00114806" w:rsidP="00BA49DC">
      <w:pPr>
        <w:ind w:left="426" w:hanging="426"/>
        <w:rPr>
          <w:rFonts w:ascii="Arial" w:hAnsi="Arial" w:cs="Arial"/>
          <w:b/>
          <w:bCs/>
        </w:rPr>
      </w:pPr>
    </w:p>
    <w:p w14:paraId="1413FF31" w14:textId="77777777" w:rsidR="00114806" w:rsidRPr="00114806" w:rsidRDefault="00114806" w:rsidP="00BA49DC">
      <w:pPr>
        <w:ind w:left="426" w:hanging="426"/>
        <w:rPr>
          <w:rFonts w:ascii="Arial" w:hAnsi="Arial" w:cs="Arial"/>
          <w:b/>
          <w:bCs/>
        </w:rPr>
      </w:pPr>
    </w:p>
    <w:p w14:paraId="5E31A6EF" w14:textId="77777777" w:rsidR="00114806" w:rsidRPr="00114806" w:rsidRDefault="00114806" w:rsidP="00BA49DC">
      <w:pPr>
        <w:ind w:left="426" w:hanging="426"/>
        <w:rPr>
          <w:rFonts w:ascii="Arial" w:hAnsi="Arial" w:cs="Arial"/>
          <w:b/>
          <w:bCs/>
        </w:rPr>
      </w:pPr>
    </w:p>
    <w:p w14:paraId="31DDF824" w14:textId="77777777" w:rsidR="00114806" w:rsidRPr="00114806" w:rsidRDefault="00114806" w:rsidP="00BA49DC">
      <w:pPr>
        <w:ind w:left="426" w:hanging="426"/>
        <w:rPr>
          <w:rFonts w:ascii="Arial" w:hAnsi="Arial" w:cs="Arial"/>
          <w:b/>
          <w:bCs/>
        </w:rPr>
      </w:pPr>
    </w:p>
    <w:p w14:paraId="2B854456" w14:textId="77777777" w:rsidR="00114806" w:rsidRPr="00114806" w:rsidRDefault="00114806" w:rsidP="00BA49DC">
      <w:pPr>
        <w:ind w:left="426" w:hanging="426"/>
        <w:rPr>
          <w:rFonts w:ascii="Arial" w:hAnsi="Arial" w:cs="Arial"/>
          <w:b/>
          <w:bCs/>
        </w:rPr>
      </w:pPr>
    </w:p>
    <w:p w14:paraId="329B671E" w14:textId="77777777" w:rsidR="00114806" w:rsidRPr="00114806" w:rsidRDefault="00114806" w:rsidP="00BA49DC">
      <w:pPr>
        <w:ind w:left="426" w:hanging="426"/>
        <w:rPr>
          <w:rFonts w:ascii="Arial" w:hAnsi="Arial" w:cs="Arial"/>
          <w:b/>
          <w:bCs/>
        </w:rPr>
      </w:pPr>
    </w:p>
    <w:p w14:paraId="0ECFB581" w14:textId="77777777" w:rsidR="00114806" w:rsidRPr="00114806" w:rsidRDefault="00114806" w:rsidP="00BA49DC">
      <w:pPr>
        <w:ind w:left="426" w:hanging="426"/>
        <w:rPr>
          <w:rFonts w:ascii="Arial" w:hAnsi="Arial" w:cs="Arial"/>
          <w:b/>
          <w:bCs/>
        </w:rPr>
      </w:pPr>
    </w:p>
    <w:p w14:paraId="5172D3E7" w14:textId="77777777" w:rsidR="00114806" w:rsidRPr="00114806" w:rsidRDefault="00114806" w:rsidP="00BA49DC">
      <w:pPr>
        <w:ind w:left="426" w:hanging="426"/>
        <w:rPr>
          <w:rFonts w:ascii="Arial" w:hAnsi="Arial" w:cs="Arial"/>
          <w:b/>
          <w:bCs/>
        </w:rPr>
      </w:pPr>
    </w:p>
    <w:p w14:paraId="3D382E0B" w14:textId="77777777" w:rsidR="00114806" w:rsidRPr="00114806" w:rsidRDefault="00114806" w:rsidP="00BA49DC">
      <w:pPr>
        <w:ind w:left="426" w:hanging="426"/>
        <w:rPr>
          <w:rFonts w:ascii="Arial" w:hAnsi="Arial" w:cs="Arial"/>
          <w:b/>
          <w:bCs/>
        </w:rPr>
      </w:pPr>
    </w:p>
    <w:p w14:paraId="2F4B2FC4" w14:textId="77777777" w:rsidR="00114806" w:rsidRPr="00114806" w:rsidRDefault="00114806" w:rsidP="00BA49DC">
      <w:pPr>
        <w:ind w:left="426" w:hanging="426"/>
        <w:rPr>
          <w:rFonts w:ascii="Arial" w:hAnsi="Arial" w:cs="Arial"/>
          <w:b/>
          <w:bCs/>
        </w:rPr>
      </w:pPr>
    </w:p>
    <w:p w14:paraId="72744EE3" w14:textId="77777777" w:rsidR="00114806" w:rsidRPr="00114806" w:rsidRDefault="00114806" w:rsidP="00BA49DC">
      <w:pPr>
        <w:ind w:left="426" w:hanging="426"/>
        <w:rPr>
          <w:rFonts w:ascii="Arial" w:hAnsi="Arial" w:cs="Arial"/>
          <w:b/>
          <w:bCs/>
        </w:rPr>
        <w:sectPr w:rsidR="00114806" w:rsidRPr="00114806">
          <w:type w:val="nextColumn"/>
          <w:pgSz w:w="12240" w:h="15840" w:code="1"/>
          <w:pgMar w:top="720" w:right="720" w:bottom="720" w:left="1526" w:header="720" w:footer="720" w:gutter="0"/>
          <w:cols w:space="720"/>
          <w:docGrid w:linePitch="360"/>
        </w:sectPr>
      </w:pPr>
    </w:p>
    <w:p w14:paraId="73034EC0" w14:textId="44C072B3" w:rsidR="00114806" w:rsidRPr="00055501" w:rsidRDefault="00114806" w:rsidP="00C023BD">
      <w:pPr>
        <w:pStyle w:val="Heading1"/>
        <w:numPr>
          <w:ilvl w:val="0"/>
          <w:numId w:val="2"/>
        </w:numPr>
        <w:jc w:val="left"/>
        <w:rPr>
          <w:rFonts w:ascii="Arial" w:hAnsi="Arial" w:cs="Arial"/>
        </w:rPr>
      </w:pPr>
      <w:bookmarkStart w:id="412" w:name="PUMPS"/>
      <w:bookmarkStart w:id="413" w:name="_Toc94797338"/>
      <w:bookmarkEnd w:id="412"/>
      <w:r w:rsidRPr="00114806">
        <w:rPr>
          <w:rFonts w:ascii="Arial" w:hAnsi="Arial" w:cs="Arial"/>
        </w:rPr>
        <w:lastRenderedPageBreak/>
        <w:t>PUMPS</w:t>
      </w:r>
      <w:bookmarkEnd w:id="413"/>
    </w:p>
    <w:p w14:paraId="60F1185B" w14:textId="77777777" w:rsidR="00114806" w:rsidRPr="00114806" w:rsidRDefault="00114806" w:rsidP="00BA49DC">
      <w:pPr>
        <w:ind w:left="426" w:hanging="426"/>
        <w:rPr>
          <w:rFonts w:ascii="Arial" w:hAnsi="Arial" w:cs="Arial"/>
        </w:rPr>
      </w:pPr>
    </w:p>
    <w:tbl>
      <w:tblPr>
        <w:tblStyle w:val="GridTable5Dark-Accent1"/>
        <w:tblW w:w="13958" w:type="dxa"/>
        <w:tblLayout w:type="fixed"/>
        <w:tblLook w:val="0000" w:firstRow="0" w:lastRow="0" w:firstColumn="0" w:lastColumn="0" w:noHBand="0" w:noVBand="0"/>
      </w:tblPr>
      <w:tblGrid>
        <w:gridCol w:w="558"/>
        <w:gridCol w:w="1080"/>
        <w:gridCol w:w="1350"/>
        <w:gridCol w:w="990"/>
        <w:gridCol w:w="961"/>
        <w:gridCol w:w="831"/>
        <w:gridCol w:w="766"/>
        <w:gridCol w:w="690"/>
        <w:gridCol w:w="835"/>
        <w:gridCol w:w="690"/>
        <w:gridCol w:w="649"/>
        <w:gridCol w:w="931"/>
        <w:gridCol w:w="1083"/>
        <w:gridCol w:w="1243"/>
        <w:gridCol w:w="1301"/>
      </w:tblGrid>
      <w:tr w:rsidR="00114806" w:rsidRPr="00114806" w14:paraId="1046C655" w14:textId="77777777" w:rsidTr="004E1B67">
        <w:trPr>
          <w:cnfStyle w:val="000000100000" w:firstRow="0" w:lastRow="0" w:firstColumn="0" w:lastColumn="0" w:oddVBand="0" w:evenVBand="0" w:oddHBand="1" w:evenHBand="0" w:firstRowFirstColumn="0" w:firstRowLastColumn="0" w:lastRowFirstColumn="0" w:lastRowLastColumn="0"/>
          <w:trHeight w:val="1592"/>
        </w:trPr>
        <w:tc>
          <w:tcPr>
            <w:cnfStyle w:val="000010000000" w:firstRow="0" w:lastRow="0" w:firstColumn="0" w:lastColumn="0" w:oddVBand="1" w:evenVBand="0" w:oddHBand="0" w:evenHBand="0" w:firstRowFirstColumn="0" w:firstRowLastColumn="0" w:lastRowFirstColumn="0" w:lastRowLastColumn="0"/>
            <w:tcW w:w="558" w:type="dxa"/>
          </w:tcPr>
          <w:p w14:paraId="1C403799" w14:textId="77777777" w:rsidR="00114806" w:rsidRPr="00BA49DC" w:rsidRDefault="00114806" w:rsidP="00BA49DC">
            <w:pPr>
              <w:ind w:left="426" w:hanging="426"/>
              <w:rPr>
                <w:rFonts w:ascii="Arial" w:hAnsi="Arial" w:cs="Arial"/>
              </w:rPr>
            </w:pPr>
            <w:r w:rsidRPr="00BA49DC">
              <w:rPr>
                <w:rFonts w:ascii="Arial" w:hAnsi="Arial" w:cs="Arial"/>
              </w:rPr>
              <w:t>Sr</w:t>
            </w:r>
          </w:p>
          <w:p w14:paraId="66A1A892"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080" w:type="dxa"/>
          </w:tcPr>
          <w:p w14:paraId="62CCC78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Pump</w:t>
            </w:r>
          </w:p>
          <w:p w14:paraId="650F3B6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No</w:t>
            </w:r>
          </w:p>
        </w:tc>
        <w:tc>
          <w:tcPr>
            <w:cnfStyle w:val="000010000000" w:firstRow="0" w:lastRow="0" w:firstColumn="0" w:lastColumn="0" w:oddVBand="1" w:evenVBand="0" w:oddHBand="0" w:evenHBand="0" w:firstRowFirstColumn="0" w:firstRowLastColumn="0" w:lastRowFirstColumn="0" w:lastRowLastColumn="0"/>
            <w:tcW w:w="1350" w:type="dxa"/>
          </w:tcPr>
          <w:p w14:paraId="146651C2" w14:textId="77777777" w:rsidR="00114806" w:rsidRPr="00BA49DC" w:rsidRDefault="00114806" w:rsidP="00BA49DC">
            <w:pPr>
              <w:ind w:left="426" w:hanging="426"/>
              <w:rPr>
                <w:rFonts w:ascii="Arial" w:hAnsi="Arial" w:cs="Arial"/>
              </w:rPr>
            </w:pPr>
            <w:r w:rsidRPr="00BA49DC">
              <w:rPr>
                <w:rFonts w:ascii="Arial" w:hAnsi="Arial" w:cs="Arial"/>
              </w:rPr>
              <w:t>Description</w:t>
            </w:r>
          </w:p>
          <w:p w14:paraId="345B3E91" w14:textId="77777777" w:rsidR="00114806" w:rsidRPr="00BA49DC" w:rsidRDefault="00114806" w:rsidP="00BA49DC">
            <w:pPr>
              <w:ind w:left="426" w:hanging="426"/>
              <w:rPr>
                <w:rFonts w:ascii="Arial" w:hAnsi="Arial" w:cs="Arial"/>
              </w:rPr>
            </w:pPr>
            <w:r w:rsidRPr="00BA49DC">
              <w:rPr>
                <w:rFonts w:ascii="Arial" w:hAnsi="Arial" w:cs="Arial"/>
              </w:rPr>
              <w:t>Of pump</w:t>
            </w:r>
          </w:p>
        </w:tc>
        <w:tc>
          <w:tcPr>
            <w:tcW w:w="990" w:type="dxa"/>
          </w:tcPr>
          <w:p w14:paraId="2B7C184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Flow in m</w:t>
            </w:r>
            <w:r w:rsidRPr="00BA49DC">
              <w:rPr>
                <w:rFonts w:ascii="Arial" w:hAnsi="Arial" w:cs="Arial"/>
                <w:vertAlign w:val="superscript"/>
              </w:rPr>
              <w:t>3</w:t>
            </w:r>
            <w:r w:rsidRPr="00BA49DC">
              <w:rPr>
                <w:rFonts w:ascii="Arial" w:hAnsi="Arial" w:cs="Arial"/>
              </w:rPr>
              <w:t>/h</w:t>
            </w:r>
          </w:p>
        </w:tc>
        <w:tc>
          <w:tcPr>
            <w:cnfStyle w:val="000010000000" w:firstRow="0" w:lastRow="0" w:firstColumn="0" w:lastColumn="0" w:oddVBand="1" w:evenVBand="0" w:oddHBand="0" w:evenHBand="0" w:firstRowFirstColumn="0" w:firstRowLastColumn="0" w:lastRowFirstColumn="0" w:lastRowLastColumn="0"/>
            <w:tcW w:w="961" w:type="dxa"/>
          </w:tcPr>
          <w:p w14:paraId="52BBCF81" w14:textId="77777777" w:rsidR="00114806" w:rsidRPr="00BA49DC" w:rsidRDefault="00114806" w:rsidP="00BA49DC">
            <w:pPr>
              <w:ind w:left="426" w:hanging="426"/>
              <w:rPr>
                <w:rFonts w:ascii="Arial" w:hAnsi="Arial" w:cs="Arial"/>
              </w:rPr>
            </w:pPr>
            <w:r w:rsidRPr="00BA49DC">
              <w:rPr>
                <w:rFonts w:ascii="Arial" w:hAnsi="Arial" w:cs="Arial"/>
              </w:rPr>
              <w:t>Suction press in kg/cm2g</w:t>
            </w:r>
          </w:p>
        </w:tc>
        <w:tc>
          <w:tcPr>
            <w:tcW w:w="831" w:type="dxa"/>
          </w:tcPr>
          <w:p w14:paraId="0A1469C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 xml:space="preserve">Disch.press in </w:t>
            </w:r>
            <w:r w:rsidRPr="00BA49DC">
              <w:rPr>
                <w:rFonts w:ascii="Arial" w:hAnsi="Arial" w:cs="Arial"/>
                <w:b/>
                <w:bCs/>
              </w:rPr>
              <w:t>kg/cm</w:t>
            </w:r>
            <w:r w:rsidRPr="00BA49DC">
              <w:rPr>
                <w:rFonts w:ascii="Arial" w:hAnsi="Arial" w:cs="Arial"/>
                <w:b/>
                <w:bCs/>
                <w:vertAlign w:val="superscript"/>
              </w:rPr>
              <w:t>2</w:t>
            </w:r>
            <w:r w:rsidRPr="00BA49DC">
              <w:rPr>
                <w:rFonts w:ascii="Arial" w:hAnsi="Arial" w:cs="Arial"/>
                <w:b/>
                <w:bCs/>
              </w:rPr>
              <w:t>g</w:t>
            </w:r>
          </w:p>
        </w:tc>
        <w:tc>
          <w:tcPr>
            <w:cnfStyle w:val="000010000000" w:firstRow="0" w:lastRow="0" w:firstColumn="0" w:lastColumn="0" w:oddVBand="1" w:evenVBand="0" w:oddHBand="0" w:evenHBand="0" w:firstRowFirstColumn="0" w:firstRowLastColumn="0" w:lastRowFirstColumn="0" w:lastRowLastColumn="0"/>
            <w:tcW w:w="766" w:type="dxa"/>
          </w:tcPr>
          <w:p w14:paraId="4C2B7A18" w14:textId="77777777" w:rsidR="00114806" w:rsidRPr="00BA49DC" w:rsidRDefault="00114806" w:rsidP="00BA49DC">
            <w:pPr>
              <w:ind w:left="426" w:hanging="426"/>
              <w:rPr>
                <w:rFonts w:ascii="Arial" w:hAnsi="Arial" w:cs="Arial"/>
              </w:rPr>
            </w:pPr>
            <w:r w:rsidRPr="00BA49DC">
              <w:rPr>
                <w:rFonts w:ascii="Arial" w:hAnsi="Arial" w:cs="Arial"/>
              </w:rPr>
              <w:t xml:space="preserve">Diff press in </w:t>
            </w:r>
            <w:r w:rsidRPr="00BA49DC">
              <w:rPr>
                <w:rFonts w:ascii="Arial" w:hAnsi="Arial" w:cs="Arial"/>
                <w:b/>
                <w:bCs/>
              </w:rPr>
              <w:t>kg/cm</w:t>
            </w:r>
            <w:r w:rsidRPr="00BA49DC">
              <w:rPr>
                <w:rFonts w:ascii="Arial" w:hAnsi="Arial" w:cs="Arial"/>
                <w:b/>
                <w:bCs/>
                <w:vertAlign w:val="superscript"/>
              </w:rPr>
              <w:t>2</w:t>
            </w:r>
            <w:r w:rsidRPr="00BA49DC">
              <w:rPr>
                <w:rFonts w:ascii="Arial" w:hAnsi="Arial" w:cs="Arial"/>
                <w:b/>
                <w:bCs/>
              </w:rPr>
              <w:t>g</w:t>
            </w:r>
          </w:p>
        </w:tc>
        <w:tc>
          <w:tcPr>
            <w:tcW w:w="690" w:type="dxa"/>
          </w:tcPr>
          <w:p w14:paraId="3AF7D36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Nor. rating in KW</w:t>
            </w:r>
          </w:p>
        </w:tc>
        <w:tc>
          <w:tcPr>
            <w:cnfStyle w:val="000010000000" w:firstRow="0" w:lastRow="0" w:firstColumn="0" w:lastColumn="0" w:oddVBand="1" w:evenVBand="0" w:oddHBand="0" w:evenHBand="0" w:firstRowFirstColumn="0" w:firstRowLastColumn="0" w:lastRowFirstColumn="0" w:lastRowLastColumn="0"/>
            <w:tcW w:w="835" w:type="dxa"/>
          </w:tcPr>
          <w:p w14:paraId="50759A04" w14:textId="77777777" w:rsidR="00114806" w:rsidRPr="00BA49DC" w:rsidRDefault="00114806" w:rsidP="00BA49DC">
            <w:pPr>
              <w:ind w:left="426" w:hanging="426"/>
              <w:rPr>
                <w:rFonts w:ascii="Arial" w:hAnsi="Arial" w:cs="Arial"/>
              </w:rPr>
            </w:pPr>
            <w:r w:rsidRPr="00BA49DC">
              <w:rPr>
                <w:rFonts w:ascii="Arial" w:hAnsi="Arial" w:cs="Arial"/>
              </w:rPr>
              <w:t>NPSH reqd</w:t>
            </w:r>
          </w:p>
        </w:tc>
        <w:tc>
          <w:tcPr>
            <w:tcW w:w="690" w:type="dxa"/>
          </w:tcPr>
          <w:p w14:paraId="4AA25A8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Nor. amp drawn</w:t>
            </w:r>
          </w:p>
        </w:tc>
        <w:tc>
          <w:tcPr>
            <w:cnfStyle w:val="000010000000" w:firstRow="0" w:lastRow="0" w:firstColumn="0" w:lastColumn="0" w:oddVBand="1" w:evenVBand="0" w:oddHBand="0" w:evenHBand="0" w:firstRowFirstColumn="0" w:firstRowLastColumn="0" w:lastRowFirstColumn="0" w:lastRowLastColumn="0"/>
            <w:tcW w:w="649" w:type="dxa"/>
          </w:tcPr>
          <w:p w14:paraId="5176D28A" w14:textId="77777777" w:rsidR="00114806" w:rsidRPr="00BA49DC" w:rsidRDefault="00114806" w:rsidP="00BA49DC">
            <w:pPr>
              <w:ind w:left="426" w:hanging="426"/>
              <w:rPr>
                <w:rFonts w:ascii="Arial" w:hAnsi="Arial" w:cs="Arial"/>
              </w:rPr>
            </w:pPr>
            <w:r w:rsidRPr="00BA49DC">
              <w:rPr>
                <w:rFonts w:ascii="Arial" w:hAnsi="Arial" w:cs="Arial"/>
              </w:rPr>
              <w:t>No load amp</w:t>
            </w:r>
          </w:p>
        </w:tc>
        <w:tc>
          <w:tcPr>
            <w:tcW w:w="931" w:type="dxa"/>
          </w:tcPr>
          <w:p w14:paraId="5677E38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Matl of cons</w:t>
            </w:r>
          </w:p>
        </w:tc>
        <w:tc>
          <w:tcPr>
            <w:cnfStyle w:val="000010000000" w:firstRow="0" w:lastRow="0" w:firstColumn="0" w:lastColumn="0" w:oddVBand="1" w:evenVBand="0" w:oddHBand="0" w:evenHBand="0" w:firstRowFirstColumn="0" w:firstRowLastColumn="0" w:lastRowFirstColumn="0" w:lastRowLastColumn="0"/>
            <w:tcW w:w="1083" w:type="dxa"/>
          </w:tcPr>
          <w:p w14:paraId="505FB0DE" w14:textId="77777777" w:rsidR="00114806" w:rsidRPr="00BA49DC" w:rsidRDefault="00114806" w:rsidP="00BA49DC">
            <w:pPr>
              <w:ind w:left="426" w:hanging="426"/>
              <w:rPr>
                <w:rFonts w:ascii="Arial" w:hAnsi="Arial" w:cs="Arial"/>
              </w:rPr>
            </w:pPr>
            <w:r w:rsidRPr="00BA49DC">
              <w:rPr>
                <w:rFonts w:ascii="Arial" w:hAnsi="Arial" w:cs="Arial"/>
              </w:rPr>
              <w:t>Type of seal</w:t>
            </w:r>
          </w:p>
        </w:tc>
        <w:tc>
          <w:tcPr>
            <w:tcW w:w="1243" w:type="dxa"/>
          </w:tcPr>
          <w:p w14:paraId="021108C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Type of pump</w:t>
            </w:r>
          </w:p>
        </w:tc>
        <w:tc>
          <w:tcPr>
            <w:cnfStyle w:val="000010000000" w:firstRow="0" w:lastRow="0" w:firstColumn="0" w:lastColumn="0" w:oddVBand="1" w:evenVBand="0" w:oddHBand="0" w:evenHBand="0" w:firstRowFirstColumn="0" w:firstRowLastColumn="0" w:lastRowFirstColumn="0" w:lastRowLastColumn="0"/>
            <w:tcW w:w="1301" w:type="dxa"/>
          </w:tcPr>
          <w:p w14:paraId="628B2CE9"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3146E950" w14:textId="77777777" w:rsidTr="004E1B67">
        <w:tc>
          <w:tcPr>
            <w:cnfStyle w:val="000010000000" w:firstRow="0" w:lastRow="0" w:firstColumn="0" w:lastColumn="0" w:oddVBand="1" w:evenVBand="0" w:oddHBand="0" w:evenHBand="0" w:firstRowFirstColumn="0" w:firstRowLastColumn="0" w:lastRowFirstColumn="0" w:lastRowLastColumn="0"/>
            <w:tcW w:w="558" w:type="dxa"/>
          </w:tcPr>
          <w:p w14:paraId="063373A3"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080" w:type="dxa"/>
          </w:tcPr>
          <w:p w14:paraId="7EE7F60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P101A/S</w:t>
            </w:r>
          </w:p>
        </w:tc>
        <w:tc>
          <w:tcPr>
            <w:cnfStyle w:val="000010000000" w:firstRow="0" w:lastRow="0" w:firstColumn="0" w:lastColumn="0" w:oddVBand="1" w:evenVBand="0" w:oddHBand="0" w:evenHBand="0" w:firstRowFirstColumn="0" w:firstRowLastColumn="0" w:lastRowFirstColumn="0" w:lastRowLastColumn="0"/>
            <w:tcW w:w="1350" w:type="dxa"/>
          </w:tcPr>
          <w:p w14:paraId="23D54A46" w14:textId="77777777" w:rsidR="00114806" w:rsidRPr="00BA49DC" w:rsidRDefault="00114806" w:rsidP="00BA49DC">
            <w:pPr>
              <w:ind w:left="426" w:hanging="426"/>
              <w:rPr>
                <w:rFonts w:ascii="Arial" w:hAnsi="Arial" w:cs="Arial"/>
              </w:rPr>
            </w:pPr>
            <w:r w:rsidRPr="00BA49DC">
              <w:rPr>
                <w:rFonts w:ascii="Arial" w:hAnsi="Arial" w:cs="Arial"/>
              </w:rPr>
              <w:t>Teal metering pump</w:t>
            </w:r>
          </w:p>
        </w:tc>
        <w:tc>
          <w:tcPr>
            <w:tcW w:w="990" w:type="dxa"/>
          </w:tcPr>
          <w:p w14:paraId="488F250A" w14:textId="77790F15"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Lph or</w:t>
            </w:r>
          </w:p>
          <w:p w14:paraId="368CC0A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3.2 kg/hr</w:t>
            </w:r>
          </w:p>
        </w:tc>
        <w:tc>
          <w:tcPr>
            <w:cnfStyle w:val="000010000000" w:firstRow="0" w:lastRow="0" w:firstColumn="0" w:lastColumn="0" w:oddVBand="1" w:evenVBand="0" w:oddHBand="0" w:evenHBand="0" w:firstRowFirstColumn="0" w:firstRowLastColumn="0" w:lastRowFirstColumn="0" w:lastRowLastColumn="0"/>
            <w:tcW w:w="961" w:type="dxa"/>
          </w:tcPr>
          <w:p w14:paraId="50C7C692" w14:textId="77777777" w:rsidR="00114806" w:rsidRPr="00BA49DC" w:rsidRDefault="00114806" w:rsidP="00BA49DC">
            <w:pPr>
              <w:ind w:left="426" w:hanging="426"/>
              <w:rPr>
                <w:rFonts w:ascii="Arial" w:hAnsi="Arial" w:cs="Arial"/>
              </w:rPr>
            </w:pPr>
            <w:r w:rsidRPr="00BA49DC">
              <w:rPr>
                <w:rFonts w:ascii="Arial" w:hAnsi="Arial" w:cs="Arial"/>
              </w:rPr>
              <w:t>0.07</w:t>
            </w:r>
          </w:p>
        </w:tc>
        <w:tc>
          <w:tcPr>
            <w:tcW w:w="831" w:type="dxa"/>
          </w:tcPr>
          <w:p w14:paraId="1B19AB3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50.07</w:t>
            </w:r>
          </w:p>
        </w:tc>
        <w:tc>
          <w:tcPr>
            <w:cnfStyle w:val="000010000000" w:firstRow="0" w:lastRow="0" w:firstColumn="0" w:lastColumn="0" w:oddVBand="1" w:evenVBand="0" w:oddHBand="0" w:evenHBand="0" w:firstRowFirstColumn="0" w:firstRowLastColumn="0" w:lastRowFirstColumn="0" w:lastRowLastColumn="0"/>
            <w:tcW w:w="766" w:type="dxa"/>
          </w:tcPr>
          <w:p w14:paraId="42C9AD67"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690" w:type="dxa"/>
          </w:tcPr>
          <w:p w14:paraId="4E0E152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0.4</w:t>
            </w:r>
          </w:p>
        </w:tc>
        <w:tc>
          <w:tcPr>
            <w:cnfStyle w:val="000010000000" w:firstRow="0" w:lastRow="0" w:firstColumn="0" w:lastColumn="0" w:oddVBand="1" w:evenVBand="0" w:oddHBand="0" w:evenHBand="0" w:firstRowFirstColumn="0" w:firstRowLastColumn="0" w:lastRowFirstColumn="0" w:lastRowLastColumn="0"/>
            <w:tcW w:w="835" w:type="dxa"/>
          </w:tcPr>
          <w:p w14:paraId="0D4E0649" w14:textId="77777777" w:rsidR="00114806" w:rsidRPr="00BA49DC" w:rsidRDefault="00114806" w:rsidP="00BA49DC">
            <w:pPr>
              <w:ind w:left="426" w:hanging="426"/>
              <w:rPr>
                <w:rFonts w:ascii="Arial" w:hAnsi="Arial" w:cs="Arial"/>
              </w:rPr>
            </w:pPr>
            <w:r w:rsidRPr="00BA49DC">
              <w:rPr>
                <w:rFonts w:ascii="Arial" w:hAnsi="Arial" w:cs="Arial"/>
              </w:rPr>
              <w:t>0.5 kg/m2</w:t>
            </w:r>
          </w:p>
        </w:tc>
        <w:tc>
          <w:tcPr>
            <w:tcW w:w="690" w:type="dxa"/>
          </w:tcPr>
          <w:p w14:paraId="0553C9D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1.05</w:t>
            </w:r>
          </w:p>
        </w:tc>
        <w:tc>
          <w:tcPr>
            <w:cnfStyle w:val="000010000000" w:firstRow="0" w:lastRow="0" w:firstColumn="0" w:lastColumn="0" w:oddVBand="1" w:evenVBand="0" w:oddHBand="0" w:evenHBand="0" w:firstRowFirstColumn="0" w:firstRowLastColumn="0" w:lastRowFirstColumn="0" w:lastRowLastColumn="0"/>
            <w:tcW w:w="649" w:type="dxa"/>
          </w:tcPr>
          <w:p w14:paraId="7A72A367" w14:textId="77777777" w:rsidR="00114806" w:rsidRPr="00BA49DC" w:rsidRDefault="00114806" w:rsidP="00BA49DC">
            <w:pPr>
              <w:ind w:left="426" w:hanging="426"/>
              <w:rPr>
                <w:rFonts w:ascii="Arial" w:hAnsi="Arial" w:cs="Arial"/>
              </w:rPr>
            </w:pPr>
          </w:p>
        </w:tc>
        <w:tc>
          <w:tcPr>
            <w:tcW w:w="931" w:type="dxa"/>
          </w:tcPr>
          <w:p w14:paraId="1AF39B0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SS316</w:t>
            </w:r>
          </w:p>
        </w:tc>
        <w:tc>
          <w:tcPr>
            <w:cnfStyle w:val="000010000000" w:firstRow="0" w:lastRow="0" w:firstColumn="0" w:lastColumn="0" w:oddVBand="1" w:evenVBand="0" w:oddHBand="0" w:evenHBand="0" w:firstRowFirstColumn="0" w:firstRowLastColumn="0" w:lastRowFirstColumn="0" w:lastRowLastColumn="0"/>
            <w:tcW w:w="1083" w:type="dxa"/>
          </w:tcPr>
          <w:p w14:paraId="0E8E677B"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43" w:type="dxa"/>
          </w:tcPr>
          <w:p w14:paraId="0824A5A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Double diaphragm metering pump</w:t>
            </w:r>
          </w:p>
        </w:tc>
        <w:tc>
          <w:tcPr>
            <w:cnfStyle w:val="000010000000" w:firstRow="0" w:lastRow="0" w:firstColumn="0" w:lastColumn="0" w:oddVBand="1" w:evenVBand="0" w:oddHBand="0" w:evenHBand="0" w:firstRowFirstColumn="0" w:firstRowLastColumn="0" w:lastRowFirstColumn="0" w:lastRowLastColumn="0"/>
            <w:tcW w:w="1301" w:type="dxa"/>
          </w:tcPr>
          <w:p w14:paraId="00F42548" w14:textId="77777777" w:rsidR="00114806" w:rsidRPr="00BA49DC" w:rsidRDefault="00114806" w:rsidP="00BA49DC">
            <w:pPr>
              <w:ind w:left="426" w:hanging="426"/>
              <w:rPr>
                <w:rFonts w:ascii="Arial" w:hAnsi="Arial" w:cs="Arial"/>
              </w:rPr>
            </w:pPr>
            <w:r w:rsidRPr="00BA49DC">
              <w:rPr>
                <w:rFonts w:ascii="Arial" w:hAnsi="Arial" w:cs="Arial"/>
              </w:rPr>
              <w:t>Nikkiso Co.Ltd Japan</w:t>
            </w:r>
          </w:p>
        </w:tc>
      </w:tr>
      <w:tr w:rsidR="00114806" w:rsidRPr="00114806" w14:paraId="596C172D"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Pr>
          <w:p w14:paraId="087177B6"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080" w:type="dxa"/>
          </w:tcPr>
          <w:p w14:paraId="040A315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P102</w:t>
            </w:r>
          </w:p>
        </w:tc>
        <w:tc>
          <w:tcPr>
            <w:cnfStyle w:val="000010000000" w:firstRow="0" w:lastRow="0" w:firstColumn="0" w:lastColumn="0" w:oddVBand="1" w:evenVBand="0" w:oddHBand="0" w:evenHBand="0" w:firstRowFirstColumn="0" w:firstRowLastColumn="0" w:lastRowFirstColumn="0" w:lastRowLastColumn="0"/>
            <w:tcW w:w="1350" w:type="dxa"/>
          </w:tcPr>
          <w:p w14:paraId="16137285" w14:textId="77777777" w:rsidR="00114806" w:rsidRPr="00BA49DC" w:rsidRDefault="00114806" w:rsidP="00BA49DC">
            <w:pPr>
              <w:ind w:left="426" w:hanging="426"/>
              <w:rPr>
                <w:rFonts w:ascii="Arial" w:hAnsi="Arial" w:cs="Arial"/>
              </w:rPr>
            </w:pPr>
            <w:r w:rsidRPr="00BA49DC">
              <w:rPr>
                <w:rFonts w:ascii="Arial" w:hAnsi="Arial" w:cs="Arial"/>
              </w:rPr>
              <w:t>Flushing oil pump</w:t>
            </w:r>
          </w:p>
        </w:tc>
        <w:tc>
          <w:tcPr>
            <w:tcW w:w="990" w:type="dxa"/>
          </w:tcPr>
          <w:p w14:paraId="031D11F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61" w:type="dxa"/>
          </w:tcPr>
          <w:p w14:paraId="0D4761C1"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31" w:type="dxa"/>
          </w:tcPr>
          <w:p w14:paraId="067DCE3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766" w:type="dxa"/>
          </w:tcPr>
          <w:p w14:paraId="235DFE4A"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690" w:type="dxa"/>
          </w:tcPr>
          <w:p w14:paraId="67F120A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0.75</w:t>
            </w:r>
          </w:p>
        </w:tc>
        <w:tc>
          <w:tcPr>
            <w:cnfStyle w:val="000010000000" w:firstRow="0" w:lastRow="0" w:firstColumn="0" w:lastColumn="0" w:oddVBand="1" w:evenVBand="0" w:oddHBand="0" w:evenHBand="0" w:firstRowFirstColumn="0" w:firstRowLastColumn="0" w:lastRowFirstColumn="0" w:lastRowLastColumn="0"/>
            <w:tcW w:w="835" w:type="dxa"/>
          </w:tcPr>
          <w:p w14:paraId="287FB2EE" w14:textId="77777777" w:rsidR="00114806" w:rsidRPr="00BA49DC" w:rsidRDefault="00114806" w:rsidP="00BA49DC">
            <w:pPr>
              <w:ind w:left="426" w:hanging="426"/>
              <w:rPr>
                <w:rFonts w:ascii="Arial" w:hAnsi="Arial" w:cs="Arial"/>
              </w:rPr>
            </w:pPr>
            <w:r w:rsidRPr="00BA49DC">
              <w:rPr>
                <w:rFonts w:ascii="Arial" w:hAnsi="Arial" w:cs="Arial"/>
              </w:rPr>
              <w:t>1-2 me</w:t>
            </w:r>
            <w:r w:rsidRPr="00BA49DC">
              <w:rPr>
                <w:rFonts w:ascii="Arial" w:hAnsi="Arial" w:cs="Arial"/>
              </w:rPr>
              <w:lastRenderedPageBreak/>
              <w:t>tre</w:t>
            </w:r>
          </w:p>
        </w:tc>
        <w:tc>
          <w:tcPr>
            <w:tcW w:w="690" w:type="dxa"/>
          </w:tcPr>
          <w:p w14:paraId="46000C0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lastRenderedPageBreak/>
              <w:t>1.8</w:t>
            </w:r>
          </w:p>
        </w:tc>
        <w:tc>
          <w:tcPr>
            <w:cnfStyle w:val="000010000000" w:firstRow="0" w:lastRow="0" w:firstColumn="0" w:lastColumn="0" w:oddVBand="1" w:evenVBand="0" w:oddHBand="0" w:evenHBand="0" w:firstRowFirstColumn="0" w:firstRowLastColumn="0" w:lastRowFirstColumn="0" w:lastRowLastColumn="0"/>
            <w:tcW w:w="649" w:type="dxa"/>
          </w:tcPr>
          <w:p w14:paraId="0ADB6CC0" w14:textId="77777777" w:rsidR="00114806" w:rsidRPr="00BA49DC" w:rsidRDefault="00114806" w:rsidP="00BA49DC">
            <w:pPr>
              <w:ind w:left="426" w:hanging="426"/>
              <w:rPr>
                <w:rFonts w:ascii="Arial" w:hAnsi="Arial" w:cs="Arial"/>
              </w:rPr>
            </w:pPr>
            <w:r w:rsidRPr="00BA49DC">
              <w:rPr>
                <w:rFonts w:ascii="Arial" w:hAnsi="Arial" w:cs="Arial"/>
              </w:rPr>
              <w:t>0.80</w:t>
            </w:r>
          </w:p>
        </w:tc>
        <w:tc>
          <w:tcPr>
            <w:tcW w:w="931" w:type="dxa"/>
          </w:tcPr>
          <w:p w14:paraId="1EE7B84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083" w:type="dxa"/>
          </w:tcPr>
          <w:p w14:paraId="3A961E71" w14:textId="77777777" w:rsidR="00114806" w:rsidRPr="00BA49DC" w:rsidRDefault="00114806" w:rsidP="00BA49DC">
            <w:pPr>
              <w:ind w:left="426" w:hanging="426"/>
              <w:rPr>
                <w:rFonts w:ascii="Arial" w:hAnsi="Arial" w:cs="Arial"/>
              </w:rPr>
            </w:pPr>
            <w:r w:rsidRPr="00BA49DC">
              <w:rPr>
                <w:rFonts w:ascii="Arial" w:hAnsi="Arial" w:cs="Arial"/>
              </w:rPr>
              <w:t xml:space="preserve">Mech seal (self </w:t>
            </w:r>
            <w:r w:rsidRPr="00BA49DC">
              <w:rPr>
                <w:rFonts w:ascii="Arial" w:hAnsi="Arial" w:cs="Arial"/>
              </w:rPr>
              <w:lastRenderedPageBreak/>
              <w:t>flushing)</w:t>
            </w:r>
          </w:p>
        </w:tc>
        <w:tc>
          <w:tcPr>
            <w:tcW w:w="1243" w:type="dxa"/>
          </w:tcPr>
          <w:p w14:paraId="2C1A9EE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lastRenderedPageBreak/>
              <w:t>Ext. gear</w:t>
            </w:r>
          </w:p>
        </w:tc>
        <w:tc>
          <w:tcPr>
            <w:cnfStyle w:val="000010000000" w:firstRow="0" w:lastRow="0" w:firstColumn="0" w:lastColumn="0" w:oddVBand="1" w:evenVBand="0" w:oddHBand="0" w:evenHBand="0" w:firstRowFirstColumn="0" w:firstRowLastColumn="0" w:lastRowFirstColumn="0" w:lastRowLastColumn="0"/>
            <w:tcW w:w="1301" w:type="dxa"/>
          </w:tcPr>
          <w:p w14:paraId="144FEE0D" w14:textId="77777777" w:rsidR="00114806" w:rsidRPr="00BA49DC" w:rsidRDefault="00114806" w:rsidP="00BA49DC">
            <w:pPr>
              <w:ind w:left="426" w:hanging="426"/>
              <w:rPr>
                <w:rFonts w:ascii="Arial" w:hAnsi="Arial" w:cs="Arial"/>
              </w:rPr>
            </w:pPr>
            <w:r w:rsidRPr="00BA49DC">
              <w:rPr>
                <w:rFonts w:ascii="Arial" w:hAnsi="Arial" w:cs="Arial"/>
              </w:rPr>
              <w:t>Air Auto Engg, Bombay</w:t>
            </w:r>
          </w:p>
        </w:tc>
      </w:tr>
      <w:tr w:rsidR="00114806" w:rsidRPr="00114806" w14:paraId="6338B83F" w14:textId="77777777" w:rsidTr="004E1B67">
        <w:tc>
          <w:tcPr>
            <w:cnfStyle w:val="000010000000" w:firstRow="0" w:lastRow="0" w:firstColumn="0" w:lastColumn="0" w:oddVBand="1" w:evenVBand="0" w:oddHBand="0" w:evenHBand="0" w:firstRowFirstColumn="0" w:firstRowLastColumn="0" w:lastRowFirstColumn="0" w:lastRowLastColumn="0"/>
            <w:tcW w:w="558" w:type="dxa"/>
          </w:tcPr>
          <w:p w14:paraId="22C20ADE"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080" w:type="dxa"/>
          </w:tcPr>
          <w:p w14:paraId="0927A13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P103</w:t>
            </w:r>
          </w:p>
        </w:tc>
        <w:tc>
          <w:tcPr>
            <w:cnfStyle w:val="000010000000" w:firstRow="0" w:lastRow="0" w:firstColumn="0" w:lastColumn="0" w:oddVBand="1" w:evenVBand="0" w:oddHBand="0" w:evenHBand="0" w:firstRowFirstColumn="0" w:firstRowLastColumn="0" w:lastRowFirstColumn="0" w:lastRowLastColumn="0"/>
            <w:tcW w:w="1350" w:type="dxa"/>
          </w:tcPr>
          <w:p w14:paraId="5061A303" w14:textId="77777777" w:rsidR="00114806" w:rsidRPr="00BA49DC" w:rsidRDefault="00114806" w:rsidP="00BA49DC">
            <w:pPr>
              <w:ind w:left="426" w:hanging="426"/>
              <w:rPr>
                <w:rFonts w:ascii="Arial" w:hAnsi="Arial" w:cs="Arial"/>
              </w:rPr>
            </w:pPr>
            <w:r w:rsidRPr="00BA49DC">
              <w:rPr>
                <w:rFonts w:ascii="Arial" w:hAnsi="Arial" w:cs="Arial"/>
              </w:rPr>
              <w:t>Donor loading pump</w:t>
            </w:r>
          </w:p>
        </w:tc>
        <w:tc>
          <w:tcPr>
            <w:tcW w:w="990" w:type="dxa"/>
          </w:tcPr>
          <w:p w14:paraId="4CB77B9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61" w:type="dxa"/>
          </w:tcPr>
          <w:p w14:paraId="360E017D"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31" w:type="dxa"/>
          </w:tcPr>
          <w:p w14:paraId="525BEEE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2.5</w:t>
            </w:r>
          </w:p>
        </w:tc>
        <w:tc>
          <w:tcPr>
            <w:cnfStyle w:val="000010000000" w:firstRow="0" w:lastRow="0" w:firstColumn="0" w:lastColumn="0" w:oddVBand="1" w:evenVBand="0" w:oddHBand="0" w:evenHBand="0" w:firstRowFirstColumn="0" w:firstRowLastColumn="0" w:lastRowFirstColumn="0" w:lastRowLastColumn="0"/>
            <w:tcW w:w="766" w:type="dxa"/>
          </w:tcPr>
          <w:p w14:paraId="2BE7F8BE"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690" w:type="dxa"/>
          </w:tcPr>
          <w:p w14:paraId="7D3E640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0.56</w:t>
            </w:r>
          </w:p>
        </w:tc>
        <w:tc>
          <w:tcPr>
            <w:cnfStyle w:val="000010000000" w:firstRow="0" w:lastRow="0" w:firstColumn="0" w:lastColumn="0" w:oddVBand="1" w:evenVBand="0" w:oddHBand="0" w:evenHBand="0" w:firstRowFirstColumn="0" w:firstRowLastColumn="0" w:lastRowFirstColumn="0" w:lastRowLastColumn="0"/>
            <w:tcW w:w="835" w:type="dxa"/>
          </w:tcPr>
          <w:p w14:paraId="5D90DDB9" w14:textId="77777777" w:rsidR="00114806" w:rsidRPr="00BA49DC" w:rsidRDefault="00114806" w:rsidP="00BA49DC">
            <w:pPr>
              <w:ind w:left="426" w:hanging="426"/>
              <w:rPr>
                <w:rFonts w:ascii="Arial" w:hAnsi="Arial" w:cs="Arial"/>
              </w:rPr>
            </w:pPr>
            <w:r w:rsidRPr="00BA49DC">
              <w:rPr>
                <w:rFonts w:ascii="Arial" w:hAnsi="Arial" w:cs="Arial"/>
              </w:rPr>
              <w:t>1-2 metre</w:t>
            </w:r>
          </w:p>
        </w:tc>
        <w:tc>
          <w:tcPr>
            <w:tcW w:w="690" w:type="dxa"/>
          </w:tcPr>
          <w:p w14:paraId="1996F96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1.35</w:t>
            </w:r>
          </w:p>
        </w:tc>
        <w:tc>
          <w:tcPr>
            <w:cnfStyle w:val="000010000000" w:firstRow="0" w:lastRow="0" w:firstColumn="0" w:lastColumn="0" w:oddVBand="1" w:evenVBand="0" w:oddHBand="0" w:evenHBand="0" w:firstRowFirstColumn="0" w:firstRowLastColumn="0" w:lastRowFirstColumn="0" w:lastRowLastColumn="0"/>
            <w:tcW w:w="649" w:type="dxa"/>
          </w:tcPr>
          <w:p w14:paraId="4FEB5756" w14:textId="77777777" w:rsidR="00114806" w:rsidRPr="00BA49DC" w:rsidRDefault="00114806" w:rsidP="00BA49DC">
            <w:pPr>
              <w:ind w:left="426" w:hanging="426"/>
              <w:rPr>
                <w:rFonts w:ascii="Arial" w:hAnsi="Arial" w:cs="Arial"/>
              </w:rPr>
            </w:pPr>
            <w:r w:rsidRPr="00BA49DC">
              <w:rPr>
                <w:rFonts w:ascii="Arial" w:hAnsi="Arial" w:cs="Arial"/>
              </w:rPr>
              <w:t>0.72</w:t>
            </w:r>
          </w:p>
        </w:tc>
        <w:tc>
          <w:tcPr>
            <w:tcW w:w="931" w:type="dxa"/>
          </w:tcPr>
          <w:p w14:paraId="1282537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AISI</w:t>
            </w:r>
          </w:p>
          <w:p w14:paraId="2CC7B75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304SS</w:t>
            </w:r>
          </w:p>
        </w:tc>
        <w:tc>
          <w:tcPr>
            <w:cnfStyle w:val="000010000000" w:firstRow="0" w:lastRow="0" w:firstColumn="0" w:lastColumn="0" w:oddVBand="1" w:evenVBand="0" w:oddHBand="0" w:evenHBand="0" w:firstRowFirstColumn="0" w:firstRowLastColumn="0" w:lastRowFirstColumn="0" w:lastRowLastColumn="0"/>
            <w:tcW w:w="1083" w:type="dxa"/>
          </w:tcPr>
          <w:p w14:paraId="04D09125"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43" w:type="dxa"/>
          </w:tcPr>
          <w:p w14:paraId="505CEF7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-do-</w:t>
            </w:r>
          </w:p>
        </w:tc>
        <w:tc>
          <w:tcPr>
            <w:cnfStyle w:val="000010000000" w:firstRow="0" w:lastRow="0" w:firstColumn="0" w:lastColumn="0" w:oddVBand="1" w:evenVBand="0" w:oddHBand="0" w:evenHBand="0" w:firstRowFirstColumn="0" w:firstRowLastColumn="0" w:lastRowFirstColumn="0" w:lastRowLastColumn="0"/>
            <w:tcW w:w="1301" w:type="dxa"/>
          </w:tcPr>
          <w:p w14:paraId="185A81F8"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40BDF6D0"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Pr>
          <w:p w14:paraId="120128B9"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080" w:type="dxa"/>
          </w:tcPr>
          <w:p w14:paraId="518400E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P104A/.S</w:t>
            </w:r>
          </w:p>
        </w:tc>
        <w:tc>
          <w:tcPr>
            <w:cnfStyle w:val="000010000000" w:firstRow="0" w:lastRow="0" w:firstColumn="0" w:lastColumn="0" w:oddVBand="1" w:evenVBand="0" w:oddHBand="0" w:evenHBand="0" w:firstRowFirstColumn="0" w:firstRowLastColumn="0" w:lastRowFirstColumn="0" w:lastRowLastColumn="0"/>
            <w:tcW w:w="1350" w:type="dxa"/>
          </w:tcPr>
          <w:p w14:paraId="50233A2A" w14:textId="77777777" w:rsidR="00114806" w:rsidRPr="00BA49DC" w:rsidRDefault="00114806" w:rsidP="00BA49DC">
            <w:pPr>
              <w:ind w:left="426" w:hanging="426"/>
              <w:rPr>
                <w:rFonts w:ascii="Arial" w:hAnsi="Arial" w:cs="Arial"/>
              </w:rPr>
            </w:pPr>
            <w:r w:rsidRPr="00BA49DC">
              <w:rPr>
                <w:rFonts w:ascii="Arial" w:hAnsi="Arial" w:cs="Arial"/>
              </w:rPr>
              <w:t>Donor metering pump</w:t>
            </w:r>
          </w:p>
        </w:tc>
        <w:tc>
          <w:tcPr>
            <w:tcW w:w="990" w:type="dxa"/>
          </w:tcPr>
          <w:p w14:paraId="727B4974" w14:textId="6E7CCA06"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Lph or</w:t>
            </w:r>
          </w:p>
          <w:p w14:paraId="7EBDCC1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 kg/hr</w:t>
            </w:r>
          </w:p>
        </w:tc>
        <w:tc>
          <w:tcPr>
            <w:cnfStyle w:val="000010000000" w:firstRow="0" w:lastRow="0" w:firstColumn="0" w:lastColumn="0" w:oddVBand="1" w:evenVBand="0" w:oddHBand="0" w:evenHBand="0" w:firstRowFirstColumn="0" w:firstRowLastColumn="0" w:lastRowFirstColumn="0" w:lastRowLastColumn="0"/>
            <w:tcW w:w="961" w:type="dxa"/>
          </w:tcPr>
          <w:p w14:paraId="524A9BCA" w14:textId="77777777" w:rsidR="00114806" w:rsidRPr="00BA49DC" w:rsidRDefault="00114806" w:rsidP="00BA49DC">
            <w:pPr>
              <w:ind w:left="426" w:hanging="426"/>
              <w:rPr>
                <w:rFonts w:ascii="Arial" w:hAnsi="Arial" w:cs="Arial"/>
              </w:rPr>
            </w:pPr>
            <w:r w:rsidRPr="00BA49DC">
              <w:rPr>
                <w:rFonts w:ascii="Arial" w:hAnsi="Arial" w:cs="Arial"/>
              </w:rPr>
              <w:t>0.02</w:t>
            </w:r>
          </w:p>
        </w:tc>
        <w:tc>
          <w:tcPr>
            <w:tcW w:w="831" w:type="dxa"/>
          </w:tcPr>
          <w:p w14:paraId="134778B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50.02</w:t>
            </w:r>
          </w:p>
        </w:tc>
        <w:tc>
          <w:tcPr>
            <w:cnfStyle w:val="000010000000" w:firstRow="0" w:lastRow="0" w:firstColumn="0" w:lastColumn="0" w:oddVBand="1" w:evenVBand="0" w:oddHBand="0" w:evenHBand="0" w:firstRowFirstColumn="0" w:firstRowLastColumn="0" w:lastRowFirstColumn="0" w:lastRowLastColumn="0"/>
            <w:tcW w:w="766" w:type="dxa"/>
          </w:tcPr>
          <w:p w14:paraId="37EEC046"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690" w:type="dxa"/>
          </w:tcPr>
          <w:p w14:paraId="5D53155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0.4</w:t>
            </w:r>
          </w:p>
        </w:tc>
        <w:tc>
          <w:tcPr>
            <w:cnfStyle w:val="000010000000" w:firstRow="0" w:lastRow="0" w:firstColumn="0" w:lastColumn="0" w:oddVBand="1" w:evenVBand="0" w:oddHBand="0" w:evenHBand="0" w:firstRowFirstColumn="0" w:firstRowLastColumn="0" w:lastRowFirstColumn="0" w:lastRowLastColumn="0"/>
            <w:tcW w:w="835" w:type="dxa"/>
          </w:tcPr>
          <w:p w14:paraId="5765C71A" w14:textId="77777777" w:rsidR="00114806" w:rsidRPr="00BA49DC" w:rsidRDefault="00114806" w:rsidP="00BA49DC">
            <w:pPr>
              <w:ind w:left="426" w:hanging="426"/>
              <w:rPr>
                <w:rFonts w:ascii="Arial" w:hAnsi="Arial" w:cs="Arial"/>
              </w:rPr>
            </w:pPr>
            <w:r w:rsidRPr="00BA49DC">
              <w:rPr>
                <w:rFonts w:ascii="Arial" w:hAnsi="Arial" w:cs="Arial"/>
              </w:rPr>
              <w:t>0.5</w:t>
            </w:r>
          </w:p>
        </w:tc>
        <w:tc>
          <w:tcPr>
            <w:tcW w:w="690" w:type="dxa"/>
          </w:tcPr>
          <w:p w14:paraId="769401E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w:t>
            </w:r>
          </w:p>
        </w:tc>
        <w:tc>
          <w:tcPr>
            <w:cnfStyle w:val="000010000000" w:firstRow="0" w:lastRow="0" w:firstColumn="0" w:lastColumn="0" w:oddVBand="1" w:evenVBand="0" w:oddHBand="0" w:evenHBand="0" w:firstRowFirstColumn="0" w:firstRowLastColumn="0" w:lastRowFirstColumn="0" w:lastRowLastColumn="0"/>
            <w:tcW w:w="649" w:type="dxa"/>
          </w:tcPr>
          <w:p w14:paraId="271972AD" w14:textId="77777777" w:rsidR="00114806" w:rsidRPr="00BA49DC" w:rsidRDefault="00114806" w:rsidP="00BA49DC">
            <w:pPr>
              <w:ind w:left="426" w:hanging="426"/>
              <w:rPr>
                <w:rFonts w:ascii="Arial" w:hAnsi="Arial" w:cs="Arial"/>
              </w:rPr>
            </w:pPr>
            <w:r w:rsidRPr="00BA49DC">
              <w:rPr>
                <w:rFonts w:ascii="Arial" w:hAnsi="Arial" w:cs="Arial"/>
              </w:rPr>
              <w:t>-</w:t>
            </w:r>
          </w:p>
        </w:tc>
        <w:tc>
          <w:tcPr>
            <w:tcW w:w="931" w:type="dxa"/>
          </w:tcPr>
          <w:p w14:paraId="1651319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SS316</w:t>
            </w:r>
          </w:p>
        </w:tc>
        <w:tc>
          <w:tcPr>
            <w:cnfStyle w:val="000010000000" w:firstRow="0" w:lastRow="0" w:firstColumn="0" w:lastColumn="0" w:oddVBand="1" w:evenVBand="0" w:oddHBand="0" w:evenHBand="0" w:firstRowFirstColumn="0" w:firstRowLastColumn="0" w:lastRowFirstColumn="0" w:lastRowLastColumn="0"/>
            <w:tcW w:w="1083" w:type="dxa"/>
          </w:tcPr>
          <w:p w14:paraId="43E8200F"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43" w:type="dxa"/>
          </w:tcPr>
          <w:p w14:paraId="3B22ADC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Double diaphragm metering pump</w:t>
            </w:r>
          </w:p>
        </w:tc>
        <w:tc>
          <w:tcPr>
            <w:cnfStyle w:val="000010000000" w:firstRow="0" w:lastRow="0" w:firstColumn="0" w:lastColumn="0" w:oddVBand="1" w:evenVBand="0" w:oddHBand="0" w:evenHBand="0" w:firstRowFirstColumn="0" w:firstRowLastColumn="0" w:lastRowFirstColumn="0" w:lastRowLastColumn="0"/>
            <w:tcW w:w="1301" w:type="dxa"/>
          </w:tcPr>
          <w:p w14:paraId="3C707179" w14:textId="77777777" w:rsidR="00114806" w:rsidRPr="00BA49DC" w:rsidRDefault="00114806" w:rsidP="00BA49DC">
            <w:pPr>
              <w:ind w:left="426" w:hanging="426"/>
              <w:rPr>
                <w:rFonts w:ascii="Arial" w:hAnsi="Arial" w:cs="Arial"/>
              </w:rPr>
            </w:pPr>
            <w:r w:rsidRPr="00BA49DC">
              <w:rPr>
                <w:rFonts w:ascii="Arial" w:hAnsi="Arial" w:cs="Arial"/>
              </w:rPr>
              <w:t>Nikkiso Co Ltd. Japan</w:t>
            </w:r>
          </w:p>
        </w:tc>
      </w:tr>
      <w:tr w:rsidR="00114806" w:rsidRPr="00114806" w14:paraId="49323EE5" w14:textId="77777777" w:rsidTr="004E1B67">
        <w:tc>
          <w:tcPr>
            <w:cnfStyle w:val="000010000000" w:firstRow="0" w:lastRow="0" w:firstColumn="0" w:lastColumn="0" w:oddVBand="1" w:evenVBand="0" w:oddHBand="0" w:evenHBand="0" w:firstRowFirstColumn="0" w:firstRowLastColumn="0" w:lastRowFirstColumn="0" w:lastRowLastColumn="0"/>
            <w:tcW w:w="558" w:type="dxa"/>
          </w:tcPr>
          <w:p w14:paraId="52B26AD2" w14:textId="77777777" w:rsidR="00114806" w:rsidRPr="00BA49DC" w:rsidRDefault="00114806" w:rsidP="00BA49DC">
            <w:pPr>
              <w:ind w:left="426" w:hanging="426"/>
              <w:rPr>
                <w:rFonts w:ascii="Arial" w:hAnsi="Arial" w:cs="Arial"/>
              </w:rPr>
            </w:pPr>
            <w:r w:rsidRPr="00BA49DC">
              <w:rPr>
                <w:rFonts w:ascii="Arial" w:hAnsi="Arial" w:cs="Arial"/>
              </w:rPr>
              <w:t>5</w:t>
            </w:r>
          </w:p>
        </w:tc>
        <w:tc>
          <w:tcPr>
            <w:tcW w:w="1080" w:type="dxa"/>
          </w:tcPr>
          <w:p w14:paraId="21B8CB4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P105</w:t>
            </w:r>
          </w:p>
        </w:tc>
        <w:tc>
          <w:tcPr>
            <w:cnfStyle w:val="000010000000" w:firstRow="0" w:lastRow="0" w:firstColumn="0" w:lastColumn="0" w:oddVBand="1" w:evenVBand="0" w:oddHBand="0" w:evenHBand="0" w:firstRowFirstColumn="0" w:firstRowLastColumn="0" w:lastRowFirstColumn="0" w:lastRowLastColumn="0"/>
            <w:tcW w:w="1350" w:type="dxa"/>
          </w:tcPr>
          <w:p w14:paraId="495B96EC" w14:textId="77777777" w:rsidR="00114806" w:rsidRPr="00BA49DC" w:rsidRDefault="00114806" w:rsidP="00BA49DC">
            <w:pPr>
              <w:ind w:left="426" w:hanging="426"/>
              <w:rPr>
                <w:rFonts w:ascii="Arial" w:hAnsi="Arial" w:cs="Arial"/>
              </w:rPr>
            </w:pPr>
            <w:r w:rsidRPr="00BA49DC">
              <w:rPr>
                <w:rFonts w:ascii="Arial" w:hAnsi="Arial" w:cs="Arial"/>
              </w:rPr>
              <w:t>Oil/Grease unloading pump</w:t>
            </w:r>
          </w:p>
        </w:tc>
        <w:tc>
          <w:tcPr>
            <w:tcW w:w="990" w:type="dxa"/>
          </w:tcPr>
          <w:p w14:paraId="59B9A8A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61" w:type="dxa"/>
          </w:tcPr>
          <w:p w14:paraId="42893052"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31" w:type="dxa"/>
          </w:tcPr>
          <w:p w14:paraId="240F7F1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766" w:type="dxa"/>
          </w:tcPr>
          <w:p w14:paraId="018BBC99"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690" w:type="dxa"/>
          </w:tcPr>
          <w:p w14:paraId="68CEFD3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0.56</w:t>
            </w:r>
          </w:p>
        </w:tc>
        <w:tc>
          <w:tcPr>
            <w:cnfStyle w:val="000010000000" w:firstRow="0" w:lastRow="0" w:firstColumn="0" w:lastColumn="0" w:oddVBand="1" w:evenVBand="0" w:oddHBand="0" w:evenHBand="0" w:firstRowFirstColumn="0" w:firstRowLastColumn="0" w:lastRowFirstColumn="0" w:lastRowLastColumn="0"/>
            <w:tcW w:w="835" w:type="dxa"/>
          </w:tcPr>
          <w:p w14:paraId="67D60E30" w14:textId="77777777" w:rsidR="00114806" w:rsidRPr="00BA49DC" w:rsidRDefault="00114806" w:rsidP="00BA49DC">
            <w:pPr>
              <w:ind w:left="426" w:hanging="426"/>
              <w:rPr>
                <w:rFonts w:ascii="Arial" w:hAnsi="Arial" w:cs="Arial"/>
              </w:rPr>
            </w:pPr>
            <w:r w:rsidRPr="00BA49DC">
              <w:rPr>
                <w:rFonts w:ascii="Arial" w:hAnsi="Arial" w:cs="Arial"/>
              </w:rPr>
              <w:t>1-2 meter</w:t>
            </w:r>
          </w:p>
        </w:tc>
        <w:tc>
          <w:tcPr>
            <w:tcW w:w="690" w:type="dxa"/>
          </w:tcPr>
          <w:p w14:paraId="19EB248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1.65</w:t>
            </w:r>
          </w:p>
        </w:tc>
        <w:tc>
          <w:tcPr>
            <w:cnfStyle w:val="000010000000" w:firstRow="0" w:lastRow="0" w:firstColumn="0" w:lastColumn="0" w:oddVBand="1" w:evenVBand="0" w:oddHBand="0" w:evenHBand="0" w:firstRowFirstColumn="0" w:firstRowLastColumn="0" w:lastRowFirstColumn="0" w:lastRowLastColumn="0"/>
            <w:tcW w:w="649" w:type="dxa"/>
          </w:tcPr>
          <w:p w14:paraId="6CE40CE7"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31" w:type="dxa"/>
          </w:tcPr>
          <w:p w14:paraId="03CFE1E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083" w:type="dxa"/>
          </w:tcPr>
          <w:p w14:paraId="591AD2B4" w14:textId="77777777" w:rsidR="00114806" w:rsidRPr="00BA49DC" w:rsidRDefault="00114806" w:rsidP="00BA49DC">
            <w:pPr>
              <w:ind w:left="426" w:hanging="426"/>
              <w:rPr>
                <w:rFonts w:ascii="Arial" w:hAnsi="Arial" w:cs="Arial"/>
              </w:rPr>
            </w:pPr>
            <w:r w:rsidRPr="00BA49DC">
              <w:rPr>
                <w:rFonts w:ascii="Arial" w:hAnsi="Arial" w:cs="Arial"/>
              </w:rPr>
              <w:t>Mech seal (self flushing)</w:t>
            </w:r>
          </w:p>
        </w:tc>
        <w:tc>
          <w:tcPr>
            <w:tcW w:w="1243" w:type="dxa"/>
          </w:tcPr>
          <w:p w14:paraId="7512378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Ext. Gear Pump</w:t>
            </w:r>
          </w:p>
        </w:tc>
        <w:tc>
          <w:tcPr>
            <w:cnfStyle w:val="000010000000" w:firstRow="0" w:lastRow="0" w:firstColumn="0" w:lastColumn="0" w:oddVBand="1" w:evenVBand="0" w:oddHBand="0" w:evenHBand="0" w:firstRowFirstColumn="0" w:firstRowLastColumn="0" w:lastRowFirstColumn="0" w:lastRowLastColumn="0"/>
            <w:tcW w:w="1301" w:type="dxa"/>
          </w:tcPr>
          <w:p w14:paraId="56E924B6" w14:textId="77777777" w:rsidR="00114806" w:rsidRPr="00BA49DC" w:rsidRDefault="00114806" w:rsidP="00BA49DC">
            <w:pPr>
              <w:ind w:left="426" w:hanging="426"/>
              <w:rPr>
                <w:rFonts w:ascii="Arial" w:hAnsi="Arial" w:cs="Arial"/>
              </w:rPr>
            </w:pPr>
            <w:r w:rsidRPr="00BA49DC">
              <w:rPr>
                <w:rFonts w:ascii="Arial" w:hAnsi="Arial" w:cs="Arial"/>
              </w:rPr>
              <w:t>Air Auto Engg Bombay</w:t>
            </w:r>
          </w:p>
        </w:tc>
      </w:tr>
      <w:tr w:rsidR="00114806" w:rsidRPr="00114806" w14:paraId="28B42CE9"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Pr>
          <w:p w14:paraId="27A3BCCC"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080" w:type="dxa"/>
          </w:tcPr>
          <w:p w14:paraId="4F8E9D4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P106</w:t>
            </w:r>
          </w:p>
        </w:tc>
        <w:tc>
          <w:tcPr>
            <w:cnfStyle w:val="000010000000" w:firstRow="0" w:lastRow="0" w:firstColumn="0" w:lastColumn="0" w:oddVBand="1" w:evenVBand="0" w:oddHBand="0" w:evenHBand="0" w:firstRowFirstColumn="0" w:firstRowLastColumn="0" w:lastRowFirstColumn="0" w:lastRowLastColumn="0"/>
            <w:tcW w:w="1350" w:type="dxa"/>
          </w:tcPr>
          <w:p w14:paraId="2D3464FE" w14:textId="77777777" w:rsidR="00114806" w:rsidRPr="00BA49DC" w:rsidRDefault="00114806" w:rsidP="00BA49DC">
            <w:pPr>
              <w:ind w:left="426" w:hanging="426"/>
              <w:rPr>
                <w:rFonts w:ascii="Arial" w:hAnsi="Arial" w:cs="Arial"/>
              </w:rPr>
            </w:pPr>
            <w:r w:rsidRPr="00BA49DC">
              <w:rPr>
                <w:rFonts w:ascii="Arial" w:hAnsi="Arial" w:cs="Arial"/>
              </w:rPr>
              <w:t>Catalyst tank jacket circulation pump</w:t>
            </w:r>
          </w:p>
        </w:tc>
        <w:tc>
          <w:tcPr>
            <w:tcW w:w="990" w:type="dxa"/>
          </w:tcPr>
          <w:p w14:paraId="4E13209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61" w:type="dxa"/>
          </w:tcPr>
          <w:p w14:paraId="4ED62329"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831" w:type="dxa"/>
          </w:tcPr>
          <w:p w14:paraId="080FC1B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5.3</w:t>
            </w:r>
          </w:p>
        </w:tc>
        <w:tc>
          <w:tcPr>
            <w:cnfStyle w:val="000010000000" w:firstRow="0" w:lastRow="0" w:firstColumn="0" w:lastColumn="0" w:oddVBand="1" w:evenVBand="0" w:oddHBand="0" w:evenHBand="0" w:firstRowFirstColumn="0" w:firstRowLastColumn="0" w:lastRowFirstColumn="0" w:lastRowLastColumn="0"/>
            <w:tcW w:w="766" w:type="dxa"/>
          </w:tcPr>
          <w:p w14:paraId="5F87AA46"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690" w:type="dxa"/>
          </w:tcPr>
          <w:p w14:paraId="729C37F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w:t>
            </w:r>
          </w:p>
        </w:tc>
        <w:tc>
          <w:tcPr>
            <w:cnfStyle w:val="000010000000" w:firstRow="0" w:lastRow="0" w:firstColumn="0" w:lastColumn="0" w:oddVBand="1" w:evenVBand="0" w:oddHBand="0" w:evenHBand="0" w:firstRowFirstColumn="0" w:firstRowLastColumn="0" w:lastRowFirstColumn="0" w:lastRowLastColumn="0"/>
            <w:tcW w:w="835" w:type="dxa"/>
          </w:tcPr>
          <w:p w14:paraId="6E1CC8B6" w14:textId="77777777" w:rsidR="00114806" w:rsidRPr="00BA49DC" w:rsidRDefault="00114806" w:rsidP="00BA49DC">
            <w:pPr>
              <w:ind w:left="426" w:hanging="426"/>
              <w:rPr>
                <w:rFonts w:ascii="Arial" w:hAnsi="Arial" w:cs="Arial"/>
              </w:rPr>
            </w:pPr>
            <w:r w:rsidRPr="00BA49DC">
              <w:rPr>
                <w:rFonts w:ascii="Arial" w:hAnsi="Arial" w:cs="Arial"/>
              </w:rPr>
              <w:t>2.1m</w:t>
            </w:r>
          </w:p>
        </w:tc>
        <w:tc>
          <w:tcPr>
            <w:tcW w:w="690" w:type="dxa"/>
          </w:tcPr>
          <w:p w14:paraId="614CEC3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3.17</w:t>
            </w:r>
          </w:p>
        </w:tc>
        <w:tc>
          <w:tcPr>
            <w:cnfStyle w:val="000010000000" w:firstRow="0" w:lastRow="0" w:firstColumn="0" w:lastColumn="0" w:oddVBand="1" w:evenVBand="0" w:oddHBand="0" w:evenHBand="0" w:firstRowFirstColumn="0" w:firstRowLastColumn="0" w:lastRowFirstColumn="0" w:lastRowLastColumn="0"/>
            <w:tcW w:w="649" w:type="dxa"/>
          </w:tcPr>
          <w:p w14:paraId="5F0F1528" w14:textId="77777777" w:rsidR="00114806" w:rsidRPr="00BA49DC" w:rsidRDefault="00114806" w:rsidP="00BA49DC">
            <w:pPr>
              <w:ind w:left="426" w:hanging="426"/>
              <w:rPr>
                <w:rFonts w:ascii="Arial" w:hAnsi="Arial" w:cs="Arial"/>
              </w:rPr>
            </w:pPr>
            <w:r w:rsidRPr="00BA49DC">
              <w:rPr>
                <w:rFonts w:ascii="Arial" w:hAnsi="Arial" w:cs="Arial"/>
              </w:rPr>
              <w:t>1.66</w:t>
            </w:r>
          </w:p>
        </w:tc>
        <w:tc>
          <w:tcPr>
            <w:tcW w:w="931" w:type="dxa"/>
          </w:tcPr>
          <w:p w14:paraId="60AB803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083" w:type="dxa"/>
          </w:tcPr>
          <w:p w14:paraId="2E61976B" w14:textId="77777777" w:rsidR="00114806" w:rsidRPr="00BA49DC" w:rsidRDefault="00114806" w:rsidP="00BA49DC">
            <w:pPr>
              <w:ind w:left="426" w:hanging="426"/>
              <w:rPr>
                <w:rFonts w:ascii="Arial" w:hAnsi="Arial" w:cs="Arial"/>
              </w:rPr>
            </w:pPr>
            <w:r w:rsidRPr="00BA49DC">
              <w:rPr>
                <w:rFonts w:ascii="Arial" w:hAnsi="Arial" w:cs="Arial"/>
              </w:rPr>
              <w:t>Mech seal (self flus</w:t>
            </w:r>
            <w:r w:rsidRPr="00BA49DC">
              <w:rPr>
                <w:rFonts w:ascii="Arial" w:hAnsi="Arial" w:cs="Arial"/>
              </w:rPr>
              <w:lastRenderedPageBreak/>
              <w:t>hing)</w:t>
            </w:r>
          </w:p>
        </w:tc>
        <w:tc>
          <w:tcPr>
            <w:tcW w:w="1243" w:type="dxa"/>
          </w:tcPr>
          <w:p w14:paraId="70FA9F8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lastRenderedPageBreak/>
              <w:t>C.F</w:t>
            </w:r>
          </w:p>
        </w:tc>
        <w:tc>
          <w:tcPr>
            <w:cnfStyle w:val="000010000000" w:firstRow="0" w:lastRow="0" w:firstColumn="0" w:lastColumn="0" w:oddVBand="1" w:evenVBand="0" w:oddHBand="0" w:evenHBand="0" w:firstRowFirstColumn="0" w:firstRowLastColumn="0" w:lastRowFirstColumn="0" w:lastRowLastColumn="0"/>
            <w:tcW w:w="1301" w:type="dxa"/>
          </w:tcPr>
          <w:p w14:paraId="59C654E8" w14:textId="77777777" w:rsidR="00114806" w:rsidRPr="00BA49DC" w:rsidRDefault="00114806" w:rsidP="00BA49DC">
            <w:pPr>
              <w:ind w:left="426" w:hanging="426"/>
              <w:rPr>
                <w:rFonts w:ascii="Arial" w:hAnsi="Arial" w:cs="Arial"/>
              </w:rPr>
            </w:pPr>
            <w:r w:rsidRPr="00BA49DC">
              <w:rPr>
                <w:rFonts w:ascii="Arial" w:hAnsi="Arial" w:cs="Arial"/>
              </w:rPr>
              <w:t>Khimline</w:t>
            </w:r>
          </w:p>
        </w:tc>
      </w:tr>
      <w:tr w:rsidR="00114806" w:rsidRPr="00114806" w14:paraId="3064D979" w14:textId="77777777" w:rsidTr="004E1B67">
        <w:tc>
          <w:tcPr>
            <w:cnfStyle w:val="000010000000" w:firstRow="0" w:lastRow="0" w:firstColumn="0" w:lastColumn="0" w:oddVBand="1" w:evenVBand="0" w:oddHBand="0" w:evenHBand="0" w:firstRowFirstColumn="0" w:firstRowLastColumn="0" w:lastRowFirstColumn="0" w:lastRowLastColumn="0"/>
            <w:tcW w:w="558" w:type="dxa"/>
          </w:tcPr>
          <w:p w14:paraId="232BBE50" w14:textId="77777777" w:rsidR="00114806" w:rsidRPr="00BA49DC" w:rsidRDefault="00114806" w:rsidP="00BA49DC">
            <w:pPr>
              <w:ind w:left="426" w:hanging="426"/>
              <w:rPr>
                <w:rFonts w:ascii="Arial" w:hAnsi="Arial" w:cs="Arial"/>
              </w:rPr>
            </w:pPr>
            <w:r w:rsidRPr="00BA49DC">
              <w:rPr>
                <w:rFonts w:ascii="Arial" w:hAnsi="Arial" w:cs="Arial"/>
              </w:rPr>
              <w:t>7</w:t>
            </w:r>
          </w:p>
        </w:tc>
        <w:tc>
          <w:tcPr>
            <w:tcW w:w="1080" w:type="dxa"/>
          </w:tcPr>
          <w:p w14:paraId="6030CA7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P107</w:t>
            </w:r>
          </w:p>
        </w:tc>
        <w:tc>
          <w:tcPr>
            <w:cnfStyle w:val="000010000000" w:firstRow="0" w:lastRow="0" w:firstColumn="0" w:lastColumn="0" w:oddVBand="1" w:evenVBand="0" w:oddHBand="0" w:evenHBand="0" w:firstRowFirstColumn="0" w:firstRowLastColumn="0" w:lastRowFirstColumn="0" w:lastRowLastColumn="0"/>
            <w:tcW w:w="1350" w:type="dxa"/>
          </w:tcPr>
          <w:p w14:paraId="4AD43B67" w14:textId="77777777" w:rsidR="00114806" w:rsidRPr="00BA49DC" w:rsidRDefault="00114806" w:rsidP="00BA49DC">
            <w:pPr>
              <w:ind w:left="426" w:hanging="426"/>
              <w:rPr>
                <w:rFonts w:ascii="Arial" w:hAnsi="Arial" w:cs="Arial"/>
              </w:rPr>
            </w:pPr>
            <w:r w:rsidRPr="00BA49DC">
              <w:rPr>
                <w:rFonts w:ascii="Arial" w:hAnsi="Arial" w:cs="Arial"/>
              </w:rPr>
              <w:t>Pressurisation oil pump</w:t>
            </w:r>
          </w:p>
        </w:tc>
        <w:tc>
          <w:tcPr>
            <w:tcW w:w="990" w:type="dxa"/>
          </w:tcPr>
          <w:p w14:paraId="4AF7C82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130 Ltre/hr</w:t>
            </w:r>
          </w:p>
        </w:tc>
        <w:tc>
          <w:tcPr>
            <w:cnfStyle w:val="000010000000" w:firstRow="0" w:lastRow="0" w:firstColumn="0" w:lastColumn="0" w:oddVBand="1" w:evenVBand="0" w:oddHBand="0" w:evenHBand="0" w:firstRowFirstColumn="0" w:firstRowLastColumn="0" w:lastRowFirstColumn="0" w:lastRowLastColumn="0"/>
            <w:tcW w:w="961" w:type="dxa"/>
          </w:tcPr>
          <w:p w14:paraId="1EC5F23C"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831" w:type="dxa"/>
          </w:tcPr>
          <w:p w14:paraId="2AEAA38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61.5</w:t>
            </w:r>
          </w:p>
        </w:tc>
        <w:tc>
          <w:tcPr>
            <w:cnfStyle w:val="000010000000" w:firstRow="0" w:lastRow="0" w:firstColumn="0" w:lastColumn="0" w:oddVBand="1" w:evenVBand="0" w:oddHBand="0" w:evenHBand="0" w:firstRowFirstColumn="0" w:firstRowLastColumn="0" w:lastRowFirstColumn="0" w:lastRowLastColumn="0"/>
            <w:tcW w:w="766" w:type="dxa"/>
          </w:tcPr>
          <w:p w14:paraId="068FCFE1"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690" w:type="dxa"/>
          </w:tcPr>
          <w:p w14:paraId="5626A4C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0.55</w:t>
            </w:r>
          </w:p>
        </w:tc>
        <w:tc>
          <w:tcPr>
            <w:cnfStyle w:val="000010000000" w:firstRow="0" w:lastRow="0" w:firstColumn="0" w:lastColumn="0" w:oddVBand="1" w:evenVBand="0" w:oddHBand="0" w:evenHBand="0" w:firstRowFirstColumn="0" w:firstRowLastColumn="0" w:lastRowFirstColumn="0" w:lastRowLastColumn="0"/>
            <w:tcW w:w="835" w:type="dxa"/>
          </w:tcPr>
          <w:p w14:paraId="238D6A46" w14:textId="77777777" w:rsidR="00114806" w:rsidRPr="00BA49DC" w:rsidRDefault="00114806" w:rsidP="00BA49DC">
            <w:pPr>
              <w:ind w:left="426" w:hanging="426"/>
              <w:rPr>
                <w:rFonts w:ascii="Arial" w:hAnsi="Arial" w:cs="Arial"/>
              </w:rPr>
            </w:pPr>
            <w:r w:rsidRPr="00BA49DC">
              <w:rPr>
                <w:rFonts w:ascii="Arial" w:hAnsi="Arial" w:cs="Arial"/>
              </w:rPr>
              <w:t>-</w:t>
            </w:r>
          </w:p>
        </w:tc>
        <w:tc>
          <w:tcPr>
            <w:tcW w:w="690" w:type="dxa"/>
          </w:tcPr>
          <w:p w14:paraId="0332C77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1.7</w:t>
            </w:r>
          </w:p>
        </w:tc>
        <w:tc>
          <w:tcPr>
            <w:cnfStyle w:val="000010000000" w:firstRow="0" w:lastRow="0" w:firstColumn="0" w:lastColumn="0" w:oddVBand="1" w:evenVBand="0" w:oddHBand="0" w:evenHBand="0" w:firstRowFirstColumn="0" w:firstRowLastColumn="0" w:lastRowFirstColumn="0" w:lastRowLastColumn="0"/>
            <w:tcW w:w="649" w:type="dxa"/>
          </w:tcPr>
          <w:p w14:paraId="4E19DC84" w14:textId="77777777" w:rsidR="00114806" w:rsidRPr="00BA49DC" w:rsidRDefault="00114806" w:rsidP="00BA49DC">
            <w:pPr>
              <w:ind w:left="426" w:hanging="426"/>
              <w:rPr>
                <w:rFonts w:ascii="Arial" w:hAnsi="Arial" w:cs="Arial"/>
              </w:rPr>
            </w:pPr>
            <w:r w:rsidRPr="00BA49DC">
              <w:rPr>
                <w:rFonts w:ascii="Arial" w:hAnsi="Arial" w:cs="Arial"/>
              </w:rPr>
              <w:t>-</w:t>
            </w:r>
          </w:p>
        </w:tc>
        <w:tc>
          <w:tcPr>
            <w:tcW w:w="931" w:type="dxa"/>
          </w:tcPr>
          <w:p w14:paraId="512DA31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083" w:type="dxa"/>
          </w:tcPr>
          <w:p w14:paraId="5ED5E8B1" w14:textId="77777777" w:rsidR="00114806" w:rsidRPr="00BA49DC" w:rsidRDefault="00114806" w:rsidP="00BA49DC">
            <w:pPr>
              <w:ind w:left="426" w:hanging="426"/>
              <w:rPr>
                <w:rFonts w:ascii="Arial" w:hAnsi="Arial" w:cs="Arial"/>
              </w:rPr>
            </w:pPr>
            <w:r w:rsidRPr="00BA49DC">
              <w:rPr>
                <w:rFonts w:ascii="Arial" w:hAnsi="Arial" w:cs="Arial"/>
              </w:rPr>
              <w:t>Mech seal</w:t>
            </w:r>
          </w:p>
        </w:tc>
        <w:tc>
          <w:tcPr>
            <w:tcW w:w="1243" w:type="dxa"/>
          </w:tcPr>
          <w:p w14:paraId="4F4CB18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Gear pump</w:t>
            </w:r>
          </w:p>
        </w:tc>
        <w:tc>
          <w:tcPr>
            <w:cnfStyle w:val="000010000000" w:firstRow="0" w:lastRow="0" w:firstColumn="0" w:lastColumn="0" w:oddVBand="1" w:evenVBand="0" w:oddHBand="0" w:evenHBand="0" w:firstRowFirstColumn="0" w:firstRowLastColumn="0" w:lastRowFirstColumn="0" w:lastRowLastColumn="0"/>
            <w:tcW w:w="1301" w:type="dxa"/>
          </w:tcPr>
          <w:p w14:paraId="4C428E95" w14:textId="77777777" w:rsidR="00114806" w:rsidRPr="00BA49DC" w:rsidRDefault="00114806" w:rsidP="00BA49DC">
            <w:pPr>
              <w:ind w:left="426" w:hanging="426"/>
              <w:rPr>
                <w:rFonts w:ascii="Arial" w:hAnsi="Arial" w:cs="Arial"/>
              </w:rPr>
            </w:pPr>
            <w:r w:rsidRPr="00BA49DC">
              <w:rPr>
                <w:rFonts w:ascii="Arial" w:hAnsi="Arial" w:cs="Arial"/>
              </w:rPr>
              <w:t>Gear pump Switzerland</w:t>
            </w:r>
          </w:p>
        </w:tc>
      </w:tr>
      <w:tr w:rsidR="00114806" w:rsidRPr="00114806" w14:paraId="27FAF59E"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Pr>
          <w:p w14:paraId="27F7CDA7" w14:textId="77777777" w:rsidR="00114806" w:rsidRPr="00BA49DC" w:rsidRDefault="00114806" w:rsidP="00BA49DC">
            <w:pPr>
              <w:ind w:left="426" w:hanging="426"/>
              <w:rPr>
                <w:rFonts w:ascii="Arial" w:hAnsi="Arial" w:cs="Arial"/>
              </w:rPr>
            </w:pPr>
            <w:r w:rsidRPr="00BA49DC">
              <w:rPr>
                <w:rFonts w:ascii="Arial" w:hAnsi="Arial" w:cs="Arial"/>
              </w:rPr>
              <w:t>8</w:t>
            </w:r>
          </w:p>
        </w:tc>
        <w:tc>
          <w:tcPr>
            <w:tcW w:w="1080" w:type="dxa"/>
          </w:tcPr>
          <w:p w14:paraId="6899393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P108A/S</w:t>
            </w:r>
          </w:p>
        </w:tc>
        <w:tc>
          <w:tcPr>
            <w:cnfStyle w:val="000010000000" w:firstRow="0" w:lastRow="0" w:firstColumn="0" w:lastColumn="0" w:oddVBand="1" w:evenVBand="0" w:oddHBand="0" w:evenHBand="0" w:firstRowFirstColumn="0" w:firstRowLastColumn="0" w:lastRowFirstColumn="0" w:lastRowLastColumn="0"/>
            <w:tcW w:w="1350" w:type="dxa"/>
          </w:tcPr>
          <w:p w14:paraId="5934B9A3" w14:textId="77777777" w:rsidR="00114806" w:rsidRPr="00BA49DC" w:rsidRDefault="00114806" w:rsidP="00BA49DC">
            <w:pPr>
              <w:ind w:left="426" w:hanging="426"/>
              <w:rPr>
                <w:rFonts w:ascii="Arial" w:hAnsi="Arial" w:cs="Arial"/>
              </w:rPr>
            </w:pPr>
            <w:r w:rsidRPr="00BA49DC">
              <w:rPr>
                <w:rFonts w:ascii="Arial" w:hAnsi="Arial" w:cs="Arial"/>
              </w:rPr>
              <w:t>Catalyst metering pump</w:t>
            </w:r>
          </w:p>
        </w:tc>
        <w:tc>
          <w:tcPr>
            <w:tcW w:w="990" w:type="dxa"/>
          </w:tcPr>
          <w:p w14:paraId="56C2871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 LPM</w:t>
            </w:r>
          </w:p>
        </w:tc>
        <w:tc>
          <w:tcPr>
            <w:cnfStyle w:val="000010000000" w:firstRow="0" w:lastRow="0" w:firstColumn="0" w:lastColumn="0" w:oddVBand="1" w:evenVBand="0" w:oddHBand="0" w:evenHBand="0" w:firstRowFirstColumn="0" w:firstRowLastColumn="0" w:lastRowFirstColumn="0" w:lastRowLastColumn="0"/>
            <w:tcW w:w="961" w:type="dxa"/>
          </w:tcPr>
          <w:p w14:paraId="7FC483BE" w14:textId="77777777" w:rsidR="00114806" w:rsidRPr="00BA49DC" w:rsidRDefault="00114806" w:rsidP="00BA49DC">
            <w:pPr>
              <w:ind w:left="426" w:hanging="426"/>
              <w:rPr>
                <w:rFonts w:ascii="Arial" w:hAnsi="Arial" w:cs="Arial"/>
              </w:rPr>
            </w:pPr>
            <w:r w:rsidRPr="00BA49DC">
              <w:rPr>
                <w:rFonts w:ascii="Arial" w:hAnsi="Arial" w:cs="Arial"/>
              </w:rPr>
              <w:t>1.13</w:t>
            </w:r>
          </w:p>
        </w:tc>
        <w:tc>
          <w:tcPr>
            <w:tcW w:w="831" w:type="dxa"/>
          </w:tcPr>
          <w:p w14:paraId="30FF17C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w:t>
            </w:r>
          </w:p>
        </w:tc>
        <w:tc>
          <w:tcPr>
            <w:cnfStyle w:val="000010000000" w:firstRow="0" w:lastRow="0" w:firstColumn="0" w:lastColumn="0" w:oddVBand="1" w:evenVBand="0" w:oddHBand="0" w:evenHBand="0" w:firstRowFirstColumn="0" w:firstRowLastColumn="0" w:lastRowFirstColumn="0" w:lastRowLastColumn="0"/>
            <w:tcW w:w="766" w:type="dxa"/>
          </w:tcPr>
          <w:p w14:paraId="4540A5AE" w14:textId="77777777" w:rsidR="00114806" w:rsidRPr="00BA49DC" w:rsidRDefault="00114806" w:rsidP="00BA49DC">
            <w:pPr>
              <w:ind w:left="426" w:hanging="426"/>
              <w:rPr>
                <w:rFonts w:ascii="Arial" w:hAnsi="Arial" w:cs="Arial"/>
              </w:rPr>
            </w:pPr>
            <w:r w:rsidRPr="00BA49DC">
              <w:rPr>
                <w:rFonts w:ascii="Arial" w:hAnsi="Arial" w:cs="Arial"/>
              </w:rPr>
              <w:t>48.87</w:t>
            </w:r>
          </w:p>
        </w:tc>
        <w:tc>
          <w:tcPr>
            <w:tcW w:w="690" w:type="dxa"/>
          </w:tcPr>
          <w:p w14:paraId="5C20E35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35" w:type="dxa"/>
          </w:tcPr>
          <w:p w14:paraId="74BF8136" w14:textId="77777777" w:rsidR="00114806" w:rsidRPr="00BA49DC" w:rsidRDefault="00114806" w:rsidP="00BA49DC">
            <w:pPr>
              <w:ind w:left="426" w:hanging="426"/>
              <w:rPr>
                <w:rFonts w:ascii="Arial" w:hAnsi="Arial" w:cs="Arial"/>
              </w:rPr>
            </w:pPr>
          </w:p>
        </w:tc>
        <w:tc>
          <w:tcPr>
            <w:tcW w:w="690" w:type="dxa"/>
          </w:tcPr>
          <w:p w14:paraId="71CCDC5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1.6</w:t>
            </w:r>
          </w:p>
        </w:tc>
        <w:tc>
          <w:tcPr>
            <w:cnfStyle w:val="000010000000" w:firstRow="0" w:lastRow="0" w:firstColumn="0" w:lastColumn="0" w:oddVBand="1" w:evenVBand="0" w:oddHBand="0" w:evenHBand="0" w:firstRowFirstColumn="0" w:firstRowLastColumn="0" w:lastRowFirstColumn="0" w:lastRowLastColumn="0"/>
            <w:tcW w:w="649" w:type="dxa"/>
          </w:tcPr>
          <w:p w14:paraId="5B2CF840" w14:textId="77777777" w:rsidR="00114806" w:rsidRPr="00BA49DC" w:rsidRDefault="00114806" w:rsidP="00BA49DC">
            <w:pPr>
              <w:ind w:left="426" w:hanging="426"/>
              <w:rPr>
                <w:rFonts w:ascii="Arial" w:hAnsi="Arial" w:cs="Arial"/>
              </w:rPr>
            </w:pPr>
          </w:p>
        </w:tc>
        <w:tc>
          <w:tcPr>
            <w:tcW w:w="931" w:type="dxa"/>
          </w:tcPr>
          <w:p w14:paraId="673C8D9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083" w:type="dxa"/>
          </w:tcPr>
          <w:p w14:paraId="19108145" w14:textId="77777777" w:rsidR="00114806" w:rsidRPr="00BA49DC" w:rsidRDefault="00114806" w:rsidP="00BA49DC">
            <w:pPr>
              <w:ind w:left="426" w:hanging="426"/>
              <w:rPr>
                <w:rFonts w:ascii="Arial" w:hAnsi="Arial" w:cs="Arial"/>
              </w:rPr>
            </w:pPr>
            <w:r w:rsidRPr="00BA49DC">
              <w:rPr>
                <w:rFonts w:ascii="Arial" w:hAnsi="Arial" w:cs="Arial"/>
              </w:rPr>
              <w:t>Gland pkg</w:t>
            </w:r>
          </w:p>
        </w:tc>
        <w:tc>
          <w:tcPr>
            <w:tcW w:w="1243" w:type="dxa"/>
          </w:tcPr>
          <w:p w14:paraId="293BFC6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Plunger</w:t>
            </w:r>
          </w:p>
        </w:tc>
        <w:tc>
          <w:tcPr>
            <w:cnfStyle w:val="000010000000" w:firstRow="0" w:lastRow="0" w:firstColumn="0" w:lastColumn="0" w:oddVBand="1" w:evenVBand="0" w:oddHBand="0" w:evenHBand="0" w:firstRowFirstColumn="0" w:firstRowLastColumn="0" w:lastRowFirstColumn="0" w:lastRowLastColumn="0"/>
            <w:tcW w:w="1301" w:type="dxa"/>
          </w:tcPr>
          <w:p w14:paraId="7D4DAD36" w14:textId="77777777" w:rsidR="00114806" w:rsidRPr="00BA49DC" w:rsidRDefault="00114806" w:rsidP="00BA49DC">
            <w:pPr>
              <w:ind w:left="426" w:hanging="426"/>
              <w:rPr>
                <w:rFonts w:ascii="Arial" w:hAnsi="Arial" w:cs="Arial"/>
              </w:rPr>
            </w:pPr>
            <w:r w:rsidRPr="00BA49DC">
              <w:rPr>
                <w:rFonts w:ascii="Arial" w:hAnsi="Arial" w:cs="Arial"/>
              </w:rPr>
              <w:t>Hydro service Italy</w:t>
            </w:r>
          </w:p>
        </w:tc>
      </w:tr>
      <w:tr w:rsidR="00114806" w:rsidRPr="00114806" w14:paraId="6ABE0000" w14:textId="77777777" w:rsidTr="004E1B67">
        <w:tc>
          <w:tcPr>
            <w:cnfStyle w:val="000010000000" w:firstRow="0" w:lastRow="0" w:firstColumn="0" w:lastColumn="0" w:oddVBand="1" w:evenVBand="0" w:oddHBand="0" w:evenHBand="0" w:firstRowFirstColumn="0" w:firstRowLastColumn="0" w:lastRowFirstColumn="0" w:lastRowLastColumn="0"/>
            <w:tcW w:w="558" w:type="dxa"/>
          </w:tcPr>
          <w:p w14:paraId="61AD71C2" w14:textId="77777777" w:rsidR="00114806" w:rsidRPr="00BA49DC" w:rsidRDefault="00114806" w:rsidP="00BA49DC">
            <w:pPr>
              <w:ind w:left="426" w:hanging="426"/>
              <w:rPr>
                <w:rFonts w:ascii="Arial" w:hAnsi="Arial" w:cs="Arial"/>
              </w:rPr>
            </w:pPr>
            <w:r w:rsidRPr="00BA49DC">
              <w:rPr>
                <w:rFonts w:ascii="Arial" w:hAnsi="Arial" w:cs="Arial"/>
              </w:rPr>
              <w:t>9</w:t>
            </w:r>
          </w:p>
        </w:tc>
        <w:tc>
          <w:tcPr>
            <w:tcW w:w="1080" w:type="dxa"/>
          </w:tcPr>
          <w:p w14:paraId="55F204A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P109</w:t>
            </w:r>
          </w:p>
        </w:tc>
        <w:tc>
          <w:tcPr>
            <w:cnfStyle w:val="000010000000" w:firstRow="0" w:lastRow="0" w:firstColumn="0" w:lastColumn="0" w:oddVBand="1" w:evenVBand="0" w:oddHBand="0" w:evenHBand="0" w:firstRowFirstColumn="0" w:firstRowLastColumn="0" w:lastRowFirstColumn="0" w:lastRowLastColumn="0"/>
            <w:tcW w:w="1350" w:type="dxa"/>
          </w:tcPr>
          <w:p w14:paraId="40A87692" w14:textId="77777777" w:rsidR="00114806" w:rsidRPr="00BA49DC" w:rsidRDefault="00114806" w:rsidP="00BA49DC">
            <w:pPr>
              <w:ind w:left="426" w:hanging="426"/>
              <w:rPr>
                <w:rFonts w:ascii="Arial" w:hAnsi="Arial" w:cs="Arial"/>
              </w:rPr>
            </w:pPr>
            <w:r w:rsidRPr="00BA49DC">
              <w:rPr>
                <w:rFonts w:ascii="Arial" w:hAnsi="Arial" w:cs="Arial"/>
              </w:rPr>
              <w:t>Oil loading pump</w:t>
            </w:r>
          </w:p>
        </w:tc>
        <w:tc>
          <w:tcPr>
            <w:tcW w:w="990" w:type="dxa"/>
          </w:tcPr>
          <w:p w14:paraId="19D98FF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61" w:type="dxa"/>
          </w:tcPr>
          <w:p w14:paraId="4A74B0CD"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31" w:type="dxa"/>
          </w:tcPr>
          <w:p w14:paraId="79AF798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2.5</w:t>
            </w:r>
          </w:p>
        </w:tc>
        <w:tc>
          <w:tcPr>
            <w:cnfStyle w:val="000010000000" w:firstRow="0" w:lastRow="0" w:firstColumn="0" w:lastColumn="0" w:oddVBand="1" w:evenVBand="0" w:oddHBand="0" w:evenHBand="0" w:firstRowFirstColumn="0" w:firstRowLastColumn="0" w:lastRowFirstColumn="0" w:lastRowLastColumn="0"/>
            <w:tcW w:w="766" w:type="dxa"/>
          </w:tcPr>
          <w:p w14:paraId="5BD6B7DD"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690" w:type="dxa"/>
          </w:tcPr>
          <w:p w14:paraId="5758888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0.56</w:t>
            </w:r>
          </w:p>
        </w:tc>
        <w:tc>
          <w:tcPr>
            <w:cnfStyle w:val="000010000000" w:firstRow="0" w:lastRow="0" w:firstColumn="0" w:lastColumn="0" w:oddVBand="1" w:evenVBand="0" w:oddHBand="0" w:evenHBand="0" w:firstRowFirstColumn="0" w:firstRowLastColumn="0" w:lastRowFirstColumn="0" w:lastRowLastColumn="0"/>
            <w:tcW w:w="835" w:type="dxa"/>
          </w:tcPr>
          <w:p w14:paraId="7A7B7F4E"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690" w:type="dxa"/>
          </w:tcPr>
          <w:p w14:paraId="6ECFDDB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1.4</w:t>
            </w:r>
          </w:p>
        </w:tc>
        <w:tc>
          <w:tcPr>
            <w:cnfStyle w:val="000010000000" w:firstRow="0" w:lastRow="0" w:firstColumn="0" w:lastColumn="0" w:oddVBand="1" w:evenVBand="0" w:oddHBand="0" w:evenHBand="0" w:firstRowFirstColumn="0" w:firstRowLastColumn="0" w:lastRowFirstColumn="0" w:lastRowLastColumn="0"/>
            <w:tcW w:w="649" w:type="dxa"/>
          </w:tcPr>
          <w:p w14:paraId="377A154B" w14:textId="77777777" w:rsidR="00114806" w:rsidRPr="00BA49DC" w:rsidRDefault="00114806" w:rsidP="00BA49DC">
            <w:pPr>
              <w:ind w:left="426" w:hanging="426"/>
              <w:rPr>
                <w:rFonts w:ascii="Arial" w:hAnsi="Arial" w:cs="Arial"/>
              </w:rPr>
            </w:pPr>
            <w:r w:rsidRPr="00BA49DC">
              <w:rPr>
                <w:rFonts w:ascii="Arial" w:hAnsi="Arial" w:cs="Arial"/>
              </w:rPr>
              <w:t>0.72</w:t>
            </w:r>
          </w:p>
        </w:tc>
        <w:tc>
          <w:tcPr>
            <w:tcW w:w="931" w:type="dxa"/>
          </w:tcPr>
          <w:p w14:paraId="618FA74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083" w:type="dxa"/>
          </w:tcPr>
          <w:p w14:paraId="5F1212A2" w14:textId="77777777" w:rsidR="00114806" w:rsidRPr="00BA49DC" w:rsidRDefault="00114806" w:rsidP="00BA49DC">
            <w:pPr>
              <w:ind w:left="426" w:hanging="426"/>
              <w:rPr>
                <w:rFonts w:ascii="Arial" w:hAnsi="Arial" w:cs="Arial"/>
              </w:rPr>
            </w:pPr>
            <w:r w:rsidRPr="00BA49DC">
              <w:rPr>
                <w:rFonts w:ascii="Arial" w:hAnsi="Arial" w:cs="Arial"/>
              </w:rPr>
              <w:t>Mech seal (self flushing)</w:t>
            </w:r>
          </w:p>
        </w:tc>
        <w:tc>
          <w:tcPr>
            <w:tcW w:w="1243" w:type="dxa"/>
          </w:tcPr>
          <w:p w14:paraId="5361ACA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Ext Gear Pump</w:t>
            </w:r>
          </w:p>
        </w:tc>
        <w:tc>
          <w:tcPr>
            <w:cnfStyle w:val="000010000000" w:firstRow="0" w:lastRow="0" w:firstColumn="0" w:lastColumn="0" w:oddVBand="1" w:evenVBand="0" w:oddHBand="0" w:evenHBand="0" w:firstRowFirstColumn="0" w:firstRowLastColumn="0" w:lastRowFirstColumn="0" w:lastRowLastColumn="0"/>
            <w:tcW w:w="1301" w:type="dxa"/>
          </w:tcPr>
          <w:p w14:paraId="6528D69C" w14:textId="77777777" w:rsidR="00114806" w:rsidRPr="00BA49DC" w:rsidRDefault="00114806" w:rsidP="00BA49DC">
            <w:pPr>
              <w:ind w:left="426" w:hanging="426"/>
              <w:rPr>
                <w:rFonts w:ascii="Arial" w:hAnsi="Arial" w:cs="Arial"/>
              </w:rPr>
            </w:pPr>
            <w:r w:rsidRPr="00BA49DC">
              <w:rPr>
                <w:rFonts w:ascii="Arial" w:hAnsi="Arial" w:cs="Arial"/>
              </w:rPr>
              <w:t>Air Auto Engg Bombay.</w:t>
            </w:r>
          </w:p>
        </w:tc>
      </w:tr>
      <w:tr w:rsidR="00114806" w:rsidRPr="00114806" w14:paraId="098AC07D"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Pr>
          <w:p w14:paraId="1612FE55"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1080" w:type="dxa"/>
          </w:tcPr>
          <w:p w14:paraId="71B3BFC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P201</w:t>
            </w:r>
          </w:p>
        </w:tc>
        <w:tc>
          <w:tcPr>
            <w:cnfStyle w:val="000010000000" w:firstRow="0" w:lastRow="0" w:firstColumn="0" w:lastColumn="0" w:oddVBand="1" w:evenVBand="0" w:oddHBand="0" w:evenHBand="0" w:firstRowFirstColumn="0" w:firstRowLastColumn="0" w:lastRowFirstColumn="0" w:lastRowLastColumn="0"/>
            <w:tcW w:w="1350" w:type="dxa"/>
          </w:tcPr>
          <w:p w14:paraId="17D1C270" w14:textId="77777777" w:rsidR="00114806" w:rsidRPr="00BA49DC" w:rsidRDefault="00114806" w:rsidP="00BA49DC">
            <w:pPr>
              <w:ind w:left="426" w:hanging="426"/>
              <w:rPr>
                <w:rFonts w:ascii="Arial" w:hAnsi="Arial" w:cs="Arial"/>
              </w:rPr>
            </w:pPr>
            <w:r w:rsidRPr="00BA49DC">
              <w:rPr>
                <w:rFonts w:ascii="Arial" w:hAnsi="Arial" w:cs="Arial"/>
              </w:rPr>
              <w:t>Prepoly reactor circulation pump</w:t>
            </w:r>
          </w:p>
        </w:tc>
        <w:tc>
          <w:tcPr>
            <w:tcW w:w="990" w:type="dxa"/>
          </w:tcPr>
          <w:p w14:paraId="651D078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250</w:t>
            </w:r>
          </w:p>
        </w:tc>
        <w:tc>
          <w:tcPr>
            <w:cnfStyle w:val="000010000000" w:firstRow="0" w:lastRow="0" w:firstColumn="0" w:lastColumn="0" w:oddVBand="1" w:evenVBand="0" w:oddHBand="0" w:evenHBand="0" w:firstRowFirstColumn="0" w:firstRowLastColumn="0" w:lastRowFirstColumn="0" w:lastRowLastColumn="0"/>
            <w:tcW w:w="961" w:type="dxa"/>
          </w:tcPr>
          <w:p w14:paraId="25B75CEE" w14:textId="77777777" w:rsidR="00114806" w:rsidRPr="00BA49DC" w:rsidRDefault="00114806" w:rsidP="00BA49DC">
            <w:pPr>
              <w:ind w:left="426" w:hanging="426"/>
              <w:rPr>
                <w:rFonts w:ascii="Arial" w:hAnsi="Arial" w:cs="Arial"/>
              </w:rPr>
            </w:pPr>
            <w:r w:rsidRPr="00BA49DC">
              <w:rPr>
                <w:rFonts w:ascii="Arial" w:hAnsi="Arial" w:cs="Arial"/>
              </w:rPr>
              <w:t>36.0</w:t>
            </w:r>
          </w:p>
        </w:tc>
        <w:tc>
          <w:tcPr>
            <w:tcW w:w="831" w:type="dxa"/>
          </w:tcPr>
          <w:p w14:paraId="0674CC7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36.135</w:t>
            </w:r>
          </w:p>
        </w:tc>
        <w:tc>
          <w:tcPr>
            <w:cnfStyle w:val="000010000000" w:firstRow="0" w:lastRow="0" w:firstColumn="0" w:lastColumn="0" w:oddVBand="1" w:evenVBand="0" w:oddHBand="0" w:evenHBand="0" w:firstRowFirstColumn="0" w:firstRowLastColumn="0" w:lastRowFirstColumn="0" w:lastRowLastColumn="0"/>
            <w:tcW w:w="766" w:type="dxa"/>
          </w:tcPr>
          <w:p w14:paraId="49D58976" w14:textId="77777777" w:rsidR="00114806" w:rsidRPr="00BA49DC" w:rsidRDefault="00114806" w:rsidP="00BA49DC">
            <w:pPr>
              <w:ind w:left="426" w:hanging="426"/>
              <w:rPr>
                <w:rFonts w:ascii="Arial" w:hAnsi="Arial" w:cs="Arial"/>
              </w:rPr>
            </w:pPr>
            <w:r w:rsidRPr="00BA49DC">
              <w:rPr>
                <w:rFonts w:ascii="Arial" w:hAnsi="Arial" w:cs="Arial"/>
              </w:rPr>
              <w:t>0.135</w:t>
            </w:r>
          </w:p>
        </w:tc>
        <w:tc>
          <w:tcPr>
            <w:tcW w:w="690" w:type="dxa"/>
          </w:tcPr>
          <w:p w14:paraId="20075A9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11</w:t>
            </w:r>
          </w:p>
        </w:tc>
        <w:tc>
          <w:tcPr>
            <w:cnfStyle w:val="000010000000" w:firstRow="0" w:lastRow="0" w:firstColumn="0" w:lastColumn="0" w:oddVBand="1" w:evenVBand="0" w:oddHBand="0" w:evenHBand="0" w:firstRowFirstColumn="0" w:firstRowLastColumn="0" w:lastRowFirstColumn="0" w:lastRowLastColumn="0"/>
            <w:tcW w:w="835" w:type="dxa"/>
          </w:tcPr>
          <w:p w14:paraId="552B542E" w14:textId="77777777" w:rsidR="00114806" w:rsidRPr="00BA49DC" w:rsidRDefault="00114806" w:rsidP="00BA49DC">
            <w:pPr>
              <w:ind w:left="426" w:hanging="426"/>
              <w:rPr>
                <w:rFonts w:ascii="Arial" w:hAnsi="Arial" w:cs="Arial"/>
              </w:rPr>
            </w:pPr>
            <w:r w:rsidRPr="00BA49DC">
              <w:rPr>
                <w:rFonts w:ascii="Arial" w:hAnsi="Arial" w:cs="Arial"/>
              </w:rPr>
              <w:t>5.5m</w:t>
            </w:r>
          </w:p>
        </w:tc>
        <w:tc>
          <w:tcPr>
            <w:tcW w:w="690" w:type="dxa"/>
          </w:tcPr>
          <w:p w14:paraId="7A49562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22</w:t>
            </w:r>
          </w:p>
        </w:tc>
        <w:tc>
          <w:tcPr>
            <w:cnfStyle w:val="000010000000" w:firstRow="0" w:lastRow="0" w:firstColumn="0" w:lastColumn="0" w:oddVBand="1" w:evenVBand="0" w:oddHBand="0" w:evenHBand="0" w:firstRowFirstColumn="0" w:firstRowLastColumn="0" w:lastRowFirstColumn="0" w:lastRowLastColumn="0"/>
            <w:tcW w:w="649" w:type="dxa"/>
          </w:tcPr>
          <w:p w14:paraId="6A7C0B02" w14:textId="77777777" w:rsidR="00114806" w:rsidRPr="00BA49DC" w:rsidRDefault="00114806" w:rsidP="00BA49DC">
            <w:pPr>
              <w:ind w:left="426" w:hanging="426"/>
              <w:rPr>
                <w:rFonts w:ascii="Arial" w:hAnsi="Arial" w:cs="Arial"/>
              </w:rPr>
            </w:pPr>
            <w:r w:rsidRPr="00BA49DC">
              <w:rPr>
                <w:rFonts w:ascii="Arial" w:hAnsi="Arial" w:cs="Arial"/>
              </w:rPr>
              <w:t>-</w:t>
            </w:r>
          </w:p>
        </w:tc>
        <w:tc>
          <w:tcPr>
            <w:tcW w:w="931" w:type="dxa"/>
          </w:tcPr>
          <w:p w14:paraId="33BF45F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083" w:type="dxa"/>
          </w:tcPr>
          <w:p w14:paraId="4BEAC57A" w14:textId="77777777" w:rsidR="00114806" w:rsidRPr="00BA49DC" w:rsidRDefault="00114806" w:rsidP="00BA49DC">
            <w:pPr>
              <w:ind w:left="426" w:hanging="426"/>
              <w:rPr>
                <w:rFonts w:ascii="Arial" w:hAnsi="Arial" w:cs="Arial"/>
              </w:rPr>
            </w:pPr>
            <w:r w:rsidRPr="00BA49DC">
              <w:rPr>
                <w:rFonts w:ascii="Arial" w:hAnsi="Arial" w:cs="Arial"/>
              </w:rPr>
              <w:t xml:space="preserve">Double mech seal (back to back </w:t>
            </w:r>
            <w:r w:rsidRPr="00BA49DC">
              <w:rPr>
                <w:rFonts w:ascii="Arial" w:hAnsi="Arial" w:cs="Arial"/>
              </w:rPr>
              <w:lastRenderedPageBreak/>
              <w:t>type)</w:t>
            </w:r>
          </w:p>
        </w:tc>
        <w:tc>
          <w:tcPr>
            <w:tcW w:w="1243" w:type="dxa"/>
          </w:tcPr>
          <w:p w14:paraId="08A6C97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lastRenderedPageBreak/>
              <w:t>Axial propeller</w:t>
            </w:r>
          </w:p>
        </w:tc>
        <w:tc>
          <w:tcPr>
            <w:cnfStyle w:val="000010000000" w:firstRow="0" w:lastRow="0" w:firstColumn="0" w:lastColumn="0" w:oddVBand="1" w:evenVBand="0" w:oddHBand="0" w:evenHBand="0" w:firstRowFirstColumn="0" w:firstRowLastColumn="0" w:lastRowFirstColumn="0" w:lastRowLastColumn="0"/>
            <w:tcW w:w="1301" w:type="dxa"/>
          </w:tcPr>
          <w:p w14:paraId="018C9708" w14:textId="77777777" w:rsidR="00114806" w:rsidRPr="00BA49DC" w:rsidRDefault="00114806" w:rsidP="00BA49DC">
            <w:pPr>
              <w:ind w:left="426" w:hanging="426"/>
              <w:rPr>
                <w:rFonts w:ascii="Arial" w:hAnsi="Arial" w:cs="Arial"/>
              </w:rPr>
            </w:pPr>
            <w:r w:rsidRPr="00BA49DC">
              <w:rPr>
                <w:rFonts w:ascii="Arial" w:hAnsi="Arial" w:cs="Arial"/>
              </w:rPr>
              <w:t>Pompe Gabbionetta, Italy</w:t>
            </w:r>
          </w:p>
        </w:tc>
      </w:tr>
    </w:tbl>
    <w:p w14:paraId="2B071FD4" w14:textId="77777777" w:rsidR="00114806" w:rsidRPr="00114806" w:rsidRDefault="00114806" w:rsidP="00BA49DC">
      <w:pPr>
        <w:ind w:left="426" w:hanging="426"/>
        <w:rPr>
          <w:rFonts w:ascii="Arial" w:hAnsi="Arial" w:cs="Arial"/>
        </w:rPr>
      </w:pPr>
    </w:p>
    <w:p w14:paraId="4B5CD1A2" w14:textId="77777777" w:rsidR="00114806" w:rsidRPr="00114806" w:rsidRDefault="00114806" w:rsidP="00BA49DC">
      <w:pPr>
        <w:ind w:left="426" w:hanging="426"/>
        <w:rPr>
          <w:rFonts w:ascii="Arial" w:hAnsi="Arial" w:cs="Arial"/>
        </w:rPr>
      </w:pPr>
    </w:p>
    <w:p w14:paraId="42E30C3B" w14:textId="77777777" w:rsidR="00114806" w:rsidRPr="00114806" w:rsidRDefault="00114806" w:rsidP="00BA49DC">
      <w:pPr>
        <w:ind w:left="426" w:hanging="426"/>
        <w:rPr>
          <w:rFonts w:ascii="Arial" w:hAnsi="Arial" w:cs="Arial"/>
        </w:rPr>
      </w:pPr>
    </w:p>
    <w:tbl>
      <w:tblPr>
        <w:tblW w:w="14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038"/>
        <w:gridCol w:w="1250"/>
        <w:gridCol w:w="11"/>
        <w:gridCol w:w="709"/>
        <w:gridCol w:w="11"/>
        <w:gridCol w:w="889"/>
        <w:gridCol w:w="11"/>
        <w:gridCol w:w="1001"/>
        <w:gridCol w:w="10"/>
        <w:gridCol w:w="861"/>
        <w:gridCol w:w="80"/>
        <w:gridCol w:w="730"/>
        <w:gridCol w:w="81"/>
        <w:gridCol w:w="748"/>
        <w:gridCol w:w="26"/>
        <w:gridCol w:w="828"/>
        <w:gridCol w:w="27"/>
        <w:gridCol w:w="592"/>
        <w:gridCol w:w="38"/>
        <w:gridCol w:w="1101"/>
        <w:gridCol w:w="1197"/>
        <w:gridCol w:w="901"/>
        <w:gridCol w:w="367"/>
        <w:gridCol w:w="643"/>
        <w:gridCol w:w="797"/>
      </w:tblGrid>
      <w:tr w:rsidR="00114806" w:rsidRPr="00114806" w14:paraId="6D7D7171" w14:textId="77777777" w:rsidTr="00114806">
        <w:trPr>
          <w:trHeight w:val="1070"/>
          <w:jc w:val="center"/>
        </w:trPr>
        <w:tc>
          <w:tcPr>
            <w:tcW w:w="738" w:type="dxa"/>
            <w:vAlign w:val="center"/>
          </w:tcPr>
          <w:p w14:paraId="1B590376" w14:textId="77777777" w:rsidR="00114806" w:rsidRPr="00BA49DC" w:rsidRDefault="00114806" w:rsidP="00BA49DC">
            <w:pPr>
              <w:ind w:left="426" w:hanging="426"/>
              <w:rPr>
                <w:rFonts w:ascii="Arial" w:hAnsi="Arial" w:cs="Arial"/>
              </w:rPr>
            </w:pPr>
            <w:r w:rsidRPr="00BA49DC">
              <w:rPr>
                <w:rFonts w:ascii="Arial" w:hAnsi="Arial" w:cs="Arial"/>
              </w:rPr>
              <w:t>Sr</w:t>
            </w:r>
          </w:p>
          <w:p w14:paraId="40E6790B"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038" w:type="dxa"/>
            <w:vAlign w:val="center"/>
          </w:tcPr>
          <w:p w14:paraId="64BE7728" w14:textId="77777777" w:rsidR="00114806" w:rsidRPr="00BA49DC" w:rsidRDefault="00114806" w:rsidP="00BA49DC">
            <w:pPr>
              <w:ind w:left="426" w:hanging="426"/>
              <w:rPr>
                <w:rFonts w:ascii="Arial" w:hAnsi="Arial" w:cs="Arial"/>
              </w:rPr>
            </w:pPr>
            <w:r w:rsidRPr="00BA49DC">
              <w:rPr>
                <w:rFonts w:ascii="Arial" w:hAnsi="Arial" w:cs="Arial"/>
              </w:rPr>
              <w:t>Pump</w:t>
            </w:r>
          </w:p>
          <w:p w14:paraId="79EE2367"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250" w:type="dxa"/>
            <w:vAlign w:val="center"/>
          </w:tcPr>
          <w:p w14:paraId="3FD11982" w14:textId="77777777" w:rsidR="00114806" w:rsidRPr="00BA49DC" w:rsidRDefault="00114806" w:rsidP="00BA49DC">
            <w:pPr>
              <w:ind w:left="426" w:hanging="426"/>
              <w:rPr>
                <w:rFonts w:ascii="Arial" w:hAnsi="Arial" w:cs="Arial"/>
              </w:rPr>
            </w:pPr>
            <w:r w:rsidRPr="00BA49DC">
              <w:rPr>
                <w:rFonts w:ascii="Arial" w:hAnsi="Arial" w:cs="Arial"/>
              </w:rPr>
              <w:t>Description</w:t>
            </w:r>
          </w:p>
          <w:p w14:paraId="53CC6A11" w14:textId="77777777" w:rsidR="00114806" w:rsidRPr="00BA49DC" w:rsidRDefault="00114806" w:rsidP="00BA49DC">
            <w:pPr>
              <w:ind w:left="426" w:hanging="426"/>
              <w:rPr>
                <w:rFonts w:ascii="Arial" w:hAnsi="Arial" w:cs="Arial"/>
              </w:rPr>
            </w:pPr>
            <w:r w:rsidRPr="00BA49DC">
              <w:rPr>
                <w:rFonts w:ascii="Arial" w:hAnsi="Arial" w:cs="Arial"/>
              </w:rPr>
              <w:t>Of pump</w:t>
            </w:r>
          </w:p>
        </w:tc>
        <w:tc>
          <w:tcPr>
            <w:tcW w:w="720" w:type="dxa"/>
            <w:gridSpan w:val="2"/>
            <w:vAlign w:val="center"/>
          </w:tcPr>
          <w:p w14:paraId="640DDFD9" w14:textId="77777777" w:rsidR="00114806" w:rsidRPr="00BA49DC" w:rsidRDefault="00114806" w:rsidP="00BA49DC">
            <w:pPr>
              <w:ind w:left="426" w:hanging="426"/>
              <w:rPr>
                <w:rFonts w:ascii="Arial" w:hAnsi="Arial" w:cs="Arial"/>
              </w:rPr>
            </w:pPr>
            <w:r w:rsidRPr="00BA49DC">
              <w:rPr>
                <w:rFonts w:ascii="Arial" w:hAnsi="Arial" w:cs="Arial"/>
              </w:rPr>
              <w:t>Flow in m3/h</w:t>
            </w:r>
          </w:p>
        </w:tc>
        <w:tc>
          <w:tcPr>
            <w:tcW w:w="900" w:type="dxa"/>
            <w:gridSpan w:val="2"/>
            <w:vAlign w:val="center"/>
          </w:tcPr>
          <w:p w14:paraId="0351613A" w14:textId="77777777" w:rsidR="00114806" w:rsidRPr="00BA49DC" w:rsidRDefault="00114806" w:rsidP="00BA49DC">
            <w:pPr>
              <w:ind w:left="426" w:hanging="426"/>
              <w:rPr>
                <w:rFonts w:ascii="Arial" w:hAnsi="Arial" w:cs="Arial"/>
              </w:rPr>
            </w:pPr>
            <w:r w:rsidRPr="00BA49DC">
              <w:rPr>
                <w:rFonts w:ascii="Arial" w:hAnsi="Arial" w:cs="Arial"/>
              </w:rPr>
              <w:t>Suction press in kg/cm2a</w:t>
            </w:r>
          </w:p>
        </w:tc>
        <w:tc>
          <w:tcPr>
            <w:tcW w:w="1022" w:type="dxa"/>
            <w:gridSpan w:val="3"/>
            <w:vAlign w:val="center"/>
          </w:tcPr>
          <w:p w14:paraId="640B95EE" w14:textId="77777777" w:rsidR="00114806" w:rsidRPr="00BA49DC" w:rsidRDefault="00114806" w:rsidP="00BA49DC">
            <w:pPr>
              <w:ind w:left="426" w:hanging="426"/>
              <w:rPr>
                <w:rFonts w:ascii="Arial" w:hAnsi="Arial" w:cs="Arial"/>
              </w:rPr>
            </w:pPr>
            <w:r w:rsidRPr="00BA49DC">
              <w:rPr>
                <w:rFonts w:ascii="Arial" w:hAnsi="Arial" w:cs="Arial"/>
              </w:rPr>
              <w:t>Discharge press in kg/cm2a</w:t>
            </w:r>
          </w:p>
        </w:tc>
        <w:tc>
          <w:tcPr>
            <w:tcW w:w="941" w:type="dxa"/>
            <w:gridSpan w:val="2"/>
            <w:vAlign w:val="center"/>
          </w:tcPr>
          <w:p w14:paraId="2B83BD95" w14:textId="77777777" w:rsidR="00114806" w:rsidRPr="00BA49DC" w:rsidRDefault="00114806" w:rsidP="00BA49DC">
            <w:pPr>
              <w:ind w:left="426" w:hanging="426"/>
              <w:rPr>
                <w:rFonts w:ascii="Arial" w:hAnsi="Arial" w:cs="Arial"/>
              </w:rPr>
            </w:pPr>
            <w:r w:rsidRPr="00BA49DC">
              <w:rPr>
                <w:rFonts w:ascii="Arial" w:hAnsi="Arial" w:cs="Arial"/>
              </w:rPr>
              <w:t>Diff press in kg/cm2g.</w:t>
            </w:r>
          </w:p>
        </w:tc>
        <w:tc>
          <w:tcPr>
            <w:tcW w:w="811" w:type="dxa"/>
            <w:gridSpan w:val="2"/>
            <w:vAlign w:val="center"/>
          </w:tcPr>
          <w:p w14:paraId="780CB9BE" w14:textId="77777777" w:rsidR="00114806" w:rsidRPr="00BA49DC" w:rsidRDefault="00114806" w:rsidP="00BA49DC">
            <w:pPr>
              <w:ind w:left="426" w:hanging="426"/>
              <w:rPr>
                <w:rFonts w:ascii="Arial" w:hAnsi="Arial" w:cs="Arial"/>
              </w:rPr>
            </w:pPr>
            <w:r w:rsidRPr="00BA49DC">
              <w:rPr>
                <w:rFonts w:ascii="Arial" w:hAnsi="Arial" w:cs="Arial"/>
              </w:rPr>
              <w:t>Normal rating in KW</w:t>
            </w:r>
          </w:p>
        </w:tc>
        <w:tc>
          <w:tcPr>
            <w:tcW w:w="774" w:type="dxa"/>
            <w:gridSpan w:val="2"/>
            <w:vAlign w:val="center"/>
          </w:tcPr>
          <w:p w14:paraId="1B3EAC35" w14:textId="77777777" w:rsidR="00114806" w:rsidRPr="00BA49DC" w:rsidRDefault="00114806" w:rsidP="00BA49DC">
            <w:pPr>
              <w:ind w:left="426" w:hanging="426"/>
              <w:rPr>
                <w:rFonts w:ascii="Arial" w:hAnsi="Arial" w:cs="Arial"/>
              </w:rPr>
            </w:pPr>
            <w:r w:rsidRPr="00BA49DC">
              <w:rPr>
                <w:rFonts w:ascii="Arial" w:hAnsi="Arial" w:cs="Arial"/>
              </w:rPr>
              <w:t>NPSH reqd</w:t>
            </w:r>
          </w:p>
        </w:tc>
        <w:tc>
          <w:tcPr>
            <w:tcW w:w="828" w:type="dxa"/>
            <w:vAlign w:val="center"/>
          </w:tcPr>
          <w:p w14:paraId="4E611C3C" w14:textId="77777777" w:rsidR="00114806" w:rsidRPr="00BA49DC" w:rsidRDefault="00114806" w:rsidP="00BA49DC">
            <w:pPr>
              <w:ind w:left="426" w:hanging="426"/>
              <w:rPr>
                <w:rFonts w:ascii="Arial" w:hAnsi="Arial" w:cs="Arial"/>
              </w:rPr>
            </w:pPr>
            <w:r w:rsidRPr="00BA49DC">
              <w:rPr>
                <w:rFonts w:ascii="Arial" w:hAnsi="Arial" w:cs="Arial"/>
              </w:rPr>
              <w:t>Normal amp drawn</w:t>
            </w:r>
          </w:p>
        </w:tc>
        <w:tc>
          <w:tcPr>
            <w:tcW w:w="619" w:type="dxa"/>
            <w:gridSpan w:val="2"/>
            <w:vAlign w:val="center"/>
          </w:tcPr>
          <w:p w14:paraId="7E84FF5D" w14:textId="77777777" w:rsidR="00114806" w:rsidRPr="00BA49DC" w:rsidRDefault="00114806" w:rsidP="00BA49DC">
            <w:pPr>
              <w:ind w:left="426" w:hanging="426"/>
              <w:rPr>
                <w:rFonts w:ascii="Arial" w:hAnsi="Arial" w:cs="Arial"/>
              </w:rPr>
            </w:pPr>
            <w:r w:rsidRPr="00BA49DC">
              <w:rPr>
                <w:rFonts w:ascii="Arial" w:hAnsi="Arial" w:cs="Arial"/>
              </w:rPr>
              <w:t>No load amp</w:t>
            </w:r>
          </w:p>
        </w:tc>
        <w:tc>
          <w:tcPr>
            <w:tcW w:w="1139" w:type="dxa"/>
            <w:gridSpan w:val="2"/>
            <w:vAlign w:val="center"/>
          </w:tcPr>
          <w:p w14:paraId="4F457D42" w14:textId="77777777" w:rsidR="00114806" w:rsidRPr="00BA49DC" w:rsidRDefault="00114806" w:rsidP="00BA49DC">
            <w:pPr>
              <w:ind w:left="426" w:hanging="426"/>
              <w:rPr>
                <w:rFonts w:ascii="Arial" w:hAnsi="Arial" w:cs="Arial"/>
              </w:rPr>
            </w:pPr>
            <w:r w:rsidRPr="00BA49DC">
              <w:rPr>
                <w:rFonts w:ascii="Arial" w:hAnsi="Arial" w:cs="Arial"/>
              </w:rPr>
              <w:t>Mate of cons</w:t>
            </w:r>
          </w:p>
        </w:tc>
        <w:tc>
          <w:tcPr>
            <w:tcW w:w="1197" w:type="dxa"/>
            <w:vAlign w:val="center"/>
          </w:tcPr>
          <w:p w14:paraId="37E32B2A" w14:textId="77777777" w:rsidR="00114806" w:rsidRPr="00BA49DC" w:rsidRDefault="00114806" w:rsidP="00BA49DC">
            <w:pPr>
              <w:ind w:left="426" w:hanging="426"/>
              <w:rPr>
                <w:rFonts w:ascii="Arial" w:hAnsi="Arial" w:cs="Arial"/>
              </w:rPr>
            </w:pPr>
            <w:r w:rsidRPr="00BA49DC">
              <w:rPr>
                <w:rFonts w:ascii="Arial" w:hAnsi="Arial" w:cs="Arial"/>
              </w:rPr>
              <w:t>Type of seal</w:t>
            </w:r>
          </w:p>
        </w:tc>
        <w:tc>
          <w:tcPr>
            <w:tcW w:w="1268" w:type="dxa"/>
            <w:gridSpan w:val="2"/>
            <w:vAlign w:val="center"/>
          </w:tcPr>
          <w:p w14:paraId="20FBAA19" w14:textId="77777777" w:rsidR="00114806" w:rsidRPr="00BA49DC" w:rsidRDefault="00114806" w:rsidP="00BA49DC">
            <w:pPr>
              <w:ind w:left="426" w:hanging="426"/>
              <w:rPr>
                <w:rFonts w:ascii="Arial" w:hAnsi="Arial" w:cs="Arial"/>
              </w:rPr>
            </w:pPr>
            <w:r w:rsidRPr="00BA49DC">
              <w:rPr>
                <w:rFonts w:ascii="Arial" w:hAnsi="Arial" w:cs="Arial"/>
              </w:rPr>
              <w:t>Type of pump</w:t>
            </w:r>
          </w:p>
        </w:tc>
        <w:tc>
          <w:tcPr>
            <w:tcW w:w="1440" w:type="dxa"/>
            <w:gridSpan w:val="2"/>
            <w:vAlign w:val="center"/>
          </w:tcPr>
          <w:p w14:paraId="71B951A1"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2FEDF541" w14:textId="77777777" w:rsidTr="00114806">
        <w:trPr>
          <w:trHeight w:val="1610"/>
          <w:jc w:val="center"/>
        </w:trPr>
        <w:tc>
          <w:tcPr>
            <w:tcW w:w="738" w:type="dxa"/>
            <w:vAlign w:val="center"/>
          </w:tcPr>
          <w:p w14:paraId="0075E1E2"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1038" w:type="dxa"/>
            <w:vAlign w:val="center"/>
          </w:tcPr>
          <w:p w14:paraId="456748E2" w14:textId="77777777" w:rsidR="00114806" w:rsidRPr="00BA49DC" w:rsidRDefault="00114806" w:rsidP="00BA49DC">
            <w:pPr>
              <w:ind w:left="426" w:hanging="426"/>
              <w:rPr>
                <w:rFonts w:ascii="Arial" w:hAnsi="Arial" w:cs="Arial"/>
              </w:rPr>
            </w:pPr>
            <w:r w:rsidRPr="00BA49DC">
              <w:rPr>
                <w:rFonts w:ascii="Arial" w:hAnsi="Arial" w:cs="Arial"/>
              </w:rPr>
              <w:t>P202</w:t>
            </w:r>
          </w:p>
        </w:tc>
        <w:tc>
          <w:tcPr>
            <w:tcW w:w="1250" w:type="dxa"/>
            <w:vAlign w:val="center"/>
          </w:tcPr>
          <w:p w14:paraId="2663DF45" w14:textId="77777777" w:rsidR="00114806" w:rsidRPr="00BA49DC" w:rsidRDefault="00114806" w:rsidP="00BA49DC">
            <w:pPr>
              <w:ind w:left="426" w:hanging="426"/>
              <w:rPr>
                <w:rFonts w:ascii="Arial" w:hAnsi="Arial" w:cs="Arial"/>
              </w:rPr>
            </w:pPr>
            <w:r w:rsidRPr="00BA49DC">
              <w:rPr>
                <w:rFonts w:ascii="Arial" w:hAnsi="Arial" w:cs="Arial"/>
              </w:rPr>
              <w:t>Poly reactor circulation pump</w:t>
            </w:r>
          </w:p>
        </w:tc>
        <w:tc>
          <w:tcPr>
            <w:tcW w:w="720" w:type="dxa"/>
            <w:gridSpan w:val="2"/>
            <w:vAlign w:val="center"/>
          </w:tcPr>
          <w:p w14:paraId="60791ED9" w14:textId="77777777" w:rsidR="00114806" w:rsidRPr="00BA49DC" w:rsidRDefault="00114806" w:rsidP="00BA49DC">
            <w:pPr>
              <w:ind w:left="426" w:hanging="426"/>
              <w:rPr>
                <w:rFonts w:ascii="Arial" w:hAnsi="Arial" w:cs="Arial"/>
              </w:rPr>
            </w:pPr>
            <w:r w:rsidRPr="00BA49DC">
              <w:rPr>
                <w:rFonts w:ascii="Arial" w:hAnsi="Arial" w:cs="Arial"/>
              </w:rPr>
              <w:t>7000</w:t>
            </w:r>
          </w:p>
        </w:tc>
        <w:tc>
          <w:tcPr>
            <w:tcW w:w="900" w:type="dxa"/>
            <w:gridSpan w:val="2"/>
            <w:vAlign w:val="center"/>
          </w:tcPr>
          <w:p w14:paraId="21A1614C" w14:textId="77777777" w:rsidR="00114806" w:rsidRPr="00BA49DC" w:rsidRDefault="00114806" w:rsidP="00BA49DC">
            <w:pPr>
              <w:ind w:left="426" w:hanging="426"/>
              <w:rPr>
                <w:rFonts w:ascii="Arial" w:hAnsi="Arial" w:cs="Arial"/>
              </w:rPr>
            </w:pPr>
            <w:r w:rsidRPr="00BA49DC">
              <w:rPr>
                <w:rFonts w:ascii="Arial" w:hAnsi="Arial" w:cs="Arial"/>
              </w:rPr>
              <w:t>36.0</w:t>
            </w:r>
          </w:p>
        </w:tc>
        <w:tc>
          <w:tcPr>
            <w:tcW w:w="1022" w:type="dxa"/>
            <w:gridSpan w:val="3"/>
            <w:vAlign w:val="center"/>
          </w:tcPr>
          <w:p w14:paraId="471E5AC1" w14:textId="77777777" w:rsidR="00114806" w:rsidRPr="00BA49DC" w:rsidRDefault="00114806" w:rsidP="00BA49DC">
            <w:pPr>
              <w:ind w:left="426" w:hanging="426"/>
              <w:rPr>
                <w:rFonts w:ascii="Arial" w:hAnsi="Arial" w:cs="Arial"/>
              </w:rPr>
            </w:pPr>
            <w:r w:rsidRPr="00BA49DC">
              <w:rPr>
                <w:rFonts w:ascii="Arial" w:hAnsi="Arial" w:cs="Arial"/>
              </w:rPr>
              <w:t>37.14</w:t>
            </w:r>
          </w:p>
        </w:tc>
        <w:tc>
          <w:tcPr>
            <w:tcW w:w="941" w:type="dxa"/>
            <w:gridSpan w:val="2"/>
            <w:vAlign w:val="center"/>
          </w:tcPr>
          <w:p w14:paraId="728C7627" w14:textId="77777777" w:rsidR="00114806" w:rsidRPr="00BA49DC" w:rsidRDefault="00114806" w:rsidP="00BA49DC">
            <w:pPr>
              <w:ind w:left="426" w:hanging="426"/>
              <w:rPr>
                <w:rFonts w:ascii="Arial" w:hAnsi="Arial" w:cs="Arial"/>
              </w:rPr>
            </w:pPr>
            <w:r w:rsidRPr="00BA49DC">
              <w:rPr>
                <w:rFonts w:ascii="Arial" w:hAnsi="Arial" w:cs="Arial"/>
              </w:rPr>
              <w:t>1.14</w:t>
            </w:r>
          </w:p>
        </w:tc>
        <w:tc>
          <w:tcPr>
            <w:tcW w:w="811" w:type="dxa"/>
            <w:gridSpan w:val="2"/>
            <w:vAlign w:val="center"/>
          </w:tcPr>
          <w:p w14:paraId="119DA06B" w14:textId="77777777" w:rsidR="00114806" w:rsidRPr="00BA49DC" w:rsidRDefault="00114806" w:rsidP="00BA49DC">
            <w:pPr>
              <w:ind w:left="426" w:hanging="426"/>
              <w:rPr>
                <w:rFonts w:ascii="Arial" w:hAnsi="Arial" w:cs="Arial"/>
              </w:rPr>
            </w:pPr>
            <w:r w:rsidRPr="00BA49DC">
              <w:rPr>
                <w:rFonts w:ascii="Arial" w:hAnsi="Arial" w:cs="Arial"/>
              </w:rPr>
              <w:t>410</w:t>
            </w:r>
          </w:p>
        </w:tc>
        <w:tc>
          <w:tcPr>
            <w:tcW w:w="774" w:type="dxa"/>
            <w:gridSpan w:val="2"/>
            <w:vAlign w:val="center"/>
          </w:tcPr>
          <w:p w14:paraId="671FF239" w14:textId="77777777" w:rsidR="00114806" w:rsidRPr="00BA49DC" w:rsidRDefault="00114806" w:rsidP="00BA49DC">
            <w:pPr>
              <w:ind w:left="426" w:hanging="426"/>
              <w:rPr>
                <w:rFonts w:ascii="Arial" w:hAnsi="Arial" w:cs="Arial"/>
              </w:rPr>
            </w:pPr>
            <w:r w:rsidRPr="00BA49DC">
              <w:rPr>
                <w:rFonts w:ascii="Arial" w:hAnsi="Arial" w:cs="Arial"/>
              </w:rPr>
              <w:t>32m</w:t>
            </w:r>
          </w:p>
        </w:tc>
        <w:tc>
          <w:tcPr>
            <w:tcW w:w="828" w:type="dxa"/>
            <w:vAlign w:val="center"/>
          </w:tcPr>
          <w:p w14:paraId="4F9C6E3D" w14:textId="77777777" w:rsidR="00114806" w:rsidRPr="00BA49DC" w:rsidRDefault="00114806" w:rsidP="00BA49DC">
            <w:pPr>
              <w:ind w:left="426" w:hanging="426"/>
              <w:rPr>
                <w:rFonts w:ascii="Arial" w:hAnsi="Arial" w:cs="Arial"/>
              </w:rPr>
            </w:pPr>
            <w:r w:rsidRPr="00BA49DC">
              <w:rPr>
                <w:rFonts w:ascii="Arial" w:hAnsi="Arial" w:cs="Arial"/>
              </w:rPr>
              <w:t>32</w:t>
            </w:r>
          </w:p>
        </w:tc>
        <w:tc>
          <w:tcPr>
            <w:tcW w:w="619" w:type="dxa"/>
            <w:gridSpan w:val="2"/>
            <w:vAlign w:val="center"/>
          </w:tcPr>
          <w:p w14:paraId="3F3E0BD4"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39" w:type="dxa"/>
            <w:gridSpan w:val="2"/>
            <w:vAlign w:val="center"/>
          </w:tcPr>
          <w:p w14:paraId="4A588C8C" w14:textId="77777777" w:rsidR="00114806" w:rsidRPr="00BA49DC" w:rsidRDefault="00114806" w:rsidP="00BA49DC">
            <w:pPr>
              <w:ind w:left="426" w:hanging="426"/>
              <w:rPr>
                <w:rFonts w:ascii="Arial" w:hAnsi="Arial" w:cs="Arial"/>
              </w:rPr>
            </w:pPr>
            <w:r w:rsidRPr="00BA49DC">
              <w:rPr>
                <w:rFonts w:ascii="Arial" w:hAnsi="Arial" w:cs="Arial"/>
              </w:rPr>
              <w:t>Inner C.S propeller Aluminium alloy</w:t>
            </w:r>
          </w:p>
        </w:tc>
        <w:tc>
          <w:tcPr>
            <w:tcW w:w="1197" w:type="dxa"/>
            <w:vAlign w:val="center"/>
          </w:tcPr>
          <w:p w14:paraId="4214AA1B" w14:textId="77777777" w:rsidR="00114806" w:rsidRPr="00BA49DC" w:rsidRDefault="00114806" w:rsidP="00BA49DC">
            <w:pPr>
              <w:ind w:left="426" w:hanging="426"/>
              <w:rPr>
                <w:rFonts w:ascii="Arial" w:hAnsi="Arial" w:cs="Arial"/>
              </w:rPr>
            </w:pPr>
            <w:r w:rsidRPr="00BA49DC">
              <w:rPr>
                <w:rFonts w:ascii="Arial" w:hAnsi="Arial" w:cs="Arial"/>
              </w:rPr>
              <w:t xml:space="preserve">Triple Mech seal (back to back internal and </w:t>
            </w:r>
            <w:r w:rsidRPr="00BA49DC">
              <w:rPr>
                <w:rFonts w:ascii="Arial" w:hAnsi="Arial" w:cs="Arial"/>
              </w:rPr>
              <w:lastRenderedPageBreak/>
              <w:t xml:space="preserve">tandem external </w:t>
            </w:r>
          </w:p>
        </w:tc>
        <w:tc>
          <w:tcPr>
            <w:tcW w:w="1268" w:type="dxa"/>
            <w:gridSpan w:val="2"/>
            <w:vAlign w:val="center"/>
          </w:tcPr>
          <w:p w14:paraId="2DCEA015" w14:textId="77777777" w:rsidR="00114806" w:rsidRPr="00BA49DC" w:rsidRDefault="00114806" w:rsidP="00BA49DC">
            <w:pPr>
              <w:ind w:left="426" w:hanging="426"/>
              <w:rPr>
                <w:rFonts w:ascii="Arial" w:hAnsi="Arial" w:cs="Arial"/>
              </w:rPr>
            </w:pPr>
            <w:r w:rsidRPr="00BA49DC">
              <w:rPr>
                <w:rFonts w:ascii="Arial" w:hAnsi="Arial" w:cs="Arial"/>
              </w:rPr>
              <w:lastRenderedPageBreak/>
              <w:t>Open axial propeller pump</w:t>
            </w:r>
          </w:p>
        </w:tc>
        <w:tc>
          <w:tcPr>
            <w:tcW w:w="1440" w:type="dxa"/>
            <w:gridSpan w:val="2"/>
            <w:vAlign w:val="center"/>
          </w:tcPr>
          <w:p w14:paraId="6AE00A09" w14:textId="77777777" w:rsidR="00114806" w:rsidRPr="00BA49DC" w:rsidRDefault="00114806" w:rsidP="00BA49DC">
            <w:pPr>
              <w:ind w:left="426" w:hanging="426"/>
              <w:rPr>
                <w:rFonts w:ascii="Arial" w:hAnsi="Arial" w:cs="Arial"/>
              </w:rPr>
            </w:pPr>
            <w:r w:rsidRPr="00BA49DC">
              <w:rPr>
                <w:rFonts w:ascii="Arial" w:hAnsi="Arial" w:cs="Arial"/>
              </w:rPr>
              <w:t>David Brown UK</w:t>
            </w:r>
          </w:p>
        </w:tc>
      </w:tr>
      <w:tr w:rsidR="00114806" w:rsidRPr="00114806" w14:paraId="5F6F525B" w14:textId="77777777" w:rsidTr="00114806">
        <w:trPr>
          <w:jc w:val="center"/>
        </w:trPr>
        <w:tc>
          <w:tcPr>
            <w:tcW w:w="738" w:type="dxa"/>
            <w:vAlign w:val="center"/>
          </w:tcPr>
          <w:p w14:paraId="56E68D5D"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1038" w:type="dxa"/>
            <w:vAlign w:val="center"/>
          </w:tcPr>
          <w:p w14:paraId="65C9FEF3" w14:textId="77777777" w:rsidR="00114806" w:rsidRPr="00BA49DC" w:rsidRDefault="00114806" w:rsidP="00BA49DC">
            <w:pPr>
              <w:ind w:left="426" w:hanging="426"/>
              <w:rPr>
                <w:rFonts w:ascii="Arial" w:hAnsi="Arial" w:cs="Arial"/>
              </w:rPr>
            </w:pPr>
            <w:r w:rsidRPr="00BA49DC">
              <w:rPr>
                <w:rFonts w:ascii="Arial" w:hAnsi="Arial" w:cs="Arial"/>
              </w:rPr>
              <w:t>P203A/S</w:t>
            </w:r>
          </w:p>
        </w:tc>
        <w:tc>
          <w:tcPr>
            <w:tcW w:w="1250" w:type="dxa"/>
            <w:vAlign w:val="center"/>
          </w:tcPr>
          <w:p w14:paraId="1146AC23" w14:textId="77777777" w:rsidR="00114806" w:rsidRPr="00BA49DC" w:rsidRDefault="00114806" w:rsidP="00BA49DC">
            <w:pPr>
              <w:ind w:left="426" w:hanging="426"/>
              <w:rPr>
                <w:rFonts w:ascii="Arial" w:hAnsi="Arial" w:cs="Arial"/>
              </w:rPr>
            </w:pPr>
            <w:r w:rsidRPr="00BA49DC">
              <w:rPr>
                <w:rFonts w:ascii="Arial" w:hAnsi="Arial" w:cs="Arial"/>
              </w:rPr>
              <w:t>Prepoly jacket water circulation pump</w:t>
            </w:r>
          </w:p>
        </w:tc>
        <w:tc>
          <w:tcPr>
            <w:tcW w:w="720" w:type="dxa"/>
            <w:gridSpan w:val="2"/>
            <w:vAlign w:val="center"/>
          </w:tcPr>
          <w:p w14:paraId="5F4677DB"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900" w:type="dxa"/>
            <w:gridSpan w:val="2"/>
            <w:vAlign w:val="center"/>
          </w:tcPr>
          <w:p w14:paraId="2D70EECB"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1022" w:type="dxa"/>
            <w:gridSpan w:val="3"/>
            <w:vAlign w:val="center"/>
          </w:tcPr>
          <w:p w14:paraId="60859A3E" w14:textId="77777777" w:rsidR="00114806" w:rsidRPr="00BA49DC" w:rsidRDefault="00114806" w:rsidP="00BA49DC">
            <w:pPr>
              <w:ind w:left="426" w:hanging="426"/>
              <w:rPr>
                <w:rFonts w:ascii="Arial" w:hAnsi="Arial" w:cs="Arial"/>
              </w:rPr>
            </w:pPr>
            <w:r w:rsidRPr="00BA49DC">
              <w:rPr>
                <w:rFonts w:ascii="Arial" w:hAnsi="Arial" w:cs="Arial"/>
              </w:rPr>
              <w:t>5.3</w:t>
            </w:r>
          </w:p>
        </w:tc>
        <w:tc>
          <w:tcPr>
            <w:tcW w:w="941" w:type="dxa"/>
            <w:gridSpan w:val="2"/>
            <w:vAlign w:val="center"/>
          </w:tcPr>
          <w:p w14:paraId="007B14B8"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811" w:type="dxa"/>
            <w:gridSpan w:val="2"/>
            <w:vAlign w:val="center"/>
          </w:tcPr>
          <w:p w14:paraId="0CD6824E" w14:textId="77777777" w:rsidR="00114806" w:rsidRPr="00BA49DC" w:rsidRDefault="00114806" w:rsidP="00BA49DC">
            <w:pPr>
              <w:ind w:left="426" w:hanging="426"/>
              <w:rPr>
                <w:rFonts w:ascii="Arial" w:hAnsi="Arial" w:cs="Arial"/>
              </w:rPr>
            </w:pPr>
            <w:r w:rsidRPr="00BA49DC">
              <w:rPr>
                <w:rFonts w:ascii="Arial" w:hAnsi="Arial" w:cs="Arial"/>
              </w:rPr>
              <w:t>5.5</w:t>
            </w:r>
          </w:p>
        </w:tc>
        <w:tc>
          <w:tcPr>
            <w:tcW w:w="774" w:type="dxa"/>
            <w:gridSpan w:val="2"/>
            <w:vAlign w:val="center"/>
          </w:tcPr>
          <w:p w14:paraId="1C51AB4D"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828" w:type="dxa"/>
            <w:vAlign w:val="center"/>
          </w:tcPr>
          <w:p w14:paraId="04257A76"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619" w:type="dxa"/>
            <w:gridSpan w:val="2"/>
            <w:vAlign w:val="center"/>
          </w:tcPr>
          <w:p w14:paraId="2CD7B5A8"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39" w:type="dxa"/>
            <w:gridSpan w:val="2"/>
            <w:vAlign w:val="center"/>
          </w:tcPr>
          <w:p w14:paraId="6A60B360"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1ACE5B0F" w14:textId="77777777" w:rsidR="00114806" w:rsidRPr="00BA49DC" w:rsidRDefault="00114806" w:rsidP="00BA49DC">
            <w:pPr>
              <w:ind w:left="426" w:hanging="426"/>
              <w:rPr>
                <w:rFonts w:ascii="Arial" w:hAnsi="Arial" w:cs="Arial"/>
              </w:rPr>
            </w:pPr>
            <w:r w:rsidRPr="00BA49DC">
              <w:rPr>
                <w:rFonts w:ascii="Arial" w:hAnsi="Arial" w:cs="Arial"/>
              </w:rPr>
              <w:t>Mech seal(self flushing)</w:t>
            </w:r>
          </w:p>
        </w:tc>
        <w:tc>
          <w:tcPr>
            <w:tcW w:w="1268" w:type="dxa"/>
            <w:gridSpan w:val="2"/>
            <w:vAlign w:val="center"/>
          </w:tcPr>
          <w:p w14:paraId="7987FCE7"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440" w:type="dxa"/>
            <w:gridSpan w:val="2"/>
            <w:vAlign w:val="center"/>
          </w:tcPr>
          <w:p w14:paraId="70FE1B6F" w14:textId="77777777" w:rsidR="00114806" w:rsidRPr="00BA49DC" w:rsidRDefault="00114806" w:rsidP="00BA49DC">
            <w:pPr>
              <w:ind w:left="426" w:hanging="426"/>
              <w:rPr>
                <w:rFonts w:ascii="Arial" w:hAnsi="Arial" w:cs="Arial"/>
              </w:rPr>
            </w:pPr>
            <w:r w:rsidRPr="00BA49DC">
              <w:rPr>
                <w:rFonts w:ascii="Arial" w:hAnsi="Arial" w:cs="Arial"/>
              </w:rPr>
              <w:t>Akay Industries Bombay</w:t>
            </w:r>
          </w:p>
        </w:tc>
      </w:tr>
      <w:tr w:rsidR="00114806" w:rsidRPr="00114806" w14:paraId="7D985E36" w14:textId="77777777" w:rsidTr="00114806">
        <w:trPr>
          <w:jc w:val="center"/>
        </w:trPr>
        <w:tc>
          <w:tcPr>
            <w:tcW w:w="738" w:type="dxa"/>
            <w:vAlign w:val="center"/>
          </w:tcPr>
          <w:p w14:paraId="4CB74F97" w14:textId="77777777" w:rsidR="00114806" w:rsidRPr="00BA49DC" w:rsidRDefault="00114806" w:rsidP="00BA49DC">
            <w:pPr>
              <w:ind w:left="426" w:hanging="426"/>
              <w:rPr>
                <w:rFonts w:ascii="Arial" w:hAnsi="Arial" w:cs="Arial"/>
              </w:rPr>
            </w:pPr>
            <w:r w:rsidRPr="00BA49DC">
              <w:rPr>
                <w:rFonts w:ascii="Arial" w:hAnsi="Arial" w:cs="Arial"/>
              </w:rPr>
              <w:t>13</w:t>
            </w:r>
          </w:p>
        </w:tc>
        <w:tc>
          <w:tcPr>
            <w:tcW w:w="1038" w:type="dxa"/>
            <w:vAlign w:val="center"/>
          </w:tcPr>
          <w:p w14:paraId="2F75283A" w14:textId="77777777" w:rsidR="00114806" w:rsidRPr="00BA49DC" w:rsidRDefault="00114806" w:rsidP="00BA49DC">
            <w:pPr>
              <w:ind w:left="426" w:hanging="426"/>
              <w:rPr>
                <w:rFonts w:ascii="Arial" w:hAnsi="Arial" w:cs="Arial"/>
              </w:rPr>
            </w:pPr>
            <w:r w:rsidRPr="00BA49DC">
              <w:rPr>
                <w:rFonts w:ascii="Arial" w:hAnsi="Arial" w:cs="Arial"/>
              </w:rPr>
              <w:t>P204A/S</w:t>
            </w:r>
          </w:p>
        </w:tc>
        <w:tc>
          <w:tcPr>
            <w:tcW w:w="1250" w:type="dxa"/>
            <w:vAlign w:val="center"/>
          </w:tcPr>
          <w:p w14:paraId="3C9500C7" w14:textId="77777777" w:rsidR="00114806" w:rsidRPr="00BA49DC" w:rsidRDefault="00114806" w:rsidP="00BA49DC">
            <w:pPr>
              <w:ind w:left="426" w:hanging="426"/>
              <w:rPr>
                <w:rFonts w:ascii="Arial" w:hAnsi="Arial" w:cs="Arial"/>
              </w:rPr>
            </w:pPr>
            <w:r w:rsidRPr="00BA49DC">
              <w:rPr>
                <w:rFonts w:ascii="Arial" w:hAnsi="Arial" w:cs="Arial"/>
              </w:rPr>
              <w:t>Reactor Cooling water pump</w:t>
            </w:r>
          </w:p>
        </w:tc>
        <w:tc>
          <w:tcPr>
            <w:tcW w:w="720" w:type="dxa"/>
            <w:gridSpan w:val="2"/>
            <w:vAlign w:val="center"/>
          </w:tcPr>
          <w:p w14:paraId="3B4BA59D" w14:textId="77777777" w:rsidR="00114806" w:rsidRPr="00BA49DC" w:rsidRDefault="00114806" w:rsidP="00BA49DC">
            <w:pPr>
              <w:ind w:left="426" w:hanging="426"/>
              <w:rPr>
                <w:rFonts w:ascii="Arial" w:hAnsi="Arial" w:cs="Arial"/>
              </w:rPr>
            </w:pPr>
            <w:r w:rsidRPr="00BA49DC">
              <w:rPr>
                <w:rFonts w:ascii="Arial" w:hAnsi="Arial" w:cs="Arial"/>
              </w:rPr>
              <w:t>700</w:t>
            </w:r>
          </w:p>
        </w:tc>
        <w:tc>
          <w:tcPr>
            <w:tcW w:w="900" w:type="dxa"/>
            <w:gridSpan w:val="2"/>
            <w:vAlign w:val="center"/>
          </w:tcPr>
          <w:p w14:paraId="601D5146" w14:textId="77777777" w:rsidR="00114806" w:rsidRPr="00BA49DC" w:rsidRDefault="00114806" w:rsidP="00BA49DC">
            <w:pPr>
              <w:ind w:left="426" w:hanging="426"/>
              <w:rPr>
                <w:rFonts w:ascii="Arial" w:hAnsi="Arial" w:cs="Arial"/>
              </w:rPr>
            </w:pPr>
            <w:r w:rsidRPr="00BA49DC">
              <w:rPr>
                <w:rFonts w:ascii="Arial" w:hAnsi="Arial" w:cs="Arial"/>
              </w:rPr>
              <w:t>2.8</w:t>
            </w:r>
          </w:p>
        </w:tc>
        <w:tc>
          <w:tcPr>
            <w:tcW w:w="1022" w:type="dxa"/>
            <w:gridSpan w:val="3"/>
            <w:vAlign w:val="center"/>
          </w:tcPr>
          <w:p w14:paraId="5FC3D114" w14:textId="77777777" w:rsidR="00114806" w:rsidRPr="00BA49DC" w:rsidRDefault="00114806" w:rsidP="00BA49DC">
            <w:pPr>
              <w:ind w:left="426" w:hanging="426"/>
              <w:rPr>
                <w:rFonts w:ascii="Arial" w:hAnsi="Arial" w:cs="Arial"/>
              </w:rPr>
            </w:pPr>
            <w:r w:rsidRPr="00BA49DC">
              <w:rPr>
                <w:rFonts w:ascii="Arial" w:hAnsi="Arial" w:cs="Arial"/>
              </w:rPr>
              <w:t>6.3</w:t>
            </w:r>
          </w:p>
        </w:tc>
        <w:tc>
          <w:tcPr>
            <w:tcW w:w="941" w:type="dxa"/>
            <w:gridSpan w:val="2"/>
            <w:vAlign w:val="center"/>
          </w:tcPr>
          <w:p w14:paraId="7638E69F"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811" w:type="dxa"/>
            <w:gridSpan w:val="2"/>
            <w:vAlign w:val="center"/>
          </w:tcPr>
          <w:p w14:paraId="7FF45359" w14:textId="77777777" w:rsidR="00114806" w:rsidRPr="00BA49DC" w:rsidRDefault="00114806" w:rsidP="00BA49DC">
            <w:pPr>
              <w:ind w:left="426" w:hanging="426"/>
              <w:rPr>
                <w:rFonts w:ascii="Arial" w:hAnsi="Arial" w:cs="Arial"/>
              </w:rPr>
            </w:pPr>
            <w:r w:rsidRPr="00BA49DC">
              <w:rPr>
                <w:rFonts w:ascii="Arial" w:hAnsi="Arial" w:cs="Arial"/>
              </w:rPr>
              <w:t>110</w:t>
            </w:r>
          </w:p>
        </w:tc>
        <w:tc>
          <w:tcPr>
            <w:tcW w:w="774" w:type="dxa"/>
            <w:gridSpan w:val="2"/>
            <w:vAlign w:val="center"/>
          </w:tcPr>
          <w:p w14:paraId="5B2E8B9F" w14:textId="77777777" w:rsidR="00114806" w:rsidRPr="00BA49DC" w:rsidRDefault="00114806" w:rsidP="00BA49DC">
            <w:pPr>
              <w:ind w:left="426" w:hanging="426"/>
              <w:rPr>
                <w:rFonts w:ascii="Arial" w:hAnsi="Arial" w:cs="Arial"/>
              </w:rPr>
            </w:pPr>
            <w:r w:rsidRPr="00BA49DC">
              <w:rPr>
                <w:rFonts w:ascii="Arial" w:hAnsi="Arial" w:cs="Arial"/>
              </w:rPr>
              <w:t>4.0m</w:t>
            </w:r>
          </w:p>
        </w:tc>
        <w:tc>
          <w:tcPr>
            <w:tcW w:w="828" w:type="dxa"/>
            <w:vAlign w:val="center"/>
          </w:tcPr>
          <w:p w14:paraId="23AF2A35" w14:textId="77777777" w:rsidR="00114806" w:rsidRPr="00BA49DC" w:rsidRDefault="00114806" w:rsidP="00BA49DC">
            <w:pPr>
              <w:ind w:left="426" w:hanging="426"/>
              <w:rPr>
                <w:rFonts w:ascii="Arial" w:hAnsi="Arial" w:cs="Arial"/>
              </w:rPr>
            </w:pPr>
            <w:r w:rsidRPr="00BA49DC">
              <w:rPr>
                <w:rFonts w:ascii="Arial" w:hAnsi="Arial" w:cs="Arial"/>
              </w:rPr>
              <w:t>200</w:t>
            </w:r>
          </w:p>
        </w:tc>
        <w:tc>
          <w:tcPr>
            <w:tcW w:w="619" w:type="dxa"/>
            <w:gridSpan w:val="2"/>
            <w:vAlign w:val="center"/>
          </w:tcPr>
          <w:p w14:paraId="11F2E5C2"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39" w:type="dxa"/>
            <w:gridSpan w:val="2"/>
            <w:vAlign w:val="center"/>
          </w:tcPr>
          <w:p w14:paraId="2E65074A"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74D5641E" w14:textId="77777777" w:rsidR="00114806" w:rsidRPr="00BA49DC" w:rsidRDefault="00114806" w:rsidP="00BA49DC">
            <w:pPr>
              <w:ind w:left="426" w:hanging="426"/>
              <w:rPr>
                <w:rFonts w:ascii="Arial" w:hAnsi="Arial" w:cs="Arial"/>
              </w:rPr>
            </w:pPr>
            <w:r w:rsidRPr="00BA49DC">
              <w:rPr>
                <w:rFonts w:ascii="Arial" w:hAnsi="Arial" w:cs="Arial"/>
              </w:rPr>
              <w:t>Mech seal (selfs flushing)</w:t>
            </w:r>
          </w:p>
        </w:tc>
        <w:tc>
          <w:tcPr>
            <w:tcW w:w="1268" w:type="dxa"/>
            <w:gridSpan w:val="2"/>
            <w:vAlign w:val="center"/>
          </w:tcPr>
          <w:p w14:paraId="396EC29E"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440" w:type="dxa"/>
            <w:gridSpan w:val="2"/>
            <w:vAlign w:val="center"/>
          </w:tcPr>
          <w:p w14:paraId="692CFAA4" w14:textId="77777777" w:rsidR="00114806" w:rsidRPr="00BA49DC" w:rsidRDefault="00114806" w:rsidP="00BA49DC">
            <w:pPr>
              <w:ind w:left="426" w:hanging="426"/>
              <w:rPr>
                <w:rFonts w:ascii="Arial" w:hAnsi="Arial" w:cs="Arial"/>
              </w:rPr>
            </w:pPr>
            <w:r w:rsidRPr="00BA49DC">
              <w:rPr>
                <w:rFonts w:ascii="Arial" w:hAnsi="Arial" w:cs="Arial"/>
              </w:rPr>
              <w:t>Pompe Gabbionetta Italy</w:t>
            </w:r>
          </w:p>
        </w:tc>
      </w:tr>
      <w:tr w:rsidR="00114806" w:rsidRPr="00114806" w14:paraId="656310FF" w14:textId="77777777" w:rsidTr="00114806">
        <w:trPr>
          <w:jc w:val="center"/>
        </w:trPr>
        <w:tc>
          <w:tcPr>
            <w:tcW w:w="738" w:type="dxa"/>
            <w:vAlign w:val="center"/>
          </w:tcPr>
          <w:p w14:paraId="59632864" w14:textId="77777777" w:rsidR="00114806" w:rsidRPr="00BA49DC" w:rsidRDefault="00114806" w:rsidP="00BA49DC">
            <w:pPr>
              <w:ind w:left="426" w:hanging="426"/>
              <w:rPr>
                <w:rFonts w:ascii="Arial" w:hAnsi="Arial" w:cs="Arial"/>
              </w:rPr>
            </w:pPr>
            <w:r w:rsidRPr="00BA49DC">
              <w:rPr>
                <w:rFonts w:ascii="Arial" w:hAnsi="Arial" w:cs="Arial"/>
              </w:rPr>
              <w:t>14</w:t>
            </w:r>
          </w:p>
        </w:tc>
        <w:tc>
          <w:tcPr>
            <w:tcW w:w="1038" w:type="dxa"/>
            <w:vAlign w:val="center"/>
          </w:tcPr>
          <w:p w14:paraId="4C115806" w14:textId="77777777" w:rsidR="00114806" w:rsidRPr="00BA49DC" w:rsidRDefault="00114806" w:rsidP="00BA49DC">
            <w:pPr>
              <w:ind w:left="426" w:hanging="426"/>
              <w:rPr>
                <w:rFonts w:ascii="Arial" w:hAnsi="Arial" w:cs="Arial"/>
              </w:rPr>
            </w:pPr>
            <w:r w:rsidRPr="00BA49DC">
              <w:rPr>
                <w:rFonts w:ascii="Arial" w:hAnsi="Arial" w:cs="Arial"/>
              </w:rPr>
              <w:t>P205</w:t>
            </w:r>
          </w:p>
        </w:tc>
        <w:tc>
          <w:tcPr>
            <w:tcW w:w="1250" w:type="dxa"/>
            <w:vAlign w:val="center"/>
          </w:tcPr>
          <w:p w14:paraId="506AB3E6" w14:textId="77777777" w:rsidR="00114806" w:rsidRPr="00BA49DC" w:rsidRDefault="00114806" w:rsidP="00BA49DC">
            <w:pPr>
              <w:ind w:left="426" w:hanging="426"/>
              <w:rPr>
                <w:rFonts w:ascii="Arial" w:hAnsi="Arial" w:cs="Arial"/>
              </w:rPr>
            </w:pPr>
            <w:r w:rsidRPr="00BA49DC">
              <w:rPr>
                <w:rFonts w:ascii="Arial" w:hAnsi="Arial" w:cs="Arial"/>
              </w:rPr>
              <w:t>Demi water pump</w:t>
            </w:r>
          </w:p>
        </w:tc>
        <w:tc>
          <w:tcPr>
            <w:tcW w:w="720" w:type="dxa"/>
            <w:gridSpan w:val="2"/>
            <w:vAlign w:val="center"/>
          </w:tcPr>
          <w:p w14:paraId="2884509A"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00" w:type="dxa"/>
            <w:gridSpan w:val="2"/>
            <w:vAlign w:val="center"/>
          </w:tcPr>
          <w:p w14:paraId="7714F9CF" w14:textId="77777777" w:rsidR="00114806" w:rsidRPr="00BA49DC" w:rsidRDefault="00114806" w:rsidP="00BA49DC">
            <w:pPr>
              <w:ind w:left="426" w:hanging="426"/>
              <w:rPr>
                <w:rFonts w:ascii="Arial" w:hAnsi="Arial" w:cs="Arial"/>
              </w:rPr>
            </w:pPr>
            <w:r w:rsidRPr="00BA49DC">
              <w:rPr>
                <w:rFonts w:ascii="Arial" w:hAnsi="Arial" w:cs="Arial"/>
              </w:rPr>
              <w:t>2.5</w:t>
            </w:r>
          </w:p>
        </w:tc>
        <w:tc>
          <w:tcPr>
            <w:tcW w:w="1022" w:type="dxa"/>
            <w:gridSpan w:val="3"/>
            <w:vAlign w:val="center"/>
          </w:tcPr>
          <w:p w14:paraId="7AC0808B"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941" w:type="dxa"/>
            <w:gridSpan w:val="2"/>
            <w:vAlign w:val="center"/>
          </w:tcPr>
          <w:p w14:paraId="4610488F"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811" w:type="dxa"/>
            <w:gridSpan w:val="2"/>
            <w:vAlign w:val="center"/>
          </w:tcPr>
          <w:p w14:paraId="79BC7DB9" w14:textId="77777777" w:rsidR="00114806" w:rsidRPr="00BA49DC" w:rsidRDefault="00114806" w:rsidP="00BA49DC">
            <w:pPr>
              <w:ind w:left="426" w:hanging="426"/>
              <w:rPr>
                <w:rFonts w:ascii="Arial" w:hAnsi="Arial" w:cs="Arial"/>
              </w:rPr>
            </w:pPr>
            <w:r w:rsidRPr="00BA49DC">
              <w:rPr>
                <w:rFonts w:ascii="Arial" w:hAnsi="Arial" w:cs="Arial"/>
              </w:rPr>
              <w:t>3.7</w:t>
            </w:r>
          </w:p>
        </w:tc>
        <w:tc>
          <w:tcPr>
            <w:tcW w:w="774" w:type="dxa"/>
            <w:gridSpan w:val="2"/>
            <w:vAlign w:val="center"/>
          </w:tcPr>
          <w:p w14:paraId="4F301200" w14:textId="77777777" w:rsidR="00114806" w:rsidRPr="00BA49DC" w:rsidRDefault="00114806" w:rsidP="00BA49DC">
            <w:pPr>
              <w:ind w:left="426" w:hanging="426"/>
              <w:rPr>
                <w:rFonts w:ascii="Arial" w:hAnsi="Arial" w:cs="Arial"/>
              </w:rPr>
            </w:pPr>
            <w:r w:rsidRPr="00BA49DC">
              <w:rPr>
                <w:rFonts w:ascii="Arial" w:hAnsi="Arial" w:cs="Arial"/>
              </w:rPr>
              <w:t>2.8m</w:t>
            </w:r>
          </w:p>
        </w:tc>
        <w:tc>
          <w:tcPr>
            <w:tcW w:w="828" w:type="dxa"/>
            <w:vAlign w:val="center"/>
          </w:tcPr>
          <w:p w14:paraId="022F6425" w14:textId="77777777" w:rsidR="00114806" w:rsidRPr="00BA49DC" w:rsidRDefault="00114806" w:rsidP="00BA49DC">
            <w:pPr>
              <w:ind w:left="426" w:hanging="426"/>
              <w:rPr>
                <w:rFonts w:ascii="Arial" w:hAnsi="Arial" w:cs="Arial"/>
              </w:rPr>
            </w:pPr>
            <w:r w:rsidRPr="00BA49DC">
              <w:rPr>
                <w:rFonts w:ascii="Arial" w:hAnsi="Arial" w:cs="Arial"/>
              </w:rPr>
              <w:t>7.08</w:t>
            </w:r>
          </w:p>
        </w:tc>
        <w:tc>
          <w:tcPr>
            <w:tcW w:w="619" w:type="dxa"/>
            <w:gridSpan w:val="2"/>
            <w:vAlign w:val="center"/>
          </w:tcPr>
          <w:p w14:paraId="6F218042" w14:textId="77777777" w:rsidR="00114806" w:rsidRPr="00BA49DC" w:rsidRDefault="00114806" w:rsidP="00BA49DC">
            <w:pPr>
              <w:ind w:left="426" w:hanging="426"/>
              <w:rPr>
                <w:rFonts w:ascii="Arial" w:hAnsi="Arial" w:cs="Arial"/>
              </w:rPr>
            </w:pPr>
            <w:r w:rsidRPr="00BA49DC">
              <w:rPr>
                <w:rFonts w:ascii="Arial" w:hAnsi="Arial" w:cs="Arial"/>
              </w:rPr>
              <w:t>2.83</w:t>
            </w:r>
          </w:p>
        </w:tc>
        <w:tc>
          <w:tcPr>
            <w:tcW w:w="1139" w:type="dxa"/>
            <w:gridSpan w:val="2"/>
            <w:vAlign w:val="center"/>
          </w:tcPr>
          <w:p w14:paraId="7342533F"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52807E9D"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68" w:type="dxa"/>
            <w:gridSpan w:val="2"/>
            <w:vAlign w:val="center"/>
          </w:tcPr>
          <w:p w14:paraId="26862813"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440" w:type="dxa"/>
            <w:gridSpan w:val="2"/>
            <w:vAlign w:val="center"/>
          </w:tcPr>
          <w:p w14:paraId="03BC2EFB" w14:textId="77777777" w:rsidR="00114806" w:rsidRPr="00BA49DC" w:rsidRDefault="00114806" w:rsidP="00BA49DC">
            <w:pPr>
              <w:ind w:left="426" w:hanging="426"/>
              <w:rPr>
                <w:rFonts w:ascii="Arial" w:hAnsi="Arial" w:cs="Arial"/>
              </w:rPr>
            </w:pPr>
            <w:r w:rsidRPr="00BA49DC">
              <w:rPr>
                <w:rFonts w:ascii="Arial" w:hAnsi="Arial" w:cs="Arial"/>
              </w:rPr>
              <w:t>Khimline</w:t>
            </w:r>
          </w:p>
        </w:tc>
      </w:tr>
      <w:tr w:rsidR="00114806" w:rsidRPr="00114806" w14:paraId="12BF8BB1" w14:textId="77777777" w:rsidTr="00114806">
        <w:trPr>
          <w:jc w:val="center"/>
        </w:trPr>
        <w:tc>
          <w:tcPr>
            <w:tcW w:w="738" w:type="dxa"/>
            <w:vAlign w:val="center"/>
          </w:tcPr>
          <w:p w14:paraId="24900139"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1038" w:type="dxa"/>
            <w:vAlign w:val="center"/>
          </w:tcPr>
          <w:p w14:paraId="438BA17A" w14:textId="77777777" w:rsidR="00114806" w:rsidRPr="00BA49DC" w:rsidRDefault="00114806" w:rsidP="00BA49DC">
            <w:pPr>
              <w:ind w:left="426" w:hanging="426"/>
              <w:rPr>
                <w:rFonts w:ascii="Arial" w:hAnsi="Arial" w:cs="Arial"/>
              </w:rPr>
            </w:pPr>
            <w:r w:rsidRPr="00BA49DC">
              <w:rPr>
                <w:rFonts w:ascii="Arial" w:hAnsi="Arial" w:cs="Arial"/>
              </w:rPr>
              <w:t>P206</w:t>
            </w:r>
          </w:p>
        </w:tc>
        <w:tc>
          <w:tcPr>
            <w:tcW w:w="1250" w:type="dxa"/>
            <w:vAlign w:val="center"/>
          </w:tcPr>
          <w:p w14:paraId="5EBEA0E2" w14:textId="77777777" w:rsidR="00114806" w:rsidRPr="00BA49DC" w:rsidRDefault="00114806" w:rsidP="00BA49DC">
            <w:pPr>
              <w:ind w:left="426" w:hanging="426"/>
              <w:rPr>
                <w:rFonts w:ascii="Arial" w:hAnsi="Arial" w:cs="Arial"/>
              </w:rPr>
            </w:pPr>
            <w:r w:rsidRPr="00BA49DC">
              <w:rPr>
                <w:rFonts w:ascii="Arial" w:hAnsi="Arial" w:cs="Arial"/>
              </w:rPr>
              <w:t xml:space="preserve">V201 jacket water </w:t>
            </w:r>
            <w:r w:rsidRPr="00BA49DC">
              <w:rPr>
                <w:rFonts w:ascii="Arial" w:hAnsi="Arial" w:cs="Arial"/>
              </w:rPr>
              <w:lastRenderedPageBreak/>
              <w:t>circln pump</w:t>
            </w:r>
          </w:p>
        </w:tc>
        <w:tc>
          <w:tcPr>
            <w:tcW w:w="720" w:type="dxa"/>
            <w:gridSpan w:val="2"/>
            <w:vAlign w:val="center"/>
          </w:tcPr>
          <w:p w14:paraId="522ED697" w14:textId="77777777" w:rsidR="00114806" w:rsidRPr="00BA49DC" w:rsidRDefault="00114806" w:rsidP="00BA49DC">
            <w:pPr>
              <w:ind w:left="426" w:hanging="426"/>
              <w:rPr>
                <w:rFonts w:ascii="Arial" w:hAnsi="Arial" w:cs="Arial"/>
              </w:rPr>
            </w:pPr>
            <w:r w:rsidRPr="00BA49DC">
              <w:rPr>
                <w:rFonts w:ascii="Arial" w:hAnsi="Arial" w:cs="Arial"/>
              </w:rPr>
              <w:lastRenderedPageBreak/>
              <w:t>2</w:t>
            </w:r>
          </w:p>
        </w:tc>
        <w:tc>
          <w:tcPr>
            <w:tcW w:w="900" w:type="dxa"/>
            <w:gridSpan w:val="2"/>
            <w:vAlign w:val="center"/>
          </w:tcPr>
          <w:p w14:paraId="69EB4C8C" w14:textId="77777777" w:rsidR="00114806" w:rsidRPr="00BA49DC" w:rsidRDefault="00114806" w:rsidP="00BA49DC">
            <w:pPr>
              <w:ind w:left="426" w:hanging="426"/>
              <w:rPr>
                <w:rFonts w:ascii="Arial" w:hAnsi="Arial" w:cs="Arial"/>
              </w:rPr>
            </w:pPr>
            <w:r w:rsidRPr="00BA49DC">
              <w:rPr>
                <w:rFonts w:ascii="Arial" w:hAnsi="Arial" w:cs="Arial"/>
              </w:rPr>
              <w:t>4.3</w:t>
            </w:r>
          </w:p>
        </w:tc>
        <w:tc>
          <w:tcPr>
            <w:tcW w:w="1022" w:type="dxa"/>
            <w:gridSpan w:val="3"/>
            <w:vAlign w:val="center"/>
          </w:tcPr>
          <w:p w14:paraId="02E49412" w14:textId="77777777" w:rsidR="00114806" w:rsidRPr="00BA49DC" w:rsidRDefault="00114806" w:rsidP="00BA49DC">
            <w:pPr>
              <w:ind w:left="426" w:hanging="426"/>
              <w:rPr>
                <w:rFonts w:ascii="Arial" w:hAnsi="Arial" w:cs="Arial"/>
              </w:rPr>
            </w:pPr>
            <w:r w:rsidRPr="00BA49DC">
              <w:rPr>
                <w:rFonts w:ascii="Arial" w:hAnsi="Arial" w:cs="Arial"/>
              </w:rPr>
              <w:t>5.3</w:t>
            </w:r>
          </w:p>
        </w:tc>
        <w:tc>
          <w:tcPr>
            <w:tcW w:w="941" w:type="dxa"/>
            <w:gridSpan w:val="2"/>
            <w:vAlign w:val="center"/>
          </w:tcPr>
          <w:p w14:paraId="161117A9"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11" w:type="dxa"/>
            <w:gridSpan w:val="2"/>
            <w:vAlign w:val="center"/>
          </w:tcPr>
          <w:p w14:paraId="28C56CD0" w14:textId="77777777" w:rsidR="00114806" w:rsidRPr="00BA49DC" w:rsidRDefault="00114806" w:rsidP="00BA49DC">
            <w:pPr>
              <w:ind w:left="426" w:hanging="426"/>
              <w:rPr>
                <w:rFonts w:ascii="Arial" w:hAnsi="Arial" w:cs="Arial"/>
              </w:rPr>
            </w:pPr>
            <w:r w:rsidRPr="00BA49DC">
              <w:rPr>
                <w:rFonts w:ascii="Arial" w:hAnsi="Arial" w:cs="Arial"/>
              </w:rPr>
              <w:t>0.75</w:t>
            </w:r>
          </w:p>
        </w:tc>
        <w:tc>
          <w:tcPr>
            <w:tcW w:w="774" w:type="dxa"/>
            <w:gridSpan w:val="2"/>
            <w:vAlign w:val="center"/>
          </w:tcPr>
          <w:p w14:paraId="38EC3DCE"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828" w:type="dxa"/>
            <w:vAlign w:val="center"/>
          </w:tcPr>
          <w:p w14:paraId="5A0BE44C"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619" w:type="dxa"/>
            <w:gridSpan w:val="2"/>
            <w:vAlign w:val="center"/>
          </w:tcPr>
          <w:p w14:paraId="154216FF" w14:textId="77777777" w:rsidR="00114806" w:rsidRPr="00BA49DC" w:rsidRDefault="00114806" w:rsidP="00BA49DC">
            <w:pPr>
              <w:ind w:left="426" w:hanging="426"/>
              <w:rPr>
                <w:rFonts w:ascii="Arial" w:hAnsi="Arial" w:cs="Arial"/>
              </w:rPr>
            </w:pPr>
            <w:r w:rsidRPr="00BA49DC">
              <w:rPr>
                <w:rFonts w:ascii="Arial" w:hAnsi="Arial" w:cs="Arial"/>
              </w:rPr>
              <w:t>1.3</w:t>
            </w:r>
          </w:p>
        </w:tc>
        <w:tc>
          <w:tcPr>
            <w:tcW w:w="1139" w:type="dxa"/>
            <w:gridSpan w:val="2"/>
            <w:vAlign w:val="center"/>
          </w:tcPr>
          <w:p w14:paraId="2378F0E2" w14:textId="77777777" w:rsidR="00114806" w:rsidRPr="00BA49DC" w:rsidRDefault="00114806" w:rsidP="00BA49DC">
            <w:pPr>
              <w:ind w:left="426" w:hanging="426"/>
              <w:rPr>
                <w:rFonts w:ascii="Arial" w:hAnsi="Arial" w:cs="Arial"/>
              </w:rPr>
            </w:pPr>
            <w:r w:rsidRPr="00BA49DC">
              <w:rPr>
                <w:rFonts w:ascii="Arial" w:hAnsi="Arial" w:cs="Arial"/>
              </w:rPr>
              <w:t>imp&amp; casing:CS</w:t>
            </w:r>
          </w:p>
          <w:p w14:paraId="71BDC313" w14:textId="77777777" w:rsidR="00114806" w:rsidRPr="00BA49DC" w:rsidRDefault="00114806" w:rsidP="00BA49DC">
            <w:pPr>
              <w:ind w:left="426" w:hanging="426"/>
              <w:rPr>
                <w:rFonts w:ascii="Arial" w:hAnsi="Arial" w:cs="Arial"/>
              </w:rPr>
            </w:pPr>
            <w:r w:rsidRPr="00BA49DC">
              <w:rPr>
                <w:rFonts w:ascii="Arial" w:hAnsi="Arial" w:cs="Arial"/>
              </w:rPr>
              <w:lastRenderedPageBreak/>
              <w:t>Shaft:EN8</w:t>
            </w:r>
          </w:p>
        </w:tc>
        <w:tc>
          <w:tcPr>
            <w:tcW w:w="1197" w:type="dxa"/>
            <w:vAlign w:val="center"/>
          </w:tcPr>
          <w:p w14:paraId="17F199DB" w14:textId="77777777" w:rsidR="00114806" w:rsidRPr="00BA49DC" w:rsidRDefault="00114806" w:rsidP="00BA49DC">
            <w:pPr>
              <w:ind w:left="426" w:hanging="426"/>
              <w:rPr>
                <w:rFonts w:ascii="Arial" w:hAnsi="Arial" w:cs="Arial"/>
              </w:rPr>
            </w:pPr>
            <w:r w:rsidRPr="00BA49DC">
              <w:rPr>
                <w:rFonts w:ascii="Arial" w:hAnsi="Arial" w:cs="Arial"/>
              </w:rPr>
              <w:lastRenderedPageBreak/>
              <w:t xml:space="preserve">Mech seal (selfs </w:t>
            </w:r>
            <w:r w:rsidRPr="00BA49DC">
              <w:rPr>
                <w:rFonts w:ascii="Arial" w:hAnsi="Arial" w:cs="Arial"/>
              </w:rPr>
              <w:lastRenderedPageBreak/>
              <w:t>flushing)</w:t>
            </w:r>
          </w:p>
        </w:tc>
        <w:tc>
          <w:tcPr>
            <w:tcW w:w="1268" w:type="dxa"/>
            <w:gridSpan w:val="2"/>
            <w:vAlign w:val="center"/>
          </w:tcPr>
          <w:p w14:paraId="2AA8140B" w14:textId="77777777" w:rsidR="00114806" w:rsidRPr="00BA49DC" w:rsidRDefault="00114806" w:rsidP="00BA49DC">
            <w:pPr>
              <w:ind w:left="426" w:hanging="426"/>
              <w:rPr>
                <w:rFonts w:ascii="Arial" w:hAnsi="Arial" w:cs="Arial"/>
              </w:rPr>
            </w:pPr>
            <w:r w:rsidRPr="00BA49DC">
              <w:rPr>
                <w:rFonts w:ascii="Arial" w:hAnsi="Arial" w:cs="Arial"/>
              </w:rPr>
              <w:lastRenderedPageBreak/>
              <w:t>C.F.</w:t>
            </w:r>
          </w:p>
        </w:tc>
        <w:tc>
          <w:tcPr>
            <w:tcW w:w="1440" w:type="dxa"/>
            <w:gridSpan w:val="2"/>
            <w:vAlign w:val="center"/>
          </w:tcPr>
          <w:p w14:paraId="0D15A74A" w14:textId="77777777" w:rsidR="00114806" w:rsidRPr="00BA49DC" w:rsidRDefault="00114806" w:rsidP="00BA49DC">
            <w:pPr>
              <w:ind w:left="426" w:hanging="426"/>
              <w:rPr>
                <w:rFonts w:ascii="Arial" w:hAnsi="Arial" w:cs="Arial"/>
              </w:rPr>
            </w:pPr>
            <w:r w:rsidRPr="00BA49DC">
              <w:rPr>
                <w:rFonts w:ascii="Arial" w:hAnsi="Arial" w:cs="Arial"/>
              </w:rPr>
              <w:t>Khimline</w:t>
            </w:r>
          </w:p>
        </w:tc>
      </w:tr>
      <w:tr w:rsidR="00114806" w:rsidRPr="00114806" w14:paraId="6A83402B" w14:textId="77777777" w:rsidTr="00114806">
        <w:trPr>
          <w:jc w:val="center"/>
        </w:trPr>
        <w:tc>
          <w:tcPr>
            <w:tcW w:w="738" w:type="dxa"/>
            <w:vAlign w:val="center"/>
          </w:tcPr>
          <w:p w14:paraId="595EB58E"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1038" w:type="dxa"/>
            <w:vAlign w:val="center"/>
          </w:tcPr>
          <w:p w14:paraId="2167E187" w14:textId="77777777" w:rsidR="00114806" w:rsidRPr="00BA49DC" w:rsidRDefault="00114806" w:rsidP="00BA49DC">
            <w:pPr>
              <w:ind w:left="426" w:hanging="426"/>
              <w:rPr>
                <w:rFonts w:ascii="Arial" w:hAnsi="Arial" w:cs="Arial"/>
              </w:rPr>
            </w:pPr>
            <w:r w:rsidRPr="00BA49DC">
              <w:rPr>
                <w:rFonts w:ascii="Arial" w:hAnsi="Arial" w:cs="Arial"/>
              </w:rPr>
              <w:t>PK201</w:t>
            </w:r>
          </w:p>
        </w:tc>
        <w:tc>
          <w:tcPr>
            <w:tcW w:w="1250" w:type="dxa"/>
            <w:vAlign w:val="center"/>
          </w:tcPr>
          <w:p w14:paraId="2943C2D3" w14:textId="77777777" w:rsidR="00114806" w:rsidRPr="00BA49DC" w:rsidRDefault="00114806" w:rsidP="00BA49DC">
            <w:pPr>
              <w:ind w:left="426" w:hanging="426"/>
              <w:rPr>
                <w:rFonts w:ascii="Arial" w:hAnsi="Arial" w:cs="Arial"/>
              </w:rPr>
            </w:pPr>
            <w:r w:rsidRPr="00BA49DC">
              <w:rPr>
                <w:rFonts w:ascii="Arial" w:hAnsi="Arial" w:cs="Arial"/>
              </w:rPr>
              <w:t>P202 brg lubrication pump.</w:t>
            </w:r>
          </w:p>
        </w:tc>
        <w:tc>
          <w:tcPr>
            <w:tcW w:w="720" w:type="dxa"/>
            <w:gridSpan w:val="2"/>
            <w:vAlign w:val="center"/>
          </w:tcPr>
          <w:p w14:paraId="2795D6C5" w14:textId="77777777" w:rsidR="00114806" w:rsidRPr="00BA49DC" w:rsidRDefault="00114806" w:rsidP="00BA49DC">
            <w:pPr>
              <w:ind w:left="426" w:hanging="426"/>
              <w:rPr>
                <w:rFonts w:ascii="Arial" w:hAnsi="Arial" w:cs="Arial"/>
              </w:rPr>
            </w:pPr>
          </w:p>
        </w:tc>
        <w:tc>
          <w:tcPr>
            <w:tcW w:w="900" w:type="dxa"/>
            <w:gridSpan w:val="2"/>
            <w:vAlign w:val="center"/>
          </w:tcPr>
          <w:p w14:paraId="3A5D0D4C" w14:textId="77777777" w:rsidR="00114806" w:rsidRPr="00BA49DC" w:rsidRDefault="00114806" w:rsidP="00BA49DC">
            <w:pPr>
              <w:ind w:left="426" w:hanging="426"/>
              <w:rPr>
                <w:rFonts w:ascii="Arial" w:hAnsi="Arial" w:cs="Arial"/>
              </w:rPr>
            </w:pPr>
          </w:p>
        </w:tc>
        <w:tc>
          <w:tcPr>
            <w:tcW w:w="1022" w:type="dxa"/>
            <w:gridSpan w:val="3"/>
            <w:vAlign w:val="center"/>
          </w:tcPr>
          <w:p w14:paraId="1ED3EC43" w14:textId="77777777" w:rsidR="00114806" w:rsidRPr="00BA49DC" w:rsidRDefault="00114806" w:rsidP="00BA49DC">
            <w:pPr>
              <w:ind w:left="426" w:hanging="426"/>
              <w:rPr>
                <w:rFonts w:ascii="Arial" w:hAnsi="Arial" w:cs="Arial"/>
              </w:rPr>
            </w:pPr>
          </w:p>
        </w:tc>
        <w:tc>
          <w:tcPr>
            <w:tcW w:w="941" w:type="dxa"/>
            <w:gridSpan w:val="2"/>
            <w:vAlign w:val="center"/>
          </w:tcPr>
          <w:p w14:paraId="431B7D0A" w14:textId="77777777" w:rsidR="00114806" w:rsidRPr="00BA49DC" w:rsidRDefault="00114806" w:rsidP="00BA49DC">
            <w:pPr>
              <w:ind w:left="426" w:hanging="426"/>
              <w:rPr>
                <w:rFonts w:ascii="Arial" w:hAnsi="Arial" w:cs="Arial"/>
              </w:rPr>
            </w:pPr>
          </w:p>
        </w:tc>
        <w:tc>
          <w:tcPr>
            <w:tcW w:w="811" w:type="dxa"/>
            <w:gridSpan w:val="2"/>
            <w:vAlign w:val="center"/>
          </w:tcPr>
          <w:p w14:paraId="1098B30A" w14:textId="77777777" w:rsidR="00114806" w:rsidRPr="00BA49DC" w:rsidRDefault="00114806" w:rsidP="00BA49DC">
            <w:pPr>
              <w:ind w:left="426" w:hanging="426"/>
              <w:rPr>
                <w:rFonts w:ascii="Arial" w:hAnsi="Arial" w:cs="Arial"/>
              </w:rPr>
            </w:pPr>
          </w:p>
        </w:tc>
        <w:tc>
          <w:tcPr>
            <w:tcW w:w="774" w:type="dxa"/>
            <w:gridSpan w:val="2"/>
            <w:vAlign w:val="center"/>
          </w:tcPr>
          <w:p w14:paraId="4D194845" w14:textId="77777777" w:rsidR="00114806" w:rsidRPr="00BA49DC" w:rsidRDefault="00114806" w:rsidP="00BA49DC">
            <w:pPr>
              <w:ind w:left="426" w:hanging="426"/>
              <w:rPr>
                <w:rFonts w:ascii="Arial" w:hAnsi="Arial" w:cs="Arial"/>
              </w:rPr>
            </w:pPr>
          </w:p>
        </w:tc>
        <w:tc>
          <w:tcPr>
            <w:tcW w:w="828" w:type="dxa"/>
            <w:vAlign w:val="center"/>
          </w:tcPr>
          <w:p w14:paraId="5DF65D66" w14:textId="77777777" w:rsidR="00114806" w:rsidRPr="00BA49DC" w:rsidRDefault="00114806" w:rsidP="00BA49DC">
            <w:pPr>
              <w:ind w:left="426" w:hanging="426"/>
              <w:rPr>
                <w:rFonts w:ascii="Arial" w:hAnsi="Arial" w:cs="Arial"/>
              </w:rPr>
            </w:pPr>
          </w:p>
        </w:tc>
        <w:tc>
          <w:tcPr>
            <w:tcW w:w="619" w:type="dxa"/>
            <w:gridSpan w:val="2"/>
            <w:vAlign w:val="center"/>
          </w:tcPr>
          <w:p w14:paraId="4F6A0631" w14:textId="77777777" w:rsidR="00114806" w:rsidRPr="00BA49DC" w:rsidRDefault="00114806" w:rsidP="00BA49DC">
            <w:pPr>
              <w:ind w:left="426" w:hanging="426"/>
              <w:rPr>
                <w:rFonts w:ascii="Arial" w:hAnsi="Arial" w:cs="Arial"/>
              </w:rPr>
            </w:pPr>
          </w:p>
        </w:tc>
        <w:tc>
          <w:tcPr>
            <w:tcW w:w="1139" w:type="dxa"/>
            <w:gridSpan w:val="2"/>
            <w:vAlign w:val="center"/>
          </w:tcPr>
          <w:p w14:paraId="317C7479" w14:textId="77777777" w:rsidR="00114806" w:rsidRPr="00BA49DC" w:rsidRDefault="00114806" w:rsidP="00BA49DC">
            <w:pPr>
              <w:ind w:left="426" w:hanging="426"/>
              <w:rPr>
                <w:rFonts w:ascii="Arial" w:hAnsi="Arial" w:cs="Arial"/>
              </w:rPr>
            </w:pPr>
          </w:p>
        </w:tc>
        <w:tc>
          <w:tcPr>
            <w:tcW w:w="1197" w:type="dxa"/>
            <w:vAlign w:val="center"/>
          </w:tcPr>
          <w:p w14:paraId="0E8D044D" w14:textId="77777777" w:rsidR="00114806" w:rsidRPr="00BA49DC" w:rsidRDefault="00114806" w:rsidP="00BA49DC">
            <w:pPr>
              <w:ind w:left="426" w:hanging="426"/>
              <w:rPr>
                <w:rFonts w:ascii="Arial" w:hAnsi="Arial" w:cs="Arial"/>
              </w:rPr>
            </w:pPr>
          </w:p>
        </w:tc>
        <w:tc>
          <w:tcPr>
            <w:tcW w:w="1268" w:type="dxa"/>
            <w:gridSpan w:val="2"/>
            <w:vAlign w:val="center"/>
          </w:tcPr>
          <w:p w14:paraId="52EAB63E" w14:textId="77777777" w:rsidR="00114806" w:rsidRPr="00BA49DC" w:rsidRDefault="00114806" w:rsidP="00BA49DC">
            <w:pPr>
              <w:ind w:left="426" w:hanging="426"/>
              <w:rPr>
                <w:rFonts w:ascii="Arial" w:hAnsi="Arial" w:cs="Arial"/>
              </w:rPr>
            </w:pPr>
          </w:p>
        </w:tc>
        <w:tc>
          <w:tcPr>
            <w:tcW w:w="1440" w:type="dxa"/>
            <w:gridSpan w:val="2"/>
            <w:vAlign w:val="center"/>
          </w:tcPr>
          <w:p w14:paraId="115E522D" w14:textId="77777777" w:rsidR="00114806" w:rsidRPr="00BA49DC" w:rsidRDefault="00114806" w:rsidP="00BA49DC">
            <w:pPr>
              <w:ind w:left="426" w:hanging="426"/>
              <w:rPr>
                <w:rFonts w:ascii="Arial" w:hAnsi="Arial" w:cs="Arial"/>
              </w:rPr>
            </w:pPr>
          </w:p>
        </w:tc>
      </w:tr>
      <w:tr w:rsidR="00114806" w:rsidRPr="00114806" w14:paraId="77C398B2" w14:textId="77777777" w:rsidTr="00114806">
        <w:trPr>
          <w:jc w:val="center"/>
        </w:trPr>
        <w:tc>
          <w:tcPr>
            <w:tcW w:w="738" w:type="dxa"/>
            <w:vAlign w:val="center"/>
          </w:tcPr>
          <w:p w14:paraId="484197D3" w14:textId="77777777" w:rsidR="00114806" w:rsidRPr="00BA49DC" w:rsidRDefault="00114806" w:rsidP="00BA49DC">
            <w:pPr>
              <w:ind w:left="426" w:hanging="426"/>
              <w:rPr>
                <w:rFonts w:ascii="Arial" w:hAnsi="Arial" w:cs="Arial"/>
              </w:rPr>
            </w:pPr>
            <w:r w:rsidRPr="00BA49DC">
              <w:rPr>
                <w:rFonts w:ascii="Arial" w:hAnsi="Arial" w:cs="Arial"/>
              </w:rPr>
              <w:t>17</w:t>
            </w:r>
          </w:p>
        </w:tc>
        <w:tc>
          <w:tcPr>
            <w:tcW w:w="1038" w:type="dxa"/>
            <w:vAlign w:val="center"/>
          </w:tcPr>
          <w:p w14:paraId="176A4A34" w14:textId="77777777" w:rsidR="00114806" w:rsidRPr="00BA49DC" w:rsidRDefault="00114806" w:rsidP="00BA49DC">
            <w:pPr>
              <w:ind w:left="426" w:hanging="426"/>
              <w:rPr>
                <w:rFonts w:ascii="Arial" w:hAnsi="Arial" w:cs="Arial"/>
              </w:rPr>
            </w:pPr>
            <w:r w:rsidRPr="00BA49DC">
              <w:rPr>
                <w:rFonts w:ascii="Arial" w:hAnsi="Arial" w:cs="Arial"/>
              </w:rPr>
              <w:t>P301A/S</w:t>
            </w:r>
          </w:p>
        </w:tc>
        <w:tc>
          <w:tcPr>
            <w:tcW w:w="1250" w:type="dxa"/>
            <w:vAlign w:val="center"/>
          </w:tcPr>
          <w:p w14:paraId="63AD6A7B" w14:textId="77777777" w:rsidR="00114806" w:rsidRPr="00BA49DC" w:rsidRDefault="00114806" w:rsidP="00BA49DC">
            <w:pPr>
              <w:ind w:left="426" w:hanging="426"/>
              <w:rPr>
                <w:rFonts w:ascii="Arial" w:hAnsi="Arial" w:cs="Arial"/>
              </w:rPr>
            </w:pPr>
            <w:r w:rsidRPr="00BA49DC">
              <w:rPr>
                <w:rFonts w:ascii="Arial" w:hAnsi="Arial" w:cs="Arial"/>
              </w:rPr>
              <w:t>Propylene feed pump</w:t>
            </w:r>
          </w:p>
        </w:tc>
        <w:tc>
          <w:tcPr>
            <w:tcW w:w="720" w:type="dxa"/>
            <w:gridSpan w:val="2"/>
            <w:vAlign w:val="center"/>
          </w:tcPr>
          <w:p w14:paraId="0EDAD65D" w14:textId="77777777" w:rsidR="00114806" w:rsidRPr="00BA49DC" w:rsidRDefault="00114806" w:rsidP="00BA49DC">
            <w:pPr>
              <w:ind w:left="426" w:hanging="426"/>
              <w:rPr>
                <w:rFonts w:ascii="Arial" w:hAnsi="Arial" w:cs="Arial"/>
              </w:rPr>
            </w:pPr>
            <w:r w:rsidRPr="00BA49DC">
              <w:rPr>
                <w:rFonts w:ascii="Arial" w:hAnsi="Arial" w:cs="Arial"/>
              </w:rPr>
              <w:t>Nor.32 max.39</w:t>
            </w:r>
          </w:p>
        </w:tc>
        <w:tc>
          <w:tcPr>
            <w:tcW w:w="900" w:type="dxa"/>
            <w:gridSpan w:val="2"/>
            <w:vAlign w:val="center"/>
          </w:tcPr>
          <w:p w14:paraId="7C5E73EA" w14:textId="77777777" w:rsidR="00114806" w:rsidRPr="00BA49DC" w:rsidRDefault="00114806" w:rsidP="00BA49DC">
            <w:pPr>
              <w:ind w:left="426" w:hanging="426"/>
              <w:rPr>
                <w:rFonts w:ascii="Arial" w:hAnsi="Arial" w:cs="Arial"/>
              </w:rPr>
            </w:pPr>
            <w:r w:rsidRPr="00BA49DC">
              <w:rPr>
                <w:rFonts w:ascii="Arial" w:hAnsi="Arial" w:cs="Arial"/>
              </w:rPr>
              <w:t>19.21</w:t>
            </w:r>
          </w:p>
        </w:tc>
        <w:tc>
          <w:tcPr>
            <w:tcW w:w="1022" w:type="dxa"/>
            <w:gridSpan w:val="3"/>
            <w:vAlign w:val="center"/>
          </w:tcPr>
          <w:p w14:paraId="4E91D8CF" w14:textId="77777777" w:rsidR="00114806" w:rsidRPr="00BA49DC" w:rsidRDefault="00114806" w:rsidP="00BA49DC">
            <w:pPr>
              <w:ind w:left="426" w:hanging="426"/>
              <w:rPr>
                <w:rFonts w:ascii="Arial" w:hAnsi="Arial" w:cs="Arial"/>
              </w:rPr>
            </w:pPr>
            <w:r w:rsidRPr="00BA49DC">
              <w:rPr>
                <w:rFonts w:ascii="Arial" w:hAnsi="Arial" w:cs="Arial"/>
              </w:rPr>
              <w:t>43.20</w:t>
            </w:r>
          </w:p>
        </w:tc>
        <w:tc>
          <w:tcPr>
            <w:tcW w:w="941" w:type="dxa"/>
            <w:gridSpan w:val="2"/>
            <w:vAlign w:val="center"/>
          </w:tcPr>
          <w:p w14:paraId="4C376054" w14:textId="77777777" w:rsidR="00114806" w:rsidRPr="00BA49DC" w:rsidRDefault="00114806" w:rsidP="00BA49DC">
            <w:pPr>
              <w:ind w:left="426" w:hanging="426"/>
              <w:rPr>
                <w:rFonts w:ascii="Arial" w:hAnsi="Arial" w:cs="Arial"/>
              </w:rPr>
            </w:pPr>
            <w:r w:rsidRPr="00BA49DC">
              <w:rPr>
                <w:rFonts w:ascii="Arial" w:hAnsi="Arial" w:cs="Arial"/>
              </w:rPr>
              <w:t>23.99</w:t>
            </w:r>
          </w:p>
        </w:tc>
        <w:tc>
          <w:tcPr>
            <w:tcW w:w="811" w:type="dxa"/>
            <w:gridSpan w:val="2"/>
            <w:vAlign w:val="center"/>
          </w:tcPr>
          <w:p w14:paraId="03775C46" w14:textId="77777777" w:rsidR="00114806" w:rsidRPr="00BA49DC" w:rsidRDefault="00114806" w:rsidP="00BA49DC">
            <w:pPr>
              <w:ind w:left="426" w:hanging="426"/>
              <w:rPr>
                <w:rFonts w:ascii="Arial" w:hAnsi="Arial" w:cs="Arial"/>
              </w:rPr>
            </w:pPr>
            <w:r w:rsidRPr="00BA49DC">
              <w:rPr>
                <w:rFonts w:ascii="Arial" w:hAnsi="Arial" w:cs="Arial"/>
              </w:rPr>
              <w:t>75</w:t>
            </w:r>
          </w:p>
        </w:tc>
        <w:tc>
          <w:tcPr>
            <w:tcW w:w="774" w:type="dxa"/>
            <w:gridSpan w:val="2"/>
            <w:vAlign w:val="center"/>
          </w:tcPr>
          <w:p w14:paraId="151B902C" w14:textId="77777777" w:rsidR="00114806" w:rsidRPr="00BA49DC" w:rsidRDefault="00114806" w:rsidP="00BA49DC">
            <w:pPr>
              <w:ind w:left="426" w:hanging="426"/>
              <w:rPr>
                <w:rFonts w:ascii="Arial" w:hAnsi="Arial" w:cs="Arial"/>
              </w:rPr>
            </w:pPr>
            <w:r w:rsidRPr="00BA49DC">
              <w:rPr>
                <w:rFonts w:ascii="Arial" w:hAnsi="Arial" w:cs="Arial"/>
              </w:rPr>
              <w:t>4.9</w:t>
            </w:r>
          </w:p>
        </w:tc>
        <w:tc>
          <w:tcPr>
            <w:tcW w:w="828" w:type="dxa"/>
            <w:vAlign w:val="center"/>
          </w:tcPr>
          <w:p w14:paraId="5D7697F0" w14:textId="77777777" w:rsidR="00114806" w:rsidRPr="00BA49DC" w:rsidRDefault="00114806" w:rsidP="00BA49DC">
            <w:pPr>
              <w:ind w:left="426" w:hanging="426"/>
              <w:rPr>
                <w:rFonts w:ascii="Arial" w:hAnsi="Arial" w:cs="Arial"/>
              </w:rPr>
            </w:pPr>
            <w:r w:rsidRPr="00BA49DC">
              <w:rPr>
                <w:rFonts w:ascii="Arial" w:hAnsi="Arial" w:cs="Arial"/>
              </w:rPr>
              <w:t>122</w:t>
            </w:r>
          </w:p>
        </w:tc>
        <w:tc>
          <w:tcPr>
            <w:tcW w:w="619" w:type="dxa"/>
            <w:gridSpan w:val="2"/>
            <w:vAlign w:val="center"/>
          </w:tcPr>
          <w:p w14:paraId="29AFB59E"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39" w:type="dxa"/>
            <w:gridSpan w:val="2"/>
            <w:vAlign w:val="center"/>
          </w:tcPr>
          <w:p w14:paraId="54D749A9" w14:textId="77777777" w:rsidR="00114806" w:rsidRPr="00BA49DC" w:rsidRDefault="00114806" w:rsidP="00BA49DC">
            <w:pPr>
              <w:ind w:left="426" w:hanging="426"/>
              <w:rPr>
                <w:rFonts w:ascii="Arial" w:hAnsi="Arial" w:cs="Arial"/>
              </w:rPr>
            </w:pPr>
            <w:r w:rsidRPr="00BA49DC">
              <w:rPr>
                <w:rFonts w:ascii="Arial" w:hAnsi="Arial" w:cs="Arial"/>
              </w:rPr>
              <w:t>A352</w:t>
            </w:r>
          </w:p>
          <w:p w14:paraId="6231BB5F" w14:textId="77777777" w:rsidR="00114806" w:rsidRPr="00BA49DC" w:rsidRDefault="00114806" w:rsidP="00BA49DC">
            <w:pPr>
              <w:ind w:left="426" w:hanging="426"/>
              <w:rPr>
                <w:rFonts w:ascii="Arial" w:hAnsi="Arial" w:cs="Arial"/>
              </w:rPr>
            </w:pPr>
            <w:r w:rsidRPr="00BA49DC">
              <w:rPr>
                <w:rFonts w:ascii="Arial" w:hAnsi="Arial" w:cs="Arial"/>
              </w:rPr>
              <w:t>(LCB)</w:t>
            </w:r>
          </w:p>
        </w:tc>
        <w:tc>
          <w:tcPr>
            <w:tcW w:w="1197" w:type="dxa"/>
            <w:vAlign w:val="center"/>
          </w:tcPr>
          <w:p w14:paraId="28EE29B1" w14:textId="77777777" w:rsidR="00114806" w:rsidRPr="00BA49DC" w:rsidRDefault="00114806" w:rsidP="00BA49DC">
            <w:pPr>
              <w:ind w:left="426" w:hanging="426"/>
              <w:rPr>
                <w:rFonts w:ascii="Arial" w:hAnsi="Arial" w:cs="Arial"/>
              </w:rPr>
            </w:pPr>
            <w:r w:rsidRPr="00BA49DC">
              <w:rPr>
                <w:rFonts w:ascii="Arial" w:hAnsi="Arial" w:cs="Arial"/>
              </w:rPr>
              <w:t>Tandem Seal</w:t>
            </w:r>
          </w:p>
        </w:tc>
        <w:tc>
          <w:tcPr>
            <w:tcW w:w="1268" w:type="dxa"/>
            <w:gridSpan w:val="2"/>
            <w:vAlign w:val="center"/>
          </w:tcPr>
          <w:p w14:paraId="53C240A5" w14:textId="77777777" w:rsidR="00114806" w:rsidRPr="00BA49DC" w:rsidRDefault="00114806" w:rsidP="00BA49DC">
            <w:pPr>
              <w:ind w:left="426" w:hanging="426"/>
              <w:rPr>
                <w:rFonts w:ascii="Arial" w:hAnsi="Arial" w:cs="Arial"/>
              </w:rPr>
            </w:pPr>
            <w:r w:rsidRPr="00BA49DC">
              <w:rPr>
                <w:rFonts w:ascii="Arial" w:hAnsi="Arial" w:cs="Arial"/>
              </w:rPr>
              <w:t>Sundyne pump</w:t>
            </w:r>
          </w:p>
        </w:tc>
        <w:tc>
          <w:tcPr>
            <w:tcW w:w="1440" w:type="dxa"/>
            <w:gridSpan w:val="2"/>
            <w:vAlign w:val="center"/>
          </w:tcPr>
          <w:p w14:paraId="5E36CF82" w14:textId="77777777" w:rsidR="00114806" w:rsidRPr="00BA49DC" w:rsidRDefault="00114806" w:rsidP="00BA49DC">
            <w:pPr>
              <w:ind w:left="426" w:hanging="426"/>
              <w:rPr>
                <w:rFonts w:ascii="Arial" w:hAnsi="Arial" w:cs="Arial"/>
              </w:rPr>
            </w:pPr>
            <w:r w:rsidRPr="00BA49DC">
              <w:rPr>
                <w:rFonts w:ascii="Arial" w:hAnsi="Arial" w:cs="Arial"/>
              </w:rPr>
              <w:t>Nikkisu Co.Ltd. Japan</w:t>
            </w:r>
          </w:p>
        </w:tc>
      </w:tr>
      <w:tr w:rsidR="00114806" w:rsidRPr="00114806" w14:paraId="66AFD067" w14:textId="77777777" w:rsidTr="00114806">
        <w:trPr>
          <w:jc w:val="center"/>
        </w:trPr>
        <w:tc>
          <w:tcPr>
            <w:tcW w:w="738" w:type="dxa"/>
            <w:vAlign w:val="center"/>
          </w:tcPr>
          <w:p w14:paraId="25C5E924"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1038" w:type="dxa"/>
            <w:vAlign w:val="center"/>
          </w:tcPr>
          <w:p w14:paraId="348DC2F3" w14:textId="77777777" w:rsidR="00114806" w:rsidRPr="00BA49DC" w:rsidRDefault="00114806" w:rsidP="00BA49DC">
            <w:pPr>
              <w:ind w:left="426" w:hanging="426"/>
              <w:rPr>
                <w:rFonts w:ascii="Arial" w:hAnsi="Arial" w:cs="Arial"/>
              </w:rPr>
            </w:pPr>
            <w:r w:rsidRPr="00BA49DC">
              <w:rPr>
                <w:rFonts w:ascii="Arial" w:hAnsi="Arial" w:cs="Arial"/>
              </w:rPr>
              <w:t>P302A/S</w:t>
            </w:r>
          </w:p>
        </w:tc>
        <w:tc>
          <w:tcPr>
            <w:tcW w:w="1250" w:type="dxa"/>
            <w:vAlign w:val="center"/>
          </w:tcPr>
          <w:p w14:paraId="3D7CB8F2" w14:textId="77777777" w:rsidR="00114806" w:rsidRPr="00BA49DC" w:rsidRDefault="00114806" w:rsidP="00BA49DC">
            <w:pPr>
              <w:ind w:left="426" w:hanging="426"/>
              <w:rPr>
                <w:rFonts w:ascii="Arial" w:hAnsi="Arial" w:cs="Arial"/>
              </w:rPr>
            </w:pPr>
            <w:r w:rsidRPr="00BA49DC">
              <w:rPr>
                <w:rFonts w:ascii="Arial" w:hAnsi="Arial" w:cs="Arial"/>
              </w:rPr>
              <w:t>Scrubber reflux pump</w:t>
            </w:r>
          </w:p>
        </w:tc>
        <w:tc>
          <w:tcPr>
            <w:tcW w:w="720" w:type="dxa"/>
            <w:gridSpan w:val="2"/>
            <w:vAlign w:val="center"/>
          </w:tcPr>
          <w:p w14:paraId="74CFFF7E" w14:textId="77777777" w:rsidR="00114806" w:rsidRPr="00BA49DC" w:rsidRDefault="00114806" w:rsidP="00BA49DC">
            <w:pPr>
              <w:ind w:left="426" w:hanging="426"/>
              <w:rPr>
                <w:rFonts w:ascii="Arial" w:hAnsi="Arial" w:cs="Arial"/>
              </w:rPr>
            </w:pPr>
            <w:r w:rsidRPr="00BA49DC">
              <w:rPr>
                <w:rFonts w:ascii="Arial" w:hAnsi="Arial" w:cs="Arial"/>
              </w:rPr>
              <w:t>Nor.24 rated 29</w:t>
            </w:r>
          </w:p>
        </w:tc>
        <w:tc>
          <w:tcPr>
            <w:tcW w:w="900" w:type="dxa"/>
            <w:gridSpan w:val="2"/>
            <w:vAlign w:val="center"/>
          </w:tcPr>
          <w:p w14:paraId="6A896DF8" w14:textId="77777777" w:rsidR="00114806" w:rsidRPr="00BA49DC" w:rsidRDefault="00114806" w:rsidP="00BA49DC">
            <w:pPr>
              <w:ind w:left="426" w:hanging="426"/>
              <w:rPr>
                <w:rFonts w:ascii="Arial" w:hAnsi="Arial" w:cs="Arial"/>
              </w:rPr>
            </w:pPr>
            <w:r w:rsidRPr="00BA49DC">
              <w:rPr>
                <w:rFonts w:ascii="Arial" w:hAnsi="Arial" w:cs="Arial"/>
              </w:rPr>
              <w:t>19.20</w:t>
            </w:r>
          </w:p>
        </w:tc>
        <w:tc>
          <w:tcPr>
            <w:tcW w:w="1022" w:type="dxa"/>
            <w:gridSpan w:val="3"/>
            <w:vAlign w:val="center"/>
          </w:tcPr>
          <w:p w14:paraId="354CC432" w14:textId="77777777" w:rsidR="00114806" w:rsidRPr="00BA49DC" w:rsidRDefault="00114806" w:rsidP="00BA49DC">
            <w:pPr>
              <w:ind w:left="426" w:hanging="426"/>
              <w:rPr>
                <w:rFonts w:ascii="Arial" w:hAnsi="Arial" w:cs="Arial"/>
              </w:rPr>
            </w:pPr>
            <w:r w:rsidRPr="00BA49DC">
              <w:rPr>
                <w:rFonts w:ascii="Arial" w:hAnsi="Arial" w:cs="Arial"/>
              </w:rPr>
              <w:t>23.24</w:t>
            </w:r>
          </w:p>
        </w:tc>
        <w:tc>
          <w:tcPr>
            <w:tcW w:w="941" w:type="dxa"/>
            <w:gridSpan w:val="2"/>
            <w:vAlign w:val="center"/>
          </w:tcPr>
          <w:p w14:paraId="5D0F8ABA" w14:textId="77777777" w:rsidR="00114806" w:rsidRPr="00BA49DC" w:rsidRDefault="00114806" w:rsidP="00BA49DC">
            <w:pPr>
              <w:ind w:left="426" w:hanging="426"/>
              <w:rPr>
                <w:rFonts w:ascii="Arial" w:hAnsi="Arial" w:cs="Arial"/>
              </w:rPr>
            </w:pPr>
            <w:r w:rsidRPr="00BA49DC">
              <w:rPr>
                <w:rFonts w:ascii="Arial" w:hAnsi="Arial" w:cs="Arial"/>
              </w:rPr>
              <w:t>4.04</w:t>
            </w:r>
          </w:p>
        </w:tc>
        <w:tc>
          <w:tcPr>
            <w:tcW w:w="811" w:type="dxa"/>
            <w:gridSpan w:val="2"/>
            <w:vAlign w:val="center"/>
          </w:tcPr>
          <w:p w14:paraId="3849F63C"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774" w:type="dxa"/>
            <w:gridSpan w:val="2"/>
            <w:vAlign w:val="center"/>
          </w:tcPr>
          <w:p w14:paraId="08782E85" w14:textId="77777777" w:rsidR="00114806" w:rsidRPr="00BA49DC" w:rsidRDefault="00114806" w:rsidP="00BA49DC">
            <w:pPr>
              <w:ind w:left="426" w:hanging="426"/>
              <w:rPr>
                <w:rFonts w:ascii="Arial" w:hAnsi="Arial" w:cs="Arial"/>
              </w:rPr>
            </w:pPr>
            <w:r w:rsidRPr="00BA49DC">
              <w:rPr>
                <w:rFonts w:ascii="Arial" w:hAnsi="Arial" w:cs="Arial"/>
              </w:rPr>
              <w:t>1.8m</w:t>
            </w:r>
          </w:p>
        </w:tc>
        <w:tc>
          <w:tcPr>
            <w:tcW w:w="828" w:type="dxa"/>
            <w:vAlign w:val="center"/>
          </w:tcPr>
          <w:p w14:paraId="059D6C2D" w14:textId="77777777" w:rsidR="00114806" w:rsidRPr="00BA49DC" w:rsidRDefault="00114806" w:rsidP="00BA49DC">
            <w:pPr>
              <w:ind w:left="426" w:hanging="426"/>
              <w:rPr>
                <w:rFonts w:ascii="Arial" w:hAnsi="Arial" w:cs="Arial"/>
              </w:rPr>
            </w:pPr>
            <w:r w:rsidRPr="00BA49DC">
              <w:rPr>
                <w:rFonts w:ascii="Arial" w:hAnsi="Arial" w:cs="Arial"/>
              </w:rPr>
              <w:t>21</w:t>
            </w:r>
          </w:p>
        </w:tc>
        <w:tc>
          <w:tcPr>
            <w:tcW w:w="619" w:type="dxa"/>
            <w:gridSpan w:val="2"/>
            <w:vAlign w:val="center"/>
          </w:tcPr>
          <w:p w14:paraId="034BB53F"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39" w:type="dxa"/>
            <w:gridSpan w:val="2"/>
            <w:vAlign w:val="center"/>
          </w:tcPr>
          <w:p w14:paraId="0A74DC86" w14:textId="77777777" w:rsidR="00114806" w:rsidRPr="00BA49DC" w:rsidRDefault="00114806" w:rsidP="00BA49DC">
            <w:pPr>
              <w:ind w:left="426" w:hanging="426"/>
              <w:rPr>
                <w:rFonts w:ascii="Arial" w:hAnsi="Arial" w:cs="Arial"/>
              </w:rPr>
            </w:pPr>
            <w:r w:rsidRPr="00BA49DC">
              <w:rPr>
                <w:rFonts w:ascii="Arial" w:hAnsi="Arial" w:cs="Arial"/>
              </w:rPr>
              <w:t>AISI 304</w:t>
            </w:r>
          </w:p>
        </w:tc>
        <w:tc>
          <w:tcPr>
            <w:tcW w:w="1197" w:type="dxa"/>
            <w:vAlign w:val="center"/>
          </w:tcPr>
          <w:p w14:paraId="403CC1B8" w14:textId="77777777" w:rsidR="00114806" w:rsidRPr="00BA49DC" w:rsidRDefault="00114806" w:rsidP="00BA49DC">
            <w:pPr>
              <w:ind w:left="426" w:hanging="426"/>
              <w:rPr>
                <w:rFonts w:ascii="Arial" w:hAnsi="Arial" w:cs="Arial"/>
              </w:rPr>
            </w:pPr>
            <w:r w:rsidRPr="00BA49DC">
              <w:rPr>
                <w:rFonts w:ascii="Arial" w:hAnsi="Arial" w:cs="Arial"/>
              </w:rPr>
              <w:t>Tandem Seal</w:t>
            </w:r>
          </w:p>
        </w:tc>
        <w:tc>
          <w:tcPr>
            <w:tcW w:w="1268" w:type="dxa"/>
            <w:gridSpan w:val="2"/>
            <w:vAlign w:val="center"/>
          </w:tcPr>
          <w:p w14:paraId="75E093C9"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440" w:type="dxa"/>
            <w:gridSpan w:val="2"/>
            <w:vAlign w:val="center"/>
          </w:tcPr>
          <w:p w14:paraId="439282C6" w14:textId="77777777" w:rsidR="00114806" w:rsidRPr="00BA49DC" w:rsidRDefault="00114806" w:rsidP="00BA49DC">
            <w:pPr>
              <w:ind w:left="426" w:hanging="426"/>
              <w:rPr>
                <w:rFonts w:ascii="Arial" w:hAnsi="Arial" w:cs="Arial"/>
              </w:rPr>
            </w:pPr>
            <w:r w:rsidRPr="00BA49DC">
              <w:rPr>
                <w:rFonts w:ascii="Arial" w:hAnsi="Arial" w:cs="Arial"/>
              </w:rPr>
              <w:t>BPCL Allahabad</w:t>
            </w:r>
          </w:p>
        </w:tc>
      </w:tr>
      <w:tr w:rsidR="00114806" w:rsidRPr="00114806" w14:paraId="72721F1B" w14:textId="77777777" w:rsidTr="00114806">
        <w:trPr>
          <w:jc w:val="center"/>
        </w:trPr>
        <w:tc>
          <w:tcPr>
            <w:tcW w:w="738" w:type="dxa"/>
            <w:vAlign w:val="center"/>
          </w:tcPr>
          <w:p w14:paraId="01DADD88" w14:textId="77777777" w:rsidR="00114806" w:rsidRPr="00BA49DC" w:rsidRDefault="00114806" w:rsidP="00BA49DC">
            <w:pPr>
              <w:ind w:left="426" w:hanging="426"/>
              <w:rPr>
                <w:rFonts w:ascii="Arial" w:hAnsi="Arial" w:cs="Arial"/>
              </w:rPr>
            </w:pPr>
            <w:r w:rsidRPr="00BA49DC">
              <w:rPr>
                <w:rFonts w:ascii="Arial" w:hAnsi="Arial" w:cs="Arial"/>
              </w:rPr>
              <w:lastRenderedPageBreak/>
              <w:t>19</w:t>
            </w:r>
          </w:p>
        </w:tc>
        <w:tc>
          <w:tcPr>
            <w:tcW w:w="1038" w:type="dxa"/>
            <w:vAlign w:val="center"/>
          </w:tcPr>
          <w:p w14:paraId="44716347" w14:textId="77777777" w:rsidR="00114806" w:rsidRPr="00BA49DC" w:rsidRDefault="00114806" w:rsidP="00BA49DC">
            <w:pPr>
              <w:ind w:left="426" w:hanging="426"/>
              <w:rPr>
                <w:rFonts w:ascii="Arial" w:hAnsi="Arial" w:cs="Arial"/>
              </w:rPr>
            </w:pPr>
            <w:r w:rsidRPr="00BA49DC">
              <w:rPr>
                <w:rFonts w:ascii="Arial" w:hAnsi="Arial" w:cs="Arial"/>
              </w:rPr>
              <w:t>P303</w:t>
            </w:r>
          </w:p>
        </w:tc>
        <w:tc>
          <w:tcPr>
            <w:tcW w:w="1250" w:type="dxa"/>
            <w:vAlign w:val="center"/>
          </w:tcPr>
          <w:p w14:paraId="4CFA6F77" w14:textId="77777777" w:rsidR="00114806" w:rsidRPr="00BA49DC" w:rsidRDefault="00114806" w:rsidP="00BA49DC">
            <w:pPr>
              <w:ind w:left="426" w:hanging="426"/>
              <w:rPr>
                <w:rFonts w:ascii="Arial" w:hAnsi="Arial" w:cs="Arial"/>
              </w:rPr>
            </w:pPr>
            <w:r w:rsidRPr="00BA49DC">
              <w:rPr>
                <w:rFonts w:ascii="Arial" w:hAnsi="Arial" w:cs="Arial"/>
              </w:rPr>
              <w:t>Oil unloading</w:t>
            </w:r>
          </w:p>
          <w:p w14:paraId="3E92FC73" w14:textId="77777777" w:rsidR="00114806" w:rsidRPr="00BA49DC" w:rsidRDefault="00114806" w:rsidP="00BA49DC">
            <w:pPr>
              <w:ind w:left="426" w:hanging="426"/>
              <w:rPr>
                <w:rFonts w:ascii="Arial" w:hAnsi="Arial" w:cs="Arial"/>
              </w:rPr>
            </w:pPr>
            <w:r w:rsidRPr="00BA49DC">
              <w:rPr>
                <w:rFonts w:ascii="Arial" w:hAnsi="Arial" w:cs="Arial"/>
              </w:rPr>
              <w:t>pump in C302</w:t>
            </w:r>
          </w:p>
        </w:tc>
        <w:tc>
          <w:tcPr>
            <w:tcW w:w="720" w:type="dxa"/>
            <w:gridSpan w:val="2"/>
            <w:vAlign w:val="center"/>
          </w:tcPr>
          <w:p w14:paraId="27EBA7EA"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00" w:type="dxa"/>
            <w:gridSpan w:val="2"/>
            <w:vAlign w:val="center"/>
          </w:tcPr>
          <w:p w14:paraId="16957136" w14:textId="77777777" w:rsidR="00114806" w:rsidRPr="00BA49DC" w:rsidRDefault="00114806" w:rsidP="00BA49DC">
            <w:pPr>
              <w:ind w:left="426" w:hanging="426"/>
              <w:rPr>
                <w:rFonts w:ascii="Arial" w:hAnsi="Arial" w:cs="Arial"/>
              </w:rPr>
            </w:pPr>
            <w:r w:rsidRPr="00BA49DC">
              <w:rPr>
                <w:rFonts w:ascii="Arial" w:hAnsi="Arial" w:cs="Arial"/>
              </w:rPr>
              <w:t>1.15</w:t>
            </w:r>
          </w:p>
        </w:tc>
        <w:tc>
          <w:tcPr>
            <w:tcW w:w="1022" w:type="dxa"/>
            <w:gridSpan w:val="3"/>
            <w:vAlign w:val="center"/>
          </w:tcPr>
          <w:p w14:paraId="7E24D6BE" w14:textId="77777777" w:rsidR="00114806" w:rsidRPr="00BA49DC" w:rsidRDefault="00114806" w:rsidP="00BA49DC">
            <w:pPr>
              <w:ind w:left="426" w:hanging="426"/>
              <w:rPr>
                <w:rFonts w:ascii="Arial" w:hAnsi="Arial" w:cs="Arial"/>
              </w:rPr>
            </w:pPr>
            <w:r w:rsidRPr="00BA49DC">
              <w:rPr>
                <w:rFonts w:ascii="Arial" w:hAnsi="Arial" w:cs="Arial"/>
              </w:rPr>
              <w:t>3.0</w:t>
            </w:r>
          </w:p>
        </w:tc>
        <w:tc>
          <w:tcPr>
            <w:tcW w:w="941" w:type="dxa"/>
            <w:gridSpan w:val="2"/>
            <w:vAlign w:val="center"/>
          </w:tcPr>
          <w:p w14:paraId="664F24B7" w14:textId="77777777" w:rsidR="00114806" w:rsidRPr="00BA49DC" w:rsidRDefault="00114806" w:rsidP="00BA49DC">
            <w:pPr>
              <w:ind w:left="426" w:hanging="426"/>
              <w:rPr>
                <w:rFonts w:ascii="Arial" w:hAnsi="Arial" w:cs="Arial"/>
              </w:rPr>
            </w:pPr>
            <w:r w:rsidRPr="00BA49DC">
              <w:rPr>
                <w:rFonts w:ascii="Arial" w:hAnsi="Arial" w:cs="Arial"/>
              </w:rPr>
              <w:t>1.85</w:t>
            </w:r>
          </w:p>
        </w:tc>
        <w:tc>
          <w:tcPr>
            <w:tcW w:w="811" w:type="dxa"/>
            <w:gridSpan w:val="2"/>
            <w:vAlign w:val="center"/>
          </w:tcPr>
          <w:p w14:paraId="05407DB1" w14:textId="77777777" w:rsidR="00114806" w:rsidRPr="00BA49DC" w:rsidRDefault="00114806" w:rsidP="00BA49DC">
            <w:pPr>
              <w:ind w:left="426" w:hanging="426"/>
              <w:rPr>
                <w:rFonts w:ascii="Arial" w:hAnsi="Arial" w:cs="Arial"/>
              </w:rPr>
            </w:pPr>
            <w:r w:rsidRPr="00BA49DC">
              <w:rPr>
                <w:rFonts w:ascii="Arial" w:hAnsi="Arial" w:cs="Arial"/>
              </w:rPr>
              <w:t>0.56</w:t>
            </w:r>
          </w:p>
        </w:tc>
        <w:tc>
          <w:tcPr>
            <w:tcW w:w="774" w:type="dxa"/>
            <w:gridSpan w:val="2"/>
            <w:vAlign w:val="center"/>
          </w:tcPr>
          <w:p w14:paraId="1622906C" w14:textId="77777777" w:rsidR="00114806" w:rsidRPr="00BA49DC" w:rsidRDefault="00114806" w:rsidP="00BA49DC">
            <w:pPr>
              <w:ind w:left="426" w:hanging="426"/>
              <w:rPr>
                <w:rFonts w:ascii="Arial" w:hAnsi="Arial" w:cs="Arial"/>
              </w:rPr>
            </w:pPr>
            <w:r w:rsidRPr="00BA49DC">
              <w:rPr>
                <w:rFonts w:ascii="Arial" w:hAnsi="Arial" w:cs="Arial"/>
              </w:rPr>
              <w:t>1-2m</w:t>
            </w:r>
          </w:p>
        </w:tc>
        <w:tc>
          <w:tcPr>
            <w:tcW w:w="828" w:type="dxa"/>
            <w:vAlign w:val="center"/>
          </w:tcPr>
          <w:p w14:paraId="470B3DA6" w14:textId="77777777" w:rsidR="00114806" w:rsidRPr="00BA49DC" w:rsidRDefault="00114806" w:rsidP="00BA49DC">
            <w:pPr>
              <w:ind w:left="426" w:hanging="426"/>
              <w:rPr>
                <w:rFonts w:ascii="Arial" w:hAnsi="Arial" w:cs="Arial"/>
              </w:rPr>
            </w:pPr>
            <w:r w:rsidRPr="00BA49DC">
              <w:rPr>
                <w:rFonts w:ascii="Arial" w:hAnsi="Arial" w:cs="Arial"/>
              </w:rPr>
              <w:t>1.4</w:t>
            </w:r>
          </w:p>
        </w:tc>
        <w:tc>
          <w:tcPr>
            <w:tcW w:w="619" w:type="dxa"/>
            <w:gridSpan w:val="2"/>
            <w:vAlign w:val="center"/>
          </w:tcPr>
          <w:p w14:paraId="1548EEE9" w14:textId="77777777" w:rsidR="00114806" w:rsidRPr="00BA49DC" w:rsidRDefault="00114806" w:rsidP="00BA49DC">
            <w:pPr>
              <w:ind w:left="426" w:hanging="426"/>
              <w:rPr>
                <w:rFonts w:ascii="Arial" w:hAnsi="Arial" w:cs="Arial"/>
              </w:rPr>
            </w:pPr>
            <w:r w:rsidRPr="00BA49DC">
              <w:rPr>
                <w:rFonts w:ascii="Arial" w:hAnsi="Arial" w:cs="Arial"/>
              </w:rPr>
              <w:t>0.72</w:t>
            </w:r>
          </w:p>
        </w:tc>
        <w:tc>
          <w:tcPr>
            <w:tcW w:w="1139" w:type="dxa"/>
            <w:gridSpan w:val="2"/>
            <w:vAlign w:val="center"/>
          </w:tcPr>
          <w:p w14:paraId="2A021FD0"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2E8B26C3" w14:textId="77777777" w:rsidR="00114806" w:rsidRPr="00BA49DC" w:rsidRDefault="00114806" w:rsidP="00BA49DC">
            <w:pPr>
              <w:ind w:left="426" w:hanging="426"/>
              <w:rPr>
                <w:rFonts w:ascii="Arial" w:hAnsi="Arial" w:cs="Arial"/>
              </w:rPr>
            </w:pPr>
            <w:r w:rsidRPr="00BA49DC">
              <w:rPr>
                <w:rFonts w:ascii="Arial" w:hAnsi="Arial" w:cs="Arial"/>
              </w:rPr>
              <w:t>Mech Seal(self flushing)</w:t>
            </w:r>
          </w:p>
        </w:tc>
        <w:tc>
          <w:tcPr>
            <w:tcW w:w="1268" w:type="dxa"/>
            <w:gridSpan w:val="2"/>
            <w:vAlign w:val="center"/>
          </w:tcPr>
          <w:p w14:paraId="2B5AC329" w14:textId="77777777" w:rsidR="00114806" w:rsidRPr="00BA49DC" w:rsidRDefault="00114806" w:rsidP="00BA49DC">
            <w:pPr>
              <w:ind w:left="426" w:hanging="426"/>
              <w:rPr>
                <w:rFonts w:ascii="Arial" w:hAnsi="Arial" w:cs="Arial"/>
              </w:rPr>
            </w:pPr>
            <w:r w:rsidRPr="00BA49DC">
              <w:rPr>
                <w:rFonts w:ascii="Arial" w:hAnsi="Arial" w:cs="Arial"/>
              </w:rPr>
              <w:t>Ext. gear</w:t>
            </w:r>
          </w:p>
        </w:tc>
        <w:tc>
          <w:tcPr>
            <w:tcW w:w="1440" w:type="dxa"/>
            <w:gridSpan w:val="2"/>
            <w:vAlign w:val="center"/>
          </w:tcPr>
          <w:p w14:paraId="53FDB7D6" w14:textId="77777777" w:rsidR="00114806" w:rsidRPr="00BA49DC" w:rsidRDefault="00114806" w:rsidP="00BA49DC">
            <w:pPr>
              <w:ind w:left="426" w:hanging="426"/>
              <w:rPr>
                <w:rFonts w:ascii="Arial" w:hAnsi="Arial" w:cs="Arial"/>
              </w:rPr>
            </w:pPr>
            <w:r w:rsidRPr="00BA49DC">
              <w:rPr>
                <w:rFonts w:ascii="Arial" w:hAnsi="Arial" w:cs="Arial"/>
              </w:rPr>
              <w:t>Air Auto Engg</w:t>
            </w:r>
          </w:p>
          <w:p w14:paraId="47827292" w14:textId="77777777" w:rsidR="00114806" w:rsidRPr="00BA49DC" w:rsidRDefault="00114806" w:rsidP="00BA49DC">
            <w:pPr>
              <w:ind w:left="426" w:hanging="426"/>
              <w:rPr>
                <w:rFonts w:ascii="Arial" w:hAnsi="Arial" w:cs="Arial"/>
              </w:rPr>
            </w:pPr>
            <w:r w:rsidRPr="00BA49DC">
              <w:rPr>
                <w:rFonts w:ascii="Arial" w:hAnsi="Arial" w:cs="Arial"/>
              </w:rPr>
              <w:t>Bombay</w:t>
            </w:r>
          </w:p>
        </w:tc>
      </w:tr>
      <w:tr w:rsidR="00114806" w:rsidRPr="00114806" w14:paraId="44D50729" w14:textId="77777777" w:rsidTr="00114806">
        <w:trPr>
          <w:gridAfter w:val="1"/>
          <w:wAfter w:w="797" w:type="dxa"/>
          <w:trHeight w:val="1430"/>
          <w:jc w:val="center"/>
        </w:trPr>
        <w:tc>
          <w:tcPr>
            <w:tcW w:w="738" w:type="dxa"/>
            <w:vAlign w:val="center"/>
          </w:tcPr>
          <w:p w14:paraId="1F20475F" w14:textId="77777777" w:rsidR="00114806" w:rsidRPr="00BA49DC" w:rsidRDefault="00114806" w:rsidP="00BA49DC">
            <w:pPr>
              <w:ind w:left="426" w:hanging="426"/>
              <w:rPr>
                <w:rFonts w:ascii="Arial" w:hAnsi="Arial" w:cs="Arial"/>
              </w:rPr>
            </w:pPr>
            <w:r w:rsidRPr="00BA49DC">
              <w:rPr>
                <w:rFonts w:ascii="Arial" w:hAnsi="Arial" w:cs="Arial"/>
              </w:rPr>
              <w:t>Sr</w:t>
            </w:r>
          </w:p>
          <w:p w14:paraId="345EC507"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038" w:type="dxa"/>
            <w:vAlign w:val="center"/>
          </w:tcPr>
          <w:p w14:paraId="32B97C41" w14:textId="77777777" w:rsidR="00114806" w:rsidRPr="00BA49DC" w:rsidRDefault="00114806" w:rsidP="00BA49DC">
            <w:pPr>
              <w:ind w:left="426" w:hanging="426"/>
              <w:rPr>
                <w:rFonts w:ascii="Arial" w:hAnsi="Arial" w:cs="Arial"/>
              </w:rPr>
            </w:pPr>
            <w:r w:rsidRPr="00BA49DC">
              <w:rPr>
                <w:rFonts w:ascii="Arial" w:hAnsi="Arial" w:cs="Arial"/>
              </w:rPr>
              <w:t>Pump</w:t>
            </w:r>
          </w:p>
          <w:p w14:paraId="10E093DF"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261" w:type="dxa"/>
            <w:gridSpan w:val="2"/>
            <w:vAlign w:val="center"/>
          </w:tcPr>
          <w:p w14:paraId="129585B7" w14:textId="77777777" w:rsidR="00114806" w:rsidRPr="00BA49DC" w:rsidRDefault="00114806" w:rsidP="00BA49DC">
            <w:pPr>
              <w:ind w:left="426" w:hanging="426"/>
              <w:rPr>
                <w:rFonts w:ascii="Arial" w:hAnsi="Arial" w:cs="Arial"/>
              </w:rPr>
            </w:pPr>
            <w:r w:rsidRPr="00BA49DC">
              <w:rPr>
                <w:rFonts w:ascii="Arial" w:hAnsi="Arial" w:cs="Arial"/>
              </w:rPr>
              <w:t>Description</w:t>
            </w:r>
          </w:p>
          <w:p w14:paraId="0D377DB3" w14:textId="77777777" w:rsidR="00114806" w:rsidRPr="00BA49DC" w:rsidRDefault="00114806" w:rsidP="00BA49DC">
            <w:pPr>
              <w:ind w:left="426" w:hanging="426"/>
              <w:rPr>
                <w:rFonts w:ascii="Arial" w:hAnsi="Arial" w:cs="Arial"/>
              </w:rPr>
            </w:pPr>
            <w:r w:rsidRPr="00BA49DC">
              <w:rPr>
                <w:rFonts w:ascii="Arial" w:hAnsi="Arial" w:cs="Arial"/>
              </w:rPr>
              <w:t>Of pump</w:t>
            </w:r>
          </w:p>
        </w:tc>
        <w:tc>
          <w:tcPr>
            <w:tcW w:w="720" w:type="dxa"/>
            <w:gridSpan w:val="2"/>
            <w:vAlign w:val="center"/>
          </w:tcPr>
          <w:p w14:paraId="24DDE2B1" w14:textId="77777777" w:rsidR="00114806" w:rsidRPr="00BA49DC" w:rsidRDefault="00114806" w:rsidP="00BA49DC">
            <w:pPr>
              <w:ind w:left="426" w:hanging="426"/>
              <w:rPr>
                <w:rFonts w:ascii="Arial" w:hAnsi="Arial" w:cs="Arial"/>
              </w:rPr>
            </w:pPr>
            <w:r w:rsidRPr="00BA49DC">
              <w:rPr>
                <w:rFonts w:ascii="Arial" w:hAnsi="Arial" w:cs="Arial"/>
              </w:rPr>
              <w:t>Flow in m3/h</w:t>
            </w:r>
          </w:p>
        </w:tc>
        <w:tc>
          <w:tcPr>
            <w:tcW w:w="900" w:type="dxa"/>
            <w:gridSpan w:val="2"/>
            <w:vAlign w:val="center"/>
          </w:tcPr>
          <w:p w14:paraId="6F4E6FA6" w14:textId="77777777" w:rsidR="00114806" w:rsidRPr="00BA49DC" w:rsidRDefault="00114806" w:rsidP="00BA49DC">
            <w:pPr>
              <w:ind w:left="426" w:hanging="426"/>
              <w:rPr>
                <w:rFonts w:ascii="Arial" w:hAnsi="Arial" w:cs="Arial"/>
              </w:rPr>
            </w:pPr>
            <w:r w:rsidRPr="00BA49DC">
              <w:rPr>
                <w:rFonts w:ascii="Arial" w:hAnsi="Arial" w:cs="Arial"/>
              </w:rPr>
              <w:t>Suction press in kg/cm2g</w:t>
            </w:r>
          </w:p>
        </w:tc>
        <w:tc>
          <w:tcPr>
            <w:tcW w:w="1001" w:type="dxa"/>
            <w:vAlign w:val="center"/>
          </w:tcPr>
          <w:p w14:paraId="2F1E1ADB" w14:textId="77777777" w:rsidR="00114806" w:rsidRPr="00BA49DC" w:rsidRDefault="00114806" w:rsidP="00BA49DC">
            <w:pPr>
              <w:ind w:left="426" w:hanging="426"/>
              <w:rPr>
                <w:rFonts w:ascii="Arial" w:hAnsi="Arial" w:cs="Arial"/>
              </w:rPr>
            </w:pPr>
            <w:r w:rsidRPr="00BA49DC">
              <w:rPr>
                <w:rFonts w:ascii="Arial" w:hAnsi="Arial" w:cs="Arial"/>
              </w:rPr>
              <w:t>Disch. press in kg/cm2g</w:t>
            </w:r>
          </w:p>
        </w:tc>
        <w:tc>
          <w:tcPr>
            <w:tcW w:w="871" w:type="dxa"/>
            <w:gridSpan w:val="2"/>
            <w:vAlign w:val="center"/>
          </w:tcPr>
          <w:p w14:paraId="30F91E99" w14:textId="77777777" w:rsidR="00114806" w:rsidRPr="00BA49DC" w:rsidRDefault="00114806" w:rsidP="00BA49DC">
            <w:pPr>
              <w:ind w:left="426" w:hanging="426"/>
              <w:rPr>
                <w:rFonts w:ascii="Arial" w:hAnsi="Arial" w:cs="Arial"/>
              </w:rPr>
            </w:pPr>
            <w:r w:rsidRPr="00BA49DC">
              <w:rPr>
                <w:rFonts w:ascii="Arial" w:hAnsi="Arial" w:cs="Arial"/>
              </w:rPr>
              <w:t xml:space="preserve">Diff press in </w:t>
            </w:r>
            <w:r w:rsidRPr="00BA49DC">
              <w:rPr>
                <w:rFonts w:ascii="Arial" w:hAnsi="Arial" w:cs="Arial"/>
                <w:b/>
                <w:bCs/>
              </w:rPr>
              <w:t>kg/cm2g</w:t>
            </w:r>
          </w:p>
        </w:tc>
        <w:tc>
          <w:tcPr>
            <w:tcW w:w="810" w:type="dxa"/>
            <w:gridSpan w:val="2"/>
            <w:vAlign w:val="center"/>
          </w:tcPr>
          <w:p w14:paraId="6017A1A8" w14:textId="77777777" w:rsidR="00114806" w:rsidRPr="00BA49DC" w:rsidRDefault="00114806" w:rsidP="00BA49DC">
            <w:pPr>
              <w:ind w:left="426" w:hanging="426"/>
              <w:rPr>
                <w:rFonts w:ascii="Arial" w:hAnsi="Arial" w:cs="Arial"/>
              </w:rPr>
            </w:pPr>
            <w:r w:rsidRPr="00BA49DC">
              <w:rPr>
                <w:rFonts w:ascii="Arial" w:hAnsi="Arial" w:cs="Arial"/>
              </w:rPr>
              <w:t>Nor. rating in KW</w:t>
            </w:r>
          </w:p>
        </w:tc>
        <w:tc>
          <w:tcPr>
            <w:tcW w:w="829" w:type="dxa"/>
            <w:gridSpan w:val="2"/>
            <w:vAlign w:val="center"/>
          </w:tcPr>
          <w:p w14:paraId="05A18E37" w14:textId="77777777" w:rsidR="00114806" w:rsidRPr="00BA49DC" w:rsidRDefault="00114806" w:rsidP="00BA49DC">
            <w:pPr>
              <w:ind w:left="426" w:hanging="426"/>
              <w:rPr>
                <w:rFonts w:ascii="Arial" w:hAnsi="Arial" w:cs="Arial"/>
              </w:rPr>
            </w:pPr>
            <w:r w:rsidRPr="00BA49DC">
              <w:rPr>
                <w:rFonts w:ascii="Arial" w:hAnsi="Arial" w:cs="Arial"/>
              </w:rPr>
              <w:t>NPSH reqd</w:t>
            </w:r>
          </w:p>
        </w:tc>
        <w:tc>
          <w:tcPr>
            <w:tcW w:w="881" w:type="dxa"/>
            <w:gridSpan w:val="3"/>
            <w:vAlign w:val="center"/>
          </w:tcPr>
          <w:p w14:paraId="21D981D7" w14:textId="77777777" w:rsidR="00114806" w:rsidRPr="00BA49DC" w:rsidRDefault="00114806" w:rsidP="00BA49DC">
            <w:pPr>
              <w:ind w:left="426" w:hanging="426"/>
              <w:rPr>
                <w:rFonts w:ascii="Arial" w:hAnsi="Arial" w:cs="Arial"/>
              </w:rPr>
            </w:pPr>
            <w:r w:rsidRPr="00BA49DC">
              <w:rPr>
                <w:rFonts w:ascii="Arial" w:hAnsi="Arial" w:cs="Arial"/>
              </w:rPr>
              <w:t>Normal amp drawn</w:t>
            </w:r>
          </w:p>
        </w:tc>
        <w:tc>
          <w:tcPr>
            <w:tcW w:w="630" w:type="dxa"/>
            <w:gridSpan w:val="2"/>
            <w:vAlign w:val="center"/>
          </w:tcPr>
          <w:p w14:paraId="3056CEE0" w14:textId="77777777" w:rsidR="00114806" w:rsidRPr="00BA49DC" w:rsidRDefault="00114806" w:rsidP="00BA49DC">
            <w:pPr>
              <w:ind w:left="426" w:hanging="426"/>
              <w:rPr>
                <w:rFonts w:ascii="Arial" w:hAnsi="Arial" w:cs="Arial"/>
              </w:rPr>
            </w:pPr>
            <w:r w:rsidRPr="00BA49DC">
              <w:rPr>
                <w:rFonts w:ascii="Arial" w:hAnsi="Arial" w:cs="Arial"/>
              </w:rPr>
              <w:t>No load amp</w:t>
            </w:r>
          </w:p>
        </w:tc>
        <w:tc>
          <w:tcPr>
            <w:tcW w:w="1101" w:type="dxa"/>
            <w:vAlign w:val="center"/>
          </w:tcPr>
          <w:p w14:paraId="0D4B42F1" w14:textId="77777777" w:rsidR="00114806" w:rsidRPr="00BA49DC" w:rsidRDefault="00114806" w:rsidP="00BA49DC">
            <w:pPr>
              <w:ind w:left="426" w:hanging="426"/>
              <w:rPr>
                <w:rFonts w:ascii="Arial" w:hAnsi="Arial" w:cs="Arial"/>
              </w:rPr>
            </w:pPr>
            <w:r w:rsidRPr="00BA49DC">
              <w:rPr>
                <w:rFonts w:ascii="Arial" w:hAnsi="Arial" w:cs="Arial"/>
              </w:rPr>
              <w:t>Mate of cons</w:t>
            </w:r>
          </w:p>
        </w:tc>
        <w:tc>
          <w:tcPr>
            <w:tcW w:w="1197" w:type="dxa"/>
            <w:vAlign w:val="center"/>
          </w:tcPr>
          <w:p w14:paraId="1B53C9AE" w14:textId="77777777" w:rsidR="00114806" w:rsidRPr="00BA49DC" w:rsidRDefault="00114806" w:rsidP="00BA49DC">
            <w:pPr>
              <w:ind w:left="426" w:hanging="426"/>
              <w:rPr>
                <w:rFonts w:ascii="Arial" w:hAnsi="Arial" w:cs="Arial"/>
              </w:rPr>
            </w:pPr>
            <w:r w:rsidRPr="00BA49DC">
              <w:rPr>
                <w:rFonts w:ascii="Arial" w:hAnsi="Arial" w:cs="Arial"/>
              </w:rPr>
              <w:t>Type of seal</w:t>
            </w:r>
          </w:p>
        </w:tc>
        <w:tc>
          <w:tcPr>
            <w:tcW w:w="901" w:type="dxa"/>
            <w:vAlign w:val="center"/>
          </w:tcPr>
          <w:p w14:paraId="786CDF8A" w14:textId="77777777" w:rsidR="00114806" w:rsidRPr="00BA49DC" w:rsidRDefault="00114806" w:rsidP="00BA49DC">
            <w:pPr>
              <w:ind w:left="426" w:hanging="426"/>
              <w:rPr>
                <w:rFonts w:ascii="Arial" w:hAnsi="Arial" w:cs="Arial"/>
              </w:rPr>
            </w:pPr>
            <w:r w:rsidRPr="00BA49DC">
              <w:rPr>
                <w:rFonts w:ascii="Arial" w:hAnsi="Arial" w:cs="Arial"/>
              </w:rPr>
              <w:t>Type of pump</w:t>
            </w:r>
          </w:p>
        </w:tc>
        <w:tc>
          <w:tcPr>
            <w:tcW w:w="1010" w:type="dxa"/>
            <w:gridSpan w:val="2"/>
            <w:vAlign w:val="center"/>
          </w:tcPr>
          <w:p w14:paraId="03C8AE58"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3B696D0F" w14:textId="77777777" w:rsidTr="00114806">
        <w:trPr>
          <w:gridAfter w:val="1"/>
          <w:wAfter w:w="797" w:type="dxa"/>
          <w:jc w:val="center"/>
        </w:trPr>
        <w:tc>
          <w:tcPr>
            <w:tcW w:w="738" w:type="dxa"/>
            <w:vAlign w:val="center"/>
          </w:tcPr>
          <w:p w14:paraId="3B809BA4"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1038" w:type="dxa"/>
            <w:vAlign w:val="center"/>
          </w:tcPr>
          <w:p w14:paraId="4FDFC40F" w14:textId="77777777" w:rsidR="00114806" w:rsidRPr="00BA49DC" w:rsidRDefault="00114806" w:rsidP="00BA49DC">
            <w:pPr>
              <w:ind w:left="426" w:hanging="426"/>
              <w:rPr>
                <w:rFonts w:ascii="Arial" w:hAnsi="Arial" w:cs="Arial"/>
              </w:rPr>
            </w:pPr>
            <w:r w:rsidRPr="00BA49DC">
              <w:rPr>
                <w:rFonts w:ascii="Arial" w:hAnsi="Arial" w:cs="Arial"/>
              </w:rPr>
              <w:t>P304A/S</w:t>
            </w:r>
          </w:p>
        </w:tc>
        <w:tc>
          <w:tcPr>
            <w:tcW w:w="1261" w:type="dxa"/>
            <w:gridSpan w:val="2"/>
            <w:vAlign w:val="center"/>
          </w:tcPr>
          <w:p w14:paraId="5671595A" w14:textId="77777777" w:rsidR="00114806" w:rsidRPr="00BA49DC" w:rsidRDefault="00114806" w:rsidP="00BA49DC">
            <w:pPr>
              <w:ind w:left="426" w:hanging="426"/>
              <w:rPr>
                <w:rFonts w:ascii="Arial" w:hAnsi="Arial" w:cs="Arial"/>
              </w:rPr>
            </w:pPr>
            <w:r w:rsidRPr="00BA49DC">
              <w:rPr>
                <w:rFonts w:ascii="Arial" w:hAnsi="Arial" w:cs="Arial"/>
              </w:rPr>
              <w:t>Absorption oil pump</w:t>
            </w:r>
          </w:p>
        </w:tc>
        <w:tc>
          <w:tcPr>
            <w:tcW w:w="720" w:type="dxa"/>
            <w:gridSpan w:val="2"/>
            <w:vAlign w:val="center"/>
          </w:tcPr>
          <w:p w14:paraId="557DACBB"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900" w:type="dxa"/>
            <w:gridSpan w:val="2"/>
            <w:vAlign w:val="center"/>
          </w:tcPr>
          <w:p w14:paraId="5158765F" w14:textId="77777777" w:rsidR="00114806" w:rsidRPr="00BA49DC" w:rsidRDefault="00114806" w:rsidP="00BA49DC">
            <w:pPr>
              <w:ind w:left="426" w:hanging="426"/>
              <w:rPr>
                <w:rFonts w:ascii="Arial" w:hAnsi="Arial" w:cs="Arial"/>
              </w:rPr>
            </w:pPr>
            <w:r w:rsidRPr="00BA49DC">
              <w:rPr>
                <w:rFonts w:ascii="Arial" w:hAnsi="Arial" w:cs="Arial"/>
              </w:rPr>
              <w:t>1.66</w:t>
            </w:r>
          </w:p>
        </w:tc>
        <w:tc>
          <w:tcPr>
            <w:tcW w:w="1001" w:type="dxa"/>
            <w:vAlign w:val="center"/>
          </w:tcPr>
          <w:p w14:paraId="49C1FEB1" w14:textId="77777777" w:rsidR="00114806" w:rsidRPr="00BA49DC" w:rsidRDefault="00114806" w:rsidP="00BA49DC">
            <w:pPr>
              <w:ind w:left="426" w:hanging="426"/>
              <w:rPr>
                <w:rFonts w:ascii="Arial" w:hAnsi="Arial" w:cs="Arial"/>
              </w:rPr>
            </w:pPr>
            <w:r w:rsidRPr="00BA49DC">
              <w:rPr>
                <w:rFonts w:ascii="Arial" w:hAnsi="Arial" w:cs="Arial"/>
              </w:rPr>
              <w:t>3.36</w:t>
            </w:r>
          </w:p>
        </w:tc>
        <w:tc>
          <w:tcPr>
            <w:tcW w:w="871" w:type="dxa"/>
            <w:gridSpan w:val="2"/>
            <w:vAlign w:val="center"/>
          </w:tcPr>
          <w:p w14:paraId="3254A085" w14:textId="77777777" w:rsidR="00114806" w:rsidRPr="00BA49DC" w:rsidRDefault="00114806" w:rsidP="00BA49DC">
            <w:pPr>
              <w:ind w:left="426" w:hanging="426"/>
              <w:rPr>
                <w:rFonts w:ascii="Arial" w:hAnsi="Arial" w:cs="Arial"/>
              </w:rPr>
            </w:pPr>
            <w:r w:rsidRPr="00BA49DC">
              <w:rPr>
                <w:rFonts w:ascii="Arial" w:hAnsi="Arial" w:cs="Arial"/>
              </w:rPr>
              <w:t>1.70</w:t>
            </w:r>
          </w:p>
        </w:tc>
        <w:tc>
          <w:tcPr>
            <w:tcW w:w="810" w:type="dxa"/>
            <w:gridSpan w:val="2"/>
            <w:vAlign w:val="center"/>
          </w:tcPr>
          <w:p w14:paraId="739EEE72" w14:textId="77777777" w:rsidR="00114806" w:rsidRPr="00BA49DC" w:rsidRDefault="00114806" w:rsidP="00BA49DC">
            <w:pPr>
              <w:ind w:left="426" w:hanging="426"/>
              <w:rPr>
                <w:rFonts w:ascii="Arial" w:hAnsi="Arial" w:cs="Arial"/>
              </w:rPr>
            </w:pPr>
            <w:r w:rsidRPr="00BA49DC">
              <w:rPr>
                <w:rFonts w:ascii="Arial" w:hAnsi="Arial" w:cs="Arial"/>
              </w:rPr>
              <w:t>3.7</w:t>
            </w:r>
          </w:p>
        </w:tc>
        <w:tc>
          <w:tcPr>
            <w:tcW w:w="829" w:type="dxa"/>
            <w:gridSpan w:val="2"/>
            <w:vAlign w:val="center"/>
          </w:tcPr>
          <w:p w14:paraId="332E8D57" w14:textId="77777777" w:rsidR="00114806" w:rsidRPr="00BA49DC" w:rsidRDefault="00114806" w:rsidP="00BA49DC">
            <w:pPr>
              <w:ind w:left="426" w:hanging="426"/>
              <w:rPr>
                <w:rFonts w:ascii="Arial" w:hAnsi="Arial" w:cs="Arial"/>
              </w:rPr>
            </w:pPr>
            <w:r w:rsidRPr="00BA49DC">
              <w:rPr>
                <w:rFonts w:ascii="Arial" w:hAnsi="Arial" w:cs="Arial"/>
              </w:rPr>
              <w:t>1.5m</w:t>
            </w:r>
          </w:p>
        </w:tc>
        <w:tc>
          <w:tcPr>
            <w:tcW w:w="881" w:type="dxa"/>
            <w:gridSpan w:val="3"/>
            <w:vAlign w:val="center"/>
          </w:tcPr>
          <w:p w14:paraId="1BF11B40" w14:textId="77777777" w:rsidR="00114806" w:rsidRPr="00BA49DC" w:rsidRDefault="00114806" w:rsidP="00BA49DC">
            <w:pPr>
              <w:ind w:left="426" w:hanging="426"/>
              <w:rPr>
                <w:rFonts w:ascii="Arial" w:hAnsi="Arial" w:cs="Arial"/>
              </w:rPr>
            </w:pPr>
            <w:r w:rsidRPr="00BA49DC">
              <w:rPr>
                <w:rFonts w:ascii="Arial" w:hAnsi="Arial" w:cs="Arial"/>
              </w:rPr>
              <w:t>7.39</w:t>
            </w:r>
          </w:p>
        </w:tc>
        <w:tc>
          <w:tcPr>
            <w:tcW w:w="630" w:type="dxa"/>
            <w:gridSpan w:val="2"/>
            <w:vAlign w:val="center"/>
          </w:tcPr>
          <w:p w14:paraId="0BAF1529" w14:textId="77777777" w:rsidR="00114806" w:rsidRPr="00BA49DC" w:rsidRDefault="00114806" w:rsidP="00BA49DC">
            <w:pPr>
              <w:ind w:left="426" w:hanging="426"/>
              <w:rPr>
                <w:rFonts w:ascii="Arial" w:hAnsi="Arial" w:cs="Arial"/>
              </w:rPr>
            </w:pPr>
            <w:r w:rsidRPr="00BA49DC">
              <w:rPr>
                <w:rFonts w:ascii="Arial" w:hAnsi="Arial" w:cs="Arial"/>
              </w:rPr>
              <w:t>3.80</w:t>
            </w:r>
          </w:p>
        </w:tc>
        <w:tc>
          <w:tcPr>
            <w:tcW w:w="1101" w:type="dxa"/>
            <w:vAlign w:val="center"/>
          </w:tcPr>
          <w:p w14:paraId="56CB6E21"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554CD695" w14:textId="77777777" w:rsidR="00114806" w:rsidRPr="00BA49DC" w:rsidRDefault="00114806" w:rsidP="00BA49DC">
            <w:pPr>
              <w:ind w:left="426" w:hanging="426"/>
              <w:rPr>
                <w:rFonts w:ascii="Arial" w:hAnsi="Arial" w:cs="Arial"/>
              </w:rPr>
            </w:pPr>
            <w:r w:rsidRPr="00BA49DC">
              <w:rPr>
                <w:rFonts w:ascii="Arial" w:hAnsi="Arial" w:cs="Arial"/>
              </w:rPr>
              <w:t>Double mech seal(back to back type)</w:t>
            </w:r>
          </w:p>
        </w:tc>
        <w:tc>
          <w:tcPr>
            <w:tcW w:w="901" w:type="dxa"/>
            <w:vAlign w:val="center"/>
          </w:tcPr>
          <w:p w14:paraId="7FD0EFDC"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010" w:type="dxa"/>
            <w:gridSpan w:val="2"/>
            <w:vAlign w:val="center"/>
          </w:tcPr>
          <w:p w14:paraId="0D8ED40B" w14:textId="77777777" w:rsidR="00114806" w:rsidRPr="00BA49DC" w:rsidRDefault="00114806" w:rsidP="00BA49DC">
            <w:pPr>
              <w:ind w:left="426" w:hanging="426"/>
              <w:rPr>
                <w:rFonts w:ascii="Arial" w:hAnsi="Arial" w:cs="Arial"/>
              </w:rPr>
            </w:pPr>
            <w:r w:rsidRPr="00BA49DC">
              <w:rPr>
                <w:rFonts w:ascii="Arial" w:hAnsi="Arial" w:cs="Arial"/>
              </w:rPr>
              <w:t>Khimline pumps</w:t>
            </w:r>
          </w:p>
        </w:tc>
      </w:tr>
      <w:tr w:rsidR="00114806" w:rsidRPr="00114806" w14:paraId="0A684D8D" w14:textId="77777777" w:rsidTr="00114806">
        <w:trPr>
          <w:gridAfter w:val="1"/>
          <w:wAfter w:w="797" w:type="dxa"/>
          <w:jc w:val="center"/>
        </w:trPr>
        <w:tc>
          <w:tcPr>
            <w:tcW w:w="738" w:type="dxa"/>
            <w:vAlign w:val="center"/>
          </w:tcPr>
          <w:p w14:paraId="5689A1BA" w14:textId="77777777" w:rsidR="00114806" w:rsidRPr="00BA49DC" w:rsidRDefault="00114806" w:rsidP="00BA49DC">
            <w:pPr>
              <w:ind w:left="426" w:hanging="426"/>
              <w:rPr>
                <w:rFonts w:ascii="Arial" w:hAnsi="Arial" w:cs="Arial"/>
              </w:rPr>
            </w:pPr>
            <w:r w:rsidRPr="00BA49DC">
              <w:rPr>
                <w:rFonts w:ascii="Arial" w:hAnsi="Arial" w:cs="Arial"/>
              </w:rPr>
              <w:t>21</w:t>
            </w:r>
          </w:p>
        </w:tc>
        <w:tc>
          <w:tcPr>
            <w:tcW w:w="1038" w:type="dxa"/>
            <w:vAlign w:val="center"/>
          </w:tcPr>
          <w:p w14:paraId="790E4F22" w14:textId="77777777" w:rsidR="00114806" w:rsidRPr="00BA49DC" w:rsidRDefault="00114806" w:rsidP="00BA49DC">
            <w:pPr>
              <w:ind w:left="426" w:hanging="426"/>
              <w:rPr>
                <w:rFonts w:ascii="Arial" w:hAnsi="Arial" w:cs="Arial"/>
              </w:rPr>
            </w:pPr>
            <w:r w:rsidRPr="00BA49DC">
              <w:rPr>
                <w:rFonts w:ascii="Arial" w:hAnsi="Arial" w:cs="Arial"/>
              </w:rPr>
              <w:t>P501A/S</w:t>
            </w:r>
          </w:p>
        </w:tc>
        <w:tc>
          <w:tcPr>
            <w:tcW w:w="1261" w:type="dxa"/>
            <w:gridSpan w:val="2"/>
            <w:vAlign w:val="center"/>
          </w:tcPr>
          <w:p w14:paraId="34FEC124" w14:textId="77777777" w:rsidR="00114806" w:rsidRPr="00BA49DC" w:rsidRDefault="00114806" w:rsidP="00BA49DC">
            <w:pPr>
              <w:ind w:left="426" w:hanging="426"/>
              <w:rPr>
                <w:rFonts w:ascii="Arial" w:hAnsi="Arial" w:cs="Arial"/>
              </w:rPr>
            </w:pPr>
            <w:r w:rsidRPr="00BA49DC">
              <w:rPr>
                <w:rFonts w:ascii="Arial" w:hAnsi="Arial" w:cs="Arial"/>
              </w:rPr>
              <w:t>Steamer scrub</w:t>
            </w:r>
            <w:r w:rsidRPr="00BA49DC">
              <w:rPr>
                <w:rFonts w:ascii="Arial" w:hAnsi="Arial" w:cs="Arial"/>
              </w:rPr>
              <w:lastRenderedPageBreak/>
              <w:t>ber pumps</w:t>
            </w:r>
          </w:p>
        </w:tc>
        <w:tc>
          <w:tcPr>
            <w:tcW w:w="720" w:type="dxa"/>
            <w:gridSpan w:val="2"/>
            <w:vAlign w:val="center"/>
          </w:tcPr>
          <w:p w14:paraId="2C444A3C" w14:textId="77777777" w:rsidR="00114806" w:rsidRPr="00BA49DC" w:rsidRDefault="00114806" w:rsidP="00BA49DC">
            <w:pPr>
              <w:ind w:left="426" w:hanging="426"/>
              <w:rPr>
                <w:rFonts w:ascii="Arial" w:hAnsi="Arial" w:cs="Arial"/>
              </w:rPr>
            </w:pPr>
            <w:r w:rsidRPr="00BA49DC">
              <w:rPr>
                <w:rFonts w:ascii="Arial" w:hAnsi="Arial" w:cs="Arial"/>
              </w:rPr>
              <w:lastRenderedPageBreak/>
              <w:t>50</w:t>
            </w:r>
          </w:p>
        </w:tc>
        <w:tc>
          <w:tcPr>
            <w:tcW w:w="900" w:type="dxa"/>
            <w:gridSpan w:val="2"/>
            <w:vAlign w:val="center"/>
          </w:tcPr>
          <w:p w14:paraId="52E0B690" w14:textId="77777777" w:rsidR="00114806" w:rsidRPr="00BA49DC" w:rsidRDefault="00114806" w:rsidP="00BA49DC">
            <w:pPr>
              <w:ind w:left="426" w:hanging="426"/>
              <w:rPr>
                <w:rFonts w:ascii="Arial" w:hAnsi="Arial" w:cs="Arial"/>
              </w:rPr>
            </w:pPr>
            <w:r w:rsidRPr="00BA49DC">
              <w:rPr>
                <w:rFonts w:ascii="Arial" w:hAnsi="Arial" w:cs="Arial"/>
              </w:rPr>
              <w:t>1.47</w:t>
            </w:r>
          </w:p>
        </w:tc>
        <w:tc>
          <w:tcPr>
            <w:tcW w:w="1001" w:type="dxa"/>
            <w:vAlign w:val="center"/>
          </w:tcPr>
          <w:p w14:paraId="11C89931" w14:textId="77777777" w:rsidR="00114806" w:rsidRPr="00BA49DC" w:rsidRDefault="00114806" w:rsidP="00BA49DC">
            <w:pPr>
              <w:ind w:left="426" w:hanging="426"/>
              <w:rPr>
                <w:rFonts w:ascii="Arial" w:hAnsi="Arial" w:cs="Arial"/>
              </w:rPr>
            </w:pPr>
            <w:r w:rsidRPr="00BA49DC">
              <w:rPr>
                <w:rFonts w:ascii="Arial" w:hAnsi="Arial" w:cs="Arial"/>
              </w:rPr>
              <w:t>3.86</w:t>
            </w:r>
          </w:p>
        </w:tc>
        <w:tc>
          <w:tcPr>
            <w:tcW w:w="871" w:type="dxa"/>
            <w:gridSpan w:val="2"/>
            <w:vAlign w:val="center"/>
          </w:tcPr>
          <w:p w14:paraId="57A9AF56" w14:textId="77777777" w:rsidR="00114806" w:rsidRPr="00BA49DC" w:rsidRDefault="00114806" w:rsidP="00BA49DC">
            <w:pPr>
              <w:ind w:left="426" w:hanging="426"/>
              <w:rPr>
                <w:rFonts w:ascii="Arial" w:hAnsi="Arial" w:cs="Arial"/>
              </w:rPr>
            </w:pPr>
            <w:r w:rsidRPr="00BA49DC">
              <w:rPr>
                <w:rFonts w:ascii="Arial" w:hAnsi="Arial" w:cs="Arial"/>
              </w:rPr>
              <w:t>2.39</w:t>
            </w:r>
          </w:p>
        </w:tc>
        <w:tc>
          <w:tcPr>
            <w:tcW w:w="810" w:type="dxa"/>
            <w:gridSpan w:val="2"/>
            <w:vAlign w:val="center"/>
          </w:tcPr>
          <w:p w14:paraId="23B85B79" w14:textId="77777777" w:rsidR="00114806" w:rsidRPr="00BA49DC" w:rsidRDefault="00114806" w:rsidP="00BA49DC">
            <w:pPr>
              <w:ind w:left="426" w:hanging="426"/>
              <w:rPr>
                <w:rFonts w:ascii="Arial" w:hAnsi="Arial" w:cs="Arial"/>
              </w:rPr>
            </w:pPr>
            <w:r w:rsidRPr="00BA49DC">
              <w:rPr>
                <w:rFonts w:ascii="Arial" w:hAnsi="Arial" w:cs="Arial"/>
              </w:rPr>
              <w:t>7.5</w:t>
            </w:r>
          </w:p>
        </w:tc>
        <w:tc>
          <w:tcPr>
            <w:tcW w:w="829" w:type="dxa"/>
            <w:gridSpan w:val="2"/>
            <w:vAlign w:val="center"/>
          </w:tcPr>
          <w:p w14:paraId="7299F3A4" w14:textId="77777777" w:rsidR="00114806" w:rsidRPr="00BA49DC" w:rsidRDefault="00114806" w:rsidP="00BA49DC">
            <w:pPr>
              <w:ind w:left="426" w:hanging="426"/>
              <w:rPr>
                <w:rFonts w:ascii="Arial" w:hAnsi="Arial" w:cs="Arial"/>
              </w:rPr>
            </w:pPr>
            <w:r w:rsidRPr="00BA49DC">
              <w:rPr>
                <w:rFonts w:ascii="Arial" w:hAnsi="Arial" w:cs="Arial"/>
              </w:rPr>
              <w:t>1.7m</w:t>
            </w:r>
          </w:p>
        </w:tc>
        <w:tc>
          <w:tcPr>
            <w:tcW w:w="881" w:type="dxa"/>
            <w:gridSpan w:val="3"/>
            <w:vAlign w:val="center"/>
          </w:tcPr>
          <w:p w14:paraId="1724CDBF" w14:textId="77777777" w:rsidR="00114806" w:rsidRPr="00BA49DC" w:rsidRDefault="00114806" w:rsidP="00BA49DC">
            <w:pPr>
              <w:ind w:left="426" w:hanging="426"/>
              <w:rPr>
                <w:rFonts w:ascii="Arial" w:hAnsi="Arial" w:cs="Arial"/>
              </w:rPr>
            </w:pPr>
            <w:r w:rsidRPr="00BA49DC">
              <w:rPr>
                <w:rFonts w:ascii="Arial" w:hAnsi="Arial" w:cs="Arial"/>
              </w:rPr>
              <w:t>13.82</w:t>
            </w:r>
          </w:p>
        </w:tc>
        <w:tc>
          <w:tcPr>
            <w:tcW w:w="630" w:type="dxa"/>
            <w:gridSpan w:val="2"/>
            <w:vAlign w:val="center"/>
          </w:tcPr>
          <w:p w14:paraId="79F5D2E7" w14:textId="77777777" w:rsidR="00114806" w:rsidRPr="00BA49DC" w:rsidRDefault="00114806" w:rsidP="00BA49DC">
            <w:pPr>
              <w:ind w:left="426" w:hanging="426"/>
              <w:rPr>
                <w:rFonts w:ascii="Arial" w:hAnsi="Arial" w:cs="Arial"/>
              </w:rPr>
            </w:pPr>
            <w:r w:rsidRPr="00BA49DC">
              <w:rPr>
                <w:rFonts w:ascii="Arial" w:hAnsi="Arial" w:cs="Arial"/>
              </w:rPr>
              <w:t>6.20</w:t>
            </w:r>
          </w:p>
        </w:tc>
        <w:tc>
          <w:tcPr>
            <w:tcW w:w="1101" w:type="dxa"/>
            <w:vAlign w:val="center"/>
          </w:tcPr>
          <w:p w14:paraId="66A8E2CC"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7811A81D" w14:textId="77777777" w:rsidR="00114806" w:rsidRPr="00BA49DC" w:rsidRDefault="00114806" w:rsidP="00BA49DC">
            <w:pPr>
              <w:ind w:left="426" w:hanging="426"/>
              <w:rPr>
                <w:rFonts w:ascii="Arial" w:hAnsi="Arial" w:cs="Arial"/>
              </w:rPr>
            </w:pPr>
            <w:r w:rsidRPr="00BA49DC">
              <w:rPr>
                <w:rFonts w:ascii="Arial" w:hAnsi="Arial" w:cs="Arial"/>
              </w:rPr>
              <w:t>Mech seal(</w:t>
            </w:r>
            <w:r w:rsidRPr="00BA49DC">
              <w:rPr>
                <w:rFonts w:ascii="Arial" w:hAnsi="Arial" w:cs="Arial"/>
              </w:rPr>
              <w:lastRenderedPageBreak/>
              <w:t>self flushing)</w:t>
            </w:r>
          </w:p>
        </w:tc>
        <w:tc>
          <w:tcPr>
            <w:tcW w:w="901" w:type="dxa"/>
            <w:vAlign w:val="center"/>
          </w:tcPr>
          <w:p w14:paraId="586B51FA" w14:textId="77777777" w:rsidR="00114806" w:rsidRPr="00BA49DC" w:rsidRDefault="00114806" w:rsidP="00BA49DC">
            <w:pPr>
              <w:ind w:left="426" w:hanging="426"/>
              <w:rPr>
                <w:rFonts w:ascii="Arial" w:hAnsi="Arial" w:cs="Arial"/>
              </w:rPr>
            </w:pPr>
            <w:r w:rsidRPr="00BA49DC">
              <w:rPr>
                <w:rFonts w:ascii="Arial" w:hAnsi="Arial" w:cs="Arial"/>
              </w:rPr>
              <w:lastRenderedPageBreak/>
              <w:t>CF</w:t>
            </w:r>
          </w:p>
        </w:tc>
        <w:tc>
          <w:tcPr>
            <w:tcW w:w="1010" w:type="dxa"/>
            <w:gridSpan w:val="2"/>
            <w:vAlign w:val="center"/>
          </w:tcPr>
          <w:p w14:paraId="2834BDF6"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377D9438" w14:textId="77777777" w:rsidTr="00114806">
        <w:trPr>
          <w:gridAfter w:val="1"/>
          <w:wAfter w:w="797" w:type="dxa"/>
          <w:jc w:val="center"/>
        </w:trPr>
        <w:tc>
          <w:tcPr>
            <w:tcW w:w="738" w:type="dxa"/>
            <w:vAlign w:val="center"/>
          </w:tcPr>
          <w:p w14:paraId="5E73E320" w14:textId="77777777" w:rsidR="00114806" w:rsidRPr="00BA49DC" w:rsidRDefault="00114806" w:rsidP="00BA49DC">
            <w:pPr>
              <w:ind w:left="426" w:hanging="426"/>
              <w:rPr>
                <w:rFonts w:ascii="Arial" w:hAnsi="Arial" w:cs="Arial"/>
              </w:rPr>
            </w:pPr>
            <w:r w:rsidRPr="00BA49DC">
              <w:rPr>
                <w:rFonts w:ascii="Arial" w:hAnsi="Arial" w:cs="Arial"/>
              </w:rPr>
              <w:t>22</w:t>
            </w:r>
          </w:p>
        </w:tc>
        <w:tc>
          <w:tcPr>
            <w:tcW w:w="1038" w:type="dxa"/>
            <w:vAlign w:val="center"/>
          </w:tcPr>
          <w:p w14:paraId="1EDD38B7" w14:textId="77777777" w:rsidR="00114806" w:rsidRPr="00BA49DC" w:rsidRDefault="00114806" w:rsidP="00BA49DC">
            <w:pPr>
              <w:ind w:left="426" w:hanging="426"/>
              <w:rPr>
                <w:rFonts w:ascii="Arial" w:hAnsi="Arial" w:cs="Arial"/>
              </w:rPr>
            </w:pPr>
            <w:r w:rsidRPr="00BA49DC">
              <w:rPr>
                <w:rFonts w:ascii="Arial" w:hAnsi="Arial" w:cs="Arial"/>
              </w:rPr>
              <w:t>P502A/S</w:t>
            </w:r>
          </w:p>
        </w:tc>
        <w:tc>
          <w:tcPr>
            <w:tcW w:w="1261" w:type="dxa"/>
            <w:gridSpan w:val="2"/>
            <w:vAlign w:val="center"/>
          </w:tcPr>
          <w:p w14:paraId="27D58226" w14:textId="77777777" w:rsidR="00114806" w:rsidRPr="00BA49DC" w:rsidRDefault="00114806" w:rsidP="00BA49DC">
            <w:pPr>
              <w:ind w:left="426" w:hanging="426"/>
              <w:rPr>
                <w:rFonts w:ascii="Arial" w:hAnsi="Arial" w:cs="Arial"/>
              </w:rPr>
            </w:pPr>
            <w:r w:rsidRPr="00BA49DC">
              <w:rPr>
                <w:rFonts w:ascii="Arial" w:hAnsi="Arial" w:cs="Arial"/>
              </w:rPr>
              <w:t>Drier scrubber pumps</w:t>
            </w:r>
          </w:p>
        </w:tc>
        <w:tc>
          <w:tcPr>
            <w:tcW w:w="720" w:type="dxa"/>
            <w:gridSpan w:val="2"/>
            <w:vAlign w:val="center"/>
          </w:tcPr>
          <w:p w14:paraId="44EEB216"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900" w:type="dxa"/>
            <w:gridSpan w:val="2"/>
            <w:vAlign w:val="center"/>
          </w:tcPr>
          <w:p w14:paraId="1432DE5F" w14:textId="77777777" w:rsidR="00114806" w:rsidRPr="00BA49DC" w:rsidRDefault="00114806" w:rsidP="00BA49DC">
            <w:pPr>
              <w:ind w:left="426" w:hanging="426"/>
              <w:rPr>
                <w:rFonts w:ascii="Arial" w:hAnsi="Arial" w:cs="Arial"/>
              </w:rPr>
            </w:pPr>
            <w:r w:rsidRPr="00BA49DC">
              <w:rPr>
                <w:rFonts w:ascii="Arial" w:hAnsi="Arial" w:cs="Arial"/>
              </w:rPr>
              <w:t>1.24</w:t>
            </w:r>
          </w:p>
        </w:tc>
        <w:tc>
          <w:tcPr>
            <w:tcW w:w="1001" w:type="dxa"/>
            <w:vAlign w:val="center"/>
          </w:tcPr>
          <w:p w14:paraId="7E8996F5" w14:textId="77777777" w:rsidR="00114806" w:rsidRPr="00BA49DC" w:rsidRDefault="00114806" w:rsidP="00BA49DC">
            <w:pPr>
              <w:ind w:left="426" w:hanging="426"/>
              <w:rPr>
                <w:rFonts w:ascii="Arial" w:hAnsi="Arial" w:cs="Arial"/>
              </w:rPr>
            </w:pPr>
            <w:r w:rsidRPr="00BA49DC">
              <w:rPr>
                <w:rFonts w:ascii="Arial" w:hAnsi="Arial" w:cs="Arial"/>
              </w:rPr>
              <w:t>3.54</w:t>
            </w:r>
          </w:p>
        </w:tc>
        <w:tc>
          <w:tcPr>
            <w:tcW w:w="871" w:type="dxa"/>
            <w:gridSpan w:val="2"/>
            <w:vAlign w:val="center"/>
          </w:tcPr>
          <w:p w14:paraId="7F713AE6" w14:textId="77777777" w:rsidR="00114806" w:rsidRPr="00BA49DC" w:rsidRDefault="00114806" w:rsidP="00BA49DC">
            <w:pPr>
              <w:ind w:left="426" w:hanging="426"/>
              <w:rPr>
                <w:rFonts w:ascii="Arial" w:hAnsi="Arial" w:cs="Arial"/>
              </w:rPr>
            </w:pPr>
            <w:r w:rsidRPr="00BA49DC">
              <w:rPr>
                <w:rFonts w:ascii="Arial" w:hAnsi="Arial" w:cs="Arial"/>
              </w:rPr>
              <w:t>2.3</w:t>
            </w:r>
          </w:p>
        </w:tc>
        <w:tc>
          <w:tcPr>
            <w:tcW w:w="810" w:type="dxa"/>
            <w:gridSpan w:val="2"/>
            <w:vAlign w:val="center"/>
          </w:tcPr>
          <w:p w14:paraId="35ED7A2C" w14:textId="77777777" w:rsidR="00114806" w:rsidRPr="00BA49DC" w:rsidRDefault="00114806" w:rsidP="00BA49DC">
            <w:pPr>
              <w:ind w:left="426" w:hanging="426"/>
              <w:rPr>
                <w:rFonts w:ascii="Arial" w:hAnsi="Arial" w:cs="Arial"/>
              </w:rPr>
            </w:pPr>
            <w:r w:rsidRPr="00BA49DC">
              <w:rPr>
                <w:rFonts w:ascii="Arial" w:hAnsi="Arial" w:cs="Arial"/>
              </w:rPr>
              <w:t>5.5</w:t>
            </w:r>
          </w:p>
        </w:tc>
        <w:tc>
          <w:tcPr>
            <w:tcW w:w="829" w:type="dxa"/>
            <w:gridSpan w:val="2"/>
            <w:vAlign w:val="center"/>
          </w:tcPr>
          <w:p w14:paraId="7274C41F"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881" w:type="dxa"/>
            <w:gridSpan w:val="3"/>
            <w:vAlign w:val="center"/>
          </w:tcPr>
          <w:p w14:paraId="0494C6D0"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630" w:type="dxa"/>
            <w:gridSpan w:val="2"/>
            <w:vAlign w:val="center"/>
          </w:tcPr>
          <w:p w14:paraId="5A9BBC41"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01" w:type="dxa"/>
            <w:vAlign w:val="center"/>
          </w:tcPr>
          <w:p w14:paraId="2391E747"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2F624438" w14:textId="77777777" w:rsidR="00114806" w:rsidRPr="00BA49DC" w:rsidRDefault="00114806" w:rsidP="00BA49DC">
            <w:pPr>
              <w:ind w:left="426" w:hanging="426"/>
              <w:rPr>
                <w:rFonts w:ascii="Arial" w:hAnsi="Arial" w:cs="Arial"/>
              </w:rPr>
            </w:pPr>
            <w:r w:rsidRPr="00BA49DC">
              <w:rPr>
                <w:rFonts w:ascii="Arial" w:hAnsi="Arial" w:cs="Arial"/>
              </w:rPr>
              <w:t>Mech seal (self flushing)</w:t>
            </w:r>
          </w:p>
        </w:tc>
        <w:tc>
          <w:tcPr>
            <w:tcW w:w="901" w:type="dxa"/>
            <w:vAlign w:val="center"/>
          </w:tcPr>
          <w:p w14:paraId="67DFDF60"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010" w:type="dxa"/>
            <w:gridSpan w:val="2"/>
            <w:vAlign w:val="center"/>
          </w:tcPr>
          <w:p w14:paraId="12894736" w14:textId="77777777" w:rsidR="00114806" w:rsidRPr="00BA49DC" w:rsidRDefault="00114806" w:rsidP="00BA49DC">
            <w:pPr>
              <w:ind w:left="426" w:hanging="426"/>
              <w:rPr>
                <w:rFonts w:ascii="Arial" w:hAnsi="Arial" w:cs="Arial"/>
              </w:rPr>
            </w:pPr>
            <w:r w:rsidRPr="00BA49DC">
              <w:rPr>
                <w:rFonts w:ascii="Arial" w:hAnsi="Arial" w:cs="Arial"/>
              </w:rPr>
              <w:t>Khimline pumps Pvt.Ltd Bombay</w:t>
            </w:r>
          </w:p>
        </w:tc>
      </w:tr>
      <w:tr w:rsidR="00114806" w:rsidRPr="00114806" w14:paraId="43DC99F7" w14:textId="77777777" w:rsidTr="00114806">
        <w:trPr>
          <w:gridAfter w:val="1"/>
          <w:wAfter w:w="797" w:type="dxa"/>
          <w:jc w:val="center"/>
        </w:trPr>
        <w:tc>
          <w:tcPr>
            <w:tcW w:w="738" w:type="dxa"/>
            <w:vAlign w:val="center"/>
          </w:tcPr>
          <w:p w14:paraId="67AC0B9F" w14:textId="77777777" w:rsidR="00114806" w:rsidRPr="00BA49DC" w:rsidRDefault="00114806" w:rsidP="00BA49DC">
            <w:pPr>
              <w:ind w:left="426" w:hanging="426"/>
              <w:rPr>
                <w:rFonts w:ascii="Arial" w:hAnsi="Arial" w:cs="Arial"/>
              </w:rPr>
            </w:pPr>
            <w:r w:rsidRPr="00BA49DC">
              <w:rPr>
                <w:rFonts w:ascii="Arial" w:hAnsi="Arial" w:cs="Arial"/>
              </w:rPr>
              <w:t>23</w:t>
            </w:r>
          </w:p>
        </w:tc>
        <w:tc>
          <w:tcPr>
            <w:tcW w:w="1038" w:type="dxa"/>
            <w:vAlign w:val="center"/>
          </w:tcPr>
          <w:p w14:paraId="4E46C673" w14:textId="77777777" w:rsidR="00114806" w:rsidRPr="00BA49DC" w:rsidRDefault="00114806" w:rsidP="00BA49DC">
            <w:pPr>
              <w:ind w:left="426" w:hanging="426"/>
              <w:rPr>
                <w:rFonts w:ascii="Arial" w:hAnsi="Arial" w:cs="Arial"/>
              </w:rPr>
            </w:pPr>
            <w:r w:rsidRPr="00BA49DC">
              <w:rPr>
                <w:rFonts w:ascii="Arial" w:hAnsi="Arial" w:cs="Arial"/>
              </w:rPr>
              <w:t>P503</w:t>
            </w:r>
          </w:p>
        </w:tc>
        <w:tc>
          <w:tcPr>
            <w:tcW w:w="1261" w:type="dxa"/>
            <w:gridSpan w:val="2"/>
            <w:vAlign w:val="center"/>
          </w:tcPr>
          <w:p w14:paraId="0C381501" w14:textId="77777777" w:rsidR="00114806" w:rsidRPr="00BA49DC" w:rsidRDefault="00114806" w:rsidP="00BA49DC">
            <w:pPr>
              <w:ind w:left="426" w:hanging="426"/>
              <w:rPr>
                <w:rFonts w:ascii="Arial" w:hAnsi="Arial" w:cs="Arial"/>
              </w:rPr>
            </w:pPr>
            <w:r w:rsidRPr="00BA49DC">
              <w:rPr>
                <w:rFonts w:ascii="Arial" w:hAnsi="Arial" w:cs="Arial"/>
              </w:rPr>
              <w:t>Diluent loading pump</w:t>
            </w:r>
          </w:p>
        </w:tc>
        <w:tc>
          <w:tcPr>
            <w:tcW w:w="720" w:type="dxa"/>
            <w:gridSpan w:val="2"/>
            <w:vAlign w:val="center"/>
          </w:tcPr>
          <w:p w14:paraId="5E8A7811"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00" w:type="dxa"/>
            <w:gridSpan w:val="2"/>
            <w:vAlign w:val="center"/>
          </w:tcPr>
          <w:p w14:paraId="012D0091" w14:textId="77777777" w:rsidR="00114806" w:rsidRPr="00BA49DC" w:rsidRDefault="00114806" w:rsidP="00BA49DC">
            <w:pPr>
              <w:ind w:left="426" w:hanging="426"/>
              <w:rPr>
                <w:rFonts w:ascii="Arial" w:hAnsi="Arial" w:cs="Arial"/>
              </w:rPr>
            </w:pPr>
            <w:r w:rsidRPr="00BA49DC">
              <w:rPr>
                <w:rFonts w:ascii="Arial" w:hAnsi="Arial" w:cs="Arial"/>
              </w:rPr>
              <w:t>1.03</w:t>
            </w:r>
          </w:p>
        </w:tc>
        <w:tc>
          <w:tcPr>
            <w:tcW w:w="1001" w:type="dxa"/>
            <w:vAlign w:val="center"/>
          </w:tcPr>
          <w:p w14:paraId="367B6CBB" w14:textId="77777777" w:rsidR="00114806" w:rsidRPr="00BA49DC" w:rsidRDefault="00114806" w:rsidP="00BA49DC">
            <w:pPr>
              <w:ind w:left="426" w:hanging="426"/>
              <w:rPr>
                <w:rFonts w:ascii="Arial" w:hAnsi="Arial" w:cs="Arial"/>
              </w:rPr>
            </w:pPr>
            <w:r w:rsidRPr="00BA49DC">
              <w:rPr>
                <w:rFonts w:ascii="Arial" w:hAnsi="Arial" w:cs="Arial"/>
              </w:rPr>
              <w:t>2.23</w:t>
            </w:r>
          </w:p>
        </w:tc>
        <w:tc>
          <w:tcPr>
            <w:tcW w:w="871" w:type="dxa"/>
            <w:gridSpan w:val="2"/>
            <w:vAlign w:val="center"/>
          </w:tcPr>
          <w:p w14:paraId="3807024D"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810" w:type="dxa"/>
            <w:gridSpan w:val="2"/>
            <w:vAlign w:val="center"/>
          </w:tcPr>
          <w:p w14:paraId="7FF00408" w14:textId="77777777" w:rsidR="00114806" w:rsidRPr="00BA49DC" w:rsidRDefault="00114806" w:rsidP="00BA49DC">
            <w:pPr>
              <w:ind w:left="426" w:hanging="426"/>
              <w:rPr>
                <w:rFonts w:ascii="Arial" w:hAnsi="Arial" w:cs="Arial"/>
              </w:rPr>
            </w:pPr>
            <w:r w:rsidRPr="00BA49DC">
              <w:rPr>
                <w:rFonts w:ascii="Arial" w:hAnsi="Arial" w:cs="Arial"/>
              </w:rPr>
              <w:t>0.56</w:t>
            </w:r>
          </w:p>
        </w:tc>
        <w:tc>
          <w:tcPr>
            <w:tcW w:w="829" w:type="dxa"/>
            <w:gridSpan w:val="2"/>
            <w:vAlign w:val="center"/>
          </w:tcPr>
          <w:p w14:paraId="35D7B2B9" w14:textId="77777777" w:rsidR="00114806" w:rsidRPr="00BA49DC" w:rsidRDefault="00114806" w:rsidP="00BA49DC">
            <w:pPr>
              <w:ind w:left="426" w:hanging="426"/>
              <w:rPr>
                <w:rFonts w:ascii="Arial" w:hAnsi="Arial" w:cs="Arial"/>
              </w:rPr>
            </w:pPr>
            <w:r w:rsidRPr="00BA49DC">
              <w:rPr>
                <w:rFonts w:ascii="Arial" w:hAnsi="Arial" w:cs="Arial"/>
              </w:rPr>
              <w:t>1-2m</w:t>
            </w:r>
          </w:p>
        </w:tc>
        <w:tc>
          <w:tcPr>
            <w:tcW w:w="881" w:type="dxa"/>
            <w:gridSpan w:val="3"/>
            <w:vAlign w:val="center"/>
          </w:tcPr>
          <w:p w14:paraId="2EF03AF3" w14:textId="77777777" w:rsidR="00114806" w:rsidRPr="00BA49DC" w:rsidRDefault="00114806" w:rsidP="00BA49DC">
            <w:pPr>
              <w:ind w:left="426" w:hanging="426"/>
              <w:rPr>
                <w:rFonts w:ascii="Arial" w:hAnsi="Arial" w:cs="Arial"/>
              </w:rPr>
            </w:pPr>
            <w:r w:rsidRPr="00BA49DC">
              <w:rPr>
                <w:rFonts w:ascii="Arial" w:hAnsi="Arial" w:cs="Arial"/>
              </w:rPr>
              <w:t>1.35</w:t>
            </w:r>
          </w:p>
        </w:tc>
        <w:tc>
          <w:tcPr>
            <w:tcW w:w="630" w:type="dxa"/>
            <w:gridSpan w:val="2"/>
            <w:vAlign w:val="center"/>
          </w:tcPr>
          <w:p w14:paraId="51124AA7" w14:textId="77777777" w:rsidR="00114806" w:rsidRPr="00BA49DC" w:rsidRDefault="00114806" w:rsidP="00BA49DC">
            <w:pPr>
              <w:ind w:left="426" w:hanging="426"/>
              <w:rPr>
                <w:rFonts w:ascii="Arial" w:hAnsi="Arial" w:cs="Arial"/>
              </w:rPr>
            </w:pPr>
            <w:r w:rsidRPr="00BA49DC">
              <w:rPr>
                <w:rFonts w:ascii="Arial" w:hAnsi="Arial" w:cs="Arial"/>
              </w:rPr>
              <w:t>0.72</w:t>
            </w:r>
          </w:p>
        </w:tc>
        <w:tc>
          <w:tcPr>
            <w:tcW w:w="1101" w:type="dxa"/>
            <w:vAlign w:val="center"/>
          </w:tcPr>
          <w:p w14:paraId="45C6C25B"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751B0727"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01" w:type="dxa"/>
            <w:vAlign w:val="center"/>
          </w:tcPr>
          <w:p w14:paraId="28EE6B2A" w14:textId="77777777" w:rsidR="00114806" w:rsidRPr="00BA49DC" w:rsidRDefault="00114806" w:rsidP="00BA49DC">
            <w:pPr>
              <w:ind w:left="426" w:hanging="426"/>
              <w:rPr>
                <w:rFonts w:ascii="Arial" w:hAnsi="Arial" w:cs="Arial"/>
              </w:rPr>
            </w:pPr>
            <w:r w:rsidRPr="00BA49DC">
              <w:rPr>
                <w:rFonts w:ascii="Arial" w:hAnsi="Arial" w:cs="Arial"/>
              </w:rPr>
              <w:t>Ext gear</w:t>
            </w:r>
          </w:p>
        </w:tc>
        <w:tc>
          <w:tcPr>
            <w:tcW w:w="1010" w:type="dxa"/>
            <w:gridSpan w:val="2"/>
            <w:vAlign w:val="center"/>
          </w:tcPr>
          <w:p w14:paraId="5D91F7CF" w14:textId="77777777" w:rsidR="00114806" w:rsidRPr="00BA49DC" w:rsidRDefault="00114806" w:rsidP="00BA49DC">
            <w:pPr>
              <w:ind w:left="426" w:hanging="426"/>
              <w:rPr>
                <w:rFonts w:ascii="Arial" w:hAnsi="Arial" w:cs="Arial"/>
              </w:rPr>
            </w:pPr>
            <w:r w:rsidRPr="00BA49DC">
              <w:rPr>
                <w:rFonts w:ascii="Arial" w:hAnsi="Arial" w:cs="Arial"/>
              </w:rPr>
              <w:t>Air Auto Engg Bombay</w:t>
            </w:r>
          </w:p>
        </w:tc>
      </w:tr>
      <w:tr w:rsidR="00114806" w:rsidRPr="00114806" w14:paraId="68F25F02" w14:textId="77777777" w:rsidTr="00114806">
        <w:trPr>
          <w:gridAfter w:val="1"/>
          <w:wAfter w:w="797" w:type="dxa"/>
          <w:jc w:val="center"/>
        </w:trPr>
        <w:tc>
          <w:tcPr>
            <w:tcW w:w="738" w:type="dxa"/>
            <w:vAlign w:val="center"/>
          </w:tcPr>
          <w:p w14:paraId="010B6370" w14:textId="77777777" w:rsidR="00114806" w:rsidRPr="00BA49DC" w:rsidRDefault="00114806" w:rsidP="00BA49DC">
            <w:pPr>
              <w:ind w:left="426" w:hanging="426"/>
              <w:rPr>
                <w:rFonts w:ascii="Arial" w:hAnsi="Arial" w:cs="Arial"/>
              </w:rPr>
            </w:pPr>
            <w:r w:rsidRPr="00BA49DC">
              <w:rPr>
                <w:rFonts w:ascii="Arial" w:hAnsi="Arial" w:cs="Arial"/>
              </w:rPr>
              <w:t>24</w:t>
            </w:r>
          </w:p>
        </w:tc>
        <w:tc>
          <w:tcPr>
            <w:tcW w:w="1038" w:type="dxa"/>
            <w:vAlign w:val="center"/>
          </w:tcPr>
          <w:p w14:paraId="2CF276D6" w14:textId="77777777" w:rsidR="00114806" w:rsidRPr="00BA49DC" w:rsidRDefault="00114806" w:rsidP="00BA49DC">
            <w:pPr>
              <w:ind w:left="426" w:hanging="426"/>
              <w:rPr>
                <w:rFonts w:ascii="Arial" w:hAnsi="Arial" w:cs="Arial"/>
              </w:rPr>
            </w:pPr>
            <w:r w:rsidRPr="00BA49DC">
              <w:rPr>
                <w:rFonts w:ascii="Arial" w:hAnsi="Arial" w:cs="Arial"/>
              </w:rPr>
              <w:t>P504A/S</w:t>
            </w:r>
          </w:p>
        </w:tc>
        <w:tc>
          <w:tcPr>
            <w:tcW w:w="1261" w:type="dxa"/>
            <w:gridSpan w:val="2"/>
            <w:vAlign w:val="center"/>
          </w:tcPr>
          <w:p w14:paraId="6CC5BD97" w14:textId="77777777" w:rsidR="00114806" w:rsidRPr="00BA49DC" w:rsidRDefault="00114806" w:rsidP="00BA49DC">
            <w:pPr>
              <w:ind w:left="426" w:hanging="426"/>
              <w:rPr>
                <w:rFonts w:ascii="Arial" w:hAnsi="Arial" w:cs="Arial"/>
              </w:rPr>
            </w:pPr>
            <w:r w:rsidRPr="00BA49DC">
              <w:rPr>
                <w:rFonts w:ascii="Arial" w:hAnsi="Arial" w:cs="Arial"/>
              </w:rPr>
              <w:t>Additive metering pump</w:t>
            </w:r>
          </w:p>
        </w:tc>
        <w:tc>
          <w:tcPr>
            <w:tcW w:w="720" w:type="dxa"/>
            <w:gridSpan w:val="2"/>
            <w:vAlign w:val="center"/>
          </w:tcPr>
          <w:p w14:paraId="79074AFE" w14:textId="77777777" w:rsidR="00114806" w:rsidRPr="00BA49DC" w:rsidRDefault="00114806" w:rsidP="00BA49DC">
            <w:pPr>
              <w:ind w:left="426" w:hanging="426"/>
              <w:rPr>
                <w:rFonts w:ascii="Arial" w:hAnsi="Arial" w:cs="Arial"/>
              </w:rPr>
            </w:pPr>
            <w:r w:rsidRPr="00BA49DC">
              <w:rPr>
                <w:rFonts w:ascii="Arial" w:hAnsi="Arial" w:cs="Arial"/>
              </w:rPr>
              <w:t>Nor.2.51</w:t>
            </w:r>
            <w:r w:rsidRPr="00BA49DC">
              <w:rPr>
                <w:rFonts w:ascii="Arial" w:hAnsi="Arial" w:cs="Arial"/>
              </w:rPr>
              <w:lastRenderedPageBreak/>
              <w:t>/hr. max 5.01</w:t>
            </w:r>
          </w:p>
        </w:tc>
        <w:tc>
          <w:tcPr>
            <w:tcW w:w="900" w:type="dxa"/>
            <w:gridSpan w:val="2"/>
            <w:vAlign w:val="center"/>
          </w:tcPr>
          <w:p w14:paraId="27D4E18B" w14:textId="77777777" w:rsidR="00114806" w:rsidRPr="00BA49DC" w:rsidRDefault="00114806" w:rsidP="00BA49DC">
            <w:pPr>
              <w:ind w:left="426" w:hanging="426"/>
              <w:rPr>
                <w:rFonts w:ascii="Arial" w:hAnsi="Arial" w:cs="Arial"/>
              </w:rPr>
            </w:pPr>
            <w:r w:rsidRPr="00BA49DC">
              <w:rPr>
                <w:rFonts w:ascii="Arial" w:hAnsi="Arial" w:cs="Arial"/>
              </w:rPr>
              <w:lastRenderedPageBreak/>
              <w:t>1.13</w:t>
            </w:r>
          </w:p>
        </w:tc>
        <w:tc>
          <w:tcPr>
            <w:tcW w:w="1001" w:type="dxa"/>
            <w:vAlign w:val="center"/>
          </w:tcPr>
          <w:p w14:paraId="2CDD614C" w14:textId="77777777" w:rsidR="00114806" w:rsidRPr="00BA49DC" w:rsidRDefault="00114806" w:rsidP="00BA49DC">
            <w:pPr>
              <w:ind w:left="426" w:hanging="426"/>
              <w:rPr>
                <w:rFonts w:ascii="Arial" w:hAnsi="Arial" w:cs="Arial"/>
              </w:rPr>
            </w:pPr>
            <w:r w:rsidRPr="00BA49DC">
              <w:rPr>
                <w:rFonts w:ascii="Arial" w:hAnsi="Arial" w:cs="Arial"/>
              </w:rPr>
              <w:t>11.13</w:t>
            </w:r>
          </w:p>
        </w:tc>
        <w:tc>
          <w:tcPr>
            <w:tcW w:w="871" w:type="dxa"/>
            <w:gridSpan w:val="2"/>
            <w:vAlign w:val="center"/>
          </w:tcPr>
          <w:p w14:paraId="43EA653E"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10" w:type="dxa"/>
            <w:gridSpan w:val="2"/>
            <w:vAlign w:val="center"/>
          </w:tcPr>
          <w:p w14:paraId="123AE40D" w14:textId="77777777" w:rsidR="00114806" w:rsidRPr="00BA49DC" w:rsidRDefault="00114806" w:rsidP="00BA49DC">
            <w:pPr>
              <w:ind w:left="426" w:hanging="426"/>
              <w:rPr>
                <w:rFonts w:ascii="Arial" w:hAnsi="Arial" w:cs="Arial"/>
              </w:rPr>
            </w:pPr>
            <w:r w:rsidRPr="00BA49DC">
              <w:rPr>
                <w:rFonts w:ascii="Arial" w:hAnsi="Arial" w:cs="Arial"/>
              </w:rPr>
              <w:t>0.25</w:t>
            </w:r>
          </w:p>
        </w:tc>
        <w:tc>
          <w:tcPr>
            <w:tcW w:w="829" w:type="dxa"/>
            <w:gridSpan w:val="2"/>
            <w:vAlign w:val="center"/>
          </w:tcPr>
          <w:p w14:paraId="784B891B" w14:textId="77777777" w:rsidR="00114806" w:rsidRPr="00BA49DC" w:rsidRDefault="00114806" w:rsidP="00BA49DC">
            <w:pPr>
              <w:ind w:left="426" w:hanging="426"/>
              <w:rPr>
                <w:rFonts w:ascii="Arial" w:hAnsi="Arial" w:cs="Arial"/>
              </w:rPr>
            </w:pPr>
            <w:r w:rsidRPr="00BA49DC">
              <w:rPr>
                <w:rFonts w:ascii="Arial" w:hAnsi="Arial" w:cs="Arial"/>
              </w:rPr>
              <w:t>0.1m</w:t>
            </w:r>
          </w:p>
        </w:tc>
        <w:tc>
          <w:tcPr>
            <w:tcW w:w="881" w:type="dxa"/>
            <w:gridSpan w:val="3"/>
            <w:vAlign w:val="center"/>
          </w:tcPr>
          <w:p w14:paraId="04D7CE78" w14:textId="77777777" w:rsidR="00114806" w:rsidRPr="00BA49DC" w:rsidRDefault="00114806" w:rsidP="00BA49DC">
            <w:pPr>
              <w:ind w:left="426" w:hanging="426"/>
              <w:rPr>
                <w:rFonts w:ascii="Arial" w:hAnsi="Arial" w:cs="Arial"/>
              </w:rPr>
            </w:pPr>
            <w:r w:rsidRPr="00BA49DC">
              <w:rPr>
                <w:rFonts w:ascii="Arial" w:hAnsi="Arial" w:cs="Arial"/>
              </w:rPr>
              <w:t>-</w:t>
            </w:r>
          </w:p>
        </w:tc>
        <w:tc>
          <w:tcPr>
            <w:tcW w:w="630" w:type="dxa"/>
            <w:gridSpan w:val="2"/>
            <w:vAlign w:val="center"/>
          </w:tcPr>
          <w:p w14:paraId="6618763B"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01" w:type="dxa"/>
            <w:vAlign w:val="center"/>
          </w:tcPr>
          <w:p w14:paraId="537CAED1" w14:textId="77777777" w:rsidR="00114806" w:rsidRPr="00BA49DC" w:rsidRDefault="00114806" w:rsidP="00BA49DC">
            <w:pPr>
              <w:ind w:left="426" w:hanging="426"/>
              <w:rPr>
                <w:rFonts w:ascii="Arial" w:hAnsi="Arial" w:cs="Arial"/>
              </w:rPr>
            </w:pPr>
            <w:r w:rsidRPr="00BA49DC">
              <w:rPr>
                <w:rFonts w:ascii="Arial" w:hAnsi="Arial" w:cs="Arial"/>
              </w:rPr>
              <w:t>316SS</w:t>
            </w:r>
          </w:p>
        </w:tc>
        <w:tc>
          <w:tcPr>
            <w:tcW w:w="1197" w:type="dxa"/>
            <w:vAlign w:val="center"/>
          </w:tcPr>
          <w:p w14:paraId="714B6BA7" w14:textId="77777777" w:rsidR="00114806" w:rsidRPr="00BA49DC" w:rsidRDefault="00114806" w:rsidP="00BA49DC">
            <w:pPr>
              <w:ind w:left="426" w:hanging="426"/>
              <w:rPr>
                <w:rFonts w:ascii="Arial" w:hAnsi="Arial" w:cs="Arial"/>
              </w:rPr>
            </w:pPr>
            <w:r w:rsidRPr="00BA49DC">
              <w:rPr>
                <w:rFonts w:ascii="Arial" w:hAnsi="Arial" w:cs="Arial"/>
              </w:rPr>
              <w:t>Packing</w:t>
            </w:r>
          </w:p>
        </w:tc>
        <w:tc>
          <w:tcPr>
            <w:tcW w:w="901" w:type="dxa"/>
            <w:vAlign w:val="center"/>
          </w:tcPr>
          <w:p w14:paraId="756DDCCD" w14:textId="77777777" w:rsidR="00114806" w:rsidRPr="00BA49DC" w:rsidRDefault="00114806" w:rsidP="00BA49DC">
            <w:pPr>
              <w:ind w:left="426" w:hanging="426"/>
              <w:rPr>
                <w:rFonts w:ascii="Arial" w:hAnsi="Arial" w:cs="Arial"/>
              </w:rPr>
            </w:pPr>
            <w:r w:rsidRPr="00BA49DC">
              <w:rPr>
                <w:rFonts w:ascii="Arial" w:hAnsi="Arial" w:cs="Arial"/>
              </w:rPr>
              <w:t>Metering pu</w:t>
            </w:r>
            <w:r w:rsidRPr="00BA49DC">
              <w:rPr>
                <w:rFonts w:ascii="Arial" w:hAnsi="Arial" w:cs="Arial"/>
              </w:rPr>
              <w:lastRenderedPageBreak/>
              <w:t>mp simplex</w:t>
            </w:r>
          </w:p>
        </w:tc>
        <w:tc>
          <w:tcPr>
            <w:tcW w:w="1010" w:type="dxa"/>
            <w:gridSpan w:val="2"/>
            <w:vAlign w:val="center"/>
          </w:tcPr>
          <w:p w14:paraId="12BC9D7C" w14:textId="77777777" w:rsidR="00114806" w:rsidRPr="00BA49DC" w:rsidRDefault="00114806" w:rsidP="00BA49DC">
            <w:pPr>
              <w:ind w:left="426" w:hanging="426"/>
              <w:rPr>
                <w:rFonts w:ascii="Arial" w:hAnsi="Arial" w:cs="Arial"/>
              </w:rPr>
            </w:pPr>
            <w:r w:rsidRPr="00BA49DC">
              <w:rPr>
                <w:rFonts w:ascii="Arial" w:hAnsi="Arial" w:cs="Arial"/>
              </w:rPr>
              <w:lastRenderedPageBreak/>
              <w:t xml:space="preserve">Dosapro Milton, </w:t>
            </w:r>
            <w:r w:rsidRPr="00BA49DC">
              <w:rPr>
                <w:rFonts w:ascii="Arial" w:hAnsi="Arial" w:cs="Arial"/>
              </w:rPr>
              <w:lastRenderedPageBreak/>
              <w:t>Roy USA</w:t>
            </w:r>
          </w:p>
        </w:tc>
      </w:tr>
      <w:tr w:rsidR="00114806" w:rsidRPr="00114806" w14:paraId="6DF9C5F2" w14:textId="77777777" w:rsidTr="00114806">
        <w:trPr>
          <w:gridAfter w:val="1"/>
          <w:wAfter w:w="797" w:type="dxa"/>
          <w:jc w:val="center"/>
        </w:trPr>
        <w:tc>
          <w:tcPr>
            <w:tcW w:w="738" w:type="dxa"/>
            <w:vAlign w:val="center"/>
          </w:tcPr>
          <w:p w14:paraId="3533BC13" w14:textId="77777777" w:rsidR="00114806" w:rsidRPr="00BA49DC" w:rsidRDefault="00114806" w:rsidP="00BA49DC">
            <w:pPr>
              <w:ind w:left="426" w:hanging="426"/>
              <w:rPr>
                <w:rFonts w:ascii="Arial" w:hAnsi="Arial" w:cs="Arial"/>
              </w:rPr>
            </w:pPr>
            <w:r w:rsidRPr="00BA49DC">
              <w:rPr>
                <w:rFonts w:ascii="Arial" w:hAnsi="Arial" w:cs="Arial"/>
              </w:rPr>
              <w:lastRenderedPageBreak/>
              <w:t>25</w:t>
            </w:r>
          </w:p>
        </w:tc>
        <w:tc>
          <w:tcPr>
            <w:tcW w:w="1038" w:type="dxa"/>
            <w:vAlign w:val="center"/>
          </w:tcPr>
          <w:p w14:paraId="1CC2F168" w14:textId="77777777" w:rsidR="00114806" w:rsidRPr="00BA49DC" w:rsidRDefault="00114806" w:rsidP="00BA49DC">
            <w:pPr>
              <w:ind w:left="426" w:hanging="426"/>
              <w:rPr>
                <w:rFonts w:ascii="Arial" w:hAnsi="Arial" w:cs="Arial"/>
              </w:rPr>
            </w:pPr>
            <w:r w:rsidRPr="00BA49DC">
              <w:rPr>
                <w:rFonts w:ascii="Arial" w:hAnsi="Arial" w:cs="Arial"/>
              </w:rPr>
              <w:t>P601A/S</w:t>
            </w:r>
          </w:p>
        </w:tc>
        <w:tc>
          <w:tcPr>
            <w:tcW w:w="1261" w:type="dxa"/>
            <w:gridSpan w:val="2"/>
            <w:vAlign w:val="center"/>
          </w:tcPr>
          <w:p w14:paraId="7DB3E7B6" w14:textId="77777777" w:rsidR="00114806" w:rsidRPr="00BA49DC" w:rsidRDefault="00114806" w:rsidP="00BA49DC">
            <w:pPr>
              <w:ind w:left="426" w:hanging="426"/>
              <w:rPr>
                <w:rFonts w:ascii="Arial" w:hAnsi="Arial" w:cs="Arial"/>
              </w:rPr>
            </w:pPr>
            <w:r w:rsidRPr="00BA49DC">
              <w:rPr>
                <w:rFonts w:ascii="Arial" w:hAnsi="Arial" w:cs="Arial"/>
              </w:rPr>
              <w:t>Cutting water pump</w:t>
            </w:r>
          </w:p>
        </w:tc>
        <w:tc>
          <w:tcPr>
            <w:tcW w:w="720" w:type="dxa"/>
            <w:gridSpan w:val="2"/>
            <w:vAlign w:val="center"/>
          </w:tcPr>
          <w:p w14:paraId="79CD3583" w14:textId="77777777" w:rsidR="00114806" w:rsidRPr="00BA49DC" w:rsidRDefault="00114806" w:rsidP="00BA49DC">
            <w:pPr>
              <w:ind w:left="426" w:hanging="426"/>
              <w:rPr>
                <w:rFonts w:ascii="Arial" w:hAnsi="Arial" w:cs="Arial"/>
              </w:rPr>
            </w:pPr>
            <w:r w:rsidRPr="00BA49DC">
              <w:rPr>
                <w:rFonts w:ascii="Arial" w:hAnsi="Arial" w:cs="Arial"/>
              </w:rPr>
              <w:t>200</w:t>
            </w:r>
          </w:p>
        </w:tc>
        <w:tc>
          <w:tcPr>
            <w:tcW w:w="900" w:type="dxa"/>
            <w:gridSpan w:val="2"/>
            <w:vAlign w:val="center"/>
          </w:tcPr>
          <w:p w14:paraId="508AE14B"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1001" w:type="dxa"/>
            <w:vAlign w:val="center"/>
          </w:tcPr>
          <w:p w14:paraId="7AF1DA13" w14:textId="77777777" w:rsidR="00114806" w:rsidRPr="00BA49DC" w:rsidRDefault="00114806" w:rsidP="00BA49DC">
            <w:pPr>
              <w:ind w:left="426" w:hanging="426"/>
              <w:rPr>
                <w:rFonts w:ascii="Arial" w:hAnsi="Arial" w:cs="Arial"/>
              </w:rPr>
            </w:pPr>
            <w:r w:rsidRPr="00BA49DC">
              <w:rPr>
                <w:rFonts w:ascii="Arial" w:hAnsi="Arial" w:cs="Arial"/>
              </w:rPr>
              <w:t>6.6</w:t>
            </w:r>
          </w:p>
        </w:tc>
        <w:tc>
          <w:tcPr>
            <w:tcW w:w="871" w:type="dxa"/>
            <w:gridSpan w:val="2"/>
            <w:vAlign w:val="center"/>
          </w:tcPr>
          <w:p w14:paraId="2B481752" w14:textId="77777777" w:rsidR="00114806" w:rsidRPr="00BA49DC" w:rsidRDefault="00114806" w:rsidP="00BA49DC">
            <w:pPr>
              <w:ind w:left="426" w:hanging="426"/>
              <w:rPr>
                <w:rFonts w:ascii="Arial" w:hAnsi="Arial" w:cs="Arial"/>
              </w:rPr>
            </w:pPr>
            <w:r w:rsidRPr="00BA49DC">
              <w:rPr>
                <w:rFonts w:ascii="Arial" w:hAnsi="Arial" w:cs="Arial"/>
              </w:rPr>
              <w:t>5.5</w:t>
            </w:r>
          </w:p>
        </w:tc>
        <w:tc>
          <w:tcPr>
            <w:tcW w:w="810" w:type="dxa"/>
            <w:gridSpan w:val="2"/>
            <w:vAlign w:val="center"/>
          </w:tcPr>
          <w:p w14:paraId="07B3678E" w14:textId="77777777" w:rsidR="00114806" w:rsidRPr="00BA49DC" w:rsidRDefault="00114806" w:rsidP="00BA49DC">
            <w:pPr>
              <w:ind w:left="426" w:hanging="426"/>
              <w:rPr>
                <w:rFonts w:ascii="Arial" w:hAnsi="Arial" w:cs="Arial"/>
              </w:rPr>
            </w:pPr>
            <w:r w:rsidRPr="00BA49DC">
              <w:rPr>
                <w:rFonts w:ascii="Arial" w:hAnsi="Arial" w:cs="Arial"/>
              </w:rPr>
              <w:t>-</w:t>
            </w:r>
          </w:p>
        </w:tc>
        <w:tc>
          <w:tcPr>
            <w:tcW w:w="829" w:type="dxa"/>
            <w:gridSpan w:val="2"/>
            <w:vAlign w:val="center"/>
          </w:tcPr>
          <w:p w14:paraId="08985FFF" w14:textId="77777777" w:rsidR="00114806" w:rsidRPr="00BA49DC" w:rsidRDefault="00114806" w:rsidP="00BA49DC">
            <w:pPr>
              <w:ind w:left="426" w:hanging="426"/>
              <w:rPr>
                <w:rFonts w:ascii="Arial" w:hAnsi="Arial" w:cs="Arial"/>
              </w:rPr>
            </w:pPr>
            <w:r w:rsidRPr="00BA49DC">
              <w:rPr>
                <w:rFonts w:ascii="Arial" w:hAnsi="Arial" w:cs="Arial"/>
              </w:rPr>
              <w:t>5.5</w:t>
            </w:r>
          </w:p>
        </w:tc>
        <w:tc>
          <w:tcPr>
            <w:tcW w:w="881" w:type="dxa"/>
            <w:gridSpan w:val="3"/>
            <w:vAlign w:val="center"/>
          </w:tcPr>
          <w:p w14:paraId="58A76FF5" w14:textId="77777777" w:rsidR="00114806" w:rsidRPr="00BA49DC" w:rsidRDefault="00114806" w:rsidP="00BA49DC">
            <w:pPr>
              <w:ind w:left="426" w:hanging="426"/>
              <w:rPr>
                <w:rFonts w:ascii="Arial" w:hAnsi="Arial" w:cs="Arial"/>
              </w:rPr>
            </w:pPr>
            <w:r w:rsidRPr="00BA49DC">
              <w:rPr>
                <w:rFonts w:ascii="Arial" w:hAnsi="Arial" w:cs="Arial"/>
              </w:rPr>
              <w:t>-</w:t>
            </w:r>
          </w:p>
        </w:tc>
        <w:tc>
          <w:tcPr>
            <w:tcW w:w="630" w:type="dxa"/>
            <w:gridSpan w:val="2"/>
            <w:vAlign w:val="center"/>
          </w:tcPr>
          <w:p w14:paraId="2A7EFE4B"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01" w:type="dxa"/>
            <w:vAlign w:val="center"/>
          </w:tcPr>
          <w:p w14:paraId="64EE597D" w14:textId="77777777" w:rsidR="00114806" w:rsidRPr="00BA49DC" w:rsidRDefault="00114806" w:rsidP="00BA49DC">
            <w:pPr>
              <w:ind w:left="426" w:hanging="426"/>
              <w:rPr>
                <w:rFonts w:ascii="Arial" w:hAnsi="Arial" w:cs="Arial"/>
              </w:rPr>
            </w:pPr>
            <w:r w:rsidRPr="00BA49DC">
              <w:rPr>
                <w:rFonts w:ascii="Arial" w:hAnsi="Arial" w:cs="Arial"/>
              </w:rPr>
              <w:t>AISI304</w:t>
            </w:r>
          </w:p>
        </w:tc>
        <w:tc>
          <w:tcPr>
            <w:tcW w:w="1197" w:type="dxa"/>
            <w:vAlign w:val="center"/>
          </w:tcPr>
          <w:p w14:paraId="26EBECE0" w14:textId="77777777" w:rsidR="00114806" w:rsidRPr="00BA49DC" w:rsidRDefault="00114806" w:rsidP="00BA49DC">
            <w:pPr>
              <w:ind w:left="426" w:hanging="426"/>
              <w:rPr>
                <w:rFonts w:ascii="Arial" w:hAnsi="Arial" w:cs="Arial"/>
              </w:rPr>
            </w:pPr>
          </w:p>
        </w:tc>
        <w:tc>
          <w:tcPr>
            <w:tcW w:w="901" w:type="dxa"/>
            <w:vAlign w:val="center"/>
          </w:tcPr>
          <w:p w14:paraId="43EB0665" w14:textId="77777777" w:rsidR="00114806" w:rsidRPr="00BA49DC" w:rsidRDefault="00114806" w:rsidP="00BA49DC">
            <w:pPr>
              <w:ind w:left="426" w:hanging="426"/>
              <w:rPr>
                <w:rFonts w:ascii="Arial" w:hAnsi="Arial" w:cs="Arial"/>
              </w:rPr>
            </w:pPr>
          </w:p>
        </w:tc>
        <w:tc>
          <w:tcPr>
            <w:tcW w:w="1010" w:type="dxa"/>
            <w:gridSpan w:val="2"/>
            <w:vAlign w:val="center"/>
          </w:tcPr>
          <w:p w14:paraId="2A61334C" w14:textId="77777777" w:rsidR="00114806" w:rsidRPr="00BA49DC" w:rsidRDefault="00114806" w:rsidP="00BA49DC">
            <w:pPr>
              <w:ind w:left="426" w:hanging="426"/>
              <w:rPr>
                <w:rFonts w:ascii="Arial" w:hAnsi="Arial" w:cs="Arial"/>
              </w:rPr>
            </w:pPr>
            <w:r w:rsidRPr="00BA49DC">
              <w:rPr>
                <w:rFonts w:ascii="Arial" w:hAnsi="Arial" w:cs="Arial"/>
              </w:rPr>
              <w:t>W&amp;P</w:t>
            </w:r>
          </w:p>
        </w:tc>
      </w:tr>
      <w:tr w:rsidR="00114806" w:rsidRPr="00114806" w14:paraId="5EAE158F" w14:textId="77777777" w:rsidTr="00114806">
        <w:trPr>
          <w:gridAfter w:val="1"/>
          <w:wAfter w:w="797" w:type="dxa"/>
          <w:jc w:val="center"/>
        </w:trPr>
        <w:tc>
          <w:tcPr>
            <w:tcW w:w="738" w:type="dxa"/>
            <w:vAlign w:val="center"/>
          </w:tcPr>
          <w:p w14:paraId="222BBEDD" w14:textId="77777777" w:rsidR="00114806" w:rsidRPr="00BA49DC" w:rsidRDefault="00114806" w:rsidP="00BA49DC">
            <w:pPr>
              <w:ind w:left="426" w:hanging="426"/>
              <w:rPr>
                <w:rFonts w:ascii="Arial" w:hAnsi="Arial" w:cs="Arial"/>
              </w:rPr>
            </w:pPr>
            <w:r w:rsidRPr="00BA49DC">
              <w:rPr>
                <w:rFonts w:ascii="Arial" w:hAnsi="Arial" w:cs="Arial"/>
              </w:rPr>
              <w:t>26</w:t>
            </w:r>
          </w:p>
        </w:tc>
        <w:tc>
          <w:tcPr>
            <w:tcW w:w="1038" w:type="dxa"/>
            <w:vAlign w:val="center"/>
          </w:tcPr>
          <w:p w14:paraId="0345F822" w14:textId="77777777" w:rsidR="00114806" w:rsidRPr="00BA49DC" w:rsidRDefault="00114806" w:rsidP="00BA49DC">
            <w:pPr>
              <w:ind w:left="426" w:hanging="426"/>
              <w:rPr>
                <w:rFonts w:ascii="Arial" w:hAnsi="Arial" w:cs="Arial"/>
              </w:rPr>
            </w:pPr>
            <w:r w:rsidRPr="00BA49DC">
              <w:rPr>
                <w:rFonts w:ascii="Arial" w:hAnsi="Arial" w:cs="Arial"/>
              </w:rPr>
              <w:t>P602A/S</w:t>
            </w:r>
          </w:p>
        </w:tc>
        <w:tc>
          <w:tcPr>
            <w:tcW w:w="1261" w:type="dxa"/>
            <w:gridSpan w:val="2"/>
            <w:vAlign w:val="center"/>
          </w:tcPr>
          <w:p w14:paraId="2E4CEDA5" w14:textId="77777777" w:rsidR="00114806" w:rsidRPr="00BA49DC" w:rsidRDefault="00114806" w:rsidP="00BA49DC">
            <w:pPr>
              <w:ind w:left="426" w:hanging="426"/>
              <w:rPr>
                <w:rFonts w:ascii="Arial" w:hAnsi="Arial" w:cs="Arial"/>
              </w:rPr>
            </w:pPr>
            <w:r w:rsidRPr="00BA49DC">
              <w:rPr>
                <w:rFonts w:ascii="Arial" w:hAnsi="Arial" w:cs="Arial"/>
              </w:rPr>
              <w:t>Barrel cooling water pump</w:t>
            </w:r>
          </w:p>
        </w:tc>
        <w:tc>
          <w:tcPr>
            <w:tcW w:w="720" w:type="dxa"/>
            <w:gridSpan w:val="2"/>
            <w:vAlign w:val="center"/>
          </w:tcPr>
          <w:p w14:paraId="58459CBF"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900" w:type="dxa"/>
            <w:gridSpan w:val="2"/>
            <w:vAlign w:val="center"/>
          </w:tcPr>
          <w:p w14:paraId="019B3903" w14:textId="77777777" w:rsidR="00114806" w:rsidRPr="00BA49DC" w:rsidRDefault="00114806" w:rsidP="00BA49DC">
            <w:pPr>
              <w:ind w:left="426" w:hanging="426"/>
              <w:rPr>
                <w:rFonts w:ascii="Arial" w:hAnsi="Arial" w:cs="Arial"/>
              </w:rPr>
            </w:pPr>
          </w:p>
        </w:tc>
        <w:tc>
          <w:tcPr>
            <w:tcW w:w="1001" w:type="dxa"/>
            <w:vAlign w:val="center"/>
          </w:tcPr>
          <w:p w14:paraId="3AE6D19A"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871" w:type="dxa"/>
            <w:gridSpan w:val="2"/>
            <w:vAlign w:val="center"/>
          </w:tcPr>
          <w:p w14:paraId="4403CC8D" w14:textId="77777777" w:rsidR="00114806" w:rsidRPr="00BA49DC" w:rsidRDefault="00114806" w:rsidP="00BA49DC">
            <w:pPr>
              <w:ind w:left="426" w:hanging="426"/>
              <w:rPr>
                <w:rFonts w:ascii="Arial" w:hAnsi="Arial" w:cs="Arial"/>
              </w:rPr>
            </w:pPr>
          </w:p>
        </w:tc>
        <w:tc>
          <w:tcPr>
            <w:tcW w:w="810" w:type="dxa"/>
            <w:gridSpan w:val="2"/>
            <w:vAlign w:val="center"/>
          </w:tcPr>
          <w:p w14:paraId="60CB06BA"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829" w:type="dxa"/>
            <w:gridSpan w:val="2"/>
            <w:vAlign w:val="center"/>
          </w:tcPr>
          <w:p w14:paraId="67CDEEAD" w14:textId="77777777" w:rsidR="00114806" w:rsidRPr="00BA49DC" w:rsidRDefault="00114806" w:rsidP="00BA49DC">
            <w:pPr>
              <w:ind w:left="426" w:hanging="426"/>
              <w:rPr>
                <w:rFonts w:ascii="Arial" w:hAnsi="Arial" w:cs="Arial"/>
              </w:rPr>
            </w:pPr>
          </w:p>
        </w:tc>
        <w:tc>
          <w:tcPr>
            <w:tcW w:w="881" w:type="dxa"/>
            <w:gridSpan w:val="3"/>
            <w:vAlign w:val="center"/>
          </w:tcPr>
          <w:p w14:paraId="624A4C45" w14:textId="77777777" w:rsidR="00114806" w:rsidRPr="00BA49DC" w:rsidRDefault="00114806" w:rsidP="00BA49DC">
            <w:pPr>
              <w:ind w:left="426" w:hanging="426"/>
              <w:rPr>
                <w:rFonts w:ascii="Arial" w:hAnsi="Arial" w:cs="Arial"/>
              </w:rPr>
            </w:pPr>
          </w:p>
        </w:tc>
        <w:tc>
          <w:tcPr>
            <w:tcW w:w="630" w:type="dxa"/>
            <w:gridSpan w:val="2"/>
            <w:vAlign w:val="center"/>
          </w:tcPr>
          <w:p w14:paraId="575CE2B5" w14:textId="77777777" w:rsidR="00114806" w:rsidRPr="00BA49DC" w:rsidRDefault="00114806" w:rsidP="00BA49DC">
            <w:pPr>
              <w:ind w:left="426" w:hanging="426"/>
              <w:rPr>
                <w:rFonts w:ascii="Arial" w:hAnsi="Arial" w:cs="Arial"/>
              </w:rPr>
            </w:pPr>
          </w:p>
        </w:tc>
        <w:tc>
          <w:tcPr>
            <w:tcW w:w="1101" w:type="dxa"/>
            <w:vAlign w:val="center"/>
          </w:tcPr>
          <w:p w14:paraId="21722C52"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341B1537" w14:textId="77777777" w:rsidR="00114806" w:rsidRPr="00BA49DC" w:rsidRDefault="00114806" w:rsidP="00BA49DC">
            <w:pPr>
              <w:ind w:left="426" w:hanging="426"/>
              <w:rPr>
                <w:rFonts w:ascii="Arial" w:hAnsi="Arial" w:cs="Arial"/>
              </w:rPr>
            </w:pPr>
            <w:r w:rsidRPr="00BA49DC">
              <w:rPr>
                <w:rFonts w:ascii="Arial" w:hAnsi="Arial" w:cs="Arial"/>
              </w:rPr>
              <w:t>Mech seal self flushing</w:t>
            </w:r>
          </w:p>
        </w:tc>
        <w:tc>
          <w:tcPr>
            <w:tcW w:w="901" w:type="dxa"/>
            <w:vAlign w:val="center"/>
          </w:tcPr>
          <w:p w14:paraId="0E09A724"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010" w:type="dxa"/>
            <w:gridSpan w:val="2"/>
            <w:vAlign w:val="center"/>
          </w:tcPr>
          <w:p w14:paraId="235DC07C" w14:textId="77777777" w:rsidR="00114806" w:rsidRPr="00BA49DC" w:rsidRDefault="00114806" w:rsidP="00BA49DC">
            <w:pPr>
              <w:ind w:left="426" w:hanging="426"/>
              <w:rPr>
                <w:rFonts w:ascii="Arial" w:hAnsi="Arial" w:cs="Arial"/>
              </w:rPr>
            </w:pPr>
            <w:r w:rsidRPr="00BA49DC">
              <w:rPr>
                <w:rFonts w:ascii="Arial" w:hAnsi="Arial" w:cs="Arial"/>
              </w:rPr>
              <w:t>W&amp;P</w:t>
            </w:r>
          </w:p>
        </w:tc>
      </w:tr>
      <w:tr w:rsidR="00114806" w:rsidRPr="00114806" w14:paraId="00830AEC" w14:textId="77777777" w:rsidTr="00114806">
        <w:trPr>
          <w:gridAfter w:val="1"/>
          <w:wAfter w:w="797" w:type="dxa"/>
          <w:jc w:val="center"/>
        </w:trPr>
        <w:tc>
          <w:tcPr>
            <w:tcW w:w="738" w:type="dxa"/>
            <w:vAlign w:val="center"/>
          </w:tcPr>
          <w:p w14:paraId="577DF7D9" w14:textId="77777777" w:rsidR="00114806" w:rsidRPr="00BA49DC" w:rsidRDefault="00114806" w:rsidP="00BA49DC">
            <w:pPr>
              <w:ind w:left="426" w:hanging="426"/>
              <w:rPr>
                <w:rFonts w:ascii="Arial" w:hAnsi="Arial" w:cs="Arial"/>
              </w:rPr>
            </w:pPr>
            <w:r w:rsidRPr="00BA49DC">
              <w:rPr>
                <w:rFonts w:ascii="Arial" w:hAnsi="Arial" w:cs="Arial"/>
              </w:rPr>
              <w:t>27</w:t>
            </w:r>
          </w:p>
        </w:tc>
        <w:tc>
          <w:tcPr>
            <w:tcW w:w="1038" w:type="dxa"/>
            <w:vAlign w:val="center"/>
          </w:tcPr>
          <w:p w14:paraId="169A2510" w14:textId="77777777" w:rsidR="00114806" w:rsidRPr="00BA49DC" w:rsidRDefault="00114806" w:rsidP="00BA49DC">
            <w:pPr>
              <w:ind w:left="426" w:hanging="426"/>
              <w:rPr>
                <w:rFonts w:ascii="Arial" w:hAnsi="Arial" w:cs="Arial"/>
              </w:rPr>
            </w:pPr>
            <w:r w:rsidRPr="00BA49DC">
              <w:rPr>
                <w:rFonts w:ascii="Arial" w:hAnsi="Arial" w:cs="Arial"/>
              </w:rPr>
              <w:t>P603A/S</w:t>
            </w:r>
          </w:p>
        </w:tc>
        <w:tc>
          <w:tcPr>
            <w:tcW w:w="1261" w:type="dxa"/>
            <w:gridSpan w:val="2"/>
            <w:vAlign w:val="center"/>
          </w:tcPr>
          <w:p w14:paraId="328C9980" w14:textId="77777777" w:rsidR="00114806" w:rsidRPr="00BA49DC" w:rsidRDefault="00114806" w:rsidP="00BA49DC">
            <w:pPr>
              <w:ind w:left="426" w:hanging="426"/>
              <w:rPr>
                <w:rFonts w:ascii="Arial" w:hAnsi="Arial" w:cs="Arial"/>
              </w:rPr>
            </w:pPr>
            <w:r w:rsidRPr="00BA49DC">
              <w:rPr>
                <w:rFonts w:ascii="Arial" w:hAnsi="Arial" w:cs="Arial"/>
              </w:rPr>
              <w:t>Oil heating pump</w:t>
            </w:r>
          </w:p>
        </w:tc>
        <w:tc>
          <w:tcPr>
            <w:tcW w:w="720" w:type="dxa"/>
            <w:gridSpan w:val="2"/>
            <w:vAlign w:val="center"/>
          </w:tcPr>
          <w:p w14:paraId="56E9904D"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900" w:type="dxa"/>
            <w:gridSpan w:val="2"/>
            <w:vAlign w:val="center"/>
          </w:tcPr>
          <w:p w14:paraId="5951BAC7" w14:textId="77777777" w:rsidR="00114806" w:rsidRPr="00BA49DC" w:rsidRDefault="00114806" w:rsidP="00BA49DC">
            <w:pPr>
              <w:ind w:left="426" w:hanging="426"/>
              <w:rPr>
                <w:rFonts w:ascii="Arial" w:hAnsi="Arial" w:cs="Arial"/>
              </w:rPr>
            </w:pPr>
            <w:r w:rsidRPr="00BA49DC">
              <w:rPr>
                <w:rFonts w:ascii="Arial" w:hAnsi="Arial" w:cs="Arial"/>
              </w:rPr>
              <w:t>1.03</w:t>
            </w:r>
          </w:p>
        </w:tc>
        <w:tc>
          <w:tcPr>
            <w:tcW w:w="1001" w:type="dxa"/>
            <w:vAlign w:val="center"/>
          </w:tcPr>
          <w:p w14:paraId="2F775835"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71" w:type="dxa"/>
            <w:gridSpan w:val="2"/>
            <w:vAlign w:val="center"/>
          </w:tcPr>
          <w:p w14:paraId="107FC305" w14:textId="77777777" w:rsidR="00114806" w:rsidRPr="00BA49DC" w:rsidRDefault="00114806" w:rsidP="00BA49DC">
            <w:pPr>
              <w:ind w:left="426" w:hanging="426"/>
              <w:rPr>
                <w:rFonts w:ascii="Arial" w:hAnsi="Arial" w:cs="Arial"/>
              </w:rPr>
            </w:pPr>
            <w:r w:rsidRPr="00BA49DC">
              <w:rPr>
                <w:rFonts w:ascii="Arial" w:hAnsi="Arial" w:cs="Arial"/>
              </w:rPr>
              <w:t>8.97</w:t>
            </w:r>
          </w:p>
        </w:tc>
        <w:tc>
          <w:tcPr>
            <w:tcW w:w="810" w:type="dxa"/>
            <w:gridSpan w:val="2"/>
            <w:vAlign w:val="center"/>
          </w:tcPr>
          <w:p w14:paraId="10696186"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829" w:type="dxa"/>
            <w:gridSpan w:val="2"/>
            <w:vAlign w:val="center"/>
          </w:tcPr>
          <w:p w14:paraId="35CF08D4" w14:textId="77777777" w:rsidR="00114806" w:rsidRPr="00BA49DC" w:rsidRDefault="00114806" w:rsidP="00BA49DC">
            <w:pPr>
              <w:ind w:left="426" w:hanging="426"/>
              <w:rPr>
                <w:rFonts w:ascii="Arial" w:hAnsi="Arial" w:cs="Arial"/>
              </w:rPr>
            </w:pPr>
          </w:p>
        </w:tc>
        <w:tc>
          <w:tcPr>
            <w:tcW w:w="881" w:type="dxa"/>
            <w:gridSpan w:val="3"/>
            <w:vAlign w:val="center"/>
          </w:tcPr>
          <w:p w14:paraId="62927ADD" w14:textId="77777777" w:rsidR="00114806" w:rsidRPr="00BA49DC" w:rsidRDefault="00114806" w:rsidP="00BA49DC">
            <w:pPr>
              <w:ind w:left="426" w:hanging="426"/>
              <w:rPr>
                <w:rFonts w:ascii="Arial" w:hAnsi="Arial" w:cs="Arial"/>
              </w:rPr>
            </w:pPr>
          </w:p>
        </w:tc>
        <w:tc>
          <w:tcPr>
            <w:tcW w:w="630" w:type="dxa"/>
            <w:gridSpan w:val="2"/>
            <w:vAlign w:val="center"/>
          </w:tcPr>
          <w:p w14:paraId="288065ED" w14:textId="77777777" w:rsidR="00114806" w:rsidRPr="00BA49DC" w:rsidRDefault="00114806" w:rsidP="00BA49DC">
            <w:pPr>
              <w:ind w:left="426" w:hanging="426"/>
              <w:rPr>
                <w:rFonts w:ascii="Arial" w:hAnsi="Arial" w:cs="Arial"/>
              </w:rPr>
            </w:pPr>
          </w:p>
        </w:tc>
        <w:tc>
          <w:tcPr>
            <w:tcW w:w="1101" w:type="dxa"/>
            <w:vAlign w:val="center"/>
          </w:tcPr>
          <w:p w14:paraId="60D2EF51"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1733D570" w14:textId="77777777" w:rsidR="00114806" w:rsidRPr="00BA49DC" w:rsidRDefault="00114806" w:rsidP="00BA49DC">
            <w:pPr>
              <w:ind w:left="426" w:hanging="426"/>
              <w:rPr>
                <w:rFonts w:ascii="Arial" w:hAnsi="Arial" w:cs="Arial"/>
              </w:rPr>
            </w:pPr>
            <w:r w:rsidRPr="00BA49DC">
              <w:rPr>
                <w:rFonts w:ascii="Arial" w:hAnsi="Arial" w:cs="Arial"/>
              </w:rPr>
              <w:t>Mech seal</w:t>
            </w:r>
          </w:p>
        </w:tc>
        <w:tc>
          <w:tcPr>
            <w:tcW w:w="901" w:type="dxa"/>
            <w:vAlign w:val="center"/>
          </w:tcPr>
          <w:p w14:paraId="3A8FE974"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010" w:type="dxa"/>
            <w:gridSpan w:val="2"/>
            <w:vAlign w:val="center"/>
          </w:tcPr>
          <w:p w14:paraId="3DFBD0B8" w14:textId="77777777" w:rsidR="00114806" w:rsidRPr="00BA49DC" w:rsidRDefault="00114806" w:rsidP="00BA49DC">
            <w:pPr>
              <w:ind w:left="426" w:hanging="426"/>
              <w:rPr>
                <w:rFonts w:ascii="Arial" w:hAnsi="Arial" w:cs="Arial"/>
              </w:rPr>
            </w:pPr>
            <w:r w:rsidRPr="00BA49DC">
              <w:rPr>
                <w:rFonts w:ascii="Arial" w:hAnsi="Arial" w:cs="Arial"/>
              </w:rPr>
              <w:t>W&amp;P</w:t>
            </w:r>
          </w:p>
        </w:tc>
      </w:tr>
      <w:tr w:rsidR="00114806" w:rsidRPr="00114806" w14:paraId="37C192C1" w14:textId="77777777" w:rsidTr="00114806">
        <w:trPr>
          <w:gridAfter w:val="1"/>
          <w:wAfter w:w="797" w:type="dxa"/>
          <w:jc w:val="center"/>
        </w:trPr>
        <w:tc>
          <w:tcPr>
            <w:tcW w:w="738" w:type="dxa"/>
            <w:vAlign w:val="center"/>
          </w:tcPr>
          <w:p w14:paraId="3E46BEAD" w14:textId="77777777" w:rsidR="00114806" w:rsidRPr="00BA49DC" w:rsidRDefault="00114806" w:rsidP="00BA49DC">
            <w:pPr>
              <w:ind w:left="426" w:hanging="426"/>
              <w:rPr>
                <w:rFonts w:ascii="Arial" w:hAnsi="Arial" w:cs="Arial"/>
              </w:rPr>
            </w:pPr>
            <w:r w:rsidRPr="00BA49DC">
              <w:rPr>
                <w:rFonts w:ascii="Arial" w:hAnsi="Arial" w:cs="Arial"/>
              </w:rPr>
              <w:t>28</w:t>
            </w:r>
          </w:p>
        </w:tc>
        <w:tc>
          <w:tcPr>
            <w:tcW w:w="1038" w:type="dxa"/>
            <w:vAlign w:val="center"/>
          </w:tcPr>
          <w:p w14:paraId="3B0DBC81" w14:textId="77777777" w:rsidR="00114806" w:rsidRPr="00BA49DC" w:rsidRDefault="00114806" w:rsidP="00BA49DC">
            <w:pPr>
              <w:ind w:left="426" w:hanging="426"/>
              <w:rPr>
                <w:rFonts w:ascii="Arial" w:hAnsi="Arial" w:cs="Arial"/>
              </w:rPr>
            </w:pPr>
            <w:r w:rsidRPr="00BA49DC">
              <w:rPr>
                <w:rFonts w:ascii="Arial" w:hAnsi="Arial" w:cs="Arial"/>
              </w:rPr>
              <w:t>P604A/S</w:t>
            </w:r>
          </w:p>
        </w:tc>
        <w:tc>
          <w:tcPr>
            <w:tcW w:w="1261" w:type="dxa"/>
            <w:gridSpan w:val="2"/>
            <w:vAlign w:val="center"/>
          </w:tcPr>
          <w:p w14:paraId="19057503" w14:textId="77777777" w:rsidR="00114806" w:rsidRPr="00BA49DC" w:rsidRDefault="00114806" w:rsidP="00BA49DC">
            <w:pPr>
              <w:ind w:left="426" w:hanging="426"/>
              <w:rPr>
                <w:rFonts w:ascii="Arial" w:hAnsi="Arial" w:cs="Arial"/>
              </w:rPr>
            </w:pPr>
            <w:r w:rsidRPr="00BA49DC">
              <w:rPr>
                <w:rFonts w:ascii="Arial" w:hAnsi="Arial" w:cs="Arial"/>
              </w:rPr>
              <w:t xml:space="preserve">Ext.Gear box Lube </w:t>
            </w:r>
            <w:r w:rsidRPr="00BA49DC">
              <w:rPr>
                <w:rFonts w:ascii="Arial" w:hAnsi="Arial" w:cs="Arial"/>
              </w:rPr>
              <w:lastRenderedPageBreak/>
              <w:t>oil pump</w:t>
            </w:r>
          </w:p>
        </w:tc>
        <w:tc>
          <w:tcPr>
            <w:tcW w:w="720" w:type="dxa"/>
            <w:gridSpan w:val="2"/>
            <w:vAlign w:val="center"/>
          </w:tcPr>
          <w:p w14:paraId="0166A6E5" w14:textId="77777777" w:rsidR="00114806" w:rsidRPr="00BA49DC" w:rsidRDefault="00114806" w:rsidP="00BA49DC">
            <w:pPr>
              <w:ind w:left="426" w:hanging="426"/>
              <w:rPr>
                <w:rFonts w:ascii="Arial" w:hAnsi="Arial" w:cs="Arial"/>
              </w:rPr>
            </w:pPr>
            <w:r w:rsidRPr="00BA49DC">
              <w:rPr>
                <w:rFonts w:ascii="Arial" w:hAnsi="Arial" w:cs="Arial"/>
              </w:rPr>
              <w:lastRenderedPageBreak/>
              <w:t>35</w:t>
            </w:r>
          </w:p>
        </w:tc>
        <w:tc>
          <w:tcPr>
            <w:tcW w:w="900" w:type="dxa"/>
            <w:gridSpan w:val="2"/>
            <w:vAlign w:val="center"/>
          </w:tcPr>
          <w:p w14:paraId="5A1D5883"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01" w:type="dxa"/>
            <w:vAlign w:val="center"/>
          </w:tcPr>
          <w:p w14:paraId="32D971B5"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871" w:type="dxa"/>
            <w:gridSpan w:val="2"/>
            <w:vAlign w:val="center"/>
          </w:tcPr>
          <w:p w14:paraId="5AEC0312" w14:textId="77777777" w:rsidR="00114806" w:rsidRPr="00BA49DC" w:rsidRDefault="00114806" w:rsidP="00BA49DC">
            <w:pPr>
              <w:ind w:left="426" w:hanging="426"/>
              <w:rPr>
                <w:rFonts w:ascii="Arial" w:hAnsi="Arial" w:cs="Arial"/>
              </w:rPr>
            </w:pPr>
            <w:r w:rsidRPr="00BA49DC">
              <w:rPr>
                <w:rFonts w:ascii="Arial" w:hAnsi="Arial" w:cs="Arial"/>
              </w:rPr>
              <w:t>3.0</w:t>
            </w:r>
          </w:p>
        </w:tc>
        <w:tc>
          <w:tcPr>
            <w:tcW w:w="810" w:type="dxa"/>
            <w:gridSpan w:val="2"/>
            <w:vAlign w:val="center"/>
          </w:tcPr>
          <w:p w14:paraId="2B3EACF8" w14:textId="77777777" w:rsidR="00114806" w:rsidRPr="00BA49DC" w:rsidRDefault="00114806" w:rsidP="00BA49DC">
            <w:pPr>
              <w:ind w:left="426" w:hanging="426"/>
              <w:rPr>
                <w:rFonts w:ascii="Arial" w:hAnsi="Arial" w:cs="Arial"/>
              </w:rPr>
            </w:pPr>
            <w:r w:rsidRPr="00BA49DC">
              <w:rPr>
                <w:rFonts w:ascii="Arial" w:hAnsi="Arial" w:cs="Arial"/>
              </w:rPr>
              <w:t>22</w:t>
            </w:r>
          </w:p>
        </w:tc>
        <w:tc>
          <w:tcPr>
            <w:tcW w:w="829" w:type="dxa"/>
            <w:gridSpan w:val="2"/>
            <w:vAlign w:val="center"/>
          </w:tcPr>
          <w:p w14:paraId="1E7E815C" w14:textId="77777777" w:rsidR="00114806" w:rsidRPr="00BA49DC" w:rsidRDefault="00114806" w:rsidP="00BA49DC">
            <w:pPr>
              <w:ind w:left="426" w:hanging="426"/>
              <w:rPr>
                <w:rFonts w:ascii="Arial" w:hAnsi="Arial" w:cs="Arial"/>
              </w:rPr>
            </w:pPr>
            <w:r w:rsidRPr="00BA49DC">
              <w:rPr>
                <w:rFonts w:ascii="Arial" w:hAnsi="Arial" w:cs="Arial"/>
              </w:rPr>
              <w:t>-</w:t>
            </w:r>
          </w:p>
        </w:tc>
        <w:tc>
          <w:tcPr>
            <w:tcW w:w="881" w:type="dxa"/>
            <w:gridSpan w:val="3"/>
            <w:vAlign w:val="center"/>
          </w:tcPr>
          <w:p w14:paraId="76356309" w14:textId="77777777" w:rsidR="00114806" w:rsidRPr="00BA49DC" w:rsidRDefault="00114806" w:rsidP="00BA49DC">
            <w:pPr>
              <w:ind w:left="426" w:hanging="426"/>
              <w:rPr>
                <w:rFonts w:ascii="Arial" w:hAnsi="Arial" w:cs="Arial"/>
              </w:rPr>
            </w:pPr>
            <w:r w:rsidRPr="00BA49DC">
              <w:rPr>
                <w:rFonts w:ascii="Arial" w:hAnsi="Arial" w:cs="Arial"/>
              </w:rPr>
              <w:t>41</w:t>
            </w:r>
          </w:p>
        </w:tc>
        <w:tc>
          <w:tcPr>
            <w:tcW w:w="630" w:type="dxa"/>
            <w:gridSpan w:val="2"/>
            <w:vAlign w:val="center"/>
          </w:tcPr>
          <w:p w14:paraId="79254E72" w14:textId="77777777" w:rsidR="00114806" w:rsidRPr="00BA49DC" w:rsidRDefault="00114806" w:rsidP="00BA49DC">
            <w:pPr>
              <w:ind w:left="426" w:hanging="426"/>
              <w:rPr>
                <w:rFonts w:ascii="Arial" w:hAnsi="Arial" w:cs="Arial"/>
              </w:rPr>
            </w:pPr>
          </w:p>
        </w:tc>
        <w:tc>
          <w:tcPr>
            <w:tcW w:w="1101" w:type="dxa"/>
            <w:vAlign w:val="center"/>
          </w:tcPr>
          <w:p w14:paraId="273F671F" w14:textId="77777777" w:rsidR="00114806" w:rsidRPr="00BA49DC" w:rsidRDefault="00114806" w:rsidP="00BA49DC">
            <w:pPr>
              <w:ind w:left="426" w:hanging="426"/>
              <w:rPr>
                <w:rFonts w:ascii="Arial" w:hAnsi="Arial" w:cs="Arial"/>
              </w:rPr>
            </w:pPr>
          </w:p>
        </w:tc>
        <w:tc>
          <w:tcPr>
            <w:tcW w:w="1197" w:type="dxa"/>
            <w:vAlign w:val="center"/>
          </w:tcPr>
          <w:p w14:paraId="4663E5E8" w14:textId="77777777" w:rsidR="00114806" w:rsidRPr="00BA49DC" w:rsidRDefault="00114806" w:rsidP="00BA49DC">
            <w:pPr>
              <w:ind w:left="426" w:hanging="426"/>
              <w:rPr>
                <w:rFonts w:ascii="Arial" w:hAnsi="Arial" w:cs="Arial"/>
              </w:rPr>
            </w:pPr>
            <w:r w:rsidRPr="00BA49DC">
              <w:rPr>
                <w:rFonts w:ascii="Arial" w:hAnsi="Arial" w:cs="Arial"/>
              </w:rPr>
              <w:t>O-ring seal</w:t>
            </w:r>
          </w:p>
        </w:tc>
        <w:tc>
          <w:tcPr>
            <w:tcW w:w="901" w:type="dxa"/>
            <w:vAlign w:val="center"/>
          </w:tcPr>
          <w:p w14:paraId="0177C05D" w14:textId="77777777" w:rsidR="00114806" w:rsidRPr="00BA49DC" w:rsidRDefault="00114806" w:rsidP="00BA49DC">
            <w:pPr>
              <w:ind w:left="426" w:hanging="426"/>
              <w:rPr>
                <w:rFonts w:ascii="Arial" w:hAnsi="Arial" w:cs="Arial"/>
              </w:rPr>
            </w:pPr>
            <w:r w:rsidRPr="00BA49DC">
              <w:rPr>
                <w:rFonts w:ascii="Arial" w:hAnsi="Arial" w:cs="Arial"/>
              </w:rPr>
              <w:t>Gear</w:t>
            </w:r>
          </w:p>
        </w:tc>
        <w:tc>
          <w:tcPr>
            <w:tcW w:w="1010" w:type="dxa"/>
            <w:gridSpan w:val="2"/>
            <w:vAlign w:val="center"/>
          </w:tcPr>
          <w:p w14:paraId="6A1B6369" w14:textId="77777777" w:rsidR="00114806" w:rsidRPr="00BA49DC" w:rsidRDefault="00114806" w:rsidP="00BA49DC">
            <w:pPr>
              <w:ind w:left="426" w:hanging="426"/>
              <w:rPr>
                <w:rFonts w:ascii="Arial" w:hAnsi="Arial" w:cs="Arial"/>
              </w:rPr>
            </w:pPr>
            <w:r w:rsidRPr="00BA49DC">
              <w:rPr>
                <w:rFonts w:ascii="Arial" w:hAnsi="Arial" w:cs="Arial"/>
              </w:rPr>
              <w:t>W&amp;P</w:t>
            </w:r>
          </w:p>
        </w:tc>
      </w:tr>
      <w:tr w:rsidR="00114806" w:rsidRPr="00114806" w14:paraId="3752A3AE" w14:textId="77777777" w:rsidTr="00114806">
        <w:trPr>
          <w:gridAfter w:val="1"/>
          <w:wAfter w:w="797" w:type="dxa"/>
          <w:jc w:val="center"/>
        </w:trPr>
        <w:tc>
          <w:tcPr>
            <w:tcW w:w="738" w:type="dxa"/>
            <w:vAlign w:val="center"/>
          </w:tcPr>
          <w:p w14:paraId="1827D2BA" w14:textId="77777777" w:rsidR="00114806" w:rsidRPr="00BA49DC" w:rsidRDefault="00114806" w:rsidP="00BA49DC">
            <w:pPr>
              <w:ind w:left="426" w:hanging="426"/>
              <w:rPr>
                <w:rFonts w:ascii="Arial" w:hAnsi="Arial" w:cs="Arial"/>
              </w:rPr>
            </w:pPr>
            <w:r w:rsidRPr="00BA49DC">
              <w:rPr>
                <w:rFonts w:ascii="Arial" w:hAnsi="Arial" w:cs="Arial"/>
              </w:rPr>
              <w:t>29</w:t>
            </w:r>
          </w:p>
        </w:tc>
        <w:tc>
          <w:tcPr>
            <w:tcW w:w="1038" w:type="dxa"/>
            <w:vAlign w:val="center"/>
          </w:tcPr>
          <w:p w14:paraId="4ACBF087" w14:textId="77777777" w:rsidR="00114806" w:rsidRPr="00BA49DC" w:rsidRDefault="00114806" w:rsidP="00BA49DC">
            <w:pPr>
              <w:ind w:left="426" w:hanging="426"/>
              <w:rPr>
                <w:rFonts w:ascii="Arial" w:hAnsi="Arial" w:cs="Arial"/>
              </w:rPr>
            </w:pPr>
            <w:r w:rsidRPr="00BA49DC">
              <w:rPr>
                <w:rFonts w:ascii="Arial" w:hAnsi="Arial" w:cs="Arial"/>
              </w:rPr>
              <w:t>P801A/S</w:t>
            </w:r>
          </w:p>
        </w:tc>
        <w:tc>
          <w:tcPr>
            <w:tcW w:w="1261" w:type="dxa"/>
            <w:gridSpan w:val="2"/>
            <w:vAlign w:val="center"/>
          </w:tcPr>
          <w:p w14:paraId="0CD74569" w14:textId="77777777" w:rsidR="00114806" w:rsidRPr="00BA49DC" w:rsidRDefault="00114806" w:rsidP="00BA49DC">
            <w:pPr>
              <w:ind w:left="426" w:hanging="426"/>
              <w:rPr>
                <w:rFonts w:ascii="Arial" w:hAnsi="Arial" w:cs="Arial"/>
              </w:rPr>
            </w:pPr>
            <w:r w:rsidRPr="00BA49DC">
              <w:rPr>
                <w:rFonts w:ascii="Arial" w:hAnsi="Arial" w:cs="Arial"/>
              </w:rPr>
              <w:t>Chilled water pump</w:t>
            </w:r>
          </w:p>
        </w:tc>
        <w:tc>
          <w:tcPr>
            <w:tcW w:w="720" w:type="dxa"/>
            <w:gridSpan w:val="2"/>
            <w:vAlign w:val="center"/>
          </w:tcPr>
          <w:p w14:paraId="398E82DE"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900" w:type="dxa"/>
            <w:gridSpan w:val="2"/>
            <w:vAlign w:val="center"/>
          </w:tcPr>
          <w:p w14:paraId="2B3F618E" w14:textId="77777777" w:rsidR="00114806" w:rsidRPr="00BA49DC" w:rsidRDefault="00114806" w:rsidP="00BA49DC">
            <w:pPr>
              <w:ind w:left="426" w:hanging="426"/>
              <w:rPr>
                <w:rFonts w:ascii="Arial" w:hAnsi="Arial" w:cs="Arial"/>
              </w:rPr>
            </w:pPr>
            <w:r w:rsidRPr="00BA49DC">
              <w:rPr>
                <w:rFonts w:ascii="Arial" w:hAnsi="Arial" w:cs="Arial"/>
              </w:rPr>
              <w:t>1.22</w:t>
            </w:r>
          </w:p>
        </w:tc>
        <w:tc>
          <w:tcPr>
            <w:tcW w:w="1001" w:type="dxa"/>
            <w:vAlign w:val="center"/>
          </w:tcPr>
          <w:p w14:paraId="398E556F" w14:textId="77777777" w:rsidR="00114806" w:rsidRPr="00BA49DC" w:rsidRDefault="00114806" w:rsidP="00BA49DC">
            <w:pPr>
              <w:ind w:left="426" w:hanging="426"/>
              <w:rPr>
                <w:rFonts w:ascii="Arial" w:hAnsi="Arial" w:cs="Arial"/>
              </w:rPr>
            </w:pPr>
            <w:r w:rsidRPr="00BA49DC">
              <w:rPr>
                <w:rFonts w:ascii="Arial" w:hAnsi="Arial" w:cs="Arial"/>
              </w:rPr>
              <w:t>4.26</w:t>
            </w:r>
          </w:p>
        </w:tc>
        <w:tc>
          <w:tcPr>
            <w:tcW w:w="871" w:type="dxa"/>
            <w:gridSpan w:val="2"/>
            <w:vAlign w:val="center"/>
          </w:tcPr>
          <w:p w14:paraId="24705CCA" w14:textId="77777777" w:rsidR="00114806" w:rsidRPr="00BA49DC" w:rsidRDefault="00114806" w:rsidP="00BA49DC">
            <w:pPr>
              <w:ind w:left="426" w:hanging="426"/>
              <w:rPr>
                <w:rFonts w:ascii="Arial" w:hAnsi="Arial" w:cs="Arial"/>
              </w:rPr>
            </w:pPr>
            <w:r w:rsidRPr="00BA49DC">
              <w:rPr>
                <w:rFonts w:ascii="Arial" w:hAnsi="Arial" w:cs="Arial"/>
              </w:rPr>
              <w:t>3.04</w:t>
            </w:r>
          </w:p>
        </w:tc>
        <w:tc>
          <w:tcPr>
            <w:tcW w:w="810" w:type="dxa"/>
            <w:gridSpan w:val="2"/>
            <w:vAlign w:val="center"/>
          </w:tcPr>
          <w:p w14:paraId="05A48695" w14:textId="77777777" w:rsidR="00114806" w:rsidRPr="00BA49DC" w:rsidRDefault="00114806" w:rsidP="00BA49DC">
            <w:pPr>
              <w:ind w:left="426" w:hanging="426"/>
              <w:rPr>
                <w:rFonts w:ascii="Arial" w:hAnsi="Arial" w:cs="Arial"/>
              </w:rPr>
            </w:pPr>
            <w:r w:rsidRPr="00BA49DC">
              <w:rPr>
                <w:rFonts w:ascii="Arial" w:hAnsi="Arial" w:cs="Arial"/>
              </w:rPr>
              <w:t>18.5</w:t>
            </w:r>
          </w:p>
        </w:tc>
        <w:tc>
          <w:tcPr>
            <w:tcW w:w="829" w:type="dxa"/>
            <w:gridSpan w:val="2"/>
            <w:vAlign w:val="center"/>
          </w:tcPr>
          <w:p w14:paraId="13CBA366" w14:textId="77777777" w:rsidR="00114806" w:rsidRPr="00BA49DC" w:rsidRDefault="00114806" w:rsidP="00BA49DC">
            <w:pPr>
              <w:ind w:left="426" w:hanging="426"/>
              <w:rPr>
                <w:rFonts w:ascii="Arial" w:hAnsi="Arial" w:cs="Arial"/>
              </w:rPr>
            </w:pPr>
            <w:r w:rsidRPr="00BA49DC">
              <w:rPr>
                <w:rFonts w:ascii="Arial" w:hAnsi="Arial" w:cs="Arial"/>
              </w:rPr>
              <w:t>2.6m</w:t>
            </w:r>
          </w:p>
        </w:tc>
        <w:tc>
          <w:tcPr>
            <w:tcW w:w="881" w:type="dxa"/>
            <w:gridSpan w:val="3"/>
            <w:vAlign w:val="center"/>
          </w:tcPr>
          <w:p w14:paraId="06484C69" w14:textId="77777777" w:rsidR="00114806" w:rsidRPr="00BA49DC" w:rsidRDefault="00114806" w:rsidP="00BA49DC">
            <w:pPr>
              <w:ind w:left="426" w:hanging="426"/>
              <w:rPr>
                <w:rFonts w:ascii="Arial" w:hAnsi="Arial" w:cs="Arial"/>
              </w:rPr>
            </w:pPr>
            <w:r w:rsidRPr="00BA49DC">
              <w:rPr>
                <w:rFonts w:ascii="Arial" w:hAnsi="Arial" w:cs="Arial"/>
              </w:rPr>
              <w:t>32</w:t>
            </w:r>
          </w:p>
        </w:tc>
        <w:tc>
          <w:tcPr>
            <w:tcW w:w="630" w:type="dxa"/>
            <w:gridSpan w:val="2"/>
            <w:vAlign w:val="center"/>
          </w:tcPr>
          <w:p w14:paraId="1EA80F25"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01" w:type="dxa"/>
            <w:vAlign w:val="center"/>
          </w:tcPr>
          <w:p w14:paraId="3059BE5B"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7DE88092" w14:textId="77777777" w:rsidR="00114806" w:rsidRPr="00BA49DC" w:rsidRDefault="00114806" w:rsidP="00BA49DC">
            <w:pPr>
              <w:ind w:left="426" w:hanging="426"/>
              <w:rPr>
                <w:rFonts w:ascii="Arial" w:hAnsi="Arial" w:cs="Arial"/>
              </w:rPr>
            </w:pPr>
            <w:r w:rsidRPr="00BA49DC">
              <w:rPr>
                <w:rFonts w:ascii="Arial" w:hAnsi="Arial" w:cs="Arial"/>
              </w:rPr>
              <w:t>Mech seal self flushing</w:t>
            </w:r>
          </w:p>
        </w:tc>
        <w:tc>
          <w:tcPr>
            <w:tcW w:w="901" w:type="dxa"/>
            <w:vAlign w:val="center"/>
          </w:tcPr>
          <w:p w14:paraId="5B99673C"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010" w:type="dxa"/>
            <w:gridSpan w:val="2"/>
            <w:vAlign w:val="center"/>
          </w:tcPr>
          <w:p w14:paraId="271A4EED" w14:textId="77777777" w:rsidR="00114806" w:rsidRPr="00BA49DC" w:rsidRDefault="00114806" w:rsidP="00BA49DC">
            <w:pPr>
              <w:ind w:left="426" w:hanging="426"/>
              <w:rPr>
                <w:rFonts w:ascii="Arial" w:hAnsi="Arial" w:cs="Arial"/>
              </w:rPr>
            </w:pPr>
            <w:r w:rsidRPr="00BA49DC">
              <w:rPr>
                <w:rFonts w:ascii="Arial" w:hAnsi="Arial" w:cs="Arial"/>
              </w:rPr>
              <w:t>Khimline pumps Bombay</w:t>
            </w:r>
          </w:p>
        </w:tc>
      </w:tr>
      <w:tr w:rsidR="00114806" w:rsidRPr="00114806" w14:paraId="6BBBBB6F" w14:textId="77777777" w:rsidTr="00114806">
        <w:trPr>
          <w:gridAfter w:val="1"/>
          <w:wAfter w:w="797" w:type="dxa"/>
          <w:jc w:val="center"/>
        </w:trPr>
        <w:tc>
          <w:tcPr>
            <w:tcW w:w="738" w:type="dxa"/>
            <w:vAlign w:val="center"/>
          </w:tcPr>
          <w:p w14:paraId="785E0BEC" w14:textId="77777777" w:rsidR="00114806" w:rsidRPr="00BA49DC" w:rsidRDefault="00114806" w:rsidP="00BA49DC">
            <w:pPr>
              <w:ind w:left="426" w:hanging="426"/>
              <w:rPr>
                <w:rFonts w:ascii="Arial" w:hAnsi="Arial" w:cs="Arial"/>
              </w:rPr>
            </w:pPr>
            <w:r w:rsidRPr="00BA49DC">
              <w:rPr>
                <w:rFonts w:ascii="Arial" w:hAnsi="Arial" w:cs="Arial"/>
              </w:rPr>
              <w:t>30</w:t>
            </w:r>
          </w:p>
        </w:tc>
        <w:tc>
          <w:tcPr>
            <w:tcW w:w="1038" w:type="dxa"/>
            <w:vAlign w:val="center"/>
          </w:tcPr>
          <w:p w14:paraId="4AFC4209" w14:textId="77777777" w:rsidR="00114806" w:rsidRPr="00BA49DC" w:rsidRDefault="00114806" w:rsidP="00BA49DC">
            <w:pPr>
              <w:ind w:left="426" w:hanging="426"/>
              <w:rPr>
                <w:rFonts w:ascii="Arial" w:hAnsi="Arial" w:cs="Arial"/>
              </w:rPr>
            </w:pPr>
            <w:r w:rsidRPr="00BA49DC">
              <w:rPr>
                <w:rFonts w:ascii="Arial" w:hAnsi="Arial" w:cs="Arial"/>
              </w:rPr>
              <w:t>P802A/S</w:t>
            </w:r>
          </w:p>
        </w:tc>
        <w:tc>
          <w:tcPr>
            <w:tcW w:w="1261" w:type="dxa"/>
            <w:gridSpan w:val="2"/>
            <w:vAlign w:val="center"/>
          </w:tcPr>
          <w:p w14:paraId="4A7E4349" w14:textId="77777777" w:rsidR="00114806" w:rsidRPr="00BA49DC" w:rsidRDefault="00114806" w:rsidP="00BA49DC">
            <w:pPr>
              <w:ind w:left="426" w:hanging="426"/>
              <w:rPr>
                <w:rFonts w:ascii="Arial" w:hAnsi="Arial" w:cs="Arial"/>
              </w:rPr>
            </w:pPr>
            <w:r w:rsidRPr="00BA49DC">
              <w:rPr>
                <w:rFonts w:ascii="Arial" w:hAnsi="Arial" w:cs="Arial"/>
              </w:rPr>
              <w:t>Condensate pump</w:t>
            </w:r>
          </w:p>
        </w:tc>
        <w:tc>
          <w:tcPr>
            <w:tcW w:w="720" w:type="dxa"/>
            <w:gridSpan w:val="2"/>
            <w:vAlign w:val="center"/>
          </w:tcPr>
          <w:p w14:paraId="68E83690" w14:textId="77777777" w:rsidR="00114806" w:rsidRPr="00BA49DC" w:rsidRDefault="00114806" w:rsidP="00BA49DC">
            <w:pPr>
              <w:ind w:left="426" w:hanging="426"/>
              <w:rPr>
                <w:rFonts w:ascii="Arial" w:hAnsi="Arial" w:cs="Arial"/>
              </w:rPr>
            </w:pPr>
            <w:r w:rsidRPr="00BA49DC">
              <w:rPr>
                <w:rFonts w:ascii="Arial" w:hAnsi="Arial" w:cs="Arial"/>
              </w:rPr>
              <w:t>3</w:t>
            </w:r>
          </w:p>
        </w:tc>
        <w:tc>
          <w:tcPr>
            <w:tcW w:w="900" w:type="dxa"/>
            <w:gridSpan w:val="2"/>
            <w:vAlign w:val="center"/>
          </w:tcPr>
          <w:p w14:paraId="2F82137F" w14:textId="77777777" w:rsidR="00114806" w:rsidRPr="00BA49DC" w:rsidRDefault="00114806" w:rsidP="00BA49DC">
            <w:pPr>
              <w:ind w:left="426" w:hanging="426"/>
              <w:rPr>
                <w:rFonts w:ascii="Arial" w:hAnsi="Arial" w:cs="Arial"/>
              </w:rPr>
            </w:pPr>
            <w:r w:rsidRPr="00BA49DC">
              <w:rPr>
                <w:rFonts w:ascii="Arial" w:hAnsi="Arial" w:cs="Arial"/>
              </w:rPr>
              <w:t>1.32</w:t>
            </w:r>
          </w:p>
        </w:tc>
        <w:tc>
          <w:tcPr>
            <w:tcW w:w="1001" w:type="dxa"/>
            <w:vAlign w:val="center"/>
          </w:tcPr>
          <w:p w14:paraId="2C32B92B" w14:textId="77777777" w:rsidR="00114806" w:rsidRPr="00BA49DC" w:rsidRDefault="00114806" w:rsidP="00BA49DC">
            <w:pPr>
              <w:ind w:left="426" w:hanging="426"/>
              <w:rPr>
                <w:rFonts w:ascii="Arial" w:hAnsi="Arial" w:cs="Arial"/>
              </w:rPr>
            </w:pPr>
            <w:r w:rsidRPr="00BA49DC">
              <w:rPr>
                <w:rFonts w:ascii="Arial" w:hAnsi="Arial" w:cs="Arial"/>
              </w:rPr>
              <w:t>6.56</w:t>
            </w:r>
          </w:p>
        </w:tc>
        <w:tc>
          <w:tcPr>
            <w:tcW w:w="871" w:type="dxa"/>
            <w:gridSpan w:val="2"/>
            <w:vAlign w:val="center"/>
          </w:tcPr>
          <w:p w14:paraId="30F66BC8" w14:textId="77777777" w:rsidR="00114806" w:rsidRPr="00BA49DC" w:rsidRDefault="00114806" w:rsidP="00BA49DC">
            <w:pPr>
              <w:ind w:left="426" w:hanging="426"/>
              <w:rPr>
                <w:rFonts w:ascii="Arial" w:hAnsi="Arial" w:cs="Arial"/>
              </w:rPr>
            </w:pPr>
            <w:r w:rsidRPr="00BA49DC">
              <w:rPr>
                <w:rFonts w:ascii="Arial" w:hAnsi="Arial" w:cs="Arial"/>
              </w:rPr>
              <w:t>5.24</w:t>
            </w:r>
          </w:p>
        </w:tc>
        <w:tc>
          <w:tcPr>
            <w:tcW w:w="810" w:type="dxa"/>
            <w:gridSpan w:val="2"/>
            <w:vAlign w:val="center"/>
          </w:tcPr>
          <w:p w14:paraId="7891A43B" w14:textId="77777777" w:rsidR="00114806" w:rsidRPr="00BA49DC" w:rsidRDefault="00114806" w:rsidP="00BA49DC">
            <w:pPr>
              <w:ind w:left="426" w:hanging="426"/>
              <w:rPr>
                <w:rFonts w:ascii="Arial" w:hAnsi="Arial" w:cs="Arial"/>
              </w:rPr>
            </w:pPr>
            <w:r w:rsidRPr="00BA49DC">
              <w:rPr>
                <w:rFonts w:ascii="Arial" w:hAnsi="Arial" w:cs="Arial"/>
              </w:rPr>
              <w:t>7.5</w:t>
            </w:r>
          </w:p>
        </w:tc>
        <w:tc>
          <w:tcPr>
            <w:tcW w:w="829" w:type="dxa"/>
            <w:gridSpan w:val="2"/>
            <w:vAlign w:val="center"/>
          </w:tcPr>
          <w:p w14:paraId="06565DB4" w14:textId="77777777" w:rsidR="00114806" w:rsidRPr="00BA49DC" w:rsidRDefault="00114806" w:rsidP="00BA49DC">
            <w:pPr>
              <w:ind w:left="426" w:hanging="426"/>
              <w:rPr>
                <w:rFonts w:ascii="Arial" w:hAnsi="Arial" w:cs="Arial"/>
              </w:rPr>
            </w:pPr>
            <w:r w:rsidRPr="00BA49DC">
              <w:rPr>
                <w:rFonts w:ascii="Arial" w:hAnsi="Arial" w:cs="Arial"/>
              </w:rPr>
              <w:t>0.6</w:t>
            </w:r>
          </w:p>
        </w:tc>
        <w:tc>
          <w:tcPr>
            <w:tcW w:w="881" w:type="dxa"/>
            <w:gridSpan w:val="3"/>
            <w:vAlign w:val="center"/>
          </w:tcPr>
          <w:p w14:paraId="3A557604" w14:textId="77777777" w:rsidR="00114806" w:rsidRPr="00BA49DC" w:rsidRDefault="00114806" w:rsidP="00BA49DC">
            <w:pPr>
              <w:ind w:left="426" w:hanging="426"/>
              <w:rPr>
                <w:rFonts w:ascii="Arial" w:hAnsi="Arial" w:cs="Arial"/>
              </w:rPr>
            </w:pPr>
            <w:r w:rsidRPr="00BA49DC">
              <w:rPr>
                <w:rFonts w:ascii="Arial" w:hAnsi="Arial" w:cs="Arial"/>
              </w:rPr>
              <w:t>14.2</w:t>
            </w:r>
          </w:p>
        </w:tc>
        <w:tc>
          <w:tcPr>
            <w:tcW w:w="630" w:type="dxa"/>
            <w:gridSpan w:val="2"/>
            <w:vAlign w:val="center"/>
          </w:tcPr>
          <w:p w14:paraId="7B9D570F"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01" w:type="dxa"/>
            <w:vAlign w:val="center"/>
          </w:tcPr>
          <w:p w14:paraId="5E21D1F5"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5280996A"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01" w:type="dxa"/>
            <w:vAlign w:val="center"/>
          </w:tcPr>
          <w:p w14:paraId="2A8A698D" w14:textId="77777777" w:rsidR="00114806" w:rsidRPr="00BA49DC" w:rsidRDefault="00114806" w:rsidP="00BA49DC">
            <w:pPr>
              <w:ind w:left="426" w:hanging="426"/>
              <w:rPr>
                <w:rFonts w:ascii="Arial" w:hAnsi="Arial" w:cs="Arial"/>
              </w:rPr>
            </w:pPr>
            <w:r w:rsidRPr="00BA49DC">
              <w:rPr>
                <w:rFonts w:ascii="Arial" w:hAnsi="Arial" w:cs="Arial"/>
              </w:rPr>
              <w:t>CF</w:t>
            </w:r>
          </w:p>
        </w:tc>
        <w:tc>
          <w:tcPr>
            <w:tcW w:w="1010" w:type="dxa"/>
            <w:gridSpan w:val="2"/>
            <w:vAlign w:val="center"/>
          </w:tcPr>
          <w:p w14:paraId="1B000B3C" w14:textId="77777777" w:rsidR="00114806" w:rsidRPr="00BA49DC" w:rsidRDefault="00114806" w:rsidP="00BA49DC">
            <w:pPr>
              <w:ind w:left="426" w:hanging="426"/>
              <w:rPr>
                <w:rFonts w:ascii="Arial" w:hAnsi="Arial" w:cs="Arial"/>
              </w:rPr>
            </w:pPr>
          </w:p>
        </w:tc>
      </w:tr>
      <w:tr w:rsidR="00114806" w:rsidRPr="00114806" w14:paraId="25CEA6DB" w14:textId="77777777" w:rsidTr="00114806">
        <w:trPr>
          <w:gridAfter w:val="1"/>
          <w:wAfter w:w="797" w:type="dxa"/>
          <w:jc w:val="center"/>
        </w:trPr>
        <w:tc>
          <w:tcPr>
            <w:tcW w:w="738" w:type="dxa"/>
            <w:vAlign w:val="center"/>
          </w:tcPr>
          <w:p w14:paraId="1C128BD6" w14:textId="77777777" w:rsidR="00114806" w:rsidRPr="00BA49DC" w:rsidRDefault="00114806" w:rsidP="00BA49DC">
            <w:pPr>
              <w:ind w:left="426" w:hanging="426"/>
              <w:rPr>
                <w:rFonts w:ascii="Arial" w:hAnsi="Arial" w:cs="Arial"/>
              </w:rPr>
            </w:pPr>
            <w:r w:rsidRPr="00BA49DC">
              <w:rPr>
                <w:rFonts w:ascii="Arial" w:hAnsi="Arial" w:cs="Arial"/>
              </w:rPr>
              <w:t>31</w:t>
            </w:r>
          </w:p>
        </w:tc>
        <w:tc>
          <w:tcPr>
            <w:tcW w:w="1038" w:type="dxa"/>
            <w:vAlign w:val="center"/>
          </w:tcPr>
          <w:p w14:paraId="0E8B439F" w14:textId="77777777" w:rsidR="00114806" w:rsidRPr="00BA49DC" w:rsidRDefault="00114806" w:rsidP="00BA49DC">
            <w:pPr>
              <w:ind w:left="426" w:hanging="426"/>
              <w:rPr>
                <w:rFonts w:ascii="Arial" w:hAnsi="Arial" w:cs="Arial"/>
              </w:rPr>
            </w:pPr>
            <w:r w:rsidRPr="00BA49DC">
              <w:rPr>
                <w:rFonts w:ascii="Arial" w:hAnsi="Arial" w:cs="Arial"/>
              </w:rPr>
              <w:t>P901</w:t>
            </w:r>
          </w:p>
        </w:tc>
        <w:tc>
          <w:tcPr>
            <w:tcW w:w="1261" w:type="dxa"/>
            <w:gridSpan w:val="2"/>
            <w:vAlign w:val="center"/>
          </w:tcPr>
          <w:p w14:paraId="0FADEB0E" w14:textId="77777777" w:rsidR="00114806" w:rsidRPr="00BA49DC" w:rsidRDefault="00114806" w:rsidP="00BA49DC">
            <w:pPr>
              <w:ind w:left="426" w:hanging="426"/>
              <w:rPr>
                <w:rFonts w:ascii="Arial" w:hAnsi="Arial" w:cs="Arial"/>
              </w:rPr>
            </w:pPr>
            <w:r w:rsidRPr="00BA49DC">
              <w:rPr>
                <w:rFonts w:ascii="Arial" w:hAnsi="Arial" w:cs="Arial"/>
              </w:rPr>
              <w:t>Exhaust oil pump</w:t>
            </w:r>
          </w:p>
        </w:tc>
        <w:tc>
          <w:tcPr>
            <w:tcW w:w="720" w:type="dxa"/>
            <w:gridSpan w:val="2"/>
            <w:vAlign w:val="center"/>
          </w:tcPr>
          <w:p w14:paraId="1E1F25B8" w14:textId="77777777" w:rsidR="00114806" w:rsidRPr="00BA49DC" w:rsidRDefault="00114806" w:rsidP="00BA49DC">
            <w:pPr>
              <w:ind w:left="426" w:hanging="426"/>
              <w:rPr>
                <w:rFonts w:ascii="Arial" w:hAnsi="Arial" w:cs="Arial"/>
              </w:rPr>
            </w:pPr>
            <w:r w:rsidRPr="00BA49DC">
              <w:rPr>
                <w:rFonts w:ascii="Arial" w:hAnsi="Arial" w:cs="Arial"/>
              </w:rPr>
              <w:t>0.11</w:t>
            </w:r>
          </w:p>
        </w:tc>
        <w:tc>
          <w:tcPr>
            <w:tcW w:w="900" w:type="dxa"/>
            <w:gridSpan w:val="2"/>
            <w:vAlign w:val="center"/>
          </w:tcPr>
          <w:p w14:paraId="2BF6CF13" w14:textId="77777777" w:rsidR="00114806" w:rsidRPr="00BA49DC" w:rsidRDefault="00114806" w:rsidP="00BA49DC">
            <w:pPr>
              <w:ind w:left="426" w:hanging="426"/>
              <w:rPr>
                <w:rFonts w:ascii="Arial" w:hAnsi="Arial" w:cs="Arial"/>
              </w:rPr>
            </w:pPr>
            <w:r w:rsidRPr="00BA49DC">
              <w:rPr>
                <w:rFonts w:ascii="Arial" w:hAnsi="Arial" w:cs="Arial"/>
              </w:rPr>
              <w:t>1.15</w:t>
            </w:r>
          </w:p>
        </w:tc>
        <w:tc>
          <w:tcPr>
            <w:tcW w:w="1001" w:type="dxa"/>
            <w:vAlign w:val="center"/>
          </w:tcPr>
          <w:p w14:paraId="3672CD77" w14:textId="77777777" w:rsidR="00114806" w:rsidRPr="00BA49DC" w:rsidRDefault="00114806" w:rsidP="00BA49DC">
            <w:pPr>
              <w:ind w:left="426" w:hanging="426"/>
              <w:rPr>
                <w:rFonts w:ascii="Arial" w:hAnsi="Arial" w:cs="Arial"/>
              </w:rPr>
            </w:pPr>
            <w:r w:rsidRPr="00BA49DC">
              <w:rPr>
                <w:rFonts w:ascii="Arial" w:hAnsi="Arial" w:cs="Arial"/>
              </w:rPr>
              <w:t>2.15</w:t>
            </w:r>
          </w:p>
        </w:tc>
        <w:tc>
          <w:tcPr>
            <w:tcW w:w="871" w:type="dxa"/>
            <w:gridSpan w:val="2"/>
            <w:vAlign w:val="center"/>
          </w:tcPr>
          <w:p w14:paraId="6D412598"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10" w:type="dxa"/>
            <w:gridSpan w:val="2"/>
            <w:vAlign w:val="center"/>
          </w:tcPr>
          <w:p w14:paraId="774C307A" w14:textId="77777777" w:rsidR="00114806" w:rsidRPr="00BA49DC" w:rsidRDefault="00114806" w:rsidP="00BA49DC">
            <w:pPr>
              <w:ind w:left="426" w:hanging="426"/>
              <w:rPr>
                <w:rFonts w:ascii="Arial" w:hAnsi="Arial" w:cs="Arial"/>
              </w:rPr>
            </w:pPr>
            <w:r w:rsidRPr="00BA49DC">
              <w:rPr>
                <w:rFonts w:ascii="Arial" w:hAnsi="Arial" w:cs="Arial"/>
              </w:rPr>
              <w:t>0.03</w:t>
            </w:r>
          </w:p>
        </w:tc>
        <w:tc>
          <w:tcPr>
            <w:tcW w:w="829" w:type="dxa"/>
            <w:gridSpan w:val="2"/>
            <w:vAlign w:val="center"/>
          </w:tcPr>
          <w:p w14:paraId="40ECA6B1" w14:textId="77777777" w:rsidR="00114806" w:rsidRPr="00BA49DC" w:rsidRDefault="00114806" w:rsidP="00BA49DC">
            <w:pPr>
              <w:ind w:left="426" w:hanging="426"/>
              <w:rPr>
                <w:rFonts w:ascii="Arial" w:hAnsi="Arial" w:cs="Arial"/>
              </w:rPr>
            </w:pPr>
            <w:r w:rsidRPr="00BA49DC">
              <w:rPr>
                <w:rFonts w:ascii="Arial" w:hAnsi="Arial" w:cs="Arial"/>
              </w:rPr>
              <w:t>1-2m</w:t>
            </w:r>
          </w:p>
        </w:tc>
        <w:tc>
          <w:tcPr>
            <w:tcW w:w="881" w:type="dxa"/>
            <w:gridSpan w:val="3"/>
            <w:vAlign w:val="center"/>
          </w:tcPr>
          <w:p w14:paraId="51C39D35" w14:textId="77777777" w:rsidR="00114806" w:rsidRPr="00BA49DC" w:rsidRDefault="00114806" w:rsidP="00BA49DC">
            <w:pPr>
              <w:ind w:left="426" w:hanging="426"/>
              <w:rPr>
                <w:rFonts w:ascii="Arial" w:hAnsi="Arial" w:cs="Arial"/>
              </w:rPr>
            </w:pPr>
            <w:r w:rsidRPr="00BA49DC">
              <w:rPr>
                <w:rFonts w:ascii="Arial" w:hAnsi="Arial" w:cs="Arial"/>
              </w:rPr>
              <w:t>-</w:t>
            </w:r>
          </w:p>
        </w:tc>
        <w:tc>
          <w:tcPr>
            <w:tcW w:w="630" w:type="dxa"/>
            <w:gridSpan w:val="2"/>
            <w:vAlign w:val="center"/>
          </w:tcPr>
          <w:p w14:paraId="5872C9FA" w14:textId="77777777" w:rsidR="00114806" w:rsidRPr="00BA49DC" w:rsidRDefault="00114806" w:rsidP="00BA49DC">
            <w:pPr>
              <w:ind w:left="426" w:hanging="426"/>
              <w:rPr>
                <w:rFonts w:ascii="Arial" w:hAnsi="Arial" w:cs="Arial"/>
              </w:rPr>
            </w:pPr>
            <w:r w:rsidRPr="00BA49DC">
              <w:rPr>
                <w:rFonts w:ascii="Arial" w:hAnsi="Arial" w:cs="Arial"/>
              </w:rPr>
              <w:t>0.54</w:t>
            </w:r>
          </w:p>
        </w:tc>
        <w:tc>
          <w:tcPr>
            <w:tcW w:w="1101" w:type="dxa"/>
            <w:vAlign w:val="center"/>
          </w:tcPr>
          <w:p w14:paraId="46BB5FD9"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1D58F47B"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01" w:type="dxa"/>
            <w:vAlign w:val="center"/>
          </w:tcPr>
          <w:p w14:paraId="78A7D4B1" w14:textId="77777777" w:rsidR="00114806" w:rsidRPr="00BA49DC" w:rsidRDefault="00114806" w:rsidP="00BA49DC">
            <w:pPr>
              <w:ind w:left="426" w:hanging="426"/>
              <w:rPr>
                <w:rFonts w:ascii="Arial" w:hAnsi="Arial" w:cs="Arial"/>
              </w:rPr>
            </w:pPr>
            <w:r w:rsidRPr="00BA49DC">
              <w:rPr>
                <w:rFonts w:ascii="Arial" w:hAnsi="Arial" w:cs="Arial"/>
              </w:rPr>
              <w:t>Ext.gear pump</w:t>
            </w:r>
          </w:p>
        </w:tc>
        <w:tc>
          <w:tcPr>
            <w:tcW w:w="1010" w:type="dxa"/>
            <w:gridSpan w:val="2"/>
            <w:vAlign w:val="center"/>
          </w:tcPr>
          <w:p w14:paraId="59978B7A" w14:textId="77777777" w:rsidR="00114806" w:rsidRPr="00BA49DC" w:rsidRDefault="00114806" w:rsidP="00BA49DC">
            <w:pPr>
              <w:ind w:left="426" w:hanging="426"/>
              <w:rPr>
                <w:rFonts w:ascii="Arial" w:hAnsi="Arial" w:cs="Arial"/>
              </w:rPr>
            </w:pPr>
            <w:r w:rsidRPr="00BA49DC">
              <w:rPr>
                <w:rFonts w:ascii="Arial" w:hAnsi="Arial" w:cs="Arial"/>
              </w:rPr>
              <w:t xml:space="preserve">Air Auto Engg </w:t>
            </w:r>
          </w:p>
        </w:tc>
      </w:tr>
      <w:tr w:rsidR="00114806" w:rsidRPr="00114806" w14:paraId="6E8195E1" w14:textId="77777777" w:rsidTr="00114806">
        <w:trPr>
          <w:gridAfter w:val="1"/>
          <w:wAfter w:w="797" w:type="dxa"/>
          <w:trHeight w:val="2150"/>
          <w:jc w:val="center"/>
        </w:trPr>
        <w:tc>
          <w:tcPr>
            <w:tcW w:w="738" w:type="dxa"/>
            <w:vAlign w:val="center"/>
          </w:tcPr>
          <w:p w14:paraId="03E3E9BE" w14:textId="77777777" w:rsidR="00114806" w:rsidRPr="00BA49DC" w:rsidRDefault="00114806" w:rsidP="00BA49DC">
            <w:pPr>
              <w:ind w:left="426" w:hanging="426"/>
              <w:rPr>
                <w:rFonts w:ascii="Arial" w:hAnsi="Arial" w:cs="Arial"/>
              </w:rPr>
            </w:pPr>
            <w:r w:rsidRPr="00BA49DC">
              <w:rPr>
                <w:rFonts w:ascii="Arial" w:hAnsi="Arial" w:cs="Arial"/>
              </w:rPr>
              <w:t>Sr</w:t>
            </w:r>
          </w:p>
          <w:p w14:paraId="598ACAC1"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038" w:type="dxa"/>
            <w:vAlign w:val="center"/>
          </w:tcPr>
          <w:p w14:paraId="3C9138D0" w14:textId="77777777" w:rsidR="00114806" w:rsidRPr="00BA49DC" w:rsidRDefault="00114806" w:rsidP="00BA49DC">
            <w:pPr>
              <w:ind w:left="426" w:hanging="426"/>
              <w:rPr>
                <w:rFonts w:ascii="Arial" w:hAnsi="Arial" w:cs="Arial"/>
              </w:rPr>
            </w:pPr>
            <w:r w:rsidRPr="00BA49DC">
              <w:rPr>
                <w:rFonts w:ascii="Arial" w:hAnsi="Arial" w:cs="Arial"/>
              </w:rPr>
              <w:t>Pump</w:t>
            </w:r>
          </w:p>
          <w:p w14:paraId="2A3D5037"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261" w:type="dxa"/>
            <w:gridSpan w:val="2"/>
            <w:vAlign w:val="center"/>
          </w:tcPr>
          <w:p w14:paraId="0D3B20DB" w14:textId="77777777" w:rsidR="00114806" w:rsidRPr="00BA49DC" w:rsidRDefault="00114806" w:rsidP="00BA49DC">
            <w:pPr>
              <w:ind w:left="426" w:hanging="426"/>
              <w:rPr>
                <w:rFonts w:ascii="Arial" w:hAnsi="Arial" w:cs="Arial"/>
              </w:rPr>
            </w:pPr>
            <w:r w:rsidRPr="00BA49DC">
              <w:rPr>
                <w:rFonts w:ascii="Arial" w:hAnsi="Arial" w:cs="Arial"/>
              </w:rPr>
              <w:t>Description</w:t>
            </w:r>
          </w:p>
          <w:p w14:paraId="306820FD" w14:textId="77777777" w:rsidR="00114806" w:rsidRPr="00BA49DC" w:rsidRDefault="00114806" w:rsidP="00BA49DC">
            <w:pPr>
              <w:ind w:left="426" w:hanging="426"/>
              <w:rPr>
                <w:rFonts w:ascii="Arial" w:hAnsi="Arial" w:cs="Arial"/>
              </w:rPr>
            </w:pPr>
            <w:r w:rsidRPr="00BA49DC">
              <w:rPr>
                <w:rFonts w:ascii="Arial" w:hAnsi="Arial" w:cs="Arial"/>
              </w:rPr>
              <w:t>Of pump</w:t>
            </w:r>
          </w:p>
        </w:tc>
        <w:tc>
          <w:tcPr>
            <w:tcW w:w="720" w:type="dxa"/>
            <w:gridSpan w:val="2"/>
            <w:vAlign w:val="center"/>
          </w:tcPr>
          <w:p w14:paraId="25C662ED" w14:textId="77777777" w:rsidR="00114806" w:rsidRPr="00BA49DC" w:rsidRDefault="00114806" w:rsidP="00BA49DC">
            <w:pPr>
              <w:ind w:left="426" w:hanging="426"/>
              <w:rPr>
                <w:rFonts w:ascii="Arial" w:hAnsi="Arial" w:cs="Arial"/>
              </w:rPr>
            </w:pPr>
            <w:r w:rsidRPr="00BA49DC">
              <w:rPr>
                <w:rFonts w:ascii="Arial" w:hAnsi="Arial" w:cs="Arial"/>
              </w:rPr>
              <w:t>Flow in m3/h</w:t>
            </w:r>
          </w:p>
        </w:tc>
        <w:tc>
          <w:tcPr>
            <w:tcW w:w="900" w:type="dxa"/>
            <w:gridSpan w:val="2"/>
            <w:vAlign w:val="center"/>
          </w:tcPr>
          <w:p w14:paraId="46CDEFD8" w14:textId="77777777" w:rsidR="00114806" w:rsidRPr="00BA49DC" w:rsidRDefault="00114806" w:rsidP="00BA49DC">
            <w:pPr>
              <w:ind w:left="426" w:hanging="426"/>
              <w:rPr>
                <w:rFonts w:ascii="Arial" w:hAnsi="Arial" w:cs="Arial"/>
              </w:rPr>
            </w:pPr>
            <w:r w:rsidRPr="00BA49DC">
              <w:rPr>
                <w:rFonts w:ascii="Arial" w:hAnsi="Arial" w:cs="Arial"/>
              </w:rPr>
              <w:t>Suction press in kg/c</w:t>
            </w:r>
            <w:r w:rsidRPr="00BA49DC">
              <w:rPr>
                <w:rFonts w:ascii="Arial" w:hAnsi="Arial" w:cs="Arial"/>
              </w:rPr>
              <w:lastRenderedPageBreak/>
              <w:t>m2a</w:t>
            </w:r>
          </w:p>
        </w:tc>
        <w:tc>
          <w:tcPr>
            <w:tcW w:w="1001" w:type="dxa"/>
            <w:vAlign w:val="center"/>
          </w:tcPr>
          <w:p w14:paraId="657711D3" w14:textId="77777777" w:rsidR="00114806" w:rsidRPr="00BA49DC" w:rsidRDefault="00114806" w:rsidP="00BA49DC">
            <w:pPr>
              <w:ind w:left="426" w:hanging="426"/>
              <w:rPr>
                <w:rFonts w:ascii="Arial" w:hAnsi="Arial" w:cs="Arial"/>
              </w:rPr>
            </w:pPr>
            <w:r w:rsidRPr="00BA49DC">
              <w:rPr>
                <w:rFonts w:ascii="Arial" w:hAnsi="Arial" w:cs="Arial"/>
              </w:rPr>
              <w:lastRenderedPageBreak/>
              <w:t>Disch.</w:t>
            </w:r>
          </w:p>
          <w:p w14:paraId="23F3BC1F" w14:textId="77777777" w:rsidR="00114806" w:rsidRPr="00BA49DC" w:rsidRDefault="00114806" w:rsidP="00BA49DC">
            <w:pPr>
              <w:ind w:left="426" w:hanging="426"/>
              <w:rPr>
                <w:rFonts w:ascii="Arial" w:hAnsi="Arial" w:cs="Arial"/>
              </w:rPr>
            </w:pPr>
            <w:r w:rsidRPr="00BA49DC">
              <w:rPr>
                <w:rFonts w:ascii="Arial" w:hAnsi="Arial" w:cs="Arial"/>
              </w:rPr>
              <w:t>press in kg/cm2a</w:t>
            </w:r>
          </w:p>
        </w:tc>
        <w:tc>
          <w:tcPr>
            <w:tcW w:w="871" w:type="dxa"/>
            <w:gridSpan w:val="2"/>
            <w:vAlign w:val="center"/>
          </w:tcPr>
          <w:p w14:paraId="5884BD63" w14:textId="77777777" w:rsidR="00114806" w:rsidRPr="00BA49DC" w:rsidRDefault="00114806" w:rsidP="00BA49DC">
            <w:pPr>
              <w:ind w:left="426" w:hanging="426"/>
              <w:rPr>
                <w:rFonts w:ascii="Arial" w:hAnsi="Arial" w:cs="Arial"/>
              </w:rPr>
            </w:pPr>
            <w:r w:rsidRPr="00BA49DC">
              <w:rPr>
                <w:rFonts w:ascii="Arial" w:hAnsi="Arial" w:cs="Arial"/>
              </w:rPr>
              <w:t>Diff press in kg/</w:t>
            </w:r>
            <w:r w:rsidRPr="00BA49DC">
              <w:rPr>
                <w:rFonts w:ascii="Arial" w:hAnsi="Arial" w:cs="Arial"/>
              </w:rPr>
              <w:lastRenderedPageBreak/>
              <w:t>cm2g.</w:t>
            </w:r>
          </w:p>
        </w:tc>
        <w:tc>
          <w:tcPr>
            <w:tcW w:w="810" w:type="dxa"/>
            <w:gridSpan w:val="2"/>
            <w:vAlign w:val="center"/>
          </w:tcPr>
          <w:p w14:paraId="77626DC8" w14:textId="77777777" w:rsidR="00114806" w:rsidRPr="00BA49DC" w:rsidRDefault="00114806" w:rsidP="00BA49DC">
            <w:pPr>
              <w:ind w:left="426" w:hanging="426"/>
              <w:rPr>
                <w:rFonts w:ascii="Arial" w:hAnsi="Arial" w:cs="Arial"/>
              </w:rPr>
            </w:pPr>
            <w:r w:rsidRPr="00BA49DC">
              <w:rPr>
                <w:rFonts w:ascii="Arial" w:hAnsi="Arial" w:cs="Arial"/>
              </w:rPr>
              <w:lastRenderedPageBreak/>
              <w:t xml:space="preserve">Nor rating in </w:t>
            </w:r>
            <w:r w:rsidRPr="00BA49DC">
              <w:rPr>
                <w:rFonts w:ascii="Arial" w:hAnsi="Arial" w:cs="Arial"/>
              </w:rPr>
              <w:lastRenderedPageBreak/>
              <w:t>KW</w:t>
            </w:r>
          </w:p>
        </w:tc>
        <w:tc>
          <w:tcPr>
            <w:tcW w:w="829" w:type="dxa"/>
            <w:gridSpan w:val="2"/>
            <w:vAlign w:val="center"/>
          </w:tcPr>
          <w:p w14:paraId="161A844D" w14:textId="77777777" w:rsidR="00114806" w:rsidRPr="00BA49DC" w:rsidRDefault="00114806" w:rsidP="00BA49DC">
            <w:pPr>
              <w:ind w:left="426" w:hanging="426"/>
              <w:rPr>
                <w:rFonts w:ascii="Arial" w:hAnsi="Arial" w:cs="Arial"/>
              </w:rPr>
            </w:pPr>
            <w:r w:rsidRPr="00BA49DC">
              <w:rPr>
                <w:rFonts w:ascii="Arial" w:hAnsi="Arial" w:cs="Arial"/>
              </w:rPr>
              <w:lastRenderedPageBreak/>
              <w:t>NPSH reqd</w:t>
            </w:r>
          </w:p>
        </w:tc>
        <w:tc>
          <w:tcPr>
            <w:tcW w:w="881" w:type="dxa"/>
            <w:gridSpan w:val="3"/>
            <w:vAlign w:val="center"/>
          </w:tcPr>
          <w:p w14:paraId="12522E28" w14:textId="77777777" w:rsidR="00114806" w:rsidRPr="00BA49DC" w:rsidRDefault="00114806" w:rsidP="00BA49DC">
            <w:pPr>
              <w:ind w:left="426" w:hanging="426"/>
              <w:rPr>
                <w:rFonts w:ascii="Arial" w:hAnsi="Arial" w:cs="Arial"/>
              </w:rPr>
            </w:pPr>
            <w:r w:rsidRPr="00BA49DC">
              <w:rPr>
                <w:rFonts w:ascii="Arial" w:hAnsi="Arial" w:cs="Arial"/>
              </w:rPr>
              <w:t>Normal amp dra</w:t>
            </w:r>
            <w:r w:rsidRPr="00BA49DC">
              <w:rPr>
                <w:rFonts w:ascii="Arial" w:hAnsi="Arial" w:cs="Arial"/>
              </w:rPr>
              <w:lastRenderedPageBreak/>
              <w:t>wn</w:t>
            </w:r>
          </w:p>
        </w:tc>
        <w:tc>
          <w:tcPr>
            <w:tcW w:w="630" w:type="dxa"/>
            <w:gridSpan w:val="2"/>
            <w:vAlign w:val="center"/>
          </w:tcPr>
          <w:p w14:paraId="75C16023" w14:textId="77777777" w:rsidR="00114806" w:rsidRPr="00BA49DC" w:rsidRDefault="00114806" w:rsidP="00BA49DC">
            <w:pPr>
              <w:ind w:left="426" w:hanging="426"/>
              <w:rPr>
                <w:rFonts w:ascii="Arial" w:hAnsi="Arial" w:cs="Arial"/>
              </w:rPr>
            </w:pPr>
            <w:r w:rsidRPr="00BA49DC">
              <w:rPr>
                <w:rFonts w:ascii="Arial" w:hAnsi="Arial" w:cs="Arial"/>
              </w:rPr>
              <w:lastRenderedPageBreak/>
              <w:t>No load amp</w:t>
            </w:r>
          </w:p>
        </w:tc>
        <w:tc>
          <w:tcPr>
            <w:tcW w:w="1101" w:type="dxa"/>
            <w:vAlign w:val="center"/>
          </w:tcPr>
          <w:p w14:paraId="169213FB" w14:textId="77777777" w:rsidR="00114806" w:rsidRPr="00BA49DC" w:rsidRDefault="00114806" w:rsidP="00BA49DC">
            <w:pPr>
              <w:ind w:left="426" w:hanging="426"/>
              <w:rPr>
                <w:rFonts w:ascii="Arial" w:hAnsi="Arial" w:cs="Arial"/>
              </w:rPr>
            </w:pPr>
            <w:r w:rsidRPr="00BA49DC">
              <w:rPr>
                <w:rFonts w:ascii="Arial" w:hAnsi="Arial" w:cs="Arial"/>
              </w:rPr>
              <w:t>Mate of cons</w:t>
            </w:r>
          </w:p>
        </w:tc>
        <w:tc>
          <w:tcPr>
            <w:tcW w:w="1197" w:type="dxa"/>
            <w:vAlign w:val="center"/>
          </w:tcPr>
          <w:p w14:paraId="7D1541FF" w14:textId="77777777" w:rsidR="00114806" w:rsidRPr="00BA49DC" w:rsidRDefault="00114806" w:rsidP="00BA49DC">
            <w:pPr>
              <w:ind w:left="426" w:hanging="426"/>
              <w:rPr>
                <w:rFonts w:ascii="Arial" w:hAnsi="Arial" w:cs="Arial"/>
              </w:rPr>
            </w:pPr>
            <w:r w:rsidRPr="00BA49DC">
              <w:rPr>
                <w:rFonts w:ascii="Arial" w:hAnsi="Arial" w:cs="Arial"/>
              </w:rPr>
              <w:t>Type of seal</w:t>
            </w:r>
          </w:p>
        </w:tc>
        <w:tc>
          <w:tcPr>
            <w:tcW w:w="901" w:type="dxa"/>
            <w:vAlign w:val="center"/>
          </w:tcPr>
          <w:p w14:paraId="3391CE38" w14:textId="77777777" w:rsidR="00114806" w:rsidRPr="00BA49DC" w:rsidRDefault="00114806" w:rsidP="00BA49DC">
            <w:pPr>
              <w:ind w:left="426" w:hanging="426"/>
              <w:rPr>
                <w:rFonts w:ascii="Arial" w:hAnsi="Arial" w:cs="Arial"/>
              </w:rPr>
            </w:pPr>
            <w:r w:rsidRPr="00BA49DC">
              <w:rPr>
                <w:rFonts w:ascii="Arial" w:hAnsi="Arial" w:cs="Arial"/>
              </w:rPr>
              <w:t>Type of pump</w:t>
            </w:r>
          </w:p>
        </w:tc>
        <w:tc>
          <w:tcPr>
            <w:tcW w:w="1010" w:type="dxa"/>
            <w:gridSpan w:val="2"/>
            <w:vAlign w:val="center"/>
          </w:tcPr>
          <w:p w14:paraId="7BA11A79"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29112229" w14:textId="77777777" w:rsidTr="00114806">
        <w:trPr>
          <w:gridAfter w:val="1"/>
          <w:wAfter w:w="797" w:type="dxa"/>
          <w:jc w:val="center"/>
        </w:trPr>
        <w:tc>
          <w:tcPr>
            <w:tcW w:w="738" w:type="dxa"/>
            <w:vAlign w:val="center"/>
          </w:tcPr>
          <w:p w14:paraId="7C5FD7BD" w14:textId="77777777" w:rsidR="00114806" w:rsidRPr="00BA49DC" w:rsidRDefault="00114806" w:rsidP="00BA49DC">
            <w:pPr>
              <w:ind w:left="426" w:hanging="426"/>
              <w:rPr>
                <w:rFonts w:ascii="Arial" w:hAnsi="Arial" w:cs="Arial"/>
              </w:rPr>
            </w:pPr>
            <w:r w:rsidRPr="00BA49DC">
              <w:rPr>
                <w:rFonts w:ascii="Arial" w:hAnsi="Arial" w:cs="Arial"/>
              </w:rPr>
              <w:t>32</w:t>
            </w:r>
          </w:p>
        </w:tc>
        <w:tc>
          <w:tcPr>
            <w:tcW w:w="1038" w:type="dxa"/>
            <w:vAlign w:val="center"/>
          </w:tcPr>
          <w:p w14:paraId="03E4695F" w14:textId="77777777" w:rsidR="00114806" w:rsidRPr="00BA49DC" w:rsidRDefault="00114806" w:rsidP="00BA49DC">
            <w:pPr>
              <w:ind w:left="426" w:hanging="426"/>
              <w:rPr>
                <w:rFonts w:ascii="Arial" w:hAnsi="Arial" w:cs="Arial"/>
              </w:rPr>
            </w:pPr>
            <w:r w:rsidRPr="00BA49DC">
              <w:rPr>
                <w:rFonts w:ascii="Arial" w:hAnsi="Arial" w:cs="Arial"/>
              </w:rPr>
              <w:t>P902</w:t>
            </w:r>
          </w:p>
        </w:tc>
        <w:tc>
          <w:tcPr>
            <w:tcW w:w="1261" w:type="dxa"/>
            <w:gridSpan w:val="2"/>
            <w:vAlign w:val="center"/>
          </w:tcPr>
          <w:p w14:paraId="6CAB10CA" w14:textId="77777777" w:rsidR="00114806" w:rsidRPr="00BA49DC" w:rsidRDefault="00114806" w:rsidP="00BA49DC">
            <w:pPr>
              <w:ind w:left="426" w:hanging="426"/>
              <w:rPr>
                <w:rFonts w:ascii="Arial" w:hAnsi="Arial" w:cs="Arial"/>
              </w:rPr>
            </w:pPr>
            <w:r w:rsidRPr="00BA49DC">
              <w:rPr>
                <w:rFonts w:ascii="Arial" w:hAnsi="Arial" w:cs="Arial"/>
              </w:rPr>
              <w:t>Recovered oil pump</w:t>
            </w:r>
          </w:p>
        </w:tc>
        <w:tc>
          <w:tcPr>
            <w:tcW w:w="720" w:type="dxa"/>
            <w:gridSpan w:val="2"/>
            <w:vAlign w:val="center"/>
          </w:tcPr>
          <w:p w14:paraId="79B006D2"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00" w:type="dxa"/>
            <w:gridSpan w:val="2"/>
            <w:vAlign w:val="center"/>
          </w:tcPr>
          <w:p w14:paraId="7102A6CA"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1001" w:type="dxa"/>
            <w:vAlign w:val="center"/>
          </w:tcPr>
          <w:p w14:paraId="0DC58102" w14:textId="77777777" w:rsidR="00114806" w:rsidRPr="00BA49DC" w:rsidRDefault="00114806" w:rsidP="00BA49DC">
            <w:pPr>
              <w:ind w:left="426" w:hanging="426"/>
              <w:rPr>
                <w:rFonts w:ascii="Arial" w:hAnsi="Arial" w:cs="Arial"/>
              </w:rPr>
            </w:pPr>
            <w:r w:rsidRPr="00BA49DC">
              <w:rPr>
                <w:rFonts w:ascii="Arial" w:hAnsi="Arial" w:cs="Arial"/>
              </w:rPr>
              <w:t>3.05</w:t>
            </w:r>
          </w:p>
        </w:tc>
        <w:tc>
          <w:tcPr>
            <w:tcW w:w="871" w:type="dxa"/>
            <w:gridSpan w:val="2"/>
            <w:vAlign w:val="center"/>
          </w:tcPr>
          <w:p w14:paraId="6CF2D34F"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810" w:type="dxa"/>
            <w:gridSpan w:val="2"/>
            <w:vAlign w:val="center"/>
          </w:tcPr>
          <w:p w14:paraId="3AA176A2" w14:textId="77777777" w:rsidR="00114806" w:rsidRPr="00BA49DC" w:rsidRDefault="00114806" w:rsidP="00BA49DC">
            <w:pPr>
              <w:ind w:left="426" w:hanging="426"/>
              <w:rPr>
                <w:rFonts w:ascii="Arial" w:hAnsi="Arial" w:cs="Arial"/>
              </w:rPr>
            </w:pPr>
            <w:r w:rsidRPr="00BA49DC">
              <w:rPr>
                <w:rFonts w:ascii="Arial" w:hAnsi="Arial" w:cs="Arial"/>
              </w:rPr>
              <w:t>0.24</w:t>
            </w:r>
          </w:p>
        </w:tc>
        <w:tc>
          <w:tcPr>
            <w:tcW w:w="829" w:type="dxa"/>
            <w:gridSpan w:val="2"/>
            <w:vAlign w:val="center"/>
          </w:tcPr>
          <w:p w14:paraId="5F510548" w14:textId="77777777" w:rsidR="00114806" w:rsidRPr="00BA49DC" w:rsidRDefault="00114806" w:rsidP="00BA49DC">
            <w:pPr>
              <w:ind w:left="426" w:hanging="426"/>
              <w:rPr>
                <w:rFonts w:ascii="Arial" w:hAnsi="Arial" w:cs="Arial"/>
              </w:rPr>
            </w:pPr>
            <w:r w:rsidRPr="00BA49DC">
              <w:rPr>
                <w:rFonts w:ascii="Arial" w:hAnsi="Arial" w:cs="Arial"/>
              </w:rPr>
              <w:t>1-2m</w:t>
            </w:r>
          </w:p>
        </w:tc>
        <w:tc>
          <w:tcPr>
            <w:tcW w:w="881" w:type="dxa"/>
            <w:gridSpan w:val="3"/>
            <w:vAlign w:val="center"/>
          </w:tcPr>
          <w:p w14:paraId="42449298" w14:textId="77777777" w:rsidR="00114806" w:rsidRPr="00BA49DC" w:rsidRDefault="00114806" w:rsidP="00BA49DC">
            <w:pPr>
              <w:ind w:left="426" w:hanging="426"/>
              <w:rPr>
                <w:rFonts w:ascii="Arial" w:hAnsi="Arial" w:cs="Arial"/>
              </w:rPr>
            </w:pPr>
            <w:r w:rsidRPr="00BA49DC">
              <w:rPr>
                <w:rFonts w:ascii="Arial" w:hAnsi="Arial" w:cs="Arial"/>
              </w:rPr>
              <w:t>-</w:t>
            </w:r>
          </w:p>
        </w:tc>
        <w:tc>
          <w:tcPr>
            <w:tcW w:w="630" w:type="dxa"/>
            <w:gridSpan w:val="2"/>
            <w:vAlign w:val="center"/>
          </w:tcPr>
          <w:p w14:paraId="5BB89939" w14:textId="77777777" w:rsidR="00114806" w:rsidRPr="00BA49DC" w:rsidRDefault="00114806" w:rsidP="00BA49DC">
            <w:pPr>
              <w:ind w:left="426" w:hanging="426"/>
              <w:rPr>
                <w:rFonts w:ascii="Arial" w:hAnsi="Arial" w:cs="Arial"/>
              </w:rPr>
            </w:pPr>
            <w:r w:rsidRPr="00BA49DC">
              <w:rPr>
                <w:rFonts w:ascii="Arial" w:hAnsi="Arial" w:cs="Arial"/>
              </w:rPr>
              <w:t>-</w:t>
            </w:r>
          </w:p>
        </w:tc>
        <w:tc>
          <w:tcPr>
            <w:tcW w:w="1101" w:type="dxa"/>
            <w:vAlign w:val="center"/>
          </w:tcPr>
          <w:p w14:paraId="53DB0EE6" w14:textId="77777777" w:rsidR="00114806" w:rsidRPr="00BA49DC" w:rsidRDefault="00114806" w:rsidP="00BA49DC">
            <w:pPr>
              <w:ind w:left="426" w:hanging="426"/>
              <w:rPr>
                <w:rFonts w:ascii="Arial" w:hAnsi="Arial" w:cs="Arial"/>
              </w:rPr>
            </w:pPr>
            <w:r w:rsidRPr="00BA49DC">
              <w:rPr>
                <w:rFonts w:ascii="Arial" w:hAnsi="Arial" w:cs="Arial"/>
              </w:rPr>
              <w:t>C.S</w:t>
            </w:r>
          </w:p>
        </w:tc>
        <w:tc>
          <w:tcPr>
            <w:tcW w:w="1197" w:type="dxa"/>
            <w:vAlign w:val="center"/>
          </w:tcPr>
          <w:p w14:paraId="15D77CAD"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01" w:type="dxa"/>
            <w:vAlign w:val="center"/>
          </w:tcPr>
          <w:p w14:paraId="06D6BAA3"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10" w:type="dxa"/>
            <w:gridSpan w:val="2"/>
            <w:vAlign w:val="center"/>
          </w:tcPr>
          <w:p w14:paraId="76C2C51F" w14:textId="77777777" w:rsidR="00114806" w:rsidRPr="00BA49DC" w:rsidRDefault="00114806" w:rsidP="00BA49DC">
            <w:pPr>
              <w:ind w:left="426" w:hanging="426"/>
              <w:rPr>
                <w:rFonts w:ascii="Arial" w:hAnsi="Arial" w:cs="Arial"/>
              </w:rPr>
            </w:pPr>
            <w:r w:rsidRPr="00BA49DC">
              <w:rPr>
                <w:rFonts w:ascii="Arial" w:hAnsi="Arial" w:cs="Arial"/>
              </w:rPr>
              <w:t>-do-</w:t>
            </w:r>
          </w:p>
        </w:tc>
      </w:tr>
    </w:tbl>
    <w:p w14:paraId="115847F4" w14:textId="6C1F4298" w:rsidR="00114806" w:rsidRPr="00114806" w:rsidRDefault="00114806" w:rsidP="00BA49DC">
      <w:pPr>
        <w:ind w:left="426" w:hanging="426"/>
        <w:rPr>
          <w:rFonts w:ascii="Arial" w:hAnsi="Arial" w:cs="Arial"/>
        </w:rPr>
      </w:pPr>
    </w:p>
    <w:p w14:paraId="02CD12F1" w14:textId="77777777" w:rsidR="00114806" w:rsidRPr="00114806" w:rsidRDefault="00114806" w:rsidP="00BA49DC">
      <w:pPr>
        <w:ind w:left="426" w:hanging="426"/>
        <w:rPr>
          <w:rFonts w:ascii="Arial" w:hAnsi="Arial" w:cs="Arial"/>
        </w:rPr>
      </w:pPr>
    </w:p>
    <w:p w14:paraId="105C5CFA" w14:textId="77777777" w:rsidR="00114806" w:rsidRPr="00114806" w:rsidRDefault="00114806" w:rsidP="00BA49DC">
      <w:pPr>
        <w:ind w:left="426" w:hanging="426"/>
        <w:rPr>
          <w:rFonts w:ascii="Arial" w:hAnsi="Arial" w:cs="Arial"/>
        </w:rPr>
      </w:pPr>
    </w:p>
    <w:p w14:paraId="4267A9DB" w14:textId="77777777" w:rsidR="00114806" w:rsidRPr="00114806" w:rsidRDefault="00114806" w:rsidP="00BA49DC">
      <w:pPr>
        <w:ind w:left="426" w:hanging="426"/>
        <w:rPr>
          <w:rFonts w:ascii="Arial" w:hAnsi="Arial" w:cs="Arial"/>
        </w:rPr>
      </w:pPr>
    </w:p>
    <w:p w14:paraId="1DEC0888" w14:textId="77777777" w:rsidR="00114806" w:rsidRPr="00114806" w:rsidRDefault="00114806" w:rsidP="00BA49DC">
      <w:pPr>
        <w:ind w:left="426" w:hanging="426"/>
        <w:rPr>
          <w:rFonts w:ascii="Arial" w:hAnsi="Arial" w:cs="Arial"/>
        </w:rPr>
      </w:pPr>
    </w:p>
    <w:p w14:paraId="0310184F" w14:textId="77777777" w:rsidR="00114806" w:rsidRPr="00114806" w:rsidRDefault="00114806" w:rsidP="00BA49DC">
      <w:pPr>
        <w:ind w:left="426" w:hanging="426"/>
        <w:rPr>
          <w:rFonts w:ascii="Arial" w:hAnsi="Arial" w:cs="Arial"/>
        </w:rPr>
      </w:pPr>
    </w:p>
    <w:p w14:paraId="1B814C71" w14:textId="77777777" w:rsidR="00114806" w:rsidRPr="00114806" w:rsidRDefault="00114806" w:rsidP="00BA49DC">
      <w:pPr>
        <w:ind w:left="426" w:hanging="426"/>
        <w:rPr>
          <w:rFonts w:ascii="Arial" w:hAnsi="Arial" w:cs="Arial"/>
        </w:rPr>
      </w:pPr>
    </w:p>
    <w:p w14:paraId="4A5E584E" w14:textId="77777777" w:rsidR="00114806" w:rsidRPr="00114806" w:rsidRDefault="00114806" w:rsidP="00BA49DC">
      <w:pPr>
        <w:ind w:left="426" w:hanging="426"/>
        <w:rPr>
          <w:rFonts w:ascii="Arial" w:hAnsi="Arial" w:cs="Arial"/>
        </w:rPr>
      </w:pPr>
    </w:p>
    <w:p w14:paraId="206E7D3B" w14:textId="77777777" w:rsidR="00114806" w:rsidRPr="00114806" w:rsidRDefault="00114806" w:rsidP="00BA49DC">
      <w:pPr>
        <w:ind w:left="426" w:hanging="426"/>
        <w:rPr>
          <w:rFonts w:ascii="Arial" w:hAnsi="Arial" w:cs="Arial"/>
        </w:rPr>
      </w:pPr>
    </w:p>
    <w:p w14:paraId="49C7128E" w14:textId="77777777" w:rsidR="00114806" w:rsidRPr="00114806" w:rsidRDefault="00114806" w:rsidP="00BA49DC">
      <w:pPr>
        <w:ind w:left="426" w:hanging="426"/>
        <w:rPr>
          <w:rFonts w:ascii="Arial" w:hAnsi="Arial" w:cs="Arial"/>
        </w:rPr>
      </w:pPr>
    </w:p>
    <w:p w14:paraId="751FAE6B" w14:textId="77777777" w:rsidR="00114806" w:rsidRPr="00114806" w:rsidRDefault="00114806" w:rsidP="00BA49DC">
      <w:pPr>
        <w:ind w:left="426" w:hanging="426"/>
        <w:rPr>
          <w:rFonts w:ascii="Arial" w:hAnsi="Arial" w:cs="Arial"/>
        </w:rPr>
      </w:pPr>
    </w:p>
    <w:p w14:paraId="5B734118" w14:textId="77777777" w:rsidR="00114806" w:rsidRPr="00114806" w:rsidRDefault="00114806" w:rsidP="00BA49DC">
      <w:pPr>
        <w:ind w:left="426" w:hanging="426"/>
        <w:rPr>
          <w:rFonts w:ascii="Arial" w:hAnsi="Arial" w:cs="Arial"/>
        </w:rPr>
      </w:pPr>
    </w:p>
    <w:p w14:paraId="6F952A3B" w14:textId="77777777" w:rsidR="00114806" w:rsidRPr="00114806" w:rsidRDefault="00114806" w:rsidP="00BA49DC">
      <w:pPr>
        <w:ind w:left="426" w:hanging="426"/>
        <w:rPr>
          <w:rFonts w:ascii="Arial" w:hAnsi="Arial" w:cs="Arial"/>
        </w:rPr>
      </w:pPr>
    </w:p>
    <w:p w14:paraId="48820495" w14:textId="77777777" w:rsidR="00114806" w:rsidRPr="00114806" w:rsidRDefault="00114806" w:rsidP="00BA49DC">
      <w:pPr>
        <w:ind w:left="426" w:hanging="426"/>
        <w:rPr>
          <w:rFonts w:ascii="Arial" w:hAnsi="Arial" w:cs="Arial"/>
        </w:rPr>
      </w:pPr>
    </w:p>
    <w:p w14:paraId="3EF69861" w14:textId="77777777" w:rsidR="00114806" w:rsidRPr="00114806" w:rsidRDefault="00114806" w:rsidP="00BA49DC">
      <w:pPr>
        <w:ind w:left="426" w:hanging="426"/>
        <w:rPr>
          <w:rFonts w:ascii="Arial" w:hAnsi="Arial" w:cs="Arial"/>
        </w:rPr>
      </w:pPr>
    </w:p>
    <w:p w14:paraId="15408952" w14:textId="77777777" w:rsidR="00114806" w:rsidRPr="00114806" w:rsidRDefault="00114806" w:rsidP="00BA49DC">
      <w:pPr>
        <w:ind w:left="426" w:hanging="426"/>
        <w:rPr>
          <w:rFonts w:ascii="Arial" w:hAnsi="Arial" w:cs="Arial"/>
        </w:rPr>
      </w:pPr>
    </w:p>
    <w:p w14:paraId="67E0DE96" w14:textId="77777777" w:rsidR="00114806" w:rsidRPr="00114806" w:rsidRDefault="00114806" w:rsidP="00BA49DC">
      <w:pPr>
        <w:ind w:left="426" w:hanging="426"/>
        <w:rPr>
          <w:rFonts w:ascii="Arial" w:hAnsi="Arial" w:cs="Arial"/>
        </w:rPr>
      </w:pPr>
    </w:p>
    <w:p w14:paraId="38C80B7E" w14:textId="77777777" w:rsidR="00114806" w:rsidRPr="00114806" w:rsidRDefault="00114806" w:rsidP="00BA49DC">
      <w:pPr>
        <w:ind w:left="426" w:hanging="426"/>
        <w:rPr>
          <w:rFonts w:ascii="Arial" w:hAnsi="Arial" w:cs="Arial"/>
        </w:rPr>
      </w:pPr>
    </w:p>
    <w:p w14:paraId="6D6DA2EF" w14:textId="77777777" w:rsidR="00114806" w:rsidRPr="00114806" w:rsidRDefault="00114806" w:rsidP="00BA49DC">
      <w:pPr>
        <w:ind w:left="426" w:hanging="426"/>
        <w:rPr>
          <w:rFonts w:ascii="Arial" w:hAnsi="Arial" w:cs="Arial"/>
        </w:rPr>
      </w:pPr>
    </w:p>
    <w:p w14:paraId="22109393" w14:textId="77777777" w:rsidR="00114806" w:rsidRPr="00114806" w:rsidRDefault="00114806" w:rsidP="00BA49DC">
      <w:pPr>
        <w:ind w:left="426" w:hanging="426"/>
        <w:rPr>
          <w:rFonts w:ascii="Arial" w:hAnsi="Arial" w:cs="Arial"/>
        </w:rPr>
      </w:pPr>
    </w:p>
    <w:p w14:paraId="70FA45D7" w14:textId="77777777" w:rsidR="00114806" w:rsidRPr="00114806" w:rsidRDefault="00114806" w:rsidP="00BA49DC">
      <w:pPr>
        <w:ind w:left="426" w:hanging="426"/>
        <w:rPr>
          <w:rFonts w:ascii="Arial" w:hAnsi="Arial" w:cs="Arial"/>
        </w:rPr>
      </w:pPr>
    </w:p>
    <w:p w14:paraId="4C564855" w14:textId="77777777" w:rsidR="00114806" w:rsidRPr="00114806" w:rsidRDefault="00114806" w:rsidP="00BA49DC">
      <w:pPr>
        <w:ind w:left="426" w:hanging="426"/>
        <w:rPr>
          <w:rFonts w:ascii="Arial" w:hAnsi="Arial" w:cs="Arial"/>
        </w:rPr>
      </w:pPr>
    </w:p>
    <w:p w14:paraId="2521CF34" w14:textId="77777777" w:rsidR="00114806" w:rsidRPr="00114806" w:rsidRDefault="00114806" w:rsidP="00BA49DC">
      <w:pPr>
        <w:ind w:left="426" w:hanging="426"/>
        <w:rPr>
          <w:rFonts w:ascii="Arial" w:hAnsi="Arial" w:cs="Arial"/>
        </w:rPr>
      </w:pPr>
    </w:p>
    <w:p w14:paraId="1D16CE11" w14:textId="77777777" w:rsidR="00114806" w:rsidRPr="00114806" w:rsidRDefault="00114806" w:rsidP="00BA49DC">
      <w:pPr>
        <w:ind w:left="426" w:hanging="426"/>
        <w:rPr>
          <w:rFonts w:ascii="Arial" w:hAnsi="Arial" w:cs="Arial"/>
        </w:rPr>
      </w:pPr>
    </w:p>
    <w:p w14:paraId="0EEC234B" w14:textId="77777777" w:rsidR="00114806" w:rsidRPr="00114806" w:rsidRDefault="00114806" w:rsidP="00BA49DC">
      <w:pPr>
        <w:ind w:left="426" w:hanging="426"/>
        <w:rPr>
          <w:rFonts w:ascii="Arial" w:hAnsi="Arial" w:cs="Arial"/>
        </w:rPr>
      </w:pPr>
    </w:p>
    <w:p w14:paraId="1412A1CE" w14:textId="77777777" w:rsidR="00114806" w:rsidRPr="00114806" w:rsidRDefault="00114806" w:rsidP="00BA49DC">
      <w:pPr>
        <w:ind w:left="426" w:hanging="426"/>
        <w:rPr>
          <w:rFonts w:ascii="Arial" w:hAnsi="Arial" w:cs="Arial"/>
        </w:rPr>
      </w:pPr>
    </w:p>
    <w:p w14:paraId="29D62019" w14:textId="77777777" w:rsidR="00114806" w:rsidRPr="00114806" w:rsidRDefault="00114806" w:rsidP="00BA49DC">
      <w:pPr>
        <w:ind w:left="426" w:hanging="426"/>
        <w:rPr>
          <w:rFonts w:ascii="Arial" w:hAnsi="Arial" w:cs="Arial"/>
        </w:rPr>
      </w:pPr>
    </w:p>
    <w:p w14:paraId="169A24C5" w14:textId="77777777" w:rsidR="00114806" w:rsidRPr="00055501" w:rsidRDefault="00114806" w:rsidP="00BA49DC">
      <w:pPr>
        <w:pStyle w:val="Heading1"/>
        <w:ind w:left="426" w:hanging="426"/>
        <w:jc w:val="left"/>
        <w:rPr>
          <w:rFonts w:ascii="Arial" w:hAnsi="Arial" w:cs="Arial"/>
        </w:rPr>
      </w:pPr>
      <w:bookmarkStart w:id="414" w:name="HEATEXCHANGER"/>
      <w:bookmarkStart w:id="415" w:name="_Toc94797339"/>
      <w:bookmarkEnd w:id="414"/>
      <w:r w:rsidRPr="00114806">
        <w:rPr>
          <w:rFonts w:ascii="Arial" w:hAnsi="Arial" w:cs="Arial"/>
        </w:rPr>
        <w:t>3. HEAT EXCHANGER</w:t>
      </w:r>
      <w:bookmarkEnd w:id="415"/>
    </w:p>
    <w:tbl>
      <w:tblPr>
        <w:tblStyle w:val="GridTable5Dark-Accent1"/>
        <w:tblW w:w="16243" w:type="dxa"/>
        <w:tblLayout w:type="fixed"/>
        <w:tblLook w:val="0000" w:firstRow="0" w:lastRow="0" w:firstColumn="0" w:lastColumn="0" w:noHBand="0" w:noVBand="0"/>
      </w:tblPr>
      <w:tblGrid>
        <w:gridCol w:w="296"/>
        <w:gridCol w:w="961"/>
        <w:gridCol w:w="926"/>
        <w:gridCol w:w="900"/>
        <w:gridCol w:w="720"/>
        <w:gridCol w:w="720"/>
        <w:gridCol w:w="720"/>
        <w:gridCol w:w="720"/>
        <w:gridCol w:w="697"/>
        <w:gridCol w:w="720"/>
        <w:gridCol w:w="622"/>
        <w:gridCol w:w="98"/>
        <w:gridCol w:w="525"/>
        <w:gridCol w:w="15"/>
        <w:gridCol w:w="540"/>
        <w:gridCol w:w="180"/>
        <w:gridCol w:w="360"/>
        <w:gridCol w:w="343"/>
        <w:gridCol w:w="197"/>
        <w:gridCol w:w="329"/>
        <w:gridCol w:w="527"/>
        <w:gridCol w:w="585"/>
        <w:gridCol w:w="540"/>
        <w:gridCol w:w="720"/>
        <w:gridCol w:w="540"/>
        <w:gridCol w:w="540"/>
        <w:gridCol w:w="540"/>
        <w:gridCol w:w="750"/>
        <w:gridCol w:w="900"/>
        <w:gridCol w:w="12"/>
      </w:tblGrid>
      <w:tr w:rsidR="00114806" w:rsidRPr="00114806" w14:paraId="01755C42"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6" w:type="dxa"/>
          </w:tcPr>
          <w:p w14:paraId="32814A32" w14:textId="77777777" w:rsidR="00114806" w:rsidRPr="00BA49DC" w:rsidRDefault="00114806" w:rsidP="00BA49DC">
            <w:pPr>
              <w:ind w:left="426" w:hanging="426"/>
              <w:rPr>
                <w:rFonts w:ascii="Arial" w:hAnsi="Arial" w:cs="Arial"/>
              </w:rPr>
            </w:pPr>
            <w:r w:rsidRPr="00BA49DC">
              <w:rPr>
                <w:rFonts w:ascii="Arial" w:hAnsi="Arial" w:cs="Arial"/>
              </w:rPr>
              <w:t>Sr</w:t>
            </w:r>
          </w:p>
          <w:p w14:paraId="25083596"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961" w:type="dxa"/>
          </w:tcPr>
          <w:p w14:paraId="46FC71A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Name of</w:t>
            </w:r>
          </w:p>
          <w:p w14:paraId="5DA16D1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Exchanger</w:t>
            </w:r>
          </w:p>
        </w:tc>
        <w:tc>
          <w:tcPr>
            <w:cnfStyle w:val="000010000000" w:firstRow="0" w:lastRow="0" w:firstColumn="0" w:lastColumn="0" w:oddVBand="1" w:evenVBand="0" w:oddHBand="0" w:evenHBand="0" w:firstRowFirstColumn="0" w:firstRowLastColumn="0" w:lastRowFirstColumn="0" w:lastRowLastColumn="0"/>
            <w:tcW w:w="926" w:type="dxa"/>
          </w:tcPr>
          <w:p w14:paraId="14E3A9A9" w14:textId="77777777" w:rsidR="00114806" w:rsidRPr="00BA49DC" w:rsidRDefault="00114806" w:rsidP="00BA49DC">
            <w:pPr>
              <w:ind w:left="426" w:hanging="426"/>
              <w:rPr>
                <w:rFonts w:ascii="Arial" w:hAnsi="Arial" w:cs="Arial"/>
              </w:rPr>
            </w:pPr>
            <w:r w:rsidRPr="00BA49DC">
              <w:rPr>
                <w:rFonts w:ascii="Arial" w:hAnsi="Arial" w:cs="Arial"/>
              </w:rPr>
              <w:t>Tag/</w:t>
            </w:r>
          </w:p>
          <w:p w14:paraId="7CF06DBD" w14:textId="77777777" w:rsidR="00114806" w:rsidRPr="00BA49DC" w:rsidRDefault="00114806" w:rsidP="00BA49DC">
            <w:pPr>
              <w:ind w:left="426" w:hanging="426"/>
              <w:rPr>
                <w:rFonts w:ascii="Arial" w:hAnsi="Arial" w:cs="Arial"/>
              </w:rPr>
            </w:pPr>
            <w:r w:rsidRPr="00BA49DC">
              <w:rPr>
                <w:rFonts w:ascii="Arial" w:hAnsi="Arial" w:cs="Arial"/>
              </w:rPr>
              <w:t xml:space="preserve">Type </w:t>
            </w:r>
          </w:p>
        </w:tc>
        <w:tc>
          <w:tcPr>
            <w:tcW w:w="900" w:type="dxa"/>
          </w:tcPr>
          <w:p w14:paraId="2EAEF87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Make</w:t>
            </w:r>
          </w:p>
        </w:tc>
        <w:tc>
          <w:tcPr>
            <w:cnfStyle w:val="000010000000" w:firstRow="0" w:lastRow="0" w:firstColumn="0" w:lastColumn="0" w:oddVBand="1" w:evenVBand="0" w:oddHBand="0" w:evenHBand="0" w:firstRowFirstColumn="0" w:firstRowLastColumn="0" w:lastRowFirstColumn="0" w:lastRowLastColumn="0"/>
            <w:tcW w:w="1440" w:type="dxa"/>
            <w:gridSpan w:val="2"/>
          </w:tcPr>
          <w:p w14:paraId="097E394F" w14:textId="77777777" w:rsidR="00114806" w:rsidRPr="00BA49DC" w:rsidRDefault="00114806" w:rsidP="00BA49DC">
            <w:pPr>
              <w:ind w:left="426" w:hanging="426"/>
              <w:rPr>
                <w:rFonts w:ascii="Arial" w:hAnsi="Arial" w:cs="Arial"/>
              </w:rPr>
            </w:pPr>
            <w:r w:rsidRPr="00BA49DC">
              <w:rPr>
                <w:rFonts w:ascii="Arial" w:hAnsi="Arial" w:cs="Arial"/>
              </w:rPr>
              <w:t>Fluid</w:t>
            </w:r>
          </w:p>
        </w:tc>
        <w:tc>
          <w:tcPr>
            <w:tcW w:w="4837" w:type="dxa"/>
            <w:gridSpan w:val="10"/>
          </w:tcPr>
          <w:p w14:paraId="4A6943E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p w14:paraId="435E8AD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Shell side</w:t>
            </w:r>
          </w:p>
        </w:tc>
        <w:tc>
          <w:tcPr>
            <w:cnfStyle w:val="000010000000" w:firstRow="0" w:lastRow="0" w:firstColumn="0" w:lastColumn="0" w:oddVBand="1" w:evenVBand="0" w:oddHBand="0" w:evenHBand="0" w:firstRowFirstColumn="0" w:firstRowLastColumn="0" w:lastRowFirstColumn="0" w:lastRowLastColumn="0"/>
            <w:tcW w:w="6883" w:type="dxa"/>
            <w:gridSpan w:val="14"/>
          </w:tcPr>
          <w:p w14:paraId="1D026F52" w14:textId="77777777" w:rsidR="00114806" w:rsidRPr="00BA49DC" w:rsidRDefault="00114806" w:rsidP="00BA49DC">
            <w:pPr>
              <w:ind w:left="426" w:hanging="426"/>
              <w:rPr>
                <w:rFonts w:ascii="Arial" w:hAnsi="Arial" w:cs="Arial"/>
              </w:rPr>
            </w:pPr>
            <w:r w:rsidRPr="00BA49DC">
              <w:rPr>
                <w:rFonts w:ascii="Arial" w:hAnsi="Arial" w:cs="Arial"/>
              </w:rPr>
              <w:t>Tube side</w:t>
            </w:r>
          </w:p>
        </w:tc>
      </w:tr>
      <w:tr w:rsidR="00114806" w:rsidRPr="00114806" w14:paraId="10B60717" w14:textId="77777777" w:rsidTr="004E1B67">
        <w:trPr>
          <w:gridAfter w:val="1"/>
          <w:wAfter w:w="12" w:type="dxa"/>
          <w:trHeight w:val="638"/>
        </w:trPr>
        <w:tc>
          <w:tcPr>
            <w:cnfStyle w:val="000010000000" w:firstRow="0" w:lastRow="0" w:firstColumn="0" w:lastColumn="0" w:oddVBand="1" w:evenVBand="0" w:oddHBand="0" w:evenHBand="0" w:firstRowFirstColumn="0" w:firstRowLastColumn="0" w:lastRowFirstColumn="0" w:lastRowLastColumn="0"/>
            <w:tcW w:w="296" w:type="dxa"/>
            <w:vMerge w:val="restart"/>
          </w:tcPr>
          <w:p w14:paraId="0E60FDB0" w14:textId="77777777" w:rsidR="00114806" w:rsidRPr="00BA49DC" w:rsidRDefault="00114806" w:rsidP="00BA49DC">
            <w:pPr>
              <w:ind w:left="426" w:hanging="426"/>
              <w:rPr>
                <w:rFonts w:ascii="Arial" w:hAnsi="Arial" w:cs="Arial"/>
              </w:rPr>
            </w:pPr>
          </w:p>
          <w:p w14:paraId="39F0F4C6" w14:textId="77777777" w:rsidR="00114806" w:rsidRPr="00114806" w:rsidRDefault="00114806" w:rsidP="00BA49DC">
            <w:pPr>
              <w:ind w:left="426" w:hanging="426"/>
              <w:rPr>
                <w:rFonts w:ascii="Arial" w:hAnsi="Arial" w:cs="Arial"/>
              </w:rPr>
            </w:pPr>
          </w:p>
        </w:tc>
        <w:tc>
          <w:tcPr>
            <w:tcW w:w="961" w:type="dxa"/>
            <w:vMerge w:val="restart"/>
            <w:textDirection w:val="btLr"/>
          </w:tcPr>
          <w:p w14:paraId="6BEB18DF"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26" w:type="dxa"/>
            <w:vMerge w:val="restart"/>
            <w:textDirection w:val="btLr"/>
          </w:tcPr>
          <w:p w14:paraId="3526095D" w14:textId="77777777" w:rsidR="00114806" w:rsidRPr="00BA49DC" w:rsidRDefault="00114806" w:rsidP="00BA49DC">
            <w:pPr>
              <w:ind w:left="426" w:right="113" w:hanging="426"/>
              <w:rPr>
                <w:rFonts w:ascii="Arial" w:hAnsi="Arial" w:cs="Arial"/>
              </w:rPr>
            </w:pPr>
          </w:p>
        </w:tc>
        <w:tc>
          <w:tcPr>
            <w:tcW w:w="900" w:type="dxa"/>
            <w:vMerge w:val="restart"/>
            <w:textDirection w:val="btLr"/>
          </w:tcPr>
          <w:p w14:paraId="0F42136C"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val="restart"/>
            <w:textDirection w:val="btLr"/>
          </w:tcPr>
          <w:p w14:paraId="74EFD984" w14:textId="77777777" w:rsidR="00114806" w:rsidRPr="00BA49DC" w:rsidRDefault="00114806" w:rsidP="00BA49DC">
            <w:pPr>
              <w:ind w:left="426" w:right="113" w:hanging="426"/>
              <w:rPr>
                <w:rFonts w:ascii="Arial" w:hAnsi="Arial" w:cs="Arial"/>
              </w:rPr>
            </w:pPr>
            <w:r w:rsidRPr="00BA49DC">
              <w:rPr>
                <w:rFonts w:ascii="Arial" w:hAnsi="Arial" w:cs="Arial"/>
              </w:rPr>
              <w:t>Shell</w:t>
            </w:r>
          </w:p>
        </w:tc>
        <w:tc>
          <w:tcPr>
            <w:tcW w:w="720" w:type="dxa"/>
            <w:vMerge w:val="restart"/>
            <w:textDirection w:val="btLr"/>
          </w:tcPr>
          <w:p w14:paraId="3078A181"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Tube</w:t>
            </w:r>
          </w:p>
        </w:tc>
        <w:tc>
          <w:tcPr>
            <w:cnfStyle w:val="000010000000" w:firstRow="0" w:lastRow="0" w:firstColumn="0" w:lastColumn="0" w:oddVBand="1" w:evenVBand="0" w:oddHBand="0" w:evenHBand="0" w:firstRowFirstColumn="0" w:firstRowLastColumn="0" w:lastRowFirstColumn="0" w:lastRowLastColumn="0"/>
            <w:tcW w:w="1440" w:type="dxa"/>
            <w:gridSpan w:val="2"/>
          </w:tcPr>
          <w:p w14:paraId="1ED891C8" w14:textId="77777777" w:rsidR="00114806" w:rsidRPr="00BA49DC" w:rsidRDefault="00114806" w:rsidP="00BA49DC">
            <w:pPr>
              <w:ind w:left="426" w:hanging="426"/>
              <w:rPr>
                <w:rFonts w:ascii="Arial" w:hAnsi="Arial" w:cs="Arial"/>
              </w:rPr>
            </w:pPr>
            <w:r w:rsidRPr="00BA49DC">
              <w:rPr>
                <w:rFonts w:ascii="Arial" w:hAnsi="Arial" w:cs="Arial"/>
              </w:rPr>
              <w:t>Press</w:t>
            </w:r>
          </w:p>
          <w:p w14:paraId="755D56CE" w14:textId="77777777" w:rsidR="00114806" w:rsidRPr="00BA49DC" w:rsidRDefault="00114806" w:rsidP="00BA49DC">
            <w:pPr>
              <w:ind w:left="426" w:hanging="426"/>
              <w:rPr>
                <w:rFonts w:ascii="Arial" w:hAnsi="Arial" w:cs="Arial"/>
              </w:rPr>
            </w:pPr>
            <w:r w:rsidRPr="00BA49DC">
              <w:rPr>
                <w:rFonts w:ascii="Arial" w:hAnsi="Arial" w:cs="Arial"/>
              </w:rPr>
              <w:t>Kg/cm</w:t>
            </w:r>
            <w:r w:rsidRPr="00BA49DC">
              <w:rPr>
                <w:rFonts w:ascii="Arial" w:hAnsi="Arial" w:cs="Arial"/>
                <w:b/>
                <w:bCs/>
                <w:vertAlign w:val="superscript"/>
              </w:rPr>
              <w:t>2</w:t>
            </w:r>
          </w:p>
        </w:tc>
        <w:tc>
          <w:tcPr>
            <w:tcW w:w="1417" w:type="dxa"/>
            <w:gridSpan w:val="2"/>
          </w:tcPr>
          <w:p w14:paraId="18D82309" w14:textId="42626925"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 xml:space="preserve">Temp </w:t>
            </w:r>
            <w:r w:rsidRPr="00BA49DC">
              <w:rPr>
                <w:rFonts w:ascii="Arial" w:hAnsi="Arial" w:cs="Arial"/>
                <w:vertAlign w:val="superscript"/>
              </w:rPr>
              <w:t>0</w:t>
            </w:r>
            <w:r w:rsidRPr="00BA49DC">
              <w:rPr>
                <w:rFonts w:ascii="Arial" w:hAnsi="Arial" w:cs="Arial"/>
              </w:rPr>
              <w:t>C</w:t>
            </w:r>
          </w:p>
          <w:p w14:paraId="36C4D009" w14:textId="77777777" w:rsidR="00114806" w:rsidRPr="00114806"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gridSpan w:val="2"/>
            <w:vMerge w:val="restart"/>
            <w:textDirection w:val="btLr"/>
          </w:tcPr>
          <w:p w14:paraId="376DB2DA" w14:textId="77777777" w:rsidR="00114806" w:rsidRPr="00BA49DC" w:rsidRDefault="00114806" w:rsidP="00BA49DC">
            <w:pPr>
              <w:ind w:left="426" w:right="113" w:hanging="426"/>
              <w:rPr>
                <w:rFonts w:ascii="Arial" w:hAnsi="Arial" w:cs="Arial"/>
              </w:rPr>
            </w:pPr>
            <w:r w:rsidRPr="00BA49DC">
              <w:rPr>
                <w:rFonts w:ascii="Arial" w:hAnsi="Arial" w:cs="Arial"/>
              </w:rPr>
              <w:t>Matl Of const</w:t>
            </w:r>
          </w:p>
        </w:tc>
        <w:tc>
          <w:tcPr>
            <w:tcW w:w="540" w:type="dxa"/>
            <w:gridSpan w:val="2"/>
            <w:vMerge w:val="restart"/>
            <w:textDirection w:val="btLr"/>
          </w:tcPr>
          <w:p w14:paraId="067316E9"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Thickness ,mm</w:t>
            </w:r>
          </w:p>
        </w:tc>
        <w:tc>
          <w:tcPr>
            <w:cnfStyle w:val="000010000000" w:firstRow="0" w:lastRow="0" w:firstColumn="0" w:lastColumn="0" w:oddVBand="1" w:evenVBand="0" w:oddHBand="0" w:evenHBand="0" w:firstRowFirstColumn="0" w:firstRowLastColumn="0" w:lastRowFirstColumn="0" w:lastRowLastColumn="0"/>
            <w:tcW w:w="720" w:type="dxa"/>
            <w:gridSpan w:val="2"/>
            <w:vMerge w:val="restart"/>
            <w:textDirection w:val="btLr"/>
          </w:tcPr>
          <w:p w14:paraId="0842A797" w14:textId="77777777" w:rsidR="00114806" w:rsidRPr="00BA49DC" w:rsidRDefault="00114806" w:rsidP="00BA49DC">
            <w:pPr>
              <w:ind w:left="426" w:right="113" w:hanging="426"/>
              <w:rPr>
                <w:rFonts w:ascii="Arial" w:hAnsi="Arial" w:cs="Arial"/>
              </w:rPr>
            </w:pPr>
            <w:r w:rsidRPr="00BA49DC">
              <w:rPr>
                <w:rFonts w:ascii="Arial" w:hAnsi="Arial" w:cs="Arial"/>
              </w:rPr>
              <w:t>OD ,mm</w:t>
            </w:r>
          </w:p>
        </w:tc>
        <w:tc>
          <w:tcPr>
            <w:tcW w:w="703" w:type="dxa"/>
            <w:gridSpan w:val="2"/>
            <w:vMerge w:val="restart"/>
            <w:textDirection w:val="btLr"/>
          </w:tcPr>
          <w:p w14:paraId="0023EF27"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Area ,M2</w:t>
            </w:r>
          </w:p>
        </w:tc>
        <w:tc>
          <w:tcPr>
            <w:cnfStyle w:val="000010000000" w:firstRow="0" w:lastRow="0" w:firstColumn="0" w:lastColumn="0" w:oddVBand="1" w:evenVBand="0" w:oddHBand="0" w:evenHBand="0" w:firstRowFirstColumn="0" w:firstRowLastColumn="0" w:lastRowFirstColumn="0" w:lastRowLastColumn="0"/>
            <w:tcW w:w="526" w:type="dxa"/>
            <w:gridSpan w:val="2"/>
            <w:vMerge w:val="restart"/>
            <w:textDirection w:val="btLr"/>
          </w:tcPr>
          <w:p w14:paraId="7D9A4D7B" w14:textId="77777777" w:rsidR="00114806" w:rsidRPr="00BA49DC" w:rsidRDefault="00114806" w:rsidP="00BA49DC">
            <w:pPr>
              <w:ind w:left="426" w:right="113" w:hanging="426"/>
              <w:rPr>
                <w:rFonts w:ascii="Arial" w:hAnsi="Arial" w:cs="Arial"/>
              </w:rPr>
            </w:pPr>
            <w:r w:rsidRPr="00BA49DC">
              <w:rPr>
                <w:rFonts w:ascii="Arial" w:hAnsi="Arial" w:cs="Arial"/>
              </w:rPr>
              <w:t>No of tube</w:t>
            </w:r>
          </w:p>
        </w:tc>
        <w:tc>
          <w:tcPr>
            <w:tcW w:w="527" w:type="dxa"/>
            <w:vMerge w:val="restart"/>
            <w:textDirection w:val="btLr"/>
          </w:tcPr>
          <w:p w14:paraId="239B6F3B"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No of pass</w:t>
            </w:r>
          </w:p>
        </w:tc>
        <w:tc>
          <w:tcPr>
            <w:cnfStyle w:val="000010000000" w:firstRow="0" w:lastRow="0" w:firstColumn="0" w:lastColumn="0" w:oddVBand="1" w:evenVBand="0" w:oddHBand="0" w:evenHBand="0" w:firstRowFirstColumn="0" w:firstRowLastColumn="0" w:lastRowFirstColumn="0" w:lastRowLastColumn="0"/>
            <w:tcW w:w="585" w:type="dxa"/>
            <w:vMerge w:val="restart"/>
            <w:textDirection w:val="btLr"/>
          </w:tcPr>
          <w:p w14:paraId="1D0702ED" w14:textId="77777777" w:rsidR="00114806" w:rsidRPr="00BA49DC" w:rsidRDefault="00114806" w:rsidP="00BA49DC">
            <w:pPr>
              <w:ind w:left="426" w:right="113" w:hanging="426"/>
              <w:rPr>
                <w:rFonts w:ascii="Arial" w:hAnsi="Arial" w:cs="Arial"/>
              </w:rPr>
            </w:pPr>
            <w:r w:rsidRPr="00BA49DC">
              <w:rPr>
                <w:rFonts w:ascii="Arial" w:hAnsi="Arial" w:cs="Arial"/>
              </w:rPr>
              <w:t>Dia/Length</w:t>
            </w:r>
          </w:p>
          <w:p w14:paraId="3108056E" w14:textId="77777777" w:rsidR="00114806" w:rsidRPr="00BA49DC" w:rsidRDefault="00114806" w:rsidP="00BA49DC">
            <w:pPr>
              <w:ind w:left="426" w:right="113" w:hanging="426"/>
              <w:rPr>
                <w:rFonts w:ascii="Arial" w:hAnsi="Arial" w:cs="Arial"/>
              </w:rPr>
            </w:pPr>
            <w:r w:rsidRPr="00BA49DC">
              <w:rPr>
                <w:rFonts w:ascii="Arial" w:hAnsi="Arial" w:cs="Arial"/>
              </w:rPr>
              <w:t>Mm/mm</w:t>
            </w:r>
          </w:p>
        </w:tc>
        <w:tc>
          <w:tcPr>
            <w:tcW w:w="540" w:type="dxa"/>
            <w:vMerge w:val="restart"/>
            <w:textDirection w:val="btLr"/>
          </w:tcPr>
          <w:p w14:paraId="1BC523CE"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Thickness,mm</w:t>
            </w:r>
          </w:p>
        </w:tc>
        <w:tc>
          <w:tcPr>
            <w:cnfStyle w:val="000010000000" w:firstRow="0" w:lastRow="0" w:firstColumn="0" w:lastColumn="0" w:oddVBand="1" w:evenVBand="0" w:oddHBand="0" w:evenHBand="0" w:firstRowFirstColumn="0" w:firstRowLastColumn="0" w:lastRowFirstColumn="0" w:lastRowLastColumn="0"/>
            <w:tcW w:w="720" w:type="dxa"/>
            <w:vMerge w:val="restart"/>
            <w:textDirection w:val="btLr"/>
          </w:tcPr>
          <w:p w14:paraId="74FB5D51" w14:textId="77777777" w:rsidR="00114806" w:rsidRPr="00BA49DC" w:rsidRDefault="00114806" w:rsidP="00BA49DC">
            <w:pPr>
              <w:ind w:left="426" w:right="113" w:hanging="426"/>
              <w:rPr>
                <w:rFonts w:ascii="Arial" w:hAnsi="Arial" w:cs="Arial"/>
              </w:rPr>
            </w:pPr>
            <w:r w:rsidRPr="00BA49DC">
              <w:rPr>
                <w:rFonts w:ascii="Arial" w:hAnsi="Arial" w:cs="Arial"/>
              </w:rPr>
              <w:t>Matl Of const</w:t>
            </w:r>
          </w:p>
        </w:tc>
        <w:tc>
          <w:tcPr>
            <w:tcW w:w="540" w:type="dxa"/>
            <w:vMerge w:val="restart"/>
            <w:textDirection w:val="btLr"/>
          </w:tcPr>
          <w:p w14:paraId="6A37D134"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Operating</w:t>
            </w:r>
          </w:p>
          <w:p w14:paraId="7A619D91"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Press Kg/cm2</w:t>
            </w:r>
          </w:p>
        </w:tc>
        <w:tc>
          <w:tcPr>
            <w:cnfStyle w:val="000010000000" w:firstRow="0" w:lastRow="0" w:firstColumn="0" w:lastColumn="0" w:oddVBand="1" w:evenVBand="0" w:oddHBand="0" w:evenHBand="0" w:firstRowFirstColumn="0" w:firstRowLastColumn="0" w:lastRowFirstColumn="0" w:lastRowLastColumn="0"/>
            <w:tcW w:w="540" w:type="dxa"/>
            <w:vMerge w:val="restart"/>
            <w:textDirection w:val="btLr"/>
          </w:tcPr>
          <w:p w14:paraId="0DE6B02D" w14:textId="77777777" w:rsidR="00114806" w:rsidRPr="00BA49DC" w:rsidRDefault="00114806" w:rsidP="00BA49DC">
            <w:pPr>
              <w:ind w:left="426" w:right="113" w:hanging="426"/>
              <w:rPr>
                <w:rFonts w:ascii="Arial" w:hAnsi="Arial" w:cs="Arial"/>
              </w:rPr>
            </w:pPr>
            <w:r w:rsidRPr="00BA49DC">
              <w:rPr>
                <w:rFonts w:ascii="Arial" w:hAnsi="Arial" w:cs="Arial"/>
              </w:rPr>
              <w:t>Inlet Temp,C</w:t>
            </w:r>
          </w:p>
        </w:tc>
        <w:tc>
          <w:tcPr>
            <w:tcW w:w="540" w:type="dxa"/>
            <w:vMerge w:val="restart"/>
            <w:textDirection w:val="btLr"/>
          </w:tcPr>
          <w:p w14:paraId="6601626C"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Outlet TempC</w:t>
            </w:r>
          </w:p>
        </w:tc>
        <w:tc>
          <w:tcPr>
            <w:cnfStyle w:val="000010000000" w:firstRow="0" w:lastRow="0" w:firstColumn="0" w:lastColumn="0" w:oddVBand="1" w:evenVBand="0" w:oddHBand="0" w:evenHBand="0" w:firstRowFirstColumn="0" w:firstRowLastColumn="0" w:lastRowFirstColumn="0" w:lastRowLastColumn="0"/>
            <w:tcW w:w="750" w:type="dxa"/>
            <w:vMerge w:val="restart"/>
            <w:textDirection w:val="btLr"/>
          </w:tcPr>
          <w:p w14:paraId="5E29AC4A" w14:textId="77777777" w:rsidR="00114806" w:rsidRPr="00BA49DC" w:rsidRDefault="00114806" w:rsidP="00BA49DC">
            <w:pPr>
              <w:ind w:left="426" w:right="113" w:hanging="426"/>
              <w:rPr>
                <w:rFonts w:ascii="Arial" w:hAnsi="Arial" w:cs="Arial"/>
              </w:rPr>
            </w:pPr>
            <w:r w:rsidRPr="00BA49DC">
              <w:rPr>
                <w:rFonts w:ascii="Arial" w:hAnsi="Arial" w:cs="Arial"/>
              </w:rPr>
              <w:t>Hydrotest Press</w:t>
            </w:r>
          </w:p>
          <w:p w14:paraId="7FC371AA" w14:textId="77777777" w:rsidR="00114806" w:rsidRPr="00BA49DC" w:rsidRDefault="00114806" w:rsidP="00BA49DC">
            <w:pPr>
              <w:ind w:left="426" w:right="113" w:hanging="426"/>
              <w:rPr>
                <w:rFonts w:ascii="Arial" w:hAnsi="Arial" w:cs="Arial"/>
              </w:rPr>
            </w:pPr>
            <w:r w:rsidRPr="00BA49DC">
              <w:rPr>
                <w:rFonts w:ascii="Arial" w:hAnsi="Arial" w:cs="Arial"/>
              </w:rPr>
              <w:t>Kg/cm2</w:t>
            </w:r>
          </w:p>
        </w:tc>
        <w:tc>
          <w:tcPr>
            <w:tcW w:w="900" w:type="dxa"/>
            <w:vMerge w:val="restart"/>
            <w:textDirection w:val="btLr"/>
          </w:tcPr>
          <w:p w14:paraId="07EC7E59"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Heat duty</w:t>
            </w:r>
          </w:p>
          <w:p w14:paraId="16B7CBEA"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Kcal/h</w:t>
            </w:r>
          </w:p>
          <w:p w14:paraId="24169099" w14:textId="77777777" w:rsidR="00114806" w:rsidRPr="00BA49DC" w:rsidRDefault="00114806" w:rsidP="00BA49DC">
            <w:pPr>
              <w:ind w:left="426" w:right="113"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X103</w:t>
            </w:r>
          </w:p>
        </w:tc>
      </w:tr>
      <w:tr w:rsidR="00114806" w:rsidRPr="00114806" w14:paraId="41773BDD"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Height w:val="637"/>
        </w:trPr>
        <w:tc>
          <w:tcPr>
            <w:cnfStyle w:val="000010000000" w:firstRow="0" w:lastRow="0" w:firstColumn="0" w:lastColumn="0" w:oddVBand="1" w:evenVBand="0" w:oddHBand="0" w:evenHBand="0" w:firstRowFirstColumn="0" w:firstRowLastColumn="0" w:lastRowFirstColumn="0" w:lastRowLastColumn="0"/>
            <w:tcW w:w="296" w:type="dxa"/>
            <w:vMerge/>
          </w:tcPr>
          <w:p w14:paraId="323AB81A" w14:textId="77777777" w:rsidR="00114806" w:rsidRPr="00BA49DC" w:rsidRDefault="00114806" w:rsidP="00BA49DC">
            <w:pPr>
              <w:ind w:left="426" w:hanging="426"/>
              <w:rPr>
                <w:rFonts w:ascii="Arial" w:hAnsi="Arial" w:cs="Arial"/>
              </w:rPr>
            </w:pPr>
          </w:p>
        </w:tc>
        <w:tc>
          <w:tcPr>
            <w:tcW w:w="961" w:type="dxa"/>
            <w:vMerge/>
            <w:textDirection w:val="btLr"/>
          </w:tcPr>
          <w:p w14:paraId="11B58082"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26" w:type="dxa"/>
            <w:vMerge/>
            <w:textDirection w:val="btLr"/>
          </w:tcPr>
          <w:p w14:paraId="7B0FC481" w14:textId="77777777" w:rsidR="00114806" w:rsidRPr="00BA49DC" w:rsidRDefault="00114806" w:rsidP="00BA49DC">
            <w:pPr>
              <w:ind w:left="426" w:right="113" w:hanging="426"/>
              <w:rPr>
                <w:rFonts w:ascii="Arial" w:hAnsi="Arial" w:cs="Arial"/>
              </w:rPr>
            </w:pPr>
          </w:p>
        </w:tc>
        <w:tc>
          <w:tcPr>
            <w:tcW w:w="900" w:type="dxa"/>
            <w:vMerge/>
            <w:textDirection w:val="btLr"/>
          </w:tcPr>
          <w:p w14:paraId="26F27B6E"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extDirection w:val="btLr"/>
          </w:tcPr>
          <w:p w14:paraId="3F75FA76" w14:textId="77777777" w:rsidR="00114806" w:rsidRPr="00BA49DC" w:rsidRDefault="00114806" w:rsidP="00BA49DC">
            <w:pPr>
              <w:ind w:left="426" w:right="113" w:hanging="426"/>
              <w:rPr>
                <w:rFonts w:ascii="Arial" w:hAnsi="Arial" w:cs="Arial"/>
              </w:rPr>
            </w:pPr>
          </w:p>
        </w:tc>
        <w:tc>
          <w:tcPr>
            <w:tcW w:w="720" w:type="dxa"/>
            <w:vMerge/>
            <w:textDirection w:val="btLr"/>
          </w:tcPr>
          <w:p w14:paraId="2C164FFE"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tcPr>
          <w:p w14:paraId="6F0795EB" w14:textId="77777777" w:rsidR="00114806" w:rsidRPr="00BA49DC" w:rsidRDefault="00114806" w:rsidP="00BA49DC">
            <w:pPr>
              <w:ind w:left="426" w:hanging="426"/>
              <w:rPr>
                <w:rFonts w:ascii="Arial" w:hAnsi="Arial" w:cs="Arial"/>
              </w:rPr>
            </w:pPr>
            <w:r w:rsidRPr="00BA49DC">
              <w:rPr>
                <w:rFonts w:ascii="Arial" w:hAnsi="Arial" w:cs="Arial"/>
              </w:rPr>
              <w:t>Opr</w:t>
            </w:r>
          </w:p>
        </w:tc>
        <w:tc>
          <w:tcPr>
            <w:tcW w:w="720" w:type="dxa"/>
          </w:tcPr>
          <w:p w14:paraId="110F3FA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Hydro</w:t>
            </w:r>
          </w:p>
          <w:p w14:paraId="11089C4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test</w:t>
            </w:r>
          </w:p>
        </w:tc>
        <w:tc>
          <w:tcPr>
            <w:cnfStyle w:val="000010000000" w:firstRow="0" w:lastRow="0" w:firstColumn="0" w:lastColumn="0" w:oddVBand="1" w:evenVBand="0" w:oddHBand="0" w:evenHBand="0" w:firstRowFirstColumn="0" w:firstRowLastColumn="0" w:lastRowFirstColumn="0" w:lastRowLastColumn="0"/>
            <w:tcW w:w="697" w:type="dxa"/>
          </w:tcPr>
          <w:p w14:paraId="1260A172" w14:textId="77777777" w:rsidR="00114806" w:rsidRPr="00BA49DC" w:rsidRDefault="00114806" w:rsidP="00BA49DC">
            <w:pPr>
              <w:ind w:left="426" w:hanging="426"/>
              <w:rPr>
                <w:rFonts w:ascii="Arial" w:hAnsi="Arial" w:cs="Arial"/>
              </w:rPr>
            </w:pPr>
            <w:r w:rsidRPr="00BA49DC">
              <w:rPr>
                <w:rFonts w:ascii="Arial" w:hAnsi="Arial" w:cs="Arial"/>
              </w:rPr>
              <w:t>Inlet</w:t>
            </w:r>
          </w:p>
        </w:tc>
        <w:tc>
          <w:tcPr>
            <w:tcW w:w="720" w:type="dxa"/>
          </w:tcPr>
          <w:p w14:paraId="201E4EB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Outlet</w:t>
            </w:r>
          </w:p>
        </w:tc>
        <w:tc>
          <w:tcPr>
            <w:cnfStyle w:val="000010000000" w:firstRow="0" w:lastRow="0" w:firstColumn="0" w:lastColumn="0" w:oddVBand="1" w:evenVBand="0" w:oddHBand="0" w:evenHBand="0" w:firstRowFirstColumn="0" w:firstRowLastColumn="0" w:lastRowFirstColumn="0" w:lastRowLastColumn="0"/>
            <w:tcW w:w="720" w:type="dxa"/>
            <w:gridSpan w:val="2"/>
            <w:vMerge/>
            <w:textDirection w:val="btLr"/>
          </w:tcPr>
          <w:p w14:paraId="45BF3E3D" w14:textId="77777777" w:rsidR="00114806" w:rsidRPr="00BA49DC" w:rsidRDefault="00114806" w:rsidP="00BA49DC">
            <w:pPr>
              <w:ind w:left="426" w:right="113" w:hanging="426"/>
              <w:rPr>
                <w:rFonts w:ascii="Arial" w:hAnsi="Arial" w:cs="Arial"/>
              </w:rPr>
            </w:pPr>
          </w:p>
        </w:tc>
        <w:tc>
          <w:tcPr>
            <w:tcW w:w="540" w:type="dxa"/>
            <w:gridSpan w:val="2"/>
            <w:vMerge/>
            <w:textDirection w:val="btLr"/>
          </w:tcPr>
          <w:p w14:paraId="54C38FFD"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gridSpan w:val="2"/>
            <w:vMerge/>
            <w:textDirection w:val="btLr"/>
          </w:tcPr>
          <w:p w14:paraId="6D77B0FA" w14:textId="77777777" w:rsidR="00114806" w:rsidRPr="00BA49DC" w:rsidRDefault="00114806" w:rsidP="00BA49DC">
            <w:pPr>
              <w:ind w:left="426" w:right="113" w:hanging="426"/>
              <w:rPr>
                <w:rFonts w:ascii="Arial" w:hAnsi="Arial" w:cs="Arial"/>
              </w:rPr>
            </w:pPr>
          </w:p>
        </w:tc>
        <w:tc>
          <w:tcPr>
            <w:tcW w:w="703" w:type="dxa"/>
            <w:gridSpan w:val="2"/>
            <w:vMerge/>
            <w:textDirection w:val="btLr"/>
          </w:tcPr>
          <w:p w14:paraId="23CD5F62"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26" w:type="dxa"/>
            <w:gridSpan w:val="2"/>
            <w:vMerge/>
            <w:textDirection w:val="btLr"/>
          </w:tcPr>
          <w:p w14:paraId="18D0F01F" w14:textId="77777777" w:rsidR="00114806" w:rsidRPr="00BA49DC" w:rsidRDefault="00114806" w:rsidP="00BA49DC">
            <w:pPr>
              <w:ind w:left="426" w:right="113" w:hanging="426"/>
              <w:rPr>
                <w:rFonts w:ascii="Arial" w:hAnsi="Arial" w:cs="Arial"/>
              </w:rPr>
            </w:pPr>
          </w:p>
        </w:tc>
        <w:tc>
          <w:tcPr>
            <w:tcW w:w="527" w:type="dxa"/>
            <w:vMerge/>
            <w:textDirection w:val="btLr"/>
          </w:tcPr>
          <w:p w14:paraId="22988D9C"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85" w:type="dxa"/>
            <w:vMerge/>
            <w:textDirection w:val="btLr"/>
          </w:tcPr>
          <w:p w14:paraId="517D63ED" w14:textId="77777777" w:rsidR="00114806" w:rsidRPr="00BA49DC" w:rsidRDefault="00114806" w:rsidP="00BA49DC">
            <w:pPr>
              <w:ind w:left="426" w:right="113" w:hanging="426"/>
              <w:rPr>
                <w:rFonts w:ascii="Arial" w:hAnsi="Arial" w:cs="Arial"/>
              </w:rPr>
            </w:pPr>
          </w:p>
        </w:tc>
        <w:tc>
          <w:tcPr>
            <w:tcW w:w="540" w:type="dxa"/>
            <w:vMerge/>
            <w:textDirection w:val="btLr"/>
          </w:tcPr>
          <w:p w14:paraId="526F5529"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extDirection w:val="btLr"/>
          </w:tcPr>
          <w:p w14:paraId="1422EC79" w14:textId="77777777" w:rsidR="00114806" w:rsidRPr="00BA49DC" w:rsidRDefault="00114806" w:rsidP="00BA49DC">
            <w:pPr>
              <w:ind w:left="426" w:right="113" w:hanging="426"/>
              <w:rPr>
                <w:rFonts w:ascii="Arial" w:hAnsi="Arial" w:cs="Arial"/>
              </w:rPr>
            </w:pPr>
          </w:p>
        </w:tc>
        <w:tc>
          <w:tcPr>
            <w:tcW w:w="540" w:type="dxa"/>
            <w:vMerge/>
            <w:textDirection w:val="btLr"/>
          </w:tcPr>
          <w:p w14:paraId="1AD6AAFC"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40" w:type="dxa"/>
            <w:vMerge/>
            <w:textDirection w:val="btLr"/>
          </w:tcPr>
          <w:p w14:paraId="386A54E6" w14:textId="77777777" w:rsidR="00114806" w:rsidRPr="00BA49DC" w:rsidRDefault="00114806" w:rsidP="00BA49DC">
            <w:pPr>
              <w:ind w:left="426" w:right="113" w:hanging="426"/>
              <w:rPr>
                <w:rFonts w:ascii="Arial" w:hAnsi="Arial" w:cs="Arial"/>
              </w:rPr>
            </w:pPr>
          </w:p>
        </w:tc>
        <w:tc>
          <w:tcPr>
            <w:tcW w:w="540" w:type="dxa"/>
            <w:vMerge/>
            <w:textDirection w:val="btLr"/>
          </w:tcPr>
          <w:p w14:paraId="6247BCBE"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50" w:type="dxa"/>
            <w:vMerge/>
            <w:textDirection w:val="btLr"/>
          </w:tcPr>
          <w:p w14:paraId="75209FE9" w14:textId="77777777" w:rsidR="00114806" w:rsidRPr="00BA49DC" w:rsidRDefault="00114806" w:rsidP="00BA49DC">
            <w:pPr>
              <w:ind w:left="426" w:right="113" w:hanging="426"/>
              <w:rPr>
                <w:rFonts w:ascii="Arial" w:hAnsi="Arial" w:cs="Arial"/>
              </w:rPr>
            </w:pPr>
          </w:p>
        </w:tc>
        <w:tc>
          <w:tcPr>
            <w:tcW w:w="900" w:type="dxa"/>
            <w:vMerge/>
            <w:textDirection w:val="btLr"/>
          </w:tcPr>
          <w:p w14:paraId="7FA39425" w14:textId="77777777" w:rsidR="00114806" w:rsidRPr="00BA49DC" w:rsidRDefault="00114806" w:rsidP="00BA49DC">
            <w:pPr>
              <w:ind w:left="426" w:right="113"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14806" w:rsidRPr="00114806" w14:paraId="03C86E6A" w14:textId="77777777" w:rsidTr="004E1B67">
        <w:trPr>
          <w:gridAfter w:val="1"/>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164060D5" w14:textId="77777777" w:rsidR="00114806" w:rsidRPr="00BA49DC" w:rsidRDefault="00114806" w:rsidP="00BA49DC">
            <w:pPr>
              <w:ind w:left="426" w:hanging="426"/>
              <w:rPr>
                <w:rFonts w:ascii="Arial" w:hAnsi="Arial" w:cs="Arial"/>
              </w:rPr>
            </w:pPr>
            <w:r w:rsidRPr="00BA49DC">
              <w:rPr>
                <w:rFonts w:ascii="Arial" w:hAnsi="Arial" w:cs="Arial"/>
              </w:rPr>
              <w:t>1</w:t>
            </w:r>
          </w:p>
        </w:tc>
        <w:tc>
          <w:tcPr>
            <w:tcW w:w="961" w:type="dxa"/>
          </w:tcPr>
          <w:p w14:paraId="3ECF932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V103 water he</w:t>
            </w:r>
            <w:r w:rsidRPr="00BA49DC">
              <w:rPr>
                <w:rFonts w:ascii="Arial" w:hAnsi="Arial" w:cs="Arial"/>
              </w:rPr>
              <w:lastRenderedPageBreak/>
              <w:t>ater</w:t>
            </w:r>
          </w:p>
        </w:tc>
        <w:tc>
          <w:tcPr>
            <w:cnfStyle w:val="000010000000" w:firstRow="0" w:lastRow="0" w:firstColumn="0" w:lastColumn="0" w:oddVBand="1" w:evenVBand="0" w:oddHBand="0" w:evenHBand="0" w:firstRowFirstColumn="0" w:firstRowLastColumn="0" w:lastRowFirstColumn="0" w:lastRowLastColumn="0"/>
            <w:tcW w:w="926" w:type="dxa"/>
          </w:tcPr>
          <w:p w14:paraId="3C4D662F" w14:textId="77777777" w:rsidR="00114806" w:rsidRPr="00BA49DC" w:rsidRDefault="00114806" w:rsidP="00BA49DC">
            <w:pPr>
              <w:ind w:left="426" w:hanging="426"/>
              <w:rPr>
                <w:rFonts w:ascii="Arial" w:hAnsi="Arial" w:cs="Arial"/>
              </w:rPr>
            </w:pPr>
            <w:r w:rsidRPr="00BA49DC">
              <w:rPr>
                <w:rFonts w:ascii="Arial" w:hAnsi="Arial" w:cs="Arial"/>
              </w:rPr>
              <w:lastRenderedPageBreak/>
              <w:t>E101</w:t>
            </w:r>
          </w:p>
          <w:p w14:paraId="0055EE32"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7B9FB4D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Reliance</w:t>
            </w:r>
          </w:p>
        </w:tc>
        <w:tc>
          <w:tcPr>
            <w:cnfStyle w:val="000010000000" w:firstRow="0" w:lastRow="0" w:firstColumn="0" w:lastColumn="0" w:oddVBand="1" w:evenVBand="0" w:oddHBand="0" w:evenHBand="0" w:firstRowFirstColumn="0" w:firstRowLastColumn="0" w:lastRowFirstColumn="0" w:lastRowLastColumn="0"/>
            <w:tcW w:w="720" w:type="dxa"/>
          </w:tcPr>
          <w:p w14:paraId="38E8F97E" w14:textId="77777777" w:rsidR="00114806" w:rsidRPr="00BA49DC" w:rsidRDefault="00114806" w:rsidP="00BA49DC">
            <w:pPr>
              <w:ind w:left="426" w:hanging="426"/>
              <w:rPr>
                <w:rFonts w:ascii="Arial" w:hAnsi="Arial" w:cs="Arial"/>
              </w:rPr>
            </w:pPr>
            <w:r w:rsidRPr="00BA49DC">
              <w:rPr>
                <w:rFonts w:ascii="Arial" w:hAnsi="Arial" w:cs="Arial"/>
              </w:rPr>
              <w:t>Steam</w:t>
            </w:r>
          </w:p>
        </w:tc>
        <w:tc>
          <w:tcPr>
            <w:tcW w:w="720" w:type="dxa"/>
          </w:tcPr>
          <w:p w14:paraId="5CB81BC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H20</w:t>
            </w:r>
          </w:p>
          <w:p w14:paraId="1E0EACA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EG</w:t>
            </w:r>
          </w:p>
        </w:tc>
        <w:tc>
          <w:tcPr>
            <w:cnfStyle w:val="000010000000" w:firstRow="0" w:lastRow="0" w:firstColumn="0" w:lastColumn="0" w:oddVBand="1" w:evenVBand="0" w:oddHBand="0" w:evenHBand="0" w:firstRowFirstColumn="0" w:firstRowLastColumn="0" w:lastRowFirstColumn="0" w:lastRowLastColumn="0"/>
            <w:tcW w:w="720" w:type="dxa"/>
          </w:tcPr>
          <w:p w14:paraId="3402A38A" w14:textId="77777777" w:rsidR="00114806" w:rsidRPr="00BA49DC" w:rsidRDefault="00114806" w:rsidP="00BA49DC">
            <w:pPr>
              <w:ind w:left="426" w:hanging="426"/>
              <w:rPr>
                <w:rFonts w:ascii="Arial" w:hAnsi="Arial" w:cs="Arial"/>
              </w:rPr>
            </w:pPr>
            <w:r w:rsidRPr="00BA49DC">
              <w:rPr>
                <w:rFonts w:ascii="Arial" w:hAnsi="Arial" w:cs="Arial"/>
              </w:rPr>
              <w:t>3.0</w:t>
            </w:r>
          </w:p>
        </w:tc>
        <w:tc>
          <w:tcPr>
            <w:tcW w:w="720" w:type="dxa"/>
          </w:tcPr>
          <w:p w14:paraId="6448BE4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9.75</w:t>
            </w:r>
          </w:p>
        </w:tc>
        <w:tc>
          <w:tcPr>
            <w:cnfStyle w:val="000010000000" w:firstRow="0" w:lastRow="0" w:firstColumn="0" w:lastColumn="0" w:oddVBand="1" w:evenVBand="0" w:oddHBand="0" w:evenHBand="0" w:firstRowFirstColumn="0" w:firstRowLastColumn="0" w:lastRowFirstColumn="0" w:lastRowLastColumn="0"/>
            <w:tcW w:w="697" w:type="dxa"/>
          </w:tcPr>
          <w:p w14:paraId="55B9494B" w14:textId="77777777" w:rsidR="00114806" w:rsidRPr="00BA49DC" w:rsidRDefault="00114806" w:rsidP="00BA49DC">
            <w:pPr>
              <w:ind w:left="426" w:hanging="426"/>
              <w:rPr>
                <w:rFonts w:ascii="Arial" w:hAnsi="Arial" w:cs="Arial"/>
              </w:rPr>
            </w:pPr>
            <w:r w:rsidRPr="00BA49DC">
              <w:rPr>
                <w:rFonts w:ascii="Arial" w:hAnsi="Arial" w:cs="Arial"/>
              </w:rPr>
              <w:t>143</w:t>
            </w:r>
          </w:p>
        </w:tc>
        <w:tc>
          <w:tcPr>
            <w:tcW w:w="720" w:type="dxa"/>
          </w:tcPr>
          <w:p w14:paraId="403D9A5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143</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1657ACA4" w14:textId="77777777" w:rsidR="00114806" w:rsidRPr="00BA49DC" w:rsidRDefault="00114806" w:rsidP="00BA49DC">
            <w:pPr>
              <w:ind w:left="426" w:hanging="426"/>
              <w:rPr>
                <w:rFonts w:ascii="Arial" w:hAnsi="Arial" w:cs="Arial"/>
              </w:rPr>
            </w:pPr>
            <w:r w:rsidRPr="00BA49DC">
              <w:rPr>
                <w:rFonts w:ascii="Arial" w:hAnsi="Arial" w:cs="Arial"/>
              </w:rPr>
              <w:t>SA106</w:t>
            </w:r>
          </w:p>
          <w:p w14:paraId="3C86D4AA" w14:textId="77777777" w:rsidR="00114806" w:rsidRPr="00BA49DC" w:rsidRDefault="00114806" w:rsidP="00BA49DC">
            <w:pPr>
              <w:ind w:left="426" w:hanging="426"/>
              <w:rPr>
                <w:rFonts w:ascii="Arial" w:hAnsi="Arial" w:cs="Arial"/>
              </w:rPr>
            </w:pPr>
            <w:r w:rsidRPr="00BA49DC">
              <w:rPr>
                <w:rFonts w:ascii="Arial" w:hAnsi="Arial" w:cs="Arial"/>
              </w:rPr>
              <w:lastRenderedPageBreak/>
              <w:t>GRB</w:t>
            </w:r>
          </w:p>
        </w:tc>
        <w:tc>
          <w:tcPr>
            <w:tcW w:w="540" w:type="dxa"/>
            <w:gridSpan w:val="2"/>
          </w:tcPr>
          <w:p w14:paraId="1B99435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lastRenderedPageBreak/>
              <w:t>7.11</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61BA3D2C" w14:textId="77777777" w:rsidR="00114806" w:rsidRPr="00BA49DC" w:rsidRDefault="00114806" w:rsidP="00BA49DC">
            <w:pPr>
              <w:ind w:left="426" w:hanging="426"/>
              <w:rPr>
                <w:rFonts w:ascii="Arial" w:hAnsi="Arial" w:cs="Arial"/>
              </w:rPr>
            </w:pPr>
            <w:r w:rsidRPr="00BA49DC">
              <w:rPr>
                <w:rFonts w:ascii="Arial" w:hAnsi="Arial" w:cs="Arial"/>
              </w:rPr>
              <w:t>168.3</w:t>
            </w:r>
          </w:p>
        </w:tc>
        <w:tc>
          <w:tcPr>
            <w:tcW w:w="703" w:type="dxa"/>
            <w:gridSpan w:val="2"/>
          </w:tcPr>
          <w:p w14:paraId="40C99A8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1.51</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1139E2D8"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527" w:type="dxa"/>
          </w:tcPr>
          <w:p w14:paraId="74C03BF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585" w:type="dxa"/>
          </w:tcPr>
          <w:p w14:paraId="0DC9D8EA" w14:textId="77777777" w:rsidR="00114806" w:rsidRPr="00BA49DC" w:rsidRDefault="00114806" w:rsidP="00BA49DC">
            <w:pPr>
              <w:ind w:left="426" w:hanging="426"/>
              <w:rPr>
                <w:rFonts w:ascii="Arial" w:hAnsi="Arial" w:cs="Arial"/>
              </w:rPr>
            </w:pPr>
            <w:r w:rsidRPr="00BA49DC">
              <w:rPr>
                <w:rFonts w:ascii="Arial" w:hAnsi="Arial" w:cs="Arial"/>
              </w:rPr>
              <w:t>20/</w:t>
            </w:r>
          </w:p>
          <w:p w14:paraId="13933C7D" w14:textId="77777777" w:rsidR="00114806" w:rsidRPr="00BA49DC" w:rsidRDefault="00114806" w:rsidP="00BA49DC">
            <w:pPr>
              <w:ind w:left="426" w:hanging="426"/>
              <w:rPr>
                <w:rFonts w:ascii="Arial" w:hAnsi="Arial" w:cs="Arial"/>
              </w:rPr>
            </w:pPr>
            <w:r w:rsidRPr="00BA49DC">
              <w:rPr>
                <w:rFonts w:ascii="Arial" w:hAnsi="Arial" w:cs="Arial"/>
              </w:rPr>
              <w:t>1500</w:t>
            </w:r>
          </w:p>
        </w:tc>
        <w:tc>
          <w:tcPr>
            <w:tcW w:w="540" w:type="dxa"/>
          </w:tcPr>
          <w:p w14:paraId="128432B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749A963B" w14:textId="77777777" w:rsidR="00114806" w:rsidRPr="00BA49DC" w:rsidRDefault="00114806" w:rsidP="00BA49DC">
            <w:pPr>
              <w:ind w:left="426" w:hanging="426"/>
              <w:rPr>
                <w:rFonts w:ascii="Arial" w:hAnsi="Arial" w:cs="Arial"/>
              </w:rPr>
            </w:pPr>
            <w:r w:rsidRPr="00BA49DC">
              <w:rPr>
                <w:rFonts w:ascii="Arial" w:hAnsi="Arial" w:cs="Arial"/>
              </w:rPr>
              <w:t>SA179</w:t>
            </w:r>
          </w:p>
        </w:tc>
        <w:tc>
          <w:tcPr>
            <w:tcW w:w="540" w:type="dxa"/>
          </w:tcPr>
          <w:p w14:paraId="69824A0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4.3</w:t>
            </w:r>
          </w:p>
        </w:tc>
        <w:tc>
          <w:tcPr>
            <w:cnfStyle w:val="000010000000" w:firstRow="0" w:lastRow="0" w:firstColumn="0" w:lastColumn="0" w:oddVBand="1" w:evenVBand="0" w:oddHBand="0" w:evenHBand="0" w:firstRowFirstColumn="0" w:firstRowLastColumn="0" w:lastRowFirstColumn="0" w:lastRowLastColumn="0"/>
            <w:tcW w:w="540" w:type="dxa"/>
          </w:tcPr>
          <w:p w14:paraId="465E93EF"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540" w:type="dxa"/>
          </w:tcPr>
          <w:p w14:paraId="355E03C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70</w:t>
            </w:r>
          </w:p>
        </w:tc>
        <w:tc>
          <w:tcPr>
            <w:cnfStyle w:val="000010000000" w:firstRow="0" w:lastRow="0" w:firstColumn="0" w:lastColumn="0" w:oddVBand="1" w:evenVBand="0" w:oddHBand="0" w:evenHBand="0" w:firstRowFirstColumn="0" w:firstRowLastColumn="0" w:lastRowFirstColumn="0" w:lastRowLastColumn="0"/>
            <w:tcW w:w="750" w:type="dxa"/>
          </w:tcPr>
          <w:p w14:paraId="72C4B05A" w14:textId="77777777" w:rsidR="00114806" w:rsidRPr="00BA49DC" w:rsidRDefault="00114806" w:rsidP="00BA49DC">
            <w:pPr>
              <w:ind w:left="426" w:hanging="426"/>
              <w:rPr>
                <w:rFonts w:ascii="Arial" w:hAnsi="Arial" w:cs="Arial"/>
              </w:rPr>
            </w:pPr>
            <w:r w:rsidRPr="00BA49DC">
              <w:rPr>
                <w:rFonts w:ascii="Arial" w:hAnsi="Arial" w:cs="Arial"/>
              </w:rPr>
              <w:t>9.0</w:t>
            </w:r>
          </w:p>
        </w:tc>
        <w:tc>
          <w:tcPr>
            <w:tcW w:w="900" w:type="dxa"/>
          </w:tcPr>
          <w:p w14:paraId="7EAE679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r>
      <w:tr w:rsidR="00114806" w:rsidRPr="00114806" w14:paraId="4649EF13"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3B407D4C" w14:textId="77777777" w:rsidR="00114806" w:rsidRPr="00BA49DC" w:rsidRDefault="00114806" w:rsidP="00BA49DC">
            <w:pPr>
              <w:ind w:left="426" w:hanging="426"/>
              <w:rPr>
                <w:rFonts w:ascii="Arial" w:hAnsi="Arial" w:cs="Arial"/>
              </w:rPr>
            </w:pPr>
            <w:r w:rsidRPr="00BA49DC">
              <w:rPr>
                <w:rFonts w:ascii="Arial" w:hAnsi="Arial" w:cs="Arial"/>
              </w:rPr>
              <w:t>2</w:t>
            </w:r>
          </w:p>
        </w:tc>
        <w:tc>
          <w:tcPr>
            <w:tcW w:w="961" w:type="dxa"/>
          </w:tcPr>
          <w:p w14:paraId="3413AD9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Prepoly feed cooler</w:t>
            </w:r>
          </w:p>
        </w:tc>
        <w:tc>
          <w:tcPr>
            <w:cnfStyle w:val="000010000000" w:firstRow="0" w:lastRow="0" w:firstColumn="0" w:lastColumn="0" w:oddVBand="1" w:evenVBand="0" w:oddHBand="0" w:evenHBand="0" w:firstRowFirstColumn="0" w:firstRowLastColumn="0" w:lastRowFirstColumn="0" w:lastRowLastColumn="0"/>
            <w:tcW w:w="926" w:type="dxa"/>
          </w:tcPr>
          <w:p w14:paraId="71F66F29" w14:textId="77777777" w:rsidR="00114806" w:rsidRPr="00BA49DC" w:rsidRDefault="00114806" w:rsidP="00BA49DC">
            <w:pPr>
              <w:ind w:left="426" w:hanging="426"/>
              <w:rPr>
                <w:rFonts w:ascii="Arial" w:hAnsi="Arial" w:cs="Arial"/>
              </w:rPr>
            </w:pPr>
            <w:r w:rsidRPr="00BA49DC">
              <w:rPr>
                <w:rFonts w:ascii="Arial" w:hAnsi="Arial" w:cs="Arial"/>
              </w:rPr>
              <w:t>E201</w:t>
            </w:r>
          </w:p>
          <w:p w14:paraId="16136FC8" w14:textId="57BCFCA8"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02B4171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51E763A3" w14:textId="77777777" w:rsidR="00114806" w:rsidRPr="00BA49DC" w:rsidRDefault="00114806" w:rsidP="00BA49DC">
            <w:pPr>
              <w:ind w:left="426" w:hanging="426"/>
              <w:rPr>
                <w:rFonts w:ascii="Arial" w:hAnsi="Arial" w:cs="Arial"/>
              </w:rPr>
            </w:pPr>
            <w:r w:rsidRPr="00BA49DC">
              <w:rPr>
                <w:rFonts w:ascii="Arial" w:hAnsi="Arial" w:cs="Arial"/>
              </w:rPr>
              <w:t>Chilled water</w:t>
            </w:r>
          </w:p>
        </w:tc>
        <w:tc>
          <w:tcPr>
            <w:tcW w:w="720" w:type="dxa"/>
          </w:tcPr>
          <w:p w14:paraId="34E6559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C3</w:t>
            </w:r>
          </w:p>
        </w:tc>
        <w:tc>
          <w:tcPr>
            <w:cnfStyle w:val="000010000000" w:firstRow="0" w:lastRow="0" w:firstColumn="0" w:lastColumn="0" w:oddVBand="1" w:evenVBand="0" w:oddHBand="0" w:evenHBand="0" w:firstRowFirstColumn="0" w:firstRowLastColumn="0" w:lastRowFirstColumn="0" w:lastRowLastColumn="0"/>
            <w:tcW w:w="720" w:type="dxa"/>
          </w:tcPr>
          <w:p w14:paraId="036E1F28" w14:textId="77777777" w:rsidR="00114806" w:rsidRPr="00BA49DC" w:rsidRDefault="00114806" w:rsidP="00BA49DC">
            <w:pPr>
              <w:ind w:left="426" w:hanging="426"/>
              <w:rPr>
                <w:rFonts w:ascii="Arial" w:hAnsi="Arial" w:cs="Arial"/>
              </w:rPr>
            </w:pPr>
            <w:r w:rsidRPr="00BA49DC">
              <w:rPr>
                <w:rFonts w:ascii="Arial" w:hAnsi="Arial" w:cs="Arial"/>
              </w:rPr>
              <w:t>3.0</w:t>
            </w:r>
          </w:p>
        </w:tc>
        <w:tc>
          <w:tcPr>
            <w:tcW w:w="720" w:type="dxa"/>
          </w:tcPr>
          <w:p w14:paraId="32ADF5D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9.0</w:t>
            </w:r>
          </w:p>
        </w:tc>
        <w:tc>
          <w:tcPr>
            <w:cnfStyle w:val="000010000000" w:firstRow="0" w:lastRow="0" w:firstColumn="0" w:lastColumn="0" w:oddVBand="1" w:evenVBand="0" w:oddHBand="0" w:evenHBand="0" w:firstRowFirstColumn="0" w:firstRowLastColumn="0" w:lastRowFirstColumn="0" w:lastRowLastColumn="0"/>
            <w:tcW w:w="697" w:type="dxa"/>
          </w:tcPr>
          <w:p w14:paraId="56BCBDFA" w14:textId="77777777" w:rsidR="00114806" w:rsidRPr="00BA49DC" w:rsidRDefault="00114806" w:rsidP="00BA49DC">
            <w:pPr>
              <w:ind w:left="426" w:hanging="426"/>
              <w:rPr>
                <w:rFonts w:ascii="Arial" w:hAnsi="Arial" w:cs="Arial"/>
              </w:rPr>
            </w:pPr>
            <w:r w:rsidRPr="00BA49DC">
              <w:rPr>
                <w:rFonts w:ascii="Arial" w:hAnsi="Arial" w:cs="Arial"/>
              </w:rPr>
              <w:t>2</w:t>
            </w:r>
          </w:p>
        </w:tc>
        <w:tc>
          <w:tcPr>
            <w:tcW w:w="720" w:type="dxa"/>
          </w:tcPr>
          <w:p w14:paraId="21D0F23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67EA06DE" w14:textId="77777777" w:rsidR="00114806" w:rsidRPr="00BA49DC" w:rsidRDefault="00114806" w:rsidP="00BA49DC">
            <w:pPr>
              <w:ind w:left="426" w:hanging="426"/>
              <w:rPr>
                <w:rFonts w:ascii="Arial" w:hAnsi="Arial" w:cs="Arial"/>
              </w:rPr>
            </w:pPr>
            <w:r w:rsidRPr="00BA49DC">
              <w:rPr>
                <w:rFonts w:ascii="Arial" w:hAnsi="Arial" w:cs="Arial"/>
              </w:rPr>
              <w:t>SA106</w:t>
            </w:r>
          </w:p>
          <w:p w14:paraId="18166464" w14:textId="77777777" w:rsidR="00114806" w:rsidRPr="00BA49DC" w:rsidRDefault="00114806" w:rsidP="00BA49DC">
            <w:pPr>
              <w:ind w:left="426" w:hanging="426"/>
              <w:rPr>
                <w:rFonts w:ascii="Arial" w:hAnsi="Arial" w:cs="Arial"/>
              </w:rPr>
            </w:pPr>
            <w:r w:rsidRPr="00BA49DC">
              <w:rPr>
                <w:rFonts w:ascii="Arial" w:hAnsi="Arial" w:cs="Arial"/>
              </w:rPr>
              <w:t>GRB</w:t>
            </w:r>
          </w:p>
        </w:tc>
        <w:tc>
          <w:tcPr>
            <w:tcW w:w="540" w:type="dxa"/>
            <w:gridSpan w:val="2"/>
          </w:tcPr>
          <w:p w14:paraId="2E161FD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7.8</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21CFD724" w14:textId="77777777" w:rsidR="00114806" w:rsidRPr="00BA49DC" w:rsidRDefault="00114806" w:rsidP="00BA49DC">
            <w:pPr>
              <w:ind w:left="426" w:hanging="426"/>
              <w:rPr>
                <w:rFonts w:ascii="Arial" w:hAnsi="Arial" w:cs="Arial"/>
              </w:rPr>
            </w:pPr>
            <w:r w:rsidRPr="00BA49DC">
              <w:rPr>
                <w:rFonts w:ascii="Arial" w:hAnsi="Arial" w:cs="Arial"/>
              </w:rPr>
              <w:t>273</w:t>
            </w:r>
          </w:p>
        </w:tc>
        <w:tc>
          <w:tcPr>
            <w:tcW w:w="703" w:type="dxa"/>
            <w:gridSpan w:val="2"/>
          </w:tcPr>
          <w:p w14:paraId="3D7D52B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8.5</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0BDB6A76"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527" w:type="dxa"/>
          </w:tcPr>
          <w:p w14:paraId="7B8FEFE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585" w:type="dxa"/>
          </w:tcPr>
          <w:p w14:paraId="5BF281B9" w14:textId="77777777" w:rsidR="00114806" w:rsidRPr="00BA49DC" w:rsidRDefault="00114806" w:rsidP="00BA49DC">
            <w:pPr>
              <w:ind w:left="426" w:hanging="426"/>
              <w:rPr>
                <w:rFonts w:ascii="Arial" w:hAnsi="Arial" w:cs="Arial"/>
              </w:rPr>
            </w:pPr>
            <w:r w:rsidRPr="00BA49DC">
              <w:rPr>
                <w:rFonts w:ascii="Arial" w:hAnsi="Arial" w:cs="Arial"/>
              </w:rPr>
              <w:t>20/</w:t>
            </w:r>
          </w:p>
          <w:p w14:paraId="01678122" w14:textId="77777777" w:rsidR="00114806" w:rsidRPr="00BA49DC" w:rsidRDefault="00114806" w:rsidP="00BA49DC">
            <w:pPr>
              <w:ind w:left="426" w:hanging="426"/>
              <w:rPr>
                <w:rFonts w:ascii="Arial" w:hAnsi="Arial" w:cs="Arial"/>
              </w:rPr>
            </w:pPr>
            <w:r w:rsidRPr="00BA49DC">
              <w:rPr>
                <w:rFonts w:ascii="Arial" w:hAnsi="Arial" w:cs="Arial"/>
              </w:rPr>
              <w:t>3000</w:t>
            </w:r>
          </w:p>
        </w:tc>
        <w:tc>
          <w:tcPr>
            <w:tcW w:w="540" w:type="dxa"/>
          </w:tcPr>
          <w:p w14:paraId="7AD1B08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596EB15E" w14:textId="77777777" w:rsidR="00114806" w:rsidRPr="00BA49DC" w:rsidRDefault="00114806" w:rsidP="00BA49DC">
            <w:pPr>
              <w:ind w:left="426" w:hanging="426"/>
              <w:rPr>
                <w:rFonts w:ascii="Arial" w:hAnsi="Arial" w:cs="Arial"/>
              </w:rPr>
            </w:pPr>
            <w:r w:rsidRPr="00BA49DC">
              <w:rPr>
                <w:rFonts w:ascii="Arial" w:hAnsi="Arial" w:cs="Arial"/>
              </w:rPr>
              <w:t>SA334</w:t>
            </w:r>
          </w:p>
          <w:p w14:paraId="069745AF" w14:textId="77777777" w:rsidR="00114806" w:rsidRPr="00BA49DC" w:rsidRDefault="00114806" w:rsidP="00BA49DC">
            <w:pPr>
              <w:ind w:left="426" w:hanging="426"/>
              <w:rPr>
                <w:rFonts w:ascii="Arial" w:hAnsi="Arial" w:cs="Arial"/>
              </w:rPr>
            </w:pPr>
            <w:r w:rsidRPr="00BA49DC">
              <w:rPr>
                <w:rFonts w:ascii="Arial" w:hAnsi="Arial" w:cs="Arial"/>
              </w:rPr>
              <w:t>GRI</w:t>
            </w:r>
          </w:p>
        </w:tc>
        <w:tc>
          <w:tcPr>
            <w:tcW w:w="540" w:type="dxa"/>
          </w:tcPr>
          <w:p w14:paraId="7458F89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540" w:type="dxa"/>
          </w:tcPr>
          <w:p w14:paraId="144533D7"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540" w:type="dxa"/>
          </w:tcPr>
          <w:p w14:paraId="3DE26C2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750" w:type="dxa"/>
          </w:tcPr>
          <w:p w14:paraId="325B5AED" w14:textId="77777777" w:rsidR="00114806" w:rsidRPr="00BA49DC" w:rsidRDefault="00114806" w:rsidP="00BA49DC">
            <w:pPr>
              <w:ind w:left="426" w:hanging="426"/>
              <w:rPr>
                <w:rFonts w:ascii="Arial" w:hAnsi="Arial" w:cs="Arial"/>
              </w:rPr>
            </w:pPr>
            <w:r w:rsidRPr="00BA49DC">
              <w:rPr>
                <w:rFonts w:ascii="Arial" w:hAnsi="Arial" w:cs="Arial"/>
              </w:rPr>
              <w:t>72</w:t>
            </w:r>
          </w:p>
        </w:tc>
        <w:tc>
          <w:tcPr>
            <w:tcW w:w="900" w:type="dxa"/>
          </w:tcPr>
          <w:p w14:paraId="75BBF24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73.5</w:t>
            </w:r>
          </w:p>
        </w:tc>
      </w:tr>
      <w:tr w:rsidR="00114806" w:rsidRPr="00114806" w14:paraId="46F2DAA2" w14:textId="77777777" w:rsidTr="004E1B67">
        <w:trPr>
          <w:gridAfter w:val="1"/>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1D6573C3" w14:textId="77777777" w:rsidR="00114806" w:rsidRPr="00BA49DC" w:rsidRDefault="00114806" w:rsidP="00BA49DC">
            <w:pPr>
              <w:ind w:left="426" w:hanging="426"/>
              <w:rPr>
                <w:rFonts w:ascii="Arial" w:hAnsi="Arial" w:cs="Arial"/>
              </w:rPr>
            </w:pPr>
            <w:r w:rsidRPr="00BA49DC">
              <w:rPr>
                <w:rFonts w:ascii="Arial" w:hAnsi="Arial" w:cs="Arial"/>
              </w:rPr>
              <w:t>3</w:t>
            </w:r>
          </w:p>
        </w:tc>
        <w:tc>
          <w:tcPr>
            <w:tcW w:w="961" w:type="dxa"/>
          </w:tcPr>
          <w:p w14:paraId="5816BAB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Reactor jacket water cooler</w:t>
            </w:r>
          </w:p>
        </w:tc>
        <w:tc>
          <w:tcPr>
            <w:cnfStyle w:val="000010000000" w:firstRow="0" w:lastRow="0" w:firstColumn="0" w:lastColumn="0" w:oddVBand="1" w:evenVBand="0" w:oddHBand="0" w:evenHBand="0" w:firstRowFirstColumn="0" w:firstRowLastColumn="0" w:lastRowFirstColumn="0" w:lastRowLastColumn="0"/>
            <w:tcW w:w="926" w:type="dxa"/>
          </w:tcPr>
          <w:p w14:paraId="7B068F4B" w14:textId="77777777" w:rsidR="00114806" w:rsidRPr="00BA49DC" w:rsidRDefault="00114806" w:rsidP="00BA49DC">
            <w:pPr>
              <w:ind w:left="426" w:hanging="426"/>
              <w:rPr>
                <w:rFonts w:ascii="Arial" w:hAnsi="Arial" w:cs="Arial"/>
              </w:rPr>
            </w:pPr>
            <w:r w:rsidRPr="00BA49DC">
              <w:rPr>
                <w:rFonts w:ascii="Arial" w:hAnsi="Arial" w:cs="Arial"/>
              </w:rPr>
              <w:t>E202</w:t>
            </w:r>
          </w:p>
          <w:p w14:paraId="45B417A6" w14:textId="77777777" w:rsidR="00114806" w:rsidRPr="00BA49DC" w:rsidRDefault="00114806" w:rsidP="00BA49DC">
            <w:pPr>
              <w:ind w:left="426" w:hanging="426"/>
              <w:rPr>
                <w:rFonts w:ascii="Arial" w:hAnsi="Arial" w:cs="Arial"/>
              </w:rPr>
            </w:pPr>
            <w:r w:rsidRPr="00BA49DC">
              <w:rPr>
                <w:rFonts w:ascii="Arial" w:hAnsi="Arial" w:cs="Arial"/>
              </w:rPr>
              <w:t>P&amp;F</w:t>
            </w:r>
          </w:p>
        </w:tc>
        <w:tc>
          <w:tcPr>
            <w:tcW w:w="900" w:type="dxa"/>
          </w:tcPr>
          <w:p w14:paraId="28FC084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Vulcan Laval</w:t>
            </w:r>
          </w:p>
        </w:tc>
        <w:tc>
          <w:tcPr>
            <w:cnfStyle w:val="000010000000" w:firstRow="0" w:lastRow="0" w:firstColumn="0" w:lastColumn="0" w:oddVBand="1" w:evenVBand="0" w:oddHBand="0" w:evenHBand="0" w:firstRowFirstColumn="0" w:firstRowLastColumn="0" w:lastRowFirstColumn="0" w:lastRowLastColumn="0"/>
            <w:tcW w:w="720" w:type="dxa"/>
          </w:tcPr>
          <w:p w14:paraId="67D5945B" w14:textId="77777777" w:rsidR="00114806" w:rsidRPr="00BA49DC" w:rsidRDefault="00114806" w:rsidP="00BA49DC">
            <w:pPr>
              <w:ind w:left="426" w:hanging="426"/>
              <w:rPr>
                <w:rFonts w:ascii="Arial" w:hAnsi="Arial" w:cs="Arial"/>
              </w:rPr>
            </w:pPr>
            <w:r w:rsidRPr="00BA49DC">
              <w:rPr>
                <w:rFonts w:ascii="Arial" w:hAnsi="Arial" w:cs="Arial"/>
              </w:rPr>
              <w:t>Primary DMW</w:t>
            </w:r>
          </w:p>
        </w:tc>
        <w:tc>
          <w:tcPr>
            <w:tcW w:w="720" w:type="dxa"/>
          </w:tcPr>
          <w:p w14:paraId="07A952B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Secondary CW</w:t>
            </w:r>
          </w:p>
        </w:tc>
        <w:tc>
          <w:tcPr>
            <w:cnfStyle w:val="000010000000" w:firstRow="0" w:lastRow="0" w:firstColumn="0" w:lastColumn="0" w:oddVBand="1" w:evenVBand="0" w:oddHBand="0" w:evenHBand="0" w:firstRowFirstColumn="0" w:firstRowLastColumn="0" w:lastRowFirstColumn="0" w:lastRowLastColumn="0"/>
            <w:tcW w:w="720" w:type="dxa"/>
          </w:tcPr>
          <w:p w14:paraId="05D7AA73"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720" w:type="dxa"/>
          </w:tcPr>
          <w:p w14:paraId="3DB2C17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10.5</w:t>
            </w:r>
          </w:p>
        </w:tc>
        <w:tc>
          <w:tcPr>
            <w:cnfStyle w:val="000010000000" w:firstRow="0" w:lastRow="0" w:firstColumn="0" w:lastColumn="0" w:oddVBand="1" w:evenVBand="0" w:oddHBand="0" w:evenHBand="0" w:firstRowFirstColumn="0" w:firstRowLastColumn="0" w:lastRowFirstColumn="0" w:lastRowLastColumn="0"/>
            <w:tcW w:w="697" w:type="dxa"/>
          </w:tcPr>
          <w:p w14:paraId="0DB3C05B" w14:textId="77777777" w:rsidR="00114806" w:rsidRPr="00BA49DC" w:rsidRDefault="00114806" w:rsidP="00BA49DC">
            <w:pPr>
              <w:ind w:left="426" w:hanging="426"/>
              <w:rPr>
                <w:rFonts w:ascii="Arial" w:hAnsi="Arial" w:cs="Arial"/>
              </w:rPr>
            </w:pPr>
            <w:r w:rsidRPr="00BA49DC">
              <w:rPr>
                <w:rFonts w:ascii="Arial" w:hAnsi="Arial" w:cs="Arial"/>
              </w:rPr>
              <w:t>61.2</w:t>
            </w:r>
          </w:p>
        </w:tc>
        <w:tc>
          <w:tcPr>
            <w:tcW w:w="720" w:type="dxa"/>
          </w:tcPr>
          <w:p w14:paraId="43E70E4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54.6</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121C25AC" w14:textId="77777777" w:rsidR="00114806" w:rsidRPr="00BA49DC" w:rsidRDefault="00114806" w:rsidP="00BA49DC">
            <w:pPr>
              <w:ind w:left="426" w:hanging="426"/>
              <w:rPr>
                <w:rFonts w:ascii="Arial" w:hAnsi="Arial" w:cs="Arial"/>
              </w:rPr>
            </w:pPr>
            <w:r w:rsidRPr="00BA49DC">
              <w:rPr>
                <w:rFonts w:ascii="Arial" w:hAnsi="Arial" w:cs="Arial"/>
              </w:rPr>
              <w:t>SS316</w:t>
            </w:r>
          </w:p>
        </w:tc>
        <w:tc>
          <w:tcPr>
            <w:tcW w:w="540" w:type="dxa"/>
            <w:gridSpan w:val="2"/>
          </w:tcPr>
          <w:p w14:paraId="5CDDE37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0.6</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476C3DF9" w14:textId="77777777" w:rsidR="00114806" w:rsidRPr="00BA49DC" w:rsidRDefault="00114806" w:rsidP="00BA49DC">
            <w:pPr>
              <w:ind w:left="426" w:hanging="426"/>
              <w:rPr>
                <w:rFonts w:ascii="Arial" w:hAnsi="Arial" w:cs="Arial"/>
              </w:rPr>
            </w:pPr>
            <w:r w:rsidRPr="00BA49DC">
              <w:rPr>
                <w:rFonts w:ascii="Arial" w:hAnsi="Arial" w:cs="Arial"/>
              </w:rPr>
              <w:t>DMW flow rate</w:t>
            </w:r>
          </w:p>
          <w:p w14:paraId="1E9248F5" w14:textId="77777777" w:rsidR="00114806" w:rsidRPr="00BA49DC" w:rsidRDefault="00114806" w:rsidP="00BA49DC">
            <w:pPr>
              <w:ind w:left="426" w:hanging="426"/>
              <w:rPr>
                <w:rFonts w:ascii="Arial" w:hAnsi="Arial" w:cs="Arial"/>
              </w:rPr>
            </w:pPr>
            <w:r w:rsidRPr="00BA49DC">
              <w:rPr>
                <w:rFonts w:ascii="Arial" w:hAnsi="Arial" w:cs="Arial"/>
              </w:rPr>
              <w:t>770000 kg</w:t>
            </w:r>
          </w:p>
        </w:tc>
        <w:tc>
          <w:tcPr>
            <w:tcW w:w="703" w:type="dxa"/>
            <w:gridSpan w:val="2"/>
          </w:tcPr>
          <w:p w14:paraId="6D05AE2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No of plates</w:t>
            </w:r>
          </w:p>
          <w:p w14:paraId="0DF5FAA3" w14:textId="77777777" w:rsidR="00114806" w:rsidRPr="00114806"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p w14:paraId="309D002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97</w:t>
            </w:r>
          </w:p>
          <w:p w14:paraId="121CAAB2" w14:textId="77777777" w:rsidR="00114806" w:rsidRPr="00114806"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26" w:type="dxa"/>
            <w:gridSpan w:val="2"/>
          </w:tcPr>
          <w:p w14:paraId="70CD3B2A" w14:textId="77777777" w:rsidR="00114806" w:rsidRPr="00BA49DC" w:rsidRDefault="00114806" w:rsidP="00BA49DC">
            <w:pPr>
              <w:ind w:left="426" w:hanging="426"/>
              <w:rPr>
                <w:rFonts w:ascii="Arial" w:hAnsi="Arial" w:cs="Arial"/>
              </w:rPr>
            </w:pPr>
          </w:p>
        </w:tc>
        <w:tc>
          <w:tcPr>
            <w:tcW w:w="527" w:type="dxa"/>
          </w:tcPr>
          <w:p w14:paraId="0C63A58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85" w:type="dxa"/>
          </w:tcPr>
          <w:p w14:paraId="65D3169E" w14:textId="77777777" w:rsidR="00114806" w:rsidRPr="00BA49DC" w:rsidRDefault="00114806" w:rsidP="00BA49DC">
            <w:pPr>
              <w:ind w:left="426" w:hanging="426"/>
              <w:rPr>
                <w:rFonts w:ascii="Arial" w:hAnsi="Arial" w:cs="Arial"/>
              </w:rPr>
            </w:pPr>
          </w:p>
        </w:tc>
        <w:tc>
          <w:tcPr>
            <w:tcW w:w="540" w:type="dxa"/>
          </w:tcPr>
          <w:p w14:paraId="6E17AA0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tcPr>
          <w:p w14:paraId="1CE2A756" w14:textId="77777777" w:rsidR="00114806" w:rsidRPr="00BA49DC" w:rsidRDefault="00114806" w:rsidP="00BA49DC">
            <w:pPr>
              <w:ind w:left="426" w:hanging="426"/>
              <w:rPr>
                <w:rFonts w:ascii="Arial" w:hAnsi="Arial" w:cs="Arial"/>
              </w:rPr>
            </w:pPr>
            <w:r w:rsidRPr="00BA49DC">
              <w:rPr>
                <w:rFonts w:ascii="Arial" w:hAnsi="Arial" w:cs="Arial"/>
              </w:rPr>
              <w:t>SS316</w:t>
            </w:r>
          </w:p>
        </w:tc>
        <w:tc>
          <w:tcPr>
            <w:tcW w:w="540" w:type="dxa"/>
          </w:tcPr>
          <w:p w14:paraId="3E3A4B2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7.0</w:t>
            </w:r>
          </w:p>
        </w:tc>
        <w:tc>
          <w:tcPr>
            <w:cnfStyle w:val="000010000000" w:firstRow="0" w:lastRow="0" w:firstColumn="0" w:lastColumn="0" w:oddVBand="1" w:evenVBand="0" w:oddHBand="0" w:evenHBand="0" w:firstRowFirstColumn="0" w:firstRowLastColumn="0" w:lastRowFirstColumn="0" w:lastRowLastColumn="0"/>
            <w:tcW w:w="540" w:type="dxa"/>
          </w:tcPr>
          <w:p w14:paraId="5D623138"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tcPr>
          <w:p w14:paraId="1B071C9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50" w:type="dxa"/>
          </w:tcPr>
          <w:p w14:paraId="7ADFBDBD"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900" w:type="dxa"/>
          </w:tcPr>
          <w:p w14:paraId="747EFE6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4600</w:t>
            </w:r>
          </w:p>
        </w:tc>
      </w:tr>
      <w:tr w:rsidR="00114806" w:rsidRPr="00114806" w14:paraId="3EBF7F8C"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6DBA669E" w14:textId="77777777" w:rsidR="00114806" w:rsidRPr="00BA49DC" w:rsidRDefault="00114806" w:rsidP="00BA49DC">
            <w:pPr>
              <w:ind w:left="426" w:hanging="426"/>
              <w:rPr>
                <w:rFonts w:ascii="Arial" w:hAnsi="Arial" w:cs="Arial"/>
              </w:rPr>
            </w:pPr>
            <w:r w:rsidRPr="00BA49DC">
              <w:rPr>
                <w:rFonts w:ascii="Arial" w:hAnsi="Arial" w:cs="Arial"/>
              </w:rPr>
              <w:lastRenderedPageBreak/>
              <w:t>4</w:t>
            </w:r>
          </w:p>
        </w:tc>
        <w:tc>
          <w:tcPr>
            <w:tcW w:w="961" w:type="dxa"/>
          </w:tcPr>
          <w:p w14:paraId="22FFBF9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Propylene Vaporizer</w:t>
            </w:r>
          </w:p>
        </w:tc>
        <w:tc>
          <w:tcPr>
            <w:cnfStyle w:val="000010000000" w:firstRow="0" w:lastRow="0" w:firstColumn="0" w:lastColumn="0" w:oddVBand="1" w:evenVBand="0" w:oddHBand="0" w:evenHBand="0" w:firstRowFirstColumn="0" w:firstRowLastColumn="0" w:lastRowFirstColumn="0" w:lastRowLastColumn="0"/>
            <w:tcW w:w="926" w:type="dxa"/>
          </w:tcPr>
          <w:p w14:paraId="48652DC3" w14:textId="77777777" w:rsidR="00114806" w:rsidRPr="00BA49DC" w:rsidRDefault="00114806" w:rsidP="00BA49DC">
            <w:pPr>
              <w:ind w:left="426" w:hanging="426"/>
              <w:rPr>
                <w:rFonts w:ascii="Arial" w:hAnsi="Arial" w:cs="Arial"/>
              </w:rPr>
            </w:pPr>
            <w:r w:rsidRPr="00BA49DC">
              <w:rPr>
                <w:rFonts w:ascii="Arial" w:hAnsi="Arial" w:cs="Arial"/>
              </w:rPr>
              <w:t>E203</w:t>
            </w:r>
          </w:p>
          <w:p w14:paraId="6C9976FE"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5676D05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2724040F" w14:textId="77777777" w:rsidR="00114806" w:rsidRPr="00BA49DC" w:rsidRDefault="00114806" w:rsidP="00BA49DC">
            <w:pPr>
              <w:ind w:left="426" w:hanging="426"/>
              <w:rPr>
                <w:rFonts w:ascii="Arial" w:hAnsi="Arial" w:cs="Arial"/>
              </w:rPr>
            </w:pPr>
            <w:r w:rsidRPr="00BA49DC">
              <w:rPr>
                <w:rFonts w:ascii="Arial" w:hAnsi="Arial" w:cs="Arial"/>
              </w:rPr>
              <w:t>Steam</w:t>
            </w:r>
          </w:p>
        </w:tc>
        <w:tc>
          <w:tcPr>
            <w:tcW w:w="720" w:type="dxa"/>
          </w:tcPr>
          <w:p w14:paraId="2BBC747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C3</w:t>
            </w:r>
          </w:p>
        </w:tc>
        <w:tc>
          <w:tcPr>
            <w:cnfStyle w:val="000010000000" w:firstRow="0" w:lastRow="0" w:firstColumn="0" w:lastColumn="0" w:oddVBand="1" w:evenVBand="0" w:oddHBand="0" w:evenHBand="0" w:firstRowFirstColumn="0" w:firstRowLastColumn="0" w:lastRowFirstColumn="0" w:lastRowLastColumn="0"/>
            <w:tcW w:w="720" w:type="dxa"/>
          </w:tcPr>
          <w:p w14:paraId="77CDAC5C" w14:textId="77777777" w:rsidR="00114806" w:rsidRPr="00BA49DC" w:rsidRDefault="00114806" w:rsidP="00BA49DC">
            <w:pPr>
              <w:ind w:left="426" w:hanging="426"/>
              <w:rPr>
                <w:rFonts w:ascii="Arial" w:hAnsi="Arial" w:cs="Arial"/>
              </w:rPr>
            </w:pPr>
            <w:r w:rsidRPr="00BA49DC">
              <w:rPr>
                <w:rFonts w:ascii="Arial" w:hAnsi="Arial" w:cs="Arial"/>
              </w:rPr>
              <w:t>3.0</w:t>
            </w:r>
          </w:p>
        </w:tc>
        <w:tc>
          <w:tcPr>
            <w:tcW w:w="720" w:type="dxa"/>
          </w:tcPr>
          <w:p w14:paraId="285A342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9.75</w:t>
            </w:r>
          </w:p>
        </w:tc>
        <w:tc>
          <w:tcPr>
            <w:cnfStyle w:val="000010000000" w:firstRow="0" w:lastRow="0" w:firstColumn="0" w:lastColumn="0" w:oddVBand="1" w:evenVBand="0" w:oddHBand="0" w:evenHBand="0" w:firstRowFirstColumn="0" w:firstRowLastColumn="0" w:lastRowFirstColumn="0" w:lastRowLastColumn="0"/>
            <w:tcW w:w="697" w:type="dxa"/>
          </w:tcPr>
          <w:p w14:paraId="27901B15" w14:textId="77777777" w:rsidR="00114806" w:rsidRPr="00BA49DC" w:rsidRDefault="00114806" w:rsidP="00BA49DC">
            <w:pPr>
              <w:ind w:left="426" w:hanging="426"/>
              <w:rPr>
                <w:rFonts w:ascii="Arial" w:hAnsi="Arial" w:cs="Arial"/>
              </w:rPr>
            </w:pPr>
            <w:r w:rsidRPr="00BA49DC">
              <w:rPr>
                <w:rFonts w:ascii="Arial" w:hAnsi="Arial" w:cs="Arial"/>
              </w:rPr>
              <w:t>143</w:t>
            </w:r>
          </w:p>
        </w:tc>
        <w:tc>
          <w:tcPr>
            <w:tcW w:w="720" w:type="dxa"/>
          </w:tcPr>
          <w:p w14:paraId="5E6BB6B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143</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654D6C43" w14:textId="77777777" w:rsidR="00114806" w:rsidRPr="00BA49DC" w:rsidRDefault="00114806" w:rsidP="00BA49DC">
            <w:pPr>
              <w:ind w:left="426" w:hanging="426"/>
              <w:rPr>
                <w:rFonts w:ascii="Arial" w:hAnsi="Arial" w:cs="Arial"/>
              </w:rPr>
            </w:pPr>
            <w:r w:rsidRPr="00BA49DC">
              <w:rPr>
                <w:rFonts w:ascii="Arial" w:hAnsi="Arial" w:cs="Arial"/>
              </w:rPr>
              <w:t>SA106</w:t>
            </w:r>
          </w:p>
          <w:p w14:paraId="663F21C0" w14:textId="77777777" w:rsidR="00114806" w:rsidRPr="00BA49DC" w:rsidRDefault="00114806" w:rsidP="00BA49DC">
            <w:pPr>
              <w:ind w:left="426" w:hanging="426"/>
              <w:rPr>
                <w:rFonts w:ascii="Arial" w:hAnsi="Arial" w:cs="Arial"/>
              </w:rPr>
            </w:pPr>
            <w:r w:rsidRPr="00BA49DC">
              <w:rPr>
                <w:rFonts w:ascii="Arial" w:hAnsi="Arial" w:cs="Arial"/>
              </w:rPr>
              <w:t>GRB</w:t>
            </w:r>
          </w:p>
        </w:tc>
        <w:tc>
          <w:tcPr>
            <w:tcW w:w="540" w:type="dxa"/>
            <w:gridSpan w:val="2"/>
          </w:tcPr>
          <w:p w14:paraId="1EFEB3A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7.04</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2C3F76B2" w14:textId="77777777" w:rsidR="00114806" w:rsidRPr="00BA49DC" w:rsidRDefault="00114806" w:rsidP="00BA49DC">
            <w:pPr>
              <w:ind w:left="426" w:hanging="426"/>
              <w:rPr>
                <w:rFonts w:ascii="Arial" w:hAnsi="Arial" w:cs="Arial"/>
              </w:rPr>
            </w:pPr>
            <w:r w:rsidRPr="00BA49DC">
              <w:rPr>
                <w:rFonts w:ascii="Arial" w:hAnsi="Arial" w:cs="Arial"/>
              </w:rPr>
              <w:t>219.1</w:t>
            </w:r>
          </w:p>
        </w:tc>
        <w:tc>
          <w:tcPr>
            <w:tcW w:w="703" w:type="dxa"/>
            <w:gridSpan w:val="2"/>
          </w:tcPr>
          <w:p w14:paraId="19B960C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7.5</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77C1C100"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527" w:type="dxa"/>
          </w:tcPr>
          <w:p w14:paraId="5F1604A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585" w:type="dxa"/>
          </w:tcPr>
          <w:p w14:paraId="6ABC500E" w14:textId="77777777" w:rsidR="00114806" w:rsidRPr="00BA49DC" w:rsidRDefault="00114806" w:rsidP="00BA49DC">
            <w:pPr>
              <w:ind w:left="426" w:hanging="426"/>
              <w:rPr>
                <w:rFonts w:ascii="Arial" w:hAnsi="Arial" w:cs="Arial"/>
              </w:rPr>
            </w:pPr>
            <w:r w:rsidRPr="00BA49DC">
              <w:rPr>
                <w:rFonts w:ascii="Arial" w:hAnsi="Arial" w:cs="Arial"/>
              </w:rPr>
              <w:t>20/</w:t>
            </w:r>
          </w:p>
          <w:p w14:paraId="5558126F" w14:textId="77777777" w:rsidR="00114806" w:rsidRPr="00BA49DC" w:rsidRDefault="00114806" w:rsidP="00BA49DC">
            <w:pPr>
              <w:ind w:left="426" w:hanging="426"/>
              <w:rPr>
                <w:rFonts w:ascii="Arial" w:hAnsi="Arial" w:cs="Arial"/>
              </w:rPr>
            </w:pPr>
            <w:r w:rsidRPr="00BA49DC">
              <w:rPr>
                <w:rFonts w:ascii="Arial" w:hAnsi="Arial" w:cs="Arial"/>
              </w:rPr>
              <w:t>3000</w:t>
            </w:r>
          </w:p>
        </w:tc>
        <w:tc>
          <w:tcPr>
            <w:tcW w:w="540" w:type="dxa"/>
          </w:tcPr>
          <w:p w14:paraId="2EC8150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4CDA7153" w14:textId="77777777" w:rsidR="00114806" w:rsidRPr="00BA49DC" w:rsidRDefault="00114806" w:rsidP="00BA49DC">
            <w:pPr>
              <w:ind w:left="426" w:hanging="426"/>
              <w:rPr>
                <w:rFonts w:ascii="Arial" w:hAnsi="Arial" w:cs="Arial"/>
              </w:rPr>
            </w:pPr>
            <w:r w:rsidRPr="00BA49DC">
              <w:rPr>
                <w:rFonts w:ascii="Arial" w:hAnsi="Arial" w:cs="Arial"/>
              </w:rPr>
              <w:t>SA334</w:t>
            </w:r>
          </w:p>
          <w:p w14:paraId="733A4C33" w14:textId="77777777" w:rsidR="00114806" w:rsidRPr="00BA49DC" w:rsidRDefault="00114806" w:rsidP="00BA49DC">
            <w:pPr>
              <w:ind w:left="426" w:hanging="426"/>
              <w:rPr>
                <w:rFonts w:ascii="Arial" w:hAnsi="Arial" w:cs="Arial"/>
              </w:rPr>
            </w:pPr>
            <w:r w:rsidRPr="00BA49DC">
              <w:rPr>
                <w:rFonts w:ascii="Arial" w:hAnsi="Arial" w:cs="Arial"/>
              </w:rPr>
              <w:t>Gr.1</w:t>
            </w:r>
          </w:p>
        </w:tc>
        <w:tc>
          <w:tcPr>
            <w:tcW w:w="540" w:type="dxa"/>
          </w:tcPr>
          <w:p w14:paraId="1E8A329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33</w:t>
            </w:r>
          </w:p>
        </w:tc>
        <w:tc>
          <w:tcPr>
            <w:cnfStyle w:val="000010000000" w:firstRow="0" w:lastRow="0" w:firstColumn="0" w:lastColumn="0" w:oddVBand="1" w:evenVBand="0" w:oddHBand="0" w:evenHBand="0" w:firstRowFirstColumn="0" w:firstRowLastColumn="0" w:lastRowFirstColumn="0" w:lastRowLastColumn="0"/>
            <w:tcW w:w="540" w:type="dxa"/>
          </w:tcPr>
          <w:p w14:paraId="36C2D033"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540" w:type="dxa"/>
          </w:tcPr>
          <w:p w14:paraId="6ABA011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80</w:t>
            </w:r>
          </w:p>
        </w:tc>
        <w:tc>
          <w:tcPr>
            <w:cnfStyle w:val="000010000000" w:firstRow="0" w:lastRow="0" w:firstColumn="0" w:lastColumn="0" w:oddVBand="1" w:evenVBand="0" w:oddHBand="0" w:evenHBand="0" w:firstRowFirstColumn="0" w:firstRowLastColumn="0" w:lastRowFirstColumn="0" w:lastRowLastColumn="0"/>
            <w:tcW w:w="750" w:type="dxa"/>
          </w:tcPr>
          <w:p w14:paraId="7CC934B5" w14:textId="77777777" w:rsidR="00114806" w:rsidRPr="00BA49DC" w:rsidRDefault="00114806" w:rsidP="00BA49DC">
            <w:pPr>
              <w:ind w:left="426" w:hanging="426"/>
              <w:rPr>
                <w:rFonts w:ascii="Arial" w:hAnsi="Arial" w:cs="Arial"/>
              </w:rPr>
            </w:pPr>
            <w:r w:rsidRPr="00BA49DC">
              <w:rPr>
                <w:rFonts w:ascii="Arial" w:hAnsi="Arial" w:cs="Arial"/>
              </w:rPr>
              <w:t>67.5</w:t>
            </w:r>
          </w:p>
        </w:tc>
        <w:tc>
          <w:tcPr>
            <w:tcW w:w="900" w:type="dxa"/>
          </w:tcPr>
          <w:p w14:paraId="4DF8040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161.4</w:t>
            </w:r>
          </w:p>
        </w:tc>
      </w:tr>
      <w:tr w:rsidR="00114806" w:rsidRPr="00114806" w14:paraId="05FC8600" w14:textId="77777777" w:rsidTr="004E1B67">
        <w:trPr>
          <w:gridAfter w:val="1"/>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538CF320" w14:textId="77777777" w:rsidR="00114806" w:rsidRPr="00BA49DC" w:rsidRDefault="00114806" w:rsidP="00BA49DC">
            <w:pPr>
              <w:ind w:left="426" w:hanging="426"/>
              <w:rPr>
                <w:rFonts w:ascii="Arial" w:hAnsi="Arial" w:cs="Arial"/>
              </w:rPr>
            </w:pPr>
            <w:r w:rsidRPr="00BA49DC">
              <w:rPr>
                <w:rFonts w:ascii="Arial" w:hAnsi="Arial" w:cs="Arial"/>
              </w:rPr>
              <w:t>5</w:t>
            </w:r>
          </w:p>
        </w:tc>
        <w:tc>
          <w:tcPr>
            <w:tcW w:w="961" w:type="dxa"/>
          </w:tcPr>
          <w:p w14:paraId="6158079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Propylene condensor</w:t>
            </w:r>
          </w:p>
        </w:tc>
        <w:tc>
          <w:tcPr>
            <w:cnfStyle w:val="000010000000" w:firstRow="0" w:lastRow="0" w:firstColumn="0" w:lastColumn="0" w:oddVBand="1" w:evenVBand="0" w:oddHBand="0" w:evenHBand="0" w:firstRowFirstColumn="0" w:firstRowLastColumn="0" w:lastRowFirstColumn="0" w:lastRowLastColumn="0"/>
            <w:tcW w:w="926" w:type="dxa"/>
          </w:tcPr>
          <w:p w14:paraId="0927F417" w14:textId="77777777" w:rsidR="00114806" w:rsidRPr="00BA49DC" w:rsidRDefault="00114806" w:rsidP="00BA49DC">
            <w:pPr>
              <w:ind w:left="426" w:hanging="426"/>
              <w:rPr>
                <w:rFonts w:ascii="Arial" w:hAnsi="Arial" w:cs="Arial"/>
              </w:rPr>
            </w:pPr>
            <w:r w:rsidRPr="00BA49DC">
              <w:rPr>
                <w:rFonts w:ascii="Arial" w:hAnsi="Arial" w:cs="Arial"/>
              </w:rPr>
              <w:t>E301</w:t>
            </w:r>
          </w:p>
          <w:p w14:paraId="5CCBCDBA"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11A03B5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720" w:type="dxa"/>
          </w:tcPr>
          <w:p w14:paraId="4B10C86D" w14:textId="77777777" w:rsidR="00114806" w:rsidRPr="00BA49DC" w:rsidRDefault="00114806" w:rsidP="00BA49DC">
            <w:pPr>
              <w:ind w:left="426" w:hanging="426"/>
              <w:rPr>
                <w:rFonts w:ascii="Arial" w:hAnsi="Arial" w:cs="Arial"/>
              </w:rPr>
            </w:pPr>
            <w:r w:rsidRPr="00BA49DC">
              <w:rPr>
                <w:rFonts w:ascii="Arial" w:hAnsi="Arial" w:cs="Arial"/>
              </w:rPr>
              <w:t>C3</w:t>
            </w:r>
          </w:p>
        </w:tc>
        <w:tc>
          <w:tcPr>
            <w:tcW w:w="720" w:type="dxa"/>
          </w:tcPr>
          <w:p w14:paraId="5DE5DF4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CW</w:t>
            </w:r>
          </w:p>
        </w:tc>
        <w:tc>
          <w:tcPr>
            <w:cnfStyle w:val="000010000000" w:firstRow="0" w:lastRow="0" w:firstColumn="0" w:lastColumn="0" w:oddVBand="1" w:evenVBand="0" w:oddHBand="0" w:evenHBand="0" w:firstRowFirstColumn="0" w:firstRowLastColumn="0" w:lastRowFirstColumn="0" w:lastRowLastColumn="0"/>
            <w:tcW w:w="720" w:type="dxa"/>
          </w:tcPr>
          <w:p w14:paraId="56B487C7" w14:textId="77777777" w:rsidR="00114806" w:rsidRPr="00BA49DC" w:rsidRDefault="00114806" w:rsidP="00BA49DC">
            <w:pPr>
              <w:ind w:left="426" w:hanging="426"/>
              <w:rPr>
                <w:rFonts w:ascii="Arial" w:hAnsi="Arial" w:cs="Arial"/>
              </w:rPr>
            </w:pPr>
            <w:r w:rsidRPr="00BA49DC">
              <w:rPr>
                <w:rFonts w:ascii="Arial" w:hAnsi="Arial" w:cs="Arial"/>
              </w:rPr>
              <w:t>18.0</w:t>
            </w:r>
          </w:p>
        </w:tc>
        <w:tc>
          <w:tcPr>
            <w:tcW w:w="720" w:type="dxa"/>
          </w:tcPr>
          <w:p w14:paraId="66C9D25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33</w:t>
            </w:r>
          </w:p>
        </w:tc>
        <w:tc>
          <w:tcPr>
            <w:cnfStyle w:val="000010000000" w:firstRow="0" w:lastRow="0" w:firstColumn="0" w:lastColumn="0" w:oddVBand="1" w:evenVBand="0" w:oddHBand="0" w:evenHBand="0" w:firstRowFirstColumn="0" w:firstRowLastColumn="0" w:lastRowFirstColumn="0" w:lastRowLastColumn="0"/>
            <w:tcW w:w="697" w:type="dxa"/>
          </w:tcPr>
          <w:p w14:paraId="6796D613" w14:textId="77777777" w:rsidR="00114806" w:rsidRPr="00BA49DC" w:rsidRDefault="00114806" w:rsidP="00BA49DC">
            <w:pPr>
              <w:ind w:left="426" w:hanging="426"/>
              <w:rPr>
                <w:rFonts w:ascii="Arial" w:hAnsi="Arial" w:cs="Arial"/>
              </w:rPr>
            </w:pPr>
            <w:r w:rsidRPr="00BA49DC">
              <w:rPr>
                <w:rFonts w:ascii="Arial" w:hAnsi="Arial" w:cs="Arial"/>
              </w:rPr>
              <w:t>46</w:t>
            </w:r>
          </w:p>
        </w:tc>
        <w:tc>
          <w:tcPr>
            <w:tcW w:w="720" w:type="dxa"/>
          </w:tcPr>
          <w:p w14:paraId="209F96E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256C18DF" w14:textId="77777777" w:rsidR="00114806" w:rsidRPr="00BA49DC" w:rsidRDefault="00114806" w:rsidP="00BA49DC">
            <w:pPr>
              <w:ind w:left="426" w:hanging="426"/>
              <w:rPr>
                <w:rFonts w:ascii="Arial" w:hAnsi="Arial" w:cs="Arial"/>
              </w:rPr>
            </w:pPr>
            <w:r w:rsidRPr="00BA49DC">
              <w:rPr>
                <w:rFonts w:ascii="Arial" w:hAnsi="Arial" w:cs="Arial"/>
              </w:rPr>
              <w:t>SA516</w:t>
            </w:r>
          </w:p>
          <w:p w14:paraId="3F02E267" w14:textId="77777777" w:rsidR="00114806" w:rsidRPr="00BA49DC" w:rsidRDefault="00114806" w:rsidP="00BA49DC">
            <w:pPr>
              <w:ind w:left="426" w:hanging="426"/>
              <w:rPr>
                <w:rFonts w:ascii="Arial" w:hAnsi="Arial" w:cs="Arial"/>
              </w:rPr>
            </w:pPr>
            <w:r w:rsidRPr="00BA49DC">
              <w:rPr>
                <w:rFonts w:ascii="Arial" w:hAnsi="Arial" w:cs="Arial"/>
              </w:rPr>
              <w:t>Gr.70</w:t>
            </w:r>
          </w:p>
        </w:tc>
        <w:tc>
          <w:tcPr>
            <w:tcW w:w="540" w:type="dxa"/>
            <w:gridSpan w:val="2"/>
          </w:tcPr>
          <w:p w14:paraId="6CB4568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12</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5D6802A2" w14:textId="77777777" w:rsidR="00114806" w:rsidRPr="00BA49DC" w:rsidRDefault="00114806" w:rsidP="00BA49DC">
            <w:pPr>
              <w:ind w:left="426" w:hanging="426"/>
              <w:rPr>
                <w:rFonts w:ascii="Arial" w:hAnsi="Arial" w:cs="Arial"/>
              </w:rPr>
            </w:pPr>
            <w:r w:rsidRPr="00BA49DC">
              <w:rPr>
                <w:rFonts w:ascii="Arial" w:hAnsi="Arial" w:cs="Arial"/>
              </w:rPr>
              <w:t>734</w:t>
            </w:r>
          </w:p>
        </w:tc>
        <w:tc>
          <w:tcPr>
            <w:tcW w:w="703" w:type="dxa"/>
            <w:gridSpan w:val="2"/>
          </w:tcPr>
          <w:p w14:paraId="7A39E44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220.2</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19F7796C" w14:textId="77777777" w:rsidR="00114806" w:rsidRPr="00BA49DC" w:rsidRDefault="00114806" w:rsidP="00BA49DC">
            <w:pPr>
              <w:ind w:left="426" w:hanging="426"/>
              <w:rPr>
                <w:rFonts w:ascii="Arial" w:hAnsi="Arial" w:cs="Arial"/>
              </w:rPr>
            </w:pPr>
            <w:r w:rsidRPr="00BA49DC">
              <w:rPr>
                <w:rFonts w:ascii="Arial" w:hAnsi="Arial" w:cs="Arial"/>
              </w:rPr>
              <w:t>584</w:t>
            </w:r>
          </w:p>
        </w:tc>
        <w:tc>
          <w:tcPr>
            <w:tcW w:w="527" w:type="dxa"/>
          </w:tcPr>
          <w:p w14:paraId="45F9E10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w:t>
            </w:r>
          </w:p>
        </w:tc>
        <w:tc>
          <w:tcPr>
            <w:cnfStyle w:val="000010000000" w:firstRow="0" w:lastRow="0" w:firstColumn="0" w:lastColumn="0" w:oddVBand="1" w:evenVBand="0" w:oddHBand="0" w:evenHBand="0" w:firstRowFirstColumn="0" w:firstRowLastColumn="0" w:lastRowFirstColumn="0" w:lastRowLastColumn="0"/>
            <w:tcW w:w="585" w:type="dxa"/>
          </w:tcPr>
          <w:p w14:paraId="1E39A2C1" w14:textId="77777777" w:rsidR="00114806" w:rsidRPr="00BA49DC" w:rsidRDefault="00114806" w:rsidP="00BA49DC">
            <w:pPr>
              <w:ind w:left="426" w:hanging="426"/>
              <w:rPr>
                <w:rFonts w:ascii="Arial" w:hAnsi="Arial" w:cs="Arial"/>
              </w:rPr>
            </w:pPr>
            <w:r w:rsidRPr="00BA49DC">
              <w:rPr>
                <w:rFonts w:ascii="Arial" w:hAnsi="Arial" w:cs="Arial"/>
              </w:rPr>
              <w:t>20/</w:t>
            </w:r>
          </w:p>
          <w:p w14:paraId="24259337" w14:textId="77777777" w:rsidR="00114806" w:rsidRPr="00BA49DC" w:rsidRDefault="00114806" w:rsidP="00BA49DC">
            <w:pPr>
              <w:ind w:left="426" w:hanging="426"/>
              <w:rPr>
                <w:rFonts w:ascii="Arial" w:hAnsi="Arial" w:cs="Arial"/>
              </w:rPr>
            </w:pPr>
            <w:r w:rsidRPr="00BA49DC">
              <w:rPr>
                <w:rFonts w:ascii="Arial" w:hAnsi="Arial" w:cs="Arial"/>
              </w:rPr>
              <w:t>6000</w:t>
            </w:r>
          </w:p>
        </w:tc>
        <w:tc>
          <w:tcPr>
            <w:tcW w:w="540" w:type="dxa"/>
          </w:tcPr>
          <w:p w14:paraId="508D7B4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5EBFF60A" w14:textId="77777777" w:rsidR="00114806" w:rsidRPr="00BA49DC" w:rsidRDefault="00114806" w:rsidP="00BA49DC">
            <w:pPr>
              <w:ind w:left="426" w:hanging="426"/>
              <w:rPr>
                <w:rFonts w:ascii="Arial" w:hAnsi="Arial" w:cs="Arial"/>
              </w:rPr>
            </w:pPr>
            <w:r w:rsidRPr="00BA49DC">
              <w:rPr>
                <w:rFonts w:ascii="Arial" w:hAnsi="Arial" w:cs="Arial"/>
              </w:rPr>
              <w:t>SA334</w:t>
            </w:r>
          </w:p>
          <w:p w14:paraId="054EB8E6" w14:textId="77777777" w:rsidR="00114806" w:rsidRPr="00BA49DC" w:rsidRDefault="00114806" w:rsidP="00BA49DC">
            <w:pPr>
              <w:ind w:left="426" w:hanging="426"/>
              <w:rPr>
                <w:rFonts w:ascii="Arial" w:hAnsi="Arial" w:cs="Arial"/>
              </w:rPr>
            </w:pPr>
            <w:r w:rsidRPr="00BA49DC">
              <w:rPr>
                <w:rFonts w:ascii="Arial" w:hAnsi="Arial" w:cs="Arial"/>
              </w:rPr>
              <w:t>Gr.A</w:t>
            </w:r>
          </w:p>
        </w:tc>
        <w:tc>
          <w:tcPr>
            <w:tcW w:w="540" w:type="dxa"/>
          </w:tcPr>
          <w:p w14:paraId="38180C2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540" w:type="dxa"/>
          </w:tcPr>
          <w:p w14:paraId="0D97CBCE"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tcPr>
          <w:p w14:paraId="13724CD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40</w:t>
            </w:r>
          </w:p>
        </w:tc>
        <w:tc>
          <w:tcPr>
            <w:cnfStyle w:val="000010000000" w:firstRow="0" w:lastRow="0" w:firstColumn="0" w:lastColumn="0" w:oddVBand="1" w:evenVBand="0" w:oddHBand="0" w:evenHBand="0" w:firstRowFirstColumn="0" w:firstRowLastColumn="0" w:lastRowFirstColumn="0" w:lastRowLastColumn="0"/>
            <w:tcW w:w="750" w:type="dxa"/>
          </w:tcPr>
          <w:p w14:paraId="22F9C37F"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900" w:type="dxa"/>
          </w:tcPr>
          <w:p w14:paraId="62CDA33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788</w:t>
            </w:r>
          </w:p>
        </w:tc>
      </w:tr>
      <w:tr w:rsidR="00114806" w:rsidRPr="00114806" w14:paraId="48B0B2D6"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43AD66DF" w14:textId="77777777" w:rsidR="00114806" w:rsidRPr="00BA49DC" w:rsidRDefault="00114806" w:rsidP="00BA49DC">
            <w:pPr>
              <w:ind w:left="426" w:hanging="426"/>
              <w:rPr>
                <w:rFonts w:ascii="Arial" w:hAnsi="Arial" w:cs="Arial"/>
              </w:rPr>
            </w:pPr>
            <w:r w:rsidRPr="00BA49DC">
              <w:rPr>
                <w:rFonts w:ascii="Arial" w:hAnsi="Arial" w:cs="Arial"/>
              </w:rPr>
              <w:t>6</w:t>
            </w:r>
          </w:p>
        </w:tc>
        <w:tc>
          <w:tcPr>
            <w:tcW w:w="961" w:type="dxa"/>
          </w:tcPr>
          <w:p w14:paraId="6E504DA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Propylene</w:t>
            </w:r>
          </w:p>
          <w:p w14:paraId="19C0EFC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Vaporizer</w:t>
            </w:r>
          </w:p>
        </w:tc>
        <w:tc>
          <w:tcPr>
            <w:cnfStyle w:val="000010000000" w:firstRow="0" w:lastRow="0" w:firstColumn="0" w:lastColumn="0" w:oddVBand="1" w:evenVBand="0" w:oddHBand="0" w:evenHBand="0" w:firstRowFirstColumn="0" w:firstRowLastColumn="0" w:lastRowFirstColumn="0" w:lastRowLastColumn="0"/>
            <w:tcW w:w="926" w:type="dxa"/>
          </w:tcPr>
          <w:p w14:paraId="19BC01A9" w14:textId="77777777" w:rsidR="00114806" w:rsidRPr="00BA49DC" w:rsidRDefault="00114806" w:rsidP="00BA49DC">
            <w:pPr>
              <w:ind w:left="426" w:hanging="426"/>
              <w:rPr>
                <w:rFonts w:ascii="Arial" w:hAnsi="Arial" w:cs="Arial"/>
              </w:rPr>
            </w:pPr>
            <w:r w:rsidRPr="00BA49DC">
              <w:rPr>
                <w:rFonts w:ascii="Arial" w:hAnsi="Arial" w:cs="Arial"/>
              </w:rPr>
              <w:t>E302</w:t>
            </w:r>
          </w:p>
          <w:p w14:paraId="5C986BBC"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5E6A061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2479087C" w14:textId="77777777" w:rsidR="00114806" w:rsidRPr="00BA49DC" w:rsidRDefault="00114806" w:rsidP="00BA49DC">
            <w:pPr>
              <w:ind w:left="426" w:hanging="426"/>
              <w:rPr>
                <w:rFonts w:ascii="Arial" w:hAnsi="Arial" w:cs="Arial"/>
              </w:rPr>
            </w:pPr>
            <w:r w:rsidRPr="00BA49DC">
              <w:rPr>
                <w:rFonts w:ascii="Arial" w:hAnsi="Arial" w:cs="Arial"/>
              </w:rPr>
              <w:t>C3</w:t>
            </w:r>
          </w:p>
        </w:tc>
        <w:tc>
          <w:tcPr>
            <w:tcW w:w="720" w:type="dxa"/>
          </w:tcPr>
          <w:p w14:paraId="52474C3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Steam</w:t>
            </w:r>
          </w:p>
        </w:tc>
        <w:tc>
          <w:tcPr>
            <w:cnfStyle w:val="000010000000" w:firstRow="0" w:lastRow="0" w:firstColumn="0" w:lastColumn="0" w:oddVBand="1" w:evenVBand="0" w:oddHBand="0" w:evenHBand="0" w:firstRowFirstColumn="0" w:firstRowLastColumn="0" w:lastRowFirstColumn="0" w:lastRowLastColumn="0"/>
            <w:tcW w:w="720" w:type="dxa"/>
          </w:tcPr>
          <w:p w14:paraId="1444E681" w14:textId="77777777" w:rsidR="00114806" w:rsidRPr="00BA49DC" w:rsidRDefault="00114806" w:rsidP="00BA49DC">
            <w:pPr>
              <w:ind w:left="426" w:hanging="426"/>
              <w:rPr>
                <w:rFonts w:ascii="Arial" w:hAnsi="Arial" w:cs="Arial"/>
              </w:rPr>
            </w:pPr>
            <w:r w:rsidRPr="00BA49DC">
              <w:rPr>
                <w:rFonts w:ascii="Arial" w:hAnsi="Arial" w:cs="Arial"/>
              </w:rPr>
              <w:t>18.0</w:t>
            </w:r>
          </w:p>
        </w:tc>
        <w:tc>
          <w:tcPr>
            <w:tcW w:w="720" w:type="dxa"/>
          </w:tcPr>
          <w:p w14:paraId="324B9FA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37.5</w:t>
            </w:r>
          </w:p>
        </w:tc>
        <w:tc>
          <w:tcPr>
            <w:cnfStyle w:val="000010000000" w:firstRow="0" w:lastRow="0" w:firstColumn="0" w:lastColumn="0" w:oddVBand="1" w:evenVBand="0" w:oddHBand="0" w:evenHBand="0" w:firstRowFirstColumn="0" w:firstRowLastColumn="0" w:lastRowFirstColumn="0" w:lastRowLastColumn="0"/>
            <w:tcW w:w="697" w:type="dxa"/>
          </w:tcPr>
          <w:p w14:paraId="1A37C93E" w14:textId="77777777" w:rsidR="00114806" w:rsidRPr="00BA49DC" w:rsidRDefault="00114806" w:rsidP="00BA49DC">
            <w:pPr>
              <w:ind w:left="426" w:hanging="426"/>
              <w:rPr>
                <w:rFonts w:ascii="Arial" w:hAnsi="Arial" w:cs="Arial"/>
              </w:rPr>
            </w:pPr>
            <w:r w:rsidRPr="00BA49DC">
              <w:rPr>
                <w:rFonts w:ascii="Arial" w:hAnsi="Arial" w:cs="Arial"/>
              </w:rPr>
              <w:t>25</w:t>
            </w:r>
          </w:p>
        </w:tc>
        <w:tc>
          <w:tcPr>
            <w:tcW w:w="720" w:type="dxa"/>
          </w:tcPr>
          <w:p w14:paraId="69301C9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75C6FC70" w14:textId="77777777" w:rsidR="00114806" w:rsidRPr="00BA49DC" w:rsidRDefault="00114806" w:rsidP="00BA49DC">
            <w:pPr>
              <w:ind w:left="426" w:hanging="426"/>
              <w:rPr>
                <w:rFonts w:ascii="Arial" w:hAnsi="Arial" w:cs="Arial"/>
              </w:rPr>
            </w:pPr>
            <w:r w:rsidRPr="00BA49DC">
              <w:rPr>
                <w:rFonts w:ascii="Arial" w:hAnsi="Arial" w:cs="Arial"/>
              </w:rPr>
              <w:t>SA576</w:t>
            </w:r>
          </w:p>
          <w:p w14:paraId="6DCF5E7A" w14:textId="77777777" w:rsidR="00114806" w:rsidRPr="00BA49DC" w:rsidRDefault="00114806" w:rsidP="00BA49DC">
            <w:pPr>
              <w:ind w:left="426" w:hanging="426"/>
              <w:rPr>
                <w:rFonts w:ascii="Arial" w:hAnsi="Arial" w:cs="Arial"/>
              </w:rPr>
            </w:pPr>
            <w:r w:rsidRPr="00BA49DC">
              <w:rPr>
                <w:rFonts w:ascii="Arial" w:hAnsi="Arial" w:cs="Arial"/>
              </w:rPr>
              <w:t>Gr.70</w:t>
            </w:r>
          </w:p>
        </w:tc>
        <w:tc>
          <w:tcPr>
            <w:tcW w:w="540" w:type="dxa"/>
            <w:gridSpan w:val="2"/>
          </w:tcPr>
          <w:p w14:paraId="4768700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14</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0C9E59D8" w14:textId="77777777" w:rsidR="00114806" w:rsidRPr="00BA49DC" w:rsidRDefault="00114806" w:rsidP="00BA49DC">
            <w:pPr>
              <w:ind w:left="426" w:hanging="426"/>
              <w:rPr>
                <w:rFonts w:ascii="Arial" w:hAnsi="Arial" w:cs="Arial"/>
              </w:rPr>
            </w:pPr>
            <w:r w:rsidRPr="00BA49DC">
              <w:rPr>
                <w:rFonts w:ascii="Arial" w:hAnsi="Arial" w:cs="Arial"/>
              </w:rPr>
              <w:t>828</w:t>
            </w:r>
          </w:p>
        </w:tc>
        <w:tc>
          <w:tcPr>
            <w:tcW w:w="703" w:type="dxa"/>
            <w:gridSpan w:val="2"/>
          </w:tcPr>
          <w:p w14:paraId="31E967C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6.9</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623EC229" w14:textId="77777777" w:rsidR="00114806" w:rsidRPr="00BA49DC" w:rsidRDefault="00114806" w:rsidP="00BA49DC">
            <w:pPr>
              <w:ind w:left="426" w:hanging="426"/>
              <w:rPr>
                <w:rFonts w:ascii="Arial" w:hAnsi="Arial" w:cs="Arial"/>
              </w:rPr>
            </w:pPr>
            <w:r w:rsidRPr="00BA49DC">
              <w:rPr>
                <w:rFonts w:ascii="Arial" w:hAnsi="Arial" w:cs="Arial"/>
              </w:rPr>
              <w:t>29</w:t>
            </w:r>
          </w:p>
        </w:tc>
        <w:tc>
          <w:tcPr>
            <w:tcW w:w="527" w:type="dxa"/>
          </w:tcPr>
          <w:p w14:paraId="1CAB97A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585" w:type="dxa"/>
          </w:tcPr>
          <w:p w14:paraId="7DE6C08E" w14:textId="77777777" w:rsidR="00114806" w:rsidRPr="00BA49DC" w:rsidRDefault="00114806" w:rsidP="00BA49DC">
            <w:pPr>
              <w:ind w:left="426" w:hanging="426"/>
              <w:rPr>
                <w:rFonts w:ascii="Arial" w:hAnsi="Arial" w:cs="Arial"/>
              </w:rPr>
            </w:pPr>
            <w:r w:rsidRPr="00BA49DC">
              <w:rPr>
                <w:rFonts w:ascii="Arial" w:hAnsi="Arial" w:cs="Arial"/>
              </w:rPr>
              <w:t>20/</w:t>
            </w:r>
          </w:p>
          <w:p w14:paraId="1875F954" w14:textId="77777777" w:rsidR="00114806" w:rsidRPr="00BA49DC" w:rsidRDefault="00114806" w:rsidP="00BA49DC">
            <w:pPr>
              <w:ind w:left="426" w:hanging="426"/>
              <w:rPr>
                <w:rFonts w:ascii="Arial" w:hAnsi="Arial" w:cs="Arial"/>
              </w:rPr>
            </w:pPr>
            <w:r w:rsidRPr="00BA49DC">
              <w:rPr>
                <w:rFonts w:ascii="Arial" w:hAnsi="Arial" w:cs="Arial"/>
              </w:rPr>
              <w:t>1830</w:t>
            </w:r>
          </w:p>
        </w:tc>
        <w:tc>
          <w:tcPr>
            <w:tcW w:w="540" w:type="dxa"/>
          </w:tcPr>
          <w:p w14:paraId="00EADB2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4CE6B751" w14:textId="77777777" w:rsidR="00114806" w:rsidRPr="00BA49DC" w:rsidRDefault="00114806" w:rsidP="00BA49DC">
            <w:pPr>
              <w:ind w:left="426" w:hanging="426"/>
              <w:rPr>
                <w:rFonts w:ascii="Arial" w:hAnsi="Arial" w:cs="Arial"/>
              </w:rPr>
            </w:pPr>
            <w:r w:rsidRPr="00BA49DC">
              <w:rPr>
                <w:rFonts w:ascii="Arial" w:hAnsi="Arial" w:cs="Arial"/>
              </w:rPr>
              <w:t>SA334</w:t>
            </w:r>
          </w:p>
          <w:p w14:paraId="4A138F32" w14:textId="77777777" w:rsidR="00114806" w:rsidRPr="00BA49DC" w:rsidRDefault="00114806" w:rsidP="00BA49DC">
            <w:pPr>
              <w:ind w:left="426" w:hanging="426"/>
              <w:rPr>
                <w:rFonts w:ascii="Arial" w:hAnsi="Arial" w:cs="Arial"/>
              </w:rPr>
            </w:pPr>
            <w:r w:rsidRPr="00BA49DC">
              <w:rPr>
                <w:rFonts w:ascii="Arial" w:hAnsi="Arial" w:cs="Arial"/>
              </w:rPr>
              <w:t>Gr.1</w:t>
            </w:r>
          </w:p>
        </w:tc>
        <w:tc>
          <w:tcPr>
            <w:tcW w:w="540" w:type="dxa"/>
          </w:tcPr>
          <w:p w14:paraId="6B693E4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3.0</w:t>
            </w:r>
          </w:p>
        </w:tc>
        <w:tc>
          <w:tcPr>
            <w:cnfStyle w:val="000010000000" w:firstRow="0" w:lastRow="0" w:firstColumn="0" w:lastColumn="0" w:oddVBand="1" w:evenVBand="0" w:oddHBand="0" w:evenHBand="0" w:firstRowFirstColumn="0" w:firstRowLastColumn="0" w:lastRowFirstColumn="0" w:lastRowLastColumn="0"/>
            <w:tcW w:w="540" w:type="dxa"/>
          </w:tcPr>
          <w:p w14:paraId="3F868D05" w14:textId="77777777" w:rsidR="00114806" w:rsidRPr="00BA49DC" w:rsidRDefault="00114806" w:rsidP="00BA49DC">
            <w:pPr>
              <w:ind w:left="426" w:hanging="426"/>
              <w:rPr>
                <w:rFonts w:ascii="Arial" w:hAnsi="Arial" w:cs="Arial"/>
              </w:rPr>
            </w:pPr>
            <w:r w:rsidRPr="00BA49DC">
              <w:rPr>
                <w:rFonts w:ascii="Arial" w:hAnsi="Arial" w:cs="Arial"/>
              </w:rPr>
              <w:t>143</w:t>
            </w:r>
          </w:p>
        </w:tc>
        <w:tc>
          <w:tcPr>
            <w:tcW w:w="540" w:type="dxa"/>
          </w:tcPr>
          <w:p w14:paraId="27DCDC4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143</w:t>
            </w:r>
          </w:p>
        </w:tc>
        <w:tc>
          <w:tcPr>
            <w:cnfStyle w:val="000010000000" w:firstRow="0" w:lastRow="0" w:firstColumn="0" w:lastColumn="0" w:oddVBand="1" w:evenVBand="0" w:oddHBand="0" w:evenHBand="0" w:firstRowFirstColumn="0" w:firstRowLastColumn="0" w:lastRowFirstColumn="0" w:lastRowLastColumn="0"/>
            <w:tcW w:w="750" w:type="dxa"/>
          </w:tcPr>
          <w:p w14:paraId="5EFA3826" w14:textId="77777777" w:rsidR="00114806" w:rsidRPr="00BA49DC" w:rsidRDefault="00114806" w:rsidP="00BA49DC">
            <w:pPr>
              <w:ind w:left="426" w:hanging="426"/>
              <w:rPr>
                <w:rFonts w:ascii="Arial" w:hAnsi="Arial" w:cs="Arial"/>
              </w:rPr>
            </w:pPr>
            <w:r w:rsidRPr="00BA49DC">
              <w:rPr>
                <w:rFonts w:ascii="Arial" w:hAnsi="Arial" w:cs="Arial"/>
              </w:rPr>
              <w:t>9.75</w:t>
            </w:r>
          </w:p>
        </w:tc>
        <w:tc>
          <w:tcPr>
            <w:tcW w:w="900" w:type="dxa"/>
          </w:tcPr>
          <w:p w14:paraId="4048ECC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320</w:t>
            </w:r>
          </w:p>
        </w:tc>
      </w:tr>
      <w:tr w:rsidR="00114806" w:rsidRPr="00114806" w14:paraId="4CE54F0F" w14:textId="77777777" w:rsidTr="004E1B67">
        <w:trPr>
          <w:gridAfter w:val="1"/>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3DC99116" w14:textId="77777777" w:rsidR="00114806" w:rsidRPr="00BA49DC" w:rsidRDefault="00114806" w:rsidP="00BA49DC">
            <w:pPr>
              <w:ind w:left="426" w:hanging="426"/>
              <w:rPr>
                <w:rFonts w:ascii="Arial" w:hAnsi="Arial" w:cs="Arial"/>
              </w:rPr>
            </w:pPr>
            <w:r w:rsidRPr="00BA49DC">
              <w:rPr>
                <w:rFonts w:ascii="Arial" w:hAnsi="Arial" w:cs="Arial"/>
              </w:rPr>
              <w:t>7</w:t>
            </w:r>
          </w:p>
        </w:tc>
        <w:tc>
          <w:tcPr>
            <w:tcW w:w="961" w:type="dxa"/>
          </w:tcPr>
          <w:p w14:paraId="78CFCE8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Propylene scrubb</w:t>
            </w:r>
            <w:r w:rsidRPr="00BA49DC">
              <w:rPr>
                <w:rFonts w:ascii="Arial" w:hAnsi="Arial" w:cs="Arial"/>
              </w:rPr>
              <w:lastRenderedPageBreak/>
              <w:t>er reboiler</w:t>
            </w:r>
          </w:p>
        </w:tc>
        <w:tc>
          <w:tcPr>
            <w:cnfStyle w:val="000010000000" w:firstRow="0" w:lastRow="0" w:firstColumn="0" w:lastColumn="0" w:oddVBand="1" w:evenVBand="0" w:oddHBand="0" w:evenHBand="0" w:firstRowFirstColumn="0" w:firstRowLastColumn="0" w:lastRowFirstColumn="0" w:lastRowLastColumn="0"/>
            <w:tcW w:w="926" w:type="dxa"/>
          </w:tcPr>
          <w:p w14:paraId="57342E6C" w14:textId="77777777" w:rsidR="00114806" w:rsidRPr="00BA49DC" w:rsidRDefault="00114806" w:rsidP="00BA49DC">
            <w:pPr>
              <w:ind w:left="426" w:hanging="426"/>
              <w:rPr>
                <w:rFonts w:ascii="Arial" w:hAnsi="Arial" w:cs="Arial"/>
              </w:rPr>
            </w:pPr>
            <w:r w:rsidRPr="00BA49DC">
              <w:rPr>
                <w:rFonts w:ascii="Arial" w:hAnsi="Arial" w:cs="Arial"/>
              </w:rPr>
              <w:lastRenderedPageBreak/>
              <w:t>E303</w:t>
            </w:r>
          </w:p>
          <w:p w14:paraId="07E5C36C"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1486C61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11699774" w14:textId="77777777" w:rsidR="00114806" w:rsidRPr="00BA49DC" w:rsidRDefault="00114806" w:rsidP="00BA49DC">
            <w:pPr>
              <w:ind w:left="426" w:hanging="426"/>
              <w:rPr>
                <w:rFonts w:ascii="Arial" w:hAnsi="Arial" w:cs="Arial"/>
              </w:rPr>
            </w:pPr>
            <w:r w:rsidRPr="00BA49DC">
              <w:rPr>
                <w:rFonts w:ascii="Arial" w:hAnsi="Arial" w:cs="Arial"/>
              </w:rPr>
              <w:t>C3</w:t>
            </w:r>
          </w:p>
        </w:tc>
        <w:tc>
          <w:tcPr>
            <w:tcW w:w="720" w:type="dxa"/>
          </w:tcPr>
          <w:p w14:paraId="1AE3FAB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Hot water</w:t>
            </w:r>
          </w:p>
        </w:tc>
        <w:tc>
          <w:tcPr>
            <w:cnfStyle w:val="000010000000" w:firstRow="0" w:lastRow="0" w:firstColumn="0" w:lastColumn="0" w:oddVBand="1" w:evenVBand="0" w:oddHBand="0" w:evenHBand="0" w:firstRowFirstColumn="0" w:firstRowLastColumn="0" w:lastRowFirstColumn="0" w:lastRowLastColumn="0"/>
            <w:tcW w:w="720" w:type="dxa"/>
          </w:tcPr>
          <w:p w14:paraId="3716BD9D" w14:textId="77777777" w:rsidR="00114806" w:rsidRPr="00BA49DC" w:rsidRDefault="00114806" w:rsidP="00BA49DC">
            <w:pPr>
              <w:ind w:left="426" w:hanging="426"/>
              <w:rPr>
                <w:rFonts w:ascii="Arial" w:hAnsi="Arial" w:cs="Arial"/>
              </w:rPr>
            </w:pPr>
            <w:r w:rsidRPr="00BA49DC">
              <w:rPr>
                <w:rFonts w:ascii="Arial" w:hAnsi="Arial" w:cs="Arial"/>
              </w:rPr>
              <w:t>18.0</w:t>
            </w:r>
          </w:p>
        </w:tc>
        <w:tc>
          <w:tcPr>
            <w:tcW w:w="720" w:type="dxa"/>
          </w:tcPr>
          <w:p w14:paraId="7E74F62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33.0</w:t>
            </w:r>
          </w:p>
        </w:tc>
        <w:tc>
          <w:tcPr>
            <w:cnfStyle w:val="000010000000" w:firstRow="0" w:lastRow="0" w:firstColumn="0" w:lastColumn="0" w:oddVBand="1" w:evenVBand="0" w:oddHBand="0" w:evenHBand="0" w:firstRowFirstColumn="0" w:firstRowLastColumn="0" w:lastRowFirstColumn="0" w:lastRowLastColumn="0"/>
            <w:tcW w:w="697" w:type="dxa"/>
          </w:tcPr>
          <w:p w14:paraId="6814AA0F"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720" w:type="dxa"/>
          </w:tcPr>
          <w:p w14:paraId="7BCCE49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7E69E784" w14:textId="77777777" w:rsidR="00114806" w:rsidRPr="00BA49DC" w:rsidRDefault="00114806" w:rsidP="00BA49DC">
            <w:pPr>
              <w:ind w:left="426" w:hanging="426"/>
              <w:rPr>
                <w:rFonts w:ascii="Arial" w:hAnsi="Arial" w:cs="Arial"/>
              </w:rPr>
            </w:pPr>
            <w:r w:rsidRPr="00BA49DC">
              <w:rPr>
                <w:rFonts w:ascii="Arial" w:hAnsi="Arial" w:cs="Arial"/>
              </w:rPr>
              <w:t>SA334</w:t>
            </w:r>
          </w:p>
          <w:p w14:paraId="3FE3A691" w14:textId="77777777" w:rsidR="00114806" w:rsidRPr="00BA49DC" w:rsidRDefault="00114806" w:rsidP="00BA49DC">
            <w:pPr>
              <w:ind w:left="426" w:hanging="426"/>
              <w:rPr>
                <w:rFonts w:ascii="Arial" w:hAnsi="Arial" w:cs="Arial"/>
              </w:rPr>
            </w:pPr>
            <w:r w:rsidRPr="00BA49DC">
              <w:rPr>
                <w:rFonts w:ascii="Arial" w:hAnsi="Arial" w:cs="Arial"/>
              </w:rPr>
              <w:t>Gr.1</w:t>
            </w:r>
          </w:p>
        </w:tc>
        <w:tc>
          <w:tcPr>
            <w:tcW w:w="540" w:type="dxa"/>
            <w:gridSpan w:val="2"/>
          </w:tcPr>
          <w:p w14:paraId="1B79ED0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2F862185" w14:textId="77777777" w:rsidR="00114806" w:rsidRPr="00BA49DC" w:rsidRDefault="00114806" w:rsidP="00BA49DC">
            <w:pPr>
              <w:ind w:left="426" w:hanging="426"/>
              <w:rPr>
                <w:rFonts w:ascii="Arial" w:hAnsi="Arial" w:cs="Arial"/>
              </w:rPr>
            </w:pPr>
            <w:r w:rsidRPr="00BA49DC">
              <w:rPr>
                <w:rFonts w:ascii="Arial" w:hAnsi="Arial" w:cs="Arial"/>
              </w:rPr>
              <w:t>-</w:t>
            </w:r>
          </w:p>
        </w:tc>
        <w:tc>
          <w:tcPr>
            <w:tcW w:w="703" w:type="dxa"/>
            <w:gridSpan w:val="2"/>
          </w:tcPr>
          <w:p w14:paraId="47C0C33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490DA491" w14:textId="77777777" w:rsidR="00114806" w:rsidRPr="00BA49DC" w:rsidRDefault="00114806" w:rsidP="00BA49DC">
            <w:pPr>
              <w:ind w:left="426" w:hanging="426"/>
              <w:rPr>
                <w:rFonts w:ascii="Arial" w:hAnsi="Arial" w:cs="Arial"/>
              </w:rPr>
            </w:pPr>
            <w:r w:rsidRPr="00BA49DC">
              <w:rPr>
                <w:rFonts w:ascii="Arial" w:hAnsi="Arial" w:cs="Arial"/>
              </w:rPr>
              <w:t>77</w:t>
            </w:r>
          </w:p>
        </w:tc>
        <w:tc>
          <w:tcPr>
            <w:tcW w:w="527" w:type="dxa"/>
          </w:tcPr>
          <w:p w14:paraId="2B6F202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p w14:paraId="6130301C" w14:textId="77777777" w:rsidR="00114806" w:rsidRPr="00114806"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85" w:type="dxa"/>
          </w:tcPr>
          <w:p w14:paraId="10B27CC3" w14:textId="77777777" w:rsidR="00114806" w:rsidRPr="00BA49DC" w:rsidRDefault="00114806" w:rsidP="00BA49DC">
            <w:pPr>
              <w:ind w:left="426" w:hanging="426"/>
              <w:rPr>
                <w:rFonts w:ascii="Arial" w:hAnsi="Arial" w:cs="Arial"/>
              </w:rPr>
            </w:pPr>
            <w:r w:rsidRPr="00BA49DC">
              <w:rPr>
                <w:rFonts w:ascii="Arial" w:hAnsi="Arial" w:cs="Arial"/>
              </w:rPr>
              <w:t>20/</w:t>
            </w:r>
          </w:p>
          <w:p w14:paraId="2A690F78" w14:textId="77777777" w:rsidR="00114806" w:rsidRPr="00BA49DC" w:rsidRDefault="00114806" w:rsidP="00BA49DC">
            <w:pPr>
              <w:ind w:left="426" w:hanging="426"/>
              <w:rPr>
                <w:rFonts w:ascii="Arial" w:hAnsi="Arial" w:cs="Arial"/>
              </w:rPr>
            </w:pPr>
            <w:r w:rsidRPr="00BA49DC">
              <w:rPr>
                <w:rFonts w:ascii="Arial" w:hAnsi="Arial" w:cs="Arial"/>
              </w:rPr>
              <w:t>800</w:t>
            </w:r>
          </w:p>
        </w:tc>
        <w:tc>
          <w:tcPr>
            <w:tcW w:w="540" w:type="dxa"/>
          </w:tcPr>
          <w:p w14:paraId="1B83452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160021B0" w14:textId="77777777" w:rsidR="00114806" w:rsidRPr="00BA49DC" w:rsidRDefault="00114806" w:rsidP="00BA49DC">
            <w:pPr>
              <w:ind w:left="426" w:hanging="426"/>
              <w:rPr>
                <w:rFonts w:ascii="Arial" w:hAnsi="Arial" w:cs="Arial"/>
              </w:rPr>
            </w:pPr>
            <w:r w:rsidRPr="00BA49DC">
              <w:rPr>
                <w:rFonts w:ascii="Arial" w:hAnsi="Arial" w:cs="Arial"/>
              </w:rPr>
              <w:t>SA334</w:t>
            </w:r>
          </w:p>
          <w:p w14:paraId="1E192BD7" w14:textId="77777777" w:rsidR="00114806" w:rsidRPr="00BA49DC" w:rsidRDefault="00114806" w:rsidP="00BA49DC">
            <w:pPr>
              <w:ind w:left="426" w:hanging="426"/>
              <w:rPr>
                <w:rFonts w:ascii="Arial" w:hAnsi="Arial" w:cs="Arial"/>
              </w:rPr>
            </w:pPr>
            <w:r w:rsidRPr="00BA49DC">
              <w:rPr>
                <w:rFonts w:ascii="Arial" w:hAnsi="Arial" w:cs="Arial"/>
              </w:rPr>
              <w:t>Gr.1</w:t>
            </w:r>
          </w:p>
        </w:tc>
        <w:tc>
          <w:tcPr>
            <w:tcW w:w="540" w:type="dxa"/>
          </w:tcPr>
          <w:p w14:paraId="46B394D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540" w:type="dxa"/>
          </w:tcPr>
          <w:p w14:paraId="72621615"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540" w:type="dxa"/>
          </w:tcPr>
          <w:p w14:paraId="37F607E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90</w:t>
            </w:r>
          </w:p>
        </w:tc>
        <w:tc>
          <w:tcPr>
            <w:cnfStyle w:val="000010000000" w:firstRow="0" w:lastRow="0" w:firstColumn="0" w:lastColumn="0" w:oddVBand="1" w:evenVBand="0" w:oddHBand="0" w:evenHBand="0" w:firstRowFirstColumn="0" w:firstRowLastColumn="0" w:lastRowFirstColumn="0" w:lastRowLastColumn="0"/>
            <w:tcW w:w="750" w:type="dxa"/>
          </w:tcPr>
          <w:p w14:paraId="74994470" w14:textId="77777777" w:rsidR="00114806" w:rsidRPr="00BA49DC" w:rsidRDefault="00114806" w:rsidP="00BA49DC">
            <w:pPr>
              <w:ind w:left="426" w:hanging="426"/>
              <w:rPr>
                <w:rFonts w:ascii="Arial" w:hAnsi="Arial" w:cs="Arial"/>
              </w:rPr>
            </w:pPr>
            <w:r w:rsidRPr="00BA49DC">
              <w:rPr>
                <w:rFonts w:ascii="Arial" w:hAnsi="Arial" w:cs="Arial"/>
              </w:rPr>
              <w:t>7.5</w:t>
            </w:r>
          </w:p>
        </w:tc>
        <w:tc>
          <w:tcPr>
            <w:tcW w:w="900" w:type="dxa"/>
          </w:tcPr>
          <w:p w14:paraId="36E366A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175</w:t>
            </w:r>
          </w:p>
        </w:tc>
      </w:tr>
      <w:tr w:rsidR="00114806" w:rsidRPr="00114806" w14:paraId="6E0B64F0"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1416D61B" w14:textId="77777777" w:rsidR="00114806" w:rsidRPr="00BA49DC" w:rsidRDefault="00114806" w:rsidP="00BA49DC">
            <w:pPr>
              <w:ind w:left="426" w:hanging="426"/>
              <w:rPr>
                <w:rFonts w:ascii="Arial" w:hAnsi="Arial" w:cs="Arial"/>
              </w:rPr>
            </w:pPr>
            <w:r w:rsidRPr="00BA49DC">
              <w:rPr>
                <w:rFonts w:ascii="Arial" w:hAnsi="Arial" w:cs="Arial"/>
              </w:rPr>
              <w:t>8</w:t>
            </w:r>
          </w:p>
        </w:tc>
        <w:tc>
          <w:tcPr>
            <w:tcW w:w="961" w:type="dxa"/>
          </w:tcPr>
          <w:p w14:paraId="4B20939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Recycle Gas cooler</w:t>
            </w:r>
          </w:p>
        </w:tc>
        <w:tc>
          <w:tcPr>
            <w:cnfStyle w:val="000010000000" w:firstRow="0" w:lastRow="0" w:firstColumn="0" w:lastColumn="0" w:oddVBand="1" w:evenVBand="0" w:oddHBand="0" w:evenHBand="0" w:firstRowFirstColumn="0" w:firstRowLastColumn="0" w:lastRowFirstColumn="0" w:lastRowLastColumn="0"/>
            <w:tcW w:w="926" w:type="dxa"/>
          </w:tcPr>
          <w:p w14:paraId="3BCBC4A7" w14:textId="77777777" w:rsidR="00114806" w:rsidRPr="00BA49DC" w:rsidRDefault="00114806" w:rsidP="00BA49DC">
            <w:pPr>
              <w:ind w:left="426" w:hanging="426"/>
              <w:rPr>
                <w:rFonts w:ascii="Arial" w:hAnsi="Arial" w:cs="Arial"/>
              </w:rPr>
            </w:pPr>
            <w:r w:rsidRPr="00BA49DC">
              <w:rPr>
                <w:rFonts w:ascii="Arial" w:hAnsi="Arial" w:cs="Arial"/>
              </w:rPr>
              <w:t>E304</w:t>
            </w:r>
          </w:p>
          <w:p w14:paraId="1344139C"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35B1127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651DAA41" w14:textId="77777777" w:rsidR="00114806" w:rsidRPr="00BA49DC" w:rsidRDefault="00114806" w:rsidP="00BA49DC">
            <w:pPr>
              <w:ind w:left="426" w:hanging="426"/>
              <w:rPr>
                <w:rFonts w:ascii="Arial" w:hAnsi="Arial" w:cs="Arial"/>
              </w:rPr>
            </w:pPr>
            <w:r w:rsidRPr="00BA49DC">
              <w:rPr>
                <w:rFonts w:ascii="Arial" w:hAnsi="Arial" w:cs="Arial"/>
              </w:rPr>
              <w:t>Hydro</w:t>
            </w:r>
          </w:p>
          <w:p w14:paraId="3E196FB5" w14:textId="77777777" w:rsidR="00114806" w:rsidRPr="00BA49DC" w:rsidRDefault="00114806" w:rsidP="00BA49DC">
            <w:pPr>
              <w:ind w:left="426" w:hanging="426"/>
              <w:rPr>
                <w:rFonts w:ascii="Arial" w:hAnsi="Arial" w:cs="Arial"/>
              </w:rPr>
            </w:pPr>
            <w:r w:rsidRPr="00BA49DC">
              <w:rPr>
                <w:rFonts w:ascii="Arial" w:hAnsi="Arial" w:cs="Arial"/>
              </w:rPr>
              <w:t>Carbon</w:t>
            </w:r>
          </w:p>
        </w:tc>
        <w:tc>
          <w:tcPr>
            <w:tcW w:w="720" w:type="dxa"/>
          </w:tcPr>
          <w:p w14:paraId="70DF426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Water</w:t>
            </w:r>
          </w:p>
        </w:tc>
        <w:tc>
          <w:tcPr>
            <w:cnfStyle w:val="000010000000" w:firstRow="0" w:lastRow="0" w:firstColumn="0" w:lastColumn="0" w:oddVBand="1" w:evenVBand="0" w:oddHBand="0" w:evenHBand="0" w:firstRowFirstColumn="0" w:firstRowLastColumn="0" w:lastRowFirstColumn="0" w:lastRowLastColumn="0"/>
            <w:tcW w:w="720" w:type="dxa"/>
          </w:tcPr>
          <w:p w14:paraId="4003467B" w14:textId="77777777" w:rsidR="00114806" w:rsidRPr="00BA49DC" w:rsidRDefault="00114806" w:rsidP="00BA49DC">
            <w:pPr>
              <w:ind w:left="426" w:hanging="426"/>
              <w:rPr>
                <w:rFonts w:ascii="Arial" w:hAnsi="Arial" w:cs="Arial"/>
              </w:rPr>
            </w:pPr>
            <w:r w:rsidRPr="00BA49DC">
              <w:rPr>
                <w:rFonts w:ascii="Arial" w:hAnsi="Arial" w:cs="Arial"/>
              </w:rPr>
              <w:t>0.45</w:t>
            </w:r>
          </w:p>
        </w:tc>
        <w:tc>
          <w:tcPr>
            <w:tcW w:w="720" w:type="dxa"/>
          </w:tcPr>
          <w:p w14:paraId="58B3A73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7.5</w:t>
            </w:r>
          </w:p>
        </w:tc>
        <w:tc>
          <w:tcPr>
            <w:cnfStyle w:val="000010000000" w:firstRow="0" w:lastRow="0" w:firstColumn="0" w:lastColumn="0" w:oddVBand="1" w:evenVBand="0" w:oddHBand="0" w:evenHBand="0" w:firstRowFirstColumn="0" w:firstRowLastColumn="0" w:lastRowFirstColumn="0" w:lastRowLastColumn="0"/>
            <w:tcW w:w="697" w:type="dxa"/>
          </w:tcPr>
          <w:p w14:paraId="7F239EBB"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720" w:type="dxa"/>
          </w:tcPr>
          <w:p w14:paraId="148D686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40</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0FEA92EE" w14:textId="77777777" w:rsidR="00114806" w:rsidRPr="00BA49DC" w:rsidRDefault="00114806" w:rsidP="00BA49DC">
            <w:pPr>
              <w:ind w:left="426" w:hanging="426"/>
              <w:rPr>
                <w:rFonts w:ascii="Arial" w:hAnsi="Arial" w:cs="Arial"/>
              </w:rPr>
            </w:pPr>
            <w:r w:rsidRPr="00BA49DC">
              <w:rPr>
                <w:rFonts w:ascii="Arial" w:hAnsi="Arial" w:cs="Arial"/>
              </w:rPr>
              <w:t>SS106</w:t>
            </w:r>
          </w:p>
          <w:p w14:paraId="35137CB1" w14:textId="77777777" w:rsidR="00114806" w:rsidRPr="00BA49DC" w:rsidRDefault="00114806" w:rsidP="00BA49DC">
            <w:pPr>
              <w:ind w:left="426" w:hanging="426"/>
              <w:rPr>
                <w:rFonts w:ascii="Arial" w:hAnsi="Arial" w:cs="Arial"/>
              </w:rPr>
            </w:pPr>
            <w:r w:rsidRPr="00BA49DC">
              <w:rPr>
                <w:rFonts w:ascii="Arial" w:hAnsi="Arial" w:cs="Arial"/>
              </w:rPr>
              <w:t>Gr.B</w:t>
            </w:r>
          </w:p>
        </w:tc>
        <w:tc>
          <w:tcPr>
            <w:tcW w:w="540" w:type="dxa"/>
            <w:gridSpan w:val="2"/>
          </w:tcPr>
          <w:p w14:paraId="47A3700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9.53</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640DEC06" w14:textId="77777777" w:rsidR="00114806" w:rsidRPr="00BA49DC" w:rsidRDefault="00114806" w:rsidP="00BA49DC">
            <w:pPr>
              <w:ind w:left="426" w:hanging="426"/>
              <w:rPr>
                <w:rFonts w:ascii="Arial" w:hAnsi="Arial" w:cs="Arial"/>
              </w:rPr>
            </w:pPr>
            <w:r w:rsidRPr="00BA49DC">
              <w:rPr>
                <w:rFonts w:ascii="Arial" w:hAnsi="Arial" w:cs="Arial"/>
              </w:rPr>
              <w:t>406.4</w:t>
            </w:r>
          </w:p>
        </w:tc>
        <w:tc>
          <w:tcPr>
            <w:tcW w:w="703" w:type="dxa"/>
            <w:gridSpan w:val="2"/>
          </w:tcPr>
          <w:p w14:paraId="05248B7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25.6</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6606C2D8" w14:textId="77777777" w:rsidR="00114806" w:rsidRPr="00BA49DC" w:rsidRDefault="00114806" w:rsidP="00BA49DC">
            <w:pPr>
              <w:ind w:left="426" w:hanging="426"/>
              <w:rPr>
                <w:rFonts w:ascii="Arial" w:hAnsi="Arial" w:cs="Arial"/>
              </w:rPr>
            </w:pPr>
            <w:r w:rsidRPr="00BA49DC">
              <w:rPr>
                <w:rFonts w:ascii="Arial" w:hAnsi="Arial" w:cs="Arial"/>
              </w:rPr>
              <w:t>136</w:t>
            </w:r>
          </w:p>
        </w:tc>
        <w:tc>
          <w:tcPr>
            <w:tcW w:w="527" w:type="dxa"/>
          </w:tcPr>
          <w:p w14:paraId="2C6DD34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585" w:type="dxa"/>
          </w:tcPr>
          <w:p w14:paraId="0C4F1979" w14:textId="77777777" w:rsidR="00114806" w:rsidRPr="00BA49DC" w:rsidRDefault="00114806" w:rsidP="00BA49DC">
            <w:pPr>
              <w:ind w:left="426" w:hanging="426"/>
              <w:rPr>
                <w:rFonts w:ascii="Arial" w:hAnsi="Arial" w:cs="Arial"/>
              </w:rPr>
            </w:pPr>
            <w:r w:rsidRPr="00BA49DC">
              <w:rPr>
                <w:rFonts w:ascii="Arial" w:hAnsi="Arial" w:cs="Arial"/>
              </w:rPr>
              <w:t>20/</w:t>
            </w:r>
          </w:p>
          <w:p w14:paraId="5190DFCB" w14:textId="77777777" w:rsidR="00114806" w:rsidRPr="00BA49DC" w:rsidRDefault="00114806" w:rsidP="00BA49DC">
            <w:pPr>
              <w:ind w:left="426" w:hanging="426"/>
              <w:rPr>
                <w:rFonts w:ascii="Arial" w:hAnsi="Arial" w:cs="Arial"/>
              </w:rPr>
            </w:pPr>
            <w:r w:rsidRPr="00BA49DC">
              <w:rPr>
                <w:rFonts w:ascii="Arial" w:hAnsi="Arial" w:cs="Arial"/>
              </w:rPr>
              <w:t>3000</w:t>
            </w:r>
          </w:p>
        </w:tc>
        <w:tc>
          <w:tcPr>
            <w:tcW w:w="540" w:type="dxa"/>
          </w:tcPr>
          <w:p w14:paraId="3DE6485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4672D48D" w14:textId="77777777" w:rsidR="00114806" w:rsidRPr="00BA49DC" w:rsidRDefault="00114806" w:rsidP="00BA49DC">
            <w:pPr>
              <w:ind w:left="426" w:hanging="426"/>
              <w:rPr>
                <w:rFonts w:ascii="Arial" w:hAnsi="Arial" w:cs="Arial"/>
              </w:rPr>
            </w:pPr>
            <w:r w:rsidRPr="00BA49DC">
              <w:rPr>
                <w:rFonts w:ascii="Arial" w:hAnsi="Arial" w:cs="Arial"/>
              </w:rPr>
              <w:t>SA179</w:t>
            </w:r>
          </w:p>
        </w:tc>
        <w:tc>
          <w:tcPr>
            <w:tcW w:w="540" w:type="dxa"/>
          </w:tcPr>
          <w:p w14:paraId="3E510AF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540" w:type="dxa"/>
          </w:tcPr>
          <w:p w14:paraId="461EE5EC"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tcPr>
          <w:p w14:paraId="2A67650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38</w:t>
            </w:r>
          </w:p>
        </w:tc>
        <w:tc>
          <w:tcPr>
            <w:cnfStyle w:val="000010000000" w:firstRow="0" w:lastRow="0" w:firstColumn="0" w:lastColumn="0" w:oddVBand="1" w:evenVBand="0" w:oddHBand="0" w:evenHBand="0" w:firstRowFirstColumn="0" w:firstRowLastColumn="0" w:lastRowFirstColumn="0" w:lastRowLastColumn="0"/>
            <w:tcW w:w="750" w:type="dxa"/>
          </w:tcPr>
          <w:p w14:paraId="5B9C8727"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900" w:type="dxa"/>
          </w:tcPr>
          <w:p w14:paraId="1EF9BE6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30</w:t>
            </w:r>
          </w:p>
        </w:tc>
      </w:tr>
      <w:tr w:rsidR="00114806" w:rsidRPr="00114806" w14:paraId="094E9257" w14:textId="77777777" w:rsidTr="004E1B67">
        <w:trPr>
          <w:gridAfter w:val="1"/>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462C495E" w14:textId="77777777" w:rsidR="00114806" w:rsidRPr="00BA49DC" w:rsidRDefault="00114806" w:rsidP="00BA49DC">
            <w:pPr>
              <w:ind w:left="426" w:hanging="426"/>
              <w:rPr>
                <w:rFonts w:ascii="Arial" w:hAnsi="Arial" w:cs="Arial"/>
              </w:rPr>
            </w:pPr>
            <w:r w:rsidRPr="00BA49DC">
              <w:rPr>
                <w:rFonts w:ascii="Arial" w:hAnsi="Arial" w:cs="Arial"/>
              </w:rPr>
              <w:t>9</w:t>
            </w:r>
          </w:p>
        </w:tc>
        <w:tc>
          <w:tcPr>
            <w:tcW w:w="961" w:type="dxa"/>
          </w:tcPr>
          <w:p w14:paraId="2C07707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Feed pump cooler</w:t>
            </w:r>
          </w:p>
        </w:tc>
        <w:tc>
          <w:tcPr>
            <w:cnfStyle w:val="000010000000" w:firstRow="0" w:lastRow="0" w:firstColumn="0" w:lastColumn="0" w:oddVBand="1" w:evenVBand="0" w:oddHBand="0" w:evenHBand="0" w:firstRowFirstColumn="0" w:firstRowLastColumn="0" w:lastRowFirstColumn="0" w:lastRowLastColumn="0"/>
            <w:tcW w:w="926" w:type="dxa"/>
          </w:tcPr>
          <w:p w14:paraId="34736758" w14:textId="77777777" w:rsidR="00114806" w:rsidRPr="00BA49DC" w:rsidRDefault="00114806" w:rsidP="00BA49DC">
            <w:pPr>
              <w:ind w:left="426" w:hanging="426"/>
              <w:rPr>
                <w:rFonts w:ascii="Arial" w:hAnsi="Arial" w:cs="Arial"/>
              </w:rPr>
            </w:pPr>
            <w:r w:rsidRPr="00BA49DC">
              <w:rPr>
                <w:rFonts w:ascii="Arial" w:hAnsi="Arial" w:cs="Arial"/>
              </w:rPr>
              <w:t>E305</w:t>
            </w:r>
          </w:p>
          <w:p w14:paraId="4A505F14"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085C606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5AEA221C" w14:textId="77777777" w:rsidR="00114806" w:rsidRPr="00BA49DC" w:rsidRDefault="00114806" w:rsidP="00BA49DC">
            <w:pPr>
              <w:ind w:left="426" w:hanging="426"/>
              <w:rPr>
                <w:rFonts w:ascii="Arial" w:hAnsi="Arial" w:cs="Arial"/>
              </w:rPr>
            </w:pPr>
            <w:r w:rsidRPr="00BA49DC">
              <w:rPr>
                <w:rFonts w:ascii="Arial" w:hAnsi="Arial" w:cs="Arial"/>
              </w:rPr>
              <w:t>Hydro</w:t>
            </w:r>
          </w:p>
          <w:p w14:paraId="632B60D7" w14:textId="77777777" w:rsidR="00114806" w:rsidRPr="00BA49DC" w:rsidRDefault="00114806" w:rsidP="00BA49DC">
            <w:pPr>
              <w:ind w:left="426" w:hanging="426"/>
              <w:rPr>
                <w:rFonts w:ascii="Arial" w:hAnsi="Arial" w:cs="Arial"/>
              </w:rPr>
            </w:pPr>
            <w:r w:rsidRPr="00BA49DC">
              <w:rPr>
                <w:rFonts w:ascii="Arial" w:hAnsi="Arial" w:cs="Arial"/>
              </w:rPr>
              <w:t>Carbon</w:t>
            </w:r>
          </w:p>
        </w:tc>
        <w:tc>
          <w:tcPr>
            <w:tcW w:w="720" w:type="dxa"/>
          </w:tcPr>
          <w:p w14:paraId="122EFBB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Water</w:t>
            </w:r>
          </w:p>
        </w:tc>
        <w:tc>
          <w:tcPr>
            <w:cnfStyle w:val="000010000000" w:firstRow="0" w:lastRow="0" w:firstColumn="0" w:lastColumn="0" w:oddVBand="1" w:evenVBand="0" w:oddHBand="0" w:evenHBand="0" w:firstRowFirstColumn="0" w:firstRowLastColumn="0" w:lastRowFirstColumn="0" w:lastRowLastColumn="0"/>
            <w:tcW w:w="720" w:type="dxa"/>
          </w:tcPr>
          <w:p w14:paraId="2F7A51C6"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720" w:type="dxa"/>
          </w:tcPr>
          <w:p w14:paraId="029FF3A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37.5</w:t>
            </w:r>
          </w:p>
        </w:tc>
        <w:tc>
          <w:tcPr>
            <w:cnfStyle w:val="000010000000" w:firstRow="0" w:lastRow="0" w:firstColumn="0" w:lastColumn="0" w:oddVBand="1" w:evenVBand="0" w:oddHBand="0" w:evenHBand="0" w:firstRowFirstColumn="0" w:firstRowLastColumn="0" w:lastRowFirstColumn="0" w:lastRowLastColumn="0"/>
            <w:tcW w:w="697" w:type="dxa"/>
          </w:tcPr>
          <w:p w14:paraId="4D53BFB0" w14:textId="77777777" w:rsidR="00114806" w:rsidRPr="00BA49DC" w:rsidRDefault="00114806" w:rsidP="00BA49DC">
            <w:pPr>
              <w:ind w:left="426" w:hanging="426"/>
              <w:rPr>
                <w:rFonts w:ascii="Arial" w:hAnsi="Arial" w:cs="Arial"/>
              </w:rPr>
            </w:pPr>
            <w:r w:rsidRPr="00BA49DC">
              <w:rPr>
                <w:rFonts w:ascii="Arial" w:hAnsi="Arial" w:cs="Arial"/>
              </w:rPr>
              <w:t>49</w:t>
            </w:r>
          </w:p>
        </w:tc>
        <w:tc>
          <w:tcPr>
            <w:tcW w:w="720" w:type="dxa"/>
          </w:tcPr>
          <w:p w14:paraId="20ED913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54E9BAE2" w14:textId="77777777" w:rsidR="00114806" w:rsidRPr="00BA49DC" w:rsidRDefault="00114806" w:rsidP="00BA49DC">
            <w:pPr>
              <w:ind w:left="426" w:hanging="426"/>
              <w:rPr>
                <w:rFonts w:ascii="Arial" w:hAnsi="Arial" w:cs="Arial"/>
              </w:rPr>
            </w:pPr>
            <w:r w:rsidRPr="00BA49DC">
              <w:rPr>
                <w:rFonts w:ascii="Arial" w:hAnsi="Arial" w:cs="Arial"/>
              </w:rPr>
              <w:t>SA333</w:t>
            </w:r>
          </w:p>
          <w:p w14:paraId="25B35542" w14:textId="77777777" w:rsidR="00114806" w:rsidRPr="00BA49DC" w:rsidRDefault="00114806" w:rsidP="00BA49DC">
            <w:pPr>
              <w:ind w:left="426" w:hanging="426"/>
              <w:rPr>
                <w:rFonts w:ascii="Arial" w:hAnsi="Arial" w:cs="Arial"/>
              </w:rPr>
            </w:pPr>
            <w:r w:rsidRPr="00BA49DC">
              <w:rPr>
                <w:rFonts w:ascii="Arial" w:hAnsi="Arial" w:cs="Arial"/>
              </w:rPr>
              <w:t>Gr.60</w:t>
            </w:r>
          </w:p>
        </w:tc>
        <w:tc>
          <w:tcPr>
            <w:tcW w:w="540" w:type="dxa"/>
            <w:gridSpan w:val="2"/>
          </w:tcPr>
          <w:p w14:paraId="6BDA80B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7.8</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3887FD96" w14:textId="77777777" w:rsidR="00114806" w:rsidRPr="00BA49DC" w:rsidRDefault="00114806" w:rsidP="00BA49DC">
            <w:pPr>
              <w:ind w:left="426" w:hanging="426"/>
              <w:rPr>
                <w:rFonts w:ascii="Arial" w:hAnsi="Arial" w:cs="Arial"/>
              </w:rPr>
            </w:pPr>
            <w:r w:rsidRPr="00BA49DC">
              <w:rPr>
                <w:rFonts w:ascii="Arial" w:hAnsi="Arial" w:cs="Arial"/>
              </w:rPr>
              <w:t>273</w:t>
            </w:r>
          </w:p>
        </w:tc>
        <w:tc>
          <w:tcPr>
            <w:tcW w:w="703" w:type="dxa"/>
            <w:gridSpan w:val="2"/>
          </w:tcPr>
          <w:p w14:paraId="541843E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6.9</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41F2AC2C"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527" w:type="dxa"/>
          </w:tcPr>
          <w:p w14:paraId="15C3DBF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585" w:type="dxa"/>
          </w:tcPr>
          <w:p w14:paraId="15DB681B" w14:textId="77777777" w:rsidR="00114806" w:rsidRPr="00BA49DC" w:rsidRDefault="00114806" w:rsidP="00BA49DC">
            <w:pPr>
              <w:ind w:left="426" w:hanging="426"/>
              <w:rPr>
                <w:rFonts w:ascii="Arial" w:hAnsi="Arial" w:cs="Arial"/>
              </w:rPr>
            </w:pPr>
            <w:r w:rsidRPr="00BA49DC">
              <w:rPr>
                <w:rFonts w:ascii="Arial" w:hAnsi="Arial" w:cs="Arial"/>
              </w:rPr>
              <w:t>20/</w:t>
            </w:r>
          </w:p>
          <w:p w14:paraId="1D359C91" w14:textId="77777777" w:rsidR="00114806" w:rsidRPr="00BA49DC" w:rsidRDefault="00114806" w:rsidP="00BA49DC">
            <w:pPr>
              <w:ind w:left="426" w:hanging="426"/>
              <w:rPr>
                <w:rFonts w:ascii="Arial" w:hAnsi="Arial" w:cs="Arial"/>
              </w:rPr>
            </w:pPr>
            <w:r w:rsidRPr="00BA49DC">
              <w:rPr>
                <w:rFonts w:ascii="Arial" w:hAnsi="Arial" w:cs="Arial"/>
              </w:rPr>
              <w:t>2400</w:t>
            </w:r>
          </w:p>
        </w:tc>
        <w:tc>
          <w:tcPr>
            <w:tcW w:w="540" w:type="dxa"/>
          </w:tcPr>
          <w:p w14:paraId="2CC4287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7C512323" w14:textId="77777777" w:rsidR="00114806" w:rsidRPr="00BA49DC" w:rsidRDefault="00114806" w:rsidP="00BA49DC">
            <w:pPr>
              <w:ind w:left="426" w:hanging="426"/>
              <w:rPr>
                <w:rFonts w:ascii="Arial" w:hAnsi="Arial" w:cs="Arial"/>
              </w:rPr>
            </w:pPr>
            <w:r w:rsidRPr="00BA49DC">
              <w:rPr>
                <w:rFonts w:ascii="Arial" w:hAnsi="Arial" w:cs="Arial"/>
              </w:rPr>
              <w:t>SA334</w:t>
            </w:r>
          </w:p>
          <w:p w14:paraId="4FBDE19C" w14:textId="77777777" w:rsidR="00114806" w:rsidRPr="00BA49DC" w:rsidRDefault="00114806" w:rsidP="00BA49DC">
            <w:pPr>
              <w:ind w:left="426" w:hanging="426"/>
              <w:rPr>
                <w:rFonts w:ascii="Arial" w:hAnsi="Arial" w:cs="Arial"/>
              </w:rPr>
            </w:pPr>
            <w:r w:rsidRPr="00BA49DC">
              <w:rPr>
                <w:rFonts w:ascii="Arial" w:hAnsi="Arial" w:cs="Arial"/>
              </w:rPr>
              <w:t>Gr.4</w:t>
            </w:r>
          </w:p>
        </w:tc>
        <w:tc>
          <w:tcPr>
            <w:tcW w:w="540" w:type="dxa"/>
          </w:tcPr>
          <w:p w14:paraId="42850D1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540" w:type="dxa"/>
          </w:tcPr>
          <w:p w14:paraId="05540905"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tcPr>
          <w:p w14:paraId="03EABA3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40</w:t>
            </w:r>
          </w:p>
        </w:tc>
        <w:tc>
          <w:tcPr>
            <w:cnfStyle w:val="000010000000" w:firstRow="0" w:lastRow="0" w:firstColumn="0" w:lastColumn="0" w:oddVBand="1" w:evenVBand="0" w:oddHBand="0" w:evenHBand="0" w:firstRowFirstColumn="0" w:firstRowLastColumn="0" w:lastRowFirstColumn="0" w:lastRowLastColumn="0"/>
            <w:tcW w:w="750" w:type="dxa"/>
          </w:tcPr>
          <w:p w14:paraId="5EF7A38E"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900" w:type="dxa"/>
          </w:tcPr>
          <w:p w14:paraId="5D4A5FE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35</w:t>
            </w:r>
          </w:p>
        </w:tc>
      </w:tr>
      <w:tr w:rsidR="00114806" w:rsidRPr="00114806" w14:paraId="4F95EA26"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2650D086"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61" w:type="dxa"/>
          </w:tcPr>
          <w:p w14:paraId="055C720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Steamer scrubber cond</w:t>
            </w:r>
            <w:r w:rsidRPr="00BA49DC">
              <w:rPr>
                <w:rFonts w:ascii="Arial" w:hAnsi="Arial" w:cs="Arial"/>
              </w:rPr>
              <w:lastRenderedPageBreak/>
              <w:t>enser</w:t>
            </w:r>
          </w:p>
        </w:tc>
        <w:tc>
          <w:tcPr>
            <w:cnfStyle w:val="000010000000" w:firstRow="0" w:lastRow="0" w:firstColumn="0" w:lastColumn="0" w:oddVBand="1" w:evenVBand="0" w:oddHBand="0" w:evenHBand="0" w:firstRowFirstColumn="0" w:firstRowLastColumn="0" w:lastRowFirstColumn="0" w:lastRowLastColumn="0"/>
            <w:tcW w:w="926" w:type="dxa"/>
          </w:tcPr>
          <w:p w14:paraId="468E7B96" w14:textId="77777777" w:rsidR="00114806" w:rsidRPr="00BA49DC" w:rsidRDefault="00114806" w:rsidP="00BA49DC">
            <w:pPr>
              <w:ind w:left="426" w:hanging="426"/>
              <w:rPr>
                <w:rFonts w:ascii="Arial" w:hAnsi="Arial" w:cs="Arial"/>
              </w:rPr>
            </w:pPr>
            <w:r w:rsidRPr="00BA49DC">
              <w:rPr>
                <w:rFonts w:ascii="Arial" w:hAnsi="Arial" w:cs="Arial"/>
              </w:rPr>
              <w:lastRenderedPageBreak/>
              <w:t>E501</w:t>
            </w:r>
          </w:p>
          <w:p w14:paraId="6328008F"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10AA4A5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6FF29DA8" w14:textId="77777777" w:rsidR="00114806" w:rsidRPr="00BA49DC" w:rsidRDefault="00114806" w:rsidP="00BA49DC">
            <w:pPr>
              <w:ind w:left="426" w:hanging="426"/>
              <w:rPr>
                <w:rFonts w:ascii="Arial" w:hAnsi="Arial" w:cs="Arial"/>
              </w:rPr>
            </w:pPr>
            <w:r w:rsidRPr="00BA49DC">
              <w:rPr>
                <w:rFonts w:ascii="Arial" w:hAnsi="Arial" w:cs="Arial"/>
              </w:rPr>
              <w:t>Hydro</w:t>
            </w:r>
          </w:p>
          <w:p w14:paraId="49971CC2" w14:textId="77777777" w:rsidR="00114806" w:rsidRPr="00BA49DC" w:rsidRDefault="00114806" w:rsidP="00BA49DC">
            <w:pPr>
              <w:ind w:left="426" w:hanging="426"/>
              <w:rPr>
                <w:rFonts w:ascii="Arial" w:hAnsi="Arial" w:cs="Arial"/>
              </w:rPr>
            </w:pPr>
            <w:r w:rsidRPr="00BA49DC">
              <w:rPr>
                <w:rFonts w:ascii="Arial" w:hAnsi="Arial" w:cs="Arial"/>
              </w:rPr>
              <w:t>Carbon</w:t>
            </w:r>
          </w:p>
          <w:p w14:paraId="45371984" w14:textId="77777777" w:rsidR="00114806" w:rsidRPr="00BA49DC" w:rsidRDefault="00114806" w:rsidP="00BA49DC">
            <w:pPr>
              <w:ind w:left="426" w:hanging="426"/>
              <w:rPr>
                <w:rFonts w:ascii="Arial" w:hAnsi="Arial" w:cs="Arial"/>
              </w:rPr>
            </w:pPr>
            <w:r w:rsidRPr="00BA49DC">
              <w:rPr>
                <w:rFonts w:ascii="Arial" w:hAnsi="Arial" w:cs="Arial"/>
              </w:rPr>
              <w:lastRenderedPageBreak/>
              <w:t>+ steam</w:t>
            </w:r>
          </w:p>
        </w:tc>
        <w:tc>
          <w:tcPr>
            <w:tcW w:w="720" w:type="dxa"/>
          </w:tcPr>
          <w:p w14:paraId="6DDAAB0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lastRenderedPageBreak/>
              <w:t>CW</w:t>
            </w:r>
          </w:p>
        </w:tc>
        <w:tc>
          <w:tcPr>
            <w:cnfStyle w:val="000010000000" w:firstRow="0" w:lastRow="0" w:firstColumn="0" w:lastColumn="0" w:oddVBand="1" w:evenVBand="0" w:oddHBand="0" w:evenHBand="0" w:firstRowFirstColumn="0" w:firstRowLastColumn="0" w:lastRowFirstColumn="0" w:lastRowLastColumn="0"/>
            <w:tcW w:w="720" w:type="dxa"/>
          </w:tcPr>
          <w:p w14:paraId="78E00FB8" w14:textId="77777777" w:rsidR="00114806" w:rsidRPr="00BA49DC" w:rsidRDefault="00114806" w:rsidP="00BA49DC">
            <w:pPr>
              <w:ind w:left="426" w:hanging="426"/>
              <w:rPr>
                <w:rFonts w:ascii="Arial" w:hAnsi="Arial" w:cs="Arial"/>
              </w:rPr>
            </w:pPr>
            <w:r w:rsidRPr="00BA49DC">
              <w:rPr>
                <w:rFonts w:ascii="Arial" w:hAnsi="Arial" w:cs="Arial"/>
              </w:rPr>
              <w:t>0.2</w:t>
            </w:r>
          </w:p>
        </w:tc>
        <w:tc>
          <w:tcPr>
            <w:tcW w:w="720" w:type="dxa"/>
          </w:tcPr>
          <w:p w14:paraId="46C8008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5.25</w:t>
            </w:r>
          </w:p>
        </w:tc>
        <w:tc>
          <w:tcPr>
            <w:cnfStyle w:val="000010000000" w:firstRow="0" w:lastRow="0" w:firstColumn="0" w:lastColumn="0" w:oddVBand="1" w:evenVBand="0" w:oddHBand="0" w:evenHBand="0" w:firstRowFirstColumn="0" w:firstRowLastColumn="0" w:lastRowFirstColumn="0" w:lastRowLastColumn="0"/>
            <w:tcW w:w="697" w:type="dxa"/>
          </w:tcPr>
          <w:p w14:paraId="01C815AE" w14:textId="77777777" w:rsidR="00114806" w:rsidRPr="00BA49DC" w:rsidRDefault="00114806" w:rsidP="00BA49DC">
            <w:pPr>
              <w:ind w:left="426" w:hanging="426"/>
              <w:rPr>
                <w:rFonts w:ascii="Arial" w:hAnsi="Arial" w:cs="Arial"/>
              </w:rPr>
            </w:pPr>
            <w:r w:rsidRPr="00BA49DC">
              <w:rPr>
                <w:rFonts w:ascii="Arial" w:hAnsi="Arial" w:cs="Arial"/>
              </w:rPr>
              <w:t>104</w:t>
            </w:r>
          </w:p>
        </w:tc>
        <w:tc>
          <w:tcPr>
            <w:tcW w:w="720" w:type="dxa"/>
          </w:tcPr>
          <w:p w14:paraId="73F46C4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02E9F4BA" w14:textId="77777777" w:rsidR="00114806" w:rsidRPr="00BA49DC" w:rsidRDefault="00114806" w:rsidP="00BA49DC">
            <w:pPr>
              <w:ind w:left="426" w:hanging="426"/>
              <w:rPr>
                <w:rFonts w:ascii="Arial" w:hAnsi="Arial" w:cs="Arial"/>
              </w:rPr>
            </w:pPr>
            <w:r w:rsidRPr="00BA49DC">
              <w:rPr>
                <w:rFonts w:ascii="Arial" w:hAnsi="Arial" w:cs="Arial"/>
              </w:rPr>
              <w:t>-</w:t>
            </w:r>
          </w:p>
        </w:tc>
        <w:tc>
          <w:tcPr>
            <w:tcW w:w="540" w:type="dxa"/>
            <w:gridSpan w:val="2"/>
          </w:tcPr>
          <w:p w14:paraId="645E386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0DA656B6" w14:textId="77777777" w:rsidR="00114806" w:rsidRPr="00BA49DC" w:rsidRDefault="00114806" w:rsidP="00BA49DC">
            <w:pPr>
              <w:ind w:left="426" w:hanging="426"/>
              <w:rPr>
                <w:rFonts w:ascii="Arial" w:hAnsi="Arial" w:cs="Arial"/>
              </w:rPr>
            </w:pPr>
            <w:r w:rsidRPr="00BA49DC">
              <w:rPr>
                <w:rFonts w:ascii="Arial" w:hAnsi="Arial" w:cs="Arial"/>
              </w:rPr>
              <w:t>-</w:t>
            </w:r>
          </w:p>
        </w:tc>
        <w:tc>
          <w:tcPr>
            <w:tcW w:w="703" w:type="dxa"/>
            <w:gridSpan w:val="2"/>
          </w:tcPr>
          <w:p w14:paraId="41592A5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56.6</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14B9CAC9" w14:textId="77777777" w:rsidR="00114806" w:rsidRPr="00BA49DC" w:rsidRDefault="00114806" w:rsidP="00BA49DC">
            <w:pPr>
              <w:ind w:left="426" w:hanging="426"/>
              <w:rPr>
                <w:rFonts w:ascii="Arial" w:hAnsi="Arial" w:cs="Arial"/>
              </w:rPr>
            </w:pPr>
            <w:r w:rsidRPr="00BA49DC">
              <w:rPr>
                <w:rFonts w:ascii="Arial" w:hAnsi="Arial" w:cs="Arial"/>
              </w:rPr>
              <w:t>300</w:t>
            </w:r>
          </w:p>
        </w:tc>
        <w:tc>
          <w:tcPr>
            <w:tcW w:w="527" w:type="dxa"/>
          </w:tcPr>
          <w:p w14:paraId="36A5349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w:t>
            </w:r>
          </w:p>
        </w:tc>
        <w:tc>
          <w:tcPr>
            <w:cnfStyle w:val="000010000000" w:firstRow="0" w:lastRow="0" w:firstColumn="0" w:lastColumn="0" w:oddVBand="1" w:evenVBand="0" w:oddHBand="0" w:evenHBand="0" w:firstRowFirstColumn="0" w:firstRowLastColumn="0" w:lastRowFirstColumn="0" w:lastRowLastColumn="0"/>
            <w:tcW w:w="585" w:type="dxa"/>
          </w:tcPr>
          <w:p w14:paraId="7ADE9DAD" w14:textId="77777777" w:rsidR="00114806" w:rsidRPr="00BA49DC" w:rsidRDefault="00114806" w:rsidP="00BA49DC">
            <w:pPr>
              <w:ind w:left="426" w:hanging="426"/>
              <w:rPr>
                <w:rFonts w:ascii="Arial" w:hAnsi="Arial" w:cs="Arial"/>
              </w:rPr>
            </w:pPr>
            <w:r w:rsidRPr="00BA49DC">
              <w:rPr>
                <w:rFonts w:ascii="Arial" w:hAnsi="Arial" w:cs="Arial"/>
              </w:rPr>
              <w:t>20/</w:t>
            </w:r>
          </w:p>
          <w:p w14:paraId="4953F17B" w14:textId="77777777" w:rsidR="00114806" w:rsidRPr="00BA49DC" w:rsidRDefault="00114806" w:rsidP="00BA49DC">
            <w:pPr>
              <w:ind w:left="426" w:hanging="426"/>
              <w:rPr>
                <w:rFonts w:ascii="Arial" w:hAnsi="Arial" w:cs="Arial"/>
              </w:rPr>
            </w:pPr>
            <w:r w:rsidRPr="00BA49DC">
              <w:rPr>
                <w:rFonts w:ascii="Arial" w:hAnsi="Arial" w:cs="Arial"/>
              </w:rPr>
              <w:t>3000</w:t>
            </w:r>
          </w:p>
        </w:tc>
        <w:tc>
          <w:tcPr>
            <w:tcW w:w="540" w:type="dxa"/>
          </w:tcPr>
          <w:p w14:paraId="3463CA6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7359DA7D" w14:textId="77777777" w:rsidR="00114806" w:rsidRPr="00BA49DC" w:rsidRDefault="00114806" w:rsidP="00BA49DC">
            <w:pPr>
              <w:ind w:left="426" w:hanging="426"/>
              <w:rPr>
                <w:rFonts w:ascii="Arial" w:hAnsi="Arial" w:cs="Arial"/>
              </w:rPr>
            </w:pPr>
            <w:r w:rsidRPr="00BA49DC">
              <w:rPr>
                <w:rFonts w:ascii="Arial" w:hAnsi="Arial" w:cs="Arial"/>
              </w:rPr>
              <w:t>SA179</w:t>
            </w:r>
          </w:p>
        </w:tc>
        <w:tc>
          <w:tcPr>
            <w:tcW w:w="540" w:type="dxa"/>
          </w:tcPr>
          <w:p w14:paraId="591FE94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540" w:type="dxa"/>
          </w:tcPr>
          <w:p w14:paraId="3844B949"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tcPr>
          <w:p w14:paraId="3F84E85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42</w:t>
            </w:r>
          </w:p>
        </w:tc>
        <w:tc>
          <w:tcPr>
            <w:cnfStyle w:val="000010000000" w:firstRow="0" w:lastRow="0" w:firstColumn="0" w:lastColumn="0" w:oddVBand="1" w:evenVBand="0" w:oddHBand="0" w:evenHBand="0" w:firstRowFirstColumn="0" w:firstRowLastColumn="0" w:lastRowFirstColumn="0" w:lastRowLastColumn="0"/>
            <w:tcW w:w="750" w:type="dxa"/>
          </w:tcPr>
          <w:p w14:paraId="68D2C5CB"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900" w:type="dxa"/>
          </w:tcPr>
          <w:p w14:paraId="78FAFBA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755</w:t>
            </w:r>
          </w:p>
        </w:tc>
      </w:tr>
      <w:tr w:rsidR="00114806" w:rsidRPr="00114806" w14:paraId="12DF6436" w14:textId="77777777" w:rsidTr="004E1B67">
        <w:trPr>
          <w:gridAfter w:val="1"/>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4544869A"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961" w:type="dxa"/>
          </w:tcPr>
          <w:p w14:paraId="70EC90C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Dryer loop cooler</w:t>
            </w:r>
          </w:p>
        </w:tc>
        <w:tc>
          <w:tcPr>
            <w:cnfStyle w:val="000010000000" w:firstRow="0" w:lastRow="0" w:firstColumn="0" w:lastColumn="0" w:oddVBand="1" w:evenVBand="0" w:oddHBand="0" w:evenHBand="0" w:firstRowFirstColumn="0" w:firstRowLastColumn="0" w:lastRowFirstColumn="0" w:lastRowLastColumn="0"/>
            <w:tcW w:w="926" w:type="dxa"/>
          </w:tcPr>
          <w:p w14:paraId="3E7AB2B4" w14:textId="77777777" w:rsidR="00114806" w:rsidRPr="00BA49DC" w:rsidRDefault="00114806" w:rsidP="00BA49DC">
            <w:pPr>
              <w:ind w:left="426" w:hanging="426"/>
              <w:rPr>
                <w:rFonts w:ascii="Arial" w:hAnsi="Arial" w:cs="Arial"/>
              </w:rPr>
            </w:pPr>
            <w:r w:rsidRPr="00BA49DC">
              <w:rPr>
                <w:rFonts w:ascii="Arial" w:hAnsi="Arial" w:cs="Arial"/>
              </w:rPr>
              <w:t>E502</w:t>
            </w:r>
          </w:p>
          <w:p w14:paraId="042674D7"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525D209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GMML</w:t>
            </w:r>
          </w:p>
        </w:tc>
        <w:tc>
          <w:tcPr>
            <w:cnfStyle w:val="000010000000" w:firstRow="0" w:lastRow="0" w:firstColumn="0" w:lastColumn="0" w:oddVBand="1" w:evenVBand="0" w:oddHBand="0" w:evenHBand="0" w:firstRowFirstColumn="0" w:firstRowLastColumn="0" w:lastRowFirstColumn="0" w:lastRowLastColumn="0"/>
            <w:tcW w:w="720" w:type="dxa"/>
          </w:tcPr>
          <w:p w14:paraId="59B81B71" w14:textId="77777777" w:rsidR="00114806" w:rsidRPr="00BA49DC" w:rsidRDefault="00114806" w:rsidP="00BA49DC">
            <w:pPr>
              <w:ind w:left="426" w:hanging="426"/>
              <w:rPr>
                <w:rFonts w:ascii="Arial" w:hAnsi="Arial" w:cs="Arial"/>
              </w:rPr>
            </w:pPr>
            <w:r w:rsidRPr="00BA49DC">
              <w:rPr>
                <w:rFonts w:ascii="Arial" w:hAnsi="Arial" w:cs="Arial"/>
              </w:rPr>
              <w:t>CW</w:t>
            </w:r>
          </w:p>
        </w:tc>
        <w:tc>
          <w:tcPr>
            <w:tcW w:w="720" w:type="dxa"/>
          </w:tcPr>
          <w:p w14:paraId="0701AF0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Process</w:t>
            </w:r>
          </w:p>
          <w:p w14:paraId="66A50F8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water</w:t>
            </w:r>
          </w:p>
        </w:tc>
        <w:tc>
          <w:tcPr>
            <w:cnfStyle w:val="000010000000" w:firstRow="0" w:lastRow="0" w:firstColumn="0" w:lastColumn="0" w:oddVBand="1" w:evenVBand="0" w:oddHBand="0" w:evenHBand="0" w:firstRowFirstColumn="0" w:firstRowLastColumn="0" w:lastRowFirstColumn="0" w:lastRowLastColumn="0"/>
            <w:tcW w:w="720" w:type="dxa"/>
          </w:tcPr>
          <w:p w14:paraId="6551F31A"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720" w:type="dxa"/>
          </w:tcPr>
          <w:p w14:paraId="13E821B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10.5</w:t>
            </w:r>
          </w:p>
        </w:tc>
        <w:tc>
          <w:tcPr>
            <w:cnfStyle w:val="000010000000" w:firstRow="0" w:lastRow="0" w:firstColumn="0" w:lastColumn="0" w:oddVBand="1" w:evenVBand="0" w:oddHBand="0" w:evenHBand="0" w:firstRowFirstColumn="0" w:firstRowLastColumn="0" w:lastRowFirstColumn="0" w:lastRowLastColumn="0"/>
            <w:tcW w:w="697" w:type="dxa"/>
          </w:tcPr>
          <w:p w14:paraId="4B6200DC"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720" w:type="dxa"/>
          </w:tcPr>
          <w:p w14:paraId="09C7C52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42</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4FE40D3D" w14:textId="77777777" w:rsidR="00114806" w:rsidRPr="00BA49DC" w:rsidRDefault="00114806" w:rsidP="00BA49DC">
            <w:pPr>
              <w:ind w:left="426" w:hanging="426"/>
              <w:rPr>
                <w:rFonts w:ascii="Arial" w:hAnsi="Arial" w:cs="Arial"/>
              </w:rPr>
            </w:pPr>
            <w:r w:rsidRPr="00BA49DC">
              <w:rPr>
                <w:rFonts w:ascii="Arial" w:hAnsi="Arial" w:cs="Arial"/>
              </w:rPr>
              <w:t>SA515</w:t>
            </w:r>
          </w:p>
          <w:p w14:paraId="7ADCB858" w14:textId="77777777" w:rsidR="00114806" w:rsidRPr="00BA49DC" w:rsidRDefault="00114806" w:rsidP="00BA49DC">
            <w:pPr>
              <w:ind w:left="426" w:hanging="426"/>
              <w:rPr>
                <w:rFonts w:ascii="Arial" w:hAnsi="Arial" w:cs="Arial"/>
              </w:rPr>
            </w:pPr>
            <w:r w:rsidRPr="00BA49DC">
              <w:rPr>
                <w:rFonts w:ascii="Arial" w:hAnsi="Arial" w:cs="Arial"/>
              </w:rPr>
              <w:t>Gr.60</w:t>
            </w:r>
          </w:p>
        </w:tc>
        <w:tc>
          <w:tcPr>
            <w:tcW w:w="540" w:type="dxa"/>
            <w:gridSpan w:val="2"/>
          </w:tcPr>
          <w:p w14:paraId="00990A5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0A2EADE9" w14:textId="77777777" w:rsidR="00114806" w:rsidRPr="00BA49DC" w:rsidRDefault="00114806" w:rsidP="00BA49DC">
            <w:pPr>
              <w:ind w:left="426" w:hanging="426"/>
              <w:rPr>
                <w:rFonts w:ascii="Arial" w:hAnsi="Arial" w:cs="Arial"/>
              </w:rPr>
            </w:pPr>
            <w:r w:rsidRPr="00BA49DC">
              <w:rPr>
                <w:rFonts w:ascii="Arial" w:hAnsi="Arial" w:cs="Arial"/>
              </w:rPr>
              <w:t>485</w:t>
            </w:r>
          </w:p>
        </w:tc>
        <w:tc>
          <w:tcPr>
            <w:tcW w:w="703" w:type="dxa"/>
            <w:gridSpan w:val="2"/>
          </w:tcPr>
          <w:p w14:paraId="3BD2724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50.3</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1375E5D8" w14:textId="77777777" w:rsidR="00114806" w:rsidRPr="00BA49DC" w:rsidRDefault="00114806" w:rsidP="00BA49DC">
            <w:pPr>
              <w:ind w:left="426" w:hanging="426"/>
              <w:rPr>
                <w:rFonts w:ascii="Arial" w:hAnsi="Arial" w:cs="Arial"/>
              </w:rPr>
            </w:pPr>
            <w:r w:rsidRPr="00BA49DC">
              <w:rPr>
                <w:rFonts w:ascii="Arial" w:hAnsi="Arial" w:cs="Arial"/>
              </w:rPr>
              <w:t>164</w:t>
            </w:r>
          </w:p>
        </w:tc>
        <w:tc>
          <w:tcPr>
            <w:tcW w:w="527" w:type="dxa"/>
          </w:tcPr>
          <w:p w14:paraId="2CFF508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w:t>
            </w:r>
          </w:p>
        </w:tc>
        <w:tc>
          <w:tcPr>
            <w:cnfStyle w:val="000010000000" w:firstRow="0" w:lastRow="0" w:firstColumn="0" w:lastColumn="0" w:oddVBand="1" w:evenVBand="0" w:oddHBand="0" w:evenHBand="0" w:firstRowFirstColumn="0" w:firstRowLastColumn="0" w:lastRowFirstColumn="0" w:lastRowLastColumn="0"/>
            <w:tcW w:w="585" w:type="dxa"/>
          </w:tcPr>
          <w:p w14:paraId="59C0582D" w14:textId="77777777" w:rsidR="00114806" w:rsidRPr="00BA49DC" w:rsidRDefault="00114806" w:rsidP="00BA49DC">
            <w:pPr>
              <w:ind w:left="426" w:hanging="426"/>
              <w:rPr>
                <w:rFonts w:ascii="Arial" w:hAnsi="Arial" w:cs="Arial"/>
              </w:rPr>
            </w:pPr>
            <w:r w:rsidRPr="00BA49DC">
              <w:rPr>
                <w:rFonts w:ascii="Arial" w:hAnsi="Arial" w:cs="Arial"/>
              </w:rPr>
              <w:t>20/</w:t>
            </w:r>
          </w:p>
          <w:p w14:paraId="4303A518" w14:textId="77777777" w:rsidR="00114806" w:rsidRPr="00BA49DC" w:rsidRDefault="00114806" w:rsidP="00BA49DC">
            <w:pPr>
              <w:ind w:left="426" w:hanging="426"/>
              <w:rPr>
                <w:rFonts w:ascii="Arial" w:hAnsi="Arial" w:cs="Arial"/>
              </w:rPr>
            </w:pPr>
            <w:r w:rsidRPr="00BA49DC">
              <w:rPr>
                <w:rFonts w:ascii="Arial" w:hAnsi="Arial" w:cs="Arial"/>
              </w:rPr>
              <w:t>4880</w:t>
            </w:r>
          </w:p>
        </w:tc>
        <w:tc>
          <w:tcPr>
            <w:tcW w:w="540" w:type="dxa"/>
          </w:tcPr>
          <w:p w14:paraId="7DE14F0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47A19A0E" w14:textId="77777777" w:rsidR="00114806" w:rsidRPr="00BA49DC" w:rsidRDefault="00114806" w:rsidP="00BA49DC">
            <w:pPr>
              <w:ind w:left="426" w:hanging="426"/>
              <w:rPr>
                <w:rFonts w:ascii="Arial" w:hAnsi="Arial" w:cs="Arial"/>
              </w:rPr>
            </w:pPr>
            <w:r w:rsidRPr="00BA49DC">
              <w:rPr>
                <w:rFonts w:ascii="Arial" w:hAnsi="Arial" w:cs="Arial"/>
              </w:rPr>
              <w:t>SA179</w:t>
            </w:r>
          </w:p>
        </w:tc>
        <w:tc>
          <w:tcPr>
            <w:tcW w:w="540" w:type="dxa"/>
          </w:tcPr>
          <w:p w14:paraId="1D9FF51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540" w:type="dxa"/>
          </w:tcPr>
          <w:p w14:paraId="1C8B0DD6"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540" w:type="dxa"/>
          </w:tcPr>
          <w:p w14:paraId="1D9E9C5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50" w:type="dxa"/>
          </w:tcPr>
          <w:p w14:paraId="68E08806" w14:textId="77777777" w:rsidR="00114806" w:rsidRPr="00BA49DC" w:rsidRDefault="00114806" w:rsidP="00BA49DC">
            <w:pPr>
              <w:ind w:left="426" w:hanging="426"/>
              <w:rPr>
                <w:rFonts w:ascii="Arial" w:hAnsi="Arial" w:cs="Arial"/>
              </w:rPr>
            </w:pPr>
            <w:r w:rsidRPr="00BA49DC">
              <w:rPr>
                <w:rFonts w:ascii="Arial" w:hAnsi="Arial" w:cs="Arial"/>
              </w:rPr>
              <w:t>5.25</w:t>
            </w:r>
          </w:p>
        </w:tc>
        <w:tc>
          <w:tcPr>
            <w:tcW w:w="900" w:type="dxa"/>
          </w:tcPr>
          <w:p w14:paraId="08CF46E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250</w:t>
            </w:r>
          </w:p>
        </w:tc>
      </w:tr>
      <w:tr w:rsidR="00114806" w:rsidRPr="00114806" w14:paraId="4620A623"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Height w:val="233"/>
        </w:trPr>
        <w:tc>
          <w:tcPr>
            <w:cnfStyle w:val="000010000000" w:firstRow="0" w:lastRow="0" w:firstColumn="0" w:lastColumn="0" w:oddVBand="1" w:evenVBand="0" w:oddHBand="0" w:evenHBand="0" w:firstRowFirstColumn="0" w:firstRowLastColumn="0" w:lastRowFirstColumn="0" w:lastRowLastColumn="0"/>
            <w:tcW w:w="296" w:type="dxa"/>
            <w:vMerge w:val="restart"/>
          </w:tcPr>
          <w:p w14:paraId="1F1414C1"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961" w:type="dxa"/>
            <w:vMerge w:val="restart"/>
          </w:tcPr>
          <w:p w14:paraId="606CFF3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Nitrogen Heater</w:t>
            </w:r>
          </w:p>
        </w:tc>
        <w:tc>
          <w:tcPr>
            <w:cnfStyle w:val="000010000000" w:firstRow="0" w:lastRow="0" w:firstColumn="0" w:lastColumn="0" w:oddVBand="1" w:evenVBand="0" w:oddHBand="0" w:evenHBand="0" w:firstRowFirstColumn="0" w:firstRowLastColumn="0" w:lastRowFirstColumn="0" w:lastRowLastColumn="0"/>
            <w:tcW w:w="926" w:type="dxa"/>
            <w:vMerge w:val="restart"/>
          </w:tcPr>
          <w:p w14:paraId="508899CE" w14:textId="77777777" w:rsidR="00114806" w:rsidRPr="00BA49DC" w:rsidRDefault="00114806" w:rsidP="00BA49DC">
            <w:pPr>
              <w:ind w:left="426" w:hanging="426"/>
              <w:rPr>
                <w:rFonts w:ascii="Arial" w:hAnsi="Arial" w:cs="Arial"/>
              </w:rPr>
            </w:pPr>
            <w:r w:rsidRPr="00BA49DC">
              <w:rPr>
                <w:rFonts w:ascii="Arial" w:hAnsi="Arial" w:cs="Arial"/>
              </w:rPr>
              <w:t>E503</w:t>
            </w:r>
          </w:p>
          <w:p w14:paraId="23815B17" w14:textId="77777777" w:rsidR="00114806" w:rsidRPr="00BA49DC" w:rsidRDefault="00114806" w:rsidP="00BA49DC">
            <w:pPr>
              <w:ind w:left="426" w:hanging="426"/>
              <w:rPr>
                <w:rFonts w:ascii="Arial" w:hAnsi="Arial" w:cs="Arial"/>
              </w:rPr>
            </w:pPr>
            <w:r w:rsidRPr="00BA49DC">
              <w:rPr>
                <w:rFonts w:ascii="Arial" w:hAnsi="Arial" w:cs="Arial"/>
              </w:rPr>
              <w:t>A/S</w:t>
            </w:r>
          </w:p>
          <w:p w14:paraId="3490405F" w14:textId="77777777" w:rsidR="00114806" w:rsidRPr="00BA49DC" w:rsidRDefault="00114806" w:rsidP="00BA49DC">
            <w:pPr>
              <w:ind w:left="426" w:hanging="426"/>
              <w:rPr>
                <w:rFonts w:ascii="Arial" w:hAnsi="Arial" w:cs="Arial"/>
              </w:rPr>
            </w:pPr>
            <w:r w:rsidRPr="00BA49DC">
              <w:rPr>
                <w:rFonts w:ascii="Arial" w:hAnsi="Arial" w:cs="Arial"/>
              </w:rPr>
              <w:t>Finned</w:t>
            </w:r>
          </w:p>
        </w:tc>
        <w:tc>
          <w:tcPr>
            <w:tcW w:w="900" w:type="dxa"/>
            <w:vMerge w:val="restart"/>
          </w:tcPr>
          <w:p w14:paraId="1D024D2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BHPV</w:t>
            </w:r>
          </w:p>
        </w:tc>
        <w:tc>
          <w:tcPr>
            <w:cnfStyle w:val="000010000000" w:firstRow="0" w:lastRow="0" w:firstColumn="0" w:lastColumn="0" w:oddVBand="1" w:evenVBand="0" w:oddHBand="0" w:evenHBand="0" w:firstRowFirstColumn="0" w:firstRowLastColumn="0" w:lastRowFirstColumn="0" w:lastRowLastColumn="0"/>
            <w:tcW w:w="720" w:type="dxa"/>
            <w:vMerge w:val="restart"/>
          </w:tcPr>
          <w:p w14:paraId="7C55FC45" w14:textId="77777777" w:rsidR="00114806" w:rsidRPr="00BA49DC" w:rsidRDefault="00114806" w:rsidP="00BA49DC">
            <w:pPr>
              <w:ind w:left="426" w:hanging="426"/>
              <w:rPr>
                <w:rFonts w:ascii="Arial" w:hAnsi="Arial" w:cs="Arial"/>
              </w:rPr>
            </w:pPr>
            <w:r w:rsidRPr="00BA49DC">
              <w:rPr>
                <w:rFonts w:ascii="Arial" w:hAnsi="Arial" w:cs="Arial"/>
              </w:rPr>
              <w:t>N2</w:t>
            </w:r>
          </w:p>
        </w:tc>
        <w:tc>
          <w:tcPr>
            <w:tcW w:w="720" w:type="dxa"/>
            <w:vMerge w:val="restart"/>
          </w:tcPr>
          <w:p w14:paraId="09BBEAF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Steam</w:t>
            </w:r>
          </w:p>
        </w:tc>
        <w:tc>
          <w:tcPr>
            <w:cnfStyle w:val="000010000000" w:firstRow="0" w:lastRow="0" w:firstColumn="0" w:lastColumn="0" w:oddVBand="1" w:evenVBand="0" w:oddHBand="0" w:evenHBand="0" w:firstRowFirstColumn="0" w:firstRowLastColumn="0" w:lastRowFirstColumn="0" w:lastRowLastColumn="0"/>
            <w:tcW w:w="720" w:type="dxa"/>
            <w:vMerge w:val="restart"/>
          </w:tcPr>
          <w:p w14:paraId="0932B292" w14:textId="77777777" w:rsidR="00114806" w:rsidRPr="00BA49DC" w:rsidRDefault="00114806" w:rsidP="00BA49DC">
            <w:pPr>
              <w:ind w:left="426" w:hanging="426"/>
              <w:rPr>
                <w:rFonts w:ascii="Arial" w:hAnsi="Arial" w:cs="Arial"/>
              </w:rPr>
            </w:pPr>
            <w:r w:rsidRPr="00BA49DC">
              <w:rPr>
                <w:rFonts w:ascii="Arial" w:hAnsi="Arial" w:cs="Arial"/>
              </w:rPr>
              <w:t>0.3</w:t>
            </w:r>
          </w:p>
        </w:tc>
        <w:tc>
          <w:tcPr>
            <w:tcW w:w="720" w:type="dxa"/>
            <w:vMerge w:val="restart"/>
          </w:tcPr>
          <w:p w14:paraId="78F9498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0.625</w:t>
            </w:r>
          </w:p>
        </w:tc>
        <w:tc>
          <w:tcPr>
            <w:cnfStyle w:val="000010000000" w:firstRow="0" w:lastRow="0" w:firstColumn="0" w:lastColumn="0" w:oddVBand="1" w:evenVBand="0" w:oddHBand="0" w:evenHBand="0" w:firstRowFirstColumn="0" w:firstRowLastColumn="0" w:lastRowFirstColumn="0" w:lastRowLastColumn="0"/>
            <w:tcW w:w="697" w:type="dxa"/>
            <w:vMerge w:val="restart"/>
          </w:tcPr>
          <w:p w14:paraId="0E86AC9E"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720" w:type="dxa"/>
            <w:vMerge w:val="restart"/>
          </w:tcPr>
          <w:p w14:paraId="5F98E48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110</w:t>
            </w:r>
          </w:p>
        </w:tc>
        <w:tc>
          <w:tcPr>
            <w:cnfStyle w:val="000010000000" w:firstRow="0" w:lastRow="0" w:firstColumn="0" w:lastColumn="0" w:oddVBand="1" w:evenVBand="0" w:oddHBand="0" w:evenHBand="0" w:firstRowFirstColumn="0" w:firstRowLastColumn="0" w:lastRowFirstColumn="0" w:lastRowLastColumn="0"/>
            <w:tcW w:w="3736" w:type="dxa"/>
            <w:gridSpan w:val="11"/>
          </w:tcPr>
          <w:p w14:paraId="078381DC" w14:textId="77777777" w:rsidR="00114806" w:rsidRPr="00BA49DC" w:rsidRDefault="00114806" w:rsidP="00BA49DC">
            <w:pPr>
              <w:ind w:left="426" w:hanging="426"/>
              <w:rPr>
                <w:rFonts w:ascii="Arial" w:hAnsi="Arial" w:cs="Arial"/>
              </w:rPr>
            </w:pPr>
            <w:r w:rsidRPr="00BA49DC">
              <w:rPr>
                <w:rFonts w:ascii="Arial" w:hAnsi="Arial" w:cs="Arial"/>
              </w:rPr>
              <w:t>Fin data</w:t>
            </w:r>
          </w:p>
        </w:tc>
        <w:tc>
          <w:tcPr>
            <w:tcW w:w="585" w:type="dxa"/>
            <w:vMerge w:val="restart"/>
          </w:tcPr>
          <w:p w14:paraId="5B19899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40" w:type="dxa"/>
            <w:vMerge w:val="restart"/>
          </w:tcPr>
          <w:p w14:paraId="7DC080A7" w14:textId="77777777" w:rsidR="00114806" w:rsidRPr="00BA49DC" w:rsidRDefault="00114806" w:rsidP="00BA49DC">
            <w:pPr>
              <w:ind w:left="426" w:hanging="426"/>
              <w:rPr>
                <w:rFonts w:ascii="Arial" w:hAnsi="Arial" w:cs="Arial"/>
              </w:rPr>
            </w:pPr>
            <w:r w:rsidRPr="00BA49DC">
              <w:rPr>
                <w:rFonts w:ascii="Arial" w:hAnsi="Arial" w:cs="Arial"/>
              </w:rPr>
              <w:t>-</w:t>
            </w:r>
          </w:p>
        </w:tc>
        <w:tc>
          <w:tcPr>
            <w:tcW w:w="720" w:type="dxa"/>
            <w:vMerge w:val="restart"/>
          </w:tcPr>
          <w:p w14:paraId="5D14913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SA179</w:t>
            </w:r>
          </w:p>
        </w:tc>
        <w:tc>
          <w:tcPr>
            <w:cnfStyle w:val="000010000000" w:firstRow="0" w:lastRow="0" w:firstColumn="0" w:lastColumn="0" w:oddVBand="1" w:evenVBand="0" w:oddHBand="0" w:evenHBand="0" w:firstRowFirstColumn="0" w:firstRowLastColumn="0" w:lastRowFirstColumn="0" w:lastRowLastColumn="0"/>
            <w:tcW w:w="540" w:type="dxa"/>
            <w:vMerge w:val="restart"/>
          </w:tcPr>
          <w:p w14:paraId="791398E9" w14:textId="77777777" w:rsidR="00114806" w:rsidRPr="00BA49DC" w:rsidRDefault="00114806" w:rsidP="00BA49DC">
            <w:pPr>
              <w:ind w:left="426" w:hanging="426"/>
              <w:rPr>
                <w:rFonts w:ascii="Arial" w:hAnsi="Arial" w:cs="Arial"/>
              </w:rPr>
            </w:pPr>
            <w:r w:rsidRPr="00BA49DC">
              <w:rPr>
                <w:rFonts w:ascii="Arial" w:hAnsi="Arial" w:cs="Arial"/>
              </w:rPr>
              <w:t>3</w:t>
            </w:r>
          </w:p>
        </w:tc>
        <w:tc>
          <w:tcPr>
            <w:tcW w:w="540" w:type="dxa"/>
            <w:vMerge w:val="restart"/>
          </w:tcPr>
          <w:p w14:paraId="7FDE09B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143</w:t>
            </w:r>
          </w:p>
        </w:tc>
        <w:tc>
          <w:tcPr>
            <w:cnfStyle w:val="000010000000" w:firstRow="0" w:lastRow="0" w:firstColumn="0" w:lastColumn="0" w:oddVBand="1" w:evenVBand="0" w:oddHBand="0" w:evenHBand="0" w:firstRowFirstColumn="0" w:firstRowLastColumn="0" w:lastRowFirstColumn="0" w:lastRowLastColumn="0"/>
            <w:tcW w:w="540" w:type="dxa"/>
            <w:vMerge w:val="restart"/>
          </w:tcPr>
          <w:p w14:paraId="0428BBD5" w14:textId="77777777" w:rsidR="00114806" w:rsidRPr="00BA49DC" w:rsidRDefault="00114806" w:rsidP="00BA49DC">
            <w:pPr>
              <w:ind w:left="426" w:hanging="426"/>
              <w:rPr>
                <w:rFonts w:ascii="Arial" w:hAnsi="Arial" w:cs="Arial"/>
              </w:rPr>
            </w:pPr>
            <w:r w:rsidRPr="00BA49DC">
              <w:rPr>
                <w:rFonts w:ascii="Arial" w:hAnsi="Arial" w:cs="Arial"/>
              </w:rPr>
              <w:t>143</w:t>
            </w:r>
          </w:p>
        </w:tc>
        <w:tc>
          <w:tcPr>
            <w:tcW w:w="750" w:type="dxa"/>
            <w:vMerge w:val="restart"/>
          </w:tcPr>
          <w:p w14:paraId="29BA8CF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9.75</w:t>
            </w:r>
          </w:p>
        </w:tc>
        <w:tc>
          <w:tcPr>
            <w:cnfStyle w:val="000010000000" w:firstRow="0" w:lastRow="0" w:firstColumn="0" w:lastColumn="0" w:oddVBand="1" w:evenVBand="0" w:oddHBand="0" w:evenHBand="0" w:firstRowFirstColumn="0" w:firstRowLastColumn="0" w:lastRowFirstColumn="0" w:lastRowLastColumn="0"/>
            <w:tcW w:w="900" w:type="dxa"/>
            <w:vMerge w:val="restart"/>
          </w:tcPr>
          <w:p w14:paraId="74BE5DC8" w14:textId="77777777" w:rsidR="00114806" w:rsidRPr="00BA49DC" w:rsidRDefault="00114806" w:rsidP="00BA49DC">
            <w:pPr>
              <w:ind w:left="426" w:hanging="426"/>
              <w:rPr>
                <w:rFonts w:ascii="Arial" w:hAnsi="Arial" w:cs="Arial"/>
              </w:rPr>
            </w:pPr>
            <w:r w:rsidRPr="00BA49DC">
              <w:rPr>
                <w:rFonts w:ascii="Arial" w:hAnsi="Arial" w:cs="Arial"/>
              </w:rPr>
              <w:t>88.2</w:t>
            </w:r>
          </w:p>
        </w:tc>
      </w:tr>
      <w:tr w:rsidR="00114806" w:rsidRPr="00114806" w14:paraId="52D9DA9B" w14:textId="77777777" w:rsidTr="004E1B67">
        <w:trPr>
          <w:gridAfter w:val="1"/>
          <w:wAfter w:w="12" w:type="dxa"/>
          <w:trHeight w:val="350"/>
        </w:trPr>
        <w:tc>
          <w:tcPr>
            <w:cnfStyle w:val="000010000000" w:firstRow="0" w:lastRow="0" w:firstColumn="0" w:lastColumn="0" w:oddVBand="1" w:evenVBand="0" w:oddHBand="0" w:evenHBand="0" w:firstRowFirstColumn="0" w:firstRowLastColumn="0" w:lastRowFirstColumn="0" w:lastRowLastColumn="0"/>
            <w:tcW w:w="296" w:type="dxa"/>
            <w:vMerge/>
          </w:tcPr>
          <w:p w14:paraId="6D925684" w14:textId="77777777" w:rsidR="00114806" w:rsidRPr="00BA49DC" w:rsidRDefault="00114806" w:rsidP="00BA49DC">
            <w:pPr>
              <w:ind w:left="426" w:hanging="426"/>
              <w:rPr>
                <w:rFonts w:ascii="Arial" w:hAnsi="Arial" w:cs="Arial"/>
              </w:rPr>
            </w:pPr>
          </w:p>
        </w:tc>
        <w:tc>
          <w:tcPr>
            <w:tcW w:w="961" w:type="dxa"/>
            <w:vMerge/>
          </w:tcPr>
          <w:p w14:paraId="220E02F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26" w:type="dxa"/>
            <w:vMerge/>
          </w:tcPr>
          <w:p w14:paraId="0E9363C4" w14:textId="77777777" w:rsidR="00114806" w:rsidRPr="00BA49DC" w:rsidRDefault="00114806" w:rsidP="00BA49DC">
            <w:pPr>
              <w:ind w:left="426" w:hanging="426"/>
              <w:rPr>
                <w:rFonts w:ascii="Arial" w:hAnsi="Arial" w:cs="Arial"/>
              </w:rPr>
            </w:pPr>
          </w:p>
        </w:tc>
        <w:tc>
          <w:tcPr>
            <w:tcW w:w="900" w:type="dxa"/>
            <w:vMerge/>
          </w:tcPr>
          <w:p w14:paraId="476720F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cPr>
          <w:p w14:paraId="5A6921A9" w14:textId="77777777" w:rsidR="00114806" w:rsidRPr="00BA49DC" w:rsidRDefault="00114806" w:rsidP="00BA49DC">
            <w:pPr>
              <w:ind w:left="426" w:hanging="426"/>
              <w:rPr>
                <w:rFonts w:ascii="Arial" w:hAnsi="Arial" w:cs="Arial"/>
              </w:rPr>
            </w:pPr>
          </w:p>
        </w:tc>
        <w:tc>
          <w:tcPr>
            <w:tcW w:w="720" w:type="dxa"/>
            <w:vMerge/>
          </w:tcPr>
          <w:p w14:paraId="0E3D407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cPr>
          <w:p w14:paraId="5EDFCB0F" w14:textId="77777777" w:rsidR="00114806" w:rsidRPr="00BA49DC" w:rsidRDefault="00114806" w:rsidP="00BA49DC">
            <w:pPr>
              <w:ind w:left="426" w:hanging="426"/>
              <w:rPr>
                <w:rFonts w:ascii="Arial" w:hAnsi="Arial" w:cs="Arial"/>
              </w:rPr>
            </w:pPr>
          </w:p>
        </w:tc>
        <w:tc>
          <w:tcPr>
            <w:tcW w:w="720" w:type="dxa"/>
            <w:vMerge/>
          </w:tcPr>
          <w:p w14:paraId="4A7DDB8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697" w:type="dxa"/>
            <w:vMerge/>
          </w:tcPr>
          <w:p w14:paraId="595AFAFE" w14:textId="77777777" w:rsidR="00114806" w:rsidRPr="00BA49DC" w:rsidRDefault="00114806" w:rsidP="00BA49DC">
            <w:pPr>
              <w:ind w:left="426" w:hanging="426"/>
              <w:rPr>
                <w:rFonts w:ascii="Arial" w:hAnsi="Arial" w:cs="Arial"/>
              </w:rPr>
            </w:pPr>
          </w:p>
        </w:tc>
        <w:tc>
          <w:tcPr>
            <w:tcW w:w="720" w:type="dxa"/>
            <w:vMerge/>
          </w:tcPr>
          <w:p w14:paraId="125BCA4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622" w:type="dxa"/>
          </w:tcPr>
          <w:p w14:paraId="666BBDC3" w14:textId="77777777" w:rsidR="00114806" w:rsidRPr="00BA49DC" w:rsidRDefault="00114806" w:rsidP="00BA49DC">
            <w:pPr>
              <w:ind w:left="426" w:hanging="426"/>
              <w:rPr>
                <w:rFonts w:ascii="Arial" w:hAnsi="Arial" w:cs="Arial"/>
              </w:rPr>
            </w:pPr>
            <w:r w:rsidRPr="00BA49DC">
              <w:rPr>
                <w:rFonts w:ascii="Arial" w:hAnsi="Arial" w:cs="Arial"/>
              </w:rPr>
              <w:t>Type</w:t>
            </w:r>
          </w:p>
        </w:tc>
        <w:tc>
          <w:tcPr>
            <w:tcW w:w="623" w:type="dxa"/>
            <w:gridSpan w:val="2"/>
          </w:tcPr>
          <w:p w14:paraId="4E5BD5F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MOC</w:t>
            </w:r>
          </w:p>
        </w:tc>
        <w:tc>
          <w:tcPr>
            <w:cnfStyle w:val="000010000000" w:firstRow="0" w:lastRow="0" w:firstColumn="0" w:lastColumn="0" w:oddVBand="1" w:evenVBand="0" w:oddHBand="0" w:evenHBand="0" w:firstRowFirstColumn="0" w:firstRowLastColumn="0" w:lastRowFirstColumn="0" w:lastRowLastColumn="0"/>
            <w:tcW w:w="555" w:type="dxa"/>
            <w:gridSpan w:val="2"/>
          </w:tcPr>
          <w:p w14:paraId="342CC67E" w14:textId="77777777" w:rsidR="00114806" w:rsidRPr="00BA49DC" w:rsidRDefault="00114806" w:rsidP="00BA49DC">
            <w:pPr>
              <w:ind w:left="426" w:hanging="426"/>
              <w:rPr>
                <w:rFonts w:ascii="Arial" w:hAnsi="Arial" w:cs="Arial"/>
              </w:rPr>
            </w:pPr>
            <w:r w:rsidRPr="00BA49DC">
              <w:rPr>
                <w:rFonts w:ascii="Arial" w:hAnsi="Arial" w:cs="Arial"/>
              </w:rPr>
              <w:t>OD</w:t>
            </w:r>
          </w:p>
        </w:tc>
        <w:tc>
          <w:tcPr>
            <w:tcW w:w="540" w:type="dxa"/>
            <w:gridSpan w:val="2"/>
          </w:tcPr>
          <w:p w14:paraId="34C78E1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Thk</w:t>
            </w:r>
          </w:p>
        </w:tc>
        <w:tc>
          <w:tcPr>
            <w:cnfStyle w:val="000010000000" w:firstRow="0" w:lastRow="0" w:firstColumn="0" w:lastColumn="0" w:oddVBand="1" w:evenVBand="0" w:oddHBand="0" w:evenHBand="0" w:firstRowFirstColumn="0" w:firstRowLastColumn="0" w:lastRowFirstColumn="0" w:lastRowLastColumn="0"/>
            <w:tcW w:w="540" w:type="dxa"/>
            <w:gridSpan w:val="2"/>
          </w:tcPr>
          <w:p w14:paraId="66A3CD2B" w14:textId="77777777" w:rsidR="00114806" w:rsidRPr="00BA49DC" w:rsidRDefault="00114806" w:rsidP="00BA49DC">
            <w:pPr>
              <w:ind w:left="426" w:hanging="426"/>
              <w:rPr>
                <w:rFonts w:ascii="Arial" w:hAnsi="Arial" w:cs="Arial"/>
              </w:rPr>
            </w:pPr>
            <w:r w:rsidRPr="00BA49DC">
              <w:rPr>
                <w:rFonts w:ascii="Arial" w:hAnsi="Arial" w:cs="Arial"/>
              </w:rPr>
              <w:t>Nos</w:t>
            </w:r>
          </w:p>
        </w:tc>
        <w:tc>
          <w:tcPr>
            <w:tcW w:w="856" w:type="dxa"/>
            <w:gridSpan w:val="2"/>
          </w:tcPr>
          <w:p w14:paraId="3502D44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Area</w:t>
            </w:r>
          </w:p>
        </w:tc>
        <w:tc>
          <w:tcPr>
            <w:cnfStyle w:val="000010000000" w:firstRow="0" w:lastRow="0" w:firstColumn="0" w:lastColumn="0" w:oddVBand="1" w:evenVBand="0" w:oddHBand="0" w:evenHBand="0" w:firstRowFirstColumn="0" w:firstRowLastColumn="0" w:lastRowFirstColumn="0" w:lastRowLastColumn="0"/>
            <w:tcW w:w="585" w:type="dxa"/>
            <w:vMerge/>
          </w:tcPr>
          <w:p w14:paraId="48963940" w14:textId="77777777" w:rsidR="00114806" w:rsidRPr="00BA49DC" w:rsidRDefault="00114806" w:rsidP="00BA49DC">
            <w:pPr>
              <w:ind w:left="426" w:hanging="426"/>
              <w:rPr>
                <w:rFonts w:ascii="Arial" w:hAnsi="Arial" w:cs="Arial"/>
              </w:rPr>
            </w:pPr>
          </w:p>
        </w:tc>
        <w:tc>
          <w:tcPr>
            <w:tcW w:w="540" w:type="dxa"/>
            <w:vMerge/>
          </w:tcPr>
          <w:p w14:paraId="461F327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cPr>
          <w:p w14:paraId="35DF5CB1" w14:textId="77777777" w:rsidR="00114806" w:rsidRPr="00BA49DC" w:rsidRDefault="00114806" w:rsidP="00BA49DC">
            <w:pPr>
              <w:ind w:left="426" w:hanging="426"/>
              <w:rPr>
                <w:rFonts w:ascii="Arial" w:hAnsi="Arial" w:cs="Arial"/>
              </w:rPr>
            </w:pPr>
          </w:p>
        </w:tc>
        <w:tc>
          <w:tcPr>
            <w:tcW w:w="540" w:type="dxa"/>
            <w:vMerge/>
          </w:tcPr>
          <w:p w14:paraId="54F3AFE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40" w:type="dxa"/>
            <w:vMerge/>
          </w:tcPr>
          <w:p w14:paraId="23AFA382" w14:textId="77777777" w:rsidR="00114806" w:rsidRPr="00BA49DC" w:rsidRDefault="00114806" w:rsidP="00BA49DC">
            <w:pPr>
              <w:ind w:left="426" w:hanging="426"/>
              <w:rPr>
                <w:rFonts w:ascii="Arial" w:hAnsi="Arial" w:cs="Arial"/>
              </w:rPr>
            </w:pPr>
          </w:p>
        </w:tc>
        <w:tc>
          <w:tcPr>
            <w:tcW w:w="540" w:type="dxa"/>
            <w:vMerge/>
          </w:tcPr>
          <w:p w14:paraId="2420785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50" w:type="dxa"/>
            <w:vMerge/>
          </w:tcPr>
          <w:p w14:paraId="0CB63BDD" w14:textId="77777777" w:rsidR="00114806" w:rsidRPr="00BA49DC" w:rsidRDefault="00114806" w:rsidP="00BA49DC">
            <w:pPr>
              <w:ind w:left="426" w:hanging="426"/>
              <w:rPr>
                <w:rFonts w:ascii="Arial" w:hAnsi="Arial" w:cs="Arial"/>
              </w:rPr>
            </w:pPr>
          </w:p>
        </w:tc>
        <w:tc>
          <w:tcPr>
            <w:tcW w:w="900" w:type="dxa"/>
            <w:vMerge/>
          </w:tcPr>
          <w:p w14:paraId="462349F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14806" w:rsidRPr="00114806" w14:paraId="522FC7C3"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Height w:val="350"/>
        </w:trPr>
        <w:tc>
          <w:tcPr>
            <w:cnfStyle w:val="000010000000" w:firstRow="0" w:lastRow="0" w:firstColumn="0" w:lastColumn="0" w:oddVBand="1" w:evenVBand="0" w:oddHBand="0" w:evenHBand="0" w:firstRowFirstColumn="0" w:firstRowLastColumn="0" w:lastRowFirstColumn="0" w:lastRowLastColumn="0"/>
            <w:tcW w:w="296" w:type="dxa"/>
            <w:vMerge/>
          </w:tcPr>
          <w:p w14:paraId="0AA43D89" w14:textId="77777777" w:rsidR="00114806" w:rsidRPr="00BA49DC" w:rsidRDefault="00114806" w:rsidP="00BA49DC">
            <w:pPr>
              <w:ind w:left="426" w:hanging="426"/>
              <w:rPr>
                <w:rFonts w:ascii="Arial" w:hAnsi="Arial" w:cs="Arial"/>
              </w:rPr>
            </w:pPr>
          </w:p>
        </w:tc>
        <w:tc>
          <w:tcPr>
            <w:tcW w:w="961" w:type="dxa"/>
            <w:vMerge/>
          </w:tcPr>
          <w:p w14:paraId="59D9605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26" w:type="dxa"/>
            <w:vMerge/>
          </w:tcPr>
          <w:p w14:paraId="03521D4A" w14:textId="77777777" w:rsidR="00114806" w:rsidRPr="00BA49DC" w:rsidRDefault="00114806" w:rsidP="00BA49DC">
            <w:pPr>
              <w:ind w:left="426" w:hanging="426"/>
              <w:rPr>
                <w:rFonts w:ascii="Arial" w:hAnsi="Arial" w:cs="Arial"/>
              </w:rPr>
            </w:pPr>
          </w:p>
        </w:tc>
        <w:tc>
          <w:tcPr>
            <w:tcW w:w="900" w:type="dxa"/>
            <w:vMerge/>
          </w:tcPr>
          <w:p w14:paraId="003A430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cPr>
          <w:p w14:paraId="562A1E4A" w14:textId="77777777" w:rsidR="00114806" w:rsidRPr="00BA49DC" w:rsidRDefault="00114806" w:rsidP="00BA49DC">
            <w:pPr>
              <w:ind w:left="426" w:hanging="426"/>
              <w:rPr>
                <w:rFonts w:ascii="Arial" w:hAnsi="Arial" w:cs="Arial"/>
              </w:rPr>
            </w:pPr>
          </w:p>
        </w:tc>
        <w:tc>
          <w:tcPr>
            <w:tcW w:w="720" w:type="dxa"/>
            <w:vMerge/>
          </w:tcPr>
          <w:p w14:paraId="28D8D6F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cPr>
          <w:p w14:paraId="21BAB1DF" w14:textId="77777777" w:rsidR="00114806" w:rsidRPr="00BA49DC" w:rsidRDefault="00114806" w:rsidP="00BA49DC">
            <w:pPr>
              <w:ind w:left="426" w:hanging="426"/>
              <w:rPr>
                <w:rFonts w:ascii="Arial" w:hAnsi="Arial" w:cs="Arial"/>
              </w:rPr>
            </w:pPr>
          </w:p>
        </w:tc>
        <w:tc>
          <w:tcPr>
            <w:tcW w:w="720" w:type="dxa"/>
            <w:vMerge/>
          </w:tcPr>
          <w:p w14:paraId="1246751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697" w:type="dxa"/>
            <w:vMerge/>
          </w:tcPr>
          <w:p w14:paraId="34065B88" w14:textId="77777777" w:rsidR="00114806" w:rsidRPr="00BA49DC" w:rsidRDefault="00114806" w:rsidP="00BA49DC">
            <w:pPr>
              <w:ind w:left="426" w:hanging="426"/>
              <w:rPr>
                <w:rFonts w:ascii="Arial" w:hAnsi="Arial" w:cs="Arial"/>
              </w:rPr>
            </w:pPr>
          </w:p>
        </w:tc>
        <w:tc>
          <w:tcPr>
            <w:tcW w:w="720" w:type="dxa"/>
            <w:vMerge/>
          </w:tcPr>
          <w:p w14:paraId="72F22D0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622" w:type="dxa"/>
          </w:tcPr>
          <w:p w14:paraId="4FB616FF" w14:textId="77777777" w:rsidR="00114806" w:rsidRPr="00BA49DC" w:rsidRDefault="00114806" w:rsidP="00BA49DC">
            <w:pPr>
              <w:ind w:left="426" w:hanging="426"/>
              <w:rPr>
                <w:rFonts w:ascii="Arial" w:hAnsi="Arial" w:cs="Arial"/>
              </w:rPr>
            </w:pPr>
            <w:r w:rsidRPr="00BA49DC">
              <w:rPr>
                <w:rFonts w:ascii="Arial" w:hAnsi="Arial" w:cs="Arial"/>
              </w:rPr>
              <w:t>G</w:t>
            </w:r>
          </w:p>
        </w:tc>
        <w:tc>
          <w:tcPr>
            <w:tcW w:w="623" w:type="dxa"/>
            <w:gridSpan w:val="2"/>
          </w:tcPr>
          <w:p w14:paraId="179D09F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Al</w:t>
            </w:r>
          </w:p>
        </w:tc>
        <w:tc>
          <w:tcPr>
            <w:cnfStyle w:val="000010000000" w:firstRow="0" w:lastRow="0" w:firstColumn="0" w:lastColumn="0" w:oddVBand="1" w:evenVBand="0" w:oddHBand="0" w:evenHBand="0" w:firstRowFirstColumn="0" w:firstRowLastColumn="0" w:lastRowFirstColumn="0" w:lastRowLastColumn="0"/>
            <w:tcW w:w="555" w:type="dxa"/>
            <w:gridSpan w:val="2"/>
          </w:tcPr>
          <w:p w14:paraId="7E94B7C0" w14:textId="77777777" w:rsidR="00114806" w:rsidRPr="00BA49DC" w:rsidRDefault="00114806" w:rsidP="00BA49DC">
            <w:pPr>
              <w:ind w:left="426" w:hanging="426"/>
              <w:rPr>
                <w:rFonts w:ascii="Arial" w:hAnsi="Arial" w:cs="Arial"/>
              </w:rPr>
            </w:pPr>
            <w:r w:rsidRPr="00BA49DC">
              <w:rPr>
                <w:rFonts w:ascii="Arial" w:hAnsi="Arial" w:cs="Arial"/>
              </w:rPr>
              <w:t>50.4</w:t>
            </w:r>
          </w:p>
        </w:tc>
        <w:tc>
          <w:tcPr>
            <w:tcW w:w="540" w:type="dxa"/>
            <w:gridSpan w:val="2"/>
          </w:tcPr>
          <w:p w14:paraId="2A5A2B3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0.4</w:t>
            </w:r>
          </w:p>
        </w:tc>
        <w:tc>
          <w:tcPr>
            <w:cnfStyle w:val="000010000000" w:firstRow="0" w:lastRow="0" w:firstColumn="0" w:lastColumn="0" w:oddVBand="1" w:evenVBand="0" w:oddHBand="0" w:evenHBand="0" w:firstRowFirstColumn="0" w:firstRowLastColumn="0" w:lastRowFirstColumn="0" w:lastRowLastColumn="0"/>
            <w:tcW w:w="540" w:type="dxa"/>
            <w:gridSpan w:val="2"/>
          </w:tcPr>
          <w:p w14:paraId="603907E4"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856" w:type="dxa"/>
            <w:gridSpan w:val="2"/>
          </w:tcPr>
          <w:p w14:paraId="06F09C0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4.7m2</w:t>
            </w:r>
          </w:p>
        </w:tc>
        <w:tc>
          <w:tcPr>
            <w:cnfStyle w:val="000010000000" w:firstRow="0" w:lastRow="0" w:firstColumn="0" w:lastColumn="0" w:oddVBand="1" w:evenVBand="0" w:oddHBand="0" w:evenHBand="0" w:firstRowFirstColumn="0" w:firstRowLastColumn="0" w:lastRowFirstColumn="0" w:lastRowLastColumn="0"/>
            <w:tcW w:w="585" w:type="dxa"/>
            <w:vMerge/>
          </w:tcPr>
          <w:p w14:paraId="579EAF74" w14:textId="77777777" w:rsidR="00114806" w:rsidRPr="00BA49DC" w:rsidRDefault="00114806" w:rsidP="00BA49DC">
            <w:pPr>
              <w:ind w:left="426" w:hanging="426"/>
              <w:rPr>
                <w:rFonts w:ascii="Arial" w:hAnsi="Arial" w:cs="Arial"/>
              </w:rPr>
            </w:pPr>
          </w:p>
        </w:tc>
        <w:tc>
          <w:tcPr>
            <w:tcW w:w="540" w:type="dxa"/>
            <w:vMerge/>
          </w:tcPr>
          <w:p w14:paraId="7DBDD91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vMerge/>
          </w:tcPr>
          <w:p w14:paraId="773E5365" w14:textId="77777777" w:rsidR="00114806" w:rsidRPr="00BA49DC" w:rsidRDefault="00114806" w:rsidP="00BA49DC">
            <w:pPr>
              <w:ind w:left="426" w:hanging="426"/>
              <w:rPr>
                <w:rFonts w:ascii="Arial" w:hAnsi="Arial" w:cs="Arial"/>
              </w:rPr>
            </w:pPr>
          </w:p>
        </w:tc>
        <w:tc>
          <w:tcPr>
            <w:tcW w:w="540" w:type="dxa"/>
            <w:vMerge/>
          </w:tcPr>
          <w:p w14:paraId="2D12364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40" w:type="dxa"/>
            <w:vMerge/>
          </w:tcPr>
          <w:p w14:paraId="2EB889D3" w14:textId="77777777" w:rsidR="00114806" w:rsidRPr="00BA49DC" w:rsidRDefault="00114806" w:rsidP="00BA49DC">
            <w:pPr>
              <w:ind w:left="426" w:hanging="426"/>
              <w:rPr>
                <w:rFonts w:ascii="Arial" w:hAnsi="Arial" w:cs="Arial"/>
              </w:rPr>
            </w:pPr>
          </w:p>
        </w:tc>
        <w:tc>
          <w:tcPr>
            <w:tcW w:w="540" w:type="dxa"/>
            <w:vMerge/>
          </w:tcPr>
          <w:p w14:paraId="788C233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50" w:type="dxa"/>
            <w:vMerge/>
          </w:tcPr>
          <w:p w14:paraId="332EE9D7" w14:textId="77777777" w:rsidR="00114806" w:rsidRPr="00BA49DC" w:rsidRDefault="00114806" w:rsidP="00BA49DC">
            <w:pPr>
              <w:ind w:left="426" w:hanging="426"/>
              <w:rPr>
                <w:rFonts w:ascii="Arial" w:hAnsi="Arial" w:cs="Arial"/>
              </w:rPr>
            </w:pPr>
          </w:p>
        </w:tc>
        <w:tc>
          <w:tcPr>
            <w:tcW w:w="900" w:type="dxa"/>
            <w:vMerge/>
          </w:tcPr>
          <w:p w14:paraId="29CDAB4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14806" w:rsidRPr="00114806" w14:paraId="6CD2DBAB" w14:textId="77777777" w:rsidTr="004E1B67">
        <w:trPr>
          <w:gridAfter w:val="1"/>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0E0F53F1" w14:textId="77777777" w:rsidR="00114806" w:rsidRPr="00BA49DC" w:rsidRDefault="00114806" w:rsidP="00BA49DC">
            <w:pPr>
              <w:ind w:left="426" w:hanging="426"/>
              <w:rPr>
                <w:rFonts w:ascii="Arial" w:hAnsi="Arial" w:cs="Arial"/>
              </w:rPr>
            </w:pPr>
            <w:r w:rsidRPr="00BA49DC">
              <w:rPr>
                <w:rFonts w:ascii="Arial" w:hAnsi="Arial" w:cs="Arial"/>
              </w:rPr>
              <w:t>13</w:t>
            </w:r>
          </w:p>
        </w:tc>
        <w:tc>
          <w:tcPr>
            <w:tcW w:w="961" w:type="dxa"/>
          </w:tcPr>
          <w:p w14:paraId="7D13FEB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Offgas cooler</w:t>
            </w:r>
          </w:p>
        </w:tc>
        <w:tc>
          <w:tcPr>
            <w:cnfStyle w:val="000010000000" w:firstRow="0" w:lastRow="0" w:firstColumn="0" w:lastColumn="0" w:oddVBand="1" w:evenVBand="0" w:oddHBand="0" w:evenHBand="0" w:firstRowFirstColumn="0" w:firstRowLastColumn="0" w:lastRowFirstColumn="0" w:lastRowLastColumn="0"/>
            <w:tcW w:w="926" w:type="dxa"/>
          </w:tcPr>
          <w:p w14:paraId="031ECAB5" w14:textId="77777777" w:rsidR="00114806" w:rsidRPr="00BA49DC" w:rsidRDefault="00114806" w:rsidP="00BA49DC">
            <w:pPr>
              <w:ind w:left="426" w:hanging="426"/>
              <w:rPr>
                <w:rFonts w:ascii="Arial" w:hAnsi="Arial" w:cs="Arial"/>
              </w:rPr>
            </w:pPr>
            <w:r w:rsidRPr="00BA49DC">
              <w:rPr>
                <w:rFonts w:ascii="Arial" w:hAnsi="Arial" w:cs="Arial"/>
              </w:rPr>
              <w:t>E504</w:t>
            </w:r>
          </w:p>
          <w:p w14:paraId="4F5345B7"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48A64DA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Reliance</w:t>
            </w:r>
          </w:p>
        </w:tc>
        <w:tc>
          <w:tcPr>
            <w:cnfStyle w:val="000010000000" w:firstRow="0" w:lastRow="0" w:firstColumn="0" w:lastColumn="0" w:oddVBand="1" w:evenVBand="0" w:oddHBand="0" w:evenHBand="0" w:firstRowFirstColumn="0" w:firstRowLastColumn="0" w:lastRowFirstColumn="0" w:lastRowLastColumn="0"/>
            <w:tcW w:w="720" w:type="dxa"/>
          </w:tcPr>
          <w:p w14:paraId="2EFDFE26" w14:textId="77777777" w:rsidR="00114806" w:rsidRPr="00BA49DC" w:rsidRDefault="00114806" w:rsidP="00BA49DC">
            <w:pPr>
              <w:ind w:left="426" w:hanging="426"/>
              <w:rPr>
                <w:rFonts w:ascii="Arial" w:hAnsi="Arial" w:cs="Arial"/>
              </w:rPr>
            </w:pPr>
            <w:r w:rsidRPr="00BA49DC">
              <w:rPr>
                <w:rFonts w:ascii="Arial" w:hAnsi="Arial" w:cs="Arial"/>
              </w:rPr>
              <w:t xml:space="preserve">Hydrocarbon </w:t>
            </w:r>
            <w:r w:rsidRPr="00BA49DC">
              <w:rPr>
                <w:rFonts w:ascii="Arial" w:hAnsi="Arial" w:cs="Arial"/>
              </w:rPr>
              <w:lastRenderedPageBreak/>
              <w:t>steam</w:t>
            </w:r>
          </w:p>
        </w:tc>
        <w:tc>
          <w:tcPr>
            <w:tcW w:w="720" w:type="dxa"/>
          </w:tcPr>
          <w:p w14:paraId="610BC2A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lastRenderedPageBreak/>
              <w:t>Water  10% EG</w:t>
            </w:r>
          </w:p>
        </w:tc>
        <w:tc>
          <w:tcPr>
            <w:cnfStyle w:val="000010000000" w:firstRow="0" w:lastRow="0" w:firstColumn="0" w:lastColumn="0" w:oddVBand="1" w:evenVBand="0" w:oddHBand="0" w:evenHBand="0" w:firstRowFirstColumn="0" w:firstRowLastColumn="0" w:lastRowFirstColumn="0" w:lastRowLastColumn="0"/>
            <w:tcW w:w="720" w:type="dxa"/>
          </w:tcPr>
          <w:p w14:paraId="1B37927B" w14:textId="77777777" w:rsidR="00114806" w:rsidRPr="00BA49DC" w:rsidRDefault="00114806" w:rsidP="00BA49DC">
            <w:pPr>
              <w:ind w:left="426" w:hanging="426"/>
              <w:rPr>
                <w:rFonts w:ascii="Arial" w:hAnsi="Arial" w:cs="Arial"/>
              </w:rPr>
            </w:pPr>
            <w:r w:rsidRPr="00BA49DC">
              <w:rPr>
                <w:rFonts w:ascii="Arial" w:hAnsi="Arial" w:cs="Arial"/>
              </w:rPr>
              <w:t>2.5</w:t>
            </w:r>
          </w:p>
        </w:tc>
        <w:tc>
          <w:tcPr>
            <w:tcW w:w="720" w:type="dxa"/>
          </w:tcPr>
          <w:p w14:paraId="3DFB3E4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9</w:t>
            </w:r>
          </w:p>
        </w:tc>
        <w:tc>
          <w:tcPr>
            <w:cnfStyle w:val="000010000000" w:firstRow="0" w:lastRow="0" w:firstColumn="0" w:lastColumn="0" w:oddVBand="1" w:evenVBand="0" w:oddHBand="0" w:evenHBand="0" w:firstRowFirstColumn="0" w:firstRowLastColumn="0" w:lastRowFirstColumn="0" w:lastRowLastColumn="0"/>
            <w:tcW w:w="697" w:type="dxa"/>
          </w:tcPr>
          <w:p w14:paraId="6A919344"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720" w:type="dxa"/>
          </w:tcPr>
          <w:p w14:paraId="6DCB979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3683F179" w14:textId="77777777" w:rsidR="00114806" w:rsidRPr="00BA49DC" w:rsidRDefault="00114806" w:rsidP="00BA49DC">
            <w:pPr>
              <w:ind w:left="426" w:hanging="426"/>
              <w:rPr>
                <w:rFonts w:ascii="Arial" w:hAnsi="Arial" w:cs="Arial"/>
              </w:rPr>
            </w:pPr>
            <w:r w:rsidRPr="00BA49DC">
              <w:rPr>
                <w:rFonts w:ascii="Arial" w:hAnsi="Arial" w:cs="Arial"/>
              </w:rPr>
              <w:t>SA106</w:t>
            </w:r>
          </w:p>
          <w:p w14:paraId="7ED3729D" w14:textId="77777777" w:rsidR="00114806" w:rsidRPr="00BA49DC" w:rsidRDefault="00114806" w:rsidP="00BA49DC">
            <w:pPr>
              <w:ind w:left="426" w:hanging="426"/>
              <w:rPr>
                <w:rFonts w:ascii="Arial" w:hAnsi="Arial" w:cs="Arial"/>
              </w:rPr>
            </w:pPr>
            <w:r w:rsidRPr="00BA49DC">
              <w:rPr>
                <w:rFonts w:ascii="Arial" w:hAnsi="Arial" w:cs="Arial"/>
              </w:rPr>
              <w:t>Gr.B</w:t>
            </w:r>
          </w:p>
        </w:tc>
        <w:tc>
          <w:tcPr>
            <w:tcW w:w="540" w:type="dxa"/>
            <w:gridSpan w:val="2"/>
          </w:tcPr>
          <w:p w14:paraId="10E0F21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7.04</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20B32190" w14:textId="77777777" w:rsidR="00114806" w:rsidRPr="00BA49DC" w:rsidRDefault="00114806" w:rsidP="00BA49DC">
            <w:pPr>
              <w:ind w:left="426" w:hanging="426"/>
              <w:rPr>
                <w:rFonts w:ascii="Arial" w:hAnsi="Arial" w:cs="Arial"/>
              </w:rPr>
            </w:pPr>
            <w:r w:rsidRPr="00BA49DC">
              <w:rPr>
                <w:rFonts w:ascii="Arial" w:hAnsi="Arial" w:cs="Arial"/>
              </w:rPr>
              <w:t>219.11</w:t>
            </w:r>
          </w:p>
        </w:tc>
        <w:tc>
          <w:tcPr>
            <w:tcW w:w="703" w:type="dxa"/>
            <w:gridSpan w:val="2"/>
          </w:tcPr>
          <w:p w14:paraId="131B4B4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4.3</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1924DFCE" w14:textId="77777777" w:rsidR="00114806" w:rsidRPr="00BA49DC" w:rsidRDefault="00114806" w:rsidP="00BA49DC">
            <w:pPr>
              <w:ind w:left="426" w:hanging="426"/>
              <w:rPr>
                <w:rFonts w:ascii="Arial" w:hAnsi="Arial" w:cs="Arial"/>
              </w:rPr>
            </w:pPr>
            <w:r w:rsidRPr="00BA49DC">
              <w:rPr>
                <w:rFonts w:ascii="Arial" w:hAnsi="Arial" w:cs="Arial"/>
              </w:rPr>
              <w:t>28</w:t>
            </w:r>
          </w:p>
        </w:tc>
        <w:tc>
          <w:tcPr>
            <w:tcW w:w="527" w:type="dxa"/>
          </w:tcPr>
          <w:p w14:paraId="36AAADF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w:t>
            </w:r>
          </w:p>
        </w:tc>
        <w:tc>
          <w:tcPr>
            <w:cnfStyle w:val="000010000000" w:firstRow="0" w:lastRow="0" w:firstColumn="0" w:lastColumn="0" w:oddVBand="1" w:evenVBand="0" w:oddHBand="0" w:evenHBand="0" w:firstRowFirstColumn="0" w:firstRowLastColumn="0" w:lastRowFirstColumn="0" w:lastRowLastColumn="0"/>
            <w:tcW w:w="585" w:type="dxa"/>
          </w:tcPr>
          <w:p w14:paraId="4CE0A530" w14:textId="77777777" w:rsidR="00114806" w:rsidRPr="00BA49DC" w:rsidRDefault="00114806" w:rsidP="00BA49DC">
            <w:pPr>
              <w:ind w:left="426" w:hanging="426"/>
              <w:rPr>
                <w:rFonts w:ascii="Arial" w:hAnsi="Arial" w:cs="Arial"/>
              </w:rPr>
            </w:pPr>
            <w:r w:rsidRPr="00BA49DC">
              <w:rPr>
                <w:rFonts w:ascii="Arial" w:hAnsi="Arial" w:cs="Arial"/>
              </w:rPr>
              <w:t>20/</w:t>
            </w:r>
          </w:p>
          <w:p w14:paraId="612DEEB6" w14:textId="77777777" w:rsidR="00114806" w:rsidRPr="00BA49DC" w:rsidRDefault="00114806" w:rsidP="00BA49DC">
            <w:pPr>
              <w:ind w:left="426" w:hanging="426"/>
              <w:rPr>
                <w:rFonts w:ascii="Arial" w:hAnsi="Arial" w:cs="Arial"/>
              </w:rPr>
            </w:pPr>
            <w:r w:rsidRPr="00BA49DC">
              <w:rPr>
                <w:rFonts w:ascii="Arial" w:hAnsi="Arial" w:cs="Arial"/>
              </w:rPr>
              <w:t>2440</w:t>
            </w:r>
          </w:p>
        </w:tc>
        <w:tc>
          <w:tcPr>
            <w:tcW w:w="540" w:type="dxa"/>
          </w:tcPr>
          <w:p w14:paraId="3A2BB8E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w:t>
            </w:r>
          </w:p>
        </w:tc>
        <w:tc>
          <w:tcPr>
            <w:cnfStyle w:val="000010000000" w:firstRow="0" w:lastRow="0" w:firstColumn="0" w:lastColumn="0" w:oddVBand="1" w:evenVBand="0" w:oddHBand="0" w:evenHBand="0" w:firstRowFirstColumn="0" w:firstRowLastColumn="0" w:lastRowFirstColumn="0" w:lastRowLastColumn="0"/>
            <w:tcW w:w="720" w:type="dxa"/>
          </w:tcPr>
          <w:p w14:paraId="3A602D69" w14:textId="77777777" w:rsidR="00114806" w:rsidRPr="00BA49DC" w:rsidRDefault="00114806" w:rsidP="00BA49DC">
            <w:pPr>
              <w:ind w:left="426" w:hanging="426"/>
              <w:rPr>
                <w:rFonts w:ascii="Arial" w:hAnsi="Arial" w:cs="Arial"/>
              </w:rPr>
            </w:pPr>
            <w:r w:rsidRPr="00BA49DC">
              <w:rPr>
                <w:rFonts w:ascii="Arial" w:hAnsi="Arial" w:cs="Arial"/>
              </w:rPr>
              <w:t>SA179</w:t>
            </w:r>
          </w:p>
        </w:tc>
        <w:tc>
          <w:tcPr>
            <w:tcW w:w="540" w:type="dxa"/>
          </w:tcPr>
          <w:p w14:paraId="16BAEC4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w:t>
            </w:r>
          </w:p>
        </w:tc>
        <w:tc>
          <w:tcPr>
            <w:cnfStyle w:val="000010000000" w:firstRow="0" w:lastRow="0" w:firstColumn="0" w:lastColumn="0" w:oddVBand="1" w:evenVBand="0" w:oddHBand="0" w:evenHBand="0" w:firstRowFirstColumn="0" w:firstRowLastColumn="0" w:lastRowFirstColumn="0" w:lastRowLastColumn="0"/>
            <w:tcW w:w="540" w:type="dxa"/>
          </w:tcPr>
          <w:p w14:paraId="1C078FE1" w14:textId="77777777" w:rsidR="00114806" w:rsidRPr="00BA49DC" w:rsidRDefault="00114806" w:rsidP="00BA49DC">
            <w:pPr>
              <w:ind w:left="426" w:hanging="426"/>
              <w:rPr>
                <w:rFonts w:ascii="Arial" w:hAnsi="Arial" w:cs="Arial"/>
              </w:rPr>
            </w:pPr>
            <w:r w:rsidRPr="00BA49DC">
              <w:rPr>
                <w:rFonts w:ascii="Arial" w:hAnsi="Arial" w:cs="Arial"/>
              </w:rPr>
              <w:t>2</w:t>
            </w:r>
          </w:p>
        </w:tc>
        <w:tc>
          <w:tcPr>
            <w:tcW w:w="540" w:type="dxa"/>
          </w:tcPr>
          <w:p w14:paraId="692758A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w:t>
            </w:r>
          </w:p>
        </w:tc>
        <w:tc>
          <w:tcPr>
            <w:cnfStyle w:val="000010000000" w:firstRow="0" w:lastRow="0" w:firstColumn="0" w:lastColumn="0" w:oddVBand="1" w:evenVBand="0" w:oddHBand="0" w:evenHBand="0" w:firstRowFirstColumn="0" w:firstRowLastColumn="0" w:lastRowFirstColumn="0" w:lastRowLastColumn="0"/>
            <w:tcW w:w="750" w:type="dxa"/>
          </w:tcPr>
          <w:p w14:paraId="25817F39" w14:textId="77777777" w:rsidR="00114806" w:rsidRPr="00BA49DC" w:rsidRDefault="00114806" w:rsidP="00BA49DC">
            <w:pPr>
              <w:ind w:left="426" w:hanging="426"/>
              <w:rPr>
                <w:rFonts w:ascii="Arial" w:hAnsi="Arial" w:cs="Arial"/>
              </w:rPr>
            </w:pPr>
            <w:r w:rsidRPr="00BA49DC">
              <w:rPr>
                <w:rFonts w:ascii="Arial" w:hAnsi="Arial" w:cs="Arial"/>
              </w:rPr>
              <w:t>9.0</w:t>
            </w:r>
          </w:p>
        </w:tc>
        <w:tc>
          <w:tcPr>
            <w:tcW w:w="900" w:type="dxa"/>
          </w:tcPr>
          <w:p w14:paraId="73FA852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7.5</w:t>
            </w:r>
          </w:p>
        </w:tc>
      </w:tr>
      <w:tr w:rsidR="00114806" w:rsidRPr="00114806" w14:paraId="0B3A2F60" w14:textId="77777777" w:rsidTr="004E1B67">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0010000000" w:firstRow="0" w:lastRow="0" w:firstColumn="0" w:lastColumn="0" w:oddVBand="1" w:evenVBand="0" w:oddHBand="0" w:evenHBand="0" w:firstRowFirstColumn="0" w:firstRowLastColumn="0" w:lastRowFirstColumn="0" w:lastRowLastColumn="0"/>
            <w:tcW w:w="296" w:type="dxa"/>
          </w:tcPr>
          <w:p w14:paraId="70421971" w14:textId="77777777" w:rsidR="00114806" w:rsidRPr="00BA49DC" w:rsidRDefault="00114806" w:rsidP="00BA49DC">
            <w:pPr>
              <w:ind w:left="426" w:hanging="426"/>
              <w:rPr>
                <w:rFonts w:ascii="Arial" w:hAnsi="Arial" w:cs="Arial"/>
              </w:rPr>
            </w:pPr>
            <w:r w:rsidRPr="00BA49DC">
              <w:rPr>
                <w:rFonts w:ascii="Arial" w:hAnsi="Arial" w:cs="Arial"/>
              </w:rPr>
              <w:t>14</w:t>
            </w:r>
          </w:p>
        </w:tc>
        <w:tc>
          <w:tcPr>
            <w:tcW w:w="961" w:type="dxa"/>
          </w:tcPr>
          <w:p w14:paraId="32D6FAA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Inlet nitrogen Cooler for B602A/S</w:t>
            </w:r>
          </w:p>
        </w:tc>
        <w:tc>
          <w:tcPr>
            <w:cnfStyle w:val="000010000000" w:firstRow="0" w:lastRow="0" w:firstColumn="0" w:lastColumn="0" w:oddVBand="1" w:evenVBand="0" w:oddHBand="0" w:evenHBand="0" w:firstRowFirstColumn="0" w:firstRowLastColumn="0" w:lastRowFirstColumn="0" w:lastRowLastColumn="0"/>
            <w:tcW w:w="926" w:type="dxa"/>
          </w:tcPr>
          <w:p w14:paraId="7C5B13E9" w14:textId="77777777" w:rsidR="00114806" w:rsidRPr="00BA49DC" w:rsidRDefault="00114806" w:rsidP="00BA49DC">
            <w:pPr>
              <w:ind w:left="426" w:hanging="426"/>
              <w:rPr>
                <w:rFonts w:ascii="Arial" w:hAnsi="Arial" w:cs="Arial"/>
              </w:rPr>
            </w:pPr>
            <w:r w:rsidRPr="00BA49DC">
              <w:rPr>
                <w:rFonts w:ascii="Arial" w:hAnsi="Arial" w:cs="Arial"/>
              </w:rPr>
              <w:t>E601</w:t>
            </w:r>
          </w:p>
          <w:p w14:paraId="4D17CEC6"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tcPr>
          <w:p w14:paraId="256468F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Buhler MIAG</w:t>
            </w:r>
          </w:p>
        </w:tc>
        <w:tc>
          <w:tcPr>
            <w:cnfStyle w:val="000010000000" w:firstRow="0" w:lastRow="0" w:firstColumn="0" w:lastColumn="0" w:oddVBand="1" w:evenVBand="0" w:oddHBand="0" w:evenHBand="0" w:firstRowFirstColumn="0" w:firstRowLastColumn="0" w:lastRowFirstColumn="0" w:lastRowLastColumn="0"/>
            <w:tcW w:w="720" w:type="dxa"/>
          </w:tcPr>
          <w:p w14:paraId="181B4F7B" w14:textId="77777777" w:rsidR="00114806" w:rsidRPr="00BA49DC" w:rsidRDefault="00114806" w:rsidP="00BA49DC">
            <w:pPr>
              <w:ind w:left="426" w:hanging="426"/>
              <w:rPr>
                <w:rFonts w:ascii="Arial" w:hAnsi="Arial" w:cs="Arial"/>
              </w:rPr>
            </w:pPr>
            <w:r w:rsidRPr="00BA49DC">
              <w:rPr>
                <w:rFonts w:ascii="Arial" w:hAnsi="Arial" w:cs="Arial"/>
              </w:rPr>
              <w:t>N2</w:t>
            </w:r>
          </w:p>
        </w:tc>
        <w:tc>
          <w:tcPr>
            <w:tcW w:w="720" w:type="dxa"/>
          </w:tcPr>
          <w:p w14:paraId="6AC4D84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CW</w:t>
            </w:r>
          </w:p>
        </w:tc>
        <w:tc>
          <w:tcPr>
            <w:cnfStyle w:val="000010000000" w:firstRow="0" w:lastRow="0" w:firstColumn="0" w:lastColumn="0" w:oddVBand="1" w:evenVBand="0" w:oddHBand="0" w:evenHBand="0" w:firstRowFirstColumn="0" w:firstRowLastColumn="0" w:lastRowFirstColumn="0" w:lastRowLastColumn="0"/>
            <w:tcW w:w="720" w:type="dxa"/>
          </w:tcPr>
          <w:p w14:paraId="1CAB1223" w14:textId="77777777" w:rsidR="00114806" w:rsidRPr="00BA49DC" w:rsidRDefault="00114806" w:rsidP="00BA49DC">
            <w:pPr>
              <w:ind w:left="426" w:hanging="426"/>
              <w:rPr>
                <w:rFonts w:ascii="Arial" w:hAnsi="Arial" w:cs="Arial"/>
              </w:rPr>
            </w:pPr>
            <w:r w:rsidRPr="00BA49DC">
              <w:rPr>
                <w:rFonts w:ascii="Arial" w:hAnsi="Arial" w:cs="Arial"/>
              </w:rPr>
              <w:t>Flow rate 2100 m3/hr</w:t>
            </w:r>
          </w:p>
        </w:tc>
        <w:tc>
          <w:tcPr>
            <w:tcW w:w="720" w:type="dxa"/>
          </w:tcPr>
          <w:p w14:paraId="69E38E7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697" w:type="dxa"/>
          </w:tcPr>
          <w:p w14:paraId="59DD95EA"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720" w:type="dxa"/>
          </w:tcPr>
          <w:p w14:paraId="24CD29A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6DC46208" w14:textId="77777777" w:rsidR="00114806" w:rsidRPr="00BA49DC" w:rsidRDefault="00114806" w:rsidP="00BA49DC">
            <w:pPr>
              <w:ind w:left="426" w:hanging="426"/>
              <w:rPr>
                <w:rFonts w:ascii="Arial" w:hAnsi="Arial" w:cs="Arial"/>
              </w:rPr>
            </w:pPr>
            <w:r w:rsidRPr="00BA49DC">
              <w:rPr>
                <w:rFonts w:ascii="Arial" w:hAnsi="Arial" w:cs="Arial"/>
              </w:rPr>
              <w:t>SS304</w:t>
            </w:r>
          </w:p>
        </w:tc>
        <w:tc>
          <w:tcPr>
            <w:tcW w:w="540" w:type="dxa"/>
            <w:gridSpan w:val="2"/>
          </w:tcPr>
          <w:p w14:paraId="21F1AFB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720" w:type="dxa"/>
            <w:gridSpan w:val="2"/>
          </w:tcPr>
          <w:p w14:paraId="4FEFAF9D" w14:textId="77777777" w:rsidR="00114806" w:rsidRPr="00BA49DC" w:rsidRDefault="00114806" w:rsidP="00BA49DC">
            <w:pPr>
              <w:ind w:left="426" w:hanging="426"/>
              <w:rPr>
                <w:rFonts w:ascii="Arial" w:hAnsi="Arial" w:cs="Arial"/>
              </w:rPr>
            </w:pPr>
            <w:r w:rsidRPr="00BA49DC">
              <w:rPr>
                <w:rFonts w:ascii="Arial" w:hAnsi="Arial" w:cs="Arial"/>
              </w:rPr>
              <w:t>-</w:t>
            </w:r>
          </w:p>
        </w:tc>
        <w:tc>
          <w:tcPr>
            <w:tcW w:w="703" w:type="dxa"/>
            <w:gridSpan w:val="2"/>
          </w:tcPr>
          <w:p w14:paraId="3930FE9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526" w:type="dxa"/>
            <w:gridSpan w:val="2"/>
          </w:tcPr>
          <w:p w14:paraId="27A3B78E" w14:textId="77777777" w:rsidR="00114806" w:rsidRPr="00BA49DC" w:rsidRDefault="00114806" w:rsidP="00BA49DC">
            <w:pPr>
              <w:ind w:left="426" w:hanging="426"/>
              <w:rPr>
                <w:rFonts w:ascii="Arial" w:hAnsi="Arial" w:cs="Arial"/>
              </w:rPr>
            </w:pPr>
          </w:p>
        </w:tc>
        <w:tc>
          <w:tcPr>
            <w:tcW w:w="527" w:type="dxa"/>
          </w:tcPr>
          <w:p w14:paraId="4EC58E1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585" w:type="dxa"/>
          </w:tcPr>
          <w:p w14:paraId="0BE9CBF9" w14:textId="77777777" w:rsidR="00114806" w:rsidRPr="00BA49DC" w:rsidRDefault="00114806" w:rsidP="00BA49DC">
            <w:pPr>
              <w:ind w:left="426" w:hanging="426"/>
              <w:rPr>
                <w:rFonts w:ascii="Arial" w:hAnsi="Arial" w:cs="Arial"/>
              </w:rPr>
            </w:pPr>
          </w:p>
        </w:tc>
        <w:tc>
          <w:tcPr>
            <w:tcW w:w="540" w:type="dxa"/>
          </w:tcPr>
          <w:p w14:paraId="2342D65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720" w:type="dxa"/>
          </w:tcPr>
          <w:p w14:paraId="56259B00" w14:textId="77777777" w:rsidR="00114806" w:rsidRPr="00BA49DC" w:rsidRDefault="00114806" w:rsidP="00BA49DC">
            <w:pPr>
              <w:ind w:left="426" w:hanging="426"/>
              <w:rPr>
                <w:rFonts w:ascii="Arial" w:hAnsi="Arial" w:cs="Arial"/>
              </w:rPr>
            </w:pPr>
            <w:r w:rsidRPr="00BA49DC">
              <w:rPr>
                <w:rFonts w:ascii="Arial" w:hAnsi="Arial" w:cs="Arial"/>
              </w:rPr>
              <w:t>Copper for tubes</w:t>
            </w:r>
          </w:p>
        </w:tc>
        <w:tc>
          <w:tcPr>
            <w:tcW w:w="540" w:type="dxa"/>
          </w:tcPr>
          <w:p w14:paraId="7BB82F3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AP for fins</w:t>
            </w:r>
          </w:p>
        </w:tc>
        <w:tc>
          <w:tcPr>
            <w:cnfStyle w:val="000010000000" w:firstRow="0" w:lastRow="0" w:firstColumn="0" w:lastColumn="0" w:oddVBand="1" w:evenVBand="0" w:oddHBand="0" w:evenHBand="0" w:firstRowFirstColumn="0" w:firstRowLastColumn="0" w:lastRowFirstColumn="0" w:lastRowLastColumn="0"/>
            <w:tcW w:w="540" w:type="dxa"/>
          </w:tcPr>
          <w:p w14:paraId="63F7E6C8"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tcPr>
          <w:p w14:paraId="385D817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750" w:type="dxa"/>
          </w:tcPr>
          <w:p w14:paraId="763C80E7" w14:textId="77777777" w:rsidR="00114806" w:rsidRPr="00BA49DC" w:rsidRDefault="00114806" w:rsidP="00BA49DC">
            <w:pPr>
              <w:ind w:left="426" w:hanging="426"/>
              <w:rPr>
                <w:rFonts w:ascii="Arial" w:hAnsi="Arial" w:cs="Arial"/>
              </w:rPr>
            </w:pPr>
            <w:r w:rsidRPr="00BA49DC">
              <w:rPr>
                <w:rFonts w:ascii="Arial" w:hAnsi="Arial" w:cs="Arial"/>
              </w:rPr>
              <w:t>-</w:t>
            </w:r>
          </w:p>
        </w:tc>
        <w:tc>
          <w:tcPr>
            <w:tcW w:w="900" w:type="dxa"/>
          </w:tcPr>
          <w:p w14:paraId="0A2A137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18.9</w:t>
            </w:r>
          </w:p>
        </w:tc>
      </w:tr>
    </w:tbl>
    <w:p w14:paraId="5238399C" w14:textId="77777777" w:rsidR="00114806" w:rsidRPr="00114806" w:rsidRDefault="00114806" w:rsidP="00BA49DC">
      <w:pPr>
        <w:ind w:left="426" w:hanging="426"/>
        <w:rPr>
          <w:rFonts w:ascii="Arial" w:hAnsi="Arial" w:cs="Arial"/>
        </w:rPr>
      </w:pPr>
    </w:p>
    <w:tbl>
      <w:tblPr>
        <w:tblW w:w="1625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
        <w:gridCol w:w="1018"/>
        <w:gridCol w:w="870"/>
        <w:gridCol w:w="900"/>
        <w:gridCol w:w="694"/>
        <w:gridCol w:w="746"/>
        <w:gridCol w:w="720"/>
        <w:gridCol w:w="720"/>
        <w:gridCol w:w="694"/>
        <w:gridCol w:w="746"/>
        <w:gridCol w:w="720"/>
        <w:gridCol w:w="540"/>
        <w:gridCol w:w="720"/>
        <w:gridCol w:w="703"/>
        <w:gridCol w:w="526"/>
        <w:gridCol w:w="526"/>
        <w:gridCol w:w="585"/>
        <w:gridCol w:w="540"/>
        <w:gridCol w:w="720"/>
        <w:gridCol w:w="540"/>
        <w:gridCol w:w="540"/>
        <w:gridCol w:w="540"/>
        <w:gridCol w:w="750"/>
        <w:gridCol w:w="900"/>
      </w:tblGrid>
      <w:tr w:rsidR="00114806" w:rsidRPr="00114806" w14:paraId="7CBFE939" w14:textId="77777777" w:rsidTr="00114806">
        <w:trPr>
          <w:cantSplit/>
        </w:trPr>
        <w:tc>
          <w:tcPr>
            <w:tcW w:w="298" w:type="dxa"/>
            <w:vMerge w:val="restart"/>
            <w:vAlign w:val="center"/>
          </w:tcPr>
          <w:p w14:paraId="5206F74D" w14:textId="77777777" w:rsidR="00114806" w:rsidRPr="00BA49DC" w:rsidRDefault="00114806" w:rsidP="00BA49DC">
            <w:pPr>
              <w:ind w:left="426" w:hanging="426"/>
              <w:rPr>
                <w:rFonts w:ascii="Arial" w:hAnsi="Arial" w:cs="Arial"/>
              </w:rPr>
            </w:pPr>
          </w:p>
        </w:tc>
        <w:tc>
          <w:tcPr>
            <w:tcW w:w="1018" w:type="dxa"/>
            <w:vMerge w:val="restart"/>
            <w:vAlign w:val="center"/>
          </w:tcPr>
          <w:p w14:paraId="704A38CF" w14:textId="77777777" w:rsidR="00114806" w:rsidRPr="00BA49DC" w:rsidRDefault="00114806" w:rsidP="00BA49DC">
            <w:pPr>
              <w:ind w:left="426" w:hanging="426"/>
              <w:rPr>
                <w:rFonts w:ascii="Arial" w:hAnsi="Arial" w:cs="Arial"/>
              </w:rPr>
            </w:pPr>
            <w:r w:rsidRPr="00BA49DC">
              <w:rPr>
                <w:rFonts w:ascii="Arial" w:hAnsi="Arial" w:cs="Arial"/>
              </w:rPr>
              <w:t>Name of</w:t>
            </w:r>
          </w:p>
          <w:p w14:paraId="6A72565B" w14:textId="77777777" w:rsidR="00114806" w:rsidRPr="00BA49DC" w:rsidRDefault="00114806" w:rsidP="00BA49DC">
            <w:pPr>
              <w:ind w:left="426" w:hanging="426"/>
              <w:rPr>
                <w:rFonts w:ascii="Arial" w:hAnsi="Arial" w:cs="Arial"/>
              </w:rPr>
            </w:pPr>
            <w:r w:rsidRPr="00BA49DC">
              <w:rPr>
                <w:rFonts w:ascii="Arial" w:hAnsi="Arial" w:cs="Arial"/>
              </w:rPr>
              <w:lastRenderedPageBreak/>
              <w:t>Exchanger</w:t>
            </w:r>
          </w:p>
        </w:tc>
        <w:tc>
          <w:tcPr>
            <w:tcW w:w="870" w:type="dxa"/>
            <w:vMerge w:val="restart"/>
            <w:vAlign w:val="center"/>
          </w:tcPr>
          <w:p w14:paraId="3F67D652" w14:textId="77777777" w:rsidR="00114806" w:rsidRPr="00BA49DC" w:rsidRDefault="00114806" w:rsidP="00BA49DC">
            <w:pPr>
              <w:ind w:left="426" w:hanging="426"/>
              <w:rPr>
                <w:rFonts w:ascii="Arial" w:hAnsi="Arial" w:cs="Arial"/>
              </w:rPr>
            </w:pPr>
            <w:r w:rsidRPr="00BA49DC">
              <w:rPr>
                <w:rFonts w:ascii="Arial" w:hAnsi="Arial" w:cs="Arial"/>
              </w:rPr>
              <w:lastRenderedPageBreak/>
              <w:t>Tag/Ty</w:t>
            </w:r>
            <w:r w:rsidRPr="00BA49DC">
              <w:rPr>
                <w:rFonts w:ascii="Arial" w:hAnsi="Arial" w:cs="Arial"/>
              </w:rPr>
              <w:lastRenderedPageBreak/>
              <w:t>pe</w:t>
            </w:r>
          </w:p>
        </w:tc>
        <w:tc>
          <w:tcPr>
            <w:tcW w:w="900" w:type="dxa"/>
            <w:vMerge w:val="restart"/>
            <w:vAlign w:val="center"/>
          </w:tcPr>
          <w:p w14:paraId="0D95EBE6" w14:textId="77777777" w:rsidR="00114806" w:rsidRPr="00BA49DC" w:rsidRDefault="00114806" w:rsidP="00BA49DC">
            <w:pPr>
              <w:ind w:left="426" w:hanging="426"/>
              <w:rPr>
                <w:rFonts w:ascii="Arial" w:hAnsi="Arial" w:cs="Arial"/>
              </w:rPr>
            </w:pPr>
            <w:r w:rsidRPr="00BA49DC">
              <w:rPr>
                <w:rFonts w:ascii="Arial" w:hAnsi="Arial" w:cs="Arial"/>
              </w:rPr>
              <w:lastRenderedPageBreak/>
              <w:t>Make</w:t>
            </w:r>
          </w:p>
        </w:tc>
        <w:tc>
          <w:tcPr>
            <w:tcW w:w="1440" w:type="dxa"/>
            <w:gridSpan w:val="2"/>
            <w:vAlign w:val="center"/>
          </w:tcPr>
          <w:p w14:paraId="4B877D71" w14:textId="77777777" w:rsidR="00114806" w:rsidRPr="00BA49DC" w:rsidRDefault="00114806" w:rsidP="00BA49DC">
            <w:pPr>
              <w:ind w:left="426" w:hanging="426"/>
              <w:rPr>
                <w:rFonts w:ascii="Arial" w:hAnsi="Arial" w:cs="Arial"/>
              </w:rPr>
            </w:pPr>
            <w:r w:rsidRPr="00BA49DC">
              <w:rPr>
                <w:rFonts w:ascii="Arial" w:hAnsi="Arial" w:cs="Arial"/>
              </w:rPr>
              <w:t>Fluid</w:t>
            </w:r>
          </w:p>
        </w:tc>
        <w:tc>
          <w:tcPr>
            <w:tcW w:w="4860" w:type="dxa"/>
            <w:gridSpan w:val="7"/>
            <w:vAlign w:val="center"/>
          </w:tcPr>
          <w:p w14:paraId="27E43C4E" w14:textId="77777777" w:rsidR="00114806" w:rsidRPr="00BA49DC" w:rsidRDefault="00114806" w:rsidP="00BA49DC">
            <w:pPr>
              <w:ind w:left="426" w:hanging="426"/>
              <w:rPr>
                <w:rFonts w:ascii="Arial" w:hAnsi="Arial" w:cs="Arial"/>
              </w:rPr>
            </w:pPr>
            <w:r w:rsidRPr="00BA49DC">
              <w:rPr>
                <w:rFonts w:ascii="Arial" w:hAnsi="Arial" w:cs="Arial"/>
              </w:rPr>
              <w:t xml:space="preserve">Shell side </w:t>
            </w:r>
          </w:p>
        </w:tc>
        <w:tc>
          <w:tcPr>
            <w:tcW w:w="5970" w:type="dxa"/>
            <w:gridSpan w:val="10"/>
            <w:vAlign w:val="center"/>
          </w:tcPr>
          <w:p w14:paraId="79EA5785" w14:textId="77777777" w:rsidR="00114806" w:rsidRPr="00BA49DC" w:rsidRDefault="00114806" w:rsidP="00BA49DC">
            <w:pPr>
              <w:ind w:left="426" w:hanging="426"/>
              <w:rPr>
                <w:rFonts w:ascii="Arial" w:hAnsi="Arial" w:cs="Arial"/>
              </w:rPr>
            </w:pPr>
            <w:r w:rsidRPr="00BA49DC">
              <w:rPr>
                <w:rFonts w:ascii="Arial" w:hAnsi="Arial" w:cs="Arial"/>
              </w:rPr>
              <w:t>Tube side</w:t>
            </w:r>
          </w:p>
        </w:tc>
        <w:tc>
          <w:tcPr>
            <w:tcW w:w="900" w:type="dxa"/>
            <w:vMerge w:val="restart"/>
            <w:vAlign w:val="center"/>
          </w:tcPr>
          <w:p w14:paraId="2E2C8BB1" w14:textId="77777777" w:rsidR="00114806" w:rsidRPr="00BA49DC" w:rsidRDefault="00114806" w:rsidP="00BA49DC">
            <w:pPr>
              <w:ind w:left="426" w:right="113" w:hanging="426"/>
              <w:rPr>
                <w:rFonts w:ascii="Arial" w:hAnsi="Arial" w:cs="Arial"/>
              </w:rPr>
            </w:pPr>
            <w:r w:rsidRPr="00BA49DC">
              <w:rPr>
                <w:rFonts w:ascii="Arial" w:hAnsi="Arial" w:cs="Arial"/>
              </w:rPr>
              <w:t>Heat du</w:t>
            </w:r>
            <w:r w:rsidRPr="00BA49DC">
              <w:rPr>
                <w:rFonts w:ascii="Arial" w:hAnsi="Arial" w:cs="Arial"/>
              </w:rPr>
              <w:lastRenderedPageBreak/>
              <w:t>ty</w:t>
            </w:r>
          </w:p>
          <w:p w14:paraId="7DF7E13C" w14:textId="77777777" w:rsidR="00114806" w:rsidRPr="00BA49DC" w:rsidRDefault="00114806" w:rsidP="00BA49DC">
            <w:pPr>
              <w:ind w:left="426" w:right="113" w:hanging="426"/>
              <w:rPr>
                <w:rFonts w:ascii="Arial" w:hAnsi="Arial" w:cs="Arial"/>
              </w:rPr>
            </w:pPr>
            <w:r w:rsidRPr="00BA49DC">
              <w:rPr>
                <w:rFonts w:ascii="Arial" w:hAnsi="Arial" w:cs="Arial"/>
              </w:rPr>
              <w:t>Kcal/h</w:t>
            </w:r>
          </w:p>
          <w:p w14:paraId="2988B621" w14:textId="77777777" w:rsidR="00114806" w:rsidRPr="00BA49DC" w:rsidRDefault="00114806" w:rsidP="00BA49DC">
            <w:pPr>
              <w:ind w:left="426" w:hanging="426"/>
              <w:rPr>
                <w:rFonts w:ascii="Arial" w:hAnsi="Arial" w:cs="Arial"/>
              </w:rPr>
            </w:pPr>
            <w:r w:rsidRPr="00BA49DC">
              <w:rPr>
                <w:rFonts w:ascii="Arial" w:hAnsi="Arial" w:cs="Arial"/>
              </w:rPr>
              <w:t>X103</w:t>
            </w:r>
          </w:p>
        </w:tc>
      </w:tr>
      <w:tr w:rsidR="00114806" w:rsidRPr="00114806" w14:paraId="77868CE5" w14:textId="77777777" w:rsidTr="00114806">
        <w:trPr>
          <w:cantSplit/>
          <w:trHeight w:val="683"/>
        </w:trPr>
        <w:tc>
          <w:tcPr>
            <w:tcW w:w="298" w:type="dxa"/>
            <w:vMerge/>
            <w:vAlign w:val="center"/>
          </w:tcPr>
          <w:p w14:paraId="69633CB8" w14:textId="77777777" w:rsidR="00114806" w:rsidRPr="00BA49DC" w:rsidRDefault="00114806" w:rsidP="00BA49DC">
            <w:pPr>
              <w:ind w:left="426" w:hanging="426"/>
              <w:rPr>
                <w:rFonts w:ascii="Arial" w:hAnsi="Arial" w:cs="Arial"/>
              </w:rPr>
            </w:pPr>
          </w:p>
        </w:tc>
        <w:tc>
          <w:tcPr>
            <w:tcW w:w="1018" w:type="dxa"/>
            <w:vMerge/>
            <w:textDirection w:val="btLr"/>
            <w:vAlign w:val="center"/>
          </w:tcPr>
          <w:p w14:paraId="1F1D595B" w14:textId="77777777" w:rsidR="00114806" w:rsidRPr="00BA49DC" w:rsidRDefault="00114806" w:rsidP="00BA49DC">
            <w:pPr>
              <w:ind w:left="426" w:right="113" w:hanging="426"/>
              <w:rPr>
                <w:rFonts w:ascii="Arial" w:hAnsi="Arial" w:cs="Arial"/>
              </w:rPr>
            </w:pPr>
          </w:p>
        </w:tc>
        <w:tc>
          <w:tcPr>
            <w:tcW w:w="870" w:type="dxa"/>
            <w:vMerge/>
            <w:textDirection w:val="btLr"/>
            <w:vAlign w:val="center"/>
          </w:tcPr>
          <w:p w14:paraId="43F9AADC" w14:textId="77777777" w:rsidR="00114806" w:rsidRPr="00BA49DC" w:rsidRDefault="00114806" w:rsidP="00BA49DC">
            <w:pPr>
              <w:ind w:left="426" w:right="113" w:hanging="426"/>
              <w:rPr>
                <w:rFonts w:ascii="Arial" w:hAnsi="Arial" w:cs="Arial"/>
              </w:rPr>
            </w:pPr>
          </w:p>
        </w:tc>
        <w:tc>
          <w:tcPr>
            <w:tcW w:w="900" w:type="dxa"/>
            <w:vMerge/>
            <w:textDirection w:val="btLr"/>
            <w:vAlign w:val="center"/>
          </w:tcPr>
          <w:p w14:paraId="5C1C999B" w14:textId="77777777" w:rsidR="00114806" w:rsidRPr="00BA49DC" w:rsidRDefault="00114806" w:rsidP="00BA49DC">
            <w:pPr>
              <w:ind w:left="426" w:right="113" w:hanging="426"/>
              <w:rPr>
                <w:rFonts w:ascii="Arial" w:hAnsi="Arial" w:cs="Arial"/>
              </w:rPr>
            </w:pPr>
          </w:p>
        </w:tc>
        <w:tc>
          <w:tcPr>
            <w:tcW w:w="694" w:type="dxa"/>
            <w:vMerge w:val="restart"/>
            <w:textDirection w:val="btLr"/>
            <w:vAlign w:val="center"/>
          </w:tcPr>
          <w:p w14:paraId="503DA76C" w14:textId="77777777" w:rsidR="00114806" w:rsidRPr="00BA49DC" w:rsidRDefault="00114806" w:rsidP="00BA49DC">
            <w:pPr>
              <w:ind w:left="426" w:right="113" w:hanging="426"/>
              <w:rPr>
                <w:rFonts w:ascii="Arial" w:hAnsi="Arial" w:cs="Arial"/>
              </w:rPr>
            </w:pPr>
            <w:r w:rsidRPr="00BA49DC">
              <w:rPr>
                <w:rFonts w:ascii="Arial" w:hAnsi="Arial" w:cs="Arial"/>
              </w:rPr>
              <w:t>Shell</w:t>
            </w:r>
          </w:p>
        </w:tc>
        <w:tc>
          <w:tcPr>
            <w:tcW w:w="746" w:type="dxa"/>
            <w:vMerge w:val="restart"/>
            <w:textDirection w:val="btLr"/>
            <w:vAlign w:val="center"/>
          </w:tcPr>
          <w:p w14:paraId="684CCB73" w14:textId="77777777" w:rsidR="00114806" w:rsidRPr="00BA49DC" w:rsidRDefault="00114806" w:rsidP="00BA49DC">
            <w:pPr>
              <w:ind w:left="426" w:right="113" w:hanging="426"/>
              <w:rPr>
                <w:rFonts w:ascii="Arial" w:hAnsi="Arial" w:cs="Arial"/>
              </w:rPr>
            </w:pPr>
            <w:r w:rsidRPr="00BA49DC">
              <w:rPr>
                <w:rFonts w:ascii="Arial" w:hAnsi="Arial" w:cs="Arial"/>
              </w:rPr>
              <w:t>Tube</w:t>
            </w:r>
          </w:p>
        </w:tc>
        <w:tc>
          <w:tcPr>
            <w:tcW w:w="1440" w:type="dxa"/>
            <w:gridSpan w:val="2"/>
            <w:vAlign w:val="center"/>
          </w:tcPr>
          <w:p w14:paraId="6525E639" w14:textId="77777777" w:rsidR="00114806" w:rsidRPr="00BA49DC" w:rsidRDefault="00114806" w:rsidP="00BA49DC">
            <w:pPr>
              <w:ind w:left="426" w:hanging="426"/>
              <w:rPr>
                <w:rFonts w:ascii="Arial" w:hAnsi="Arial" w:cs="Arial"/>
              </w:rPr>
            </w:pPr>
            <w:r w:rsidRPr="00BA49DC">
              <w:rPr>
                <w:rFonts w:ascii="Arial" w:hAnsi="Arial" w:cs="Arial"/>
              </w:rPr>
              <w:t>Press</w:t>
            </w:r>
          </w:p>
          <w:p w14:paraId="79FE04AD" w14:textId="77777777" w:rsidR="00114806" w:rsidRPr="00BA49DC" w:rsidRDefault="00114806" w:rsidP="00BA49DC">
            <w:pPr>
              <w:ind w:left="426" w:hanging="426"/>
              <w:rPr>
                <w:rFonts w:ascii="Arial" w:hAnsi="Arial" w:cs="Arial"/>
              </w:rPr>
            </w:pPr>
            <w:r w:rsidRPr="00BA49DC">
              <w:rPr>
                <w:rFonts w:ascii="Arial" w:hAnsi="Arial" w:cs="Arial"/>
              </w:rPr>
              <w:t>Kg/cm2</w:t>
            </w:r>
          </w:p>
        </w:tc>
        <w:tc>
          <w:tcPr>
            <w:tcW w:w="1440" w:type="dxa"/>
            <w:gridSpan w:val="2"/>
            <w:vAlign w:val="center"/>
          </w:tcPr>
          <w:p w14:paraId="2106573D" w14:textId="6CE496BB" w:rsidR="00114806" w:rsidRPr="00BA49DC" w:rsidRDefault="00114806" w:rsidP="00BA49DC">
            <w:pPr>
              <w:ind w:left="426" w:hanging="426"/>
              <w:rPr>
                <w:rFonts w:ascii="Arial" w:hAnsi="Arial" w:cs="Arial"/>
              </w:rPr>
            </w:pPr>
            <w:r w:rsidRPr="00BA49DC">
              <w:rPr>
                <w:rFonts w:ascii="Arial" w:hAnsi="Arial" w:cs="Arial"/>
              </w:rPr>
              <w:t xml:space="preserve">Temp </w:t>
            </w:r>
            <w:r w:rsidRPr="00BA49DC">
              <w:rPr>
                <w:rFonts w:ascii="Arial" w:hAnsi="Arial" w:cs="Arial"/>
                <w:vertAlign w:val="superscript"/>
              </w:rPr>
              <w:t>0</w:t>
            </w:r>
            <w:r w:rsidRPr="00BA49DC">
              <w:rPr>
                <w:rFonts w:ascii="Arial" w:hAnsi="Arial" w:cs="Arial"/>
              </w:rPr>
              <w:t xml:space="preserve">C </w:t>
            </w:r>
          </w:p>
        </w:tc>
        <w:tc>
          <w:tcPr>
            <w:tcW w:w="720" w:type="dxa"/>
            <w:vMerge w:val="restart"/>
            <w:textDirection w:val="btLr"/>
            <w:vAlign w:val="center"/>
          </w:tcPr>
          <w:p w14:paraId="0B4D7257" w14:textId="77777777" w:rsidR="00114806" w:rsidRPr="00BA49DC" w:rsidRDefault="00114806" w:rsidP="00BA49DC">
            <w:pPr>
              <w:ind w:left="426" w:right="113" w:hanging="426"/>
              <w:rPr>
                <w:rFonts w:ascii="Arial" w:hAnsi="Arial" w:cs="Arial"/>
              </w:rPr>
            </w:pPr>
            <w:r w:rsidRPr="00BA49DC">
              <w:rPr>
                <w:rFonts w:ascii="Arial" w:hAnsi="Arial" w:cs="Arial"/>
              </w:rPr>
              <w:t>Matl Of const</w:t>
            </w:r>
          </w:p>
        </w:tc>
        <w:tc>
          <w:tcPr>
            <w:tcW w:w="540" w:type="dxa"/>
            <w:vMerge w:val="restart"/>
            <w:textDirection w:val="btLr"/>
            <w:vAlign w:val="center"/>
          </w:tcPr>
          <w:p w14:paraId="35282968" w14:textId="77777777" w:rsidR="00114806" w:rsidRPr="00BA49DC" w:rsidRDefault="00114806" w:rsidP="00BA49DC">
            <w:pPr>
              <w:ind w:left="426" w:right="113" w:hanging="426"/>
              <w:rPr>
                <w:rFonts w:ascii="Arial" w:hAnsi="Arial" w:cs="Arial"/>
              </w:rPr>
            </w:pPr>
            <w:r w:rsidRPr="00BA49DC">
              <w:rPr>
                <w:rFonts w:ascii="Arial" w:hAnsi="Arial" w:cs="Arial"/>
              </w:rPr>
              <w:t>Thickness ,mm</w:t>
            </w:r>
          </w:p>
        </w:tc>
        <w:tc>
          <w:tcPr>
            <w:tcW w:w="720" w:type="dxa"/>
            <w:vMerge w:val="restart"/>
            <w:textDirection w:val="btLr"/>
            <w:vAlign w:val="center"/>
          </w:tcPr>
          <w:p w14:paraId="60C93E4A" w14:textId="77777777" w:rsidR="00114806" w:rsidRPr="00BA49DC" w:rsidRDefault="00114806" w:rsidP="00BA49DC">
            <w:pPr>
              <w:ind w:left="426" w:right="113" w:hanging="426"/>
              <w:rPr>
                <w:rFonts w:ascii="Arial" w:hAnsi="Arial" w:cs="Arial"/>
              </w:rPr>
            </w:pPr>
            <w:r w:rsidRPr="00BA49DC">
              <w:rPr>
                <w:rFonts w:ascii="Arial" w:hAnsi="Arial" w:cs="Arial"/>
              </w:rPr>
              <w:t>OD ,mm</w:t>
            </w:r>
          </w:p>
        </w:tc>
        <w:tc>
          <w:tcPr>
            <w:tcW w:w="703" w:type="dxa"/>
            <w:vMerge w:val="restart"/>
            <w:textDirection w:val="btLr"/>
            <w:vAlign w:val="center"/>
          </w:tcPr>
          <w:p w14:paraId="23678FFA" w14:textId="77777777" w:rsidR="00114806" w:rsidRPr="00BA49DC" w:rsidRDefault="00114806" w:rsidP="00BA49DC">
            <w:pPr>
              <w:ind w:left="426" w:right="113" w:hanging="426"/>
              <w:rPr>
                <w:rFonts w:ascii="Arial" w:hAnsi="Arial" w:cs="Arial"/>
              </w:rPr>
            </w:pPr>
            <w:r w:rsidRPr="00BA49DC">
              <w:rPr>
                <w:rFonts w:ascii="Arial" w:hAnsi="Arial" w:cs="Arial"/>
              </w:rPr>
              <w:t>Area ,M2</w:t>
            </w:r>
          </w:p>
        </w:tc>
        <w:tc>
          <w:tcPr>
            <w:tcW w:w="526" w:type="dxa"/>
            <w:vMerge w:val="restart"/>
            <w:textDirection w:val="btLr"/>
            <w:vAlign w:val="center"/>
          </w:tcPr>
          <w:p w14:paraId="570B1D4C" w14:textId="77777777" w:rsidR="00114806" w:rsidRPr="00BA49DC" w:rsidRDefault="00114806" w:rsidP="00BA49DC">
            <w:pPr>
              <w:ind w:left="426" w:right="113" w:hanging="426"/>
              <w:rPr>
                <w:rFonts w:ascii="Arial" w:hAnsi="Arial" w:cs="Arial"/>
              </w:rPr>
            </w:pPr>
            <w:r w:rsidRPr="00BA49DC">
              <w:rPr>
                <w:rFonts w:ascii="Arial" w:hAnsi="Arial" w:cs="Arial"/>
              </w:rPr>
              <w:t>No of tube</w:t>
            </w:r>
          </w:p>
        </w:tc>
        <w:tc>
          <w:tcPr>
            <w:tcW w:w="526" w:type="dxa"/>
            <w:vMerge w:val="restart"/>
            <w:textDirection w:val="btLr"/>
            <w:vAlign w:val="center"/>
          </w:tcPr>
          <w:p w14:paraId="606FBE48" w14:textId="77777777" w:rsidR="00114806" w:rsidRPr="00BA49DC" w:rsidRDefault="00114806" w:rsidP="00BA49DC">
            <w:pPr>
              <w:ind w:left="426" w:right="113" w:hanging="426"/>
              <w:rPr>
                <w:rFonts w:ascii="Arial" w:hAnsi="Arial" w:cs="Arial"/>
              </w:rPr>
            </w:pPr>
            <w:r w:rsidRPr="00BA49DC">
              <w:rPr>
                <w:rFonts w:ascii="Arial" w:hAnsi="Arial" w:cs="Arial"/>
              </w:rPr>
              <w:t>No of pass</w:t>
            </w:r>
          </w:p>
        </w:tc>
        <w:tc>
          <w:tcPr>
            <w:tcW w:w="585" w:type="dxa"/>
            <w:vMerge w:val="restart"/>
            <w:textDirection w:val="btLr"/>
            <w:vAlign w:val="center"/>
          </w:tcPr>
          <w:p w14:paraId="39E3A98C" w14:textId="77777777" w:rsidR="00114806" w:rsidRPr="00BA49DC" w:rsidRDefault="00114806" w:rsidP="00BA49DC">
            <w:pPr>
              <w:ind w:left="426" w:right="113" w:hanging="426"/>
              <w:rPr>
                <w:rFonts w:ascii="Arial" w:hAnsi="Arial" w:cs="Arial"/>
              </w:rPr>
            </w:pPr>
            <w:r w:rsidRPr="00BA49DC">
              <w:rPr>
                <w:rFonts w:ascii="Arial" w:hAnsi="Arial" w:cs="Arial"/>
              </w:rPr>
              <w:t>Dia/Length</w:t>
            </w:r>
          </w:p>
          <w:p w14:paraId="6DEC2E15" w14:textId="77777777" w:rsidR="00114806" w:rsidRPr="00BA49DC" w:rsidRDefault="00114806" w:rsidP="00BA49DC">
            <w:pPr>
              <w:ind w:left="426" w:right="113" w:hanging="426"/>
              <w:rPr>
                <w:rFonts w:ascii="Arial" w:hAnsi="Arial" w:cs="Arial"/>
              </w:rPr>
            </w:pPr>
            <w:r w:rsidRPr="00BA49DC">
              <w:rPr>
                <w:rFonts w:ascii="Arial" w:hAnsi="Arial" w:cs="Arial"/>
              </w:rPr>
              <w:t>Mm/mm</w:t>
            </w:r>
          </w:p>
        </w:tc>
        <w:tc>
          <w:tcPr>
            <w:tcW w:w="540" w:type="dxa"/>
            <w:vMerge w:val="restart"/>
            <w:textDirection w:val="btLr"/>
            <w:vAlign w:val="center"/>
          </w:tcPr>
          <w:p w14:paraId="18B0CDBF" w14:textId="77777777" w:rsidR="00114806" w:rsidRPr="00BA49DC" w:rsidRDefault="00114806" w:rsidP="00BA49DC">
            <w:pPr>
              <w:ind w:left="426" w:right="113" w:hanging="426"/>
              <w:rPr>
                <w:rFonts w:ascii="Arial" w:hAnsi="Arial" w:cs="Arial"/>
              </w:rPr>
            </w:pPr>
            <w:r w:rsidRPr="00BA49DC">
              <w:rPr>
                <w:rFonts w:ascii="Arial" w:hAnsi="Arial" w:cs="Arial"/>
              </w:rPr>
              <w:t>Thickness,mm</w:t>
            </w:r>
          </w:p>
        </w:tc>
        <w:tc>
          <w:tcPr>
            <w:tcW w:w="720" w:type="dxa"/>
            <w:vMerge w:val="restart"/>
            <w:textDirection w:val="btLr"/>
            <w:vAlign w:val="center"/>
          </w:tcPr>
          <w:p w14:paraId="51D1E470" w14:textId="77777777" w:rsidR="00114806" w:rsidRPr="00BA49DC" w:rsidRDefault="00114806" w:rsidP="00BA49DC">
            <w:pPr>
              <w:ind w:left="426" w:right="113" w:hanging="426"/>
              <w:rPr>
                <w:rFonts w:ascii="Arial" w:hAnsi="Arial" w:cs="Arial"/>
              </w:rPr>
            </w:pPr>
            <w:r w:rsidRPr="00BA49DC">
              <w:rPr>
                <w:rFonts w:ascii="Arial" w:hAnsi="Arial" w:cs="Arial"/>
              </w:rPr>
              <w:t>Matl Of const</w:t>
            </w:r>
          </w:p>
        </w:tc>
        <w:tc>
          <w:tcPr>
            <w:tcW w:w="540" w:type="dxa"/>
            <w:vMerge w:val="restart"/>
            <w:textDirection w:val="btLr"/>
            <w:vAlign w:val="center"/>
          </w:tcPr>
          <w:p w14:paraId="7C358489" w14:textId="77777777" w:rsidR="00114806" w:rsidRPr="00BA49DC" w:rsidRDefault="00114806" w:rsidP="00BA49DC">
            <w:pPr>
              <w:ind w:left="426" w:right="113" w:hanging="426"/>
              <w:rPr>
                <w:rFonts w:ascii="Arial" w:hAnsi="Arial" w:cs="Arial"/>
              </w:rPr>
            </w:pPr>
            <w:r w:rsidRPr="00BA49DC">
              <w:rPr>
                <w:rFonts w:ascii="Arial" w:hAnsi="Arial" w:cs="Arial"/>
              </w:rPr>
              <w:t>Operating</w:t>
            </w:r>
          </w:p>
          <w:p w14:paraId="2C2A7288" w14:textId="77777777" w:rsidR="00114806" w:rsidRPr="00BA49DC" w:rsidRDefault="00114806" w:rsidP="00BA49DC">
            <w:pPr>
              <w:ind w:left="426" w:right="113" w:hanging="426"/>
              <w:rPr>
                <w:rFonts w:ascii="Arial" w:hAnsi="Arial" w:cs="Arial"/>
              </w:rPr>
            </w:pPr>
            <w:r w:rsidRPr="00BA49DC">
              <w:rPr>
                <w:rFonts w:ascii="Arial" w:hAnsi="Arial" w:cs="Arial"/>
              </w:rPr>
              <w:t>Press Kg/cm2</w:t>
            </w:r>
          </w:p>
        </w:tc>
        <w:tc>
          <w:tcPr>
            <w:tcW w:w="540" w:type="dxa"/>
            <w:vMerge w:val="restart"/>
            <w:textDirection w:val="btLr"/>
            <w:vAlign w:val="center"/>
          </w:tcPr>
          <w:p w14:paraId="7378A17F" w14:textId="77777777" w:rsidR="00114806" w:rsidRPr="00BA49DC" w:rsidRDefault="00114806" w:rsidP="00BA49DC">
            <w:pPr>
              <w:ind w:left="426" w:right="113" w:hanging="426"/>
              <w:rPr>
                <w:rFonts w:ascii="Arial" w:hAnsi="Arial" w:cs="Arial"/>
              </w:rPr>
            </w:pPr>
            <w:r w:rsidRPr="00BA49DC">
              <w:rPr>
                <w:rFonts w:ascii="Arial" w:hAnsi="Arial" w:cs="Arial"/>
              </w:rPr>
              <w:t>Inlet Temp,C</w:t>
            </w:r>
          </w:p>
        </w:tc>
        <w:tc>
          <w:tcPr>
            <w:tcW w:w="540" w:type="dxa"/>
            <w:vMerge w:val="restart"/>
            <w:textDirection w:val="btLr"/>
            <w:vAlign w:val="center"/>
          </w:tcPr>
          <w:p w14:paraId="75D87A06" w14:textId="77777777" w:rsidR="00114806" w:rsidRPr="00BA49DC" w:rsidRDefault="00114806" w:rsidP="00BA49DC">
            <w:pPr>
              <w:ind w:left="426" w:right="113" w:hanging="426"/>
              <w:rPr>
                <w:rFonts w:ascii="Arial" w:hAnsi="Arial" w:cs="Arial"/>
              </w:rPr>
            </w:pPr>
            <w:r w:rsidRPr="00BA49DC">
              <w:rPr>
                <w:rFonts w:ascii="Arial" w:hAnsi="Arial" w:cs="Arial"/>
              </w:rPr>
              <w:t>Outlet TempC</w:t>
            </w:r>
          </w:p>
        </w:tc>
        <w:tc>
          <w:tcPr>
            <w:tcW w:w="750" w:type="dxa"/>
            <w:vMerge w:val="restart"/>
            <w:textDirection w:val="btLr"/>
            <w:vAlign w:val="center"/>
          </w:tcPr>
          <w:p w14:paraId="0CCE1FCF" w14:textId="77777777" w:rsidR="00114806" w:rsidRPr="00BA49DC" w:rsidRDefault="00114806" w:rsidP="00BA49DC">
            <w:pPr>
              <w:ind w:left="426" w:right="113" w:hanging="426"/>
              <w:rPr>
                <w:rFonts w:ascii="Arial" w:hAnsi="Arial" w:cs="Arial"/>
              </w:rPr>
            </w:pPr>
            <w:r w:rsidRPr="00BA49DC">
              <w:rPr>
                <w:rFonts w:ascii="Arial" w:hAnsi="Arial" w:cs="Arial"/>
              </w:rPr>
              <w:t>Hydrotest Press</w:t>
            </w:r>
          </w:p>
          <w:p w14:paraId="5AA703C4" w14:textId="77777777" w:rsidR="00114806" w:rsidRPr="00BA49DC" w:rsidRDefault="00114806" w:rsidP="00BA49DC">
            <w:pPr>
              <w:ind w:left="426" w:right="113" w:hanging="426"/>
              <w:rPr>
                <w:rFonts w:ascii="Arial" w:hAnsi="Arial" w:cs="Arial"/>
              </w:rPr>
            </w:pPr>
            <w:r w:rsidRPr="00BA49DC">
              <w:rPr>
                <w:rFonts w:ascii="Arial" w:hAnsi="Arial" w:cs="Arial"/>
              </w:rPr>
              <w:t>Kg/cm2</w:t>
            </w:r>
          </w:p>
        </w:tc>
        <w:tc>
          <w:tcPr>
            <w:tcW w:w="900" w:type="dxa"/>
            <w:vMerge/>
            <w:vAlign w:val="center"/>
          </w:tcPr>
          <w:p w14:paraId="54485F8D" w14:textId="77777777" w:rsidR="00114806" w:rsidRPr="00BA49DC" w:rsidRDefault="00114806" w:rsidP="00BA49DC">
            <w:pPr>
              <w:ind w:left="426" w:hanging="426"/>
              <w:rPr>
                <w:rFonts w:ascii="Arial" w:hAnsi="Arial" w:cs="Arial"/>
              </w:rPr>
            </w:pPr>
          </w:p>
        </w:tc>
      </w:tr>
      <w:tr w:rsidR="00114806" w:rsidRPr="00114806" w14:paraId="2839664D" w14:textId="77777777" w:rsidTr="00114806">
        <w:trPr>
          <w:cantSplit/>
          <w:trHeight w:val="682"/>
        </w:trPr>
        <w:tc>
          <w:tcPr>
            <w:tcW w:w="298" w:type="dxa"/>
            <w:vMerge/>
            <w:vAlign w:val="center"/>
          </w:tcPr>
          <w:p w14:paraId="7FD823E0" w14:textId="77777777" w:rsidR="00114806" w:rsidRPr="00BA49DC" w:rsidRDefault="00114806" w:rsidP="00BA49DC">
            <w:pPr>
              <w:ind w:left="426" w:hanging="426"/>
              <w:rPr>
                <w:rFonts w:ascii="Arial" w:hAnsi="Arial" w:cs="Arial"/>
              </w:rPr>
            </w:pPr>
          </w:p>
        </w:tc>
        <w:tc>
          <w:tcPr>
            <w:tcW w:w="1018" w:type="dxa"/>
            <w:vMerge/>
            <w:textDirection w:val="btLr"/>
            <w:vAlign w:val="center"/>
          </w:tcPr>
          <w:p w14:paraId="21E53DCA" w14:textId="77777777" w:rsidR="00114806" w:rsidRPr="00BA49DC" w:rsidRDefault="00114806" w:rsidP="00BA49DC">
            <w:pPr>
              <w:ind w:left="426" w:right="113" w:hanging="426"/>
              <w:rPr>
                <w:rFonts w:ascii="Arial" w:hAnsi="Arial" w:cs="Arial"/>
              </w:rPr>
            </w:pPr>
          </w:p>
        </w:tc>
        <w:tc>
          <w:tcPr>
            <w:tcW w:w="870" w:type="dxa"/>
            <w:vMerge/>
            <w:textDirection w:val="btLr"/>
            <w:vAlign w:val="center"/>
          </w:tcPr>
          <w:p w14:paraId="72803A22" w14:textId="77777777" w:rsidR="00114806" w:rsidRPr="00BA49DC" w:rsidRDefault="00114806" w:rsidP="00BA49DC">
            <w:pPr>
              <w:ind w:left="426" w:right="113" w:hanging="426"/>
              <w:rPr>
                <w:rFonts w:ascii="Arial" w:hAnsi="Arial" w:cs="Arial"/>
              </w:rPr>
            </w:pPr>
          </w:p>
        </w:tc>
        <w:tc>
          <w:tcPr>
            <w:tcW w:w="900" w:type="dxa"/>
            <w:vMerge/>
            <w:textDirection w:val="btLr"/>
            <w:vAlign w:val="center"/>
          </w:tcPr>
          <w:p w14:paraId="3C431CB1" w14:textId="77777777" w:rsidR="00114806" w:rsidRPr="00BA49DC" w:rsidRDefault="00114806" w:rsidP="00BA49DC">
            <w:pPr>
              <w:ind w:left="426" w:right="113" w:hanging="426"/>
              <w:rPr>
                <w:rFonts w:ascii="Arial" w:hAnsi="Arial" w:cs="Arial"/>
              </w:rPr>
            </w:pPr>
          </w:p>
        </w:tc>
        <w:tc>
          <w:tcPr>
            <w:tcW w:w="694" w:type="dxa"/>
            <w:vMerge/>
            <w:textDirection w:val="btLr"/>
            <w:vAlign w:val="center"/>
          </w:tcPr>
          <w:p w14:paraId="75B09354" w14:textId="77777777" w:rsidR="00114806" w:rsidRPr="00BA49DC" w:rsidRDefault="00114806" w:rsidP="00BA49DC">
            <w:pPr>
              <w:ind w:left="426" w:right="113" w:hanging="426"/>
              <w:rPr>
                <w:rFonts w:ascii="Arial" w:hAnsi="Arial" w:cs="Arial"/>
              </w:rPr>
            </w:pPr>
          </w:p>
        </w:tc>
        <w:tc>
          <w:tcPr>
            <w:tcW w:w="746" w:type="dxa"/>
            <w:vMerge/>
            <w:textDirection w:val="btLr"/>
            <w:vAlign w:val="center"/>
          </w:tcPr>
          <w:p w14:paraId="12110656" w14:textId="77777777" w:rsidR="00114806" w:rsidRPr="00BA49DC" w:rsidRDefault="00114806" w:rsidP="00BA49DC">
            <w:pPr>
              <w:ind w:left="426" w:right="113" w:hanging="426"/>
              <w:rPr>
                <w:rFonts w:ascii="Arial" w:hAnsi="Arial" w:cs="Arial"/>
              </w:rPr>
            </w:pPr>
          </w:p>
        </w:tc>
        <w:tc>
          <w:tcPr>
            <w:tcW w:w="720" w:type="dxa"/>
            <w:vAlign w:val="center"/>
          </w:tcPr>
          <w:p w14:paraId="322CDECB" w14:textId="77777777" w:rsidR="00114806" w:rsidRPr="00BA49DC" w:rsidRDefault="00114806" w:rsidP="00BA49DC">
            <w:pPr>
              <w:ind w:left="426" w:hanging="426"/>
              <w:rPr>
                <w:rFonts w:ascii="Arial" w:hAnsi="Arial" w:cs="Arial"/>
              </w:rPr>
            </w:pPr>
            <w:r w:rsidRPr="00BA49DC">
              <w:rPr>
                <w:rFonts w:ascii="Arial" w:hAnsi="Arial" w:cs="Arial"/>
              </w:rPr>
              <w:t>Opr</w:t>
            </w:r>
          </w:p>
        </w:tc>
        <w:tc>
          <w:tcPr>
            <w:tcW w:w="720" w:type="dxa"/>
            <w:vAlign w:val="center"/>
          </w:tcPr>
          <w:p w14:paraId="7E6BEB82" w14:textId="77777777" w:rsidR="00114806" w:rsidRPr="00BA49DC" w:rsidRDefault="00114806" w:rsidP="00BA49DC">
            <w:pPr>
              <w:ind w:left="426" w:hanging="426"/>
              <w:rPr>
                <w:rFonts w:ascii="Arial" w:hAnsi="Arial" w:cs="Arial"/>
              </w:rPr>
            </w:pPr>
            <w:r w:rsidRPr="00BA49DC">
              <w:rPr>
                <w:rFonts w:ascii="Arial" w:hAnsi="Arial" w:cs="Arial"/>
              </w:rPr>
              <w:t>Hydro</w:t>
            </w:r>
          </w:p>
          <w:p w14:paraId="0D36CB4C" w14:textId="77777777" w:rsidR="00114806" w:rsidRPr="00BA49DC" w:rsidRDefault="00114806" w:rsidP="00BA49DC">
            <w:pPr>
              <w:ind w:left="426" w:hanging="426"/>
              <w:rPr>
                <w:rFonts w:ascii="Arial" w:hAnsi="Arial" w:cs="Arial"/>
              </w:rPr>
            </w:pPr>
            <w:r w:rsidRPr="00BA49DC">
              <w:rPr>
                <w:rFonts w:ascii="Arial" w:hAnsi="Arial" w:cs="Arial"/>
              </w:rPr>
              <w:t>test</w:t>
            </w:r>
          </w:p>
        </w:tc>
        <w:tc>
          <w:tcPr>
            <w:tcW w:w="694" w:type="dxa"/>
            <w:vAlign w:val="center"/>
          </w:tcPr>
          <w:p w14:paraId="0A21D9D6" w14:textId="77777777" w:rsidR="00114806" w:rsidRPr="00BA49DC" w:rsidRDefault="00114806" w:rsidP="00BA49DC">
            <w:pPr>
              <w:ind w:left="426" w:hanging="426"/>
              <w:rPr>
                <w:rFonts w:ascii="Arial" w:hAnsi="Arial" w:cs="Arial"/>
              </w:rPr>
            </w:pPr>
            <w:r w:rsidRPr="00BA49DC">
              <w:rPr>
                <w:rFonts w:ascii="Arial" w:hAnsi="Arial" w:cs="Arial"/>
              </w:rPr>
              <w:t>Inlet</w:t>
            </w:r>
          </w:p>
        </w:tc>
        <w:tc>
          <w:tcPr>
            <w:tcW w:w="746" w:type="dxa"/>
            <w:vAlign w:val="center"/>
          </w:tcPr>
          <w:p w14:paraId="4FAE9532" w14:textId="77777777" w:rsidR="00114806" w:rsidRPr="00BA49DC" w:rsidRDefault="00114806" w:rsidP="00BA49DC">
            <w:pPr>
              <w:ind w:left="426" w:hanging="426"/>
              <w:rPr>
                <w:rFonts w:ascii="Arial" w:hAnsi="Arial" w:cs="Arial"/>
              </w:rPr>
            </w:pPr>
            <w:r w:rsidRPr="00BA49DC">
              <w:rPr>
                <w:rFonts w:ascii="Arial" w:hAnsi="Arial" w:cs="Arial"/>
              </w:rPr>
              <w:t>Outlet</w:t>
            </w:r>
          </w:p>
        </w:tc>
        <w:tc>
          <w:tcPr>
            <w:tcW w:w="720" w:type="dxa"/>
            <w:vMerge/>
            <w:textDirection w:val="btLr"/>
            <w:vAlign w:val="center"/>
          </w:tcPr>
          <w:p w14:paraId="779E90AD" w14:textId="77777777" w:rsidR="00114806" w:rsidRPr="00BA49DC" w:rsidRDefault="00114806" w:rsidP="00BA49DC">
            <w:pPr>
              <w:ind w:left="426" w:right="113" w:hanging="426"/>
              <w:rPr>
                <w:rFonts w:ascii="Arial" w:hAnsi="Arial" w:cs="Arial"/>
              </w:rPr>
            </w:pPr>
          </w:p>
        </w:tc>
        <w:tc>
          <w:tcPr>
            <w:tcW w:w="540" w:type="dxa"/>
            <w:vMerge/>
            <w:textDirection w:val="btLr"/>
            <w:vAlign w:val="center"/>
          </w:tcPr>
          <w:p w14:paraId="1921442C" w14:textId="77777777" w:rsidR="00114806" w:rsidRPr="00BA49DC" w:rsidRDefault="00114806" w:rsidP="00BA49DC">
            <w:pPr>
              <w:ind w:left="426" w:right="113" w:hanging="426"/>
              <w:rPr>
                <w:rFonts w:ascii="Arial" w:hAnsi="Arial" w:cs="Arial"/>
              </w:rPr>
            </w:pPr>
          </w:p>
        </w:tc>
        <w:tc>
          <w:tcPr>
            <w:tcW w:w="720" w:type="dxa"/>
            <w:vMerge/>
            <w:textDirection w:val="btLr"/>
            <w:vAlign w:val="center"/>
          </w:tcPr>
          <w:p w14:paraId="2C410143" w14:textId="77777777" w:rsidR="00114806" w:rsidRPr="00BA49DC" w:rsidRDefault="00114806" w:rsidP="00BA49DC">
            <w:pPr>
              <w:ind w:left="426" w:right="113" w:hanging="426"/>
              <w:rPr>
                <w:rFonts w:ascii="Arial" w:hAnsi="Arial" w:cs="Arial"/>
              </w:rPr>
            </w:pPr>
          </w:p>
        </w:tc>
        <w:tc>
          <w:tcPr>
            <w:tcW w:w="703" w:type="dxa"/>
            <w:vMerge/>
            <w:textDirection w:val="btLr"/>
            <w:vAlign w:val="center"/>
          </w:tcPr>
          <w:p w14:paraId="54DA206F" w14:textId="77777777" w:rsidR="00114806" w:rsidRPr="00BA49DC" w:rsidRDefault="00114806" w:rsidP="00BA49DC">
            <w:pPr>
              <w:ind w:left="426" w:right="113" w:hanging="426"/>
              <w:rPr>
                <w:rFonts w:ascii="Arial" w:hAnsi="Arial" w:cs="Arial"/>
              </w:rPr>
            </w:pPr>
          </w:p>
        </w:tc>
        <w:tc>
          <w:tcPr>
            <w:tcW w:w="526" w:type="dxa"/>
            <w:vMerge/>
            <w:textDirection w:val="btLr"/>
            <w:vAlign w:val="center"/>
          </w:tcPr>
          <w:p w14:paraId="4F1B2BE6" w14:textId="77777777" w:rsidR="00114806" w:rsidRPr="00BA49DC" w:rsidRDefault="00114806" w:rsidP="00BA49DC">
            <w:pPr>
              <w:ind w:left="426" w:right="113" w:hanging="426"/>
              <w:rPr>
                <w:rFonts w:ascii="Arial" w:hAnsi="Arial" w:cs="Arial"/>
              </w:rPr>
            </w:pPr>
          </w:p>
        </w:tc>
        <w:tc>
          <w:tcPr>
            <w:tcW w:w="526" w:type="dxa"/>
            <w:vMerge/>
            <w:textDirection w:val="btLr"/>
            <w:vAlign w:val="center"/>
          </w:tcPr>
          <w:p w14:paraId="606FEDC5" w14:textId="77777777" w:rsidR="00114806" w:rsidRPr="00BA49DC" w:rsidRDefault="00114806" w:rsidP="00BA49DC">
            <w:pPr>
              <w:ind w:left="426" w:right="113" w:hanging="426"/>
              <w:rPr>
                <w:rFonts w:ascii="Arial" w:hAnsi="Arial" w:cs="Arial"/>
              </w:rPr>
            </w:pPr>
          </w:p>
        </w:tc>
        <w:tc>
          <w:tcPr>
            <w:tcW w:w="585" w:type="dxa"/>
            <w:vMerge/>
            <w:textDirection w:val="btLr"/>
            <w:vAlign w:val="center"/>
          </w:tcPr>
          <w:p w14:paraId="410188E4" w14:textId="77777777" w:rsidR="00114806" w:rsidRPr="00BA49DC" w:rsidRDefault="00114806" w:rsidP="00BA49DC">
            <w:pPr>
              <w:ind w:left="426" w:right="113" w:hanging="426"/>
              <w:rPr>
                <w:rFonts w:ascii="Arial" w:hAnsi="Arial" w:cs="Arial"/>
              </w:rPr>
            </w:pPr>
          </w:p>
        </w:tc>
        <w:tc>
          <w:tcPr>
            <w:tcW w:w="540" w:type="dxa"/>
            <w:vMerge/>
            <w:textDirection w:val="btLr"/>
            <w:vAlign w:val="center"/>
          </w:tcPr>
          <w:p w14:paraId="72ED6300" w14:textId="77777777" w:rsidR="00114806" w:rsidRPr="00BA49DC" w:rsidRDefault="00114806" w:rsidP="00BA49DC">
            <w:pPr>
              <w:ind w:left="426" w:right="113" w:hanging="426"/>
              <w:rPr>
                <w:rFonts w:ascii="Arial" w:hAnsi="Arial" w:cs="Arial"/>
              </w:rPr>
            </w:pPr>
          </w:p>
        </w:tc>
        <w:tc>
          <w:tcPr>
            <w:tcW w:w="720" w:type="dxa"/>
            <w:vMerge/>
            <w:textDirection w:val="btLr"/>
            <w:vAlign w:val="center"/>
          </w:tcPr>
          <w:p w14:paraId="17FBDE7B" w14:textId="77777777" w:rsidR="00114806" w:rsidRPr="00BA49DC" w:rsidRDefault="00114806" w:rsidP="00BA49DC">
            <w:pPr>
              <w:ind w:left="426" w:right="113" w:hanging="426"/>
              <w:rPr>
                <w:rFonts w:ascii="Arial" w:hAnsi="Arial" w:cs="Arial"/>
              </w:rPr>
            </w:pPr>
          </w:p>
        </w:tc>
        <w:tc>
          <w:tcPr>
            <w:tcW w:w="540" w:type="dxa"/>
            <w:vMerge/>
            <w:textDirection w:val="btLr"/>
            <w:vAlign w:val="center"/>
          </w:tcPr>
          <w:p w14:paraId="3492C251" w14:textId="77777777" w:rsidR="00114806" w:rsidRPr="00BA49DC" w:rsidRDefault="00114806" w:rsidP="00BA49DC">
            <w:pPr>
              <w:ind w:left="426" w:right="113" w:hanging="426"/>
              <w:rPr>
                <w:rFonts w:ascii="Arial" w:hAnsi="Arial" w:cs="Arial"/>
              </w:rPr>
            </w:pPr>
          </w:p>
        </w:tc>
        <w:tc>
          <w:tcPr>
            <w:tcW w:w="540" w:type="dxa"/>
            <w:vMerge/>
            <w:textDirection w:val="btLr"/>
            <w:vAlign w:val="center"/>
          </w:tcPr>
          <w:p w14:paraId="7D3568A6" w14:textId="77777777" w:rsidR="00114806" w:rsidRPr="00BA49DC" w:rsidRDefault="00114806" w:rsidP="00BA49DC">
            <w:pPr>
              <w:ind w:left="426" w:right="113" w:hanging="426"/>
              <w:rPr>
                <w:rFonts w:ascii="Arial" w:hAnsi="Arial" w:cs="Arial"/>
              </w:rPr>
            </w:pPr>
          </w:p>
        </w:tc>
        <w:tc>
          <w:tcPr>
            <w:tcW w:w="540" w:type="dxa"/>
            <w:vMerge/>
            <w:textDirection w:val="btLr"/>
            <w:vAlign w:val="center"/>
          </w:tcPr>
          <w:p w14:paraId="04FCB699" w14:textId="77777777" w:rsidR="00114806" w:rsidRPr="00BA49DC" w:rsidRDefault="00114806" w:rsidP="00BA49DC">
            <w:pPr>
              <w:ind w:left="426" w:right="113" w:hanging="426"/>
              <w:rPr>
                <w:rFonts w:ascii="Arial" w:hAnsi="Arial" w:cs="Arial"/>
              </w:rPr>
            </w:pPr>
          </w:p>
        </w:tc>
        <w:tc>
          <w:tcPr>
            <w:tcW w:w="750" w:type="dxa"/>
            <w:vMerge/>
            <w:textDirection w:val="btLr"/>
            <w:vAlign w:val="center"/>
          </w:tcPr>
          <w:p w14:paraId="6DF5BCA8" w14:textId="77777777" w:rsidR="00114806" w:rsidRPr="00BA49DC" w:rsidRDefault="00114806" w:rsidP="00BA49DC">
            <w:pPr>
              <w:ind w:left="426" w:right="113" w:hanging="426"/>
              <w:rPr>
                <w:rFonts w:ascii="Arial" w:hAnsi="Arial" w:cs="Arial"/>
              </w:rPr>
            </w:pPr>
          </w:p>
        </w:tc>
        <w:tc>
          <w:tcPr>
            <w:tcW w:w="900" w:type="dxa"/>
            <w:vMerge/>
            <w:vAlign w:val="center"/>
          </w:tcPr>
          <w:p w14:paraId="07537843" w14:textId="77777777" w:rsidR="00114806" w:rsidRPr="00BA49DC" w:rsidRDefault="00114806" w:rsidP="00BA49DC">
            <w:pPr>
              <w:ind w:left="426" w:hanging="426"/>
              <w:rPr>
                <w:rFonts w:ascii="Arial" w:hAnsi="Arial" w:cs="Arial"/>
              </w:rPr>
            </w:pPr>
          </w:p>
        </w:tc>
      </w:tr>
      <w:tr w:rsidR="00114806" w:rsidRPr="00114806" w14:paraId="3ECF788A" w14:textId="77777777" w:rsidTr="00114806">
        <w:tc>
          <w:tcPr>
            <w:tcW w:w="298" w:type="dxa"/>
            <w:vAlign w:val="center"/>
          </w:tcPr>
          <w:p w14:paraId="3D166825"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1018" w:type="dxa"/>
            <w:vAlign w:val="center"/>
          </w:tcPr>
          <w:p w14:paraId="1FA63AEB" w14:textId="77777777" w:rsidR="00114806" w:rsidRPr="00BA49DC" w:rsidRDefault="00114806" w:rsidP="00BA49DC">
            <w:pPr>
              <w:ind w:left="426" w:hanging="426"/>
              <w:rPr>
                <w:rFonts w:ascii="Arial" w:hAnsi="Arial" w:cs="Arial"/>
              </w:rPr>
            </w:pPr>
            <w:r w:rsidRPr="00BA49DC">
              <w:rPr>
                <w:rFonts w:ascii="Arial" w:hAnsi="Arial" w:cs="Arial"/>
              </w:rPr>
              <w:t>Disch Cooler for B602A/S</w:t>
            </w:r>
          </w:p>
        </w:tc>
        <w:tc>
          <w:tcPr>
            <w:tcW w:w="870" w:type="dxa"/>
            <w:vAlign w:val="center"/>
          </w:tcPr>
          <w:p w14:paraId="472F1D4A" w14:textId="77777777" w:rsidR="00114806" w:rsidRPr="00BA49DC" w:rsidRDefault="00114806" w:rsidP="00BA49DC">
            <w:pPr>
              <w:ind w:left="426" w:hanging="426"/>
              <w:rPr>
                <w:rFonts w:ascii="Arial" w:hAnsi="Arial" w:cs="Arial"/>
              </w:rPr>
            </w:pPr>
            <w:r w:rsidRPr="00BA49DC">
              <w:rPr>
                <w:rFonts w:ascii="Arial" w:hAnsi="Arial" w:cs="Arial"/>
              </w:rPr>
              <w:t>E604</w:t>
            </w:r>
          </w:p>
          <w:p w14:paraId="75838A81" w14:textId="77777777" w:rsidR="00114806" w:rsidRPr="00BA49DC" w:rsidRDefault="00114806" w:rsidP="00BA49DC">
            <w:pPr>
              <w:ind w:left="426" w:hanging="426"/>
              <w:rPr>
                <w:rFonts w:ascii="Arial" w:hAnsi="Arial" w:cs="Arial"/>
              </w:rPr>
            </w:pPr>
            <w:r w:rsidRPr="00BA49DC">
              <w:rPr>
                <w:rFonts w:ascii="Arial" w:hAnsi="Arial" w:cs="Arial"/>
              </w:rPr>
              <w:t>S&amp;T</w:t>
            </w:r>
          </w:p>
        </w:tc>
        <w:tc>
          <w:tcPr>
            <w:tcW w:w="900" w:type="dxa"/>
            <w:vAlign w:val="center"/>
          </w:tcPr>
          <w:p w14:paraId="526562E9"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694" w:type="dxa"/>
            <w:vAlign w:val="center"/>
          </w:tcPr>
          <w:p w14:paraId="16905BCA" w14:textId="77777777" w:rsidR="00114806" w:rsidRPr="00BA49DC" w:rsidRDefault="00114806" w:rsidP="00BA49DC">
            <w:pPr>
              <w:ind w:left="426" w:hanging="426"/>
              <w:rPr>
                <w:rFonts w:ascii="Arial" w:hAnsi="Arial" w:cs="Arial"/>
              </w:rPr>
            </w:pPr>
            <w:r w:rsidRPr="00BA49DC">
              <w:rPr>
                <w:rFonts w:ascii="Arial" w:hAnsi="Arial" w:cs="Arial"/>
              </w:rPr>
              <w:t>N2</w:t>
            </w:r>
          </w:p>
        </w:tc>
        <w:tc>
          <w:tcPr>
            <w:tcW w:w="746" w:type="dxa"/>
            <w:vAlign w:val="center"/>
          </w:tcPr>
          <w:p w14:paraId="3B1E1160" w14:textId="77777777" w:rsidR="00114806" w:rsidRPr="00BA49DC" w:rsidRDefault="00114806" w:rsidP="00BA49DC">
            <w:pPr>
              <w:ind w:left="426" w:hanging="426"/>
              <w:rPr>
                <w:rFonts w:ascii="Arial" w:hAnsi="Arial" w:cs="Arial"/>
              </w:rPr>
            </w:pPr>
            <w:r w:rsidRPr="00BA49DC">
              <w:rPr>
                <w:rFonts w:ascii="Arial" w:hAnsi="Arial" w:cs="Arial"/>
              </w:rPr>
              <w:t>CW</w:t>
            </w:r>
          </w:p>
        </w:tc>
        <w:tc>
          <w:tcPr>
            <w:tcW w:w="720" w:type="dxa"/>
            <w:vAlign w:val="center"/>
          </w:tcPr>
          <w:p w14:paraId="0B8D642C"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720" w:type="dxa"/>
            <w:vAlign w:val="center"/>
          </w:tcPr>
          <w:p w14:paraId="4A48ACB9" w14:textId="77777777" w:rsidR="00114806" w:rsidRPr="00BA49DC" w:rsidRDefault="00114806" w:rsidP="00BA49DC">
            <w:pPr>
              <w:ind w:left="426" w:hanging="426"/>
              <w:rPr>
                <w:rFonts w:ascii="Arial" w:hAnsi="Arial" w:cs="Arial"/>
              </w:rPr>
            </w:pPr>
            <w:r w:rsidRPr="00BA49DC">
              <w:rPr>
                <w:rFonts w:ascii="Arial" w:hAnsi="Arial" w:cs="Arial"/>
              </w:rPr>
              <w:t>-</w:t>
            </w:r>
          </w:p>
        </w:tc>
        <w:tc>
          <w:tcPr>
            <w:tcW w:w="694" w:type="dxa"/>
            <w:vAlign w:val="center"/>
          </w:tcPr>
          <w:p w14:paraId="61170CA6" w14:textId="77777777" w:rsidR="00114806" w:rsidRPr="00BA49DC" w:rsidRDefault="00114806" w:rsidP="00BA49DC">
            <w:pPr>
              <w:ind w:left="426" w:hanging="426"/>
              <w:rPr>
                <w:rFonts w:ascii="Arial" w:hAnsi="Arial" w:cs="Arial"/>
              </w:rPr>
            </w:pPr>
            <w:r w:rsidRPr="00BA49DC">
              <w:rPr>
                <w:rFonts w:ascii="Arial" w:hAnsi="Arial" w:cs="Arial"/>
              </w:rPr>
              <w:t>115</w:t>
            </w:r>
          </w:p>
        </w:tc>
        <w:tc>
          <w:tcPr>
            <w:tcW w:w="746" w:type="dxa"/>
            <w:vAlign w:val="center"/>
          </w:tcPr>
          <w:p w14:paraId="4C4D152B"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720" w:type="dxa"/>
            <w:vAlign w:val="center"/>
          </w:tcPr>
          <w:p w14:paraId="4431FCCB"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540" w:type="dxa"/>
            <w:vAlign w:val="center"/>
          </w:tcPr>
          <w:p w14:paraId="4CBBE058" w14:textId="77777777" w:rsidR="00114806" w:rsidRPr="00BA49DC" w:rsidRDefault="00114806" w:rsidP="00BA49DC">
            <w:pPr>
              <w:ind w:left="426" w:hanging="426"/>
              <w:rPr>
                <w:rFonts w:ascii="Arial" w:hAnsi="Arial" w:cs="Arial"/>
              </w:rPr>
            </w:pPr>
            <w:r w:rsidRPr="00BA49DC">
              <w:rPr>
                <w:rFonts w:ascii="Arial" w:hAnsi="Arial" w:cs="Arial"/>
              </w:rPr>
              <w:t>-</w:t>
            </w:r>
          </w:p>
        </w:tc>
        <w:tc>
          <w:tcPr>
            <w:tcW w:w="720" w:type="dxa"/>
            <w:vAlign w:val="center"/>
          </w:tcPr>
          <w:p w14:paraId="5E9A7FAF" w14:textId="77777777" w:rsidR="00114806" w:rsidRPr="00BA49DC" w:rsidRDefault="00114806" w:rsidP="00BA49DC">
            <w:pPr>
              <w:ind w:left="426" w:hanging="426"/>
              <w:rPr>
                <w:rFonts w:ascii="Arial" w:hAnsi="Arial" w:cs="Arial"/>
              </w:rPr>
            </w:pPr>
            <w:r w:rsidRPr="00BA49DC">
              <w:rPr>
                <w:rFonts w:ascii="Arial" w:hAnsi="Arial" w:cs="Arial"/>
              </w:rPr>
              <w:t>-</w:t>
            </w:r>
          </w:p>
        </w:tc>
        <w:tc>
          <w:tcPr>
            <w:tcW w:w="703" w:type="dxa"/>
            <w:vAlign w:val="center"/>
          </w:tcPr>
          <w:p w14:paraId="6821561B" w14:textId="77777777" w:rsidR="00114806" w:rsidRPr="00BA49DC" w:rsidRDefault="00114806" w:rsidP="00BA49DC">
            <w:pPr>
              <w:ind w:left="426" w:hanging="426"/>
              <w:rPr>
                <w:rFonts w:ascii="Arial" w:hAnsi="Arial" w:cs="Arial"/>
              </w:rPr>
            </w:pPr>
            <w:r w:rsidRPr="00BA49DC">
              <w:rPr>
                <w:rFonts w:ascii="Arial" w:hAnsi="Arial" w:cs="Arial"/>
              </w:rPr>
              <w:t>-</w:t>
            </w:r>
          </w:p>
        </w:tc>
        <w:tc>
          <w:tcPr>
            <w:tcW w:w="526" w:type="dxa"/>
            <w:vAlign w:val="center"/>
          </w:tcPr>
          <w:p w14:paraId="61F13B79" w14:textId="77777777" w:rsidR="00114806" w:rsidRPr="00BA49DC" w:rsidRDefault="00114806" w:rsidP="00BA49DC">
            <w:pPr>
              <w:ind w:left="426" w:hanging="426"/>
              <w:rPr>
                <w:rFonts w:ascii="Arial" w:hAnsi="Arial" w:cs="Arial"/>
              </w:rPr>
            </w:pPr>
          </w:p>
        </w:tc>
        <w:tc>
          <w:tcPr>
            <w:tcW w:w="526" w:type="dxa"/>
            <w:vAlign w:val="center"/>
          </w:tcPr>
          <w:p w14:paraId="7E837FD9" w14:textId="77777777" w:rsidR="00114806" w:rsidRPr="00BA49DC" w:rsidRDefault="00114806" w:rsidP="00BA49DC">
            <w:pPr>
              <w:ind w:left="426" w:hanging="426"/>
              <w:rPr>
                <w:rFonts w:ascii="Arial" w:hAnsi="Arial" w:cs="Arial"/>
              </w:rPr>
            </w:pPr>
          </w:p>
        </w:tc>
        <w:tc>
          <w:tcPr>
            <w:tcW w:w="585" w:type="dxa"/>
            <w:vAlign w:val="center"/>
          </w:tcPr>
          <w:p w14:paraId="15CCA172" w14:textId="77777777" w:rsidR="00114806" w:rsidRPr="00BA49DC" w:rsidRDefault="00114806" w:rsidP="00BA49DC">
            <w:pPr>
              <w:ind w:left="426" w:hanging="426"/>
              <w:rPr>
                <w:rFonts w:ascii="Arial" w:hAnsi="Arial" w:cs="Arial"/>
              </w:rPr>
            </w:pPr>
          </w:p>
        </w:tc>
        <w:tc>
          <w:tcPr>
            <w:tcW w:w="540" w:type="dxa"/>
            <w:vAlign w:val="center"/>
          </w:tcPr>
          <w:p w14:paraId="665A3E65" w14:textId="77777777" w:rsidR="00114806" w:rsidRPr="00BA49DC" w:rsidRDefault="00114806" w:rsidP="00BA49DC">
            <w:pPr>
              <w:ind w:left="426" w:hanging="426"/>
              <w:rPr>
                <w:rFonts w:ascii="Arial" w:hAnsi="Arial" w:cs="Arial"/>
              </w:rPr>
            </w:pPr>
          </w:p>
        </w:tc>
        <w:tc>
          <w:tcPr>
            <w:tcW w:w="720" w:type="dxa"/>
            <w:vAlign w:val="center"/>
          </w:tcPr>
          <w:p w14:paraId="2F189A6F"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540" w:type="dxa"/>
            <w:vAlign w:val="center"/>
          </w:tcPr>
          <w:p w14:paraId="5DE963D2"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540" w:type="dxa"/>
            <w:vAlign w:val="center"/>
          </w:tcPr>
          <w:p w14:paraId="5DA764C6"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vAlign w:val="center"/>
          </w:tcPr>
          <w:p w14:paraId="79D1F8F0"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750" w:type="dxa"/>
            <w:vAlign w:val="center"/>
          </w:tcPr>
          <w:p w14:paraId="0747F671" w14:textId="77777777" w:rsidR="00114806" w:rsidRPr="00BA49DC" w:rsidRDefault="00114806" w:rsidP="00BA49DC">
            <w:pPr>
              <w:ind w:left="426" w:hanging="426"/>
              <w:rPr>
                <w:rFonts w:ascii="Arial" w:hAnsi="Arial" w:cs="Arial"/>
              </w:rPr>
            </w:pPr>
            <w:r w:rsidRPr="00BA49DC">
              <w:rPr>
                <w:rFonts w:ascii="Arial" w:hAnsi="Arial" w:cs="Arial"/>
              </w:rPr>
              <w:t>-</w:t>
            </w:r>
          </w:p>
        </w:tc>
        <w:tc>
          <w:tcPr>
            <w:tcW w:w="900" w:type="dxa"/>
            <w:vAlign w:val="center"/>
          </w:tcPr>
          <w:p w14:paraId="6EC60C36" w14:textId="77777777" w:rsidR="00114806" w:rsidRPr="00BA49DC" w:rsidRDefault="00114806" w:rsidP="00BA49DC">
            <w:pPr>
              <w:ind w:left="426" w:hanging="426"/>
              <w:rPr>
                <w:rFonts w:ascii="Arial" w:hAnsi="Arial" w:cs="Arial"/>
              </w:rPr>
            </w:pPr>
            <w:r w:rsidRPr="00BA49DC">
              <w:rPr>
                <w:rFonts w:ascii="Arial" w:hAnsi="Arial" w:cs="Arial"/>
              </w:rPr>
              <w:t>28.3</w:t>
            </w:r>
          </w:p>
        </w:tc>
      </w:tr>
      <w:tr w:rsidR="00114806" w:rsidRPr="00114806" w14:paraId="7032BAEB" w14:textId="77777777" w:rsidTr="00114806">
        <w:tc>
          <w:tcPr>
            <w:tcW w:w="298" w:type="dxa"/>
            <w:vAlign w:val="center"/>
          </w:tcPr>
          <w:p w14:paraId="385028F7"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1018" w:type="dxa"/>
            <w:vAlign w:val="center"/>
          </w:tcPr>
          <w:p w14:paraId="7640559B" w14:textId="77777777" w:rsidR="00114806" w:rsidRPr="00BA49DC" w:rsidRDefault="00114806" w:rsidP="00BA49DC">
            <w:pPr>
              <w:ind w:left="426" w:hanging="426"/>
              <w:rPr>
                <w:rFonts w:ascii="Arial" w:hAnsi="Arial" w:cs="Arial"/>
              </w:rPr>
            </w:pPr>
            <w:r w:rsidRPr="00BA49DC">
              <w:rPr>
                <w:rFonts w:ascii="Arial" w:hAnsi="Arial" w:cs="Arial"/>
              </w:rPr>
              <w:t>Cutting water cooler</w:t>
            </w:r>
          </w:p>
        </w:tc>
        <w:tc>
          <w:tcPr>
            <w:tcW w:w="870" w:type="dxa"/>
            <w:vAlign w:val="center"/>
          </w:tcPr>
          <w:p w14:paraId="1D211F43" w14:textId="77777777" w:rsidR="00114806" w:rsidRPr="00BA49DC" w:rsidRDefault="00114806" w:rsidP="00BA49DC">
            <w:pPr>
              <w:ind w:left="426" w:hanging="426"/>
              <w:rPr>
                <w:rFonts w:ascii="Arial" w:hAnsi="Arial" w:cs="Arial"/>
              </w:rPr>
            </w:pPr>
            <w:r w:rsidRPr="00BA49DC">
              <w:rPr>
                <w:rFonts w:ascii="Arial" w:hAnsi="Arial" w:cs="Arial"/>
              </w:rPr>
              <w:t>E602A</w:t>
            </w:r>
          </w:p>
          <w:p w14:paraId="1AB8FBDF" w14:textId="77777777" w:rsidR="00114806" w:rsidRPr="00BA49DC" w:rsidRDefault="00114806" w:rsidP="00BA49DC">
            <w:pPr>
              <w:ind w:left="426" w:hanging="426"/>
              <w:rPr>
                <w:rFonts w:ascii="Arial" w:hAnsi="Arial" w:cs="Arial"/>
              </w:rPr>
            </w:pPr>
            <w:r w:rsidRPr="00BA49DC">
              <w:rPr>
                <w:rFonts w:ascii="Arial" w:hAnsi="Arial" w:cs="Arial"/>
              </w:rPr>
              <w:t>P&amp;F</w:t>
            </w:r>
          </w:p>
        </w:tc>
        <w:tc>
          <w:tcPr>
            <w:tcW w:w="900" w:type="dxa"/>
            <w:vAlign w:val="center"/>
          </w:tcPr>
          <w:p w14:paraId="45A36C22" w14:textId="77777777" w:rsidR="00114806" w:rsidRPr="00BA49DC" w:rsidRDefault="00114806" w:rsidP="00BA49DC">
            <w:pPr>
              <w:ind w:left="426" w:hanging="426"/>
              <w:rPr>
                <w:rFonts w:ascii="Arial" w:hAnsi="Arial" w:cs="Arial"/>
              </w:rPr>
            </w:pPr>
          </w:p>
        </w:tc>
        <w:tc>
          <w:tcPr>
            <w:tcW w:w="694" w:type="dxa"/>
            <w:vAlign w:val="center"/>
          </w:tcPr>
          <w:p w14:paraId="29783130" w14:textId="77777777" w:rsidR="00114806" w:rsidRPr="00BA49DC" w:rsidRDefault="00114806" w:rsidP="00BA49DC">
            <w:pPr>
              <w:ind w:left="426" w:hanging="426"/>
              <w:rPr>
                <w:rFonts w:ascii="Arial" w:hAnsi="Arial" w:cs="Arial"/>
              </w:rPr>
            </w:pPr>
            <w:r w:rsidRPr="00BA49DC">
              <w:rPr>
                <w:rFonts w:ascii="Arial" w:hAnsi="Arial" w:cs="Arial"/>
              </w:rPr>
              <w:t>Pri cutting water</w:t>
            </w:r>
          </w:p>
        </w:tc>
        <w:tc>
          <w:tcPr>
            <w:tcW w:w="746" w:type="dxa"/>
            <w:vAlign w:val="center"/>
          </w:tcPr>
          <w:p w14:paraId="0303DA4E" w14:textId="77777777" w:rsidR="00114806" w:rsidRPr="00BA49DC" w:rsidRDefault="00114806" w:rsidP="00BA49DC">
            <w:pPr>
              <w:ind w:left="426" w:hanging="426"/>
              <w:rPr>
                <w:rFonts w:ascii="Arial" w:hAnsi="Arial" w:cs="Arial"/>
              </w:rPr>
            </w:pPr>
            <w:r w:rsidRPr="00BA49DC">
              <w:rPr>
                <w:rFonts w:ascii="Arial" w:hAnsi="Arial" w:cs="Arial"/>
              </w:rPr>
              <w:t>Sec</w:t>
            </w:r>
          </w:p>
          <w:p w14:paraId="45DA89F9" w14:textId="77777777" w:rsidR="00114806" w:rsidRPr="00BA49DC" w:rsidRDefault="00114806" w:rsidP="00BA49DC">
            <w:pPr>
              <w:ind w:left="426" w:hanging="426"/>
              <w:rPr>
                <w:rFonts w:ascii="Arial" w:hAnsi="Arial" w:cs="Arial"/>
              </w:rPr>
            </w:pPr>
            <w:r w:rsidRPr="00BA49DC">
              <w:rPr>
                <w:rFonts w:ascii="Arial" w:hAnsi="Arial" w:cs="Arial"/>
              </w:rPr>
              <w:t>CW</w:t>
            </w:r>
          </w:p>
        </w:tc>
        <w:tc>
          <w:tcPr>
            <w:tcW w:w="720" w:type="dxa"/>
            <w:vAlign w:val="center"/>
          </w:tcPr>
          <w:p w14:paraId="6BEBF2AB"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720" w:type="dxa"/>
            <w:vAlign w:val="center"/>
          </w:tcPr>
          <w:p w14:paraId="55C97977" w14:textId="77777777" w:rsidR="00114806" w:rsidRPr="00BA49DC" w:rsidRDefault="00114806" w:rsidP="00BA49DC">
            <w:pPr>
              <w:ind w:left="426" w:hanging="426"/>
              <w:rPr>
                <w:rFonts w:ascii="Arial" w:hAnsi="Arial" w:cs="Arial"/>
              </w:rPr>
            </w:pPr>
            <w:r w:rsidRPr="00BA49DC">
              <w:rPr>
                <w:rFonts w:ascii="Arial" w:hAnsi="Arial" w:cs="Arial"/>
              </w:rPr>
              <w:t>12.0</w:t>
            </w:r>
          </w:p>
        </w:tc>
        <w:tc>
          <w:tcPr>
            <w:tcW w:w="694" w:type="dxa"/>
            <w:vAlign w:val="center"/>
          </w:tcPr>
          <w:p w14:paraId="2D45A113"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746" w:type="dxa"/>
            <w:vAlign w:val="center"/>
          </w:tcPr>
          <w:p w14:paraId="63411D62"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720" w:type="dxa"/>
            <w:vAlign w:val="center"/>
          </w:tcPr>
          <w:p w14:paraId="54111D61" w14:textId="77777777" w:rsidR="00114806" w:rsidRPr="00BA49DC" w:rsidRDefault="00114806" w:rsidP="00BA49DC">
            <w:pPr>
              <w:ind w:left="426" w:hanging="426"/>
              <w:rPr>
                <w:rFonts w:ascii="Arial" w:hAnsi="Arial" w:cs="Arial"/>
              </w:rPr>
            </w:pPr>
            <w:r w:rsidRPr="00BA49DC">
              <w:rPr>
                <w:rFonts w:ascii="Arial" w:hAnsi="Arial" w:cs="Arial"/>
              </w:rPr>
              <w:t>SS316</w:t>
            </w:r>
          </w:p>
        </w:tc>
        <w:tc>
          <w:tcPr>
            <w:tcW w:w="540" w:type="dxa"/>
            <w:vAlign w:val="center"/>
          </w:tcPr>
          <w:p w14:paraId="2FA0F7D8" w14:textId="77777777" w:rsidR="00114806" w:rsidRPr="00BA49DC" w:rsidRDefault="00114806" w:rsidP="00BA49DC">
            <w:pPr>
              <w:ind w:left="426" w:hanging="426"/>
              <w:rPr>
                <w:rFonts w:ascii="Arial" w:hAnsi="Arial" w:cs="Arial"/>
              </w:rPr>
            </w:pPr>
            <w:r w:rsidRPr="00BA49DC">
              <w:rPr>
                <w:rFonts w:ascii="Arial" w:hAnsi="Arial" w:cs="Arial"/>
              </w:rPr>
              <w:t>Flow rate</w:t>
            </w:r>
          </w:p>
        </w:tc>
        <w:tc>
          <w:tcPr>
            <w:tcW w:w="720" w:type="dxa"/>
            <w:vAlign w:val="center"/>
          </w:tcPr>
          <w:p w14:paraId="4D50D8A2" w14:textId="77777777" w:rsidR="00114806" w:rsidRPr="00BA49DC" w:rsidRDefault="00114806" w:rsidP="00BA49DC">
            <w:pPr>
              <w:ind w:left="426" w:hanging="426"/>
              <w:rPr>
                <w:rFonts w:ascii="Arial" w:hAnsi="Arial" w:cs="Arial"/>
              </w:rPr>
            </w:pPr>
          </w:p>
        </w:tc>
        <w:tc>
          <w:tcPr>
            <w:tcW w:w="703" w:type="dxa"/>
            <w:vAlign w:val="center"/>
          </w:tcPr>
          <w:p w14:paraId="31939D6A" w14:textId="77777777" w:rsidR="00114806" w:rsidRPr="00BA49DC" w:rsidRDefault="00114806" w:rsidP="00BA49DC">
            <w:pPr>
              <w:ind w:left="426" w:hanging="426"/>
              <w:rPr>
                <w:rFonts w:ascii="Arial" w:hAnsi="Arial" w:cs="Arial"/>
              </w:rPr>
            </w:pPr>
          </w:p>
        </w:tc>
        <w:tc>
          <w:tcPr>
            <w:tcW w:w="526" w:type="dxa"/>
            <w:vAlign w:val="center"/>
          </w:tcPr>
          <w:p w14:paraId="070AA7D4" w14:textId="77777777" w:rsidR="00114806" w:rsidRPr="00BA49DC" w:rsidRDefault="00114806" w:rsidP="00BA49DC">
            <w:pPr>
              <w:ind w:left="426" w:hanging="426"/>
              <w:rPr>
                <w:rFonts w:ascii="Arial" w:hAnsi="Arial" w:cs="Arial"/>
              </w:rPr>
            </w:pPr>
          </w:p>
        </w:tc>
        <w:tc>
          <w:tcPr>
            <w:tcW w:w="526" w:type="dxa"/>
            <w:vAlign w:val="center"/>
          </w:tcPr>
          <w:p w14:paraId="3ED52BF5" w14:textId="77777777" w:rsidR="00114806" w:rsidRPr="00BA49DC" w:rsidRDefault="00114806" w:rsidP="00BA49DC">
            <w:pPr>
              <w:ind w:left="426" w:hanging="426"/>
              <w:rPr>
                <w:rFonts w:ascii="Arial" w:hAnsi="Arial" w:cs="Arial"/>
              </w:rPr>
            </w:pPr>
          </w:p>
        </w:tc>
        <w:tc>
          <w:tcPr>
            <w:tcW w:w="585" w:type="dxa"/>
            <w:vAlign w:val="center"/>
          </w:tcPr>
          <w:p w14:paraId="13043BD6" w14:textId="77777777" w:rsidR="00114806" w:rsidRPr="00BA49DC" w:rsidRDefault="00114806" w:rsidP="00BA49DC">
            <w:pPr>
              <w:ind w:left="426" w:hanging="426"/>
              <w:rPr>
                <w:rFonts w:ascii="Arial" w:hAnsi="Arial" w:cs="Arial"/>
              </w:rPr>
            </w:pPr>
          </w:p>
        </w:tc>
        <w:tc>
          <w:tcPr>
            <w:tcW w:w="540" w:type="dxa"/>
            <w:vAlign w:val="center"/>
          </w:tcPr>
          <w:p w14:paraId="24782E73" w14:textId="77777777" w:rsidR="00114806" w:rsidRPr="00BA49DC" w:rsidRDefault="00114806" w:rsidP="00BA49DC">
            <w:pPr>
              <w:ind w:left="426" w:hanging="426"/>
              <w:rPr>
                <w:rFonts w:ascii="Arial" w:hAnsi="Arial" w:cs="Arial"/>
              </w:rPr>
            </w:pPr>
          </w:p>
        </w:tc>
        <w:tc>
          <w:tcPr>
            <w:tcW w:w="720" w:type="dxa"/>
            <w:vAlign w:val="center"/>
          </w:tcPr>
          <w:p w14:paraId="319AC3FA" w14:textId="77777777" w:rsidR="00114806" w:rsidRPr="00BA49DC" w:rsidRDefault="00114806" w:rsidP="00BA49DC">
            <w:pPr>
              <w:ind w:left="426" w:hanging="426"/>
              <w:rPr>
                <w:rFonts w:ascii="Arial" w:hAnsi="Arial" w:cs="Arial"/>
              </w:rPr>
            </w:pPr>
          </w:p>
        </w:tc>
        <w:tc>
          <w:tcPr>
            <w:tcW w:w="540" w:type="dxa"/>
            <w:vAlign w:val="center"/>
          </w:tcPr>
          <w:p w14:paraId="195D0B44" w14:textId="77777777" w:rsidR="00114806" w:rsidRPr="00BA49DC" w:rsidRDefault="00114806" w:rsidP="00BA49DC">
            <w:pPr>
              <w:ind w:left="426" w:hanging="426"/>
              <w:rPr>
                <w:rFonts w:ascii="Arial" w:hAnsi="Arial" w:cs="Arial"/>
              </w:rPr>
            </w:pPr>
          </w:p>
        </w:tc>
        <w:tc>
          <w:tcPr>
            <w:tcW w:w="540" w:type="dxa"/>
            <w:vAlign w:val="center"/>
          </w:tcPr>
          <w:p w14:paraId="2185E115"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540" w:type="dxa"/>
            <w:vAlign w:val="center"/>
          </w:tcPr>
          <w:p w14:paraId="2818B101"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750" w:type="dxa"/>
            <w:vAlign w:val="center"/>
          </w:tcPr>
          <w:p w14:paraId="564B4D0D" w14:textId="77777777" w:rsidR="00114806" w:rsidRPr="00BA49DC" w:rsidRDefault="00114806" w:rsidP="00BA49DC">
            <w:pPr>
              <w:ind w:left="426" w:hanging="426"/>
              <w:rPr>
                <w:rFonts w:ascii="Arial" w:hAnsi="Arial" w:cs="Arial"/>
              </w:rPr>
            </w:pPr>
            <w:r w:rsidRPr="00BA49DC">
              <w:rPr>
                <w:rFonts w:ascii="Arial" w:hAnsi="Arial" w:cs="Arial"/>
              </w:rPr>
              <w:t>10.5</w:t>
            </w:r>
          </w:p>
        </w:tc>
        <w:tc>
          <w:tcPr>
            <w:tcW w:w="900" w:type="dxa"/>
            <w:vAlign w:val="center"/>
          </w:tcPr>
          <w:p w14:paraId="21D7D5D3" w14:textId="77777777" w:rsidR="00114806" w:rsidRPr="00BA49DC" w:rsidRDefault="00114806" w:rsidP="00BA49DC">
            <w:pPr>
              <w:ind w:left="426" w:hanging="426"/>
              <w:rPr>
                <w:rFonts w:ascii="Arial" w:hAnsi="Arial" w:cs="Arial"/>
              </w:rPr>
            </w:pPr>
            <w:r w:rsidRPr="00BA49DC">
              <w:rPr>
                <w:rFonts w:ascii="Arial" w:hAnsi="Arial" w:cs="Arial"/>
              </w:rPr>
              <w:t>2000</w:t>
            </w:r>
          </w:p>
        </w:tc>
      </w:tr>
      <w:tr w:rsidR="00114806" w:rsidRPr="00114806" w14:paraId="344D2413" w14:textId="77777777" w:rsidTr="00114806">
        <w:tc>
          <w:tcPr>
            <w:tcW w:w="298" w:type="dxa"/>
            <w:vAlign w:val="center"/>
          </w:tcPr>
          <w:p w14:paraId="6539BD35" w14:textId="77777777" w:rsidR="00114806" w:rsidRPr="00BA49DC" w:rsidRDefault="00114806" w:rsidP="00BA49DC">
            <w:pPr>
              <w:ind w:left="426" w:hanging="426"/>
              <w:rPr>
                <w:rFonts w:ascii="Arial" w:hAnsi="Arial" w:cs="Arial"/>
              </w:rPr>
            </w:pPr>
            <w:r w:rsidRPr="00BA49DC">
              <w:rPr>
                <w:rFonts w:ascii="Arial" w:hAnsi="Arial" w:cs="Arial"/>
              </w:rPr>
              <w:lastRenderedPageBreak/>
              <w:t>17</w:t>
            </w:r>
          </w:p>
        </w:tc>
        <w:tc>
          <w:tcPr>
            <w:tcW w:w="1018" w:type="dxa"/>
            <w:vAlign w:val="center"/>
          </w:tcPr>
          <w:p w14:paraId="731C938F" w14:textId="77777777" w:rsidR="00114806" w:rsidRPr="00BA49DC" w:rsidRDefault="00114806" w:rsidP="00BA49DC">
            <w:pPr>
              <w:ind w:left="426" w:hanging="426"/>
              <w:rPr>
                <w:rFonts w:ascii="Arial" w:hAnsi="Arial" w:cs="Arial"/>
              </w:rPr>
            </w:pPr>
            <w:r w:rsidRPr="00BA49DC">
              <w:rPr>
                <w:rFonts w:ascii="Arial" w:hAnsi="Arial" w:cs="Arial"/>
              </w:rPr>
              <w:t>Cutting water cooler</w:t>
            </w:r>
          </w:p>
        </w:tc>
        <w:tc>
          <w:tcPr>
            <w:tcW w:w="870" w:type="dxa"/>
            <w:vAlign w:val="center"/>
          </w:tcPr>
          <w:p w14:paraId="2A55D813" w14:textId="77777777" w:rsidR="00114806" w:rsidRPr="00BA49DC" w:rsidRDefault="00114806" w:rsidP="00BA49DC">
            <w:pPr>
              <w:ind w:left="426" w:hanging="426"/>
              <w:rPr>
                <w:rFonts w:ascii="Arial" w:hAnsi="Arial" w:cs="Arial"/>
              </w:rPr>
            </w:pPr>
            <w:r w:rsidRPr="00BA49DC">
              <w:rPr>
                <w:rFonts w:ascii="Arial" w:hAnsi="Arial" w:cs="Arial"/>
              </w:rPr>
              <w:t>E602S</w:t>
            </w:r>
          </w:p>
          <w:p w14:paraId="3A4F25F2" w14:textId="77777777" w:rsidR="00114806" w:rsidRPr="00BA49DC" w:rsidRDefault="00114806" w:rsidP="00BA49DC">
            <w:pPr>
              <w:ind w:left="426" w:hanging="426"/>
              <w:rPr>
                <w:rFonts w:ascii="Arial" w:hAnsi="Arial" w:cs="Arial"/>
              </w:rPr>
            </w:pPr>
            <w:r w:rsidRPr="00BA49DC">
              <w:rPr>
                <w:rFonts w:ascii="Arial" w:hAnsi="Arial" w:cs="Arial"/>
              </w:rPr>
              <w:t>P&amp;F</w:t>
            </w:r>
          </w:p>
        </w:tc>
        <w:tc>
          <w:tcPr>
            <w:tcW w:w="900" w:type="dxa"/>
            <w:vAlign w:val="center"/>
          </w:tcPr>
          <w:p w14:paraId="096F94FA" w14:textId="77777777" w:rsidR="00114806" w:rsidRPr="00BA49DC" w:rsidRDefault="00114806" w:rsidP="00BA49DC">
            <w:pPr>
              <w:ind w:left="426" w:hanging="426"/>
              <w:rPr>
                <w:rFonts w:ascii="Arial" w:hAnsi="Arial" w:cs="Arial"/>
              </w:rPr>
            </w:pPr>
            <w:r w:rsidRPr="00BA49DC">
              <w:rPr>
                <w:rFonts w:ascii="Arial" w:hAnsi="Arial" w:cs="Arial"/>
              </w:rPr>
              <w:t>Alfa lavel</w:t>
            </w:r>
          </w:p>
        </w:tc>
        <w:tc>
          <w:tcPr>
            <w:tcW w:w="694" w:type="dxa"/>
            <w:vAlign w:val="center"/>
          </w:tcPr>
          <w:p w14:paraId="18B2E90E" w14:textId="77777777" w:rsidR="00114806" w:rsidRPr="00BA49DC" w:rsidRDefault="00114806" w:rsidP="00BA49DC">
            <w:pPr>
              <w:ind w:left="426" w:hanging="426"/>
              <w:rPr>
                <w:rFonts w:ascii="Arial" w:hAnsi="Arial" w:cs="Arial"/>
              </w:rPr>
            </w:pPr>
          </w:p>
        </w:tc>
        <w:tc>
          <w:tcPr>
            <w:tcW w:w="746" w:type="dxa"/>
            <w:vAlign w:val="center"/>
          </w:tcPr>
          <w:p w14:paraId="22A37456" w14:textId="77777777" w:rsidR="00114806" w:rsidRPr="00BA49DC" w:rsidRDefault="00114806" w:rsidP="00BA49DC">
            <w:pPr>
              <w:ind w:left="426" w:hanging="426"/>
              <w:rPr>
                <w:rFonts w:ascii="Arial" w:hAnsi="Arial" w:cs="Arial"/>
              </w:rPr>
            </w:pPr>
          </w:p>
        </w:tc>
        <w:tc>
          <w:tcPr>
            <w:tcW w:w="720" w:type="dxa"/>
            <w:vAlign w:val="center"/>
          </w:tcPr>
          <w:p w14:paraId="73B2CE32" w14:textId="77777777" w:rsidR="00114806" w:rsidRPr="00BA49DC" w:rsidRDefault="00114806" w:rsidP="00BA49DC">
            <w:pPr>
              <w:ind w:left="426" w:hanging="426"/>
              <w:rPr>
                <w:rFonts w:ascii="Arial" w:hAnsi="Arial" w:cs="Arial"/>
              </w:rPr>
            </w:pPr>
          </w:p>
        </w:tc>
        <w:tc>
          <w:tcPr>
            <w:tcW w:w="720" w:type="dxa"/>
            <w:vAlign w:val="center"/>
          </w:tcPr>
          <w:p w14:paraId="2D9D54E4" w14:textId="77777777" w:rsidR="00114806" w:rsidRPr="00BA49DC" w:rsidRDefault="00114806" w:rsidP="00BA49DC">
            <w:pPr>
              <w:ind w:left="426" w:hanging="426"/>
              <w:rPr>
                <w:rFonts w:ascii="Arial" w:hAnsi="Arial" w:cs="Arial"/>
              </w:rPr>
            </w:pPr>
          </w:p>
        </w:tc>
        <w:tc>
          <w:tcPr>
            <w:tcW w:w="694" w:type="dxa"/>
            <w:vAlign w:val="center"/>
          </w:tcPr>
          <w:p w14:paraId="07CE8B12" w14:textId="77777777" w:rsidR="00114806" w:rsidRPr="00BA49DC" w:rsidRDefault="00114806" w:rsidP="00BA49DC">
            <w:pPr>
              <w:ind w:left="426" w:hanging="426"/>
              <w:rPr>
                <w:rFonts w:ascii="Arial" w:hAnsi="Arial" w:cs="Arial"/>
              </w:rPr>
            </w:pPr>
          </w:p>
        </w:tc>
        <w:tc>
          <w:tcPr>
            <w:tcW w:w="746" w:type="dxa"/>
            <w:vAlign w:val="center"/>
          </w:tcPr>
          <w:p w14:paraId="19B9D5A8" w14:textId="77777777" w:rsidR="00114806" w:rsidRPr="00BA49DC" w:rsidRDefault="00114806" w:rsidP="00BA49DC">
            <w:pPr>
              <w:ind w:left="426" w:hanging="426"/>
              <w:rPr>
                <w:rFonts w:ascii="Arial" w:hAnsi="Arial" w:cs="Arial"/>
              </w:rPr>
            </w:pPr>
          </w:p>
        </w:tc>
        <w:tc>
          <w:tcPr>
            <w:tcW w:w="720" w:type="dxa"/>
            <w:vAlign w:val="center"/>
          </w:tcPr>
          <w:p w14:paraId="094656A4" w14:textId="77777777" w:rsidR="00114806" w:rsidRPr="00BA49DC" w:rsidRDefault="00114806" w:rsidP="00BA49DC">
            <w:pPr>
              <w:ind w:left="426" w:hanging="426"/>
              <w:rPr>
                <w:rFonts w:ascii="Arial" w:hAnsi="Arial" w:cs="Arial"/>
              </w:rPr>
            </w:pPr>
          </w:p>
        </w:tc>
        <w:tc>
          <w:tcPr>
            <w:tcW w:w="540" w:type="dxa"/>
            <w:vAlign w:val="center"/>
          </w:tcPr>
          <w:p w14:paraId="6A76856D" w14:textId="77777777" w:rsidR="00114806" w:rsidRPr="00BA49DC" w:rsidRDefault="00114806" w:rsidP="00BA49DC">
            <w:pPr>
              <w:ind w:left="426" w:hanging="426"/>
              <w:rPr>
                <w:rFonts w:ascii="Arial" w:hAnsi="Arial" w:cs="Arial"/>
              </w:rPr>
            </w:pPr>
          </w:p>
        </w:tc>
        <w:tc>
          <w:tcPr>
            <w:tcW w:w="720" w:type="dxa"/>
            <w:vAlign w:val="center"/>
          </w:tcPr>
          <w:p w14:paraId="5FE99B1C" w14:textId="77777777" w:rsidR="00114806" w:rsidRPr="00BA49DC" w:rsidRDefault="00114806" w:rsidP="00BA49DC">
            <w:pPr>
              <w:ind w:left="426" w:hanging="426"/>
              <w:rPr>
                <w:rFonts w:ascii="Arial" w:hAnsi="Arial" w:cs="Arial"/>
              </w:rPr>
            </w:pPr>
          </w:p>
        </w:tc>
        <w:tc>
          <w:tcPr>
            <w:tcW w:w="703" w:type="dxa"/>
            <w:vAlign w:val="center"/>
          </w:tcPr>
          <w:p w14:paraId="1FF06C52" w14:textId="77777777" w:rsidR="00114806" w:rsidRPr="00BA49DC" w:rsidRDefault="00114806" w:rsidP="00BA49DC">
            <w:pPr>
              <w:ind w:left="426" w:hanging="426"/>
              <w:rPr>
                <w:rFonts w:ascii="Arial" w:hAnsi="Arial" w:cs="Arial"/>
              </w:rPr>
            </w:pPr>
          </w:p>
        </w:tc>
        <w:tc>
          <w:tcPr>
            <w:tcW w:w="526" w:type="dxa"/>
            <w:vAlign w:val="center"/>
          </w:tcPr>
          <w:p w14:paraId="657855E3" w14:textId="77777777" w:rsidR="00114806" w:rsidRPr="00BA49DC" w:rsidRDefault="00114806" w:rsidP="00BA49DC">
            <w:pPr>
              <w:ind w:left="426" w:hanging="426"/>
              <w:rPr>
                <w:rFonts w:ascii="Arial" w:hAnsi="Arial" w:cs="Arial"/>
              </w:rPr>
            </w:pPr>
          </w:p>
        </w:tc>
        <w:tc>
          <w:tcPr>
            <w:tcW w:w="526" w:type="dxa"/>
            <w:vAlign w:val="center"/>
          </w:tcPr>
          <w:p w14:paraId="5483C5F9" w14:textId="77777777" w:rsidR="00114806" w:rsidRPr="00BA49DC" w:rsidRDefault="00114806" w:rsidP="00BA49DC">
            <w:pPr>
              <w:ind w:left="426" w:hanging="426"/>
              <w:rPr>
                <w:rFonts w:ascii="Arial" w:hAnsi="Arial" w:cs="Arial"/>
              </w:rPr>
            </w:pPr>
          </w:p>
        </w:tc>
        <w:tc>
          <w:tcPr>
            <w:tcW w:w="585" w:type="dxa"/>
            <w:vAlign w:val="center"/>
          </w:tcPr>
          <w:p w14:paraId="5E4EB97F" w14:textId="77777777" w:rsidR="00114806" w:rsidRPr="00BA49DC" w:rsidRDefault="00114806" w:rsidP="00BA49DC">
            <w:pPr>
              <w:ind w:left="426" w:hanging="426"/>
              <w:rPr>
                <w:rFonts w:ascii="Arial" w:hAnsi="Arial" w:cs="Arial"/>
              </w:rPr>
            </w:pPr>
          </w:p>
        </w:tc>
        <w:tc>
          <w:tcPr>
            <w:tcW w:w="540" w:type="dxa"/>
            <w:vAlign w:val="center"/>
          </w:tcPr>
          <w:p w14:paraId="0D2F2763" w14:textId="77777777" w:rsidR="00114806" w:rsidRPr="00BA49DC" w:rsidRDefault="00114806" w:rsidP="00BA49DC">
            <w:pPr>
              <w:ind w:left="426" w:hanging="426"/>
              <w:rPr>
                <w:rFonts w:ascii="Arial" w:hAnsi="Arial" w:cs="Arial"/>
              </w:rPr>
            </w:pPr>
          </w:p>
        </w:tc>
        <w:tc>
          <w:tcPr>
            <w:tcW w:w="720" w:type="dxa"/>
            <w:vAlign w:val="center"/>
          </w:tcPr>
          <w:p w14:paraId="6506CA2B" w14:textId="77777777" w:rsidR="00114806" w:rsidRPr="00BA49DC" w:rsidRDefault="00114806" w:rsidP="00BA49DC">
            <w:pPr>
              <w:ind w:left="426" w:hanging="426"/>
              <w:rPr>
                <w:rFonts w:ascii="Arial" w:hAnsi="Arial" w:cs="Arial"/>
              </w:rPr>
            </w:pPr>
          </w:p>
        </w:tc>
        <w:tc>
          <w:tcPr>
            <w:tcW w:w="540" w:type="dxa"/>
            <w:vAlign w:val="center"/>
          </w:tcPr>
          <w:p w14:paraId="5086BF38" w14:textId="77777777" w:rsidR="00114806" w:rsidRPr="00BA49DC" w:rsidRDefault="00114806" w:rsidP="00BA49DC">
            <w:pPr>
              <w:ind w:left="426" w:hanging="426"/>
              <w:rPr>
                <w:rFonts w:ascii="Arial" w:hAnsi="Arial" w:cs="Arial"/>
              </w:rPr>
            </w:pPr>
          </w:p>
        </w:tc>
        <w:tc>
          <w:tcPr>
            <w:tcW w:w="540" w:type="dxa"/>
            <w:vAlign w:val="center"/>
          </w:tcPr>
          <w:p w14:paraId="5C629AE3" w14:textId="77777777" w:rsidR="00114806" w:rsidRPr="00BA49DC" w:rsidRDefault="00114806" w:rsidP="00BA49DC">
            <w:pPr>
              <w:ind w:left="426" w:hanging="426"/>
              <w:rPr>
                <w:rFonts w:ascii="Arial" w:hAnsi="Arial" w:cs="Arial"/>
              </w:rPr>
            </w:pPr>
          </w:p>
        </w:tc>
        <w:tc>
          <w:tcPr>
            <w:tcW w:w="540" w:type="dxa"/>
            <w:vAlign w:val="center"/>
          </w:tcPr>
          <w:p w14:paraId="4DDCE49C" w14:textId="77777777" w:rsidR="00114806" w:rsidRPr="00BA49DC" w:rsidRDefault="00114806" w:rsidP="00BA49DC">
            <w:pPr>
              <w:ind w:left="426" w:hanging="426"/>
              <w:rPr>
                <w:rFonts w:ascii="Arial" w:hAnsi="Arial" w:cs="Arial"/>
              </w:rPr>
            </w:pPr>
          </w:p>
        </w:tc>
        <w:tc>
          <w:tcPr>
            <w:tcW w:w="750" w:type="dxa"/>
            <w:vAlign w:val="center"/>
          </w:tcPr>
          <w:p w14:paraId="2E3B0EF6" w14:textId="77777777" w:rsidR="00114806" w:rsidRPr="00BA49DC" w:rsidRDefault="00114806" w:rsidP="00BA49DC">
            <w:pPr>
              <w:ind w:left="426" w:hanging="426"/>
              <w:rPr>
                <w:rFonts w:ascii="Arial" w:hAnsi="Arial" w:cs="Arial"/>
              </w:rPr>
            </w:pPr>
          </w:p>
        </w:tc>
        <w:tc>
          <w:tcPr>
            <w:tcW w:w="900" w:type="dxa"/>
            <w:vAlign w:val="center"/>
          </w:tcPr>
          <w:p w14:paraId="2AB9C87D" w14:textId="77777777" w:rsidR="00114806" w:rsidRPr="00BA49DC" w:rsidRDefault="00114806" w:rsidP="00BA49DC">
            <w:pPr>
              <w:ind w:left="426" w:hanging="426"/>
              <w:rPr>
                <w:rFonts w:ascii="Arial" w:hAnsi="Arial" w:cs="Arial"/>
              </w:rPr>
            </w:pPr>
          </w:p>
        </w:tc>
      </w:tr>
    </w:tbl>
    <w:p w14:paraId="0E6DBD61" w14:textId="3FB788F5" w:rsidR="00114806" w:rsidRPr="00114806" w:rsidRDefault="00114806" w:rsidP="00BA49DC">
      <w:pPr>
        <w:ind w:left="426" w:hanging="426"/>
        <w:rPr>
          <w:rFonts w:ascii="Arial" w:hAnsi="Arial" w:cs="Arial"/>
        </w:rPr>
      </w:pPr>
    </w:p>
    <w:p w14:paraId="2306E8DD" w14:textId="77777777" w:rsidR="00114806" w:rsidRPr="00114806" w:rsidRDefault="00114806" w:rsidP="00BA49DC">
      <w:pPr>
        <w:ind w:left="426" w:hanging="426"/>
        <w:rPr>
          <w:rFonts w:ascii="Arial" w:hAnsi="Arial" w:cs="Arial"/>
        </w:rPr>
      </w:pPr>
    </w:p>
    <w:p w14:paraId="5B2029B8" w14:textId="77777777" w:rsidR="00114806" w:rsidRPr="00114806" w:rsidRDefault="00114806" w:rsidP="00BA49DC">
      <w:pPr>
        <w:ind w:left="426" w:hanging="426"/>
        <w:rPr>
          <w:rFonts w:ascii="Arial" w:hAnsi="Arial" w:cs="Arial"/>
        </w:rPr>
      </w:pPr>
    </w:p>
    <w:p w14:paraId="7BED63F6" w14:textId="77777777" w:rsidR="00114806" w:rsidRPr="00114806" w:rsidRDefault="00114806" w:rsidP="00BA49DC">
      <w:pPr>
        <w:ind w:left="426" w:hanging="426"/>
        <w:rPr>
          <w:rFonts w:ascii="Arial" w:hAnsi="Arial" w:cs="Arial"/>
        </w:rPr>
      </w:pPr>
    </w:p>
    <w:p w14:paraId="5D20D8B0" w14:textId="77777777" w:rsidR="00114806" w:rsidRPr="00114806" w:rsidRDefault="00114806" w:rsidP="00BA49DC">
      <w:pPr>
        <w:ind w:left="426" w:hanging="426"/>
        <w:rPr>
          <w:rFonts w:ascii="Arial" w:hAnsi="Arial" w:cs="Arial"/>
        </w:rPr>
      </w:pPr>
    </w:p>
    <w:p w14:paraId="5025CFBF" w14:textId="77777777" w:rsidR="00114806" w:rsidRPr="00114806" w:rsidRDefault="00114806" w:rsidP="00BA49DC">
      <w:pPr>
        <w:ind w:left="426" w:hanging="426"/>
        <w:rPr>
          <w:rFonts w:ascii="Arial" w:hAnsi="Arial" w:cs="Arial"/>
        </w:rPr>
      </w:pPr>
    </w:p>
    <w:p w14:paraId="559FBD3C" w14:textId="77777777" w:rsidR="00114806" w:rsidRPr="00114806" w:rsidRDefault="00114806" w:rsidP="00BA49DC">
      <w:pPr>
        <w:ind w:left="426" w:hanging="426"/>
        <w:rPr>
          <w:rFonts w:ascii="Arial" w:hAnsi="Arial" w:cs="Arial"/>
        </w:rPr>
      </w:pPr>
    </w:p>
    <w:p w14:paraId="6C2B8162" w14:textId="77777777" w:rsidR="00114806" w:rsidRPr="00114806" w:rsidRDefault="00114806" w:rsidP="00BA49DC">
      <w:pPr>
        <w:ind w:left="426" w:hanging="426"/>
        <w:rPr>
          <w:rFonts w:ascii="Arial" w:hAnsi="Arial" w:cs="Arial"/>
        </w:rPr>
      </w:pPr>
    </w:p>
    <w:p w14:paraId="5C0F7D98" w14:textId="77777777" w:rsidR="00114806" w:rsidRPr="00114806" w:rsidRDefault="00114806" w:rsidP="00BA49DC">
      <w:pPr>
        <w:ind w:left="426" w:hanging="426"/>
        <w:rPr>
          <w:rFonts w:ascii="Arial" w:hAnsi="Arial" w:cs="Arial"/>
        </w:rPr>
      </w:pPr>
    </w:p>
    <w:p w14:paraId="595206C2" w14:textId="77777777" w:rsidR="00114806" w:rsidRPr="00114806" w:rsidRDefault="00114806" w:rsidP="00BA49DC">
      <w:pPr>
        <w:ind w:left="426" w:hanging="426"/>
        <w:rPr>
          <w:rFonts w:ascii="Arial" w:hAnsi="Arial" w:cs="Arial"/>
        </w:rPr>
      </w:pPr>
    </w:p>
    <w:p w14:paraId="3ADA38D0" w14:textId="77777777" w:rsidR="00114806" w:rsidRPr="00114806" w:rsidRDefault="00114806" w:rsidP="00BA49DC">
      <w:pPr>
        <w:ind w:left="426" w:hanging="426"/>
        <w:rPr>
          <w:rFonts w:ascii="Arial" w:hAnsi="Arial" w:cs="Arial"/>
        </w:rPr>
      </w:pPr>
      <w:r w:rsidRPr="00114806">
        <w:rPr>
          <w:rFonts w:ascii="Arial" w:hAnsi="Arial" w:cs="Arial"/>
        </w:rPr>
        <w:br w:type="page"/>
      </w:r>
      <w:r w:rsidRPr="00114806">
        <w:rPr>
          <w:rFonts w:ascii="Arial" w:hAnsi="Arial" w:cs="Arial"/>
        </w:rPr>
        <w:lastRenderedPageBreak/>
        <w:t xml:space="preserve"> </w:t>
      </w:r>
    </w:p>
    <w:p w14:paraId="60C25276" w14:textId="77777777" w:rsidR="00114806" w:rsidRPr="00114806" w:rsidRDefault="00114806" w:rsidP="00BA49DC">
      <w:pPr>
        <w:ind w:left="426" w:hanging="426"/>
        <w:rPr>
          <w:rFonts w:ascii="Arial" w:hAnsi="Arial" w:cs="Arial"/>
        </w:rPr>
      </w:pPr>
    </w:p>
    <w:p w14:paraId="19E25CF9" w14:textId="77777777" w:rsidR="00114806" w:rsidRPr="00055501" w:rsidRDefault="00114806" w:rsidP="00BA49DC">
      <w:pPr>
        <w:pStyle w:val="Heading1"/>
        <w:ind w:left="426" w:hanging="426"/>
        <w:jc w:val="left"/>
        <w:rPr>
          <w:rFonts w:ascii="Arial" w:hAnsi="Arial" w:cs="Arial"/>
        </w:rPr>
      </w:pPr>
      <w:bookmarkStart w:id="416" w:name="COLUMNS"/>
      <w:bookmarkStart w:id="417" w:name="_Toc94797340"/>
      <w:bookmarkEnd w:id="416"/>
      <w:r w:rsidRPr="00114806">
        <w:rPr>
          <w:rFonts w:ascii="Arial" w:hAnsi="Arial" w:cs="Arial"/>
        </w:rPr>
        <w:t>4. COLUMNS</w:t>
      </w:r>
      <w:bookmarkEnd w:id="417"/>
      <w:r w:rsidRPr="00114806">
        <w:rPr>
          <w:rFonts w:ascii="Arial" w:hAnsi="Arial" w:cs="Arial"/>
        </w:rPr>
        <w:t xml:space="preserve"> </w:t>
      </w:r>
    </w:p>
    <w:p w14:paraId="1C1589B6" w14:textId="77777777" w:rsidR="00114806" w:rsidRPr="00114806" w:rsidRDefault="00114806" w:rsidP="00BA49DC">
      <w:pPr>
        <w:ind w:left="426" w:hanging="426"/>
        <w:rPr>
          <w:rFonts w:ascii="Arial" w:hAnsi="Arial" w:cs="Arial"/>
        </w:rPr>
      </w:pPr>
    </w:p>
    <w:p w14:paraId="0150C903" w14:textId="77777777" w:rsidR="00114806" w:rsidRPr="00114806" w:rsidRDefault="00114806" w:rsidP="00BA49DC">
      <w:pPr>
        <w:ind w:left="426" w:hanging="426"/>
        <w:rPr>
          <w:rFonts w:ascii="Arial" w:hAnsi="Arial" w:cs="Arial"/>
        </w:rPr>
      </w:pPr>
    </w:p>
    <w:tbl>
      <w:tblPr>
        <w:tblStyle w:val="GridTable5Dark-Accent1"/>
        <w:tblW w:w="0" w:type="auto"/>
        <w:tblLook w:val="0000" w:firstRow="0" w:lastRow="0" w:firstColumn="0" w:lastColumn="0" w:noHBand="0" w:noVBand="0"/>
      </w:tblPr>
      <w:tblGrid>
        <w:gridCol w:w="401"/>
        <w:gridCol w:w="716"/>
        <w:gridCol w:w="813"/>
        <w:gridCol w:w="1675"/>
        <w:gridCol w:w="788"/>
        <w:gridCol w:w="1313"/>
        <w:gridCol w:w="716"/>
        <w:gridCol w:w="1079"/>
        <w:gridCol w:w="974"/>
        <w:gridCol w:w="1022"/>
        <w:gridCol w:w="1022"/>
        <w:gridCol w:w="724"/>
        <w:gridCol w:w="821"/>
        <w:gridCol w:w="539"/>
        <w:gridCol w:w="918"/>
        <w:gridCol w:w="869"/>
      </w:tblGrid>
      <w:tr w:rsidR="00114806" w:rsidRPr="00114806" w14:paraId="41ECA272"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6" w:type="dxa"/>
          </w:tcPr>
          <w:p w14:paraId="133C2CEB" w14:textId="77777777" w:rsidR="00114806" w:rsidRPr="00BA49DC" w:rsidRDefault="00114806" w:rsidP="00BA49DC">
            <w:pPr>
              <w:ind w:left="426" w:hanging="426"/>
              <w:rPr>
                <w:rFonts w:ascii="Arial" w:hAnsi="Arial" w:cs="Arial"/>
              </w:rPr>
            </w:pPr>
            <w:r w:rsidRPr="00BA49DC">
              <w:rPr>
                <w:rFonts w:ascii="Arial" w:hAnsi="Arial" w:cs="Arial"/>
              </w:rPr>
              <w:t>Sr.</w:t>
            </w:r>
          </w:p>
          <w:p w14:paraId="0693E906"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561" w:type="dxa"/>
          </w:tcPr>
          <w:p w14:paraId="735F4C4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Column No</w:t>
            </w:r>
          </w:p>
        </w:tc>
        <w:tc>
          <w:tcPr>
            <w:cnfStyle w:val="000010000000" w:firstRow="0" w:lastRow="0" w:firstColumn="0" w:lastColumn="0" w:oddVBand="1" w:evenVBand="0" w:oddHBand="0" w:evenHBand="0" w:firstRowFirstColumn="0" w:firstRowLastColumn="0" w:lastRowFirstColumn="0" w:lastRowLastColumn="0"/>
            <w:tcW w:w="941" w:type="dxa"/>
          </w:tcPr>
          <w:p w14:paraId="29FD3D3B" w14:textId="77777777" w:rsidR="00114806" w:rsidRPr="00BA49DC" w:rsidRDefault="00114806" w:rsidP="00BA49DC">
            <w:pPr>
              <w:ind w:left="426" w:hanging="426"/>
              <w:rPr>
                <w:rFonts w:ascii="Arial" w:hAnsi="Arial" w:cs="Arial"/>
              </w:rPr>
            </w:pPr>
            <w:r w:rsidRPr="00BA49DC">
              <w:rPr>
                <w:rFonts w:ascii="Arial" w:hAnsi="Arial" w:cs="Arial"/>
              </w:rPr>
              <w:t>Make</w:t>
            </w:r>
          </w:p>
        </w:tc>
        <w:tc>
          <w:tcPr>
            <w:tcW w:w="964" w:type="dxa"/>
          </w:tcPr>
          <w:p w14:paraId="7322D9F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Service</w:t>
            </w:r>
          </w:p>
        </w:tc>
        <w:tc>
          <w:tcPr>
            <w:cnfStyle w:val="000010000000" w:firstRow="0" w:lastRow="0" w:firstColumn="0" w:lastColumn="0" w:oddVBand="1" w:evenVBand="0" w:oddHBand="0" w:evenHBand="0" w:firstRowFirstColumn="0" w:firstRowLastColumn="0" w:lastRowFirstColumn="0" w:lastRowLastColumn="0"/>
            <w:tcW w:w="929" w:type="dxa"/>
          </w:tcPr>
          <w:p w14:paraId="1B11019F" w14:textId="77777777" w:rsidR="00114806" w:rsidRPr="00BA49DC" w:rsidRDefault="00114806" w:rsidP="00BA49DC">
            <w:pPr>
              <w:ind w:left="426" w:hanging="426"/>
              <w:rPr>
                <w:rFonts w:ascii="Arial" w:hAnsi="Arial" w:cs="Arial"/>
              </w:rPr>
            </w:pPr>
            <w:r w:rsidRPr="00BA49DC">
              <w:rPr>
                <w:rFonts w:ascii="Arial" w:hAnsi="Arial" w:cs="Arial"/>
              </w:rPr>
              <w:t>No of trays</w:t>
            </w:r>
          </w:p>
        </w:tc>
        <w:tc>
          <w:tcPr>
            <w:tcW w:w="881" w:type="dxa"/>
          </w:tcPr>
          <w:p w14:paraId="7677F46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No of trays</w:t>
            </w:r>
          </w:p>
        </w:tc>
        <w:tc>
          <w:tcPr>
            <w:cnfStyle w:val="000010000000" w:firstRow="0" w:lastRow="0" w:firstColumn="0" w:lastColumn="0" w:oddVBand="1" w:evenVBand="0" w:oddHBand="0" w:evenHBand="0" w:firstRowFirstColumn="0" w:firstRowLastColumn="0" w:lastRowFirstColumn="0" w:lastRowLastColumn="0"/>
            <w:tcW w:w="973" w:type="dxa"/>
          </w:tcPr>
          <w:p w14:paraId="72E8ADE5" w14:textId="77777777" w:rsidR="00114806" w:rsidRPr="00BA49DC" w:rsidRDefault="00114806" w:rsidP="00BA49DC">
            <w:pPr>
              <w:ind w:left="426" w:hanging="426"/>
              <w:rPr>
                <w:rFonts w:ascii="Arial" w:hAnsi="Arial" w:cs="Arial"/>
              </w:rPr>
            </w:pPr>
            <w:r w:rsidRPr="00BA49DC">
              <w:rPr>
                <w:rFonts w:ascii="Arial" w:hAnsi="Arial" w:cs="Arial"/>
              </w:rPr>
              <w:t>Column dia M</w:t>
            </w:r>
          </w:p>
        </w:tc>
        <w:tc>
          <w:tcPr>
            <w:tcW w:w="990" w:type="dxa"/>
          </w:tcPr>
          <w:p w14:paraId="6364224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Wall thickness mm</w:t>
            </w:r>
          </w:p>
        </w:tc>
        <w:tc>
          <w:tcPr>
            <w:cnfStyle w:val="000010000000" w:firstRow="0" w:lastRow="0" w:firstColumn="0" w:lastColumn="0" w:oddVBand="1" w:evenVBand="0" w:oddHBand="0" w:evenHBand="0" w:firstRowFirstColumn="0" w:firstRowLastColumn="0" w:lastRowFirstColumn="0" w:lastRowLastColumn="0"/>
            <w:tcW w:w="969" w:type="dxa"/>
          </w:tcPr>
          <w:p w14:paraId="1384C469" w14:textId="77777777" w:rsidR="00114806" w:rsidRPr="00BA49DC" w:rsidRDefault="00114806" w:rsidP="00BA49DC">
            <w:pPr>
              <w:ind w:left="426" w:hanging="426"/>
              <w:rPr>
                <w:rFonts w:ascii="Arial" w:hAnsi="Arial" w:cs="Arial"/>
              </w:rPr>
            </w:pPr>
            <w:r w:rsidRPr="00BA49DC">
              <w:rPr>
                <w:rFonts w:ascii="Arial" w:hAnsi="Arial" w:cs="Arial"/>
              </w:rPr>
              <w:t>Matl. Constn.</w:t>
            </w:r>
          </w:p>
        </w:tc>
        <w:tc>
          <w:tcPr>
            <w:tcW w:w="996" w:type="dxa"/>
          </w:tcPr>
          <w:p w14:paraId="676F9AD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Opr/desn. Per kg/cm2g</w:t>
            </w:r>
          </w:p>
        </w:tc>
        <w:tc>
          <w:tcPr>
            <w:cnfStyle w:val="000010000000" w:firstRow="0" w:lastRow="0" w:firstColumn="0" w:lastColumn="0" w:oddVBand="1" w:evenVBand="0" w:oddHBand="0" w:evenHBand="0" w:firstRowFirstColumn="0" w:firstRowLastColumn="0" w:lastRowFirstColumn="0" w:lastRowLastColumn="0"/>
            <w:tcW w:w="982" w:type="dxa"/>
          </w:tcPr>
          <w:p w14:paraId="3F948B91" w14:textId="77777777" w:rsidR="00114806" w:rsidRPr="00BA49DC" w:rsidRDefault="00114806" w:rsidP="00BA49DC">
            <w:pPr>
              <w:ind w:left="426" w:hanging="426"/>
              <w:rPr>
                <w:rFonts w:ascii="Arial" w:hAnsi="Arial" w:cs="Arial"/>
              </w:rPr>
            </w:pPr>
            <w:r w:rsidRPr="00BA49DC">
              <w:rPr>
                <w:rFonts w:ascii="Arial" w:hAnsi="Arial" w:cs="Arial"/>
              </w:rPr>
              <w:t>Hydro test per kg/cm2g</w:t>
            </w:r>
          </w:p>
        </w:tc>
        <w:tc>
          <w:tcPr>
            <w:tcW w:w="924" w:type="dxa"/>
          </w:tcPr>
          <w:p w14:paraId="40BB028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Safe opr. Pr.</w:t>
            </w:r>
          </w:p>
        </w:tc>
        <w:tc>
          <w:tcPr>
            <w:cnfStyle w:val="000010000000" w:firstRow="0" w:lastRow="0" w:firstColumn="0" w:lastColumn="0" w:oddVBand="1" w:evenVBand="0" w:oddHBand="0" w:evenHBand="0" w:firstRowFirstColumn="0" w:firstRowLastColumn="0" w:lastRowFirstColumn="0" w:lastRowLastColumn="0"/>
            <w:tcW w:w="936" w:type="dxa"/>
          </w:tcPr>
          <w:p w14:paraId="615BFDFB" w14:textId="77777777" w:rsidR="00114806" w:rsidRPr="00BA49DC" w:rsidRDefault="00114806" w:rsidP="00BA49DC">
            <w:pPr>
              <w:ind w:left="426" w:hanging="426"/>
              <w:rPr>
                <w:rFonts w:ascii="Arial" w:hAnsi="Arial" w:cs="Arial"/>
              </w:rPr>
            </w:pPr>
            <w:r w:rsidRPr="00BA49DC">
              <w:rPr>
                <w:rFonts w:ascii="Arial" w:hAnsi="Arial" w:cs="Arial"/>
              </w:rPr>
              <w:t>No of man holes</w:t>
            </w:r>
          </w:p>
        </w:tc>
        <w:tc>
          <w:tcPr>
            <w:tcW w:w="936" w:type="dxa"/>
          </w:tcPr>
          <w:p w14:paraId="212B6E5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Total</w:t>
            </w:r>
          </w:p>
        </w:tc>
        <w:tc>
          <w:tcPr>
            <w:cnfStyle w:val="000010000000" w:firstRow="0" w:lastRow="0" w:firstColumn="0" w:lastColumn="0" w:oddVBand="1" w:evenVBand="0" w:oddHBand="0" w:evenHBand="0" w:firstRowFirstColumn="0" w:firstRowLastColumn="0" w:lastRowFirstColumn="0" w:lastRowLastColumn="0"/>
            <w:tcW w:w="943" w:type="dxa"/>
          </w:tcPr>
          <w:p w14:paraId="1A349F27" w14:textId="77777777" w:rsidR="00114806" w:rsidRPr="00BA49DC" w:rsidRDefault="00114806" w:rsidP="00BA49DC">
            <w:pPr>
              <w:ind w:left="426" w:hanging="426"/>
              <w:rPr>
                <w:rFonts w:ascii="Arial" w:hAnsi="Arial" w:cs="Arial"/>
              </w:rPr>
            </w:pPr>
            <w:r w:rsidRPr="00BA49DC">
              <w:rPr>
                <w:rFonts w:ascii="Arial" w:hAnsi="Arial" w:cs="Arial"/>
              </w:rPr>
              <w:t>Opr./ desn. Temp in C.</w:t>
            </w:r>
          </w:p>
        </w:tc>
        <w:tc>
          <w:tcPr>
            <w:tcW w:w="973" w:type="dxa"/>
          </w:tcPr>
          <w:p w14:paraId="6FCA60B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Column height M</w:t>
            </w:r>
          </w:p>
        </w:tc>
      </w:tr>
      <w:tr w:rsidR="00114806" w:rsidRPr="00114806" w14:paraId="46B9F91E" w14:textId="77777777" w:rsidTr="004E1B67">
        <w:tc>
          <w:tcPr>
            <w:cnfStyle w:val="000010000000" w:firstRow="0" w:lastRow="0" w:firstColumn="0" w:lastColumn="0" w:oddVBand="1" w:evenVBand="0" w:oddHBand="0" w:evenHBand="0" w:firstRowFirstColumn="0" w:firstRowLastColumn="0" w:lastRowFirstColumn="0" w:lastRowLastColumn="0"/>
            <w:tcW w:w="436" w:type="dxa"/>
          </w:tcPr>
          <w:p w14:paraId="2E20CD27"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561" w:type="dxa"/>
          </w:tcPr>
          <w:p w14:paraId="3B6B0D9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C301</w:t>
            </w:r>
          </w:p>
        </w:tc>
        <w:tc>
          <w:tcPr>
            <w:cnfStyle w:val="000010000000" w:firstRow="0" w:lastRow="0" w:firstColumn="0" w:lastColumn="0" w:oddVBand="1" w:evenVBand="0" w:oddHBand="0" w:evenHBand="0" w:firstRowFirstColumn="0" w:firstRowLastColumn="0" w:lastRowFirstColumn="0" w:lastRowLastColumn="0"/>
            <w:tcW w:w="941" w:type="dxa"/>
          </w:tcPr>
          <w:p w14:paraId="14F4103A" w14:textId="77777777" w:rsidR="00114806" w:rsidRPr="00BA49DC" w:rsidRDefault="00114806" w:rsidP="00BA49DC">
            <w:pPr>
              <w:ind w:left="426" w:hanging="426"/>
              <w:rPr>
                <w:rFonts w:ascii="Arial" w:hAnsi="Arial" w:cs="Arial"/>
              </w:rPr>
            </w:pPr>
            <w:r w:rsidRPr="00BA49DC">
              <w:rPr>
                <w:rFonts w:ascii="Arial" w:hAnsi="Arial" w:cs="Arial"/>
              </w:rPr>
              <w:t>ISGEC</w:t>
            </w:r>
          </w:p>
        </w:tc>
        <w:tc>
          <w:tcPr>
            <w:tcW w:w="964" w:type="dxa"/>
          </w:tcPr>
          <w:p w14:paraId="721F3C6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Propylene</w:t>
            </w:r>
          </w:p>
        </w:tc>
        <w:tc>
          <w:tcPr>
            <w:cnfStyle w:val="000010000000" w:firstRow="0" w:lastRow="0" w:firstColumn="0" w:lastColumn="0" w:oddVBand="1" w:evenVBand="0" w:oddHBand="0" w:evenHBand="0" w:firstRowFirstColumn="0" w:firstRowLastColumn="0" w:lastRowFirstColumn="0" w:lastRowLastColumn="0"/>
            <w:tcW w:w="929" w:type="dxa"/>
          </w:tcPr>
          <w:p w14:paraId="335D82F4" w14:textId="77777777" w:rsidR="00114806" w:rsidRPr="00BA49DC" w:rsidRDefault="00114806" w:rsidP="00BA49DC">
            <w:pPr>
              <w:ind w:left="426" w:hanging="426"/>
              <w:rPr>
                <w:rFonts w:ascii="Arial" w:hAnsi="Arial" w:cs="Arial"/>
              </w:rPr>
            </w:pPr>
            <w:r w:rsidRPr="00BA49DC">
              <w:rPr>
                <w:rFonts w:ascii="Arial" w:hAnsi="Arial" w:cs="Arial"/>
              </w:rPr>
              <w:t>13</w:t>
            </w:r>
          </w:p>
        </w:tc>
        <w:tc>
          <w:tcPr>
            <w:tcW w:w="881" w:type="dxa"/>
          </w:tcPr>
          <w:p w14:paraId="2575996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1-5</w:t>
            </w:r>
          </w:p>
          <w:p w14:paraId="2B8A677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Segmental baffle tray. Sieve tray</w:t>
            </w:r>
          </w:p>
        </w:tc>
        <w:tc>
          <w:tcPr>
            <w:cnfStyle w:val="000010000000" w:firstRow="0" w:lastRow="0" w:firstColumn="0" w:lastColumn="0" w:oddVBand="1" w:evenVBand="0" w:oddHBand="0" w:evenHBand="0" w:firstRowFirstColumn="0" w:firstRowLastColumn="0" w:lastRowFirstColumn="0" w:lastRowLastColumn="0"/>
            <w:tcW w:w="973" w:type="dxa"/>
          </w:tcPr>
          <w:p w14:paraId="77B148A0" w14:textId="77777777" w:rsidR="00114806" w:rsidRPr="00BA49DC" w:rsidRDefault="00114806" w:rsidP="00BA49DC">
            <w:pPr>
              <w:ind w:left="426" w:hanging="426"/>
              <w:rPr>
                <w:rFonts w:ascii="Arial" w:hAnsi="Arial" w:cs="Arial"/>
              </w:rPr>
            </w:pPr>
            <w:r w:rsidRPr="00BA49DC">
              <w:rPr>
                <w:rFonts w:ascii="Arial" w:hAnsi="Arial" w:cs="Arial"/>
              </w:rPr>
              <w:t>0.8</w:t>
            </w:r>
          </w:p>
        </w:tc>
        <w:tc>
          <w:tcPr>
            <w:tcW w:w="990" w:type="dxa"/>
          </w:tcPr>
          <w:p w14:paraId="673C2BF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14</w:t>
            </w:r>
          </w:p>
        </w:tc>
        <w:tc>
          <w:tcPr>
            <w:cnfStyle w:val="000010000000" w:firstRow="0" w:lastRow="0" w:firstColumn="0" w:lastColumn="0" w:oddVBand="1" w:evenVBand="0" w:oddHBand="0" w:evenHBand="0" w:firstRowFirstColumn="0" w:firstRowLastColumn="0" w:lastRowFirstColumn="0" w:lastRowLastColumn="0"/>
            <w:tcW w:w="969" w:type="dxa"/>
          </w:tcPr>
          <w:p w14:paraId="0A709182" w14:textId="77777777" w:rsidR="00114806" w:rsidRPr="00BA49DC" w:rsidRDefault="00114806" w:rsidP="00BA49DC">
            <w:pPr>
              <w:ind w:left="426" w:hanging="426"/>
              <w:rPr>
                <w:rFonts w:ascii="Arial" w:hAnsi="Arial" w:cs="Arial"/>
              </w:rPr>
            </w:pPr>
            <w:r w:rsidRPr="00BA49DC">
              <w:rPr>
                <w:rFonts w:ascii="Arial" w:hAnsi="Arial" w:cs="Arial"/>
              </w:rPr>
              <w:t>LTCS</w:t>
            </w:r>
          </w:p>
          <w:p w14:paraId="1B8AE0BA" w14:textId="77777777" w:rsidR="00114806" w:rsidRPr="00BA49DC" w:rsidRDefault="00114806" w:rsidP="00BA49DC">
            <w:pPr>
              <w:ind w:left="426" w:hanging="426"/>
              <w:rPr>
                <w:rFonts w:ascii="Arial" w:hAnsi="Arial" w:cs="Arial"/>
              </w:rPr>
            </w:pPr>
            <w:r w:rsidRPr="00BA49DC">
              <w:rPr>
                <w:rFonts w:ascii="Arial" w:hAnsi="Arial" w:cs="Arial"/>
              </w:rPr>
              <w:t>SA516</w:t>
            </w:r>
          </w:p>
          <w:p w14:paraId="39DBF166" w14:textId="77777777" w:rsidR="00114806" w:rsidRPr="00BA49DC" w:rsidRDefault="00114806" w:rsidP="00BA49DC">
            <w:pPr>
              <w:ind w:left="426" w:hanging="426"/>
              <w:rPr>
                <w:rFonts w:ascii="Arial" w:hAnsi="Arial" w:cs="Arial"/>
              </w:rPr>
            </w:pPr>
            <w:r w:rsidRPr="00BA49DC">
              <w:rPr>
                <w:rFonts w:ascii="Arial" w:hAnsi="Arial" w:cs="Arial"/>
              </w:rPr>
              <w:t>Gr.60</w:t>
            </w:r>
          </w:p>
        </w:tc>
        <w:tc>
          <w:tcPr>
            <w:tcW w:w="996" w:type="dxa"/>
          </w:tcPr>
          <w:p w14:paraId="45C8A7E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18/22</w:t>
            </w:r>
          </w:p>
        </w:tc>
        <w:tc>
          <w:tcPr>
            <w:cnfStyle w:val="000010000000" w:firstRow="0" w:lastRow="0" w:firstColumn="0" w:lastColumn="0" w:oddVBand="1" w:evenVBand="0" w:oddHBand="0" w:evenHBand="0" w:firstRowFirstColumn="0" w:firstRowLastColumn="0" w:lastRowFirstColumn="0" w:lastRowLastColumn="0"/>
            <w:tcW w:w="982" w:type="dxa"/>
          </w:tcPr>
          <w:p w14:paraId="3DDD23B4"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924" w:type="dxa"/>
          </w:tcPr>
          <w:p w14:paraId="67AF765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22</w:t>
            </w:r>
          </w:p>
        </w:tc>
        <w:tc>
          <w:tcPr>
            <w:cnfStyle w:val="000010000000" w:firstRow="0" w:lastRow="0" w:firstColumn="0" w:lastColumn="0" w:oddVBand="1" w:evenVBand="0" w:oddHBand="0" w:evenHBand="0" w:firstRowFirstColumn="0" w:firstRowLastColumn="0" w:lastRowFirstColumn="0" w:lastRowLastColumn="0"/>
            <w:tcW w:w="936" w:type="dxa"/>
          </w:tcPr>
          <w:p w14:paraId="515D0D60" w14:textId="77777777" w:rsidR="00114806" w:rsidRPr="00BA49DC" w:rsidRDefault="00114806" w:rsidP="00BA49DC">
            <w:pPr>
              <w:ind w:left="426" w:hanging="426"/>
              <w:rPr>
                <w:rFonts w:ascii="Arial" w:hAnsi="Arial" w:cs="Arial"/>
              </w:rPr>
            </w:pPr>
            <w:r w:rsidRPr="00BA49DC">
              <w:rPr>
                <w:rFonts w:ascii="Arial" w:hAnsi="Arial" w:cs="Arial"/>
              </w:rPr>
              <w:t>21</w:t>
            </w:r>
          </w:p>
        </w:tc>
        <w:tc>
          <w:tcPr>
            <w:tcW w:w="936" w:type="dxa"/>
          </w:tcPr>
          <w:p w14:paraId="79D7072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43" w:type="dxa"/>
          </w:tcPr>
          <w:p w14:paraId="493B0105" w14:textId="77777777" w:rsidR="00114806" w:rsidRPr="00BA49DC" w:rsidRDefault="00114806" w:rsidP="00BA49DC">
            <w:pPr>
              <w:ind w:left="426" w:hanging="426"/>
              <w:rPr>
                <w:rFonts w:ascii="Arial" w:hAnsi="Arial" w:cs="Arial"/>
              </w:rPr>
            </w:pPr>
            <w:r w:rsidRPr="00BA49DC">
              <w:rPr>
                <w:rFonts w:ascii="Arial" w:hAnsi="Arial" w:cs="Arial"/>
              </w:rPr>
              <w:t>45</w:t>
            </w:r>
          </w:p>
          <w:p w14:paraId="77A2F527" w14:textId="77777777" w:rsidR="00114806" w:rsidRPr="00BA49DC" w:rsidRDefault="00114806" w:rsidP="00BA49DC">
            <w:pPr>
              <w:ind w:left="426" w:hanging="426"/>
              <w:rPr>
                <w:rFonts w:ascii="Arial" w:hAnsi="Arial" w:cs="Arial"/>
              </w:rPr>
            </w:pPr>
            <w:r w:rsidRPr="00BA49DC">
              <w:rPr>
                <w:rFonts w:ascii="Arial" w:hAnsi="Arial" w:cs="Arial"/>
              </w:rPr>
              <w:t>-45/100</w:t>
            </w:r>
          </w:p>
        </w:tc>
        <w:tc>
          <w:tcPr>
            <w:tcW w:w="973" w:type="dxa"/>
          </w:tcPr>
          <w:p w14:paraId="41A3DF4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10.08</w:t>
            </w:r>
          </w:p>
        </w:tc>
      </w:tr>
      <w:tr w:rsidR="00114806" w:rsidRPr="00114806" w14:paraId="0673097B"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6" w:type="dxa"/>
          </w:tcPr>
          <w:p w14:paraId="6796C891"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561" w:type="dxa"/>
          </w:tcPr>
          <w:p w14:paraId="1E99464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C-302</w:t>
            </w:r>
          </w:p>
        </w:tc>
        <w:tc>
          <w:tcPr>
            <w:cnfStyle w:val="000010000000" w:firstRow="0" w:lastRow="0" w:firstColumn="0" w:lastColumn="0" w:oddVBand="1" w:evenVBand="0" w:oddHBand="0" w:evenHBand="0" w:firstRowFirstColumn="0" w:firstRowLastColumn="0" w:lastRowFirstColumn="0" w:lastRowLastColumn="0"/>
            <w:tcW w:w="941" w:type="dxa"/>
          </w:tcPr>
          <w:p w14:paraId="792914CF" w14:textId="77777777" w:rsidR="00114806" w:rsidRPr="00BA49DC" w:rsidRDefault="00114806" w:rsidP="00BA49DC">
            <w:pPr>
              <w:ind w:left="426" w:hanging="426"/>
              <w:rPr>
                <w:rFonts w:ascii="Arial" w:hAnsi="Arial" w:cs="Arial"/>
              </w:rPr>
            </w:pPr>
            <w:r w:rsidRPr="00BA49DC">
              <w:rPr>
                <w:rFonts w:ascii="Arial" w:hAnsi="Arial" w:cs="Arial"/>
              </w:rPr>
              <w:t>Texmaco</w:t>
            </w:r>
          </w:p>
        </w:tc>
        <w:tc>
          <w:tcPr>
            <w:tcW w:w="964" w:type="dxa"/>
          </w:tcPr>
          <w:p w14:paraId="38104A4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Hydro carbon(density)0.8</w:t>
            </w:r>
          </w:p>
        </w:tc>
        <w:tc>
          <w:tcPr>
            <w:cnfStyle w:val="000010000000" w:firstRow="0" w:lastRow="0" w:firstColumn="0" w:lastColumn="0" w:oddVBand="1" w:evenVBand="0" w:oddHBand="0" w:evenHBand="0" w:firstRowFirstColumn="0" w:firstRowLastColumn="0" w:lastRowFirstColumn="0" w:lastRowLastColumn="0"/>
            <w:tcW w:w="929" w:type="dxa"/>
          </w:tcPr>
          <w:p w14:paraId="63FF449C" w14:textId="77777777" w:rsidR="00114806" w:rsidRPr="00BA49DC" w:rsidRDefault="00114806" w:rsidP="00BA49DC">
            <w:pPr>
              <w:ind w:left="426" w:hanging="426"/>
              <w:rPr>
                <w:rFonts w:ascii="Arial" w:hAnsi="Arial" w:cs="Arial"/>
              </w:rPr>
            </w:pPr>
            <w:r w:rsidRPr="00BA49DC">
              <w:rPr>
                <w:rFonts w:ascii="Arial" w:hAnsi="Arial" w:cs="Arial"/>
              </w:rPr>
              <w:t>5</w:t>
            </w:r>
          </w:p>
        </w:tc>
        <w:tc>
          <w:tcPr>
            <w:tcW w:w="881" w:type="dxa"/>
          </w:tcPr>
          <w:p w14:paraId="52F8104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Sieve</w:t>
            </w:r>
          </w:p>
        </w:tc>
        <w:tc>
          <w:tcPr>
            <w:cnfStyle w:val="000010000000" w:firstRow="0" w:lastRow="0" w:firstColumn="0" w:lastColumn="0" w:oddVBand="1" w:evenVBand="0" w:oddHBand="0" w:evenHBand="0" w:firstRowFirstColumn="0" w:firstRowLastColumn="0" w:lastRowFirstColumn="0" w:lastRowLastColumn="0"/>
            <w:tcW w:w="973" w:type="dxa"/>
          </w:tcPr>
          <w:p w14:paraId="11964EF0" w14:textId="77777777" w:rsidR="00114806" w:rsidRPr="00BA49DC" w:rsidRDefault="00114806" w:rsidP="00BA49DC">
            <w:pPr>
              <w:ind w:left="426" w:hanging="426"/>
              <w:rPr>
                <w:rFonts w:ascii="Arial" w:hAnsi="Arial" w:cs="Arial"/>
              </w:rPr>
            </w:pPr>
            <w:r w:rsidRPr="00BA49DC">
              <w:rPr>
                <w:rFonts w:ascii="Arial" w:hAnsi="Arial" w:cs="Arial"/>
              </w:rPr>
              <w:t>0.9</w:t>
            </w:r>
          </w:p>
        </w:tc>
        <w:tc>
          <w:tcPr>
            <w:tcW w:w="990" w:type="dxa"/>
          </w:tcPr>
          <w:p w14:paraId="4E5F156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969" w:type="dxa"/>
          </w:tcPr>
          <w:p w14:paraId="30C5879C" w14:textId="77777777" w:rsidR="00114806" w:rsidRPr="00BA49DC" w:rsidRDefault="00114806" w:rsidP="00BA49DC">
            <w:pPr>
              <w:ind w:left="426" w:hanging="426"/>
              <w:rPr>
                <w:rFonts w:ascii="Arial" w:hAnsi="Arial" w:cs="Arial"/>
              </w:rPr>
            </w:pPr>
            <w:r w:rsidRPr="00BA49DC">
              <w:rPr>
                <w:rFonts w:ascii="Arial" w:hAnsi="Arial" w:cs="Arial"/>
              </w:rPr>
              <w:t>LTCS</w:t>
            </w:r>
          </w:p>
          <w:p w14:paraId="24F02811" w14:textId="77777777" w:rsidR="00114806" w:rsidRPr="00BA49DC" w:rsidRDefault="00114806" w:rsidP="00BA49DC">
            <w:pPr>
              <w:ind w:left="426" w:hanging="426"/>
              <w:rPr>
                <w:rFonts w:ascii="Arial" w:hAnsi="Arial" w:cs="Arial"/>
              </w:rPr>
            </w:pPr>
            <w:r w:rsidRPr="00BA49DC">
              <w:rPr>
                <w:rFonts w:ascii="Arial" w:hAnsi="Arial" w:cs="Arial"/>
              </w:rPr>
              <w:t>SA515</w:t>
            </w:r>
          </w:p>
        </w:tc>
        <w:tc>
          <w:tcPr>
            <w:tcW w:w="996" w:type="dxa"/>
          </w:tcPr>
          <w:p w14:paraId="2C3DD71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0.5/5</w:t>
            </w:r>
          </w:p>
        </w:tc>
        <w:tc>
          <w:tcPr>
            <w:cnfStyle w:val="000010000000" w:firstRow="0" w:lastRow="0" w:firstColumn="0" w:lastColumn="0" w:oddVBand="1" w:evenVBand="0" w:oddHBand="0" w:evenHBand="0" w:firstRowFirstColumn="0" w:firstRowLastColumn="0" w:lastRowFirstColumn="0" w:lastRowLastColumn="0"/>
            <w:tcW w:w="982" w:type="dxa"/>
          </w:tcPr>
          <w:p w14:paraId="5B7148B3" w14:textId="77777777" w:rsidR="00114806" w:rsidRPr="00BA49DC" w:rsidRDefault="00114806" w:rsidP="00BA49DC">
            <w:pPr>
              <w:ind w:left="426" w:hanging="426"/>
              <w:rPr>
                <w:rFonts w:ascii="Arial" w:hAnsi="Arial" w:cs="Arial"/>
              </w:rPr>
            </w:pPr>
            <w:r w:rsidRPr="00BA49DC">
              <w:rPr>
                <w:rFonts w:ascii="Arial" w:hAnsi="Arial" w:cs="Arial"/>
              </w:rPr>
              <w:t>7.5</w:t>
            </w:r>
          </w:p>
        </w:tc>
        <w:tc>
          <w:tcPr>
            <w:tcW w:w="924" w:type="dxa"/>
          </w:tcPr>
          <w:p w14:paraId="23FECF7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0.5</w:t>
            </w:r>
          </w:p>
        </w:tc>
        <w:tc>
          <w:tcPr>
            <w:cnfStyle w:val="000010000000" w:firstRow="0" w:lastRow="0" w:firstColumn="0" w:lastColumn="0" w:oddVBand="1" w:evenVBand="0" w:oddHBand="0" w:evenHBand="0" w:firstRowFirstColumn="0" w:firstRowLastColumn="0" w:lastRowFirstColumn="0" w:lastRowLastColumn="0"/>
            <w:tcW w:w="936" w:type="dxa"/>
          </w:tcPr>
          <w:p w14:paraId="016A23A3" w14:textId="77777777" w:rsidR="00114806" w:rsidRPr="00BA49DC" w:rsidRDefault="00114806" w:rsidP="00BA49DC">
            <w:pPr>
              <w:ind w:left="426" w:hanging="426"/>
              <w:rPr>
                <w:rFonts w:ascii="Arial" w:hAnsi="Arial" w:cs="Arial"/>
              </w:rPr>
            </w:pPr>
            <w:r w:rsidRPr="00BA49DC">
              <w:rPr>
                <w:rFonts w:ascii="Arial" w:hAnsi="Arial" w:cs="Arial"/>
              </w:rPr>
              <w:t>2</w:t>
            </w:r>
          </w:p>
        </w:tc>
        <w:tc>
          <w:tcPr>
            <w:tcW w:w="936" w:type="dxa"/>
          </w:tcPr>
          <w:p w14:paraId="5FE5CD0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w:t>
            </w:r>
          </w:p>
        </w:tc>
        <w:tc>
          <w:tcPr>
            <w:cnfStyle w:val="000010000000" w:firstRow="0" w:lastRow="0" w:firstColumn="0" w:lastColumn="0" w:oddVBand="1" w:evenVBand="0" w:oddHBand="0" w:evenHBand="0" w:firstRowFirstColumn="0" w:firstRowLastColumn="0" w:lastRowFirstColumn="0" w:lastRowLastColumn="0"/>
            <w:tcW w:w="943" w:type="dxa"/>
          </w:tcPr>
          <w:p w14:paraId="0DF84557" w14:textId="77777777" w:rsidR="00114806" w:rsidRPr="00BA49DC" w:rsidRDefault="00114806" w:rsidP="00BA49DC">
            <w:pPr>
              <w:ind w:left="426" w:hanging="426"/>
              <w:rPr>
                <w:rFonts w:ascii="Arial" w:hAnsi="Arial" w:cs="Arial"/>
              </w:rPr>
            </w:pPr>
            <w:r w:rsidRPr="00BA49DC">
              <w:rPr>
                <w:rFonts w:ascii="Arial" w:hAnsi="Arial" w:cs="Arial"/>
              </w:rPr>
              <w:t>70/100</w:t>
            </w:r>
          </w:p>
        </w:tc>
        <w:tc>
          <w:tcPr>
            <w:tcW w:w="973" w:type="dxa"/>
          </w:tcPr>
          <w:p w14:paraId="0888E2D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r>
      <w:tr w:rsidR="00114806" w:rsidRPr="00114806" w14:paraId="71C9CFBC" w14:textId="77777777" w:rsidTr="004E1B67">
        <w:tc>
          <w:tcPr>
            <w:cnfStyle w:val="000010000000" w:firstRow="0" w:lastRow="0" w:firstColumn="0" w:lastColumn="0" w:oddVBand="1" w:evenVBand="0" w:oddHBand="0" w:evenHBand="0" w:firstRowFirstColumn="0" w:firstRowLastColumn="0" w:lastRowFirstColumn="0" w:lastRowLastColumn="0"/>
            <w:tcW w:w="436" w:type="dxa"/>
          </w:tcPr>
          <w:p w14:paraId="063F7014" w14:textId="77777777" w:rsidR="00114806" w:rsidRPr="00BA49DC" w:rsidRDefault="00114806" w:rsidP="00BA49DC">
            <w:pPr>
              <w:ind w:left="426" w:hanging="426"/>
              <w:rPr>
                <w:rFonts w:ascii="Arial" w:hAnsi="Arial" w:cs="Arial"/>
              </w:rPr>
            </w:pPr>
            <w:r w:rsidRPr="00BA49DC">
              <w:rPr>
                <w:rFonts w:ascii="Arial" w:hAnsi="Arial" w:cs="Arial"/>
              </w:rPr>
              <w:lastRenderedPageBreak/>
              <w:t>3</w:t>
            </w:r>
          </w:p>
        </w:tc>
        <w:tc>
          <w:tcPr>
            <w:tcW w:w="1561" w:type="dxa"/>
          </w:tcPr>
          <w:p w14:paraId="4ABB722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C501</w:t>
            </w:r>
          </w:p>
        </w:tc>
        <w:tc>
          <w:tcPr>
            <w:cnfStyle w:val="000010000000" w:firstRow="0" w:lastRow="0" w:firstColumn="0" w:lastColumn="0" w:oddVBand="1" w:evenVBand="0" w:oddHBand="0" w:evenHBand="0" w:firstRowFirstColumn="0" w:firstRowLastColumn="0" w:lastRowFirstColumn="0" w:lastRowLastColumn="0"/>
            <w:tcW w:w="941" w:type="dxa"/>
          </w:tcPr>
          <w:p w14:paraId="14180A0F" w14:textId="77777777" w:rsidR="00114806" w:rsidRPr="00BA49DC" w:rsidRDefault="00114806" w:rsidP="00BA49DC">
            <w:pPr>
              <w:ind w:left="426" w:hanging="426"/>
              <w:rPr>
                <w:rFonts w:ascii="Arial" w:hAnsi="Arial" w:cs="Arial"/>
              </w:rPr>
            </w:pPr>
            <w:r w:rsidRPr="00BA49DC">
              <w:rPr>
                <w:rFonts w:ascii="Arial" w:hAnsi="Arial" w:cs="Arial"/>
              </w:rPr>
              <w:t>Texmaco</w:t>
            </w:r>
          </w:p>
        </w:tc>
        <w:tc>
          <w:tcPr>
            <w:tcW w:w="964" w:type="dxa"/>
          </w:tcPr>
          <w:p w14:paraId="79468F8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Steam propylene</w:t>
            </w:r>
          </w:p>
        </w:tc>
        <w:tc>
          <w:tcPr>
            <w:cnfStyle w:val="000010000000" w:firstRow="0" w:lastRow="0" w:firstColumn="0" w:lastColumn="0" w:oddVBand="1" w:evenVBand="0" w:oddHBand="0" w:evenHBand="0" w:firstRowFirstColumn="0" w:firstRowLastColumn="0" w:lastRowFirstColumn="0" w:lastRowLastColumn="0"/>
            <w:tcW w:w="929" w:type="dxa"/>
          </w:tcPr>
          <w:p w14:paraId="22FD2315"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81" w:type="dxa"/>
          </w:tcPr>
          <w:p w14:paraId="6437ABFA" w14:textId="41C4CDF2"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baffle(Disc)</w:t>
            </w:r>
          </w:p>
          <w:p w14:paraId="46CD7D5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2.4.6 baffle(Donnt) 7-10</w:t>
            </w:r>
          </w:p>
        </w:tc>
        <w:tc>
          <w:tcPr>
            <w:cnfStyle w:val="000010000000" w:firstRow="0" w:lastRow="0" w:firstColumn="0" w:lastColumn="0" w:oddVBand="1" w:evenVBand="0" w:oddHBand="0" w:evenHBand="0" w:firstRowFirstColumn="0" w:firstRowLastColumn="0" w:lastRowFirstColumn="0" w:lastRowLastColumn="0"/>
            <w:tcW w:w="973" w:type="dxa"/>
          </w:tcPr>
          <w:p w14:paraId="544F8066"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90" w:type="dxa"/>
          </w:tcPr>
          <w:p w14:paraId="08FDAF8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969" w:type="dxa"/>
          </w:tcPr>
          <w:p w14:paraId="0744C703" w14:textId="77777777" w:rsidR="00114806" w:rsidRPr="00BA49DC" w:rsidRDefault="00114806" w:rsidP="00BA49DC">
            <w:pPr>
              <w:ind w:left="426" w:hanging="426"/>
              <w:rPr>
                <w:rFonts w:ascii="Arial" w:hAnsi="Arial" w:cs="Arial"/>
              </w:rPr>
            </w:pPr>
            <w:r w:rsidRPr="00BA49DC">
              <w:rPr>
                <w:rFonts w:ascii="Arial" w:hAnsi="Arial" w:cs="Arial"/>
              </w:rPr>
              <w:t>A515</w:t>
            </w:r>
          </w:p>
          <w:p w14:paraId="74936B32" w14:textId="77777777" w:rsidR="00114806" w:rsidRPr="00BA49DC" w:rsidRDefault="00114806" w:rsidP="00BA49DC">
            <w:pPr>
              <w:ind w:left="426" w:hanging="426"/>
              <w:rPr>
                <w:rFonts w:ascii="Arial" w:hAnsi="Arial" w:cs="Arial"/>
              </w:rPr>
            </w:pPr>
            <w:r w:rsidRPr="00BA49DC">
              <w:rPr>
                <w:rFonts w:ascii="Arial" w:hAnsi="Arial" w:cs="Arial"/>
              </w:rPr>
              <w:t>Gr.70</w:t>
            </w:r>
          </w:p>
        </w:tc>
        <w:tc>
          <w:tcPr>
            <w:tcW w:w="996" w:type="dxa"/>
          </w:tcPr>
          <w:p w14:paraId="5684445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0.2/3.5</w:t>
            </w:r>
          </w:p>
        </w:tc>
        <w:tc>
          <w:tcPr>
            <w:cnfStyle w:val="000010000000" w:firstRow="0" w:lastRow="0" w:firstColumn="0" w:lastColumn="0" w:oddVBand="1" w:evenVBand="0" w:oddHBand="0" w:evenHBand="0" w:firstRowFirstColumn="0" w:firstRowLastColumn="0" w:lastRowFirstColumn="0" w:lastRowLastColumn="0"/>
            <w:tcW w:w="982" w:type="dxa"/>
          </w:tcPr>
          <w:p w14:paraId="2B3E9C17" w14:textId="77777777" w:rsidR="00114806" w:rsidRPr="00BA49DC" w:rsidRDefault="00114806" w:rsidP="00BA49DC">
            <w:pPr>
              <w:ind w:left="426" w:hanging="426"/>
              <w:rPr>
                <w:rFonts w:ascii="Arial" w:hAnsi="Arial" w:cs="Arial"/>
              </w:rPr>
            </w:pPr>
            <w:r w:rsidRPr="00BA49DC">
              <w:rPr>
                <w:rFonts w:ascii="Arial" w:hAnsi="Arial" w:cs="Arial"/>
              </w:rPr>
              <w:t>5.25</w:t>
            </w:r>
          </w:p>
        </w:tc>
        <w:tc>
          <w:tcPr>
            <w:tcW w:w="924" w:type="dxa"/>
          </w:tcPr>
          <w:p w14:paraId="1BF6FA1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0.2</w:t>
            </w:r>
          </w:p>
        </w:tc>
        <w:tc>
          <w:tcPr>
            <w:cnfStyle w:val="000010000000" w:firstRow="0" w:lastRow="0" w:firstColumn="0" w:lastColumn="0" w:oddVBand="1" w:evenVBand="0" w:oddHBand="0" w:evenHBand="0" w:firstRowFirstColumn="0" w:firstRowLastColumn="0" w:lastRowFirstColumn="0" w:lastRowLastColumn="0"/>
            <w:tcW w:w="936" w:type="dxa"/>
          </w:tcPr>
          <w:p w14:paraId="6CE4449A" w14:textId="77777777" w:rsidR="00114806" w:rsidRPr="00BA49DC" w:rsidRDefault="00114806" w:rsidP="00BA49DC">
            <w:pPr>
              <w:ind w:left="426" w:hanging="426"/>
              <w:rPr>
                <w:rFonts w:ascii="Arial" w:hAnsi="Arial" w:cs="Arial"/>
              </w:rPr>
            </w:pPr>
            <w:r w:rsidRPr="00BA49DC">
              <w:rPr>
                <w:rFonts w:ascii="Arial" w:hAnsi="Arial" w:cs="Arial"/>
              </w:rPr>
              <w:t>3</w:t>
            </w:r>
          </w:p>
        </w:tc>
        <w:tc>
          <w:tcPr>
            <w:tcW w:w="936" w:type="dxa"/>
          </w:tcPr>
          <w:p w14:paraId="0C28AD6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16</w:t>
            </w:r>
          </w:p>
        </w:tc>
        <w:tc>
          <w:tcPr>
            <w:cnfStyle w:val="000010000000" w:firstRow="0" w:lastRow="0" w:firstColumn="0" w:lastColumn="0" w:oddVBand="1" w:evenVBand="0" w:oddHBand="0" w:evenHBand="0" w:firstRowFirstColumn="0" w:firstRowLastColumn="0" w:lastRowFirstColumn="0" w:lastRowLastColumn="0"/>
            <w:tcW w:w="943" w:type="dxa"/>
          </w:tcPr>
          <w:p w14:paraId="0F90F9CD" w14:textId="77777777" w:rsidR="00114806" w:rsidRPr="00BA49DC" w:rsidRDefault="00114806" w:rsidP="00BA49DC">
            <w:pPr>
              <w:ind w:left="426" w:hanging="426"/>
              <w:rPr>
                <w:rFonts w:ascii="Arial" w:hAnsi="Arial" w:cs="Arial"/>
              </w:rPr>
            </w:pPr>
            <w:r w:rsidRPr="00BA49DC">
              <w:rPr>
                <w:rFonts w:ascii="Arial" w:hAnsi="Arial" w:cs="Arial"/>
              </w:rPr>
              <w:t>100/145</w:t>
            </w:r>
          </w:p>
        </w:tc>
        <w:tc>
          <w:tcPr>
            <w:tcW w:w="973" w:type="dxa"/>
          </w:tcPr>
          <w:p w14:paraId="47CBD57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13.0</w:t>
            </w:r>
          </w:p>
        </w:tc>
      </w:tr>
      <w:tr w:rsidR="00114806" w:rsidRPr="00114806" w14:paraId="6D59AB78"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36" w:type="dxa"/>
          </w:tcPr>
          <w:p w14:paraId="66334965"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561" w:type="dxa"/>
          </w:tcPr>
          <w:p w14:paraId="5893895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C502</w:t>
            </w:r>
          </w:p>
        </w:tc>
        <w:tc>
          <w:tcPr>
            <w:cnfStyle w:val="000010000000" w:firstRow="0" w:lastRow="0" w:firstColumn="0" w:lastColumn="0" w:oddVBand="1" w:evenVBand="0" w:oddHBand="0" w:evenHBand="0" w:firstRowFirstColumn="0" w:firstRowLastColumn="0" w:lastRowFirstColumn="0" w:lastRowLastColumn="0"/>
            <w:tcW w:w="941" w:type="dxa"/>
          </w:tcPr>
          <w:p w14:paraId="2F0802A1" w14:textId="77777777" w:rsidR="00114806" w:rsidRPr="00BA49DC" w:rsidRDefault="00114806" w:rsidP="00BA49DC">
            <w:pPr>
              <w:ind w:left="426" w:hanging="426"/>
              <w:rPr>
                <w:rFonts w:ascii="Arial" w:hAnsi="Arial" w:cs="Arial"/>
              </w:rPr>
            </w:pPr>
            <w:r w:rsidRPr="00BA49DC">
              <w:rPr>
                <w:rFonts w:ascii="Arial" w:hAnsi="Arial" w:cs="Arial"/>
              </w:rPr>
              <w:t>Texmaco</w:t>
            </w:r>
          </w:p>
        </w:tc>
        <w:tc>
          <w:tcPr>
            <w:tcW w:w="964" w:type="dxa"/>
          </w:tcPr>
          <w:p w14:paraId="6159AD4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Water + N2</w:t>
            </w:r>
          </w:p>
        </w:tc>
        <w:tc>
          <w:tcPr>
            <w:cnfStyle w:val="000010000000" w:firstRow="0" w:lastRow="0" w:firstColumn="0" w:lastColumn="0" w:oddVBand="1" w:evenVBand="0" w:oddHBand="0" w:evenHBand="0" w:firstRowFirstColumn="0" w:firstRowLastColumn="0" w:lastRowFirstColumn="0" w:lastRowLastColumn="0"/>
            <w:tcW w:w="929" w:type="dxa"/>
          </w:tcPr>
          <w:p w14:paraId="48599858" w14:textId="77777777" w:rsidR="00114806" w:rsidRPr="00BA49DC" w:rsidRDefault="00114806" w:rsidP="00BA49DC">
            <w:pPr>
              <w:ind w:left="426" w:hanging="426"/>
              <w:rPr>
                <w:rFonts w:ascii="Arial" w:hAnsi="Arial" w:cs="Arial"/>
              </w:rPr>
            </w:pPr>
            <w:r w:rsidRPr="00BA49DC">
              <w:rPr>
                <w:rFonts w:ascii="Arial" w:hAnsi="Arial" w:cs="Arial"/>
              </w:rPr>
              <w:t>8</w:t>
            </w:r>
          </w:p>
        </w:tc>
        <w:tc>
          <w:tcPr>
            <w:tcW w:w="881" w:type="dxa"/>
          </w:tcPr>
          <w:p w14:paraId="3036451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1.3</w:t>
            </w:r>
          </w:p>
          <w:p w14:paraId="2D05EE2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baffle(disc)</w:t>
            </w:r>
          </w:p>
          <w:p w14:paraId="578F3E9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2.4 baffle 5 to 8 dual floare sieve tray</w:t>
            </w:r>
          </w:p>
        </w:tc>
        <w:tc>
          <w:tcPr>
            <w:cnfStyle w:val="000010000000" w:firstRow="0" w:lastRow="0" w:firstColumn="0" w:lastColumn="0" w:oddVBand="1" w:evenVBand="0" w:oddHBand="0" w:evenHBand="0" w:firstRowFirstColumn="0" w:firstRowLastColumn="0" w:lastRowFirstColumn="0" w:lastRowLastColumn="0"/>
            <w:tcW w:w="973" w:type="dxa"/>
          </w:tcPr>
          <w:p w14:paraId="2D610591"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990" w:type="dxa"/>
          </w:tcPr>
          <w:p w14:paraId="7E1F55E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8</w:t>
            </w:r>
          </w:p>
        </w:tc>
        <w:tc>
          <w:tcPr>
            <w:cnfStyle w:val="000010000000" w:firstRow="0" w:lastRow="0" w:firstColumn="0" w:lastColumn="0" w:oddVBand="1" w:evenVBand="0" w:oddHBand="0" w:evenHBand="0" w:firstRowFirstColumn="0" w:firstRowLastColumn="0" w:lastRowFirstColumn="0" w:lastRowLastColumn="0"/>
            <w:tcW w:w="969" w:type="dxa"/>
          </w:tcPr>
          <w:p w14:paraId="13306587" w14:textId="77777777" w:rsidR="00114806" w:rsidRPr="00BA49DC" w:rsidRDefault="00114806" w:rsidP="00BA49DC">
            <w:pPr>
              <w:ind w:left="426" w:hanging="426"/>
              <w:rPr>
                <w:rFonts w:ascii="Arial" w:hAnsi="Arial" w:cs="Arial"/>
              </w:rPr>
            </w:pPr>
            <w:r w:rsidRPr="00BA49DC">
              <w:rPr>
                <w:rFonts w:ascii="Arial" w:hAnsi="Arial" w:cs="Arial"/>
              </w:rPr>
              <w:t>A515</w:t>
            </w:r>
          </w:p>
          <w:p w14:paraId="42B3AC68" w14:textId="77777777" w:rsidR="00114806" w:rsidRPr="00BA49DC" w:rsidRDefault="00114806" w:rsidP="00BA49DC">
            <w:pPr>
              <w:ind w:left="426" w:hanging="426"/>
              <w:rPr>
                <w:rFonts w:ascii="Arial" w:hAnsi="Arial" w:cs="Arial"/>
              </w:rPr>
            </w:pPr>
            <w:r w:rsidRPr="00BA49DC">
              <w:rPr>
                <w:rFonts w:ascii="Arial" w:hAnsi="Arial" w:cs="Arial"/>
              </w:rPr>
              <w:t>Gr.70</w:t>
            </w:r>
          </w:p>
        </w:tc>
        <w:tc>
          <w:tcPr>
            <w:tcW w:w="996" w:type="dxa"/>
          </w:tcPr>
          <w:p w14:paraId="01E9ECC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0.1/0.5</w:t>
            </w:r>
          </w:p>
        </w:tc>
        <w:tc>
          <w:tcPr>
            <w:cnfStyle w:val="000010000000" w:firstRow="0" w:lastRow="0" w:firstColumn="0" w:lastColumn="0" w:oddVBand="1" w:evenVBand="0" w:oddHBand="0" w:evenHBand="0" w:firstRowFirstColumn="0" w:firstRowLastColumn="0" w:lastRowFirstColumn="0" w:lastRowLastColumn="0"/>
            <w:tcW w:w="982" w:type="dxa"/>
          </w:tcPr>
          <w:p w14:paraId="062C227F"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924" w:type="dxa"/>
          </w:tcPr>
          <w:p w14:paraId="6634241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0.1</w:t>
            </w:r>
          </w:p>
        </w:tc>
        <w:tc>
          <w:tcPr>
            <w:cnfStyle w:val="000010000000" w:firstRow="0" w:lastRow="0" w:firstColumn="0" w:lastColumn="0" w:oddVBand="1" w:evenVBand="0" w:oddHBand="0" w:evenHBand="0" w:firstRowFirstColumn="0" w:firstRowLastColumn="0" w:lastRowFirstColumn="0" w:lastRowLastColumn="0"/>
            <w:tcW w:w="936" w:type="dxa"/>
          </w:tcPr>
          <w:p w14:paraId="7958D7BD" w14:textId="77777777" w:rsidR="00114806" w:rsidRPr="00BA49DC" w:rsidRDefault="00114806" w:rsidP="00BA49DC">
            <w:pPr>
              <w:ind w:left="426" w:hanging="426"/>
              <w:rPr>
                <w:rFonts w:ascii="Arial" w:hAnsi="Arial" w:cs="Arial"/>
              </w:rPr>
            </w:pPr>
            <w:r w:rsidRPr="00BA49DC">
              <w:rPr>
                <w:rFonts w:ascii="Arial" w:hAnsi="Arial" w:cs="Arial"/>
              </w:rPr>
              <w:t>1+1 hand hole</w:t>
            </w:r>
          </w:p>
        </w:tc>
        <w:tc>
          <w:tcPr>
            <w:tcW w:w="936" w:type="dxa"/>
          </w:tcPr>
          <w:p w14:paraId="60595F5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w:t>
            </w:r>
          </w:p>
        </w:tc>
        <w:tc>
          <w:tcPr>
            <w:cnfStyle w:val="000010000000" w:firstRow="0" w:lastRow="0" w:firstColumn="0" w:lastColumn="0" w:oddVBand="1" w:evenVBand="0" w:oddHBand="0" w:evenHBand="0" w:firstRowFirstColumn="0" w:firstRowLastColumn="0" w:lastRowFirstColumn="0" w:lastRowLastColumn="0"/>
            <w:tcW w:w="943" w:type="dxa"/>
          </w:tcPr>
          <w:p w14:paraId="5FAAE21F" w14:textId="77777777" w:rsidR="00114806" w:rsidRPr="00BA49DC" w:rsidRDefault="00114806" w:rsidP="00BA49DC">
            <w:pPr>
              <w:ind w:left="426" w:hanging="426"/>
              <w:rPr>
                <w:rFonts w:ascii="Arial" w:hAnsi="Arial" w:cs="Arial"/>
              </w:rPr>
            </w:pPr>
            <w:r w:rsidRPr="00BA49DC">
              <w:rPr>
                <w:rFonts w:ascii="Arial" w:hAnsi="Arial" w:cs="Arial"/>
              </w:rPr>
              <w:t>60/110</w:t>
            </w:r>
          </w:p>
        </w:tc>
        <w:tc>
          <w:tcPr>
            <w:tcW w:w="973" w:type="dxa"/>
          </w:tcPr>
          <w:p w14:paraId="39B1997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9.0</w:t>
            </w:r>
          </w:p>
        </w:tc>
      </w:tr>
    </w:tbl>
    <w:p w14:paraId="241405BE" w14:textId="77777777" w:rsidR="00114806" w:rsidRPr="00114806" w:rsidRDefault="00114806" w:rsidP="00BA49DC">
      <w:pPr>
        <w:ind w:left="426" w:hanging="426"/>
        <w:rPr>
          <w:rFonts w:ascii="Arial" w:hAnsi="Arial" w:cs="Arial"/>
        </w:rPr>
      </w:pPr>
    </w:p>
    <w:p w14:paraId="2F2D1A46" w14:textId="77777777" w:rsidR="00114806" w:rsidRPr="00BA49DC" w:rsidRDefault="00114806" w:rsidP="00BA49DC">
      <w:pPr>
        <w:ind w:left="426" w:hanging="426"/>
        <w:rPr>
          <w:rFonts w:ascii="Arial" w:hAnsi="Arial" w:cs="Arial"/>
        </w:rPr>
      </w:pPr>
      <w:r w:rsidRPr="00BA49DC">
        <w:rPr>
          <w:rFonts w:ascii="Arial" w:hAnsi="Arial" w:cs="Arial"/>
        </w:rPr>
        <w:br w:type="page"/>
      </w:r>
    </w:p>
    <w:p w14:paraId="7055B782" w14:textId="77777777" w:rsidR="00114806" w:rsidRPr="00055501" w:rsidRDefault="00114806" w:rsidP="00BA49DC">
      <w:pPr>
        <w:pStyle w:val="Heading1"/>
        <w:ind w:left="426" w:hanging="426"/>
        <w:jc w:val="left"/>
        <w:rPr>
          <w:rFonts w:ascii="Arial" w:hAnsi="Arial" w:cs="Arial"/>
        </w:rPr>
      </w:pPr>
      <w:bookmarkStart w:id="418" w:name="REACTORS"/>
      <w:bookmarkStart w:id="419" w:name="_Toc94797341"/>
      <w:bookmarkEnd w:id="418"/>
      <w:r w:rsidRPr="00114806">
        <w:rPr>
          <w:rFonts w:ascii="Arial" w:hAnsi="Arial" w:cs="Arial"/>
        </w:rPr>
        <w:lastRenderedPageBreak/>
        <w:t>5. REACTOR</w:t>
      </w:r>
      <w:bookmarkEnd w:id="419"/>
      <w:r w:rsidRPr="00114806">
        <w:rPr>
          <w:rFonts w:ascii="Arial" w:hAnsi="Arial" w:cs="Arial"/>
        </w:rPr>
        <w:t xml:space="preserve"> </w:t>
      </w:r>
    </w:p>
    <w:p w14:paraId="236DEC64" w14:textId="77777777" w:rsidR="00114806" w:rsidRPr="00114806" w:rsidRDefault="00114806" w:rsidP="00BA49DC">
      <w:pPr>
        <w:ind w:left="426" w:hanging="426"/>
        <w:rPr>
          <w:rFonts w:ascii="Arial" w:hAnsi="Arial" w:cs="Arial"/>
        </w:rPr>
      </w:pPr>
    </w:p>
    <w:tbl>
      <w:tblPr>
        <w:tblStyle w:val="GridTable5Dark-Accent1"/>
        <w:tblW w:w="14328" w:type="dxa"/>
        <w:tblLayout w:type="fixed"/>
        <w:tblLook w:val="0000" w:firstRow="0" w:lastRow="0" w:firstColumn="0" w:lastColumn="0" w:noHBand="0" w:noVBand="0"/>
      </w:tblPr>
      <w:tblGrid>
        <w:gridCol w:w="455"/>
        <w:gridCol w:w="1176"/>
        <w:gridCol w:w="988"/>
        <w:gridCol w:w="986"/>
        <w:gridCol w:w="856"/>
        <w:gridCol w:w="962"/>
        <w:gridCol w:w="805"/>
        <w:gridCol w:w="900"/>
        <w:gridCol w:w="810"/>
        <w:gridCol w:w="540"/>
        <w:gridCol w:w="720"/>
        <w:gridCol w:w="720"/>
        <w:gridCol w:w="450"/>
        <w:gridCol w:w="720"/>
        <w:gridCol w:w="630"/>
        <w:gridCol w:w="720"/>
        <w:gridCol w:w="450"/>
        <w:gridCol w:w="720"/>
        <w:gridCol w:w="720"/>
      </w:tblGrid>
      <w:tr w:rsidR="00114806" w:rsidRPr="00114806" w14:paraId="76CA1CC1" w14:textId="77777777" w:rsidTr="004E1B67">
        <w:trPr>
          <w:cnfStyle w:val="000000100000" w:firstRow="0" w:lastRow="0" w:firstColumn="0" w:lastColumn="0" w:oddVBand="0" w:evenVBand="0" w:oddHBand="1"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455" w:type="dxa"/>
            <w:vMerge w:val="restart"/>
          </w:tcPr>
          <w:p w14:paraId="4B127D09" w14:textId="77777777" w:rsidR="00114806" w:rsidRPr="00BA49DC" w:rsidRDefault="00114806" w:rsidP="00BA49DC">
            <w:pPr>
              <w:ind w:left="426" w:hanging="426"/>
              <w:rPr>
                <w:rFonts w:ascii="Arial" w:hAnsi="Arial" w:cs="Arial"/>
              </w:rPr>
            </w:pPr>
            <w:r w:rsidRPr="00BA49DC">
              <w:rPr>
                <w:rFonts w:ascii="Arial" w:hAnsi="Arial" w:cs="Arial"/>
              </w:rPr>
              <w:t>Sr</w:t>
            </w:r>
          </w:p>
          <w:p w14:paraId="1F53B1C4" w14:textId="77777777" w:rsidR="00114806" w:rsidRPr="00BA49DC" w:rsidRDefault="00114806" w:rsidP="00BA49DC">
            <w:pPr>
              <w:ind w:left="426" w:hanging="426"/>
              <w:rPr>
                <w:rFonts w:ascii="Arial" w:hAnsi="Arial" w:cs="Arial"/>
              </w:rPr>
            </w:pPr>
            <w:r w:rsidRPr="00BA49DC">
              <w:rPr>
                <w:rFonts w:ascii="Arial" w:hAnsi="Arial" w:cs="Arial"/>
              </w:rPr>
              <w:t>No</w:t>
            </w:r>
          </w:p>
          <w:p w14:paraId="68D76A77" w14:textId="77777777" w:rsidR="00114806" w:rsidRPr="00114806" w:rsidRDefault="00114806" w:rsidP="00BA49DC">
            <w:pPr>
              <w:ind w:left="426" w:hanging="426"/>
              <w:rPr>
                <w:rFonts w:ascii="Arial" w:hAnsi="Arial" w:cs="Arial"/>
              </w:rPr>
            </w:pPr>
          </w:p>
          <w:p w14:paraId="2B1C5543" w14:textId="77777777" w:rsidR="00114806" w:rsidRPr="00114806" w:rsidRDefault="00114806" w:rsidP="00BA49DC">
            <w:pPr>
              <w:ind w:left="426" w:hanging="426"/>
              <w:rPr>
                <w:rFonts w:ascii="Arial" w:hAnsi="Arial" w:cs="Arial"/>
              </w:rPr>
            </w:pPr>
          </w:p>
        </w:tc>
        <w:tc>
          <w:tcPr>
            <w:tcW w:w="1176" w:type="dxa"/>
            <w:vMerge w:val="restart"/>
          </w:tcPr>
          <w:p w14:paraId="78FFB2B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Tag No</w:t>
            </w:r>
          </w:p>
        </w:tc>
        <w:tc>
          <w:tcPr>
            <w:cnfStyle w:val="000010000000" w:firstRow="0" w:lastRow="0" w:firstColumn="0" w:lastColumn="0" w:oddVBand="1" w:evenVBand="0" w:oddHBand="0" w:evenHBand="0" w:firstRowFirstColumn="0" w:firstRowLastColumn="0" w:lastRowFirstColumn="0" w:lastRowLastColumn="0"/>
            <w:tcW w:w="988" w:type="dxa"/>
            <w:vMerge w:val="restart"/>
          </w:tcPr>
          <w:p w14:paraId="04792733" w14:textId="77777777" w:rsidR="00114806" w:rsidRPr="00BA49DC" w:rsidRDefault="00114806" w:rsidP="00BA49DC">
            <w:pPr>
              <w:ind w:left="426" w:hanging="426"/>
              <w:rPr>
                <w:rFonts w:ascii="Arial" w:hAnsi="Arial" w:cs="Arial"/>
              </w:rPr>
            </w:pPr>
            <w:r w:rsidRPr="00BA49DC">
              <w:rPr>
                <w:rFonts w:ascii="Arial" w:hAnsi="Arial" w:cs="Arial"/>
              </w:rPr>
              <w:t>Make</w:t>
            </w:r>
          </w:p>
        </w:tc>
        <w:tc>
          <w:tcPr>
            <w:tcW w:w="986" w:type="dxa"/>
            <w:vMerge w:val="restart"/>
          </w:tcPr>
          <w:p w14:paraId="36E192E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Service</w:t>
            </w:r>
          </w:p>
        </w:tc>
        <w:tc>
          <w:tcPr>
            <w:cnfStyle w:val="000010000000" w:firstRow="0" w:lastRow="0" w:firstColumn="0" w:lastColumn="0" w:oddVBand="1" w:evenVBand="0" w:oddHBand="0" w:evenHBand="0" w:firstRowFirstColumn="0" w:firstRowLastColumn="0" w:lastRowFirstColumn="0" w:lastRowLastColumn="0"/>
            <w:tcW w:w="856" w:type="dxa"/>
            <w:vMerge w:val="restart"/>
          </w:tcPr>
          <w:p w14:paraId="06CCF39F" w14:textId="77777777" w:rsidR="00114806" w:rsidRPr="00BA49DC" w:rsidRDefault="00114806" w:rsidP="00BA49DC">
            <w:pPr>
              <w:ind w:left="426" w:hanging="426"/>
              <w:rPr>
                <w:rFonts w:ascii="Arial" w:hAnsi="Arial" w:cs="Arial"/>
              </w:rPr>
            </w:pPr>
            <w:r w:rsidRPr="00BA49DC">
              <w:rPr>
                <w:rFonts w:ascii="Arial" w:hAnsi="Arial" w:cs="Arial"/>
              </w:rPr>
              <w:t>Dia in mm</w:t>
            </w:r>
          </w:p>
        </w:tc>
        <w:tc>
          <w:tcPr>
            <w:tcW w:w="962" w:type="dxa"/>
            <w:vMerge w:val="restart"/>
          </w:tcPr>
          <w:p w14:paraId="7FAAD67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Wall thickness in mm</w:t>
            </w:r>
          </w:p>
        </w:tc>
        <w:tc>
          <w:tcPr>
            <w:cnfStyle w:val="000010000000" w:firstRow="0" w:lastRow="0" w:firstColumn="0" w:lastColumn="0" w:oddVBand="1" w:evenVBand="0" w:oddHBand="0" w:evenHBand="0" w:firstRowFirstColumn="0" w:firstRowLastColumn="0" w:lastRowFirstColumn="0" w:lastRowLastColumn="0"/>
            <w:tcW w:w="805" w:type="dxa"/>
            <w:vMerge w:val="restart"/>
          </w:tcPr>
          <w:p w14:paraId="57F2FD9B" w14:textId="77777777" w:rsidR="00114806" w:rsidRPr="00BA49DC" w:rsidRDefault="00114806" w:rsidP="00BA49DC">
            <w:pPr>
              <w:ind w:left="426" w:hanging="426"/>
              <w:rPr>
                <w:rFonts w:ascii="Arial" w:hAnsi="Arial" w:cs="Arial"/>
              </w:rPr>
            </w:pPr>
            <w:r w:rsidRPr="00BA49DC">
              <w:rPr>
                <w:rFonts w:ascii="Arial" w:hAnsi="Arial" w:cs="Arial"/>
              </w:rPr>
              <w:t>Height in m</w:t>
            </w:r>
          </w:p>
        </w:tc>
        <w:tc>
          <w:tcPr>
            <w:tcW w:w="900" w:type="dxa"/>
            <w:vMerge w:val="restart"/>
          </w:tcPr>
          <w:p w14:paraId="1FF803B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Volume m3</w:t>
            </w:r>
          </w:p>
        </w:tc>
        <w:tc>
          <w:tcPr>
            <w:cnfStyle w:val="000010000000" w:firstRow="0" w:lastRow="0" w:firstColumn="0" w:lastColumn="0" w:oddVBand="1" w:evenVBand="0" w:oddHBand="0" w:evenHBand="0" w:firstRowFirstColumn="0" w:firstRowLastColumn="0" w:lastRowFirstColumn="0" w:lastRowLastColumn="0"/>
            <w:tcW w:w="810" w:type="dxa"/>
            <w:vMerge w:val="restart"/>
          </w:tcPr>
          <w:p w14:paraId="08B46119" w14:textId="77777777" w:rsidR="00114806" w:rsidRPr="00BA49DC" w:rsidRDefault="00114806" w:rsidP="00BA49DC">
            <w:pPr>
              <w:ind w:left="426" w:hanging="426"/>
              <w:rPr>
                <w:rFonts w:ascii="Arial" w:hAnsi="Arial" w:cs="Arial"/>
              </w:rPr>
            </w:pPr>
            <w:r w:rsidRPr="00BA49DC">
              <w:rPr>
                <w:rFonts w:ascii="Arial" w:hAnsi="Arial" w:cs="Arial"/>
              </w:rPr>
              <w:t>Matl. Const</w:t>
            </w:r>
          </w:p>
        </w:tc>
        <w:tc>
          <w:tcPr>
            <w:tcW w:w="3150" w:type="dxa"/>
            <w:gridSpan w:val="5"/>
          </w:tcPr>
          <w:p w14:paraId="0AFDC41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Shell data</w:t>
            </w:r>
          </w:p>
          <w:p w14:paraId="44586F30" w14:textId="77777777" w:rsidR="00114806" w:rsidRPr="00114806"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520" w:type="dxa"/>
            <w:gridSpan w:val="4"/>
          </w:tcPr>
          <w:p w14:paraId="0FAE4D32" w14:textId="77777777" w:rsidR="00114806" w:rsidRPr="00BA49DC" w:rsidRDefault="00114806" w:rsidP="00BA49DC">
            <w:pPr>
              <w:ind w:left="426" w:hanging="426"/>
              <w:rPr>
                <w:rFonts w:ascii="Arial" w:hAnsi="Arial" w:cs="Arial"/>
              </w:rPr>
            </w:pPr>
            <w:r w:rsidRPr="00BA49DC">
              <w:rPr>
                <w:rFonts w:ascii="Arial" w:hAnsi="Arial" w:cs="Arial"/>
              </w:rPr>
              <w:t>Jacket data</w:t>
            </w:r>
          </w:p>
        </w:tc>
        <w:tc>
          <w:tcPr>
            <w:tcW w:w="720" w:type="dxa"/>
            <w:vMerge w:val="restart"/>
          </w:tcPr>
          <w:p w14:paraId="2CD438F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Total no. of nozzle</w:t>
            </w:r>
          </w:p>
          <w:p w14:paraId="6499AE8C" w14:textId="77777777" w:rsidR="00114806" w:rsidRPr="00114806"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14806" w:rsidRPr="00114806" w14:paraId="29B884CE" w14:textId="77777777" w:rsidTr="004E1B67">
        <w:trPr>
          <w:trHeight w:val="210"/>
        </w:trPr>
        <w:tc>
          <w:tcPr>
            <w:cnfStyle w:val="000010000000" w:firstRow="0" w:lastRow="0" w:firstColumn="0" w:lastColumn="0" w:oddVBand="1" w:evenVBand="0" w:oddHBand="0" w:evenHBand="0" w:firstRowFirstColumn="0" w:firstRowLastColumn="0" w:lastRowFirstColumn="0" w:lastRowLastColumn="0"/>
            <w:tcW w:w="455" w:type="dxa"/>
            <w:vMerge/>
          </w:tcPr>
          <w:p w14:paraId="42BE0788" w14:textId="77777777" w:rsidR="00114806" w:rsidRPr="00BA49DC" w:rsidRDefault="00114806" w:rsidP="00BA49DC">
            <w:pPr>
              <w:ind w:left="426" w:hanging="426"/>
              <w:rPr>
                <w:rFonts w:ascii="Arial" w:hAnsi="Arial" w:cs="Arial"/>
              </w:rPr>
            </w:pPr>
          </w:p>
        </w:tc>
        <w:tc>
          <w:tcPr>
            <w:tcW w:w="1176" w:type="dxa"/>
            <w:vMerge/>
          </w:tcPr>
          <w:p w14:paraId="0F33CA2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88" w:type="dxa"/>
            <w:vMerge/>
          </w:tcPr>
          <w:p w14:paraId="50DEA9D5" w14:textId="77777777" w:rsidR="00114806" w:rsidRPr="00BA49DC" w:rsidRDefault="00114806" w:rsidP="00BA49DC">
            <w:pPr>
              <w:ind w:left="426" w:hanging="426"/>
              <w:rPr>
                <w:rFonts w:ascii="Arial" w:hAnsi="Arial" w:cs="Arial"/>
              </w:rPr>
            </w:pPr>
          </w:p>
        </w:tc>
        <w:tc>
          <w:tcPr>
            <w:tcW w:w="986" w:type="dxa"/>
            <w:vMerge/>
          </w:tcPr>
          <w:p w14:paraId="092639A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56" w:type="dxa"/>
            <w:vMerge/>
          </w:tcPr>
          <w:p w14:paraId="1A7E9D61" w14:textId="77777777" w:rsidR="00114806" w:rsidRPr="00BA49DC" w:rsidRDefault="00114806" w:rsidP="00BA49DC">
            <w:pPr>
              <w:ind w:left="426" w:hanging="426"/>
              <w:rPr>
                <w:rFonts w:ascii="Arial" w:hAnsi="Arial" w:cs="Arial"/>
              </w:rPr>
            </w:pPr>
          </w:p>
        </w:tc>
        <w:tc>
          <w:tcPr>
            <w:tcW w:w="962" w:type="dxa"/>
            <w:vMerge/>
          </w:tcPr>
          <w:p w14:paraId="0668405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05" w:type="dxa"/>
            <w:vMerge/>
          </w:tcPr>
          <w:p w14:paraId="68785876" w14:textId="77777777" w:rsidR="00114806" w:rsidRPr="00BA49DC" w:rsidRDefault="00114806" w:rsidP="00BA49DC">
            <w:pPr>
              <w:ind w:left="426" w:hanging="426"/>
              <w:rPr>
                <w:rFonts w:ascii="Arial" w:hAnsi="Arial" w:cs="Arial"/>
              </w:rPr>
            </w:pPr>
          </w:p>
        </w:tc>
        <w:tc>
          <w:tcPr>
            <w:tcW w:w="900" w:type="dxa"/>
            <w:vMerge/>
          </w:tcPr>
          <w:p w14:paraId="6BE69C6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10" w:type="dxa"/>
            <w:vMerge/>
          </w:tcPr>
          <w:p w14:paraId="090C0194" w14:textId="77777777" w:rsidR="00114806" w:rsidRPr="00BA49DC" w:rsidRDefault="00114806" w:rsidP="00BA49DC">
            <w:pPr>
              <w:ind w:left="426" w:hanging="426"/>
              <w:rPr>
                <w:rFonts w:ascii="Arial" w:hAnsi="Arial" w:cs="Arial"/>
              </w:rPr>
            </w:pPr>
          </w:p>
        </w:tc>
        <w:tc>
          <w:tcPr>
            <w:tcW w:w="1980" w:type="dxa"/>
            <w:gridSpan w:val="3"/>
          </w:tcPr>
          <w:p w14:paraId="2CA5478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Press,Kg/cm2g</w:t>
            </w:r>
          </w:p>
        </w:tc>
        <w:tc>
          <w:tcPr>
            <w:cnfStyle w:val="000010000000" w:firstRow="0" w:lastRow="0" w:firstColumn="0" w:lastColumn="0" w:oddVBand="1" w:evenVBand="0" w:oddHBand="0" w:evenHBand="0" w:firstRowFirstColumn="0" w:firstRowLastColumn="0" w:lastRowFirstColumn="0" w:lastRowLastColumn="0"/>
            <w:tcW w:w="1170" w:type="dxa"/>
            <w:gridSpan w:val="2"/>
          </w:tcPr>
          <w:p w14:paraId="5BB61228" w14:textId="77777777" w:rsidR="00114806" w:rsidRPr="00BA49DC" w:rsidRDefault="00114806" w:rsidP="00BA49DC">
            <w:pPr>
              <w:ind w:left="426" w:hanging="426"/>
              <w:rPr>
                <w:rFonts w:ascii="Arial" w:hAnsi="Arial" w:cs="Arial"/>
              </w:rPr>
            </w:pPr>
            <w:r w:rsidRPr="00BA49DC">
              <w:rPr>
                <w:rFonts w:ascii="Arial" w:hAnsi="Arial" w:cs="Arial"/>
              </w:rPr>
              <w:t>Temp.</w:t>
            </w:r>
            <w:r w:rsidRPr="00BA49DC">
              <w:rPr>
                <w:rFonts w:ascii="Arial" w:hAnsi="Arial" w:cs="Arial"/>
                <w:vertAlign w:val="superscript"/>
              </w:rPr>
              <w:t>0</w:t>
            </w:r>
            <w:r w:rsidRPr="00BA49DC">
              <w:rPr>
                <w:rFonts w:ascii="Arial" w:hAnsi="Arial" w:cs="Arial"/>
              </w:rPr>
              <w:t>C</w:t>
            </w:r>
          </w:p>
        </w:tc>
        <w:tc>
          <w:tcPr>
            <w:tcW w:w="1350" w:type="dxa"/>
            <w:gridSpan w:val="2"/>
          </w:tcPr>
          <w:p w14:paraId="72E37BF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Press,Kg/cm2g</w:t>
            </w:r>
          </w:p>
        </w:tc>
        <w:tc>
          <w:tcPr>
            <w:cnfStyle w:val="000010000000" w:firstRow="0" w:lastRow="0" w:firstColumn="0" w:lastColumn="0" w:oddVBand="1" w:evenVBand="0" w:oddHBand="0" w:evenHBand="0" w:firstRowFirstColumn="0" w:firstRowLastColumn="0" w:lastRowFirstColumn="0" w:lastRowLastColumn="0"/>
            <w:tcW w:w="1170" w:type="dxa"/>
            <w:gridSpan w:val="2"/>
          </w:tcPr>
          <w:p w14:paraId="1C18BBF5" w14:textId="77777777" w:rsidR="00114806" w:rsidRPr="00BA49DC" w:rsidRDefault="00114806" w:rsidP="00BA49DC">
            <w:pPr>
              <w:ind w:left="426" w:hanging="426"/>
              <w:rPr>
                <w:rFonts w:ascii="Arial" w:hAnsi="Arial" w:cs="Arial"/>
              </w:rPr>
            </w:pPr>
            <w:r w:rsidRPr="00BA49DC">
              <w:rPr>
                <w:rFonts w:ascii="Arial" w:hAnsi="Arial" w:cs="Arial"/>
              </w:rPr>
              <w:t>Temp.</w:t>
            </w:r>
            <w:r w:rsidRPr="00BA49DC">
              <w:rPr>
                <w:rFonts w:ascii="Arial" w:hAnsi="Arial" w:cs="Arial"/>
                <w:vertAlign w:val="superscript"/>
              </w:rPr>
              <w:t>0</w:t>
            </w:r>
            <w:r w:rsidRPr="00BA49DC">
              <w:rPr>
                <w:rFonts w:ascii="Arial" w:hAnsi="Arial" w:cs="Arial"/>
              </w:rPr>
              <w:t>C</w:t>
            </w:r>
          </w:p>
        </w:tc>
        <w:tc>
          <w:tcPr>
            <w:tcW w:w="720" w:type="dxa"/>
            <w:vMerge/>
          </w:tcPr>
          <w:p w14:paraId="7BEF631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14806" w:rsidRPr="00114806" w14:paraId="0A06D5D3" w14:textId="77777777" w:rsidTr="004E1B67">
        <w:trPr>
          <w:cnfStyle w:val="000000100000" w:firstRow="0" w:lastRow="0" w:firstColumn="0" w:lastColumn="0" w:oddVBand="0" w:evenVBand="0" w:oddHBand="1" w:evenHBand="0" w:firstRowFirstColumn="0" w:firstRowLastColumn="0" w:lastRowFirstColumn="0" w:lastRowLastColumn="0"/>
          <w:trHeight w:val="412"/>
        </w:trPr>
        <w:tc>
          <w:tcPr>
            <w:cnfStyle w:val="000010000000" w:firstRow="0" w:lastRow="0" w:firstColumn="0" w:lastColumn="0" w:oddVBand="1" w:evenVBand="0" w:oddHBand="0" w:evenHBand="0" w:firstRowFirstColumn="0" w:firstRowLastColumn="0" w:lastRowFirstColumn="0" w:lastRowLastColumn="0"/>
            <w:tcW w:w="455" w:type="dxa"/>
            <w:vMerge/>
          </w:tcPr>
          <w:p w14:paraId="26CB8F9B" w14:textId="77777777" w:rsidR="00114806" w:rsidRPr="00BA49DC" w:rsidRDefault="00114806" w:rsidP="00BA49DC">
            <w:pPr>
              <w:ind w:left="426" w:hanging="426"/>
              <w:rPr>
                <w:rFonts w:ascii="Arial" w:hAnsi="Arial" w:cs="Arial"/>
              </w:rPr>
            </w:pPr>
          </w:p>
        </w:tc>
        <w:tc>
          <w:tcPr>
            <w:tcW w:w="1176" w:type="dxa"/>
            <w:vMerge/>
          </w:tcPr>
          <w:p w14:paraId="6A50ECB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88" w:type="dxa"/>
            <w:vMerge/>
          </w:tcPr>
          <w:p w14:paraId="3D955C21" w14:textId="77777777" w:rsidR="00114806" w:rsidRPr="00BA49DC" w:rsidRDefault="00114806" w:rsidP="00BA49DC">
            <w:pPr>
              <w:ind w:left="426" w:hanging="426"/>
              <w:rPr>
                <w:rFonts w:ascii="Arial" w:hAnsi="Arial" w:cs="Arial"/>
              </w:rPr>
            </w:pPr>
          </w:p>
        </w:tc>
        <w:tc>
          <w:tcPr>
            <w:tcW w:w="986" w:type="dxa"/>
            <w:vMerge/>
          </w:tcPr>
          <w:p w14:paraId="25FC344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56" w:type="dxa"/>
            <w:vMerge/>
          </w:tcPr>
          <w:p w14:paraId="576F77C4" w14:textId="77777777" w:rsidR="00114806" w:rsidRPr="00BA49DC" w:rsidRDefault="00114806" w:rsidP="00BA49DC">
            <w:pPr>
              <w:ind w:left="426" w:hanging="426"/>
              <w:rPr>
                <w:rFonts w:ascii="Arial" w:hAnsi="Arial" w:cs="Arial"/>
              </w:rPr>
            </w:pPr>
          </w:p>
        </w:tc>
        <w:tc>
          <w:tcPr>
            <w:tcW w:w="962" w:type="dxa"/>
            <w:vMerge/>
          </w:tcPr>
          <w:p w14:paraId="6A52757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05" w:type="dxa"/>
            <w:vMerge/>
          </w:tcPr>
          <w:p w14:paraId="78713935" w14:textId="77777777" w:rsidR="00114806" w:rsidRPr="00BA49DC" w:rsidRDefault="00114806" w:rsidP="00BA49DC">
            <w:pPr>
              <w:ind w:left="426" w:hanging="426"/>
              <w:rPr>
                <w:rFonts w:ascii="Arial" w:hAnsi="Arial" w:cs="Arial"/>
              </w:rPr>
            </w:pPr>
          </w:p>
        </w:tc>
        <w:tc>
          <w:tcPr>
            <w:tcW w:w="900" w:type="dxa"/>
            <w:vMerge/>
          </w:tcPr>
          <w:p w14:paraId="2AACA46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10" w:type="dxa"/>
            <w:vMerge/>
          </w:tcPr>
          <w:p w14:paraId="3C2D0BAB" w14:textId="77777777" w:rsidR="00114806" w:rsidRPr="00BA49DC" w:rsidRDefault="00114806" w:rsidP="00BA49DC">
            <w:pPr>
              <w:ind w:left="426" w:hanging="426"/>
              <w:rPr>
                <w:rFonts w:ascii="Arial" w:hAnsi="Arial" w:cs="Arial"/>
              </w:rPr>
            </w:pPr>
          </w:p>
        </w:tc>
        <w:tc>
          <w:tcPr>
            <w:tcW w:w="540" w:type="dxa"/>
          </w:tcPr>
          <w:p w14:paraId="272574B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op</w:t>
            </w:r>
          </w:p>
        </w:tc>
        <w:tc>
          <w:tcPr>
            <w:cnfStyle w:val="000010000000" w:firstRow="0" w:lastRow="0" w:firstColumn="0" w:lastColumn="0" w:oddVBand="1" w:evenVBand="0" w:oddHBand="0" w:evenHBand="0" w:firstRowFirstColumn="0" w:firstRowLastColumn="0" w:lastRowFirstColumn="0" w:lastRowLastColumn="0"/>
            <w:tcW w:w="720" w:type="dxa"/>
          </w:tcPr>
          <w:p w14:paraId="62FA6E69" w14:textId="77777777" w:rsidR="00114806" w:rsidRPr="00BA49DC" w:rsidRDefault="00114806" w:rsidP="00BA49DC">
            <w:pPr>
              <w:ind w:left="426" w:hanging="426"/>
              <w:rPr>
                <w:rFonts w:ascii="Arial" w:hAnsi="Arial" w:cs="Arial"/>
              </w:rPr>
            </w:pPr>
            <w:r w:rsidRPr="00BA49DC">
              <w:rPr>
                <w:rFonts w:ascii="Arial" w:hAnsi="Arial" w:cs="Arial"/>
              </w:rPr>
              <w:t>design</w:t>
            </w:r>
          </w:p>
        </w:tc>
        <w:tc>
          <w:tcPr>
            <w:tcW w:w="720" w:type="dxa"/>
          </w:tcPr>
          <w:p w14:paraId="3C6A904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Hydro</w:t>
            </w:r>
          </w:p>
          <w:p w14:paraId="5F2CECD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test</w:t>
            </w:r>
          </w:p>
        </w:tc>
        <w:tc>
          <w:tcPr>
            <w:cnfStyle w:val="000010000000" w:firstRow="0" w:lastRow="0" w:firstColumn="0" w:lastColumn="0" w:oddVBand="1" w:evenVBand="0" w:oddHBand="0" w:evenHBand="0" w:firstRowFirstColumn="0" w:firstRowLastColumn="0" w:lastRowFirstColumn="0" w:lastRowLastColumn="0"/>
            <w:tcW w:w="450" w:type="dxa"/>
          </w:tcPr>
          <w:p w14:paraId="59871580" w14:textId="77777777" w:rsidR="00114806" w:rsidRPr="00BA49DC" w:rsidRDefault="00114806" w:rsidP="00BA49DC">
            <w:pPr>
              <w:ind w:left="426" w:hanging="426"/>
              <w:rPr>
                <w:rFonts w:ascii="Arial" w:hAnsi="Arial" w:cs="Arial"/>
              </w:rPr>
            </w:pPr>
            <w:r w:rsidRPr="00BA49DC">
              <w:rPr>
                <w:rFonts w:ascii="Arial" w:hAnsi="Arial" w:cs="Arial"/>
              </w:rPr>
              <w:t>op</w:t>
            </w:r>
          </w:p>
        </w:tc>
        <w:tc>
          <w:tcPr>
            <w:tcW w:w="720" w:type="dxa"/>
          </w:tcPr>
          <w:p w14:paraId="2E50B31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design</w:t>
            </w:r>
          </w:p>
        </w:tc>
        <w:tc>
          <w:tcPr>
            <w:cnfStyle w:val="000010000000" w:firstRow="0" w:lastRow="0" w:firstColumn="0" w:lastColumn="0" w:oddVBand="1" w:evenVBand="0" w:oddHBand="0" w:evenHBand="0" w:firstRowFirstColumn="0" w:firstRowLastColumn="0" w:lastRowFirstColumn="0" w:lastRowLastColumn="0"/>
            <w:tcW w:w="630" w:type="dxa"/>
          </w:tcPr>
          <w:p w14:paraId="68F2EF76" w14:textId="77777777" w:rsidR="00114806" w:rsidRPr="00BA49DC" w:rsidRDefault="00114806" w:rsidP="00BA49DC">
            <w:pPr>
              <w:ind w:left="426" w:hanging="426"/>
              <w:rPr>
                <w:rFonts w:ascii="Arial" w:hAnsi="Arial" w:cs="Arial"/>
              </w:rPr>
            </w:pPr>
            <w:r w:rsidRPr="00BA49DC">
              <w:rPr>
                <w:rFonts w:ascii="Arial" w:hAnsi="Arial" w:cs="Arial"/>
              </w:rPr>
              <w:t>op</w:t>
            </w:r>
          </w:p>
        </w:tc>
        <w:tc>
          <w:tcPr>
            <w:tcW w:w="720" w:type="dxa"/>
          </w:tcPr>
          <w:p w14:paraId="4AD982F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design</w:t>
            </w:r>
          </w:p>
        </w:tc>
        <w:tc>
          <w:tcPr>
            <w:cnfStyle w:val="000010000000" w:firstRow="0" w:lastRow="0" w:firstColumn="0" w:lastColumn="0" w:oddVBand="1" w:evenVBand="0" w:oddHBand="0" w:evenHBand="0" w:firstRowFirstColumn="0" w:firstRowLastColumn="0" w:lastRowFirstColumn="0" w:lastRowLastColumn="0"/>
            <w:tcW w:w="450" w:type="dxa"/>
          </w:tcPr>
          <w:p w14:paraId="15823CA9" w14:textId="77777777" w:rsidR="00114806" w:rsidRPr="00BA49DC" w:rsidRDefault="00114806" w:rsidP="00BA49DC">
            <w:pPr>
              <w:ind w:left="426" w:hanging="426"/>
              <w:rPr>
                <w:rFonts w:ascii="Arial" w:hAnsi="Arial" w:cs="Arial"/>
              </w:rPr>
            </w:pPr>
            <w:r w:rsidRPr="00BA49DC">
              <w:rPr>
                <w:rFonts w:ascii="Arial" w:hAnsi="Arial" w:cs="Arial"/>
              </w:rPr>
              <w:t>op</w:t>
            </w:r>
          </w:p>
        </w:tc>
        <w:tc>
          <w:tcPr>
            <w:tcW w:w="720" w:type="dxa"/>
          </w:tcPr>
          <w:p w14:paraId="405DEDB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design</w:t>
            </w:r>
          </w:p>
        </w:tc>
        <w:tc>
          <w:tcPr>
            <w:cnfStyle w:val="000010000000" w:firstRow="0" w:lastRow="0" w:firstColumn="0" w:lastColumn="0" w:oddVBand="1" w:evenVBand="0" w:oddHBand="0" w:evenHBand="0" w:firstRowFirstColumn="0" w:firstRowLastColumn="0" w:lastRowFirstColumn="0" w:lastRowLastColumn="0"/>
            <w:tcW w:w="720" w:type="dxa"/>
            <w:vMerge/>
          </w:tcPr>
          <w:p w14:paraId="6E749862" w14:textId="77777777" w:rsidR="00114806" w:rsidRPr="00BA49DC" w:rsidRDefault="00114806" w:rsidP="00BA49DC">
            <w:pPr>
              <w:ind w:left="426" w:hanging="426"/>
              <w:rPr>
                <w:rFonts w:ascii="Arial" w:hAnsi="Arial" w:cs="Arial"/>
              </w:rPr>
            </w:pPr>
          </w:p>
        </w:tc>
      </w:tr>
      <w:tr w:rsidR="00114806" w:rsidRPr="00114806" w14:paraId="4CFE86B8" w14:textId="77777777" w:rsidTr="004E1B67">
        <w:tc>
          <w:tcPr>
            <w:cnfStyle w:val="000010000000" w:firstRow="0" w:lastRow="0" w:firstColumn="0" w:lastColumn="0" w:oddVBand="1" w:evenVBand="0" w:oddHBand="0" w:evenHBand="0" w:firstRowFirstColumn="0" w:firstRowLastColumn="0" w:lastRowFirstColumn="0" w:lastRowLastColumn="0"/>
            <w:tcW w:w="455" w:type="dxa"/>
          </w:tcPr>
          <w:p w14:paraId="4345BA9F"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176" w:type="dxa"/>
          </w:tcPr>
          <w:p w14:paraId="65153DB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R201</w:t>
            </w:r>
          </w:p>
        </w:tc>
        <w:tc>
          <w:tcPr>
            <w:cnfStyle w:val="000010000000" w:firstRow="0" w:lastRow="0" w:firstColumn="0" w:lastColumn="0" w:oddVBand="1" w:evenVBand="0" w:oddHBand="0" w:evenHBand="0" w:firstRowFirstColumn="0" w:firstRowLastColumn="0" w:lastRowFirstColumn="0" w:lastRowLastColumn="0"/>
            <w:tcW w:w="988" w:type="dxa"/>
          </w:tcPr>
          <w:p w14:paraId="7AEDEBD9" w14:textId="77777777" w:rsidR="00114806" w:rsidRPr="00BA49DC" w:rsidRDefault="00114806" w:rsidP="00BA49DC">
            <w:pPr>
              <w:ind w:left="426" w:hanging="426"/>
              <w:rPr>
                <w:rFonts w:ascii="Arial" w:hAnsi="Arial" w:cs="Arial"/>
              </w:rPr>
            </w:pPr>
            <w:r w:rsidRPr="00BA49DC">
              <w:rPr>
                <w:rFonts w:ascii="Arial" w:hAnsi="Arial" w:cs="Arial"/>
              </w:rPr>
              <w:t>Fabricom, Italy</w:t>
            </w:r>
          </w:p>
        </w:tc>
        <w:tc>
          <w:tcPr>
            <w:tcW w:w="986" w:type="dxa"/>
          </w:tcPr>
          <w:p w14:paraId="147DD78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Propylene</w:t>
            </w:r>
          </w:p>
        </w:tc>
        <w:tc>
          <w:tcPr>
            <w:cnfStyle w:val="000010000000" w:firstRow="0" w:lastRow="0" w:firstColumn="0" w:lastColumn="0" w:oddVBand="1" w:evenVBand="0" w:oddHBand="0" w:evenHBand="0" w:firstRowFirstColumn="0" w:firstRowLastColumn="0" w:lastRowFirstColumn="0" w:lastRowLastColumn="0"/>
            <w:tcW w:w="856" w:type="dxa"/>
          </w:tcPr>
          <w:p w14:paraId="3AC1F48A" w14:textId="77777777" w:rsidR="00114806" w:rsidRPr="00BA49DC" w:rsidRDefault="00114806" w:rsidP="00BA49DC">
            <w:pPr>
              <w:ind w:left="426" w:hanging="426"/>
              <w:rPr>
                <w:rFonts w:ascii="Arial" w:hAnsi="Arial" w:cs="Arial"/>
              </w:rPr>
            </w:pPr>
            <w:r w:rsidRPr="00BA49DC">
              <w:rPr>
                <w:rFonts w:ascii="Arial" w:hAnsi="Arial" w:cs="Arial"/>
              </w:rPr>
              <w:t>168.3 OD</w:t>
            </w:r>
          </w:p>
        </w:tc>
        <w:tc>
          <w:tcPr>
            <w:tcW w:w="962" w:type="dxa"/>
          </w:tcPr>
          <w:p w14:paraId="3DCF293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805" w:type="dxa"/>
          </w:tcPr>
          <w:p w14:paraId="4F6C65EA" w14:textId="77777777" w:rsidR="00114806" w:rsidRPr="00BA49DC" w:rsidRDefault="00114806" w:rsidP="00BA49DC">
            <w:pPr>
              <w:ind w:left="426" w:hanging="426"/>
              <w:rPr>
                <w:rFonts w:ascii="Arial" w:hAnsi="Arial" w:cs="Arial"/>
              </w:rPr>
            </w:pPr>
            <w:r w:rsidRPr="00BA49DC">
              <w:rPr>
                <w:rFonts w:ascii="Arial" w:hAnsi="Arial" w:cs="Arial"/>
              </w:rPr>
              <w:t>9</w:t>
            </w:r>
          </w:p>
        </w:tc>
        <w:tc>
          <w:tcPr>
            <w:tcW w:w="900" w:type="dxa"/>
          </w:tcPr>
          <w:p w14:paraId="0C8E9A6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0.44</w:t>
            </w:r>
          </w:p>
        </w:tc>
        <w:tc>
          <w:tcPr>
            <w:cnfStyle w:val="000010000000" w:firstRow="0" w:lastRow="0" w:firstColumn="0" w:lastColumn="0" w:oddVBand="1" w:evenVBand="0" w:oddHBand="0" w:evenHBand="0" w:firstRowFirstColumn="0" w:firstRowLastColumn="0" w:lastRowFirstColumn="0" w:lastRowLastColumn="0"/>
            <w:tcW w:w="810" w:type="dxa"/>
          </w:tcPr>
          <w:p w14:paraId="55C707F6" w14:textId="77777777" w:rsidR="00114806" w:rsidRPr="00BA49DC" w:rsidRDefault="00114806" w:rsidP="00BA49DC">
            <w:pPr>
              <w:ind w:left="426" w:hanging="426"/>
              <w:rPr>
                <w:rFonts w:ascii="Arial" w:hAnsi="Arial" w:cs="Arial"/>
              </w:rPr>
            </w:pPr>
            <w:r w:rsidRPr="00BA49DC">
              <w:rPr>
                <w:rFonts w:ascii="Arial" w:hAnsi="Arial" w:cs="Arial"/>
              </w:rPr>
              <w:t>A516</w:t>
            </w:r>
          </w:p>
          <w:p w14:paraId="4F894354" w14:textId="77777777" w:rsidR="00114806" w:rsidRPr="00BA49DC" w:rsidRDefault="00114806" w:rsidP="00BA49DC">
            <w:pPr>
              <w:ind w:left="426" w:hanging="426"/>
              <w:rPr>
                <w:rFonts w:ascii="Arial" w:hAnsi="Arial" w:cs="Arial"/>
              </w:rPr>
            </w:pPr>
            <w:r w:rsidRPr="00BA49DC">
              <w:rPr>
                <w:rFonts w:ascii="Arial" w:hAnsi="Arial" w:cs="Arial"/>
              </w:rPr>
              <w:t>98.70</w:t>
            </w:r>
          </w:p>
        </w:tc>
        <w:tc>
          <w:tcPr>
            <w:tcW w:w="540" w:type="dxa"/>
          </w:tcPr>
          <w:p w14:paraId="5FE8DAF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33</w:t>
            </w:r>
          </w:p>
        </w:tc>
        <w:tc>
          <w:tcPr>
            <w:cnfStyle w:val="000010000000" w:firstRow="0" w:lastRow="0" w:firstColumn="0" w:lastColumn="0" w:oddVBand="1" w:evenVBand="0" w:oddHBand="0" w:evenHBand="0" w:firstRowFirstColumn="0" w:firstRowLastColumn="0" w:lastRowFirstColumn="0" w:lastRowLastColumn="0"/>
            <w:tcW w:w="720" w:type="dxa"/>
          </w:tcPr>
          <w:p w14:paraId="0325DDDA" w14:textId="77777777" w:rsidR="00114806" w:rsidRPr="00BA49DC" w:rsidRDefault="00114806" w:rsidP="00BA49DC">
            <w:pPr>
              <w:ind w:left="426" w:hanging="426"/>
              <w:rPr>
                <w:rFonts w:ascii="Arial" w:hAnsi="Arial" w:cs="Arial"/>
              </w:rPr>
            </w:pPr>
            <w:r w:rsidRPr="00BA49DC">
              <w:rPr>
                <w:rFonts w:ascii="Arial" w:hAnsi="Arial" w:cs="Arial"/>
              </w:rPr>
              <w:t>42</w:t>
            </w:r>
          </w:p>
        </w:tc>
        <w:tc>
          <w:tcPr>
            <w:tcW w:w="720" w:type="dxa"/>
          </w:tcPr>
          <w:p w14:paraId="5EBCA1A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63</w:t>
            </w:r>
          </w:p>
        </w:tc>
        <w:tc>
          <w:tcPr>
            <w:cnfStyle w:val="000010000000" w:firstRow="0" w:lastRow="0" w:firstColumn="0" w:lastColumn="0" w:oddVBand="1" w:evenVBand="0" w:oddHBand="0" w:evenHBand="0" w:firstRowFirstColumn="0" w:firstRowLastColumn="0" w:lastRowFirstColumn="0" w:lastRowLastColumn="0"/>
            <w:tcW w:w="450" w:type="dxa"/>
          </w:tcPr>
          <w:p w14:paraId="05934D82"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720" w:type="dxa"/>
          </w:tcPr>
          <w:p w14:paraId="7F112EA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p w14:paraId="51384A0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to</w:t>
            </w:r>
          </w:p>
          <w:p w14:paraId="777D151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150</w:t>
            </w:r>
          </w:p>
        </w:tc>
        <w:tc>
          <w:tcPr>
            <w:cnfStyle w:val="000010000000" w:firstRow="0" w:lastRow="0" w:firstColumn="0" w:lastColumn="0" w:oddVBand="1" w:evenVBand="0" w:oddHBand="0" w:evenHBand="0" w:firstRowFirstColumn="0" w:firstRowLastColumn="0" w:lastRowFirstColumn="0" w:lastRowLastColumn="0"/>
            <w:tcW w:w="630" w:type="dxa"/>
          </w:tcPr>
          <w:p w14:paraId="149FA4D9" w14:textId="77777777" w:rsidR="00114806" w:rsidRPr="00BA49DC" w:rsidRDefault="00114806" w:rsidP="00BA49DC">
            <w:pPr>
              <w:ind w:left="426" w:hanging="426"/>
              <w:rPr>
                <w:rFonts w:ascii="Arial" w:hAnsi="Arial" w:cs="Arial"/>
              </w:rPr>
            </w:pPr>
            <w:r w:rsidRPr="00BA49DC">
              <w:rPr>
                <w:rFonts w:ascii="Arial" w:hAnsi="Arial" w:cs="Arial"/>
              </w:rPr>
              <w:t>2.5</w:t>
            </w:r>
          </w:p>
        </w:tc>
        <w:tc>
          <w:tcPr>
            <w:tcW w:w="720" w:type="dxa"/>
          </w:tcPr>
          <w:p w14:paraId="4B83CC0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450" w:type="dxa"/>
          </w:tcPr>
          <w:p w14:paraId="1A3644E4"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720" w:type="dxa"/>
          </w:tcPr>
          <w:p w14:paraId="2EFDA25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150</w:t>
            </w:r>
          </w:p>
        </w:tc>
        <w:tc>
          <w:tcPr>
            <w:cnfStyle w:val="000010000000" w:firstRow="0" w:lastRow="0" w:firstColumn="0" w:lastColumn="0" w:oddVBand="1" w:evenVBand="0" w:oddHBand="0" w:evenHBand="0" w:firstRowFirstColumn="0" w:firstRowLastColumn="0" w:lastRowFirstColumn="0" w:lastRowLastColumn="0"/>
            <w:tcW w:w="720" w:type="dxa"/>
          </w:tcPr>
          <w:p w14:paraId="5349B055" w14:textId="77777777" w:rsidR="00114806" w:rsidRPr="00BA49DC" w:rsidRDefault="00114806" w:rsidP="00BA49DC">
            <w:pPr>
              <w:ind w:left="426" w:hanging="426"/>
              <w:rPr>
                <w:rFonts w:ascii="Arial" w:hAnsi="Arial" w:cs="Arial"/>
              </w:rPr>
            </w:pPr>
            <w:r w:rsidRPr="00BA49DC">
              <w:rPr>
                <w:rFonts w:ascii="Arial" w:hAnsi="Arial" w:cs="Arial"/>
              </w:rPr>
              <w:t>12</w:t>
            </w:r>
          </w:p>
        </w:tc>
      </w:tr>
      <w:tr w:rsidR="00114806" w:rsidRPr="00114806" w14:paraId="3BBD2702"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55" w:type="dxa"/>
          </w:tcPr>
          <w:p w14:paraId="5B831284"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176" w:type="dxa"/>
          </w:tcPr>
          <w:p w14:paraId="4E6A2B5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R202</w:t>
            </w:r>
          </w:p>
        </w:tc>
        <w:tc>
          <w:tcPr>
            <w:cnfStyle w:val="000010000000" w:firstRow="0" w:lastRow="0" w:firstColumn="0" w:lastColumn="0" w:oddVBand="1" w:evenVBand="0" w:oddHBand="0" w:evenHBand="0" w:firstRowFirstColumn="0" w:firstRowLastColumn="0" w:lastRowFirstColumn="0" w:lastRowLastColumn="0"/>
            <w:tcW w:w="988" w:type="dxa"/>
          </w:tcPr>
          <w:p w14:paraId="5A0D9D31" w14:textId="77777777" w:rsidR="00114806" w:rsidRPr="00BA49DC" w:rsidRDefault="00114806" w:rsidP="00BA49DC">
            <w:pPr>
              <w:ind w:left="426" w:hanging="426"/>
              <w:rPr>
                <w:rFonts w:ascii="Arial" w:hAnsi="Arial" w:cs="Arial"/>
              </w:rPr>
            </w:pPr>
            <w:r w:rsidRPr="00BA49DC">
              <w:rPr>
                <w:rFonts w:ascii="Arial" w:hAnsi="Arial" w:cs="Arial"/>
              </w:rPr>
              <w:t>Fabricom, Italy</w:t>
            </w:r>
          </w:p>
        </w:tc>
        <w:tc>
          <w:tcPr>
            <w:tcW w:w="986" w:type="dxa"/>
          </w:tcPr>
          <w:p w14:paraId="575452E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Slurry</w:t>
            </w:r>
          </w:p>
        </w:tc>
        <w:tc>
          <w:tcPr>
            <w:cnfStyle w:val="000010000000" w:firstRow="0" w:lastRow="0" w:firstColumn="0" w:lastColumn="0" w:oddVBand="1" w:evenVBand="0" w:oddHBand="0" w:evenHBand="0" w:firstRowFirstColumn="0" w:firstRowLastColumn="0" w:lastRowFirstColumn="0" w:lastRowLastColumn="0"/>
            <w:tcW w:w="856" w:type="dxa"/>
          </w:tcPr>
          <w:p w14:paraId="58FDCD59" w14:textId="77777777" w:rsidR="00114806" w:rsidRPr="00BA49DC" w:rsidRDefault="00114806" w:rsidP="00BA49DC">
            <w:pPr>
              <w:ind w:left="426" w:hanging="426"/>
              <w:rPr>
                <w:rFonts w:ascii="Arial" w:hAnsi="Arial" w:cs="Arial"/>
              </w:rPr>
            </w:pPr>
            <w:r w:rsidRPr="00BA49DC">
              <w:rPr>
                <w:rFonts w:ascii="Arial" w:hAnsi="Arial" w:cs="Arial"/>
              </w:rPr>
              <w:t>609.6</w:t>
            </w:r>
          </w:p>
          <w:p w14:paraId="1BBBB038" w14:textId="77777777" w:rsidR="00114806" w:rsidRPr="00BA49DC" w:rsidRDefault="00114806" w:rsidP="00BA49DC">
            <w:pPr>
              <w:ind w:left="426" w:hanging="426"/>
              <w:rPr>
                <w:rFonts w:ascii="Arial" w:hAnsi="Arial" w:cs="Arial"/>
              </w:rPr>
            </w:pPr>
            <w:r w:rsidRPr="00BA49DC">
              <w:rPr>
                <w:rFonts w:ascii="Arial" w:hAnsi="Arial" w:cs="Arial"/>
              </w:rPr>
              <w:t>OD</w:t>
            </w:r>
          </w:p>
        </w:tc>
        <w:tc>
          <w:tcPr>
            <w:tcW w:w="962" w:type="dxa"/>
          </w:tcPr>
          <w:p w14:paraId="0A64028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14</w:t>
            </w:r>
          </w:p>
        </w:tc>
        <w:tc>
          <w:tcPr>
            <w:cnfStyle w:val="000010000000" w:firstRow="0" w:lastRow="0" w:firstColumn="0" w:lastColumn="0" w:oddVBand="1" w:evenVBand="0" w:oddHBand="0" w:evenHBand="0" w:firstRowFirstColumn="0" w:firstRowLastColumn="0" w:lastRowFirstColumn="0" w:lastRowLastColumn="0"/>
            <w:tcW w:w="805" w:type="dxa"/>
          </w:tcPr>
          <w:p w14:paraId="39C0BE25" w14:textId="77777777" w:rsidR="00114806" w:rsidRPr="00BA49DC" w:rsidRDefault="00114806" w:rsidP="00BA49DC">
            <w:pPr>
              <w:ind w:left="426" w:hanging="426"/>
              <w:rPr>
                <w:rFonts w:ascii="Arial" w:hAnsi="Arial" w:cs="Arial"/>
              </w:rPr>
            </w:pPr>
            <w:r w:rsidRPr="00BA49DC">
              <w:rPr>
                <w:rFonts w:ascii="Arial" w:hAnsi="Arial" w:cs="Arial"/>
              </w:rPr>
              <w:t>27</w:t>
            </w:r>
          </w:p>
        </w:tc>
        <w:tc>
          <w:tcPr>
            <w:tcW w:w="900" w:type="dxa"/>
          </w:tcPr>
          <w:p w14:paraId="324B5C8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53.4</w:t>
            </w:r>
          </w:p>
        </w:tc>
        <w:tc>
          <w:tcPr>
            <w:cnfStyle w:val="000010000000" w:firstRow="0" w:lastRow="0" w:firstColumn="0" w:lastColumn="0" w:oddVBand="1" w:evenVBand="0" w:oddHBand="0" w:evenHBand="0" w:firstRowFirstColumn="0" w:firstRowLastColumn="0" w:lastRowFirstColumn="0" w:lastRowLastColumn="0"/>
            <w:tcW w:w="810" w:type="dxa"/>
          </w:tcPr>
          <w:p w14:paraId="1029344F" w14:textId="77777777" w:rsidR="00114806" w:rsidRPr="00BA49DC" w:rsidRDefault="00114806" w:rsidP="00BA49DC">
            <w:pPr>
              <w:ind w:left="426" w:hanging="426"/>
              <w:rPr>
                <w:rFonts w:ascii="Arial" w:hAnsi="Arial" w:cs="Arial"/>
              </w:rPr>
            </w:pPr>
            <w:r w:rsidRPr="00BA49DC">
              <w:rPr>
                <w:rFonts w:ascii="Arial" w:hAnsi="Arial" w:cs="Arial"/>
              </w:rPr>
              <w:t>A516</w:t>
            </w:r>
          </w:p>
          <w:p w14:paraId="17C873F2" w14:textId="77777777" w:rsidR="00114806" w:rsidRPr="00BA49DC" w:rsidRDefault="00114806" w:rsidP="00BA49DC">
            <w:pPr>
              <w:ind w:left="426" w:hanging="426"/>
              <w:rPr>
                <w:rFonts w:ascii="Arial" w:hAnsi="Arial" w:cs="Arial"/>
              </w:rPr>
            </w:pPr>
            <w:r w:rsidRPr="00BA49DC">
              <w:rPr>
                <w:rFonts w:ascii="Arial" w:hAnsi="Arial" w:cs="Arial"/>
              </w:rPr>
              <w:t>98.60</w:t>
            </w:r>
          </w:p>
        </w:tc>
        <w:tc>
          <w:tcPr>
            <w:tcW w:w="540" w:type="dxa"/>
          </w:tcPr>
          <w:p w14:paraId="0014DC1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33</w:t>
            </w:r>
          </w:p>
        </w:tc>
        <w:tc>
          <w:tcPr>
            <w:cnfStyle w:val="000010000000" w:firstRow="0" w:lastRow="0" w:firstColumn="0" w:lastColumn="0" w:oddVBand="1" w:evenVBand="0" w:oddHBand="0" w:evenHBand="0" w:firstRowFirstColumn="0" w:firstRowLastColumn="0" w:lastRowFirstColumn="0" w:lastRowLastColumn="0"/>
            <w:tcW w:w="720" w:type="dxa"/>
          </w:tcPr>
          <w:p w14:paraId="3B4B20CA" w14:textId="77777777" w:rsidR="00114806" w:rsidRPr="00BA49DC" w:rsidRDefault="00114806" w:rsidP="00BA49DC">
            <w:pPr>
              <w:ind w:left="426" w:hanging="426"/>
              <w:rPr>
                <w:rFonts w:ascii="Arial" w:hAnsi="Arial" w:cs="Arial"/>
              </w:rPr>
            </w:pPr>
            <w:r w:rsidRPr="00BA49DC">
              <w:rPr>
                <w:rFonts w:ascii="Arial" w:hAnsi="Arial" w:cs="Arial"/>
              </w:rPr>
              <w:t>42</w:t>
            </w:r>
          </w:p>
        </w:tc>
        <w:tc>
          <w:tcPr>
            <w:tcW w:w="720" w:type="dxa"/>
          </w:tcPr>
          <w:p w14:paraId="4C35AA1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63</w:t>
            </w:r>
          </w:p>
        </w:tc>
        <w:tc>
          <w:tcPr>
            <w:cnfStyle w:val="000010000000" w:firstRow="0" w:lastRow="0" w:firstColumn="0" w:lastColumn="0" w:oddVBand="1" w:evenVBand="0" w:oddHBand="0" w:evenHBand="0" w:firstRowFirstColumn="0" w:firstRowLastColumn="0" w:lastRowFirstColumn="0" w:lastRowLastColumn="0"/>
            <w:tcW w:w="450" w:type="dxa"/>
          </w:tcPr>
          <w:p w14:paraId="41CB317C"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720" w:type="dxa"/>
          </w:tcPr>
          <w:p w14:paraId="2B3648E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p w14:paraId="5C986EA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to</w:t>
            </w:r>
          </w:p>
          <w:p w14:paraId="5ED9221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150</w:t>
            </w:r>
          </w:p>
        </w:tc>
        <w:tc>
          <w:tcPr>
            <w:cnfStyle w:val="000010000000" w:firstRow="0" w:lastRow="0" w:firstColumn="0" w:lastColumn="0" w:oddVBand="1" w:evenVBand="0" w:oddHBand="0" w:evenHBand="0" w:firstRowFirstColumn="0" w:firstRowLastColumn="0" w:lastRowFirstColumn="0" w:lastRowLastColumn="0"/>
            <w:tcW w:w="630" w:type="dxa"/>
          </w:tcPr>
          <w:p w14:paraId="4AFD4251" w14:textId="77777777" w:rsidR="00114806" w:rsidRPr="00BA49DC" w:rsidRDefault="00114806" w:rsidP="00BA49DC">
            <w:pPr>
              <w:ind w:left="426" w:hanging="426"/>
              <w:rPr>
                <w:rFonts w:ascii="Arial" w:hAnsi="Arial" w:cs="Arial"/>
              </w:rPr>
            </w:pPr>
            <w:r w:rsidRPr="00BA49DC">
              <w:rPr>
                <w:rFonts w:ascii="Arial" w:hAnsi="Arial" w:cs="Arial"/>
              </w:rPr>
              <w:t>5</w:t>
            </w:r>
          </w:p>
        </w:tc>
        <w:tc>
          <w:tcPr>
            <w:tcW w:w="720" w:type="dxa"/>
          </w:tcPr>
          <w:p w14:paraId="70E5EA3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6</w:t>
            </w:r>
          </w:p>
        </w:tc>
        <w:tc>
          <w:tcPr>
            <w:cnfStyle w:val="000010000000" w:firstRow="0" w:lastRow="0" w:firstColumn="0" w:lastColumn="0" w:oddVBand="1" w:evenVBand="0" w:oddHBand="0" w:evenHBand="0" w:firstRowFirstColumn="0" w:firstRowLastColumn="0" w:lastRowFirstColumn="0" w:lastRowLastColumn="0"/>
            <w:tcW w:w="450" w:type="dxa"/>
          </w:tcPr>
          <w:p w14:paraId="3F5793E1"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720" w:type="dxa"/>
          </w:tcPr>
          <w:p w14:paraId="1DD0EC4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140</w:t>
            </w:r>
          </w:p>
        </w:tc>
        <w:tc>
          <w:tcPr>
            <w:cnfStyle w:val="000010000000" w:firstRow="0" w:lastRow="0" w:firstColumn="0" w:lastColumn="0" w:oddVBand="1" w:evenVBand="0" w:oddHBand="0" w:evenHBand="0" w:firstRowFirstColumn="0" w:firstRowLastColumn="0" w:lastRowFirstColumn="0" w:lastRowLastColumn="0"/>
            <w:tcW w:w="720" w:type="dxa"/>
          </w:tcPr>
          <w:p w14:paraId="7305ACA5" w14:textId="77777777" w:rsidR="00114806" w:rsidRPr="00BA49DC" w:rsidRDefault="00114806" w:rsidP="00BA49DC">
            <w:pPr>
              <w:ind w:left="426" w:hanging="426"/>
              <w:rPr>
                <w:rFonts w:ascii="Arial" w:hAnsi="Arial" w:cs="Arial"/>
              </w:rPr>
            </w:pPr>
            <w:r w:rsidRPr="00BA49DC">
              <w:rPr>
                <w:rFonts w:ascii="Arial" w:hAnsi="Arial" w:cs="Arial"/>
              </w:rPr>
              <w:t>22</w:t>
            </w:r>
          </w:p>
        </w:tc>
      </w:tr>
    </w:tbl>
    <w:p w14:paraId="628E554F" w14:textId="77777777" w:rsidR="00114806" w:rsidRPr="00114806" w:rsidRDefault="00114806" w:rsidP="00BA49DC">
      <w:pPr>
        <w:ind w:left="426" w:hanging="426"/>
        <w:rPr>
          <w:rFonts w:ascii="Arial" w:hAnsi="Arial" w:cs="Arial"/>
        </w:rPr>
      </w:pPr>
    </w:p>
    <w:p w14:paraId="096BB2E3" w14:textId="77777777" w:rsidR="00114806" w:rsidRPr="00114806" w:rsidRDefault="00114806" w:rsidP="00BA49DC">
      <w:pPr>
        <w:ind w:left="426" w:hanging="426"/>
        <w:rPr>
          <w:rFonts w:ascii="Arial" w:hAnsi="Arial" w:cs="Arial"/>
        </w:rPr>
      </w:pPr>
    </w:p>
    <w:p w14:paraId="03BA5342" w14:textId="77777777" w:rsidR="00114806" w:rsidRPr="00114806" w:rsidRDefault="00114806" w:rsidP="00BA49DC">
      <w:pPr>
        <w:ind w:left="426" w:hanging="426"/>
        <w:rPr>
          <w:rFonts w:ascii="Arial" w:hAnsi="Arial" w:cs="Arial"/>
        </w:rPr>
      </w:pPr>
    </w:p>
    <w:p w14:paraId="1E18C593" w14:textId="77777777" w:rsidR="00114806" w:rsidRPr="00114806" w:rsidRDefault="00114806" w:rsidP="00BA49DC">
      <w:pPr>
        <w:ind w:left="426" w:hanging="426"/>
        <w:rPr>
          <w:rFonts w:ascii="Arial" w:hAnsi="Arial" w:cs="Arial"/>
        </w:rPr>
      </w:pPr>
    </w:p>
    <w:p w14:paraId="37604D87" w14:textId="77777777" w:rsidR="00114806" w:rsidRPr="00114806" w:rsidRDefault="00114806" w:rsidP="00BA49DC">
      <w:pPr>
        <w:pStyle w:val="Heading1"/>
        <w:ind w:left="426" w:hanging="426"/>
        <w:jc w:val="left"/>
        <w:rPr>
          <w:rFonts w:ascii="Arial" w:hAnsi="Arial" w:cs="Arial"/>
          <w:b w:val="0"/>
          <w:bCs w:val="0"/>
        </w:rPr>
      </w:pPr>
      <w:r w:rsidRPr="00114806">
        <w:rPr>
          <w:rFonts w:ascii="Arial" w:hAnsi="Arial" w:cs="Arial"/>
        </w:rPr>
        <w:br w:type="page"/>
      </w:r>
      <w:bookmarkStart w:id="420" w:name="AGITATOR"/>
      <w:bookmarkStart w:id="421" w:name="_Toc94797342"/>
      <w:bookmarkEnd w:id="420"/>
      <w:r w:rsidRPr="00114806">
        <w:rPr>
          <w:rFonts w:ascii="Arial" w:hAnsi="Arial" w:cs="Arial"/>
        </w:rPr>
        <w:lastRenderedPageBreak/>
        <w:t>6. AGITATORS</w:t>
      </w:r>
      <w:bookmarkEnd w:id="421"/>
    </w:p>
    <w:p w14:paraId="048B0592" w14:textId="77777777" w:rsidR="00114806" w:rsidRPr="00114806" w:rsidRDefault="00114806" w:rsidP="00BA49DC">
      <w:pPr>
        <w:ind w:left="426" w:hanging="426"/>
        <w:rPr>
          <w:rFonts w:ascii="Arial" w:hAnsi="Arial" w:cs="Arial"/>
        </w:rPr>
      </w:pPr>
    </w:p>
    <w:p w14:paraId="64615720" w14:textId="77777777" w:rsidR="00114806" w:rsidRPr="00114806" w:rsidRDefault="00114806" w:rsidP="00BA49DC">
      <w:pPr>
        <w:ind w:left="426" w:hanging="426"/>
        <w:rPr>
          <w:rFonts w:ascii="Arial" w:hAnsi="Arial" w:cs="Arial"/>
        </w:rPr>
      </w:pPr>
    </w:p>
    <w:tbl>
      <w:tblPr>
        <w:tblStyle w:val="GridTable5Dark-Accent1"/>
        <w:tblW w:w="0" w:type="auto"/>
        <w:tblLook w:val="0000" w:firstRow="0" w:lastRow="0" w:firstColumn="0" w:lastColumn="0" w:noHBand="0" w:noVBand="0"/>
      </w:tblPr>
      <w:tblGrid>
        <w:gridCol w:w="467"/>
        <w:gridCol w:w="993"/>
        <w:gridCol w:w="1550"/>
        <w:gridCol w:w="1626"/>
        <w:gridCol w:w="1167"/>
        <w:gridCol w:w="1255"/>
        <w:gridCol w:w="1146"/>
        <w:gridCol w:w="1255"/>
        <w:gridCol w:w="1058"/>
        <w:gridCol w:w="1178"/>
        <w:gridCol w:w="1244"/>
        <w:gridCol w:w="1451"/>
      </w:tblGrid>
      <w:tr w:rsidR="00114806" w:rsidRPr="00114806" w14:paraId="44E4ABDB"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3" w:type="dxa"/>
          </w:tcPr>
          <w:p w14:paraId="05586376" w14:textId="77777777" w:rsidR="00114806" w:rsidRPr="00BA49DC" w:rsidRDefault="00114806" w:rsidP="00BA49DC">
            <w:pPr>
              <w:ind w:left="426" w:hanging="426"/>
              <w:rPr>
                <w:rFonts w:ascii="Arial" w:hAnsi="Arial" w:cs="Arial"/>
              </w:rPr>
            </w:pPr>
            <w:r w:rsidRPr="00BA49DC">
              <w:rPr>
                <w:rFonts w:ascii="Arial" w:hAnsi="Arial" w:cs="Arial"/>
              </w:rPr>
              <w:br w:type="page"/>
              <w:t>Sr</w:t>
            </w:r>
          </w:p>
          <w:p w14:paraId="2AEC4A82" w14:textId="77777777" w:rsidR="00114806" w:rsidRPr="00BA49DC" w:rsidRDefault="00114806" w:rsidP="00BA49DC">
            <w:pPr>
              <w:ind w:left="426" w:hanging="426"/>
              <w:rPr>
                <w:rFonts w:ascii="Arial" w:hAnsi="Arial" w:cs="Arial"/>
              </w:rPr>
            </w:pPr>
            <w:r w:rsidRPr="00BA49DC">
              <w:rPr>
                <w:rFonts w:ascii="Arial" w:hAnsi="Arial" w:cs="Arial"/>
              </w:rPr>
              <w:t>No</w:t>
            </w:r>
          </w:p>
          <w:p w14:paraId="45F3303F" w14:textId="77777777" w:rsidR="00114806" w:rsidRPr="00114806" w:rsidRDefault="00114806" w:rsidP="00BA49DC">
            <w:pPr>
              <w:ind w:left="426" w:hanging="426"/>
              <w:rPr>
                <w:rFonts w:ascii="Arial" w:hAnsi="Arial" w:cs="Arial"/>
              </w:rPr>
            </w:pPr>
          </w:p>
        </w:tc>
        <w:tc>
          <w:tcPr>
            <w:tcW w:w="1593" w:type="dxa"/>
          </w:tcPr>
          <w:p w14:paraId="1D8EC49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1396" w:type="dxa"/>
          </w:tcPr>
          <w:p w14:paraId="0919B22D" w14:textId="77777777" w:rsidR="00114806" w:rsidRPr="00BA49DC" w:rsidRDefault="00114806" w:rsidP="00BA49DC">
            <w:pPr>
              <w:ind w:left="426" w:hanging="426"/>
              <w:rPr>
                <w:rFonts w:ascii="Arial" w:hAnsi="Arial" w:cs="Arial"/>
              </w:rPr>
            </w:pPr>
            <w:r w:rsidRPr="00BA49DC">
              <w:rPr>
                <w:rFonts w:ascii="Arial" w:hAnsi="Arial" w:cs="Arial"/>
              </w:rPr>
              <w:t>Description</w:t>
            </w:r>
          </w:p>
        </w:tc>
        <w:tc>
          <w:tcPr>
            <w:tcW w:w="1279" w:type="dxa"/>
          </w:tcPr>
          <w:p w14:paraId="39D5147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Material of construction</w:t>
            </w:r>
          </w:p>
        </w:tc>
        <w:tc>
          <w:tcPr>
            <w:cnfStyle w:val="000010000000" w:firstRow="0" w:lastRow="0" w:firstColumn="0" w:lastColumn="0" w:oddVBand="1" w:evenVBand="0" w:oddHBand="0" w:evenHBand="0" w:firstRowFirstColumn="0" w:firstRowLastColumn="0" w:lastRowFirstColumn="0" w:lastRowLastColumn="0"/>
            <w:tcW w:w="1197" w:type="dxa"/>
          </w:tcPr>
          <w:p w14:paraId="3E7F8C00" w14:textId="77777777" w:rsidR="00114806" w:rsidRPr="00BA49DC" w:rsidRDefault="00114806" w:rsidP="00BA49DC">
            <w:pPr>
              <w:ind w:left="426" w:hanging="426"/>
              <w:rPr>
                <w:rFonts w:ascii="Arial" w:hAnsi="Arial" w:cs="Arial"/>
              </w:rPr>
            </w:pPr>
            <w:r w:rsidRPr="00BA49DC">
              <w:rPr>
                <w:rFonts w:ascii="Arial" w:hAnsi="Arial" w:cs="Arial"/>
              </w:rPr>
              <w:t>Impeller type</w:t>
            </w:r>
          </w:p>
        </w:tc>
        <w:tc>
          <w:tcPr>
            <w:tcW w:w="1220" w:type="dxa"/>
          </w:tcPr>
          <w:p w14:paraId="3E2AA34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Blade type</w:t>
            </w:r>
          </w:p>
        </w:tc>
        <w:tc>
          <w:tcPr>
            <w:cnfStyle w:val="000010000000" w:firstRow="0" w:lastRow="0" w:firstColumn="0" w:lastColumn="0" w:oddVBand="1" w:evenVBand="0" w:oddHBand="0" w:evenHBand="0" w:firstRowFirstColumn="0" w:firstRowLastColumn="0" w:lastRowFirstColumn="0" w:lastRowLastColumn="0"/>
            <w:tcW w:w="1153" w:type="dxa"/>
          </w:tcPr>
          <w:p w14:paraId="04C5EADB" w14:textId="77777777" w:rsidR="00114806" w:rsidRPr="00BA49DC" w:rsidRDefault="00114806" w:rsidP="00BA49DC">
            <w:pPr>
              <w:ind w:left="426" w:hanging="426"/>
              <w:rPr>
                <w:rFonts w:ascii="Arial" w:hAnsi="Arial" w:cs="Arial"/>
              </w:rPr>
            </w:pPr>
            <w:r w:rsidRPr="00BA49DC">
              <w:rPr>
                <w:rFonts w:ascii="Arial" w:hAnsi="Arial" w:cs="Arial"/>
              </w:rPr>
              <w:t>No of blades</w:t>
            </w:r>
          </w:p>
        </w:tc>
        <w:tc>
          <w:tcPr>
            <w:tcW w:w="1267" w:type="dxa"/>
          </w:tcPr>
          <w:p w14:paraId="37CF78C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Speed(rpm)</w:t>
            </w:r>
          </w:p>
        </w:tc>
        <w:tc>
          <w:tcPr>
            <w:cnfStyle w:val="000010000000" w:firstRow="0" w:lastRow="0" w:firstColumn="0" w:lastColumn="0" w:oddVBand="1" w:evenVBand="0" w:oddHBand="0" w:evenHBand="0" w:firstRowFirstColumn="0" w:firstRowLastColumn="0" w:lastRowFirstColumn="0" w:lastRowLastColumn="0"/>
            <w:tcW w:w="1141" w:type="dxa"/>
          </w:tcPr>
          <w:p w14:paraId="2D5A0E84" w14:textId="77777777" w:rsidR="00114806" w:rsidRPr="00BA49DC" w:rsidRDefault="00114806" w:rsidP="00BA49DC">
            <w:pPr>
              <w:ind w:left="426" w:hanging="426"/>
              <w:rPr>
                <w:rFonts w:ascii="Arial" w:hAnsi="Arial" w:cs="Arial"/>
              </w:rPr>
            </w:pPr>
            <w:r w:rsidRPr="00BA49DC">
              <w:rPr>
                <w:rFonts w:ascii="Arial" w:hAnsi="Arial" w:cs="Arial"/>
              </w:rPr>
              <w:t>KW rating</w:t>
            </w:r>
          </w:p>
        </w:tc>
        <w:tc>
          <w:tcPr>
            <w:tcW w:w="1168" w:type="dxa"/>
          </w:tcPr>
          <w:p w14:paraId="72EBA0B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Full load current in amp</w:t>
            </w:r>
          </w:p>
        </w:tc>
        <w:tc>
          <w:tcPr>
            <w:cnfStyle w:val="000010000000" w:firstRow="0" w:lastRow="0" w:firstColumn="0" w:lastColumn="0" w:oddVBand="1" w:evenVBand="0" w:oddHBand="0" w:evenHBand="0" w:firstRowFirstColumn="0" w:firstRowLastColumn="0" w:lastRowFirstColumn="0" w:lastRowLastColumn="0"/>
            <w:tcW w:w="1259" w:type="dxa"/>
          </w:tcPr>
          <w:p w14:paraId="54816040" w14:textId="77777777" w:rsidR="00114806" w:rsidRPr="00BA49DC" w:rsidRDefault="00114806" w:rsidP="00BA49DC">
            <w:pPr>
              <w:ind w:left="426" w:hanging="426"/>
              <w:rPr>
                <w:rFonts w:ascii="Arial" w:hAnsi="Arial" w:cs="Arial"/>
              </w:rPr>
            </w:pPr>
            <w:r w:rsidRPr="00BA49DC">
              <w:rPr>
                <w:rFonts w:ascii="Arial" w:hAnsi="Arial" w:cs="Arial"/>
              </w:rPr>
              <w:t>Shaft seal</w:t>
            </w:r>
          </w:p>
        </w:tc>
        <w:tc>
          <w:tcPr>
            <w:tcW w:w="1230" w:type="dxa"/>
          </w:tcPr>
          <w:p w14:paraId="0256541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Supplier</w:t>
            </w:r>
          </w:p>
        </w:tc>
      </w:tr>
      <w:tr w:rsidR="00114806" w:rsidRPr="00114806" w14:paraId="5CE9A96E" w14:textId="77777777" w:rsidTr="004E1B67">
        <w:tc>
          <w:tcPr>
            <w:cnfStyle w:val="000010000000" w:firstRow="0" w:lastRow="0" w:firstColumn="0" w:lastColumn="0" w:oddVBand="1" w:evenVBand="0" w:oddHBand="0" w:evenHBand="0" w:firstRowFirstColumn="0" w:firstRowLastColumn="0" w:lastRowFirstColumn="0" w:lastRowLastColumn="0"/>
            <w:tcW w:w="713" w:type="dxa"/>
          </w:tcPr>
          <w:p w14:paraId="13A1BE90"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593" w:type="dxa"/>
          </w:tcPr>
          <w:p w14:paraId="3F18682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A101A/B</w:t>
            </w:r>
          </w:p>
        </w:tc>
        <w:tc>
          <w:tcPr>
            <w:cnfStyle w:val="000010000000" w:firstRow="0" w:lastRow="0" w:firstColumn="0" w:lastColumn="0" w:oddVBand="1" w:evenVBand="0" w:oddHBand="0" w:evenHBand="0" w:firstRowFirstColumn="0" w:firstRowLastColumn="0" w:lastRowFirstColumn="0" w:lastRowLastColumn="0"/>
            <w:tcW w:w="1396" w:type="dxa"/>
          </w:tcPr>
          <w:p w14:paraId="2660E289" w14:textId="77777777" w:rsidR="00114806" w:rsidRPr="00BA49DC" w:rsidRDefault="00114806" w:rsidP="00BA49DC">
            <w:pPr>
              <w:ind w:left="426" w:hanging="426"/>
              <w:rPr>
                <w:rFonts w:ascii="Arial" w:hAnsi="Arial" w:cs="Arial"/>
              </w:rPr>
            </w:pPr>
            <w:r w:rsidRPr="00BA49DC">
              <w:rPr>
                <w:rFonts w:ascii="Arial" w:hAnsi="Arial" w:cs="Arial"/>
              </w:rPr>
              <w:t>Donor Blender</w:t>
            </w:r>
          </w:p>
        </w:tc>
        <w:tc>
          <w:tcPr>
            <w:tcW w:w="1279" w:type="dxa"/>
          </w:tcPr>
          <w:p w14:paraId="6DDF5BF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Imp:AISI 304</w:t>
            </w:r>
          </w:p>
          <w:p w14:paraId="2CD8D7E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Shaft AISI 304</w:t>
            </w:r>
          </w:p>
        </w:tc>
        <w:tc>
          <w:tcPr>
            <w:cnfStyle w:val="000010000000" w:firstRow="0" w:lastRow="0" w:firstColumn="0" w:lastColumn="0" w:oddVBand="1" w:evenVBand="0" w:oddHBand="0" w:evenHBand="0" w:firstRowFirstColumn="0" w:firstRowLastColumn="0" w:lastRowFirstColumn="0" w:lastRowLastColumn="0"/>
            <w:tcW w:w="1197" w:type="dxa"/>
          </w:tcPr>
          <w:p w14:paraId="15E03880" w14:textId="77777777" w:rsidR="00114806" w:rsidRPr="00BA49DC" w:rsidRDefault="00114806" w:rsidP="00BA49DC">
            <w:pPr>
              <w:ind w:left="426" w:hanging="426"/>
              <w:rPr>
                <w:rFonts w:ascii="Arial" w:hAnsi="Arial" w:cs="Arial"/>
              </w:rPr>
            </w:pPr>
            <w:r w:rsidRPr="00BA49DC">
              <w:rPr>
                <w:rFonts w:ascii="Arial" w:hAnsi="Arial" w:cs="Arial"/>
              </w:rPr>
              <w:t>Pitched blade turbine</w:t>
            </w:r>
          </w:p>
        </w:tc>
        <w:tc>
          <w:tcPr>
            <w:tcW w:w="1220" w:type="dxa"/>
          </w:tcPr>
          <w:p w14:paraId="55E4501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Flat at 45</w:t>
            </w:r>
            <w:r w:rsidRPr="00BA49DC">
              <w:rPr>
                <w:rFonts w:ascii="Arial" w:hAnsi="Arial" w:cs="Arial"/>
                <w:vertAlign w:val="superscript"/>
              </w:rPr>
              <w:t>o</w:t>
            </w:r>
            <w:r w:rsidRPr="00BA49DC">
              <w:rPr>
                <w:rFonts w:ascii="Arial" w:hAnsi="Arial" w:cs="Arial"/>
              </w:rPr>
              <w:t xml:space="preserve"> angle</w:t>
            </w:r>
          </w:p>
        </w:tc>
        <w:tc>
          <w:tcPr>
            <w:cnfStyle w:val="000010000000" w:firstRow="0" w:lastRow="0" w:firstColumn="0" w:lastColumn="0" w:oddVBand="1" w:evenVBand="0" w:oddHBand="0" w:evenHBand="0" w:firstRowFirstColumn="0" w:firstRowLastColumn="0" w:lastRowFirstColumn="0" w:lastRowLastColumn="0"/>
            <w:tcW w:w="1153" w:type="dxa"/>
          </w:tcPr>
          <w:p w14:paraId="32E0F758"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267" w:type="dxa"/>
          </w:tcPr>
          <w:p w14:paraId="7B7DA9E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250</w:t>
            </w:r>
          </w:p>
        </w:tc>
        <w:tc>
          <w:tcPr>
            <w:cnfStyle w:val="000010000000" w:firstRow="0" w:lastRow="0" w:firstColumn="0" w:lastColumn="0" w:oddVBand="1" w:evenVBand="0" w:oddHBand="0" w:evenHBand="0" w:firstRowFirstColumn="0" w:firstRowLastColumn="0" w:lastRowFirstColumn="0" w:lastRowLastColumn="0"/>
            <w:tcW w:w="1141" w:type="dxa"/>
          </w:tcPr>
          <w:p w14:paraId="1EEC194D" w14:textId="77777777" w:rsidR="00114806" w:rsidRPr="00BA49DC" w:rsidRDefault="00114806" w:rsidP="00BA49DC">
            <w:pPr>
              <w:ind w:left="426" w:hanging="426"/>
              <w:rPr>
                <w:rFonts w:ascii="Arial" w:hAnsi="Arial" w:cs="Arial"/>
              </w:rPr>
            </w:pPr>
            <w:r w:rsidRPr="00BA49DC">
              <w:rPr>
                <w:rFonts w:ascii="Arial" w:hAnsi="Arial" w:cs="Arial"/>
              </w:rPr>
              <w:t>0.3</w:t>
            </w:r>
          </w:p>
        </w:tc>
        <w:tc>
          <w:tcPr>
            <w:tcW w:w="1168" w:type="dxa"/>
          </w:tcPr>
          <w:p w14:paraId="629367B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1.4</w:t>
            </w:r>
          </w:p>
        </w:tc>
        <w:tc>
          <w:tcPr>
            <w:cnfStyle w:val="000010000000" w:firstRow="0" w:lastRow="0" w:firstColumn="0" w:lastColumn="0" w:oddVBand="1" w:evenVBand="0" w:oddHBand="0" w:evenHBand="0" w:firstRowFirstColumn="0" w:firstRowLastColumn="0" w:lastRowFirstColumn="0" w:lastRowLastColumn="0"/>
            <w:tcW w:w="1259" w:type="dxa"/>
          </w:tcPr>
          <w:p w14:paraId="4BFF32B8" w14:textId="77777777" w:rsidR="00114806" w:rsidRPr="00BA49DC" w:rsidRDefault="00114806" w:rsidP="00BA49DC">
            <w:pPr>
              <w:ind w:left="426" w:hanging="426"/>
              <w:rPr>
                <w:rFonts w:ascii="Arial" w:hAnsi="Arial" w:cs="Arial"/>
              </w:rPr>
            </w:pPr>
            <w:r w:rsidRPr="00BA49DC">
              <w:rPr>
                <w:rFonts w:ascii="Arial" w:hAnsi="Arial" w:cs="Arial"/>
              </w:rPr>
              <w:t>Stuffing box with packing</w:t>
            </w:r>
          </w:p>
        </w:tc>
        <w:tc>
          <w:tcPr>
            <w:tcW w:w="1230" w:type="dxa"/>
          </w:tcPr>
          <w:p w14:paraId="1849A91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Standard Engineers Bombay</w:t>
            </w:r>
          </w:p>
        </w:tc>
      </w:tr>
      <w:tr w:rsidR="00114806" w:rsidRPr="00114806" w14:paraId="1A101E33"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3" w:type="dxa"/>
          </w:tcPr>
          <w:p w14:paraId="0B15D062"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593" w:type="dxa"/>
          </w:tcPr>
          <w:p w14:paraId="5EE7F6E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A102</w:t>
            </w:r>
          </w:p>
        </w:tc>
        <w:tc>
          <w:tcPr>
            <w:cnfStyle w:val="000010000000" w:firstRow="0" w:lastRow="0" w:firstColumn="0" w:lastColumn="0" w:oddVBand="1" w:evenVBand="0" w:oddHBand="0" w:evenHBand="0" w:firstRowFirstColumn="0" w:firstRowLastColumn="0" w:lastRowFirstColumn="0" w:lastRowLastColumn="0"/>
            <w:tcW w:w="1396" w:type="dxa"/>
          </w:tcPr>
          <w:p w14:paraId="03F7B159" w14:textId="77777777" w:rsidR="00114806" w:rsidRPr="00BA49DC" w:rsidRDefault="00114806" w:rsidP="00BA49DC">
            <w:pPr>
              <w:ind w:left="426" w:hanging="426"/>
              <w:rPr>
                <w:rFonts w:ascii="Arial" w:hAnsi="Arial" w:cs="Arial"/>
              </w:rPr>
            </w:pPr>
            <w:r w:rsidRPr="00BA49DC">
              <w:rPr>
                <w:rFonts w:ascii="Arial" w:hAnsi="Arial" w:cs="Arial"/>
              </w:rPr>
              <w:t>Oil/Grease mixer</w:t>
            </w:r>
          </w:p>
        </w:tc>
        <w:tc>
          <w:tcPr>
            <w:tcW w:w="1279" w:type="dxa"/>
          </w:tcPr>
          <w:p w14:paraId="505B440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Imp IS 226</w:t>
            </w:r>
          </w:p>
          <w:p w14:paraId="584C955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Shaft:MS</w:t>
            </w:r>
          </w:p>
        </w:tc>
        <w:tc>
          <w:tcPr>
            <w:cnfStyle w:val="000010000000" w:firstRow="0" w:lastRow="0" w:firstColumn="0" w:lastColumn="0" w:oddVBand="1" w:evenVBand="0" w:oddHBand="0" w:evenHBand="0" w:firstRowFirstColumn="0" w:firstRowLastColumn="0" w:lastRowFirstColumn="0" w:lastRowLastColumn="0"/>
            <w:tcW w:w="1197" w:type="dxa"/>
          </w:tcPr>
          <w:p w14:paraId="0D09B5D9"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20" w:type="dxa"/>
          </w:tcPr>
          <w:p w14:paraId="489202C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-do-</w:t>
            </w:r>
          </w:p>
        </w:tc>
        <w:tc>
          <w:tcPr>
            <w:cnfStyle w:val="000010000000" w:firstRow="0" w:lastRow="0" w:firstColumn="0" w:lastColumn="0" w:oddVBand="1" w:evenVBand="0" w:oddHBand="0" w:evenHBand="0" w:firstRowFirstColumn="0" w:firstRowLastColumn="0" w:lastRowFirstColumn="0" w:lastRowLastColumn="0"/>
            <w:tcW w:w="1153" w:type="dxa"/>
          </w:tcPr>
          <w:p w14:paraId="24804D14"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267" w:type="dxa"/>
          </w:tcPr>
          <w:p w14:paraId="6919BD1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220</w:t>
            </w:r>
          </w:p>
        </w:tc>
        <w:tc>
          <w:tcPr>
            <w:cnfStyle w:val="000010000000" w:firstRow="0" w:lastRow="0" w:firstColumn="0" w:lastColumn="0" w:oddVBand="1" w:evenVBand="0" w:oddHBand="0" w:evenHBand="0" w:firstRowFirstColumn="0" w:firstRowLastColumn="0" w:lastRowFirstColumn="0" w:lastRowLastColumn="0"/>
            <w:tcW w:w="1141" w:type="dxa"/>
          </w:tcPr>
          <w:p w14:paraId="1B794BB2" w14:textId="77777777" w:rsidR="00114806" w:rsidRPr="00BA49DC" w:rsidRDefault="00114806" w:rsidP="00BA49DC">
            <w:pPr>
              <w:ind w:left="426" w:hanging="426"/>
              <w:rPr>
                <w:rFonts w:ascii="Arial" w:hAnsi="Arial" w:cs="Arial"/>
              </w:rPr>
            </w:pPr>
            <w:r w:rsidRPr="00BA49DC">
              <w:rPr>
                <w:rFonts w:ascii="Arial" w:hAnsi="Arial" w:cs="Arial"/>
              </w:rPr>
              <w:t>1.4</w:t>
            </w:r>
          </w:p>
        </w:tc>
        <w:tc>
          <w:tcPr>
            <w:tcW w:w="1168" w:type="dxa"/>
          </w:tcPr>
          <w:p w14:paraId="1759A1B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w:t>
            </w:r>
          </w:p>
        </w:tc>
        <w:tc>
          <w:tcPr>
            <w:cnfStyle w:val="000010000000" w:firstRow="0" w:lastRow="0" w:firstColumn="0" w:lastColumn="0" w:oddVBand="1" w:evenVBand="0" w:oddHBand="0" w:evenHBand="0" w:firstRowFirstColumn="0" w:firstRowLastColumn="0" w:lastRowFirstColumn="0" w:lastRowLastColumn="0"/>
            <w:tcW w:w="1259" w:type="dxa"/>
          </w:tcPr>
          <w:p w14:paraId="649CB55A"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30" w:type="dxa"/>
          </w:tcPr>
          <w:p w14:paraId="6AE6246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-do-</w:t>
            </w:r>
          </w:p>
        </w:tc>
      </w:tr>
      <w:tr w:rsidR="00114806" w:rsidRPr="00114806" w14:paraId="0317191D" w14:textId="77777777" w:rsidTr="004E1B67">
        <w:tc>
          <w:tcPr>
            <w:cnfStyle w:val="000010000000" w:firstRow="0" w:lastRow="0" w:firstColumn="0" w:lastColumn="0" w:oddVBand="1" w:evenVBand="0" w:oddHBand="0" w:evenHBand="0" w:firstRowFirstColumn="0" w:firstRowLastColumn="0" w:lastRowFirstColumn="0" w:lastRowLastColumn="0"/>
            <w:tcW w:w="713" w:type="dxa"/>
          </w:tcPr>
          <w:p w14:paraId="776351C8"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593" w:type="dxa"/>
          </w:tcPr>
          <w:p w14:paraId="38455BE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A103</w:t>
            </w:r>
          </w:p>
        </w:tc>
        <w:tc>
          <w:tcPr>
            <w:cnfStyle w:val="000010000000" w:firstRow="0" w:lastRow="0" w:firstColumn="0" w:lastColumn="0" w:oddVBand="1" w:evenVBand="0" w:oddHBand="0" w:evenHBand="0" w:firstRowFirstColumn="0" w:firstRowLastColumn="0" w:lastRowFirstColumn="0" w:lastRowLastColumn="0"/>
            <w:tcW w:w="1396" w:type="dxa"/>
          </w:tcPr>
          <w:p w14:paraId="57E32BF1" w14:textId="77777777" w:rsidR="00114806" w:rsidRPr="00BA49DC" w:rsidRDefault="00114806" w:rsidP="00BA49DC">
            <w:pPr>
              <w:ind w:left="426" w:hanging="426"/>
              <w:rPr>
                <w:rFonts w:ascii="Arial" w:hAnsi="Arial" w:cs="Arial"/>
              </w:rPr>
            </w:pPr>
            <w:r w:rsidRPr="00BA49DC">
              <w:rPr>
                <w:rFonts w:ascii="Arial" w:hAnsi="Arial" w:cs="Arial"/>
              </w:rPr>
              <w:t>Catalyst mixer</w:t>
            </w:r>
          </w:p>
        </w:tc>
        <w:tc>
          <w:tcPr>
            <w:tcW w:w="1279" w:type="dxa"/>
          </w:tcPr>
          <w:p w14:paraId="4119AEE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AISI 304</w:t>
            </w:r>
          </w:p>
        </w:tc>
        <w:tc>
          <w:tcPr>
            <w:cnfStyle w:val="000010000000" w:firstRow="0" w:lastRow="0" w:firstColumn="0" w:lastColumn="0" w:oddVBand="1" w:evenVBand="0" w:oddHBand="0" w:evenHBand="0" w:firstRowFirstColumn="0" w:firstRowLastColumn="0" w:lastRowFirstColumn="0" w:lastRowLastColumn="0"/>
            <w:tcW w:w="1197" w:type="dxa"/>
          </w:tcPr>
          <w:p w14:paraId="115741B7" w14:textId="77777777" w:rsidR="00114806" w:rsidRPr="00BA49DC" w:rsidRDefault="00114806" w:rsidP="00BA49DC">
            <w:pPr>
              <w:ind w:left="426" w:hanging="426"/>
              <w:rPr>
                <w:rFonts w:ascii="Arial" w:hAnsi="Arial" w:cs="Arial"/>
              </w:rPr>
            </w:pPr>
            <w:r w:rsidRPr="00BA49DC">
              <w:rPr>
                <w:rFonts w:ascii="Arial" w:hAnsi="Arial" w:cs="Arial"/>
              </w:rPr>
              <w:t>Double ribbon</w:t>
            </w:r>
          </w:p>
        </w:tc>
        <w:tc>
          <w:tcPr>
            <w:tcW w:w="1220" w:type="dxa"/>
          </w:tcPr>
          <w:p w14:paraId="5B80B7A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Double (Ext/Int)</w:t>
            </w:r>
          </w:p>
        </w:tc>
        <w:tc>
          <w:tcPr>
            <w:cnfStyle w:val="000010000000" w:firstRow="0" w:lastRow="0" w:firstColumn="0" w:lastColumn="0" w:oddVBand="1" w:evenVBand="0" w:oddHBand="0" w:evenHBand="0" w:firstRowFirstColumn="0" w:firstRowLastColumn="0" w:lastRowFirstColumn="0" w:lastRowLastColumn="0"/>
            <w:tcW w:w="1153" w:type="dxa"/>
          </w:tcPr>
          <w:p w14:paraId="7411BDDB"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7" w:type="dxa"/>
          </w:tcPr>
          <w:p w14:paraId="67AD6BF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30</w:t>
            </w:r>
          </w:p>
        </w:tc>
        <w:tc>
          <w:tcPr>
            <w:cnfStyle w:val="000010000000" w:firstRow="0" w:lastRow="0" w:firstColumn="0" w:lastColumn="0" w:oddVBand="1" w:evenVBand="0" w:oddHBand="0" w:evenHBand="0" w:firstRowFirstColumn="0" w:firstRowLastColumn="0" w:lastRowFirstColumn="0" w:lastRowLastColumn="0"/>
            <w:tcW w:w="1141" w:type="dxa"/>
          </w:tcPr>
          <w:p w14:paraId="03151625" w14:textId="77777777" w:rsidR="00114806" w:rsidRPr="00BA49DC" w:rsidRDefault="00114806" w:rsidP="00BA49DC">
            <w:pPr>
              <w:ind w:left="426" w:hanging="426"/>
              <w:rPr>
                <w:rFonts w:ascii="Arial" w:hAnsi="Arial" w:cs="Arial"/>
              </w:rPr>
            </w:pPr>
            <w:r w:rsidRPr="00BA49DC">
              <w:rPr>
                <w:rFonts w:ascii="Arial" w:hAnsi="Arial" w:cs="Arial"/>
              </w:rPr>
              <w:t>5.5</w:t>
            </w:r>
          </w:p>
        </w:tc>
        <w:tc>
          <w:tcPr>
            <w:tcW w:w="1168" w:type="dxa"/>
          </w:tcPr>
          <w:p w14:paraId="5AFF2A4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259" w:type="dxa"/>
          </w:tcPr>
          <w:p w14:paraId="0A051540" w14:textId="77777777" w:rsidR="00114806" w:rsidRPr="00BA49DC" w:rsidRDefault="00114806" w:rsidP="00BA49DC">
            <w:pPr>
              <w:ind w:left="426" w:hanging="426"/>
              <w:rPr>
                <w:rFonts w:ascii="Arial" w:hAnsi="Arial" w:cs="Arial"/>
              </w:rPr>
            </w:pPr>
            <w:r w:rsidRPr="00BA49DC">
              <w:rPr>
                <w:rFonts w:ascii="Arial" w:hAnsi="Arial" w:cs="Arial"/>
              </w:rPr>
              <w:t>Double mech. Seal</w:t>
            </w:r>
          </w:p>
          <w:p w14:paraId="000CF89E" w14:textId="77777777" w:rsidR="00114806" w:rsidRPr="00BA49DC" w:rsidRDefault="00114806" w:rsidP="00BA49DC">
            <w:pPr>
              <w:ind w:left="426" w:hanging="426"/>
              <w:rPr>
                <w:rFonts w:ascii="Arial" w:hAnsi="Arial" w:cs="Arial"/>
              </w:rPr>
            </w:pPr>
            <w:r w:rsidRPr="00BA49DC">
              <w:rPr>
                <w:rFonts w:ascii="Arial" w:hAnsi="Arial" w:cs="Arial"/>
              </w:rPr>
              <w:t>(back to back)</w:t>
            </w:r>
          </w:p>
        </w:tc>
        <w:tc>
          <w:tcPr>
            <w:tcW w:w="1230" w:type="dxa"/>
          </w:tcPr>
          <w:p w14:paraId="0CAA7A0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Samic Italy</w:t>
            </w:r>
          </w:p>
        </w:tc>
      </w:tr>
      <w:tr w:rsidR="00114806" w:rsidRPr="00114806" w14:paraId="119CBAA2"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3" w:type="dxa"/>
          </w:tcPr>
          <w:p w14:paraId="282B16C4"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593" w:type="dxa"/>
          </w:tcPr>
          <w:p w14:paraId="18152B7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A201</w:t>
            </w:r>
          </w:p>
        </w:tc>
        <w:tc>
          <w:tcPr>
            <w:cnfStyle w:val="000010000000" w:firstRow="0" w:lastRow="0" w:firstColumn="0" w:lastColumn="0" w:oddVBand="1" w:evenVBand="0" w:oddHBand="0" w:evenHBand="0" w:firstRowFirstColumn="0" w:firstRowLastColumn="0" w:lastRowFirstColumn="0" w:lastRowLastColumn="0"/>
            <w:tcW w:w="1396" w:type="dxa"/>
          </w:tcPr>
          <w:p w14:paraId="7F30B5A9" w14:textId="77777777" w:rsidR="00114806" w:rsidRPr="00BA49DC" w:rsidRDefault="00114806" w:rsidP="00BA49DC">
            <w:pPr>
              <w:ind w:left="426" w:hanging="426"/>
              <w:rPr>
                <w:rFonts w:ascii="Arial" w:hAnsi="Arial" w:cs="Arial"/>
              </w:rPr>
            </w:pPr>
            <w:r w:rsidRPr="00BA49DC">
              <w:rPr>
                <w:rFonts w:ascii="Arial" w:hAnsi="Arial" w:cs="Arial"/>
              </w:rPr>
              <w:t>Agitator for V201</w:t>
            </w:r>
          </w:p>
        </w:tc>
        <w:tc>
          <w:tcPr>
            <w:tcW w:w="1279" w:type="dxa"/>
          </w:tcPr>
          <w:p w14:paraId="0AB6214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AISI 304</w:t>
            </w:r>
          </w:p>
        </w:tc>
        <w:tc>
          <w:tcPr>
            <w:cnfStyle w:val="000010000000" w:firstRow="0" w:lastRow="0" w:firstColumn="0" w:lastColumn="0" w:oddVBand="1" w:evenVBand="0" w:oddHBand="0" w:evenHBand="0" w:firstRowFirstColumn="0" w:firstRowLastColumn="0" w:lastRowFirstColumn="0" w:lastRowLastColumn="0"/>
            <w:tcW w:w="1197" w:type="dxa"/>
          </w:tcPr>
          <w:p w14:paraId="0826CD67"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20" w:type="dxa"/>
          </w:tcPr>
          <w:p w14:paraId="53A2958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Flat at 45</w:t>
            </w:r>
            <w:r w:rsidRPr="00BA49DC">
              <w:rPr>
                <w:rFonts w:ascii="Arial" w:hAnsi="Arial" w:cs="Arial"/>
                <w:vertAlign w:val="superscript"/>
              </w:rPr>
              <w:t>0</w:t>
            </w:r>
            <w:r w:rsidRPr="00BA49DC">
              <w:rPr>
                <w:rFonts w:ascii="Arial" w:hAnsi="Arial" w:cs="Arial"/>
              </w:rPr>
              <w:t xml:space="preserve"> angle</w:t>
            </w:r>
          </w:p>
        </w:tc>
        <w:tc>
          <w:tcPr>
            <w:cnfStyle w:val="000010000000" w:firstRow="0" w:lastRow="0" w:firstColumn="0" w:lastColumn="0" w:oddVBand="1" w:evenVBand="0" w:oddHBand="0" w:evenHBand="0" w:firstRowFirstColumn="0" w:firstRowLastColumn="0" w:lastRowFirstColumn="0" w:lastRowLastColumn="0"/>
            <w:tcW w:w="1153" w:type="dxa"/>
          </w:tcPr>
          <w:p w14:paraId="1F4F1CDC"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67" w:type="dxa"/>
          </w:tcPr>
          <w:p w14:paraId="3912DBF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300</w:t>
            </w:r>
          </w:p>
        </w:tc>
        <w:tc>
          <w:tcPr>
            <w:cnfStyle w:val="000010000000" w:firstRow="0" w:lastRow="0" w:firstColumn="0" w:lastColumn="0" w:oddVBand="1" w:evenVBand="0" w:oddHBand="0" w:evenHBand="0" w:firstRowFirstColumn="0" w:firstRowLastColumn="0" w:lastRowFirstColumn="0" w:lastRowLastColumn="0"/>
            <w:tcW w:w="1141" w:type="dxa"/>
          </w:tcPr>
          <w:p w14:paraId="238D8DD7"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1168" w:type="dxa"/>
          </w:tcPr>
          <w:p w14:paraId="0887354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259" w:type="dxa"/>
          </w:tcPr>
          <w:p w14:paraId="46143CF6" w14:textId="77777777" w:rsidR="00114806" w:rsidRPr="00BA49DC" w:rsidRDefault="00114806" w:rsidP="00BA49DC">
            <w:pPr>
              <w:ind w:left="426" w:hanging="426"/>
              <w:rPr>
                <w:rFonts w:ascii="Arial" w:hAnsi="Arial" w:cs="Arial"/>
              </w:rPr>
            </w:pPr>
            <w:r w:rsidRPr="00BA49DC">
              <w:rPr>
                <w:rFonts w:ascii="Arial" w:hAnsi="Arial" w:cs="Arial"/>
              </w:rPr>
              <w:t xml:space="preserve">Double mech. seal </w:t>
            </w:r>
          </w:p>
          <w:p w14:paraId="1173847C" w14:textId="77777777" w:rsidR="00114806" w:rsidRPr="00BA49DC" w:rsidRDefault="00114806" w:rsidP="00BA49DC">
            <w:pPr>
              <w:ind w:left="426" w:hanging="426"/>
              <w:rPr>
                <w:rFonts w:ascii="Arial" w:hAnsi="Arial" w:cs="Arial"/>
              </w:rPr>
            </w:pPr>
            <w:r w:rsidRPr="00BA49DC">
              <w:rPr>
                <w:rFonts w:ascii="Arial" w:hAnsi="Arial" w:cs="Arial"/>
              </w:rPr>
              <w:t>(tandem type)</w:t>
            </w:r>
          </w:p>
        </w:tc>
        <w:tc>
          <w:tcPr>
            <w:tcW w:w="1230" w:type="dxa"/>
          </w:tcPr>
          <w:p w14:paraId="17AE37B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-do-</w:t>
            </w:r>
          </w:p>
        </w:tc>
      </w:tr>
      <w:tr w:rsidR="00114806" w:rsidRPr="00114806" w14:paraId="05ABFA7F" w14:textId="77777777" w:rsidTr="004E1B67">
        <w:tc>
          <w:tcPr>
            <w:cnfStyle w:val="000010000000" w:firstRow="0" w:lastRow="0" w:firstColumn="0" w:lastColumn="0" w:oddVBand="1" w:evenVBand="0" w:oddHBand="0" w:evenHBand="0" w:firstRowFirstColumn="0" w:firstRowLastColumn="0" w:lastRowFirstColumn="0" w:lastRowLastColumn="0"/>
            <w:tcW w:w="713" w:type="dxa"/>
          </w:tcPr>
          <w:p w14:paraId="44B08715" w14:textId="77777777" w:rsidR="00114806" w:rsidRPr="00BA49DC" w:rsidRDefault="00114806" w:rsidP="00BA49DC">
            <w:pPr>
              <w:ind w:left="426" w:hanging="426"/>
              <w:rPr>
                <w:rFonts w:ascii="Arial" w:hAnsi="Arial" w:cs="Arial"/>
              </w:rPr>
            </w:pPr>
            <w:r w:rsidRPr="00BA49DC">
              <w:rPr>
                <w:rFonts w:ascii="Arial" w:hAnsi="Arial" w:cs="Arial"/>
              </w:rPr>
              <w:lastRenderedPageBreak/>
              <w:t>5.</w:t>
            </w:r>
          </w:p>
        </w:tc>
        <w:tc>
          <w:tcPr>
            <w:tcW w:w="1593" w:type="dxa"/>
          </w:tcPr>
          <w:p w14:paraId="433B0D3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A301</w:t>
            </w:r>
          </w:p>
        </w:tc>
        <w:tc>
          <w:tcPr>
            <w:cnfStyle w:val="000010000000" w:firstRow="0" w:lastRow="0" w:firstColumn="0" w:lastColumn="0" w:oddVBand="1" w:evenVBand="0" w:oddHBand="0" w:evenHBand="0" w:firstRowFirstColumn="0" w:firstRowLastColumn="0" w:lastRowFirstColumn="0" w:lastRowLastColumn="0"/>
            <w:tcW w:w="1396" w:type="dxa"/>
          </w:tcPr>
          <w:p w14:paraId="4B77CA7B" w14:textId="77777777" w:rsidR="00114806" w:rsidRPr="00BA49DC" w:rsidRDefault="00114806" w:rsidP="00BA49DC">
            <w:pPr>
              <w:ind w:left="426" w:hanging="426"/>
              <w:rPr>
                <w:rFonts w:ascii="Arial" w:hAnsi="Arial" w:cs="Arial"/>
              </w:rPr>
            </w:pPr>
            <w:r w:rsidRPr="00BA49DC">
              <w:rPr>
                <w:rFonts w:ascii="Arial" w:hAnsi="Arial" w:cs="Arial"/>
              </w:rPr>
              <w:t>Dynamic Separator</w:t>
            </w:r>
          </w:p>
        </w:tc>
        <w:tc>
          <w:tcPr>
            <w:tcW w:w="1279" w:type="dxa"/>
          </w:tcPr>
          <w:p w14:paraId="4D9FAB0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AISI 304</w:t>
            </w:r>
          </w:p>
        </w:tc>
        <w:tc>
          <w:tcPr>
            <w:cnfStyle w:val="000010000000" w:firstRow="0" w:lastRow="0" w:firstColumn="0" w:lastColumn="0" w:oddVBand="1" w:evenVBand="0" w:oddHBand="0" w:evenHBand="0" w:firstRowFirstColumn="0" w:firstRowLastColumn="0" w:lastRowFirstColumn="0" w:lastRowLastColumn="0"/>
            <w:tcW w:w="1197" w:type="dxa"/>
          </w:tcPr>
          <w:p w14:paraId="0171C773" w14:textId="77777777" w:rsidR="00114806" w:rsidRPr="00BA49DC" w:rsidRDefault="00114806" w:rsidP="00BA49DC">
            <w:pPr>
              <w:ind w:left="426" w:hanging="426"/>
              <w:rPr>
                <w:rFonts w:ascii="Arial" w:hAnsi="Arial" w:cs="Arial"/>
              </w:rPr>
            </w:pPr>
            <w:r w:rsidRPr="00BA49DC">
              <w:rPr>
                <w:rFonts w:ascii="Arial" w:hAnsi="Arial" w:cs="Arial"/>
              </w:rPr>
              <w:t>Basket</w:t>
            </w:r>
          </w:p>
        </w:tc>
        <w:tc>
          <w:tcPr>
            <w:tcW w:w="1220" w:type="dxa"/>
          </w:tcPr>
          <w:p w14:paraId="04FD435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153" w:type="dxa"/>
          </w:tcPr>
          <w:p w14:paraId="030C71A4" w14:textId="77777777" w:rsidR="00114806" w:rsidRPr="00BA49DC" w:rsidRDefault="00114806" w:rsidP="00BA49DC">
            <w:pPr>
              <w:ind w:left="426" w:hanging="426"/>
              <w:rPr>
                <w:rFonts w:ascii="Arial" w:hAnsi="Arial" w:cs="Arial"/>
              </w:rPr>
            </w:pPr>
            <w:r w:rsidRPr="00BA49DC">
              <w:rPr>
                <w:rFonts w:ascii="Arial" w:hAnsi="Arial" w:cs="Arial"/>
              </w:rPr>
              <w:t>36</w:t>
            </w:r>
          </w:p>
        </w:tc>
        <w:tc>
          <w:tcPr>
            <w:tcW w:w="1267" w:type="dxa"/>
          </w:tcPr>
          <w:p w14:paraId="0F705F2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1450</w:t>
            </w:r>
          </w:p>
        </w:tc>
        <w:tc>
          <w:tcPr>
            <w:cnfStyle w:val="000010000000" w:firstRow="0" w:lastRow="0" w:firstColumn="0" w:lastColumn="0" w:oddVBand="1" w:evenVBand="0" w:oddHBand="0" w:evenHBand="0" w:firstRowFirstColumn="0" w:firstRowLastColumn="0" w:lastRowFirstColumn="0" w:lastRowLastColumn="0"/>
            <w:tcW w:w="1141" w:type="dxa"/>
          </w:tcPr>
          <w:p w14:paraId="65001D90" w14:textId="77777777" w:rsidR="00114806" w:rsidRPr="00BA49DC" w:rsidRDefault="00114806" w:rsidP="00BA49DC">
            <w:pPr>
              <w:ind w:left="426" w:hanging="426"/>
              <w:rPr>
                <w:rFonts w:ascii="Arial" w:hAnsi="Arial" w:cs="Arial"/>
              </w:rPr>
            </w:pPr>
            <w:r w:rsidRPr="00BA49DC">
              <w:rPr>
                <w:rFonts w:ascii="Arial" w:hAnsi="Arial" w:cs="Arial"/>
              </w:rPr>
              <w:t>5.5</w:t>
            </w:r>
          </w:p>
        </w:tc>
        <w:tc>
          <w:tcPr>
            <w:tcW w:w="1168" w:type="dxa"/>
          </w:tcPr>
          <w:p w14:paraId="507AFF0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259" w:type="dxa"/>
          </w:tcPr>
          <w:p w14:paraId="19957F50" w14:textId="77777777" w:rsidR="00114806" w:rsidRPr="00BA49DC" w:rsidRDefault="00114806" w:rsidP="00BA49DC">
            <w:pPr>
              <w:ind w:left="426" w:hanging="426"/>
              <w:rPr>
                <w:rFonts w:ascii="Arial" w:hAnsi="Arial" w:cs="Arial"/>
              </w:rPr>
            </w:pPr>
            <w:r w:rsidRPr="00BA49DC">
              <w:rPr>
                <w:rFonts w:ascii="Arial" w:hAnsi="Arial" w:cs="Arial"/>
              </w:rPr>
              <w:t>Double mech. Seal</w:t>
            </w:r>
          </w:p>
          <w:p w14:paraId="1741F183" w14:textId="77777777" w:rsidR="00114806" w:rsidRPr="00BA49DC" w:rsidRDefault="00114806" w:rsidP="00BA49DC">
            <w:pPr>
              <w:ind w:left="426" w:hanging="426"/>
              <w:rPr>
                <w:rFonts w:ascii="Arial" w:hAnsi="Arial" w:cs="Arial"/>
              </w:rPr>
            </w:pPr>
            <w:r w:rsidRPr="00BA49DC">
              <w:rPr>
                <w:rFonts w:ascii="Arial" w:hAnsi="Arial" w:cs="Arial"/>
              </w:rPr>
              <w:t>(back to back)</w:t>
            </w:r>
          </w:p>
        </w:tc>
        <w:tc>
          <w:tcPr>
            <w:tcW w:w="1230" w:type="dxa"/>
          </w:tcPr>
          <w:p w14:paraId="57DAF31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-do-</w:t>
            </w:r>
          </w:p>
        </w:tc>
      </w:tr>
      <w:tr w:rsidR="00114806" w:rsidRPr="00114806" w14:paraId="0C3CAE03"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3" w:type="dxa"/>
          </w:tcPr>
          <w:p w14:paraId="31B57E67"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593" w:type="dxa"/>
          </w:tcPr>
          <w:p w14:paraId="1ABF0BF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A501</w:t>
            </w:r>
          </w:p>
        </w:tc>
        <w:tc>
          <w:tcPr>
            <w:cnfStyle w:val="000010000000" w:firstRow="0" w:lastRow="0" w:firstColumn="0" w:lastColumn="0" w:oddVBand="1" w:evenVBand="0" w:oddHBand="0" w:evenHBand="0" w:firstRowFirstColumn="0" w:firstRowLastColumn="0" w:lastRowFirstColumn="0" w:lastRowLastColumn="0"/>
            <w:tcW w:w="1396" w:type="dxa"/>
          </w:tcPr>
          <w:p w14:paraId="2E3AAE57" w14:textId="77777777" w:rsidR="00114806" w:rsidRPr="00BA49DC" w:rsidRDefault="00114806" w:rsidP="00BA49DC">
            <w:pPr>
              <w:ind w:left="426" w:hanging="426"/>
              <w:rPr>
                <w:rFonts w:ascii="Arial" w:hAnsi="Arial" w:cs="Arial"/>
              </w:rPr>
            </w:pPr>
            <w:r w:rsidRPr="00BA49DC">
              <w:rPr>
                <w:rFonts w:ascii="Arial" w:hAnsi="Arial" w:cs="Arial"/>
              </w:rPr>
              <w:t>Additive/diluent mixer</w:t>
            </w:r>
          </w:p>
        </w:tc>
        <w:tc>
          <w:tcPr>
            <w:tcW w:w="1279" w:type="dxa"/>
          </w:tcPr>
          <w:p w14:paraId="1C3F0E8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AISI 304</w:t>
            </w:r>
          </w:p>
        </w:tc>
        <w:tc>
          <w:tcPr>
            <w:cnfStyle w:val="000010000000" w:firstRow="0" w:lastRow="0" w:firstColumn="0" w:lastColumn="0" w:oddVBand="1" w:evenVBand="0" w:oddHBand="0" w:evenHBand="0" w:firstRowFirstColumn="0" w:firstRowLastColumn="0" w:lastRowFirstColumn="0" w:lastRowLastColumn="0"/>
            <w:tcW w:w="1197" w:type="dxa"/>
          </w:tcPr>
          <w:p w14:paraId="3A1C4EF8" w14:textId="77777777" w:rsidR="00114806" w:rsidRPr="00BA49DC" w:rsidRDefault="00114806" w:rsidP="00BA49DC">
            <w:pPr>
              <w:ind w:left="426" w:hanging="426"/>
              <w:rPr>
                <w:rFonts w:ascii="Arial" w:hAnsi="Arial" w:cs="Arial"/>
              </w:rPr>
            </w:pPr>
            <w:r w:rsidRPr="00BA49DC">
              <w:rPr>
                <w:rFonts w:ascii="Arial" w:hAnsi="Arial" w:cs="Arial"/>
              </w:rPr>
              <w:t>Pitched blade turbine</w:t>
            </w:r>
          </w:p>
        </w:tc>
        <w:tc>
          <w:tcPr>
            <w:tcW w:w="1220" w:type="dxa"/>
          </w:tcPr>
          <w:p w14:paraId="6B0E4D5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Flat at</w:t>
            </w:r>
          </w:p>
          <w:p w14:paraId="1EBA0D3A" w14:textId="130900FD"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 xml:space="preserve">45 </w:t>
            </w:r>
            <w:r w:rsidRPr="00BA49DC">
              <w:rPr>
                <w:rFonts w:ascii="Arial" w:hAnsi="Arial" w:cs="Arial"/>
                <w:vertAlign w:val="superscript"/>
              </w:rPr>
              <w:t xml:space="preserve">0 </w:t>
            </w:r>
            <w:r w:rsidRPr="00BA49DC">
              <w:rPr>
                <w:rFonts w:ascii="Arial" w:hAnsi="Arial" w:cs="Arial"/>
              </w:rPr>
              <w:t>angle</w:t>
            </w:r>
          </w:p>
        </w:tc>
        <w:tc>
          <w:tcPr>
            <w:cnfStyle w:val="000010000000" w:firstRow="0" w:lastRow="0" w:firstColumn="0" w:lastColumn="0" w:oddVBand="1" w:evenVBand="0" w:oddHBand="0" w:evenHBand="0" w:firstRowFirstColumn="0" w:firstRowLastColumn="0" w:lastRowFirstColumn="0" w:lastRowLastColumn="0"/>
            <w:tcW w:w="1153" w:type="dxa"/>
          </w:tcPr>
          <w:p w14:paraId="629A1F0B"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267" w:type="dxa"/>
          </w:tcPr>
          <w:p w14:paraId="4DA5D2F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180</w:t>
            </w:r>
          </w:p>
        </w:tc>
        <w:tc>
          <w:tcPr>
            <w:cnfStyle w:val="000010000000" w:firstRow="0" w:lastRow="0" w:firstColumn="0" w:lastColumn="0" w:oddVBand="1" w:evenVBand="0" w:oddHBand="0" w:evenHBand="0" w:firstRowFirstColumn="0" w:firstRowLastColumn="0" w:lastRowFirstColumn="0" w:lastRowLastColumn="0"/>
            <w:tcW w:w="1141" w:type="dxa"/>
          </w:tcPr>
          <w:p w14:paraId="6D9A619B" w14:textId="77777777" w:rsidR="00114806" w:rsidRPr="00BA49DC" w:rsidRDefault="00114806" w:rsidP="00BA49DC">
            <w:pPr>
              <w:ind w:left="426" w:hanging="426"/>
              <w:rPr>
                <w:rFonts w:ascii="Arial" w:hAnsi="Arial" w:cs="Arial"/>
              </w:rPr>
            </w:pPr>
            <w:r w:rsidRPr="00BA49DC">
              <w:rPr>
                <w:rFonts w:ascii="Arial" w:hAnsi="Arial" w:cs="Arial"/>
              </w:rPr>
              <w:t>1.12</w:t>
            </w:r>
          </w:p>
        </w:tc>
        <w:tc>
          <w:tcPr>
            <w:tcW w:w="1168" w:type="dxa"/>
          </w:tcPr>
          <w:p w14:paraId="569F736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2.7</w:t>
            </w:r>
          </w:p>
        </w:tc>
        <w:tc>
          <w:tcPr>
            <w:cnfStyle w:val="000010000000" w:firstRow="0" w:lastRow="0" w:firstColumn="0" w:lastColumn="0" w:oddVBand="1" w:evenVBand="0" w:oddHBand="0" w:evenHBand="0" w:firstRowFirstColumn="0" w:firstRowLastColumn="0" w:lastRowFirstColumn="0" w:lastRowLastColumn="0"/>
            <w:tcW w:w="1259" w:type="dxa"/>
          </w:tcPr>
          <w:p w14:paraId="3E1A9560" w14:textId="77777777" w:rsidR="00114806" w:rsidRPr="00BA49DC" w:rsidRDefault="00114806" w:rsidP="00BA49DC">
            <w:pPr>
              <w:ind w:left="426" w:hanging="426"/>
              <w:rPr>
                <w:rFonts w:ascii="Arial" w:hAnsi="Arial" w:cs="Arial"/>
              </w:rPr>
            </w:pPr>
            <w:r w:rsidRPr="00BA49DC">
              <w:rPr>
                <w:rFonts w:ascii="Arial" w:hAnsi="Arial" w:cs="Arial"/>
              </w:rPr>
              <w:t>Stuffing box with packing</w:t>
            </w:r>
          </w:p>
        </w:tc>
        <w:tc>
          <w:tcPr>
            <w:tcW w:w="1230" w:type="dxa"/>
          </w:tcPr>
          <w:p w14:paraId="1CE159B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Standard Engineers Bombay</w:t>
            </w:r>
          </w:p>
        </w:tc>
      </w:tr>
      <w:tr w:rsidR="00114806" w:rsidRPr="00114806" w14:paraId="438DDE2A" w14:textId="77777777" w:rsidTr="004E1B67">
        <w:tc>
          <w:tcPr>
            <w:cnfStyle w:val="000010000000" w:firstRow="0" w:lastRow="0" w:firstColumn="0" w:lastColumn="0" w:oddVBand="1" w:evenVBand="0" w:oddHBand="0" w:evenHBand="0" w:firstRowFirstColumn="0" w:firstRowLastColumn="0" w:lastRowFirstColumn="0" w:lastRowLastColumn="0"/>
            <w:tcW w:w="713" w:type="dxa"/>
          </w:tcPr>
          <w:p w14:paraId="0EEC505B" w14:textId="77777777" w:rsidR="00114806" w:rsidRPr="00BA49DC" w:rsidRDefault="00114806" w:rsidP="00BA49DC">
            <w:pPr>
              <w:ind w:left="426" w:hanging="426"/>
              <w:rPr>
                <w:rFonts w:ascii="Arial" w:hAnsi="Arial" w:cs="Arial"/>
              </w:rPr>
            </w:pPr>
            <w:r w:rsidRPr="00BA49DC">
              <w:rPr>
                <w:rFonts w:ascii="Arial" w:hAnsi="Arial" w:cs="Arial"/>
              </w:rPr>
              <w:t>7</w:t>
            </w:r>
          </w:p>
        </w:tc>
        <w:tc>
          <w:tcPr>
            <w:tcW w:w="1593" w:type="dxa"/>
          </w:tcPr>
          <w:p w14:paraId="1AD36D6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A601</w:t>
            </w:r>
          </w:p>
        </w:tc>
        <w:tc>
          <w:tcPr>
            <w:cnfStyle w:val="000010000000" w:firstRow="0" w:lastRow="0" w:firstColumn="0" w:lastColumn="0" w:oddVBand="1" w:evenVBand="0" w:oddHBand="0" w:evenHBand="0" w:firstRowFirstColumn="0" w:firstRowLastColumn="0" w:lastRowFirstColumn="0" w:lastRowLastColumn="0"/>
            <w:tcW w:w="1396" w:type="dxa"/>
          </w:tcPr>
          <w:p w14:paraId="3C19DB8B" w14:textId="77777777" w:rsidR="00114806" w:rsidRPr="00BA49DC" w:rsidRDefault="00114806" w:rsidP="00BA49DC">
            <w:pPr>
              <w:ind w:left="426" w:hanging="426"/>
              <w:rPr>
                <w:rFonts w:ascii="Arial" w:hAnsi="Arial" w:cs="Arial"/>
              </w:rPr>
            </w:pPr>
            <w:r w:rsidRPr="00BA49DC">
              <w:rPr>
                <w:rFonts w:ascii="Arial" w:hAnsi="Arial" w:cs="Arial"/>
              </w:rPr>
              <w:t>Agitator for</w:t>
            </w:r>
          </w:p>
          <w:p w14:paraId="47084162" w14:textId="3A03B661" w:rsidR="00114806" w:rsidRPr="00BA49DC" w:rsidRDefault="00114806" w:rsidP="00BA49DC">
            <w:pPr>
              <w:ind w:left="426" w:hanging="426"/>
              <w:rPr>
                <w:rFonts w:ascii="Arial" w:hAnsi="Arial" w:cs="Arial"/>
              </w:rPr>
            </w:pPr>
            <w:r w:rsidRPr="00BA49DC">
              <w:rPr>
                <w:rFonts w:ascii="Arial" w:hAnsi="Arial" w:cs="Arial"/>
              </w:rPr>
              <w:t>T 603</w:t>
            </w:r>
          </w:p>
        </w:tc>
        <w:tc>
          <w:tcPr>
            <w:tcW w:w="1279" w:type="dxa"/>
          </w:tcPr>
          <w:p w14:paraId="22C116E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197" w:type="dxa"/>
          </w:tcPr>
          <w:p w14:paraId="6499897E"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20" w:type="dxa"/>
          </w:tcPr>
          <w:p w14:paraId="713C893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153" w:type="dxa"/>
          </w:tcPr>
          <w:p w14:paraId="3A6969D6"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7" w:type="dxa"/>
          </w:tcPr>
          <w:p w14:paraId="790E02A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440</w:t>
            </w:r>
          </w:p>
        </w:tc>
        <w:tc>
          <w:tcPr>
            <w:cnfStyle w:val="000010000000" w:firstRow="0" w:lastRow="0" w:firstColumn="0" w:lastColumn="0" w:oddVBand="1" w:evenVBand="0" w:oddHBand="0" w:evenHBand="0" w:firstRowFirstColumn="0" w:firstRowLastColumn="0" w:lastRowFirstColumn="0" w:lastRowLastColumn="0"/>
            <w:tcW w:w="1141" w:type="dxa"/>
          </w:tcPr>
          <w:p w14:paraId="29884DDB" w14:textId="77777777" w:rsidR="00114806" w:rsidRPr="00BA49DC" w:rsidRDefault="00114806" w:rsidP="00BA49DC">
            <w:pPr>
              <w:ind w:left="426" w:hanging="426"/>
              <w:rPr>
                <w:rFonts w:ascii="Arial" w:hAnsi="Arial" w:cs="Arial"/>
              </w:rPr>
            </w:pPr>
            <w:r w:rsidRPr="00BA49DC">
              <w:rPr>
                <w:rFonts w:ascii="Arial" w:hAnsi="Arial" w:cs="Arial"/>
              </w:rPr>
              <w:t>2.2</w:t>
            </w:r>
          </w:p>
        </w:tc>
        <w:tc>
          <w:tcPr>
            <w:tcW w:w="1168" w:type="dxa"/>
          </w:tcPr>
          <w:p w14:paraId="6D1FA33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4.1</w:t>
            </w:r>
          </w:p>
        </w:tc>
        <w:tc>
          <w:tcPr>
            <w:cnfStyle w:val="000010000000" w:firstRow="0" w:lastRow="0" w:firstColumn="0" w:lastColumn="0" w:oddVBand="1" w:evenVBand="0" w:oddHBand="0" w:evenHBand="0" w:firstRowFirstColumn="0" w:firstRowLastColumn="0" w:lastRowFirstColumn="0" w:lastRowLastColumn="0"/>
            <w:tcW w:w="1259" w:type="dxa"/>
          </w:tcPr>
          <w:p w14:paraId="71C4B0CB"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30" w:type="dxa"/>
          </w:tcPr>
          <w:p w14:paraId="21BF50DC"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Funken Japan</w:t>
            </w:r>
          </w:p>
        </w:tc>
      </w:tr>
      <w:tr w:rsidR="00114806" w:rsidRPr="00114806" w14:paraId="1E876C11"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13" w:type="dxa"/>
          </w:tcPr>
          <w:p w14:paraId="3490CDB8" w14:textId="77777777" w:rsidR="00114806" w:rsidRPr="00BA49DC" w:rsidRDefault="00114806" w:rsidP="00BA49DC">
            <w:pPr>
              <w:ind w:left="426" w:hanging="426"/>
              <w:rPr>
                <w:rFonts w:ascii="Arial" w:hAnsi="Arial" w:cs="Arial"/>
              </w:rPr>
            </w:pPr>
            <w:r w:rsidRPr="00BA49DC">
              <w:rPr>
                <w:rFonts w:ascii="Arial" w:hAnsi="Arial" w:cs="Arial"/>
              </w:rPr>
              <w:t>8</w:t>
            </w:r>
          </w:p>
        </w:tc>
        <w:tc>
          <w:tcPr>
            <w:tcW w:w="1593" w:type="dxa"/>
          </w:tcPr>
          <w:p w14:paraId="3230EB3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A901</w:t>
            </w:r>
          </w:p>
        </w:tc>
        <w:tc>
          <w:tcPr>
            <w:cnfStyle w:val="000010000000" w:firstRow="0" w:lastRow="0" w:firstColumn="0" w:lastColumn="0" w:oddVBand="1" w:evenVBand="0" w:oddHBand="0" w:evenHBand="0" w:firstRowFirstColumn="0" w:firstRowLastColumn="0" w:lastRowFirstColumn="0" w:lastRowLastColumn="0"/>
            <w:tcW w:w="1396" w:type="dxa"/>
          </w:tcPr>
          <w:p w14:paraId="19BCF2AE" w14:textId="77777777" w:rsidR="00114806" w:rsidRPr="00BA49DC" w:rsidRDefault="00114806" w:rsidP="00BA49DC">
            <w:pPr>
              <w:ind w:left="426" w:hanging="426"/>
              <w:rPr>
                <w:rFonts w:ascii="Arial" w:hAnsi="Arial" w:cs="Arial"/>
              </w:rPr>
            </w:pPr>
            <w:r w:rsidRPr="00BA49DC">
              <w:rPr>
                <w:rFonts w:ascii="Arial" w:hAnsi="Arial" w:cs="Arial"/>
              </w:rPr>
              <w:t>Waste oil mixer</w:t>
            </w:r>
          </w:p>
        </w:tc>
        <w:tc>
          <w:tcPr>
            <w:tcW w:w="1279" w:type="dxa"/>
          </w:tcPr>
          <w:p w14:paraId="00B6B23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Impeller IS 226 shaft EN 24</w:t>
            </w:r>
          </w:p>
        </w:tc>
        <w:tc>
          <w:tcPr>
            <w:cnfStyle w:val="000010000000" w:firstRow="0" w:lastRow="0" w:firstColumn="0" w:lastColumn="0" w:oddVBand="1" w:evenVBand="0" w:oddHBand="0" w:evenHBand="0" w:firstRowFirstColumn="0" w:firstRowLastColumn="0" w:lastRowFirstColumn="0" w:lastRowLastColumn="0"/>
            <w:tcW w:w="1197" w:type="dxa"/>
          </w:tcPr>
          <w:p w14:paraId="7BDE9F05" w14:textId="77777777" w:rsidR="00114806" w:rsidRPr="00BA49DC" w:rsidRDefault="00114806" w:rsidP="00BA49DC">
            <w:pPr>
              <w:ind w:left="426" w:hanging="426"/>
              <w:rPr>
                <w:rFonts w:ascii="Arial" w:hAnsi="Arial" w:cs="Arial"/>
              </w:rPr>
            </w:pPr>
            <w:r w:rsidRPr="00BA49DC">
              <w:rPr>
                <w:rFonts w:ascii="Arial" w:hAnsi="Arial" w:cs="Arial"/>
              </w:rPr>
              <w:t>Turbine flat blade</w:t>
            </w:r>
          </w:p>
        </w:tc>
        <w:tc>
          <w:tcPr>
            <w:tcW w:w="1220" w:type="dxa"/>
          </w:tcPr>
          <w:p w14:paraId="26877CE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Flat at 90</w:t>
            </w:r>
            <w:r w:rsidRPr="00BA49DC">
              <w:rPr>
                <w:rFonts w:ascii="Arial" w:hAnsi="Arial" w:cs="Arial"/>
                <w:vertAlign w:val="superscript"/>
              </w:rPr>
              <w:t>0</w:t>
            </w:r>
            <w:r w:rsidRPr="00BA49DC">
              <w:rPr>
                <w:rFonts w:ascii="Arial" w:hAnsi="Arial" w:cs="Arial"/>
              </w:rPr>
              <w:t xml:space="preserve"> angle</w:t>
            </w:r>
          </w:p>
        </w:tc>
        <w:tc>
          <w:tcPr>
            <w:cnfStyle w:val="000010000000" w:firstRow="0" w:lastRow="0" w:firstColumn="0" w:lastColumn="0" w:oddVBand="1" w:evenVBand="0" w:oddHBand="0" w:evenHBand="0" w:firstRowFirstColumn="0" w:firstRowLastColumn="0" w:lastRowFirstColumn="0" w:lastRowLastColumn="0"/>
            <w:tcW w:w="1153" w:type="dxa"/>
          </w:tcPr>
          <w:p w14:paraId="36CE7EB5"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267" w:type="dxa"/>
          </w:tcPr>
          <w:p w14:paraId="2ADFBDB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180</w:t>
            </w:r>
          </w:p>
        </w:tc>
        <w:tc>
          <w:tcPr>
            <w:cnfStyle w:val="000010000000" w:firstRow="0" w:lastRow="0" w:firstColumn="0" w:lastColumn="0" w:oddVBand="1" w:evenVBand="0" w:oddHBand="0" w:evenHBand="0" w:firstRowFirstColumn="0" w:firstRowLastColumn="0" w:lastRowFirstColumn="0" w:lastRowLastColumn="0"/>
            <w:tcW w:w="1141" w:type="dxa"/>
          </w:tcPr>
          <w:p w14:paraId="647E1F1F" w14:textId="77777777" w:rsidR="00114806" w:rsidRPr="00BA49DC" w:rsidRDefault="00114806" w:rsidP="00BA49DC">
            <w:pPr>
              <w:ind w:left="426" w:hanging="426"/>
              <w:rPr>
                <w:rFonts w:ascii="Arial" w:hAnsi="Arial" w:cs="Arial"/>
              </w:rPr>
            </w:pPr>
            <w:r w:rsidRPr="00BA49DC">
              <w:rPr>
                <w:rFonts w:ascii="Arial" w:hAnsi="Arial" w:cs="Arial"/>
              </w:rPr>
              <w:t>2.2</w:t>
            </w:r>
          </w:p>
        </w:tc>
        <w:tc>
          <w:tcPr>
            <w:tcW w:w="1168" w:type="dxa"/>
          </w:tcPr>
          <w:p w14:paraId="557CDBF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w:t>
            </w:r>
          </w:p>
        </w:tc>
        <w:tc>
          <w:tcPr>
            <w:cnfStyle w:val="000010000000" w:firstRow="0" w:lastRow="0" w:firstColumn="0" w:lastColumn="0" w:oddVBand="1" w:evenVBand="0" w:oddHBand="0" w:evenHBand="0" w:firstRowFirstColumn="0" w:firstRowLastColumn="0" w:lastRowFirstColumn="0" w:lastRowLastColumn="0"/>
            <w:tcW w:w="1259" w:type="dxa"/>
          </w:tcPr>
          <w:p w14:paraId="320EE480" w14:textId="77777777" w:rsidR="00114806" w:rsidRPr="00BA49DC" w:rsidRDefault="00114806" w:rsidP="00BA49DC">
            <w:pPr>
              <w:ind w:left="426" w:hanging="426"/>
              <w:rPr>
                <w:rFonts w:ascii="Arial" w:hAnsi="Arial" w:cs="Arial"/>
              </w:rPr>
            </w:pPr>
            <w:r w:rsidRPr="00BA49DC">
              <w:rPr>
                <w:rFonts w:ascii="Arial" w:hAnsi="Arial" w:cs="Arial"/>
              </w:rPr>
              <w:t>Stuffing box double mech seal (back to back)</w:t>
            </w:r>
          </w:p>
        </w:tc>
        <w:tc>
          <w:tcPr>
            <w:tcW w:w="1230" w:type="dxa"/>
          </w:tcPr>
          <w:p w14:paraId="0060D99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Standard Engineers Bombay</w:t>
            </w:r>
          </w:p>
        </w:tc>
      </w:tr>
    </w:tbl>
    <w:p w14:paraId="4C497A3B" w14:textId="77777777" w:rsidR="00114806" w:rsidRPr="00114806" w:rsidRDefault="00114806" w:rsidP="00BA49DC">
      <w:pPr>
        <w:ind w:left="426" w:hanging="426"/>
        <w:rPr>
          <w:rFonts w:ascii="Arial" w:hAnsi="Arial" w:cs="Arial"/>
        </w:rPr>
      </w:pPr>
    </w:p>
    <w:p w14:paraId="39E2F82F" w14:textId="77777777" w:rsidR="00114806" w:rsidRPr="00114806" w:rsidRDefault="00114806" w:rsidP="00BA49DC">
      <w:pPr>
        <w:ind w:left="426" w:hanging="426"/>
        <w:rPr>
          <w:rFonts w:ascii="Arial" w:hAnsi="Arial" w:cs="Arial"/>
        </w:rPr>
      </w:pPr>
    </w:p>
    <w:p w14:paraId="5357F93E" w14:textId="77777777" w:rsidR="00114806" w:rsidRPr="00114806" w:rsidRDefault="00114806" w:rsidP="00BA49DC">
      <w:pPr>
        <w:ind w:left="426" w:hanging="426"/>
        <w:rPr>
          <w:rFonts w:ascii="Arial" w:hAnsi="Arial" w:cs="Arial"/>
        </w:rPr>
      </w:pPr>
    </w:p>
    <w:p w14:paraId="71019504" w14:textId="77777777" w:rsidR="00114806" w:rsidRPr="00114806" w:rsidRDefault="00114806" w:rsidP="00BA49DC">
      <w:pPr>
        <w:ind w:left="426" w:hanging="426"/>
        <w:rPr>
          <w:rFonts w:ascii="Arial" w:hAnsi="Arial" w:cs="Arial"/>
        </w:rPr>
      </w:pPr>
    </w:p>
    <w:p w14:paraId="64BE9DF5" w14:textId="77777777" w:rsidR="00114806" w:rsidRPr="00114806" w:rsidRDefault="00114806" w:rsidP="00BA49DC">
      <w:pPr>
        <w:ind w:left="426" w:hanging="426"/>
        <w:rPr>
          <w:rFonts w:ascii="Arial" w:hAnsi="Arial" w:cs="Arial"/>
        </w:rPr>
      </w:pPr>
    </w:p>
    <w:p w14:paraId="7FBEA23B" w14:textId="77777777" w:rsidR="00114806" w:rsidRPr="00114806" w:rsidRDefault="00114806" w:rsidP="00BA49DC">
      <w:pPr>
        <w:ind w:left="426" w:hanging="426"/>
        <w:rPr>
          <w:rFonts w:ascii="Arial" w:hAnsi="Arial" w:cs="Arial"/>
        </w:rPr>
      </w:pPr>
    </w:p>
    <w:p w14:paraId="4F62B6A8" w14:textId="77777777" w:rsidR="00114806" w:rsidRPr="00114806" w:rsidRDefault="00114806" w:rsidP="00BA49DC">
      <w:pPr>
        <w:ind w:left="426" w:hanging="426"/>
        <w:rPr>
          <w:rFonts w:ascii="Arial" w:hAnsi="Arial" w:cs="Arial"/>
        </w:rPr>
      </w:pPr>
    </w:p>
    <w:p w14:paraId="19062360" w14:textId="77777777" w:rsidR="00114806" w:rsidRPr="00114806" w:rsidRDefault="00114806" w:rsidP="00BA49DC">
      <w:pPr>
        <w:ind w:left="426" w:hanging="426"/>
        <w:rPr>
          <w:rFonts w:ascii="Arial" w:hAnsi="Arial" w:cs="Arial"/>
        </w:rPr>
      </w:pPr>
    </w:p>
    <w:p w14:paraId="1B87D346" w14:textId="77777777" w:rsidR="00114806" w:rsidRPr="00114806" w:rsidRDefault="00114806" w:rsidP="00BA49DC">
      <w:pPr>
        <w:ind w:left="426" w:hanging="426"/>
        <w:rPr>
          <w:rFonts w:ascii="Arial" w:hAnsi="Arial" w:cs="Arial"/>
        </w:rPr>
      </w:pPr>
    </w:p>
    <w:p w14:paraId="44C0DD27" w14:textId="77777777" w:rsidR="00114806" w:rsidRPr="00114806" w:rsidRDefault="00114806" w:rsidP="00BA49DC">
      <w:pPr>
        <w:ind w:left="426" w:hanging="426"/>
        <w:rPr>
          <w:rFonts w:ascii="Arial" w:hAnsi="Arial" w:cs="Arial"/>
        </w:rPr>
      </w:pPr>
    </w:p>
    <w:p w14:paraId="35F0E7E7" w14:textId="77777777" w:rsidR="00114806" w:rsidRPr="00114806" w:rsidRDefault="00114806" w:rsidP="00BA49DC">
      <w:pPr>
        <w:ind w:left="426" w:hanging="426"/>
        <w:rPr>
          <w:rFonts w:ascii="Arial" w:hAnsi="Arial" w:cs="Arial"/>
        </w:rPr>
      </w:pPr>
    </w:p>
    <w:p w14:paraId="75FD4E60" w14:textId="77777777" w:rsidR="00114806" w:rsidRPr="00114806" w:rsidRDefault="00114806" w:rsidP="00BA49DC">
      <w:pPr>
        <w:ind w:left="426" w:hanging="426"/>
        <w:rPr>
          <w:rFonts w:ascii="Arial" w:hAnsi="Arial" w:cs="Arial"/>
        </w:rPr>
      </w:pPr>
    </w:p>
    <w:p w14:paraId="11B4A154" w14:textId="77777777" w:rsidR="00114806" w:rsidRPr="00114806" w:rsidRDefault="00114806" w:rsidP="00BA49DC">
      <w:pPr>
        <w:ind w:left="426" w:hanging="426"/>
        <w:rPr>
          <w:rFonts w:ascii="Arial" w:hAnsi="Arial" w:cs="Arial"/>
        </w:rPr>
      </w:pPr>
    </w:p>
    <w:p w14:paraId="599DCF15" w14:textId="77777777" w:rsidR="00114806" w:rsidRPr="00114806" w:rsidRDefault="00114806" w:rsidP="00BA49DC">
      <w:pPr>
        <w:ind w:left="426" w:hanging="426"/>
        <w:rPr>
          <w:rFonts w:ascii="Arial" w:hAnsi="Arial" w:cs="Arial"/>
        </w:rPr>
      </w:pPr>
    </w:p>
    <w:p w14:paraId="161E41FB" w14:textId="77777777" w:rsidR="00114806" w:rsidRPr="00114806" w:rsidRDefault="00114806" w:rsidP="00BA49DC">
      <w:pPr>
        <w:ind w:left="426" w:hanging="426"/>
        <w:rPr>
          <w:rFonts w:ascii="Arial" w:hAnsi="Arial" w:cs="Arial"/>
        </w:rPr>
      </w:pPr>
    </w:p>
    <w:p w14:paraId="21D5FC7F" w14:textId="77777777" w:rsidR="00114806" w:rsidRPr="00114806" w:rsidRDefault="00114806" w:rsidP="00BA49DC">
      <w:pPr>
        <w:ind w:left="426" w:hanging="426"/>
        <w:rPr>
          <w:rFonts w:ascii="Arial" w:hAnsi="Arial" w:cs="Arial"/>
        </w:rPr>
      </w:pPr>
    </w:p>
    <w:p w14:paraId="29446476" w14:textId="77777777" w:rsidR="00114806" w:rsidRPr="00114806" w:rsidRDefault="00114806" w:rsidP="00BA49DC">
      <w:pPr>
        <w:ind w:left="426" w:hanging="426"/>
        <w:rPr>
          <w:rFonts w:ascii="Arial" w:hAnsi="Arial" w:cs="Arial"/>
        </w:rPr>
      </w:pPr>
    </w:p>
    <w:p w14:paraId="3FCED1EB" w14:textId="77777777" w:rsidR="00114806" w:rsidRPr="00114806" w:rsidRDefault="00114806" w:rsidP="00BA49DC">
      <w:pPr>
        <w:ind w:left="426" w:hanging="426"/>
        <w:rPr>
          <w:rFonts w:ascii="Arial" w:hAnsi="Arial" w:cs="Arial"/>
        </w:rPr>
      </w:pPr>
    </w:p>
    <w:p w14:paraId="7C57F00C" w14:textId="77777777" w:rsidR="00114806" w:rsidRPr="00055501" w:rsidRDefault="00114806" w:rsidP="00BA49DC">
      <w:pPr>
        <w:pStyle w:val="Heading1"/>
        <w:ind w:left="426" w:hanging="426"/>
        <w:jc w:val="left"/>
        <w:rPr>
          <w:rFonts w:ascii="Arial" w:hAnsi="Arial" w:cs="Arial"/>
        </w:rPr>
      </w:pPr>
      <w:bookmarkStart w:id="422" w:name="TANKVESSEL"/>
      <w:bookmarkStart w:id="423" w:name="_Toc94797343"/>
      <w:bookmarkEnd w:id="422"/>
      <w:r w:rsidRPr="00114806">
        <w:rPr>
          <w:rFonts w:ascii="Arial" w:hAnsi="Arial" w:cs="Arial"/>
        </w:rPr>
        <w:t>7. TANKS / VESSELS</w:t>
      </w:r>
      <w:bookmarkEnd w:id="423"/>
    </w:p>
    <w:p w14:paraId="54A0E7BB" w14:textId="77777777" w:rsidR="00114806" w:rsidRPr="00114806" w:rsidRDefault="00114806" w:rsidP="00BA49DC">
      <w:pPr>
        <w:ind w:left="426" w:hanging="426"/>
        <w:rPr>
          <w:rFonts w:ascii="Arial" w:hAnsi="Arial" w:cs="Arial"/>
        </w:rPr>
      </w:pPr>
    </w:p>
    <w:tbl>
      <w:tblPr>
        <w:tblStyle w:val="GridTable5Dark-Accent1"/>
        <w:tblW w:w="0" w:type="auto"/>
        <w:tblLook w:val="0000" w:firstRow="0" w:lastRow="0" w:firstColumn="0" w:lastColumn="0" w:noHBand="0" w:noVBand="0"/>
      </w:tblPr>
      <w:tblGrid>
        <w:gridCol w:w="736"/>
        <w:gridCol w:w="1608"/>
        <w:gridCol w:w="995"/>
        <w:gridCol w:w="46"/>
        <w:gridCol w:w="1663"/>
        <w:gridCol w:w="1348"/>
        <w:gridCol w:w="963"/>
        <w:gridCol w:w="906"/>
        <w:gridCol w:w="869"/>
        <w:gridCol w:w="917"/>
        <w:gridCol w:w="1212"/>
        <w:gridCol w:w="851"/>
        <w:gridCol w:w="861"/>
        <w:gridCol w:w="1415"/>
      </w:tblGrid>
      <w:tr w:rsidR="00114806" w:rsidRPr="00114806" w14:paraId="27B5998F"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vMerge w:val="restart"/>
          </w:tcPr>
          <w:p w14:paraId="3BE6D603" w14:textId="77777777" w:rsidR="00114806" w:rsidRPr="00BA49DC" w:rsidRDefault="00114806" w:rsidP="00BA49DC">
            <w:pPr>
              <w:ind w:left="426" w:hanging="426"/>
              <w:rPr>
                <w:rFonts w:ascii="Arial" w:hAnsi="Arial" w:cs="Arial"/>
              </w:rPr>
            </w:pPr>
            <w:r w:rsidRPr="00BA49DC">
              <w:rPr>
                <w:rFonts w:ascii="Arial" w:hAnsi="Arial" w:cs="Arial"/>
              </w:rPr>
              <w:t>Sr.No</w:t>
            </w:r>
          </w:p>
        </w:tc>
        <w:tc>
          <w:tcPr>
            <w:tcW w:w="1708" w:type="dxa"/>
            <w:vMerge w:val="restart"/>
          </w:tcPr>
          <w:p w14:paraId="21AD0C3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Name of the vessel</w:t>
            </w:r>
          </w:p>
        </w:tc>
        <w:tc>
          <w:tcPr>
            <w:cnfStyle w:val="000010000000" w:firstRow="0" w:lastRow="0" w:firstColumn="0" w:lastColumn="0" w:oddVBand="1" w:evenVBand="0" w:oddHBand="0" w:evenHBand="0" w:firstRowFirstColumn="0" w:firstRowLastColumn="0" w:lastRowFirstColumn="0" w:lastRowLastColumn="0"/>
            <w:tcW w:w="1122" w:type="dxa"/>
            <w:vMerge w:val="restart"/>
          </w:tcPr>
          <w:p w14:paraId="06B9FBF0" w14:textId="77777777" w:rsidR="00114806" w:rsidRPr="00BA49DC" w:rsidRDefault="00114806" w:rsidP="00BA49DC">
            <w:pPr>
              <w:ind w:left="426" w:hanging="426"/>
              <w:rPr>
                <w:rFonts w:ascii="Arial" w:hAnsi="Arial" w:cs="Arial"/>
              </w:rPr>
            </w:pPr>
            <w:r w:rsidRPr="00BA49DC">
              <w:rPr>
                <w:rFonts w:ascii="Arial" w:hAnsi="Arial" w:cs="Arial"/>
              </w:rPr>
              <w:t>Vessel No</w:t>
            </w:r>
          </w:p>
        </w:tc>
        <w:tc>
          <w:tcPr>
            <w:tcW w:w="1490" w:type="dxa"/>
            <w:gridSpan w:val="2"/>
            <w:vMerge w:val="restart"/>
          </w:tcPr>
          <w:p w14:paraId="2802DFE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Material of construction</w:t>
            </w:r>
          </w:p>
        </w:tc>
        <w:tc>
          <w:tcPr>
            <w:cnfStyle w:val="000010000000" w:firstRow="0" w:lastRow="0" w:firstColumn="0" w:lastColumn="0" w:oddVBand="1" w:evenVBand="0" w:oddHBand="0" w:evenHBand="0" w:firstRowFirstColumn="0" w:firstRowLastColumn="0" w:lastRowFirstColumn="0" w:lastRowLastColumn="0"/>
            <w:tcW w:w="2188" w:type="dxa"/>
            <w:gridSpan w:val="2"/>
          </w:tcPr>
          <w:p w14:paraId="1153B5B3" w14:textId="77777777" w:rsidR="00114806" w:rsidRPr="00BA49DC" w:rsidRDefault="00114806" w:rsidP="00BA49DC">
            <w:pPr>
              <w:ind w:left="426" w:hanging="426"/>
              <w:rPr>
                <w:rFonts w:ascii="Arial" w:hAnsi="Arial" w:cs="Arial"/>
              </w:rPr>
            </w:pPr>
            <w:r w:rsidRPr="00BA49DC">
              <w:rPr>
                <w:rFonts w:ascii="Arial" w:hAnsi="Arial" w:cs="Arial"/>
              </w:rPr>
              <w:t>Operating condition</w:t>
            </w:r>
          </w:p>
        </w:tc>
        <w:tc>
          <w:tcPr>
            <w:tcW w:w="1987" w:type="dxa"/>
            <w:gridSpan w:val="2"/>
          </w:tcPr>
          <w:p w14:paraId="536E4A4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Design condition</w:t>
            </w:r>
          </w:p>
        </w:tc>
        <w:tc>
          <w:tcPr>
            <w:cnfStyle w:val="000010000000" w:firstRow="0" w:lastRow="0" w:firstColumn="0" w:lastColumn="0" w:oddVBand="1" w:evenVBand="0" w:oddHBand="0" w:evenHBand="0" w:firstRowFirstColumn="0" w:firstRowLastColumn="0" w:lastRowFirstColumn="0" w:lastRowLastColumn="0"/>
            <w:tcW w:w="2136" w:type="dxa"/>
            <w:gridSpan w:val="2"/>
          </w:tcPr>
          <w:p w14:paraId="49244CC0" w14:textId="77777777" w:rsidR="00114806" w:rsidRPr="00BA49DC" w:rsidRDefault="00114806" w:rsidP="00BA49DC">
            <w:pPr>
              <w:ind w:left="426" w:hanging="426"/>
              <w:rPr>
                <w:rFonts w:ascii="Arial" w:hAnsi="Arial" w:cs="Arial"/>
              </w:rPr>
            </w:pPr>
            <w:r w:rsidRPr="00BA49DC">
              <w:rPr>
                <w:rFonts w:ascii="Arial" w:hAnsi="Arial" w:cs="Arial"/>
              </w:rPr>
              <w:t>Dimension</w:t>
            </w:r>
          </w:p>
        </w:tc>
        <w:tc>
          <w:tcPr>
            <w:tcW w:w="950" w:type="dxa"/>
          </w:tcPr>
          <w:p w14:paraId="10A13C1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Thk. In</w:t>
            </w:r>
          </w:p>
          <w:p w14:paraId="148C00A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mm</w:t>
            </w:r>
          </w:p>
        </w:tc>
        <w:tc>
          <w:tcPr>
            <w:cnfStyle w:val="000010000000" w:firstRow="0" w:lastRow="0" w:firstColumn="0" w:lastColumn="0" w:oddVBand="1" w:evenVBand="0" w:oddHBand="0" w:evenHBand="0" w:firstRowFirstColumn="0" w:firstRowLastColumn="0" w:lastRowFirstColumn="0" w:lastRowLastColumn="0"/>
            <w:tcW w:w="806" w:type="dxa"/>
          </w:tcPr>
          <w:p w14:paraId="5A00B6AA" w14:textId="77777777" w:rsidR="00114806" w:rsidRPr="00BA49DC" w:rsidRDefault="00114806" w:rsidP="00BA49DC">
            <w:pPr>
              <w:ind w:left="426" w:hanging="426"/>
              <w:rPr>
                <w:rFonts w:ascii="Arial" w:hAnsi="Arial" w:cs="Arial"/>
              </w:rPr>
            </w:pPr>
            <w:r w:rsidRPr="00BA49DC">
              <w:rPr>
                <w:rFonts w:ascii="Arial" w:hAnsi="Arial" w:cs="Arial"/>
              </w:rPr>
              <w:t>Vol in m3</w:t>
            </w:r>
          </w:p>
        </w:tc>
        <w:tc>
          <w:tcPr>
            <w:tcW w:w="1185" w:type="dxa"/>
          </w:tcPr>
          <w:p w14:paraId="686C8EF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Vendor</w:t>
            </w:r>
          </w:p>
        </w:tc>
      </w:tr>
      <w:tr w:rsidR="00114806" w:rsidRPr="00114806" w14:paraId="6D4B6792" w14:textId="77777777" w:rsidTr="004E1B67">
        <w:tc>
          <w:tcPr>
            <w:cnfStyle w:val="000010000000" w:firstRow="0" w:lastRow="0" w:firstColumn="0" w:lastColumn="0" w:oddVBand="1" w:evenVBand="0" w:oddHBand="0" w:evenHBand="0" w:firstRowFirstColumn="0" w:firstRowLastColumn="0" w:lastRowFirstColumn="0" w:lastRowLastColumn="0"/>
            <w:tcW w:w="818" w:type="dxa"/>
            <w:vMerge/>
          </w:tcPr>
          <w:p w14:paraId="7CD0D824" w14:textId="77777777" w:rsidR="00114806" w:rsidRPr="00BA49DC" w:rsidRDefault="00114806" w:rsidP="00BA49DC">
            <w:pPr>
              <w:ind w:left="426" w:hanging="426"/>
              <w:rPr>
                <w:rFonts w:ascii="Arial" w:hAnsi="Arial" w:cs="Arial"/>
              </w:rPr>
            </w:pPr>
          </w:p>
        </w:tc>
        <w:tc>
          <w:tcPr>
            <w:tcW w:w="1708" w:type="dxa"/>
            <w:vMerge/>
          </w:tcPr>
          <w:p w14:paraId="7300CB1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22" w:type="dxa"/>
            <w:vMerge/>
          </w:tcPr>
          <w:p w14:paraId="007B6442" w14:textId="77777777" w:rsidR="00114806" w:rsidRPr="00BA49DC" w:rsidRDefault="00114806" w:rsidP="00BA49DC">
            <w:pPr>
              <w:ind w:left="426" w:hanging="426"/>
              <w:rPr>
                <w:rFonts w:ascii="Arial" w:hAnsi="Arial" w:cs="Arial"/>
              </w:rPr>
            </w:pPr>
          </w:p>
        </w:tc>
        <w:tc>
          <w:tcPr>
            <w:tcW w:w="1490" w:type="dxa"/>
            <w:gridSpan w:val="2"/>
            <w:vMerge/>
          </w:tcPr>
          <w:p w14:paraId="18C1EF0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07" w:type="dxa"/>
          </w:tcPr>
          <w:p w14:paraId="62FC8C9B" w14:textId="77777777" w:rsidR="00114806" w:rsidRPr="00BA49DC" w:rsidRDefault="00114806" w:rsidP="00BA49DC">
            <w:pPr>
              <w:ind w:left="426" w:hanging="426"/>
              <w:rPr>
                <w:rFonts w:ascii="Arial" w:hAnsi="Arial" w:cs="Arial"/>
              </w:rPr>
            </w:pPr>
            <w:r w:rsidRPr="00BA49DC">
              <w:rPr>
                <w:rFonts w:ascii="Arial" w:hAnsi="Arial" w:cs="Arial"/>
              </w:rPr>
              <w:t>Press in kg/cm2g</w:t>
            </w:r>
          </w:p>
          <w:p w14:paraId="0DAAF535" w14:textId="77777777" w:rsidR="00114806" w:rsidRPr="00114806" w:rsidRDefault="00114806" w:rsidP="00BA49DC">
            <w:pPr>
              <w:ind w:left="426" w:hanging="426"/>
              <w:rPr>
                <w:rFonts w:ascii="Arial" w:hAnsi="Arial" w:cs="Arial"/>
              </w:rPr>
            </w:pPr>
          </w:p>
        </w:tc>
        <w:tc>
          <w:tcPr>
            <w:tcW w:w="1081" w:type="dxa"/>
          </w:tcPr>
          <w:p w14:paraId="728DBAC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Temp,</w:t>
            </w:r>
            <w:r w:rsidRPr="00BA49DC">
              <w:rPr>
                <w:rFonts w:ascii="Arial" w:hAnsi="Arial" w:cs="Arial"/>
                <w:vertAlign w:val="superscript"/>
              </w:rPr>
              <w:t xml:space="preserve">0 </w:t>
            </w:r>
            <w:r w:rsidRPr="00BA49DC">
              <w:rPr>
                <w:rFonts w:ascii="Arial" w:hAnsi="Arial" w:cs="Arial"/>
              </w:rPr>
              <w:t>C</w:t>
            </w:r>
          </w:p>
        </w:tc>
        <w:tc>
          <w:tcPr>
            <w:cnfStyle w:val="000010000000" w:firstRow="0" w:lastRow="0" w:firstColumn="0" w:lastColumn="0" w:oddVBand="1" w:evenVBand="0" w:oddHBand="0" w:evenHBand="0" w:firstRowFirstColumn="0" w:firstRowLastColumn="0" w:lastRowFirstColumn="0" w:lastRowLastColumn="0"/>
            <w:tcW w:w="1015" w:type="dxa"/>
          </w:tcPr>
          <w:p w14:paraId="42438444" w14:textId="77777777" w:rsidR="00114806" w:rsidRPr="00BA49DC" w:rsidRDefault="00114806" w:rsidP="00BA49DC">
            <w:pPr>
              <w:ind w:left="426" w:hanging="426"/>
              <w:rPr>
                <w:rFonts w:ascii="Arial" w:hAnsi="Arial" w:cs="Arial"/>
              </w:rPr>
            </w:pPr>
            <w:r w:rsidRPr="00BA49DC">
              <w:rPr>
                <w:rFonts w:ascii="Arial" w:hAnsi="Arial" w:cs="Arial"/>
              </w:rPr>
              <w:t xml:space="preserve">Press in </w:t>
            </w:r>
          </w:p>
          <w:p w14:paraId="3335F70D" w14:textId="77777777" w:rsidR="00114806" w:rsidRPr="00BA49DC" w:rsidRDefault="00114806" w:rsidP="00BA49DC">
            <w:pPr>
              <w:ind w:left="426" w:hanging="426"/>
              <w:rPr>
                <w:rFonts w:ascii="Arial" w:hAnsi="Arial" w:cs="Arial"/>
              </w:rPr>
            </w:pPr>
            <w:r w:rsidRPr="00BA49DC">
              <w:rPr>
                <w:rFonts w:ascii="Arial" w:hAnsi="Arial" w:cs="Arial"/>
              </w:rPr>
              <w:t>Kg/cm2</w:t>
            </w:r>
          </w:p>
        </w:tc>
        <w:tc>
          <w:tcPr>
            <w:tcW w:w="972" w:type="dxa"/>
          </w:tcPr>
          <w:p w14:paraId="3853791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Temp,</w:t>
            </w:r>
            <w:r w:rsidRPr="00BA49DC">
              <w:rPr>
                <w:rFonts w:ascii="Arial" w:hAnsi="Arial" w:cs="Arial"/>
                <w:vertAlign w:val="superscript"/>
              </w:rPr>
              <w:t xml:space="preserve">0 </w:t>
            </w:r>
            <w:r w:rsidRPr="00BA49DC">
              <w:rPr>
                <w:rFonts w:ascii="Arial" w:hAnsi="Arial" w:cs="Arial"/>
              </w:rPr>
              <w:t>C</w:t>
            </w:r>
          </w:p>
        </w:tc>
        <w:tc>
          <w:tcPr>
            <w:cnfStyle w:val="000010000000" w:firstRow="0" w:lastRow="0" w:firstColumn="0" w:lastColumn="0" w:oddVBand="1" w:evenVBand="0" w:oddHBand="0" w:evenHBand="0" w:firstRowFirstColumn="0" w:firstRowLastColumn="0" w:lastRowFirstColumn="0" w:lastRowLastColumn="0"/>
            <w:tcW w:w="937" w:type="dxa"/>
          </w:tcPr>
          <w:p w14:paraId="7559A9F1" w14:textId="77777777" w:rsidR="00114806" w:rsidRPr="00BA49DC" w:rsidRDefault="00114806" w:rsidP="00BA49DC">
            <w:pPr>
              <w:ind w:left="426" w:hanging="426"/>
              <w:rPr>
                <w:rFonts w:ascii="Arial" w:hAnsi="Arial" w:cs="Arial"/>
              </w:rPr>
            </w:pPr>
            <w:r w:rsidRPr="00BA49DC">
              <w:rPr>
                <w:rFonts w:ascii="Arial" w:hAnsi="Arial" w:cs="Arial"/>
              </w:rPr>
              <w:t>Length in mm</w:t>
            </w:r>
          </w:p>
        </w:tc>
        <w:tc>
          <w:tcPr>
            <w:tcW w:w="1199" w:type="dxa"/>
          </w:tcPr>
          <w:p w14:paraId="0BD9780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O.D. mm</w:t>
            </w:r>
          </w:p>
        </w:tc>
        <w:tc>
          <w:tcPr>
            <w:cnfStyle w:val="000010000000" w:firstRow="0" w:lastRow="0" w:firstColumn="0" w:lastColumn="0" w:oddVBand="1" w:evenVBand="0" w:oddHBand="0" w:evenHBand="0" w:firstRowFirstColumn="0" w:firstRowLastColumn="0" w:lastRowFirstColumn="0" w:lastRowLastColumn="0"/>
            <w:tcW w:w="950" w:type="dxa"/>
          </w:tcPr>
          <w:p w14:paraId="30DEEA48" w14:textId="77777777" w:rsidR="00114806" w:rsidRPr="00BA49DC" w:rsidRDefault="00114806" w:rsidP="00BA49DC">
            <w:pPr>
              <w:ind w:left="426" w:hanging="426"/>
              <w:rPr>
                <w:rFonts w:ascii="Arial" w:hAnsi="Arial" w:cs="Arial"/>
              </w:rPr>
            </w:pPr>
          </w:p>
        </w:tc>
        <w:tc>
          <w:tcPr>
            <w:tcW w:w="806" w:type="dxa"/>
          </w:tcPr>
          <w:p w14:paraId="72CE8D0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85" w:type="dxa"/>
          </w:tcPr>
          <w:p w14:paraId="7905C45F" w14:textId="77777777" w:rsidR="00114806" w:rsidRPr="00BA49DC" w:rsidRDefault="00114806" w:rsidP="00BA49DC">
            <w:pPr>
              <w:ind w:left="426" w:hanging="426"/>
              <w:rPr>
                <w:rFonts w:ascii="Arial" w:hAnsi="Arial" w:cs="Arial"/>
              </w:rPr>
            </w:pPr>
          </w:p>
        </w:tc>
      </w:tr>
      <w:tr w:rsidR="00114806" w:rsidRPr="00114806" w14:paraId="63CCF380"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00D13E02" w14:textId="77777777" w:rsidR="00114806" w:rsidRPr="00BA49DC" w:rsidRDefault="00114806" w:rsidP="00BA49DC">
            <w:pPr>
              <w:ind w:left="426" w:hanging="426"/>
              <w:rPr>
                <w:rFonts w:ascii="Arial" w:hAnsi="Arial" w:cs="Arial"/>
              </w:rPr>
            </w:pPr>
            <w:r w:rsidRPr="00BA49DC">
              <w:rPr>
                <w:rFonts w:ascii="Arial" w:hAnsi="Arial" w:cs="Arial"/>
              </w:rPr>
              <w:t>01</w:t>
            </w:r>
          </w:p>
        </w:tc>
        <w:tc>
          <w:tcPr>
            <w:tcW w:w="1708" w:type="dxa"/>
          </w:tcPr>
          <w:p w14:paraId="764490D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Donor storage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3F757833" w14:textId="77777777" w:rsidR="00114806" w:rsidRPr="00BA49DC" w:rsidRDefault="00114806" w:rsidP="00BA49DC">
            <w:pPr>
              <w:ind w:left="426" w:hanging="426"/>
              <w:rPr>
                <w:rFonts w:ascii="Arial" w:hAnsi="Arial" w:cs="Arial"/>
              </w:rPr>
            </w:pPr>
            <w:r w:rsidRPr="00BA49DC">
              <w:rPr>
                <w:rFonts w:ascii="Arial" w:hAnsi="Arial" w:cs="Arial"/>
              </w:rPr>
              <w:t>T101A/B</w:t>
            </w:r>
          </w:p>
        </w:tc>
        <w:tc>
          <w:tcPr>
            <w:tcW w:w="1475" w:type="dxa"/>
          </w:tcPr>
          <w:p w14:paraId="189117B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1147A37F"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0457F4B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3D53BF16"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972" w:type="dxa"/>
          </w:tcPr>
          <w:p w14:paraId="50D6881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512F6658" w14:textId="77777777" w:rsidR="00114806" w:rsidRPr="00BA49DC" w:rsidRDefault="00114806" w:rsidP="00BA49DC">
            <w:pPr>
              <w:ind w:left="426" w:hanging="426"/>
              <w:rPr>
                <w:rFonts w:ascii="Arial" w:hAnsi="Arial" w:cs="Arial"/>
              </w:rPr>
            </w:pPr>
            <w:r w:rsidRPr="00BA49DC">
              <w:rPr>
                <w:rFonts w:ascii="Arial" w:hAnsi="Arial" w:cs="Arial"/>
              </w:rPr>
              <w:t>1200</w:t>
            </w:r>
          </w:p>
        </w:tc>
        <w:tc>
          <w:tcPr>
            <w:tcW w:w="1199" w:type="dxa"/>
          </w:tcPr>
          <w:p w14:paraId="22761A3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900</w:t>
            </w:r>
          </w:p>
        </w:tc>
        <w:tc>
          <w:tcPr>
            <w:cnfStyle w:val="000010000000" w:firstRow="0" w:lastRow="0" w:firstColumn="0" w:lastColumn="0" w:oddVBand="1" w:evenVBand="0" w:oddHBand="0" w:evenHBand="0" w:firstRowFirstColumn="0" w:firstRowLastColumn="0" w:lastRowFirstColumn="0" w:lastRowLastColumn="0"/>
            <w:tcW w:w="950" w:type="dxa"/>
          </w:tcPr>
          <w:p w14:paraId="27D82DBC" w14:textId="77777777" w:rsidR="00114806" w:rsidRPr="00BA49DC" w:rsidRDefault="00114806" w:rsidP="00BA49DC">
            <w:pPr>
              <w:ind w:left="426" w:hanging="426"/>
              <w:rPr>
                <w:rFonts w:ascii="Arial" w:hAnsi="Arial" w:cs="Arial"/>
              </w:rPr>
            </w:pPr>
            <w:r w:rsidRPr="00BA49DC">
              <w:rPr>
                <w:rFonts w:ascii="Arial" w:hAnsi="Arial" w:cs="Arial"/>
              </w:rPr>
              <w:t>3</w:t>
            </w:r>
          </w:p>
        </w:tc>
        <w:tc>
          <w:tcPr>
            <w:tcW w:w="806" w:type="dxa"/>
          </w:tcPr>
          <w:p w14:paraId="2B5F4DE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0.9</w:t>
            </w:r>
          </w:p>
        </w:tc>
        <w:tc>
          <w:tcPr>
            <w:cnfStyle w:val="000010000000" w:firstRow="0" w:lastRow="0" w:firstColumn="0" w:lastColumn="0" w:oddVBand="1" w:evenVBand="0" w:oddHBand="0" w:evenHBand="0" w:firstRowFirstColumn="0" w:firstRowLastColumn="0" w:lastRowFirstColumn="0" w:lastRowLastColumn="0"/>
            <w:tcW w:w="1185" w:type="dxa"/>
          </w:tcPr>
          <w:p w14:paraId="023C7123" w14:textId="77777777" w:rsidR="00114806" w:rsidRPr="00BA49DC" w:rsidRDefault="00114806" w:rsidP="00BA49DC">
            <w:pPr>
              <w:ind w:left="426" w:hanging="426"/>
              <w:rPr>
                <w:rFonts w:ascii="Arial" w:hAnsi="Arial" w:cs="Arial"/>
              </w:rPr>
            </w:pPr>
          </w:p>
        </w:tc>
      </w:tr>
      <w:tr w:rsidR="00114806" w:rsidRPr="00114806" w14:paraId="1E2F5F2E"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48A660A6" w14:textId="77777777" w:rsidR="00114806" w:rsidRPr="00BA49DC" w:rsidRDefault="00114806" w:rsidP="00BA49DC">
            <w:pPr>
              <w:ind w:left="426" w:hanging="426"/>
              <w:rPr>
                <w:rFonts w:ascii="Arial" w:hAnsi="Arial" w:cs="Arial"/>
              </w:rPr>
            </w:pPr>
            <w:r w:rsidRPr="00BA49DC">
              <w:rPr>
                <w:rFonts w:ascii="Arial" w:hAnsi="Arial" w:cs="Arial"/>
              </w:rPr>
              <w:lastRenderedPageBreak/>
              <w:t>02</w:t>
            </w:r>
          </w:p>
        </w:tc>
        <w:tc>
          <w:tcPr>
            <w:tcW w:w="1708" w:type="dxa"/>
          </w:tcPr>
          <w:p w14:paraId="31D6A76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Hydraulic pot</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12E1183A" w14:textId="77777777" w:rsidR="00114806" w:rsidRPr="00BA49DC" w:rsidRDefault="00114806" w:rsidP="00BA49DC">
            <w:pPr>
              <w:ind w:left="426" w:hanging="426"/>
              <w:rPr>
                <w:rFonts w:ascii="Arial" w:hAnsi="Arial" w:cs="Arial"/>
              </w:rPr>
            </w:pPr>
            <w:r w:rsidRPr="00BA49DC">
              <w:rPr>
                <w:rFonts w:ascii="Arial" w:hAnsi="Arial" w:cs="Arial"/>
              </w:rPr>
              <w:t>T102</w:t>
            </w:r>
          </w:p>
        </w:tc>
        <w:tc>
          <w:tcPr>
            <w:tcW w:w="1475" w:type="dxa"/>
          </w:tcPr>
          <w:p w14:paraId="606B1B9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080D9A37"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0CE1F23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531617B3"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972" w:type="dxa"/>
          </w:tcPr>
          <w:p w14:paraId="1198013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0F72CCD5" w14:textId="77777777" w:rsidR="00114806" w:rsidRPr="00BA49DC" w:rsidRDefault="00114806" w:rsidP="00BA49DC">
            <w:pPr>
              <w:ind w:left="426" w:hanging="426"/>
              <w:rPr>
                <w:rFonts w:ascii="Arial" w:hAnsi="Arial" w:cs="Arial"/>
              </w:rPr>
            </w:pPr>
            <w:r w:rsidRPr="00BA49DC">
              <w:rPr>
                <w:rFonts w:ascii="Arial" w:hAnsi="Arial" w:cs="Arial"/>
              </w:rPr>
              <w:t>1200</w:t>
            </w:r>
          </w:p>
        </w:tc>
        <w:tc>
          <w:tcPr>
            <w:tcW w:w="1199" w:type="dxa"/>
          </w:tcPr>
          <w:p w14:paraId="4228CFE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600</w:t>
            </w:r>
          </w:p>
        </w:tc>
        <w:tc>
          <w:tcPr>
            <w:cnfStyle w:val="000010000000" w:firstRow="0" w:lastRow="0" w:firstColumn="0" w:lastColumn="0" w:oddVBand="1" w:evenVBand="0" w:oddHBand="0" w:evenHBand="0" w:firstRowFirstColumn="0" w:firstRowLastColumn="0" w:lastRowFirstColumn="0" w:lastRowLastColumn="0"/>
            <w:tcW w:w="950" w:type="dxa"/>
          </w:tcPr>
          <w:p w14:paraId="32BCF0E4"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15722D1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0.4</w:t>
            </w:r>
          </w:p>
        </w:tc>
        <w:tc>
          <w:tcPr>
            <w:cnfStyle w:val="000010000000" w:firstRow="0" w:lastRow="0" w:firstColumn="0" w:lastColumn="0" w:oddVBand="1" w:evenVBand="0" w:oddHBand="0" w:evenHBand="0" w:firstRowFirstColumn="0" w:firstRowLastColumn="0" w:lastRowFirstColumn="0" w:lastRowLastColumn="0"/>
            <w:tcW w:w="1185" w:type="dxa"/>
          </w:tcPr>
          <w:p w14:paraId="583902DB" w14:textId="77777777" w:rsidR="00114806" w:rsidRPr="00BA49DC" w:rsidRDefault="00114806" w:rsidP="00BA49DC">
            <w:pPr>
              <w:ind w:left="426" w:hanging="426"/>
              <w:rPr>
                <w:rFonts w:ascii="Arial" w:hAnsi="Arial" w:cs="Arial"/>
              </w:rPr>
            </w:pPr>
            <w:r w:rsidRPr="00BA49DC">
              <w:rPr>
                <w:rFonts w:ascii="Arial" w:hAnsi="Arial" w:cs="Arial"/>
              </w:rPr>
              <w:t>Otoklin</w:t>
            </w:r>
          </w:p>
        </w:tc>
      </w:tr>
      <w:tr w:rsidR="00114806" w:rsidRPr="00114806" w14:paraId="31BC1700"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1A633677" w14:textId="77777777" w:rsidR="00114806" w:rsidRPr="00BA49DC" w:rsidRDefault="00114806" w:rsidP="00BA49DC">
            <w:pPr>
              <w:ind w:left="426" w:hanging="426"/>
              <w:rPr>
                <w:rFonts w:ascii="Arial" w:hAnsi="Arial" w:cs="Arial"/>
              </w:rPr>
            </w:pPr>
            <w:r w:rsidRPr="00BA49DC">
              <w:rPr>
                <w:rFonts w:ascii="Arial" w:hAnsi="Arial" w:cs="Arial"/>
              </w:rPr>
              <w:t>03</w:t>
            </w:r>
          </w:p>
        </w:tc>
        <w:tc>
          <w:tcPr>
            <w:tcW w:w="1708" w:type="dxa"/>
          </w:tcPr>
          <w:p w14:paraId="6B2D230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Exhaust oil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3DA5E5C3" w14:textId="77777777" w:rsidR="00114806" w:rsidRPr="00BA49DC" w:rsidRDefault="00114806" w:rsidP="00BA49DC">
            <w:pPr>
              <w:ind w:left="426" w:hanging="426"/>
              <w:rPr>
                <w:rFonts w:ascii="Arial" w:hAnsi="Arial" w:cs="Arial"/>
              </w:rPr>
            </w:pPr>
            <w:r w:rsidRPr="00BA49DC">
              <w:rPr>
                <w:rFonts w:ascii="Arial" w:hAnsi="Arial" w:cs="Arial"/>
              </w:rPr>
              <w:t>T103</w:t>
            </w:r>
          </w:p>
        </w:tc>
        <w:tc>
          <w:tcPr>
            <w:tcW w:w="1475" w:type="dxa"/>
          </w:tcPr>
          <w:p w14:paraId="206C4D6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75E2EB11"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1D60EC4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2A55386F"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972" w:type="dxa"/>
          </w:tcPr>
          <w:p w14:paraId="2262CF9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43C2C8D2"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1199" w:type="dxa"/>
          </w:tcPr>
          <w:p w14:paraId="229EE88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1100</w:t>
            </w:r>
          </w:p>
        </w:tc>
        <w:tc>
          <w:tcPr>
            <w:cnfStyle w:val="000010000000" w:firstRow="0" w:lastRow="0" w:firstColumn="0" w:lastColumn="0" w:oddVBand="1" w:evenVBand="0" w:oddHBand="0" w:evenHBand="0" w:firstRowFirstColumn="0" w:firstRowLastColumn="0" w:lastRowFirstColumn="0" w:lastRowLastColumn="0"/>
            <w:tcW w:w="950" w:type="dxa"/>
          </w:tcPr>
          <w:p w14:paraId="454B140D"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6C4D197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2.0</w:t>
            </w:r>
          </w:p>
        </w:tc>
        <w:tc>
          <w:tcPr>
            <w:cnfStyle w:val="000010000000" w:firstRow="0" w:lastRow="0" w:firstColumn="0" w:lastColumn="0" w:oddVBand="1" w:evenVBand="0" w:oddHBand="0" w:evenHBand="0" w:firstRowFirstColumn="0" w:firstRowLastColumn="0" w:lastRowFirstColumn="0" w:lastRowLastColumn="0"/>
            <w:tcW w:w="1185" w:type="dxa"/>
          </w:tcPr>
          <w:p w14:paraId="64D74698" w14:textId="77777777" w:rsidR="00114806" w:rsidRPr="00BA49DC" w:rsidRDefault="00114806" w:rsidP="00BA49DC">
            <w:pPr>
              <w:ind w:left="426" w:hanging="426"/>
              <w:rPr>
                <w:rFonts w:ascii="Arial" w:hAnsi="Arial" w:cs="Arial"/>
              </w:rPr>
            </w:pPr>
            <w:r w:rsidRPr="00BA49DC">
              <w:rPr>
                <w:rFonts w:ascii="Arial" w:hAnsi="Arial" w:cs="Arial"/>
              </w:rPr>
              <w:t>Otoklin, Bombay</w:t>
            </w:r>
          </w:p>
        </w:tc>
      </w:tr>
      <w:tr w:rsidR="00114806" w:rsidRPr="00114806" w14:paraId="283994EE"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17CB366A" w14:textId="77777777" w:rsidR="00114806" w:rsidRPr="00BA49DC" w:rsidRDefault="00114806" w:rsidP="00BA49DC">
            <w:pPr>
              <w:ind w:left="426" w:hanging="426"/>
              <w:rPr>
                <w:rFonts w:ascii="Arial" w:hAnsi="Arial" w:cs="Arial"/>
              </w:rPr>
            </w:pPr>
            <w:r w:rsidRPr="00BA49DC">
              <w:rPr>
                <w:rFonts w:ascii="Arial" w:hAnsi="Arial" w:cs="Arial"/>
              </w:rPr>
              <w:t>04</w:t>
            </w:r>
          </w:p>
        </w:tc>
        <w:tc>
          <w:tcPr>
            <w:tcW w:w="1708" w:type="dxa"/>
          </w:tcPr>
          <w:p w14:paraId="69F34B0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Flushing oil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35937463" w14:textId="77777777" w:rsidR="00114806" w:rsidRPr="00BA49DC" w:rsidRDefault="00114806" w:rsidP="00BA49DC">
            <w:pPr>
              <w:ind w:left="426" w:hanging="426"/>
              <w:rPr>
                <w:rFonts w:ascii="Arial" w:hAnsi="Arial" w:cs="Arial"/>
              </w:rPr>
            </w:pPr>
            <w:r w:rsidRPr="00BA49DC">
              <w:rPr>
                <w:rFonts w:ascii="Arial" w:hAnsi="Arial" w:cs="Arial"/>
              </w:rPr>
              <w:t>T104</w:t>
            </w:r>
          </w:p>
        </w:tc>
        <w:tc>
          <w:tcPr>
            <w:tcW w:w="1475" w:type="dxa"/>
          </w:tcPr>
          <w:p w14:paraId="74E4D00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090E9DFA"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10CF411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7A00A47B"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972" w:type="dxa"/>
          </w:tcPr>
          <w:p w14:paraId="05B30B6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40CA4178"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1199" w:type="dxa"/>
          </w:tcPr>
          <w:p w14:paraId="2A3E6F8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1100</w:t>
            </w:r>
          </w:p>
        </w:tc>
        <w:tc>
          <w:tcPr>
            <w:cnfStyle w:val="000010000000" w:firstRow="0" w:lastRow="0" w:firstColumn="0" w:lastColumn="0" w:oddVBand="1" w:evenVBand="0" w:oddHBand="0" w:evenHBand="0" w:firstRowFirstColumn="0" w:firstRowLastColumn="0" w:lastRowFirstColumn="0" w:lastRowLastColumn="0"/>
            <w:tcW w:w="950" w:type="dxa"/>
          </w:tcPr>
          <w:p w14:paraId="3848C30A"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5A6F374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2.0</w:t>
            </w:r>
          </w:p>
        </w:tc>
        <w:tc>
          <w:tcPr>
            <w:cnfStyle w:val="000010000000" w:firstRow="0" w:lastRow="0" w:firstColumn="0" w:lastColumn="0" w:oddVBand="1" w:evenVBand="0" w:oddHBand="0" w:evenHBand="0" w:firstRowFirstColumn="0" w:firstRowLastColumn="0" w:lastRowFirstColumn="0" w:lastRowLastColumn="0"/>
            <w:tcW w:w="1185" w:type="dxa"/>
          </w:tcPr>
          <w:p w14:paraId="77A8F7DB"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008869C9"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4413386A" w14:textId="77777777" w:rsidR="00114806" w:rsidRPr="00BA49DC" w:rsidRDefault="00114806" w:rsidP="00BA49DC">
            <w:pPr>
              <w:ind w:left="426" w:hanging="426"/>
              <w:rPr>
                <w:rFonts w:ascii="Arial" w:hAnsi="Arial" w:cs="Arial"/>
              </w:rPr>
            </w:pPr>
            <w:r w:rsidRPr="00BA49DC">
              <w:rPr>
                <w:rFonts w:ascii="Arial" w:hAnsi="Arial" w:cs="Arial"/>
              </w:rPr>
              <w:t>05</w:t>
            </w:r>
          </w:p>
        </w:tc>
        <w:tc>
          <w:tcPr>
            <w:tcW w:w="1708" w:type="dxa"/>
          </w:tcPr>
          <w:p w14:paraId="30681F1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Oil grease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257C7983" w14:textId="77777777" w:rsidR="00114806" w:rsidRPr="00BA49DC" w:rsidRDefault="00114806" w:rsidP="00BA49DC">
            <w:pPr>
              <w:ind w:left="426" w:hanging="426"/>
              <w:rPr>
                <w:rFonts w:ascii="Arial" w:hAnsi="Arial" w:cs="Arial"/>
              </w:rPr>
            </w:pPr>
            <w:r w:rsidRPr="00BA49DC">
              <w:rPr>
                <w:rFonts w:ascii="Arial" w:hAnsi="Arial" w:cs="Arial"/>
              </w:rPr>
              <w:t>T105</w:t>
            </w:r>
          </w:p>
        </w:tc>
        <w:tc>
          <w:tcPr>
            <w:tcW w:w="1475" w:type="dxa"/>
          </w:tcPr>
          <w:p w14:paraId="334E621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6116F655"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48F5082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70</w:t>
            </w:r>
          </w:p>
        </w:tc>
        <w:tc>
          <w:tcPr>
            <w:cnfStyle w:val="000010000000" w:firstRow="0" w:lastRow="0" w:firstColumn="0" w:lastColumn="0" w:oddVBand="1" w:evenVBand="0" w:oddHBand="0" w:evenHBand="0" w:firstRowFirstColumn="0" w:firstRowLastColumn="0" w:lastRowFirstColumn="0" w:lastRowLastColumn="0"/>
            <w:tcW w:w="1015" w:type="dxa"/>
          </w:tcPr>
          <w:p w14:paraId="7B458704"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972" w:type="dxa"/>
          </w:tcPr>
          <w:p w14:paraId="3559AB0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175</w:t>
            </w:r>
          </w:p>
        </w:tc>
        <w:tc>
          <w:tcPr>
            <w:cnfStyle w:val="000010000000" w:firstRow="0" w:lastRow="0" w:firstColumn="0" w:lastColumn="0" w:oddVBand="1" w:evenVBand="0" w:oddHBand="0" w:evenHBand="0" w:firstRowFirstColumn="0" w:firstRowLastColumn="0" w:lastRowFirstColumn="0" w:lastRowLastColumn="0"/>
            <w:tcW w:w="937" w:type="dxa"/>
          </w:tcPr>
          <w:p w14:paraId="4C02E7B6" w14:textId="77777777" w:rsidR="00114806" w:rsidRPr="00BA49DC" w:rsidRDefault="00114806" w:rsidP="00BA49DC">
            <w:pPr>
              <w:ind w:left="426" w:hanging="426"/>
              <w:rPr>
                <w:rFonts w:ascii="Arial" w:hAnsi="Arial" w:cs="Arial"/>
              </w:rPr>
            </w:pPr>
            <w:r w:rsidRPr="00BA49DC">
              <w:rPr>
                <w:rFonts w:ascii="Arial" w:hAnsi="Arial" w:cs="Arial"/>
              </w:rPr>
              <w:t>1900</w:t>
            </w:r>
          </w:p>
        </w:tc>
        <w:tc>
          <w:tcPr>
            <w:tcW w:w="1199" w:type="dxa"/>
          </w:tcPr>
          <w:p w14:paraId="2680057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1100</w:t>
            </w:r>
          </w:p>
        </w:tc>
        <w:tc>
          <w:tcPr>
            <w:cnfStyle w:val="000010000000" w:firstRow="0" w:lastRow="0" w:firstColumn="0" w:lastColumn="0" w:oddVBand="1" w:evenVBand="0" w:oddHBand="0" w:evenHBand="0" w:firstRowFirstColumn="0" w:firstRowLastColumn="0" w:lastRowFirstColumn="0" w:lastRowLastColumn="0"/>
            <w:tcW w:w="950" w:type="dxa"/>
          </w:tcPr>
          <w:p w14:paraId="185F541F" w14:textId="77777777" w:rsidR="00114806" w:rsidRPr="00BA49DC" w:rsidRDefault="00114806" w:rsidP="00BA49DC">
            <w:pPr>
              <w:ind w:left="426" w:hanging="426"/>
              <w:rPr>
                <w:rFonts w:ascii="Arial" w:hAnsi="Arial" w:cs="Arial"/>
              </w:rPr>
            </w:pPr>
            <w:r w:rsidRPr="00BA49DC">
              <w:rPr>
                <w:rFonts w:ascii="Arial" w:hAnsi="Arial" w:cs="Arial"/>
              </w:rPr>
              <w:t>8</w:t>
            </w:r>
          </w:p>
        </w:tc>
        <w:tc>
          <w:tcPr>
            <w:tcW w:w="806" w:type="dxa"/>
          </w:tcPr>
          <w:p w14:paraId="1C2AD63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2.0</w:t>
            </w:r>
          </w:p>
        </w:tc>
        <w:tc>
          <w:tcPr>
            <w:cnfStyle w:val="000010000000" w:firstRow="0" w:lastRow="0" w:firstColumn="0" w:lastColumn="0" w:oddVBand="1" w:evenVBand="0" w:oddHBand="0" w:evenHBand="0" w:firstRowFirstColumn="0" w:firstRowLastColumn="0" w:lastRowFirstColumn="0" w:lastRowLastColumn="0"/>
            <w:tcW w:w="1185" w:type="dxa"/>
          </w:tcPr>
          <w:p w14:paraId="3268FB96"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33B6A7DC"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0C4EF1A8" w14:textId="77777777" w:rsidR="00114806" w:rsidRPr="00BA49DC" w:rsidRDefault="00114806" w:rsidP="00BA49DC">
            <w:pPr>
              <w:ind w:left="426" w:hanging="426"/>
              <w:rPr>
                <w:rFonts w:ascii="Arial" w:hAnsi="Arial" w:cs="Arial"/>
              </w:rPr>
            </w:pPr>
            <w:r w:rsidRPr="00BA49DC">
              <w:rPr>
                <w:rFonts w:ascii="Arial" w:hAnsi="Arial" w:cs="Arial"/>
              </w:rPr>
              <w:t>06</w:t>
            </w:r>
          </w:p>
        </w:tc>
        <w:tc>
          <w:tcPr>
            <w:tcW w:w="1708" w:type="dxa"/>
          </w:tcPr>
          <w:p w14:paraId="4B995EE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Hydraulic oil surge drum</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55DA6A9E" w14:textId="77777777" w:rsidR="00114806" w:rsidRPr="00BA49DC" w:rsidRDefault="00114806" w:rsidP="00BA49DC">
            <w:pPr>
              <w:ind w:left="426" w:hanging="426"/>
              <w:rPr>
                <w:rFonts w:ascii="Arial" w:hAnsi="Arial" w:cs="Arial"/>
              </w:rPr>
            </w:pPr>
            <w:r w:rsidRPr="00BA49DC">
              <w:rPr>
                <w:rFonts w:ascii="Arial" w:hAnsi="Arial" w:cs="Arial"/>
              </w:rPr>
              <w:t>T106</w:t>
            </w:r>
          </w:p>
        </w:tc>
        <w:tc>
          <w:tcPr>
            <w:tcW w:w="1475" w:type="dxa"/>
          </w:tcPr>
          <w:p w14:paraId="3739157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23F8C5C1"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19C742F3"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0C6022D9"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5F2585A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3D84E83A" w14:textId="77777777" w:rsidR="00114806" w:rsidRPr="00BA49DC" w:rsidRDefault="00114806" w:rsidP="00BA49DC">
            <w:pPr>
              <w:ind w:left="426" w:hanging="426"/>
              <w:rPr>
                <w:rFonts w:ascii="Arial" w:hAnsi="Arial" w:cs="Arial"/>
              </w:rPr>
            </w:pPr>
            <w:r w:rsidRPr="00BA49DC">
              <w:rPr>
                <w:rFonts w:ascii="Arial" w:hAnsi="Arial" w:cs="Arial"/>
              </w:rPr>
              <w:t>1400</w:t>
            </w:r>
          </w:p>
        </w:tc>
        <w:tc>
          <w:tcPr>
            <w:tcW w:w="1199" w:type="dxa"/>
          </w:tcPr>
          <w:p w14:paraId="2ECDD86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700</w:t>
            </w:r>
          </w:p>
        </w:tc>
        <w:tc>
          <w:tcPr>
            <w:cnfStyle w:val="000010000000" w:firstRow="0" w:lastRow="0" w:firstColumn="0" w:lastColumn="0" w:oddVBand="1" w:evenVBand="0" w:oddHBand="0" w:evenHBand="0" w:firstRowFirstColumn="0" w:firstRowLastColumn="0" w:lastRowFirstColumn="0" w:lastRowLastColumn="0"/>
            <w:tcW w:w="950" w:type="dxa"/>
          </w:tcPr>
          <w:p w14:paraId="29F2DCE1"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65105CD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0.6</w:t>
            </w:r>
          </w:p>
        </w:tc>
        <w:tc>
          <w:tcPr>
            <w:cnfStyle w:val="000010000000" w:firstRow="0" w:lastRow="0" w:firstColumn="0" w:lastColumn="0" w:oddVBand="1" w:evenVBand="0" w:oddHBand="0" w:evenHBand="0" w:firstRowFirstColumn="0" w:firstRowLastColumn="0" w:lastRowFirstColumn="0" w:lastRowLastColumn="0"/>
            <w:tcW w:w="1185" w:type="dxa"/>
          </w:tcPr>
          <w:p w14:paraId="3FC640F4"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3E0BBD02"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015266E3" w14:textId="77777777" w:rsidR="00114806" w:rsidRPr="00BA49DC" w:rsidRDefault="00114806" w:rsidP="00BA49DC">
            <w:pPr>
              <w:ind w:left="426" w:hanging="426"/>
              <w:rPr>
                <w:rFonts w:ascii="Arial" w:hAnsi="Arial" w:cs="Arial"/>
              </w:rPr>
            </w:pPr>
            <w:r w:rsidRPr="00BA49DC">
              <w:rPr>
                <w:rFonts w:ascii="Arial" w:hAnsi="Arial" w:cs="Arial"/>
              </w:rPr>
              <w:t>07</w:t>
            </w:r>
          </w:p>
        </w:tc>
        <w:tc>
          <w:tcPr>
            <w:tcW w:w="1708" w:type="dxa"/>
          </w:tcPr>
          <w:p w14:paraId="5141BC4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Pressurization oil drum</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61E0B0E8" w14:textId="77777777" w:rsidR="00114806" w:rsidRPr="00BA49DC" w:rsidRDefault="00114806" w:rsidP="00BA49DC">
            <w:pPr>
              <w:ind w:left="426" w:hanging="426"/>
              <w:rPr>
                <w:rFonts w:ascii="Arial" w:hAnsi="Arial" w:cs="Arial"/>
              </w:rPr>
            </w:pPr>
            <w:r w:rsidRPr="00BA49DC">
              <w:rPr>
                <w:rFonts w:ascii="Arial" w:hAnsi="Arial" w:cs="Arial"/>
              </w:rPr>
              <w:t>T107</w:t>
            </w:r>
          </w:p>
        </w:tc>
        <w:tc>
          <w:tcPr>
            <w:tcW w:w="1475" w:type="dxa"/>
          </w:tcPr>
          <w:p w14:paraId="03EF93AB"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1900C35E"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4D53A21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1C7F6936"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5EF4104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5422A2C8" w14:textId="77777777" w:rsidR="00114806" w:rsidRPr="00BA49DC" w:rsidRDefault="00114806" w:rsidP="00BA49DC">
            <w:pPr>
              <w:ind w:left="426" w:hanging="426"/>
              <w:rPr>
                <w:rFonts w:ascii="Arial" w:hAnsi="Arial" w:cs="Arial"/>
              </w:rPr>
            </w:pPr>
            <w:r w:rsidRPr="00BA49DC">
              <w:rPr>
                <w:rFonts w:ascii="Arial" w:hAnsi="Arial" w:cs="Arial"/>
              </w:rPr>
              <w:t>1400</w:t>
            </w:r>
          </w:p>
        </w:tc>
        <w:tc>
          <w:tcPr>
            <w:tcW w:w="1199" w:type="dxa"/>
          </w:tcPr>
          <w:p w14:paraId="4FCBA4B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700</w:t>
            </w:r>
          </w:p>
        </w:tc>
        <w:tc>
          <w:tcPr>
            <w:cnfStyle w:val="000010000000" w:firstRow="0" w:lastRow="0" w:firstColumn="0" w:lastColumn="0" w:oddVBand="1" w:evenVBand="0" w:oddHBand="0" w:evenHBand="0" w:firstRowFirstColumn="0" w:firstRowLastColumn="0" w:lastRowFirstColumn="0" w:lastRowLastColumn="0"/>
            <w:tcW w:w="950" w:type="dxa"/>
          </w:tcPr>
          <w:p w14:paraId="527A6342"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3C3EBAF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0.6</w:t>
            </w:r>
          </w:p>
        </w:tc>
        <w:tc>
          <w:tcPr>
            <w:cnfStyle w:val="000010000000" w:firstRow="0" w:lastRow="0" w:firstColumn="0" w:lastColumn="0" w:oddVBand="1" w:evenVBand="0" w:oddHBand="0" w:evenHBand="0" w:firstRowFirstColumn="0" w:firstRowLastColumn="0" w:lastRowFirstColumn="0" w:lastRowLastColumn="0"/>
            <w:tcW w:w="1185" w:type="dxa"/>
          </w:tcPr>
          <w:p w14:paraId="4D973CFE"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28BF81F7"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635EBC4F" w14:textId="77777777" w:rsidR="00114806" w:rsidRPr="00BA49DC" w:rsidRDefault="00114806" w:rsidP="00BA49DC">
            <w:pPr>
              <w:ind w:left="426" w:hanging="426"/>
              <w:rPr>
                <w:rFonts w:ascii="Arial" w:hAnsi="Arial" w:cs="Arial"/>
              </w:rPr>
            </w:pPr>
            <w:r w:rsidRPr="00BA49DC">
              <w:rPr>
                <w:rFonts w:ascii="Arial" w:hAnsi="Arial" w:cs="Arial"/>
              </w:rPr>
              <w:t>08</w:t>
            </w:r>
          </w:p>
        </w:tc>
        <w:tc>
          <w:tcPr>
            <w:tcW w:w="1708" w:type="dxa"/>
          </w:tcPr>
          <w:p w14:paraId="446B009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Water expansion drum</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580244D2" w14:textId="77777777" w:rsidR="00114806" w:rsidRPr="00BA49DC" w:rsidRDefault="00114806" w:rsidP="00BA49DC">
            <w:pPr>
              <w:ind w:left="426" w:hanging="426"/>
              <w:rPr>
                <w:rFonts w:ascii="Arial" w:hAnsi="Arial" w:cs="Arial"/>
              </w:rPr>
            </w:pPr>
            <w:r w:rsidRPr="00BA49DC">
              <w:rPr>
                <w:rFonts w:ascii="Arial" w:hAnsi="Arial" w:cs="Arial"/>
              </w:rPr>
              <w:t>T201</w:t>
            </w:r>
          </w:p>
        </w:tc>
        <w:tc>
          <w:tcPr>
            <w:tcW w:w="1475" w:type="dxa"/>
          </w:tcPr>
          <w:p w14:paraId="6A170D5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1166E53F"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33756F4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1015" w:type="dxa"/>
          </w:tcPr>
          <w:p w14:paraId="3B3B35B6"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69885A1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2EF3F493"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1199" w:type="dxa"/>
          </w:tcPr>
          <w:p w14:paraId="5FFA804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1100</w:t>
            </w:r>
          </w:p>
        </w:tc>
        <w:tc>
          <w:tcPr>
            <w:cnfStyle w:val="000010000000" w:firstRow="0" w:lastRow="0" w:firstColumn="0" w:lastColumn="0" w:oddVBand="1" w:evenVBand="0" w:oddHBand="0" w:evenHBand="0" w:firstRowFirstColumn="0" w:firstRowLastColumn="0" w:lastRowFirstColumn="0" w:lastRowLastColumn="0"/>
            <w:tcW w:w="950" w:type="dxa"/>
          </w:tcPr>
          <w:p w14:paraId="2818B5BC"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5700A3C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2.15</w:t>
            </w:r>
          </w:p>
        </w:tc>
        <w:tc>
          <w:tcPr>
            <w:cnfStyle w:val="000010000000" w:firstRow="0" w:lastRow="0" w:firstColumn="0" w:lastColumn="0" w:oddVBand="1" w:evenVBand="0" w:oddHBand="0" w:evenHBand="0" w:firstRowFirstColumn="0" w:firstRowLastColumn="0" w:lastRowFirstColumn="0" w:lastRowLastColumn="0"/>
            <w:tcW w:w="1185" w:type="dxa"/>
          </w:tcPr>
          <w:p w14:paraId="4E97986E"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76473CA9"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55E99794" w14:textId="77777777" w:rsidR="00114806" w:rsidRPr="00BA49DC" w:rsidRDefault="00114806" w:rsidP="00BA49DC">
            <w:pPr>
              <w:ind w:left="426" w:hanging="426"/>
              <w:rPr>
                <w:rFonts w:ascii="Arial" w:hAnsi="Arial" w:cs="Arial"/>
              </w:rPr>
            </w:pPr>
            <w:r w:rsidRPr="00BA49DC">
              <w:rPr>
                <w:rFonts w:ascii="Arial" w:hAnsi="Arial" w:cs="Arial"/>
              </w:rPr>
              <w:t>09</w:t>
            </w:r>
          </w:p>
        </w:tc>
        <w:tc>
          <w:tcPr>
            <w:tcW w:w="1708" w:type="dxa"/>
          </w:tcPr>
          <w:p w14:paraId="7D68E11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Additive storage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3B90A891" w14:textId="77777777" w:rsidR="00114806" w:rsidRPr="00BA49DC" w:rsidRDefault="00114806" w:rsidP="00BA49DC">
            <w:pPr>
              <w:ind w:left="426" w:hanging="426"/>
              <w:rPr>
                <w:rFonts w:ascii="Arial" w:hAnsi="Arial" w:cs="Arial"/>
              </w:rPr>
            </w:pPr>
            <w:r w:rsidRPr="00BA49DC">
              <w:rPr>
                <w:rFonts w:ascii="Arial" w:hAnsi="Arial" w:cs="Arial"/>
              </w:rPr>
              <w:t>T501</w:t>
            </w:r>
          </w:p>
          <w:p w14:paraId="379FA1E9" w14:textId="77777777" w:rsidR="00114806" w:rsidRPr="00114806" w:rsidRDefault="00114806" w:rsidP="00BA49DC">
            <w:pPr>
              <w:ind w:left="426" w:hanging="426"/>
              <w:rPr>
                <w:rFonts w:ascii="Arial" w:hAnsi="Arial" w:cs="Arial"/>
              </w:rPr>
            </w:pPr>
          </w:p>
        </w:tc>
        <w:tc>
          <w:tcPr>
            <w:tcW w:w="1475" w:type="dxa"/>
          </w:tcPr>
          <w:p w14:paraId="02133C51"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36FDACA5"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3CD4F8C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80</w:t>
            </w:r>
          </w:p>
        </w:tc>
        <w:tc>
          <w:tcPr>
            <w:cnfStyle w:val="000010000000" w:firstRow="0" w:lastRow="0" w:firstColumn="0" w:lastColumn="0" w:oddVBand="1" w:evenVBand="0" w:oddHBand="0" w:evenHBand="0" w:firstRowFirstColumn="0" w:firstRowLastColumn="0" w:lastRowFirstColumn="0" w:lastRowLastColumn="0"/>
            <w:tcW w:w="1015" w:type="dxa"/>
          </w:tcPr>
          <w:p w14:paraId="5158DC09"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972" w:type="dxa"/>
          </w:tcPr>
          <w:p w14:paraId="58FE14C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175</w:t>
            </w:r>
          </w:p>
        </w:tc>
        <w:tc>
          <w:tcPr>
            <w:cnfStyle w:val="000010000000" w:firstRow="0" w:lastRow="0" w:firstColumn="0" w:lastColumn="0" w:oddVBand="1" w:evenVBand="0" w:oddHBand="0" w:evenHBand="0" w:firstRowFirstColumn="0" w:firstRowLastColumn="0" w:lastRowFirstColumn="0" w:lastRowLastColumn="0"/>
            <w:tcW w:w="937" w:type="dxa"/>
          </w:tcPr>
          <w:p w14:paraId="266F98B1" w14:textId="77777777" w:rsidR="00114806" w:rsidRPr="00BA49DC" w:rsidRDefault="00114806" w:rsidP="00BA49DC">
            <w:pPr>
              <w:ind w:left="426" w:hanging="426"/>
              <w:rPr>
                <w:rFonts w:ascii="Arial" w:hAnsi="Arial" w:cs="Arial"/>
              </w:rPr>
            </w:pPr>
            <w:r w:rsidRPr="00BA49DC">
              <w:rPr>
                <w:rFonts w:ascii="Arial" w:hAnsi="Arial" w:cs="Arial"/>
              </w:rPr>
              <w:t>1800</w:t>
            </w:r>
          </w:p>
        </w:tc>
        <w:tc>
          <w:tcPr>
            <w:tcW w:w="1199" w:type="dxa"/>
          </w:tcPr>
          <w:p w14:paraId="224190F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1100</w:t>
            </w:r>
          </w:p>
        </w:tc>
        <w:tc>
          <w:tcPr>
            <w:cnfStyle w:val="000010000000" w:firstRow="0" w:lastRow="0" w:firstColumn="0" w:lastColumn="0" w:oddVBand="1" w:evenVBand="0" w:oddHBand="0" w:evenHBand="0" w:firstRowFirstColumn="0" w:firstRowLastColumn="0" w:lastRowFirstColumn="0" w:lastRowLastColumn="0"/>
            <w:tcW w:w="950" w:type="dxa"/>
          </w:tcPr>
          <w:p w14:paraId="48627B2A"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051BDFA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2.1</w:t>
            </w:r>
          </w:p>
        </w:tc>
        <w:tc>
          <w:tcPr>
            <w:cnfStyle w:val="000010000000" w:firstRow="0" w:lastRow="0" w:firstColumn="0" w:lastColumn="0" w:oddVBand="1" w:evenVBand="0" w:oddHBand="0" w:evenHBand="0" w:firstRowFirstColumn="0" w:firstRowLastColumn="0" w:lastRowFirstColumn="0" w:lastRowLastColumn="0"/>
            <w:tcW w:w="1185" w:type="dxa"/>
          </w:tcPr>
          <w:p w14:paraId="195F40D7" w14:textId="77777777" w:rsidR="00114806" w:rsidRPr="00BA49DC" w:rsidRDefault="00114806" w:rsidP="00BA49DC">
            <w:pPr>
              <w:ind w:left="426" w:hanging="426"/>
              <w:rPr>
                <w:rFonts w:ascii="Arial" w:hAnsi="Arial" w:cs="Arial"/>
              </w:rPr>
            </w:pPr>
            <w:r w:rsidRPr="00BA49DC">
              <w:rPr>
                <w:rFonts w:ascii="Arial" w:hAnsi="Arial" w:cs="Arial"/>
              </w:rPr>
              <w:t>GMLL Karam Sat.</w:t>
            </w:r>
          </w:p>
        </w:tc>
      </w:tr>
      <w:tr w:rsidR="00114806" w:rsidRPr="00114806" w14:paraId="46DD986D"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25EF2751"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1708" w:type="dxa"/>
          </w:tcPr>
          <w:p w14:paraId="62C4151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Additive Metering drum</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1769AB7C" w14:textId="77777777" w:rsidR="00114806" w:rsidRPr="00BA49DC" w:rsidRDefault="00114806" w:rsidP="00BA49DC">
            <w:pPr>
              <w:ind w:left="426" w:hanging="426"/>
              <w:rPr>
                <w:rFonts w:ascii="Arial" w:hAnsi="Arial" w:cs="Arial"/>
              </w:rPr>
            </w:pPr>
            <w:r w:rsidRPr="00BA49DC">
              <w:rPr>
                <w:rFonts w:ascii="Arial" w:hAnsi="Arial" w:cs="Arial"/>
              </w:rPr>
              <w:t>T502</w:t>
            </w:r>
          </w:p>
        </w:tc>
        <w:tc>
          <w:tcPr>
            <w:tcW w:w="1475" w:type="dxa"/>
          </w:tcPr>
          <w:p w14:paraId="4BE47A4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1732F106"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18552BC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15</w:t>
            </w:r>
          </w:p>
        </w:tc>
        <w:tc>
          <w:tcPr>
            <w:cnfStyle w:val="000010000000" w:firstRow="0" w:lastRow="0" w:firstColumn="0" w:lastColumn="0" w:oddVBand="1" w:evenVBand="0" w:oddHBand="0" w:evenHBand="0" w:firstRowFirstColumn="0" w:firstRowLastColumn="0" w:lastRowFirstColumn="0" w:lastRowLastColumn="0"/>
            <w:tcW w:w="1015" w:type="dxa"/>
          </w:tcPr>
          <w:p w14:paraId="167C43E9"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972" w:type="dxa"/>
          </w:tcPr>
          <w:p w14:paraId="38460F5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937" w:type="dxa"/>
          </w:tcPr>
          <w:p w14:paraId="72C78AAB" w14:textId="77777777" w:rsidR="00114806" w:rsidRPr="00BA49DC" w:rsidRDefault="00114806" w:rsidP="00BA49DC">
            <w:pPr>
              <w:ind w:left="426" w:hanging="426"/>
              <w:rPr>
                <w:rFonts w:ascii="Arial" w:hAnsi="Arial" w:cs="Arial"/>
              </w:rPr>
            </w:pPr>
            <w:r w:rsidRPr="00BA49DC">
              <w:rPr>
                <w:rFonts w:ascii="Arial" w:hAnsi="Arial" w:cs="Arial"/>
              </w:rPr>
              <w:t>1600</w:t>
            </w:r>
          </w:p>
        </w:tc>
        <w:tc>
          <w:tcPr>
            <w:tcW w:w="1199" w:type="dxa"/>
          </w:tcPr>
          <w:p w14:paraId="6C1FAAF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800</w:t>
            </w:r>
          </w:p>
        </w:tc>
        <w:tc>
          <w:tcPr>
            <w:cnfStyle w:val="000010000000" w:firstRow="0" w:lastRow="0" w:firstColumn="0" w:lastColumn="0" w:oddVBand="1" w:evenVBand="0" w:oddHBand="0" w:evenHBand="0" w:firstRowFirstColumn="0" w:firstRowLastColumn="0" w:lastRowFirstColumn="0" w:lastRowLastColumn="0"/>
            <w:tcW w:w="950" w:type="dxa"/>
          </w:tcPr>
          <w:p w14:paraId="15EDE440"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625A3919"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0.07</w:t>
            </w:r>
          </w:p>
        </w:tc>
        <w:tc>
          <w:tcPr>
            <w:cnfStyle w:val="000010000000" w:firstRow="0" w:lastRow="0" w:firstColumn="0" w:lastColumn="0" w:oddVBand="1" w:evenVBand="0" w:oddHBand="0" w:evenHBand="0" w:firstRowFirstColumn="0" w:firstRowLastColumn="0" w:lastRowFirstColumn="0" w:lastRowLastColumn="0"/>
            <w:tcW w:w="1185" w:type="dxa"/>
          </w:tcPr>
          <w:p w14:paraId="3A4D69B8"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3EB8563B"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3E2D6C9B"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1708" w:type="dxa"/>
          </w:tcPr>
          <w:p w14:paraId="6FAC5C6F"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Dryer hopper</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4262FE44" w14:textId="77777777" w:rsidR="00114806" w:rsidRPr="00BA49DC" w:rsidRDefault="00114806" w:rsidP="00BA49DC">
            <w:pPr>
              <w:ind w:left="426" w:hanging="426"/>
              <w:rPr>
                <w:rFonts w:ascii="Arial" w:hAnsi="Arial" w:cs="Arial"/>
              </w:rPr>
            </w:pPr>
            <w:r w:rsidRPr="00BA49DC">
              <w:rPr>
                <w:rFonts w:ascii="Arial" w:hAnsi="Arial" w:cs="Arial"/>
              </w:rPr>
              <w:t>T601</w:t>
            </w:r>
          </w:p>
        </w:tc>
        <w:tc>
          <w:tcPr>
            <w:tcW w:w="1475" w:type="dxa"/>
          </w:tcPr>
          <w:p w14:paraId="6AC15EE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SS304</w:t>
            </w:r>
          </w:p>
        </w:tc>
        <w:tc>
          <w:tcPr>
            <w:cnfStyle w:val="000010000000" w:firstRow="0" w:lastRow="0" w:firstColumn="0" w:lastColumn="0" w:oddVBand="1" w:evenVBand="0" w:oddHBand="0" w:evenHBand="0" w:firstRowFirstColumn="0" w:firstRowLastColumn="0" w:lastRowFirstColumn="0" w:lastRowLastColumn="0"/>
            <w:tcW w:w="1107" w:type="dxa"/>
          </w:tcPr>
          <w:p w14:paraId="17639D57" w14:textId="77777777" w:rsidR="00114806" w:rsidRPr="00BA49DC" w:rsidRDefault="00114806" w:rsidP="00BA49DC">
            <w:pPr>
              <w:ind w:left="426" w:hanging="426"/>
              <w:rPr>
                <w:rFonts w:ascii="Arial" w:hAnsi="Arial" w:cs="Arial"/>
              </w:rPr>
            </w:pPr>
            <w:r w:rsidRPr="00BA49DC">
              <w:rPr>
                <w:rFonts w:ascii="Arial" w:hAnsi="Arial" w:cs="Arial"/>
              </w:rPr>
              <w:t>0.1</w:t>
            </w:r>
          </w:p>
        </w:tc>
        <w:tc>
          <w:tcPr>
            <w:tcW w:w="1081" w:type="dxa"/>
          </w:tcPr>
          <w:p w14:paraId="6397D40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015" w:type="dxa"/>
          </w:tcPr>
          <w:p w14:paraId="52AD8D3F" w14:textId="77777777" w:rsidR="00114806" w:rsidRPr="00BA49DC" w:rsidRDefault="00114806" w:rsidP="00BA49DC">
            <w:pPr>
              <w:ind w:left="426" w:hanging="426"/>
              <w:rPr>
                <w:rFonts w:ascii="Arial" w:hAnsi="Arial" w:cs="Arial"/>
              </w:rPr>
            </w:pPr>
          </w:p>
        </w:tc>
        <w:tc>
          <w:tcPr>
            <w:tcW w:w="972" w:type="dxa"/>
          </w:tcPr>
          <w:p w14:paraId="6710840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37" w:type="dxa"/>
          </w:tcPr>
          <w:p w14:paraId="7FA5C7B9" w14:textId="77777777" w:rsidR="00114806" w:rsidRPr="00BA49DC" w:rsidRDefault="00114806" w:rsidP="00BA49DC">
            <w:pPr>
              <w:ind w:left="426" w:hanging="426"/>
              <w:rPr>
                <w:rFonts w:ascii="Arial" w:hAnsi="Arial" w:cs="Arial"/>
              </w:rPr>
            </w:pPr>
          </w:p>
        </w:tc>
        <w:tc>
          <w:tcPr>
            <w:tcW w:w="1199" w:type="dxa"/>
          </w:tcPr>
          <w:p w14:paraId="15EBF37A"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50" w:type="dxa"/>
          </w:tcPr>
          <w:p w14:paraId="17E85F1F" w14:textId="77777777" w:rsidR="00114806" w:rsidRPr="00BA49DC" w:rsidRDefault="00114806" w:rsidP="00BA49DC">
            <w:pPr>
              <w:ind w:left="426" w:hanging="426"/>
              <w:rPr>
                <w:rFonts w:ascii="Arial" w:hAnsi="Arial" w:cs="Arial"/>
              </w:rPr>
            </w:pPr>
          </w:p>
        </w:tc>
        <w:tc>
          <w:tcPr>
            <w:tcW w:w="806" w:type="dxa"/>
          </w:tcPr>
          <w:p w14:paraId="4895ECE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85" w:type="dxa"/>
          </w:tcPr>
          <w:p w14:paraId="3AADF5B8" w14:textId="77777777" w:rsidR="00114806" w:rsidRPr="00BA49DC" w:rsidRDefault="00114806" w:rsidP="00BA49DC">
            <w:pPr>
              <w:ind w:left="426" w:hanging="426"/>
              <w:rPr>
                <w:rFonts w:ascii="Arial" w:hAnsi="Arial" w:cs="Arial"/>
              </w:rPr>
            </w:pPr>
            <w:r w:rsidRPr="00BA49DC">
              <w:rPr>
                <w:rFonts w:ascii="Arial" w:hAnsi="Arial" w:cs="Arial"/>
              </w:rPr>
              <w:t>Buhler Miag Italy</w:t>
            </w:r>
          </w:p>
        </w:tc>
      </w:tr>
      <w:tr w:rsidR="00114806" w:rsidRPr="00114806" w14:paraId="0F36F92F"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40D0ECBA" w14:textId="77777777" w:rsidR="00114806" w:rsidRPr="00BA49DC" w:rsidRDefault="00114806" w:rsidP="00BA49DC">
            <w:pPr>
              <w:ind w:left="426" w:hanging="426"/>
              <w:rPr>
                <w:rFonts w:ascii="Arial" w:hAnsi="Arial" w:cs="Arial"/>
              </w:rPr>
            </w:pPr>
            <w:r w:rsidRPr="00BA49DC">
              <w:rPr>
                <w:rFonts w:ascii="Arial" w:hAnsi="Arial" w:cs="Arial"/>
              </w:rPr>
              <w:lastRenderedPageBreak/>
              <w:t>12</w:t>
            </w:r>
          </w:p>
        </w:tc>
        <w:tc>
          <w:tcPr>
            <w:tcW w:w="1708" w:type="dxa"/>
          </w:tcPr>
          <w:p w14:paraId="2A16668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Additive hopper</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3867088E" w14:textId="77777777" w:rsidR="00114806" w:rsidRPr="00BA49DC" w:rsidRDefault="00114806" w:rsidP="00BA49DC">
            <w:pPr>
              <w:ind w:left="426" w:hanging="426"/>
              <w:rPr>
                <w:rFonts w:ascii="Arial" w:hAnsi="Arial" w:cs="Arial"/>
              </w:rPr>
            </w:pPr>
            <w:r w:rsidRPr="00BA49DC">
              <w:rPr>
                <w:rFonts w:ascii="Arial" w:hAnsi="Arial" w:cs="Arial"/>
              </w:rPr>
              <w:t>T603</w:t>
            </w:r>
          </w:p>
        </w:tc>
        <w:tc>
          <w:tcPr>
            <w:tcW w:w="1475" w:type="dxa"/>
          </w:tcPr>
          <w:p w14:paraId="63BFF11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5590364D"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187FFDF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Ambient</w:t>
            </w:r>
          </w:p>
        </w:tc>
        <w:tc>
          <w:tcPr>
            <w:cnfStyle w:val="000010000000" w:firstRow="0" w:lastRow="0" w:firstColumn="0" w:lastColumn="0" w:oddVBand="1" w:evenVBand="0" w:oddHBand="0" w:evenHBand="0" w:firstRowFirstColumn="0" w:firstRowLastColumn="0" w:lastRowFirstColumn="0" w:lastRowLastColumn="0"/>
            <w:tcW w:w="1015" w:type="dxa"/>
          </w:tcPr>
          <w:p w14:paraId="013FC0D6"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05D570C4"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37" w:type="dxa"/>
          </w:tcPr>
          <w:p w14:paraId="6853CA52" w14:textId="77777777" w:rsidR="00114806" w:rsidRPr="00BA49DC" w:rsidRDefault="00114806" w:rsidP="00BA49DC">
            <w:pPr>
              <w:ind w:left="426" w:hanging="426"/>
              <w:rPr>
                <w:rFonts w:ascii="Arial" w:hAnsi="Arial" w:cs="Arial"/>
              </w:rPr>
            </w:pPr>
            <w:r w:rsidRPr="00BA49DC">
              <w:rPr>
                <w:rFonts w:ascii="Arial" w:hAnsi="Arial" w:cs="Arial"/>
              </w:rPr>
              <w:t>2595</w:t>
            </w:r>
          </w:p>
        </w:tc>
        <w:tc>
          <w:tcPr>
            <w:tcW w:w="1199" w:type="dxa"/>
          </w:tcPr>
          <w:p w14:paraId="71859D3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1250/750 conical</w:t>
            </w:r>
          </w:p>
        </w:tc>
        <w:tc>
          <w:tcPr>
            <w:cnfStyle w:val="000010000000" w:firstRow="0" w:lastRow="0" w:firstColumn="0" w:lastColumn="0" w:oddVBand="1" w:evenVBand="0" w:oddHBand="0" w:evenHBand="0" w:firstRowFirstColumn="0" w:firstRowLastColumn="0" w:lastRowFirstColumn="0" w:lastRowLastColumn="0"/>
            <w:tcW w:w="950" w:type="dxa"/>
          </w:tcPr>
          <w:p w14:paraId="2DEC1C85" w14:textId="77777777" w:rsidR="00114806" w:rsidRPr="00BA49DC" w:rsidRDefault="00114806" w:rsidP="00BA49DC">
            <w:pPr>
              <w:ind w:left="426" w:hanging="426"/>
              <w:rPr>
                <w:rFonts w:ascii="Arial" w:hAnsi="Arial" w:cs="Arial"/>
              </w:rPr>
            </w:pPr>
          </w:p>
        </w:tc>
        <w:tc>
          <w:tcPr>
            <w:tcW w:w="806" w:type="dxa"/>
          </w:tcPr>
          <w:p w14:paraId="560EEB5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85" w:type="dxa"/>
          </w:tcPr>
          <w:p w14:paraId="15664377" w14:textId="77777777" w:rsidR="00114806" w:rsidRPr="00BA49DC" w:rsidRDefault="00114806" w:rsidP="00BA49DC">
            <w:pPr>
              <w:ind w:left="426" w:hanging="426"/>
              <w:rPr>
                <w:rFonts w:ascii="Arial" w:hAnsi="Arial" w:cs="Arial"/>
              </w:rPr>
            </w:pPr>
            <w:r w:rsidRPr="00BA49DC">
              <w:rPr>
                <w:rFonts w:ascii="Arial" w:hAnsi="Arial" w:cs="Arial"/>
              </w:rPr>
              <w:t>W&amp;P, Germany</w:t>
            </w:r>
          </w:p>
        </w:tc>
      </w:tr>
      <w:tr w:rsidR="00114806" w:rsidRPr="00114806" w14:paraId="6DC6F76A"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4B024874" w14:textId="77777777" w:rsidR="00114806" w:rsidRPr="00BA49DC" w:rsidRDefault="00114806" w:rsidP="00BA49DC">
            <w:pPr>
              <w:ind w:left="426" w:hanging="426"/>
              <w:rPr>
                <w:rFonts w:ascii="Arial" w:hAnsi="Arial" w:cs="Arial"/>
              </w:rPr>
            </w:pPr>
            <w:r w:rsidRPr="00BA49DC">
              <w:rPr>
                <w:rFonts w:ascii="Arial" w:hAnsi="Arial" w:cs="Arial"/>
              </w:rPr>
              <w:t>13</w:t>
            </w:r>
          </w:p>
        </w:tc>
        <w:tc>
          <w:tcPr>
            <w:tcW w:w="1708" w:type="dxa"/>
          </w:tcPr>
          <w:p w14:paraId="31A275D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Cutting water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408E8713" w14:textId="77777777" w:rsidR="00114806" w:rsidRPr="00BA49DC" w:rsidRDefault="00114806" w:rsidP="00BA49DC">
            <w:pPr>
              <w:ind w:left="426" w:hanging="426"/>
              <w:rPr>
                <w:rFonts w:ascii="Arial" w:hAnsi="Arial" w:cs="Arial"/>
              </w:rPr>
            </w:pPr>
            <w:r w:rsidRPr="00BA49DC">
              <w:rPr>
                <w:rFonts w:ascii="Arial" w:hAnsi="Arial" w:cs="Arial"/>
              </w:rPr>
              <w:t>T604</w:t>
            </w:r>
          </w:p>
        </w:tc>
        <w:tc>
          <w:tcPr>
            <w:tcW w:w="1475" w:type="dxa"/>
          </w:tcPr>
          <w:p w14:paraId="36E0CDED"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6948D7C2"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2A8A257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1015" w:type="dxa"/>
          </w:tcPr>
          <w:p w14:paraId="10CB0C1D"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589C608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022F99B3" w14:textId="77777777" w:rsidR="00114806" w:rsidRPr="00BA49DC" w:rsidRDefault="00114806" w:rsidP="00BA49DC">
            <w:pPr>
              <w:ind w:left="426" w:hanging="426"/>
              <w:rPr>
                <w:rFonts w:ascii="Arial" w:hAnsi="Arial" w:cs="Arial"/>
              </w:rPr>
            </w:pPr>
            <w:r w:rsidRPr="00BA49DC">
              <w:rPr>
                <w:rFonts w:ascii="Arial" w:hAnsi="Arial" w:cs="Arial"/>
              </w:rPr>
              <w:t>4000</w:t>
            </w:r>
          </w:p>
        </w:tc>
        <w:tc>
          <w:tcPr>
            <w:tcW w:w="1199" w:type="dxa"/>
          </w:tcPr>
          <w:p w14:paraId="77281129"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Breadth 1600 height 2000 length 4000</w:t>
            </w:r>
          </w:p>
        </w:tc>
        <w:tc>
          <w:tcPr>
            <w:cnfStyle w:val="000010000000" w:firstRow="0" w:lastRow="0" w:firstColumn="0" w:lastColumn="0" w:oddVBand="1" w:evenVBand="0" w:oddHBand="0" w:evenHBand="0" w:firstRowFirstColumn="0" w:firstRowLastColumn="0" w:lastRowFirstColumn="0" w:lastRowLastColumn="0"/>
            <w:tcW w:w="950" w:type="dxa"/>
          </w:tcPr>
          <w:p w14:paraId="57274762" w14:textId="77777777" w:rsidR="00114806" w:rsidRPr="00BA49DC" w:rsidRDefault="00114806" w:rsidP="00BA49DC">
            <w:pPr>
              <w:ind w:left="426" w:hanging="426"/>
              <w:rPr>
                <w:rFonts w:ascii="Arial" w:hAnsi="Arial" w:cs="Arial"/>
              </w:rPr>
            </w:pPr>
            <w:r w:rsidRPr="00BA49DC">
              <w:rPr>
                <w:rFonts w:ascii="Arial" w:hAnsi="Arial" w:cs="Arial"/>
              </w:rPr>
              <w:t>3</w:t>
            </w:r>
          </w:p>
        </w:tc>
        <w:tc>
          <w:tcPr>
            <w:tcW w:w="806" w:type="dxa"/>
          </w:tcPr>
          <w:p w14:paraId="18EA645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12</w:t>
            </w:r>
          </w:p>
        </w:tc>
        <w:tc>
          <w:tcPr>
            <w:cnfStyle w:val="000010000000" w:firstRow="0" w:lastRow="0" w:firstColumn="0" w:lastColumn="0" w:oddVBand="1" w:evenVBand="0" w:oddHBand="0" w:evenHBand="0" w:firstRowFirstColumn="0" w:firstRowLastColumn="0" w:lastRowFirstColumn="0" w:lastRowLastColumn="0"/>
            <w:tcW w:w="1185" w:type="dxa"/>
          </w:tcPr>
          <w:p w14:paraId="7317A94E" w14:textId="77777777" w:rsidR="00114806" w:rsidRPr="00BA49DC" w:rsidRDefault="00114806" w:rsidP="00BA49DC">
            <w:pPr>
              <w:ind w:left="426" w:hanging="426"/>
              <w:rPr>
                <w:rFonts w:ascii="Arial" w:hAnsi="Arial" w:cs="Arial"/>
              </w:rPr>
            </w:pPr>
          </w:p>
        </w:tc>
      </w:tr>
      <w:tr w:rsidR="00114806" w:rsidRPr="00114806" w14:paraId="275D06F7"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050E94DF" w14:textId="77777777" w:rsidR="00114806" w:rsidRPr="00BA49DC" w:rsidRDefault="00114806" w:rsidP="00BA49DC">
            <w:pPr>
              <w:ind w:left="426" w:hanging="426"/>
              <w:rPr>
                <w:rFonts w:ascii="Arial" w:hAnsi="Arial" w:cs="Arial"/>
              </w:rPr>
            </w:pPr>
            <w:r w:rsidRPr="00BA49DC">
              <w:rPr>
                <w:rFonts w:ascii="Arial" w:hAnsi="Arial" w:cs="Arial"/>
              </w:rPr>
              <w:t>14</w:t>
            </w:r>
          </w:p>
        </w:tc>
        <w:tc>
          <w:tcPr>
            <w:tcW w:w="1708" w:type="dxa"/>
          </w:tcPr>
          <w:p w14:paraId="1B71F02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Pellets hopper</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7D15CF8B" w14:textId="77777777" w:rsidR="00114806" w:rsidRPr="00BA49DC" w:rsidRDefault="00114806" w:rsidP="00BA49DC">
            <w:pPr>
              <w:ind w:left="426" w:hanging="426"/>
              <w:rPr>
                <w:rFonts w:ascii="Arial" w:hAnsi="Arial" w:cs="Arial"/>
              </w:rPr>
            </w:pPr>
            <w:r w:rsidRPr="00BA49DC">
              <w:rPr>
                <w:rFonts w:ascii="Arial" w:hAnsi="Arial" w:cs="Arial"/>
              </w:rPr>
              <w:t>T605</w:t>
            </w:r>
          </w:p>
        </w:tc>
        <w:tc>
          <w:tcPr>
            <w:tcW w:w="1475" w:type="dxa"/>
          </w:tcPr>
          <w:p w14:paraId="48C7F21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39A05505"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56EA7EC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1015" w:type="dxa"/>
          </w:tcPr>
          <w:p w14:paraId="7D0E6996"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2CF5A2C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937" w:type="dxa"/>
          </w:tcPr>
          <w:p w14:paraId="66721C08"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1199" w:type="dxa"/>
          </w:tcPr>
          <w:p w14:paraId="42AA4F2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1000</w:t>
            </w:r>
          </w:p>
        </w:tc>
        <w:tc>
          <w:tcPr>
            <w:cnfStyle w:val="000010000000" w:firstRow="0" w:lastRow="0" w:firstColumn="0" w:lastColumn="0" w:oddVBand="1" w:evenVBand="0" w:oddHBand="0" w:evenHBand="0" w:firstRowFirstColumn="0" w:firstRowLastColumn="0" w:lastRowFirstColumn="0" w:lastRowLastColumn="0"/>
            <w:tcW w:w="950" w:type="dxa"/>
          </w:tcPr>
          <w:p w14:paraId="1AAB4265" w14:textId="77777777" w:rsidR="00114806" w:rsidRPr="00BA49DC" w:rsidRDefault="00114806" w:rsidP="00BA49DC">
            <w:pPr>
              <w:ind w:left="426" w:hanging="426"/>
              <w:rPr>
                <w:rFonts w:ascii="Arial" w:hAnsi="Arial" w:cs="Arial"/>
              </w:rPr>
            </w:pPr>
            <w:r w:rsidRPr="00BA49DC">
              <w:rPr>
                <w:rFonts w:ascii="Arial" w:hAnsi="Arial" w:cs="Arial"/>
              </w:rPr>
              <w:t>-</w:t>
            </w:r>
          </w:p>
        </w:tc>
        <w:tc>
          <w:tcPr>
            <w:tcW w:w="806" w:type="dxa"/>
          </w:tcPr>
          <w:p w14:paraId="371ECB2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2.0</w:t>
            </w:r>
          </w:p>
        </w:tc>
        <w:tc>
          <w:tcPr>
            <w:cnfStyle w:val="000010000000" w:firstRow="0" w:lastRow="0" w:firstColumn="0" w:lastColumn="0" w:oddVBand="1" w:evenVBand="0" w:oddHBand="0" w:evenHBand="0" w:firstRowFirstColumn="0" w:firstRowLastColumn="0" w:lastRowFirstColumn="0" w:lastRowLastColumn="0"/>
            <w:tcW w:w="1185" w:type="dxa"/>
          </w:tcPr>
          <w:p w14:paraId="33643BF5" w14:textId="77777777" w:rsidR="00114806" w:rsidRPr="00BA49DC" w:rsidRDefault="00114806" w:rsidP="00BA49DC">
            <w:pPr>
              <w:ind w:left="426" w:hanging="426"/>
              <w:rPr>
                <w:rFonts w:ascii="Arial" w:hAnsi="Arial" w:cs="Arial"/>
              </w:rPr>
            </w:pPr>
          </w:p>
        </w:tc>
      </w:tr>
      <w:tr w:rsidR="00114806" w:rsidRPr="00114806" w14:paraId="1967F157"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36E0E6DB"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1708" w:type="dxa"/>
          </w:tcPr>
          <w:p w14:paraId="6D053114"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Chilled water surge drum</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7B38BE14" w14:textId="77777777" w:rsidR="00114806" w:rsidRPr="00BA49DC" w:rsidRDefault="00114806" w:rsidP="00BA49DC">
            <w:pPr>
              <w:ind w:left="426" w:hanging="426"/>
              <w:rPr>
                <w:rFonts w:ascii="Arial" w:hAnsi="Arial" w:cs="Arial"/>
              </w:rPr>
            </w:pPr>
            <w:r w:rsidRPr="00BA49DC">
              <w:rPr>
                <w:rFonts w:ascii="Arial" w:hAnsi="Arial" w:cs="Arial"/>
              </w:rPr>
              <w:t>T801</w:t>
            </w:r>
          </w:p>
        </w:tc>
        <w:tc>
          <w:tcPr>
            <w:tcW w:w="1475" w:type="dxa"/>
          </w:tcPr>
          <w:p w14:paraId="4AE1022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 A515</w:t>
            </w:r>
          </w:p>
        </w:tc>
        <w:tc>
          <w:tcPr>
            <w:cnfStyle w:val="000010000000" w:firstRow="0" w:lastRow="0" w:firstColumn="0" w:lastColumn="0" w:oddVBand="1" w:evenVBand="0" w:oddHBand="0" w:evenHBand="0" w:firstRowFirstColumn="0" w:firstRowLastColumn="0" w:lastRowFirstColumn="0" w:lastRowLastColumn="0"/>
            <w:tcW w:w="1107" w:type="dxa"/>
          </w:tcPr>
          <w:p w14:paraId="351D2408"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39FC1CC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w:t>
            </w:r>
          </w:p>
        </w:tc>
        <w:tc>
          <w:tcPr>
            <w:cnfStyle w:val="000010000000" w:firstRow="0" w:lastRow="0" w:firstColumn="0" w:lastColumn="0" w:oddVBand="1" w:evenVBand="0" w:oddHBand="0" w:evenHBand="0" w:firstRowFirstColumn="0" w:firstRowLastColumn="0" w:lastRowFirstColumn="0" w:lastRowLastColumn="0"/>
            <w:tcW w:w="1015" w:type="dxa"/>
          </w:tcPr>
          <w:p w14:paraId="17E8B7EA"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55E459A2"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37" w:type="dxa"/>
          </w:tcPr>
          <w:p w14:paraId="344F7C96" w14:textId="77777777" w:rsidR="00114806" w:rsidRPr="00BA49DC" w:rsidRDefault="00114806" w:rsidP="00BA49DC">
            <w:pPr>
              <w:ind w:left="426" w:hanging="426"/>
              <w:rPr>
                <w:rFonts w:ascii="Arial" w:hAnsi="Arial" w:cs="Arial"/>
              </w:rPr>
            </w:pPr>
            <w:r w:rsidRPr="00BA49DC">
              <w:rPr>
                <w:rFonts w:ascii="Arial" w:hAnsi="Arial" w:cs="Arial"/>
              </w:rPr>
              <w:t>3000</w:t>
            </w:r>
          </w:p>
        </w:tc>
        <w:tc>
          <w:tcPr>
            <w:tcW w:w="1199" w:type="dxa"/>
          </w:tcPr>
          <w:p w14:paraId="686B4D13"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1400</w:t>
            </w:r>
          </w:p>
        </w:tc>
        <w:tc>
          <w:tcPr>
            <w:cnfStyle w:val="000010000000" w:firstRow="0" w:lastRow="0" w:firstColumn="0" w:lastColumn="0" w:oddVBand="1" w:evenVBand="0" w:oddHBand="0" w:evenHBand="0" w:firstRowFirstColumn="0" w:firstRowLastColumn="0" w:lastRowFirstColumn="0" w:lastRowLastColumn="0"/>
            <w:tcW w:w="950" w:type="dxa"/>
          </w:tcPr>
          <w:p w14:paraId="7778AFC9" w14:textId="77777777" w:rsidR="00114806" w:rsidRPr="00BA49DC" w:rsidRDefault="00114806" w:rsidP="00BA49DC">
            <w:pPr>
              <w:ind w:left="426" w:hanging="426"/>
              <w:rPr>
                <w:rFonts w:ascii="Arial" w:hAnsi="Arial" w:cs="Arial"/>
              </w:rPr>
            </w:pPr>
            <w:r w:rsidRPr="00BA49DC">
              <w:rPr>
                <w:rFonts w:ascii="Arial" w:hAnsi="Arial" w:cs="Arial"/>
              </w:rPr>
              <w:t>C</w:t>
            </w:r>
          </w:p>
        </w:tc>
        <w:tc>
          <w:tcPr>
            <w:tcW w:w="806" w:type="dxa"/>
          </w:tcPr>
          <w:p w14:paraId="6BFCA2B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w:t>
            </w:r>
          </w:p>
        </w:tc>
        <w:tc>
          <w:tcPr>
            <w:cnfStyle w:val="000010000000" w:firstRow="0" w:lastRow="0" w:firstColumn="0" w:lastColumn="0" w:oddVBand="1" w:evenVBand="0" w:oddHBand="0" w:evenHBand="0" w:firstRowFirstColumn="0" w:firstRowLastColumn="0" w:lastRowFirstColumn="0" w:lastRowLastColumn="0"/>
            <w:tcW w:w="1185" w:type="dxa"/>
          </w:tcPr>
          <w:p w14:paraId="55FB0126" w14:textId="77777777" w:rsidR="00114806" w:rsidRPr="00BA49DC" w:rsidRDefault="00114806" w:rsidP="00BA49DC">
            <w:pPr>
              <w:ind w:left="426" w:hanging="426"/>
              <w:rPr>
                <w:rFonts w:ascii="Arial" w:hAnsi="Arial" w:cs="Arial"/>
              </w:rPr>
            </w:pPr>
            <w:r w:rsidRPr="00BA49DC">
              <w:rPr>
                <w:rFonts w:ascii="Arial" w:hAnsi="Arial" w:cs="Arial"/>
              </w:rPr>
              <w:t>Siesta</w:t>
            </w:r>
          </w:p>
        </w:tc>
      </w:tr>
      <w:tr w:rsidR="00114806" w:rsidRPr="00114806" w14:paraId="5A4D6767"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43A2449D"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1708" w:type="dxa"/>
          </w:tcPr>
          <w:p w14:paraId="432F02B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Condensate collection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7D890657" w14:textId="77777777" w:rsidR="00114806" w:rsidRPr="00BA49DC" w:rsidRDefault="00114806" w:rsidP="00BA49DC">
            <w:pPr>
              <w:ind w:left="426" w:hanging="426"/>
              <w:rPr>
                <w:rFonts w:ascii="Arial" w:hAnsi="Arial" w:cs="Arial"/>
              </w:rPr>
            </w:pPr>
            <w:r w:rsidRPr="00BA49DC">
              <w:rPr>
                <w:rFonts w:ascii="Arial" w:hAnsi="Arial" w:cs="Arial"/>
              </w:rPr>
              <w:t>T802</w:t>
            </w:r>
          </w:p>
        </w:tc>
        <w:tc>
          <w:tcPr>
            <w:tcW w:w="1475" w:type="dxa"/>
          </w:tcPr>
          <w:p w14:paraId="0CC5373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04E3D2FC"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3321C22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1015" w:type="dxa"/>
          </w:tcPr>
          <w:p w14:paraId="3121F2EA"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7E70BCF1"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120</w:t>
            </w:r>
          </w:p>
        </w:tc>
        <w:tc>
          <w:tcPr>
            <w:cnfStyle w:val="000010000000" w:firstRow="0" w:lastRow="0" w:firstColumn="0" w:lastColumn="0" w:oddVBand="1" w:evenVBand="0" w:oddHBand="0" w:evenHBand="0" w:firstRowFirstColumn="0" w:firstRowLastColumn="0" w:lastRowFirstColumn="0" w:lastRowLastColumn="0"/>
            <w:tcW w:w="937" w:type="dxa"/>
          </w:tcPr>
          <w:p w14:paraId="460D63C2" w14:textId="77777777" w:rsidR="00114806" w:rsidRPr="00BA49DC" w:rsidRDefault="00114806" w:rsidP="00BA49DC">
            <w:pPr>
              <w:ind w:left="426" w:hanging="426"/>
              <w:rPr>
                <w:rFonts w:ascii="Arial" w:hAnsi="Arial" w:cs="Arial"/>
              </w:rPr>
            </w:pPr>
            <w:r w:rsidRPr="00BA49DC">
              <w:rPr>
                <w:rFonts w:ascii="Arial" w:hAnsi="Arial" w:cs="Arial"/>
              </w:rPr>
              <w:t>1300</w:t>
            </w:r>
          </w:p>
        </w:tc>
        <w:tc>
          <w:tcPr>
            <w:tcW w:w="1199" w:type="dxa"/>
          </w:tcPr>
          <w:p w14:paraId="0AB8ED3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800</w:t>
            </w:r>
          </w:p>
        </w:tc>
        <w:tc>
          <w:tcPr>
            <w:cnfStyle w:val="000010000000" w:firstRow="0" w:lastRow="0" w:firstColumn="0" w:lastColumn="0" w:oddVBand="1" w:evenVBand="0" w:oddHBand="0" w:evenHBand="0" w:firstRowFirstColumn="0" w:firstRowLastColumn="0" w:lastRowFirstColumn="0" w:lastRowLastColumn="0"/>
            <w:tcW w:w="950" w:type="dxa"/>
          </w:tcPr>
          <w:p w14:paraId="7370DB06" w14:textId="77777777" w:rsidR="00114806" w:rsidRPr="00BA49DC" w:rsidRDefault="00114806" w:rsidP="00BA49DC">
            <w:pPr>
              <w:ind w:left="426" w:hanging="426"/>
              <w:rPr>
                <w:rFonts w:ascii="Arial" w:hAnsi="Arial" w:cs="Arial"/>
              </w:rPr>
            </w:pPr>
            <w:r w:rsidRPr="00BA49DC">
              <w:rPr>
                <w:rFonts w:ascii="Arial" w:hAnsi="Arial" w:cs="Arial"/>
              </w:rPr>
              <w:t>6</w:t>
            </w:r>
          </w:p>
        </w:tc>
        <w:tc>
          <w:tcPr>
            <w:tcW w:w="806" w:type="dxa"/>
          </w:tcPr>
          <w:p w14:paraId="4B8F6E0A"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0.75</w:t>
            </w:r>
          </w:p>
        </w:tc>
        <w:tc>
          <w:tcPr>
            <w:cnfStyle w:val="000010000000" w:firstRow="0" w:lastRow="0" w:firstColumn="0" w:lastColumn="0" w:oddVBand="1" w:evenVBand="0" w:oddHBand="0" w:evenHBand="0" w:firstRowFirstColumn="0" w:firstRowLastColumn="0" w:lastRowFirstColumn="0" w:lastRowLastColumn="0"/>
            <w:tcW w:w="1185" w:type="dxa"/>
          </w:tcPr>
          <w:p w14:paraId="587D4F05" w14:textId="77777777" w:rsidR="00114806" w:rsidRPr="00BA49DC" w:rsidRDefault="00114806" w:rsidP="00BA49DC">
            <w:pPr>
              <w:ind w:left="426" w:hanging="426"/>
              <w:rPr>
                <w:rFonts w:ascii="Arial" w:hAnsi="Arial" w:cs="Arial"/>
              </w:rPr>
            </w:pPr>
          </w:p>
        </w:tc>
      </w:tr>
      <w:tr w:rsidR="00114806" w:rsidRPr="00114806" w14:paraId="19D9BB68"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6684CC88" w14:textId="77777777" w:rsidR="00114806" w:rsidRPr="00BA49DC" w:rsidRDefault="00114806" w:rsidP="00BA49DC">
            <w:pPr>
              <w:ind w:left="426" w:hanging="426"/>
              <w:rPr>
                <w:rFonts w:ascii="Arial" w:hAnsi="Arial" w:cs="Arial"/>
              </w:rPr>
            </w:pPr>
            <w:r w:rsidRPr="00BA49DC">
              <w:rPr>
                <w:rFonts w:ascii="Arial" w:hAnsi="Arial" w:cs="Arial"/>
              </w:rPr>
              <w:t>17</w:t>
            </w:r>
          </w:p>
        </w:tc>
        <w:tc>
          <w:tcPr>
            <w:tcW w:w="1708" w:type="dxa"/>
          </w:tcPr>
          <w:p w14:paraId="0FA76FC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Regeneration oil surge drum</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2576D345" w14:textId="77777777" w:rsidR="00114806" w:rsidRPr="00BA49DC" w:rsidRDefault="00114806" w:rsidP="00BA49DC">
            <w:pPr>
              <w:ind w:left="426" w:hanging="426"/>
              <w:rPr>
                <w:rFonts w:ascii="Arial" w:hAnsi="Arial" w:cs="Arial"/>
              </w:rPr>
            </w:pPr>
            <w:r w:rsidRPr="00BA49DC">
              <w:rPr>
                <w:rFonts w:ascii="Arial" w:hAnsi="Arial" w:cs="Arial"/>
              </w:rPr>
              <w:t>T901</w:t>
            </w:r>
          </w:p>
        </w:tc>
        <w:tc>
          <w:tcPr>
            <w:tcW w:w="1475" w:type="dxa"/>
          </w:tcPr>
          <w:p w14:paraId="5A93D29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07" w:type="dxa"/>
          </w:tcPr>
          <w:p w14:paraId="74029A22"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081" w:type="dxa"/>
          </w:tcPr>
          <w:p w14:paraId="22DFFBC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1015" w:type="dxa"/>
          </w:tcPr>
          <w:p w14:paraId="05CB74E4"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72" w:type="dxa"/>
          </w:tcPr>
          <w:p w14:paraId="694FEFA5"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150</w:t>
            </w:r>
          </w:p>
        </w:tc>
        <w:tc>
          <w:tcPr>
            <w:cnfStyle w:val="000010000000" w:firstRow="0" w:lastRow="0" w:firstColumn="0" w:lastColumn="0" w:oddVBand="1" w:evenVBand="0" w:oddHBand="0" w:evenHBand="0" w:firstRowFirstColumn="0" w:firstRowLastColumn="0" w:lastRowFirstColumn="0" w:lastRowLastColumn="0"/>
            <w:tcW w:w="937" w:type="dxa"/>
          </w:tcPr>
          <w:p w14:paraId="3AA97C36" w14:textId="77777777" w:rsidR="00114806" w:rsidRPr="00BA49DC" w:rsidRDefault="00114806" w:rsidP="00BA49DC">
            <w:pPr>
              <w:ind w:left="426" w:hanging="426"/>
              <w:rPr>
                <w:rFonts w:ascii="Arial" w:hAnsi="Arial" w:cs="Arial"/>
              </w:rPr>
            </w:pPr>
            <w:r w:rsidRPr="00BA49DC">
              <w:rPr>
                <w:rFonts w:ascii="Arial" w:hAnsi="Arial" w:cs="Arial"/>
              </w:rPr>
              <w:t>1300</w:t>
            </w:r>
          </w:p>
        </w:tc>
        <w:tc>
          <w:tcPr>
            <w:tcW w:w="1199" w:type="dxa"/>
          </w:tcPr>
          <w:p w14:paraId="130EF358"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700</w:t>
            </w:r>
          </w:p>
        </w:tc>
        <w:tc>
          <w:tcPr>
            <w:cnfStyle w:val="000010000000" w:firstRow="0" w:lastRow="0" w:firstColumn="0" w:lastColumn="0" w:oddVBand="1" w:evenVBand="0" w:oddHBand="0" w:evenHBand="0" w:firstRowFirstColumn="0" w:firstRowLastColumn="0" w:lastRowFirstColumn="0" w:lastRowLastColumn="0"/>
            <w:tcW w:w="950" w:type="dxa"/>
          </w:tcPr>
          <w:p w14:paraId="3F9A34A3" w14:textId="77777777" w:rsidR="00114806" w:rsidRPr="00BA49DC" w:rsidRDefault="00114806" w:rsidP="00BA49DC">
            <w:pPr>
              <w:ind w:left="426" w:hanging="426"/>
              <w:rPr>
                <w:rFonts w:ascii="Arial" w:hAnsi="Arial" w:cs="Arial"/>
              </w:rPr>
            </w:pPr>
            <w:r w:rsidRPr="00BA49DC">
              <w:rPr>
                <w:rFonts w:ascii="Arial" w:hAnsi="Arial" w:cs="Arial"/>
              </w:rPr>
              <w:t>-</w:t>
            </w:r>
          </w:p>
        </w:tc>
        <w:tc>
          <w:tcPr>
            <w:tcW w:w="806" w:type="dxa"/>
          </w:tcPr>
          <w:p w14:paraId="19E2178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0.5</w:t>
            </w:r>
          </w:p>
        </w:tc>
        <w:tc>
          <w:tcPr>
            <w:cnfStyle w:val="000010000000" w:firstRow="0" w:lastRow="0" w:firstColumn="0" w:lastColumn="0" w:oddVBand="1" w:evenVBand="0" w:oddHBand="0" w:evenHBand="0" w:firstRowFirstColumn="0" w:firstRowLastColumn="0" w:lastRowFirstColumn="0" w:lastRowLastColumn="0"/>
            <w:tcW w:w="1185" w:type="dxa"/>
          </w:tcPr>
          <w:p w14:paraId="11AC4B84" w14:textId="77777777" w:rsidR="00114806" w:rsidRPr="00BA49DC" w:rsidRDefault="00114806" w:rsidP="00BA49DC">
            <w:pPr>
              <w:ind w:left="426" w:hanging="426"/>
              <w:rPr>
                <w:rFonts w:ascii="Arial" w:hAnsi="Arial" w:cs="Arial"/>
              </w:rPr>
            </w:pPr>
          </w:p>
        </w:tc>
      </w:tr>
      <w:tr w:rsidR="00114806" w:rsidRPr="00114806" w14:paraId="41C3BEE5"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50F73DF3"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1708" w:type="dxa"/>
          </w:tcPr>
          <w:p w14:paraId="381083D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Teal surge drum</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6C9DE262" w14:textId="77777777" w:rsidR="00114806" w:rsidRPr="00BA49DC" w:rsidRDefault="00114806" w:rsidP="00BA49DC">
            <w:pPr>
              <w:ind w:left="426" w:hanging="426"/>
              <w:rPr>
                <w:rFonts w:ascii="Arial" w:hAnsi="Arial" w:cs="Arial"/>
              </w:rPr>
            </w:pPr>
            <w:r w:rsidRPr="00BA49DC">
              <w:rPr>
                <w:rFonts w:ascii="Arial" w:hAnsi="Arial" w:cs="Arial"/>
              </w:rPr>
              <w:t>V101</w:t>
            </w:r>
          </w:p>
        </w:tc>
        <w:tc>
          <w:tcPr>
            <w:tcW w:w="1475" w:type="dxa"/>
          </w:tcPr>
          <w:p w14:paraId="0002B44E"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02CBBAA1"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5CC35EFF"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4E204044"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972" w:type="dxa"/>
          </w:tcPr>
          <w:p w14:paraId="464E4A18"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937" w:type="dxa"/>
          </w:tcPr>
          <w:p w14:paraId="447D48F2" w14:textId="77777777" w:rsidR="00114806" w:rsidRPr="00BA49DC" w:rsidRDefault="00114806" w:rsidP="00BA49DC">
            <w:pPr>
              <w:ind w:left="426" w:hanging="426"/>
              <w:rPr>
                <w:rFonts w:ascii="Arial" w:hAnsi="Arial" w:cs="Arial"/>
              </w:rPr>
            </w:pPr>
            <w:r w:rsidRPr="00BA49DC">
              <w:rPr>
                <w:rFonts w:ascii="Arial" w:hAnsi="Arial" w:cs="Arial"/>
              </w:rPr>
              <w:t>800</w:t>
            </w:r>
          </w:p>
        </w:tc>
        <w:tc>
          <w:tcPr>
            <w:tcW w:w="1199" w:type="dxa"/>
          </w:tcPr>
          <w:p w14:paraId="156437AB"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700</w:t>
            </w:r>
          </w:p>
        </w:tc>
        <w:tc>
          <w:tcPr>
            <w:cnfStyle w:val="000010000000" w:firstRow="0" w:lastRow="0" w:firstColumn="0" w:lastColumn="0" w:oddVBand="1" w:evenVBand="0" w:oddHBand="0" w:evenHBand="0" w:firstRowFirstColumn="0" w:firstRowLastColumn="0" w:lastRowFirstColumn="0" w:lastRowLastColumn="0"/>
            <w:tcW w:w="950" w:type="dxa"/>
          </w:tcPr>
          <w:p w14:paraId="40B86719" w14:textId="77777777" w:rsidR="00114806" w:rsidRPr="00BA49DC" w:rsidRDefault="00114806" w:rsidP="00BA49DC">
            <w:pPr>
              <w:ind w:left="426" w:hanging="426"/>
              <w:rPr>
                <w:rFonts w:ascii="Arial" w:hAnsi="Arial" w:cs="Arial"/>
              </w:rPr>
            </w:pPr>
            <w:r w:rsidRPr="00BA49DC">
              <w:rPr>
                <w:rFonts w:ascii="Arial" w:hAnsi="Arial" w:cs="Arial"/>
              </w:rPr>
              <w:t>5</w:t>
            </w:r>
          </w:p>
        </w:tc>
        <w:tc>
          <w:tcPr>
            <w:tcW w:w="806" w:type="dxa"/>
          </w:tcPr>
          <w:p w14:paraId="7D580AF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0.38</w:t>
            </w:r>
          </w:p>
        </w:tc>
        <w:tc>
          <w:tcPr>
            <w:cnfStyle w:val="000010000000" w:firstRow="0" w:lastRow="0" w:firstColumn="0" w:lastColumn="0" w:oddVBand="1" w:evenVBand="0" w:oddHBand="0" w:evenHBand="0" w:firstRowFirstColumn="0" w:firstRowLastColumn="0" w:lastRowFirstColumn="0" w:lastRowLastColumn="0"/>
            <w:tcW w:w="1185" w:type="dxa"/>
          </w:tcPr>
          <w:p w14:paraId="35A97A40" w14:textId="77777777" w:rsidR="00114806" w:rsidRPr="00BA49DC" w:rsidRDefault="00114806" w:rsidP="00BA49DC">
            <w:pPr>
              <w:ind w:left="426" w:hanging="426"/>
              <w:rPr>
                <w:rFonts w:ascii="Arial" w:hAnsi="Arial" w:cs="Arial"/>
              </w:rPr>
            </w:pPr>
            <w:r w:rsidRPr="00BA49DC">
              <w:rPr>
                <w:rFonts w:ascii="Arial" w:hAnsi="Arial" w:cs="Arial"/>
              </w:rPr>
              <w:t xml:space="preserve">Siesta Steel Const. </w:t>
            </w:r>
            <w:r w:rsidRPr="00BA49DC">
              <w:rPr>
                <w:rFonts w:ascii="Arial" w:hAnsi="Arial" w:cs="Arial"/>
              </w:rPr>
              <w:lastRenderedPageBreak/>
              <w:t>Pvt.Ltd. Mumbai</w:t>
            </w:r>
          </w:p>
        </w:tc>
      </w:tr>
      <w:tr w:rsidR="00114806" w:rsidRPr="00114806" w14:paraId="32CC5337"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8" w:type="dxa"/>
          </w:tcPr>
          <w:p w14:paraId="0D7F2246" w14:textId="77777777" w:rsidR="00114806" w:rsidRPr="00BA49DC" w:rsidRDefault="00114806" w:rsidP="00BA49DC">
            <w:pPr>
              <w:ind w:left="426" w:hanging="426"/>
              <w:rPr>
                <w:rFonts w:ascii="Arial" w:hAnsi="Arial" w:cs="Arial"/>
              </w:rPr>
            </w:pPr>
            <w:r w:rsidRPr="00BA49DC">
              <w:rPr>
                <w:rFonts w:ascii="Arial" w:hAnsi="Arial" w:cs="Arial"/>
              </w:rPr>
              <w:lastRenderedPageBreak/>
              <w:t>19</w:t>
            </w:r>
          </w:p>
        </w:tc>
        <w:tc>
          <w:tcPr>
            <w:tcW w:w="1708" w:type="dxa"/>
          </w:tcPr>
          <w:p w14:paraId="61528B0E"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Safety pot</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36AD77B2" w14:textId="77777777" w:rsidR="00114806" w:rsidRPr="00BA49DC" w:rsidRDefault="00114806" w:rsidP="00BA49DC">
            <w:pPr>
              <w:ind w:left="426" w:hanging="426"/>
              <w:rPr>
                <w:rFonts w:ascii="Arial" w:hAnsi="Arial" w:cs="Arial"/>
              </w:rPr>
            </w:pPr>
            <w:r w:rsidRPr="00BA49DC">
              <w:rPr>
                <w:rFonts w:ascii="Arial" w:hAnsi="Arial" w:cs="Arial"/>
              </w:rPr>
              <w:t>V102</w:t>
            </w:r>
          </w:p>
        </w:tc>
        <w:tc>
          <w:tcPr>
            <w:tcW w:w="1475" w:type="dxa"/>
          </w:tcPr>
          <w:p w14:paraId="37D5B8D0"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1D1FD28A"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1081" w:type="dxa"/>
          </w:tcPr>
          <w:p w14:paraId="68DCBCD7"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1015" w:type="dxa"/>
          </w:tcPr>
          <w:p w14:paraId="77457399"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972" w:type="dxa"/>
          </w:tcPr>
          <w:p w14:paraId="3E709936"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937" w:type="dxa"/>
          </w:tcPr>
          <w:p w14:paraId="00B2845D" w14:textId="77777777" w:rsidR="00114806" w:rsidRPr="00BA49DC" w:rsidRDefault="00114806" w:rsidP="00BA49DC">
            <w:pPr>
              <w:ind w:left="426" w:hanging="426"/>
              <w:rPr>
                <w:rFonts w:ascii="Arial" w:hAnsi="Arial" w:cs="Arial"/>
              </w:rPr>
            </w:pPr>
            <w:r w:rsidRPr="00BA49DC">
              <w:rPr>
                <w:rFonts w:ascii="Arial" w:hAnsi="Arial" w:cs="Arial"/>
              </w:rPr>
              <w:t>575</w:t>
            </w:r>
          </w:p>
        </w:tc>
        <w:tc>
          <w:tcPr>
            <w:tcW w:w="1199" w:type="dxa"/>
          </w:tcPr>
          <w:p w14:paraId="5B8C8BC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4”NB</w:t>
            </w:r>
          </w:p>
        </w:tc>
        <w:tc>
          <w:tcPr>
            <w:cnfStyle w:val="000010000000" w:firstRow="0" w:lastRow="0" w:firstColumn="0" w:lastColumn="0" w:oddVBand="1" w:evenVBand="0" w:oddHBand="0" w:evenHBand="0" w:firstRowFirstColumn="0" w:firstRowLastColumn="0" w:lastRowFirstColumn="0" w:lastRowLastColumn="0"/>
            <w:tcW w:w="950" w:type="dxa"/>
          </w:tcPr>
          <w:p w14:paraId="39DBEACD" w14:textId="77777777" w:rsidR="00114806" w:rsidRPr="00BA49DC" w:rsidRDefault="00114806" w:rsidP="00BA49DC">
            <w:pPr>
              <w:ind w:left="426" w:hanging="426"/>
              <w:rPr>
                <w:rFonts w:ascii="Arial" w:hAnsi="Arial" w:cs="Arial"/>
              </w:rPr>
            </w:pPr>
            <w:r w:rsidRPr="00BA49DC">
              <w:rPr>
                <w:rFonts w:ascii="Arial" w:hAnsi="Arial" w:cs="Arial"/>
              </w:rPr>
              <w:t>Sch.10</w:t>
            </w:r>
          </w:p>
        </w:tc>
        <w:tc>
          <w:tcPr>
            <w:tcW w:w="806" w:type="dxa"/>
          </w:tcPr>
          <w:p w14:paraId="44CB89AC" w14:textId="77777777" w:rsidR="00114806" w:rsidRPr="00BA49DC" w:rsidRDefault="00114806"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0.005</w:t>
            </w:r>
          </w:p>
        </w:tc>
        <w:tc>
          <w:tcPr>
            <w:cnfStyle w:val="000010000000" w:firstRow="0" w:lastRow="0" w:firstColumn="0" w:lastColumn="0" w:oddVBand="1" w:evenVBand="0" w:oddHBand="0" w:evenHBand="0" w:firstRowFirstColumn="0" w:firstRowLastColumn="0" w:lastRowFirstColumn="0" w:lastRowLastColumn="0"/>
            <w:tcW w:w="1185" w:type="dxa"/>
          </w:tcPr>
          <w:p w14:paraId="4F6D6519" w14:textId="77777777" w:rsidR="00114806" w:rsidRPr="00BA49DC" w:rsidRDefault="00114806" w:rsidP="00BA49DC">
            <w:pPr>
              <w:ind w:left="426" w:hanging="426"/>
              <w:rPr>
                <w:rFonts w:ascii="Arial" w:hAnsi="Arial" w:cs="Arial"/>
              </w:rPr>
            </w:pPr>
          </w:p>
        </w:tc>
      </w:tr>
      <w:tr w:rsidR="00114806" w:rsidRPr="00114806" w14:paraId="250592D1" w14:textId="77777777" w:rsidTr="004E1B67">
        <w:tc>
          <w:tcPr>
            <w:cnfStyle w:val="000010000000" w:firstRow="0" w:lastRow="0" w:firstColumn="0" w:lastColumn="0" w:oddVBand="1" w:evenVBand="0" w:oddHBand="0" w:evenHBand="0" w:firstRowFirstColumn="0" w:firstRowLastColumn="0" w:lastRowFirstColumn="0" w:lastRowLastColumn="0"/>
            <w:tcW w:w="818" w:type="dxa"/>
          </w:tcPr>
          <w:p w14:paraId="63A1245E"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1708" w:type="dxa"/>
          </w:tcPr>
          <w:p w14:paraId="37FD1D9D"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Catalyst preparation tank</w:t>
            </w:r>
          </w:p>
        </w:tc>
        <w:tc>
          <w:tcPr>
            <w:cnfStyle w:val="000010000000" w:firstRow="0" w:lastRow="0" w:firstColumn="0" w:lastColumn="0" w:oddVBand="1" w:evenVBand="0" w:oddHBand="0" w:evenHBand="0" w:firstRowFirstColumn="0" w:firstRowLastColumn="0" w:lastRowFirstColumn="0" w:lastRowLastColumn="0"/>
            <w:tcW w:w="1137" w:type="dxa"/>
            <w:gridSpan w:val="2"/>
          </w:tcPr>
          <w:p w14:paraId="0465E65B" w14:textId="77777777" w:rsidR="00114806" w:rsidRPr="00BA49DC" w:rsidRDefault="00114806" w:rsidP="00BA49DC">
            <w:pPr>
              <w:ind w:left="426" w:hanging="426"/>
              <w:rPr>
                <w:rFonts w:ascii="Arial" w:hAnsi="Arial" w:cs="Arial"/>
              </w:rPr>
            </w:pPr>
            <w:r w:rsidRPr="00BA49DC">
              <w:rPr>
                <w:rFonts w:ascii="Arial" w:hAnsi="Arial" w:cs="Arial"/>
              </w:rPr>
              <w:t>V103</w:t>
            </w:r>
          </w:p>
        </w:tc>
        <w:tc>
          <w:tcPr>
            <w:tcW w:w="1475" w:type="dxa"/>
          </w:tcPr>
          <w:p w14:paraId="5442EE20"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07" w:type="dxa"/>
          </w:tcPr>
          <w:p w14:paraId="26B61CE4" w14:textId="77777777" w:rsidR="00114806" w:rsidRPr="00BA49DC" w:rsidRDefault="00114806" w:rsidP="00BA49DC">
            <w:pPr>
              <w:ind w:left="426" w:hanging="426"/>
              <w:rPr>
                <w:rFonts w:ascii="Arial" w:hAnsi="Arial" w:cs="Arial"/>
              </w:rPr>
            </w:pPr>
            <w:r w:rsidRPr="00BA49DC">
              <w:rPr>
                <w:rFonts w:ascii="Arial" w:hAnsi="Arial" w:cs="Arial"/>
              </w:rPr>
              <w:t>Full vacuum 10</w:t>
            </w:r>
          </w:p>
        </w:tc>
        <w:tc>
          <w:tcPr>
            <w:tcW w:w="1081" w:type="dxa"/>
          </w:tcPr>
          <w:p w14:paraId="337F1372"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1015" w:type="dxa"/>
          </w:tcPr>
          <w:p w14:paraId="2D19D43B" w14:textId="77777777" w:rsidR="00114806" w:rsidRPr="00BA49DC" w:rsidRDefault="00114806" w:rsidP="00BA49DC">
            <w:pPr>
              <w:ind w:left="426" w:hanging="426"/>
              <w:rPr>
                <w:rFonts w:ascii="Arial" w:hAnsi="Arial" w:cs="Arial"/>
              </w:rPr>
            </w:pPr>
            <w:r w:rsidRPr="00BA49DC">
              <w:rPr>
                <w:rFonts w:ascii="Arial" w:hAnsi="Arial" w:cs="Arial"/>
              </w:rPr>
              <w:t>Full</w:t>
            </w:r>
          </w:p>
        </w:tc>
        <w:tc>
          <w:tcPr>
            <w:tcW w:w="972" w:type="dxa"/>
          </w:tcPr>
          <w:p w14:paraId="52EFB0C7"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160</w:t>
            </w:r>
          </w:p>
        </w:tc>
        <w:tc>
          <w:tcPr>
            <w:cnfStyle w:val="000010000000" w:firstRow="0" w:lastRow="0" w:firstColumn="0" w:lastColumn="0" w:oddVBand="1" w:evenVBand="0" w:oddHBand="0" w:evenHBand="0" w:firstRowFirstColumn="0" w:firstRowLastColumn="0" w:lastRowFirstColumn="0" w:lastRowLastColumn="0"/>
            <w:tcW w:w="937" w:type="dxa"/>
          </w:tcPr>
          <w:p w14:paraId="505D97DC" w14:textId="77777777" w:rsidR="00114806" w:rsidRPr="00BA49DC" w:rsidRDefault="00114806" w:rsidP="00BA49DC">
            <w:pPr>
              <w:ind w:left="426" w:hanging="426"/>
              <w:rPr>
                <w:rFonts w:ascii="Arial" w:hAnsi="Arial" w:cs="Arial"/>
              </w:rPr>
            </w:pPr>
            <w:r w:rsidRPr="00BA49DC">
              <w:rPr>
                <w:rFonts w:ascii="Arial" w:hAnsi="Arial" w:cs="Arial"/>
              </w:rPr>
              <w:t>2150</w:t>
            </w:r>
          </w:p>
        </w:tc>
        <w:tc>
          <w:tcPr>
            <w:tcW w:w="1199" w:type="dxa"/>
          </w:tcPr>
          <w:p w14:paraId="3197BD65"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800</w:t>
            </w:r>
          </w:p>
        </w:tc>
        <w:tc>
          <w:tcPr>
            <w:cnfStyle w:val="000010000000" w:firstRow="0" w:lastRow="0" w:firstColumn="0" w:lastColumn="0" w:oddVBand="1" w:evenVBand="0" w:oddHBand="0" w:evenHBand="0" w:firstRowFirstColumn="0" w:firstRowLastColumn="0" w:lastRowFirstColumn="0" w:lastRowLastColumn="0"/>
            <w:tcW w:w="950" w:type="dxa"/>
          </w:tcPr>
          <w:p w14:paraId="2549A9CE"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806" w:type="dxa"/>
          </w:tcPr>
          <w:p w14:paraId="1603FCB6" w14:textId="77777777" w:rsidR="00114806" w:rsidRPr="00BA49DC" w:rsidRDefault="00114806"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1.25</w:t>
            </w:r>
          </w:p>
        </w:tc>
        <w:tc>
          <w:tcPr>
            <w:cnfStyle w:val="000010000000" w:firstRow="0" w:lastRow="0" w:firstColumn="0" w:lastColumn="0" w:oddVBand="1" w:evenVBand="0" w:oddHBand="0" w:evenHBand="0" w:firstRowFirstColumn="0" w:firstRowLastColumn="0" w:lastRowFirstColumn="0" w:lastRowLastColumn="0"/>
            <w:tcW w:w="1185" w:type="dxa"/>
          </w:tcPr>
          <w:p w14:paraId="3202806D" w14:textId="77777777" w:rsidR="00114806" w:rsidRPr="00BA49DC" w:rsidRDefault="00114806" w:rsidP="00BA49DC">
            <w:pPr>
              <w:ind w:left="426" w:hanging="426"/>
              <w:rPr>
                <w:rFonts w:ascii="Arial" w:hAnsi="Arial" w:cs="Arial"/>
              </w:rPr>
            </w:pPr>
            <w:r w:rsidRPr="00BA49DC">
              <w:rPr>
                <w:rFonts w:ascii="Arial" w:hAnsi="Arial" w:cs="Arial"/>
              </w:rPr>
              <w:t>Samic.</w:t>
            </w:r>
          </w:p>
        </w:tc>
      </w:tr>
    </w:tbl>
    <w:tbl>
      <w:tblPr>
        <w:tblStyle w:val="GridTable5Dark-Accent1"/>
        <w:tblpPr w:leftFromText="180" w:rightFromText="180" w:vertAnchor="text" w:tblpY="-6381"/>
        <w:tblW w:w="0" w:type="auto"/>
        <w:tblLook w:val="0000" w:firstRow="0" w:lastRow="0" w:firstColumn="0" w:lastColumn="0" w:noHBand="0" w:noVBand="0"/>
      </w:tblPr>
      <w:tblGrid>
        <w:gridCol w:w="762"/>
        <w:gridCol w:w="1796"/>
        <w:gridCol w:w="1052"/>
        <w:gridCol w:w="32"/>
        <w:gridCol w:w="1190"/>
        <w:gridCol w:w="1404"/>
        <w:gridCol w:w="902"/>
        <w:gridCol w:w="1000"/>
        <w:gridCol w:w="1250"/>
        <w:gridCol w:w="952"/>
        <w:gridCol w:w="954"/>
        <w:gridCol w:w="882"/>
        <w:gridCol w:w="893"/>
        <w:gridCol w:w="1321"/>
      </w:tblGrid>
      <w:tr w:rsidR="004E1B67" w:rsidRPr="00114806" w14:paraId="10868447"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vMerge w:val="restart"/>
          </w:tcPr>
          <w:p w14:paraId="404AE658" w14:textId="77777777" w:rsidR="004E1B67" w:rsidRPr="00BA49DC" w:rsidRDefault="004E1B67" w:rsidP="00BA49DC">
            <w:pPr>
              <w:ind w:left="426" w:hanging="426"/>
              <w:rPr>
                <w:rFonts w:ascii="Arial" w:hAnsi="Arial" w:cs="Arial"/>
              </w:rPr>
            </w:pPr>
            <w:r w:rsidRPr="00BA49DC">
              <w:rPr>
                <w:rFonts w:ascii="Arial" w:hAnsi="Arial" w:cs="Arial"/>
              </w:rPr>
              <w:lastRenderedPageBreak/>
              <w:t>Sr.No</w:t>
            </w:r>
          </w:p>
        </w:tc>
        <w:tc>
          <w:tcPr>
            <w:tcW w:w="1684" w:type="dxa"/>
            <w:vMerge w:val="restart"/>
          </w:tcPr>
          <w:p w14:paraId="14738707"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Name of the vessel</w:t>
            </w:r>
          </w:p>
        </w:tc>
        <w:tc>
          <w:tcPr>
            <w:cnfStyle w:val="000010000000" w:firstRow="0" w:lastRow="0" w:firstColumn="0" w:lastColumn="0" w:oddVBand="1" w:evenVBand="0" w:oddHBand="0" w:evenHBand="0" w:firstRowFirstColumn="0" w:firstRowLastColumn="0" w:lastRowFirstColumn="0" w:lastRowLastColumn="0"/>
            <w:tcW w:w="1155" w:type="dxa"/>
            <w:vMerge w:val="restart"/>
          </w:tcPr>
          <w:p w14:paraId="2F0FCED7" w14:textId="77777777" w:rsidR="004E1B67" w:rsidRPr="00BA49DC" w:rsidRDefault="004E1B67" w:rsidP="00BA49DC">
            <w:pPr>
              <w:ind w:left="426" w:hanging="426"/>
              <w:rPr>
                <w:rFonts w:ascii="Arial" w:hAnsi="Arial" w:cs="Arial"/>
              </w:rPr>
            </w:pPr>
            <w:r w:rsidRPr="00BA49DC">
              <w:rPr>
                <w:rFonts w:ascii="Arial" w:hAnsi="Arial" w:cs="Arial"/>
              </w:rPr>
              <w:t>Vessel No</w:t>
            </w:r>
          </w:p>
        </w:tc>
        <w:tc>
          <w:tcPr>
            <w:tcW w:w="1117" w:type="dxa"/>
            <w:gridSpan w:val="2"/>
            <w:vMerge w:val="restart"/>
          </w:tcPr>
          <w:p w14:paraId="0C7EE9E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Material of con</w:t>
            </w:r>
          </w:p>
        </w:tc>
        <w:tc>
          <w:tcPr>
            <w:cnfStyle w:val="000010000000" w:firstRow="0" w:lastRow="0" w:firstColumn="0" w:lastColumn="0" w:oddVBand="1" w:evenVBand="0" w:oddHBand="0" w:evenHBand="0" w:firstRowFirstColumn="0" w:firstRowLastColumn="0" w:lastRowFirstColumn="0" w:lastRowLastColumn="0"/>
            <w:tcW w:w="2180" w:type="dxa"/>
            <w:gridSpan w:val="2"/>
          </w:tcPr>
          <w:p w14:paraId="7BDFBD38" w14:textId="77777777" w:rsidR="004E1B67" w:rsidRPr="00BA49DC" w:rsidRDefault="004E1B67" w:rsidP="00BA49DC">
            <w:pPr>
              <w:ind w:left="426" w:hanging="426"/>
              <w:rPr>
                <w:rFonts w:ascii="Arial" w:hAnsi="Arial" w:cs="Arial"/>
              </w:rPr>
            </w:pPr>
            <w:r w:rsidRPr="00BA49DC">
              <w:rPr>
                <w:rFonts w:ascii="Arial" w:hAnsi="Arial" w:cs="Arial"/>
              </w:rPr>
              <w:t>Operating condition</w:t>
            </w:r>
          </w:p>
        </w:tc>
        <w:tc>
          <w:tcPr>
            <w:tcW w:w="2036" w:type="dxa"/>
            <w:gridSpan w:val="2"/>
          </w:tcPr>
          <w:p w14:paraId="516B150A"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Design condition</w:t>
            </w:r>
          </w:p>
        </w:tc>
        <w:tc>
          <w:tcPr>
            <w:cnfStyle w:val="000010000000" w:firstRow="0" w:lastRow="0" w:firstColumn="0" w:lastColumn="0" w:oddVBand="1" w:evenVBand="0" w:oddHBand="0" w:evenHBand="0" w:firstRowFirstColumn="0" w:firstRowLastColumn="0" w:lastRowFirstColumn="0" w:lastRowLastColumn="0"/>
            <w:tcW w:w="2115" w:type="dxa"/>
            <w:gridSpan w:val="2"/>
          </w:tcPr>
          <w:p w14:paraId="1412F8AD" w14:textId="77777777" w:rsidR="004E1B67" w:rsidRPr="00BA49DC" w:rsidRDefault="004E1B67" w:rsidP="00BA49DC">
            <w:pPr>
              <w:ind w:left="426" w:hanging="426"/>
              <w:rPr>
                <w:rFonts w:ascii="Arial" w:hAnsi="Arial" w:cs="Arial"/>
              </w:rPr>
            </w:pPr>
            <w:r w:rsidRPr="00BA49DC">
              <w:rPr>
                <w:rFonts w:ascii="Arial" w:hAnsi="Arial" w:cs="Arial"/>
              </w:rPr>
              <w:t>Dimension</w:t>
            </w:r>
          </w:p>
        </w:tc>
        <w:tc>
          <w:tcPr>
            <w:tcW w:w="964" w:type="dxa"/>
          </w:tcPr>
          <w:p w14:paraId="36DAC8BC"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Thk. In</w:t>
            </w:r>
          </w:p>
          <w:p w14:paraId="02539D82" w14:textId="3AD0E0E2"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mm</w:t>
            </w:r>
          </w:p>
        </w:tc>
        <w:tc>
          <w:tcPr>
            <w:cnfStyle w:val="000010000000" w:firstRow="0" w:lastRow="0" w:firstColumn="0" w:lastColumn="0" w:oddVBand="1" w:evenVBand="0" w:oddHBand="0" w:evenHBand="0" w:firstRowFirstColumn="0" w:firstRowLastColumn="0" w:lastRowFirstColumn="0" w:lastRowLastColumn="0"/>
            <w:tcW w:w="977" w:type="dxa"/>
          </w:tcPr>
          <w:p w14:paraId="5CCE2318" w14:textId="77777777" w:rsidR="004E1B67" w:rsidRPr="00BA49DC" w:rsidRDefault="004E1B67" w:rsidP="00BA49DC">
            <w:pPr>
              <w:ind w:left="426" w:hanging="426"/>
              <w:rPr>
                <w:rFonts w:ascii="Arial" w:hAnsi="Arial" w:cs="Arial"/>
              </w:rPr>
            </w:pPr>
            <w:r w:rsidRPr="00BA49DC">
              <w:rPr>
                <w:rFonts w:ascii="Arial" w:hAnsi="Arial" w:cs="Arial"/>
              </w:rPr>
              <w:t>Vol in m3</w:t>
            </w:r>
          </w:p>
        </w:tc>
        <w:tc>
          <w:tcPr>
            <w:tcW w:w="1332" w:type="dxa"/>
          </w:tcPr>
          <w:p w14:paraId="6B2549A1"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Vendor</w:t>
            </w:r>
          </w:p>
        </w:tc>
      </w:tr>
      <w:tr w:rsidR="004E1B67" w:rsidRPr="00114806" w14:paraId="3D0C6C33" w14:textId="77777777" w:rsidTr="004E1B67">
        <w:tc>
          <w:tcPr>
            <w:cnfStyle w:val="000010000000" w:firstRow="0" w:lastRow="0" w:firstColumn="0" w:lastColumn="0" w:oddVBand="1" w:evenVBand="0" w:oddHBand="0" w:evenHBand="0" w:firstRowFirstColumn="0" w:firstRowLastColumn="0" w:lastRowFirstColumn="0" w:lastRowLastColumn="0"/>
            <w:tcW w:w="830" w:type="dxa"/>
            <w:vMerge/>
          </w:tcPr>
          <w:p w14:paraId="138D42BB" w14:textId="77777777" w:rsidR="004E1B67" w:rsidRPr="00BA49DC" w:rsidRDefault="004E1B67" w:rsidP="00BA49DC">
            <w:pPr>
              <w:ind w:left="426" w:hanging="426"/>
              <w:rPr>
                <w:rFonts w:ascii="Arial" w:hAnsi="Arial" w:cs="Arial"/>
              </w:rPr>
            </w:pPr>
          </w:p>
        </w:tc>
        <w:tc>
          <w:tcPr>
            <w:tcW w:w="1684" w:type="dxa"/>
            <w:vMerge/>
          </w:tcPr>
          <w:p w14:paraId="2D45B67C"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55" w:type="dxa"/>
            <w:vMerge/>
          </w:tcPr>
          <w:p w14:paraId="66766F83" w14:textId="77777777" w:rsidR="004E1B67" w:rsidRPr="00BA49DC" w:rsidRDefault="004E1B67" w:rsidP="00BA49DC">
            <w:pPr>
              <w:ind w:left="426" w:hanging="426"/>
              <w:rPr>
                <w:rFonts w:ascii="Arial" w:hAnsi="Arial" w:cs="Arial"/>
              </w:rPr>
            </w:pPr>
          </w:p>
        </w:tc>
        <w:tc>
          <w:tcPr>
            <w:tcW w:w="1117" w:type="dxa"/>
            <w:gridSpan w:val="2"/>
            <w:vMerge/>
          </w:tcPr>
          <w:p w14:paraId="68A0E4D5"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34" w:type="dxa"/>
          </w:tcPr>
          <w:p w14:paraId="7F779CF6" w14:textId="77777777" w:rsidR="004E1B67" w:rsidRPr="00BA49DC" w:rsidRDefault="004E1B67" w:rsidP="00BA49DC">
            <w:pPr>
              <w:ind w:left="426" w:hanging="426"/>
              <w:rPr>
                <w:rFonts w:ascii="Arial" w:hAnsi="Arial" w:cs="Arial"/>
              </w:rPr>
            </w:pPr>
            <w:r w:rsidRPr="00BA49DC">
              <w:rPr>
                <w:rFonts w:ascii="Arial" w:hAnsi="Arial" w:cs="Arial"/>
              </w:rPr>
              <w:t>Press in kg/cm2g</w:t>
            </w:r>
          </w:p>
          <w:p w14:paraId="2ACD848D" w14:textId="77777777" w:rsidR="004E1B67" w:rsidRPr="00114806" w:rsidRDefault="004E1B67" w:rsidP="00BA49DC">
            <w:pPr>
              <w:ind w:left="426" w:hanging="426"/>
              <w:rPr>
                <w:rFonts w:ascii="Arial" w:hAnsi="Arial" w:cs="Arial"/>
              </w:rPr>
            </w:pPr>
          </w:p>
        </w:tc>
        <w:tc>
          <w:tcPr>
            <w:tcW w:w="1046" w:type="dxa"/>
          </w:tcPr>
          <w:p w14:paraId="2962E061"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Temp,</w:t>
            </w:r>
            <w:r w:rsidRPr="00BA49DC">
              <w:rPr>
                <w:rFonts w:ascii="Arial" w:hAnsi="Arial" w:cs="Arial"/>
                <w:vertAlign w:val="superscript"/>
              </w:rPr>
              <w:t xml:space="preserve">0 </w:t>
            </w:r>
            <w:r w:rsidRPr="00BA49DC">
              <w:rPr>
                <w:rFonts w:ascii="Arial" w:hAnsi="Arial" w:cs="Arial"/>
              </w:rPr>
              <w:t xml:space="preserve">C  </w:t>
            </w:r>
          </w:p>
        </w:tc>
        <w:tc>
          <w:tcPr>
            <w:cnfStyle w:val="000010000000" w:firstRow="0" w:lastRow="0" w:firstColumn="0" w:lastColumn="0" w:oddVBand="1" w:evenVBand="0" w:oddHBand="0" w:evenHBand="0" w:firstRowFirstColumn="0" w:firstRowLastColumn="0" w:lastRowFirstColumn="0" w:lastRowLastColumn="0"/>
            <w:tcW w:w="978" w:type="dxa"/>
          </w:tcPr>
          <w:p w14:paraId="5146A3D5" w14:textId="77777777" w:rsidR="004E1B67" w:rsidRPr="00BA49DC" w:rsidRDefault="004E1B67" w:rsidP="00BA49DC">
            <w:pPr>
              <w:ind w:left="426" w:hanging="426"/>
              <w:rPr>
                <w:rFonts w:ascii="Arial" w:hAnsi="Arial" w:cs="Arial"/>
              </w:rPr>
            </w:pPr>
            <w:r w:rsidRPr="00BA49DC">
              <w:rPr>
                <w:rFonts w:ascii="Arial" w:hAnsi="Arial" w:cs="Arial"/>
              </w:rPr>
              <w:t>Press in</w:t>
            </w:r>
          </w:p>
          <w:p w14:paraId="1E07FDDE" w14:textId="77777777" w:rsidR="004E1B67" w:rsidRPr="00BA49DC" w:rsidRDefault="004E1B67" w:rsidP="00BA49DC">
            <w:pPr>
              <w:ind w:left="426" w:hanging="426"/>
              <w:rPr>
                <w:rFonts w:ascii="Arial" w:hAnsi="Arial" w:cs="Arial"/>
              </w:rPr>
            </w:pPr>
            <w:r w:rsidRPr="00BA49DC">
              <w:rPr>
                <w:rFonts w:ascii="Arial" w:hAnsi="Arial" w:cs="Arial"/>
              </w:rPr>
              <w:t>Kg/ cm2</w:t>
            </w:r>
          </w:p>
        </w:tc>
        <w:tc>
          <w:tcPr>
            <w:tcW w:w="1058" w:type="dxa"/>
          </w:tcPr>
          <w:p w14:paraId="33A2FF2C"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Temp,</w:t>
            </w:r>
            <w:r w:rsidRPr="00BA49DC">
              <w:rPr>
                <w:rFonts w:ascii="Arial" w:hAnsi="Arial" w:cs="Arial"/>
                <w:vertAlign w:val="superscript"/>
              </w:rPr>
              <w:t xml:space="preserve">0 </w:t>
            </w:r>
            <w:r w:rsidRPr="00BA49DC">
              <w:rPr>
                <w:rFonts w:ascii="Arial" w:hAnsi="Arial" w:cs="Arial"/>
              </w:rPr>
              <w:t xml:space="preserve">C </w:t>
            </w:r>
          </w:p>
        </w:tc>
        <w:tc>
          <w:tcPr>
            <w:cnfStyle w:val="000010000000" w:firstRow="0" w:lastRow="0" w:firstColumn="0" w:lastColumn="0" w:oddVBand="1" w:evenVBand="0" w:oddHBand="0" w:evenHBand="0" w:firstRowFirstColumn="0" w:firstRowLastColumn="0" w:lastRowFirstColumn="0" w:lastRowLastColumn="0"/>
            <w:tcW w:w="1047" w:type="dxa"/>
          </w:tcPr>
          <w:p w14:paraId="0F240671" w14:textId="77777777" w:rsidR="004E1B67" w:rsidRPr="00BA49DC" w:rsidRDefault="004E1B67" w:rsidP="00BA49DC">
            <w:pPr>
              <w:ind w:left="426" w:hanging="426"/>
              <w:rPr>
                <w:rFonts w:ascii="Arial" w:hAnsi="Arial" w:cs="Arial"/>
              </w:rPr>
            </w:pPr>
            <w:r w:rsidRPr="00BA49DC">
              <w:rPr>
                <w:rFonts w:ascii="Arial" w:hAnsi="Arial" w:cs="Arial"/>
              </w:rPr>
              <w:t>Length in mm</w:t>
            </w:r>
          </w:p>
        </w:tc>
        <w:tc>
          <w:tcPr>
            <w:tcW w:w="1068" w:type="dxa"/>
          </w:tcPr>
          <w:p w14:paraId="7417CD27"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O.D. mm</w:t>
            </w:r>
          </w:p>
        </w:tc>
        <w:tc>
          <w:tcPr>
            <w:cnfStyle w:val="000010000000" w:firstRow="0" w:lastRow="0" w:firstColumn="0" w:lastColumn="0" w:oddVBand="1" w:evenVBand="0" w:oddHBand="0" w:evenHBand="0" w:firstRowFirstColumn="0" w:firstRowLastColumn="0" w:lastRowFirstColumn="0" w:lastRowLastColumn="0"/>
            <w:tcW w:w="964" w:type="dxa"/>
          </w:tcPr>
          <w:p w14:paraId="50264289" w14:textId="77777777" w:rsidR="004E1B67" w:rsidRPr="00BA49DC" w:rsidRDefault="004E1B67" w:rsidP="00BA49DC">
            <w:pPr>
              <w:ind w:left="426" w:hanging="426"/>
              <w:rPr>
                <w:rFonts w:ascii="Arial" w:hAnsi="Arial" w:cs="Arial"/>
              </w:rPr>
            </w:pPr>
          </w:p>
        </w:tc>
        <w:tc>
          <w:tcPr>
            <w:tcW w:w="977" w:type="dxa"/>
          </w:tcPr>
          <w:p w14:paraId="66D354DD"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332" w:type="dxa"/>
          </w:tcPr>
          <w:p w14:paraId="546B8CFB" w14:textId="77777777" w:rsidR="004E1B67" w:rsidRPr="00BA49DC" w:rsidRDefault="004E1B67" w:rsidP="00BA49DC">
            <w:pPr>
              <w:ind w:left="426" w:hanging="426"/>
              <w:rPr>
                <w:rFonts w:ascii="Arial" w:hAnsi="Arial" w:cs="Arial"/>
              </w:rPr>
            </w:pPr>
          </w:p>
        </w:tc>
      </w:tr>
      <w:tr w:rsidR="004E1B67" w:rsidRPr="00114806" w14:paraId="60477C97"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209FB366" w14:textId="77777777" w:rsidR="004E1B67" w:rsidRPr="00BA49DC" w:rsidRDefault="004E1B67" w:rsidP="00BA49DC">
            <w:pPr>
              <w:ind w:left="426" w:hanging="426"/>
              <w:rPr>
                <w:rFonts w:ascii="Arial" w:hAnsi="Arial" w:cs="Arial"/>
              </w:rPr>
            </w:pPr>
            <w:r w:rsidRPr="00BA49DC">
              <w:rPr>
                <w:rFonts w:ascii="Arial" w:hAnsi="Arial" w:cs="Arial"/>
              </w:rPr>
              <w:t>21</w:t>
            </w:r>
          </w:p>
        </w:tc>
        <w:tc>
          <w:tcPr>
            <w:tcW w:w="1684" w:type="dxa"/>
          </w:tcPr>
          <w:p w14:paraId="29B225D9"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Catalyst cylinder</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3262CED9" w14:textId="77777777" w:rsidR="004E1B67" w:rsidRPr="00BA49DC" w:rsidRDefault="004E1B67" w:rsidP="00BA49DC">
            <w:pPr>
              <w:ind w:left="426" w:hanging="426"/>
              <w:rPr>
                <w:rFonts w:ascii="Arial" w:hAnsi="Arial" w:cs="Arial"/>
              </w:rPr>
            </w:pPr>
            <w:r w:rsidRPr="00BA49DC">
              <w:rPr>
                <w:rFonts w:ascii="Arial" w:hAnsi="Arial" w:cs="Arial"/>
              </w:rPr>
              <w:t>V104A/S</w:t>
            </w:r>
          </w:p>
        </w:tc>
        <w:tc>
          <w:tcPr>
            <w:tcW w:w="1107" w:type="dxa"/>
          </w:tcPr>
          <w:p w14:paraId="13A62C9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34" w:type="dxa"/>
          </w:tcPr>
          <w:p w14:paraId="69090A1F" w14:textId="77777777" w:rsidR="004E1B67" w:rsidRPr="00BA49DC" w:rsidRDefault="004E1B67" w:rsidP="00BA49DC">
            <w:pPr>
              <w:ind w:left="426" w:hanging="426"/>
              <w:rPr>
                <w:rFonts w:ascii="Arial" w:hAnsi="Arial" w:cs="Arial"/>
              </w:rPr>
            </w:pPr>
            <w:r w:rsidRPr="00BA49DC">
              <w:rPr>
                <w:rFonts w:ascii="Arial" w:hAnsi="Arial" w:cs="Arial"/>
              </w:rPr>
              <w:t>50</w:t>
            </w:r>
          </w:p>
        </w:tc>
        <w:tc>
          <w:tcPr>
            <w:tcW w:w="1046" w:type="dxa"/>
          </w:tcPr>
          <w:p w14:paraId="1AD637B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78" w:type="dxa"/>
          </w:tcPr>
          <w:p w14:paraId="2724CD10" w14:textId="77777777" w:rsidR="004E1B67" w:rsidRPr="00BA49DC" w:rsidRDefault="004E1B67" w:rsidP="00BA49DC">
            <w:pPr>
              <w:ind w:left="426" w:hanging="426"/>
              <w:rPr>
                <w:rFonts w:ascii="Arial" w:hAnsi="Arial" w:cs="Arial"/>
              </w:rPr>
            </w:pPr>
            <w:r w:rsidRPr="00BA49DC">
              <w:rPr>
                <w:rFonts w:ascii="Arial" w:hAnsi="Arial" w:cs="Arial"/>
              </w:rPr>
              <w:t>100</w:t>
            </w:r>
          </w:p>
        </w:tc>
        <w:tc>
          <w:tcPr>
            <w:tcW w:w="1058" w:type="dxa"/>
          </w:tcPr>
          <w:p w14:paraId="49DBA74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1047" w:type="dxa"/>
          </w:tcPr>
          <w:p w14:paraId="0AACCE59" w14:textId="77777777" w:rsidR="004E1B67" w:rsidRPr="00BA49DC" w:rsidRDefault="004E1B67" w:rsidP="00BA49DC">
            <w:pPr>
              <w:ind w:left="426" w:hanging="426"/>
              <w:rPr>
                <w:rFonts w:ascii="Arial" w:hAnsi="Arial" w:cs="Arial"/>
              </w:rPr>
            </w:pPr>
            <w:r w:rsidRPr="00BA49DC">
              <w:rPr>
                <w:rFonts w:ascii="Arial" w:hAnsi="Arial" w:cs="Arial"/>
              </w:rPr>
              <w:t>1200</w:t>
            </w:r>
          </w:p>
        </w:tc>
        <w:tc>
          <w:tcPr>
            <w:tcW w:w="1068" w:type="dxa"/>
          </w:tcPr>
          <w:p w14:paraId="2274DC5D"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200</w:t>
            </w:r>
          </w:p>
        </w:tc>
        <w:tc>
          <w:tcPr>
            <w:cnfStyle w:val="000010000000" w:firstRow="0" w:lastRow="0" w:firstColumn="0" w:lastColumn="0" w:oddVBand="1" w:evenVBand="0" w:oddHBand="0" w:evenHBand="0" w:firstRowFirstColumn="0" w:firstRowLastColumn="0" w:lastRowFirstColumn="0" w:lastRowLastColumn="0"/>
            <w:tcW w:w="964" w:type="dxa"/>
          </w:tcPr>
          <w:p w14:paraId="78369FD1" w14:textId="77777777" w:rsidR="004E1B67" w:rsidRPr="00BA49DC" w:rsidRDefault="004E1B67" w:rsidP="00BA49DC">
            <w:pPr>
              <w:ind w:left="426" w:hanging="426"/>
              <w:rPr>
                <w:rFonts w:ascii="Arial" w:hAnsi="Arial" w:cs="Arial"/>
              </w:rPr>
            </w:pPr>
            <w:r w:rsidRPr="00BA49DC">
              <w:rPr>
                <w:rFonts w:ascii="Arial" w:hAnsi="Arial" w:cs="Arial"/>
              </w:rPr>
              <w:t>-</w:t>
            </w:r>
          </w:p>
        </w:tc>
        <w:tc>
          <w:tcPr>
            <w:tcW w:w="977" w:type="dxa"/>
          </w:tcPr>
          <w:p w14:paraId="629E126E"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0.032</w:t>
            </w:r>
          </w:p>
        </w:tc>
        <w:tc>
          <w:tcPr>
            <w:cnfStyle w:val="000010000000" w:firstRow="0" w:lastRow="0" w:firstColumn="0" w:lastColumn="0" w:oddVBand="1" w:evenVBand="0" w:oddHBand="0" w:evenHBand="0" w:firstRowFirstColumn="0" w:firstRowLastColumn="0" w:lastRowFirstColumn="0" w:lastRowLastColumn="0"/>
            <w:tcW w:w="1332" w:type="dxa"/>
          </w:tcPr>
          <w:p w14:paraId="6535E964" w14:textId="77777777" w:rsidR="004E1B67" w:rsidRPr="00BA49DC" w:rsidRDefault="004E1B67" w:rsidP="00BA49DC">
            <w:pPr>
              <w:ind w:left="426" w:hanging="426"/>
              <w:rPr>
                <w:rFonts w:ascii="Arial" w:hAnsi="Arial" w:cs="Arial"/>
              </w:rPr>
            </w:pPr>
            <w:r w:rsidRPr="00BA49DC">
              <w:rPr>
                <w:rFonts w:ascii="Arial" w:hAnsi="Arial" w:cs="Arial"/>
              </w:rPr>
              <w:t>TCM supply</w:t>
            </w:r>
          </w:p>
        </w:tc>
      </w:tr>
      <w:tr w:rsidR="004E1B67" w:rsidRPr="00114806" w14:paraId="690BD1A2"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31838FD6" w14:textId="77777777" w:rsidR="004E1B67" w:rsidRPr="00BA49DC" w:rsidRDefault="004E1B67" w:rsidP="00BA49DC">
            <w:pPr>
              <w:ind w:left="426" w:hanging="426"/>
              <w:rPr>
                <w:rFonts w:ascii="Arial" w:hAnsi="Arial" w:cs="Arial"/>
              </w:rPr>
            </w:pPr>
            <w:r w:rsidRPr="00BA49DC">
              <w:rPr>
                <w:rFonts w:ascii="Arial" w:hAnsi="Arial" w:cs="Arial"/>
              </w:rPr>
              <w:t>22</w:t>
            </w:r>
          </w:p>
        </w:tc>
        <w:tc>
          <w:tcPr>
            <w:tcW w:w="1684" w:type="dxa"/>
          </w:tcPr>
          <w:p w14:paraId="1F31DC8F"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Pressure Dampner</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56E72F4B" w14:textId="77777777" w:rsidR="004E1B67" w:rsidRPr="00BA49DC" w:rsidRDefault="004E1B67" w:rsidP="00BA49DC">
            <w:pPr>
              <w:ind w:left="426" w:hanging="426"/>
              <w:rPr>
                <w:rFonts w:ascii="Arial" w:hAnsi="Arial" w:cs="Arial"/>
              </w:rPr>
            </w:pPr>
            <w:r w:rsidRPr="00BA49DC">
              <w:rPr>
                <w:rFonts w:ascii="Arial" w:hAnsi="Arial" w:cs="Arial"/>
              </w:rPr>
              <w:t>V105 A/S</w:t>
            </w:r>
          </w:p>
        </w:tc>
        <w:tc>
          <w:tcPr>
            <w:tcW w:w="1107" w:type="dxa"/>
          </w:tcPr>
          <w:p w14:paraId="7E0E25D0"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34" w:type="dxa"/>
          </w:tcPr>
          <w:p w14:paraId="7FCD8708" w14:textId="77777777" w:rsidR="004E1B67" w:rsidRPr="00BA49DC" w:rsidRDefault="004E1B67" w:rsidP="00BA49DC">
            <w:pPr>
              <w:ind w:left="426" w:hanging="426"/>
              <w:rPr>
                <w:rFonts w:ascii="Arial" w:hAnsi="Arial" w:cs="Arial"/>
              </w:rPr>
            </w:pPr>
            <w:r w:rsidRPr="00BA49DC">
              <w:rPr>
                <w:rFonts w:ascii="Arial" w:hAnsi="Arial" w:cs="Arial"/>
              </w:rPr>
              <w:t>50-60</w:t>
            </w:r>
          </w:p>
        </w:tc>
        <w:tc>
          <w:tcPr>
            <w:tcW w:w="1046" w:type="dxa"/>
          </w:tcPr>
          <w:p w14:paraId="0AC24275"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Amb</w:t>
            </w:r>
          </w:p>
        </w:tc>
        <w:tc>
          <w:tcPr>
            <w:cnfStyle w:val="000010000000" w:firstRow="0" w:lastRow="0" w:firstColumn="0" w:lastColumn="0" w:oddVBand="1" w:evenVBand="0" w:oddHBand="0" w:evenHBand="0" w:firstRowFirstColumn="0" w:firstRowLastColumn="0" w:lastRowFirstColumn="0" w:lastRowLastColumn="0"/>
            <w:tcW w:w="978" w:type="dxa"/>
          </w:tcPr>
          <w:p w14:paraId="597C426B" w14:textId="77777777" w:rsidR="004E1B67" w:rsidRPr="00BA49DC" w:rsidRDefault="004E1B67" w:rsidP="00BA49DC">
            <w:pPr>
              <w:ind w:left="426" w:hanging="426"/>
              <w:rPr>
                <w:rFonts w:ascii="Arial" w:hAnsi="Arial" w:cs="Arial"/>
              </w:rPr>
            </w:pPr>
            <w:r w:rsidRPr="00BA49DC">
              <w:rPr>
                <w:rFonts w:ascii="Arial" w:hAnsi="Arial" w:cs="Arial"/>
              </w:rPr>
              <w:t>70</w:t>
            </w:r>
          </w:p>
        </w:tc>
        <w:tc>
          <w:tcPr>
            <w:tcW w:w="1058" w:type="dxa"/>
          </w:tcPr>
          <w:p w14:paraId="0F0CDA6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047" w:type="dxa"/>
          </w:tcPr>
          <w:p w14:paraId="7B22E7CB" w14:textId="77777777" w:rsidR="004E1B67" w:rsidRPr="00BA49DC" w:rsidRDefault="004E1B67" w:rsidP="00BA49DC">
            <w:pPr>
              <w:ind w:left="426" w:hanging="426"/>
              <w:rPr>
                <w:rFonts w:ascii="Arial" w:hAnsi="Arial" w:cs="Arial"/>
              </w:rPr>
            </w:pPr>
          </w:p>
        </w:tc>
        <w:tc>
          <w:tcPr>
            <w:tcW w:w="1068" w:type="dxa"/>
          </w:tcPr>
          <w:p w14:paraId="0523632A"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64" w:type="dxa"/>
          </w:tcPr>
          <w:p w14:paraId="39A00505" w14:textId="77777777" w:rsidR="004E1B67" w:rsidRPr="00BA49DC" w:rsidRDefault="004E1B67" w:rsidP="00BA49DC">
            <w:pPr>
              <w:ind w:left="426" w:hanging="426"/>
              <w:rPr>
                <w:rFonts w:ascii="Arial" w:hAnsi="Arial" w:cs="Arial"/>
              </w:rPr>
            </w:pPr>
          </w:p>
        </w:tc>
        <w:tc>
          <w:tcPr>
            <w:tcW w:w="977" w:type="dxa"/>
          </w:tcPr>
          <w:p w14:paraId="4AED6496"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0.032</w:t>
            </w:r>
          </w:p>
        </w:tc>
        <w:tc>
          <w:tcPr>
            <w:cnfStyle w:val="000010000000" w:firstRow="0" w:lastRow="0" w:firstColumn="0" w:lastColumn="0" w:oddVBand="1" w:evenVBand="0" w:oddHBand="0" w:evenHBand="0" w:firstRowFirstColumn="0" w:firstRowLastColumn="0" w:lastRowFirstColumn="0" w:lastRowLastColumn="0"/>
            <w:tcW w:w="1332" w:type="dxa"/>
          </w:tcPr>
          <w:p w14:paraId="1038AB2F" w14:textId="77777777" w:rsidR="004E1B67" w:rsidRPr="00BA49DC" w:rsidRDefault="004E1B67" w:rsidP="00BA49DC">
            <w:pPr>
              <w:ind w:left="426" w:hanging="426"/>
              <w:rPr>
                <w:rFonts w:ascii="Arial" w:hAnsi="Arial" w:cs="Arial"/>
              </w:rPr>
            </w:pPr>
          </w:p>
        </w:tc>
      </w:tr>
      <w:tr w:rsidR="004E1B67" w:rsidRPr="00114806" w14:paraId="5BDBFC4C"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05763076" w14:textId="77777777" w:rsidR="004E1B67" w:rsidRPr="00BA49DC" w:rsidRDefault="004E1B67" w:rsidP="00BA49DC">
            <w:pPr>
              <w:ind w:left="426" w:hanging="426"/>
              <w:rPr>
                <w:rFonts w:ascii="Arial" w:hAnsi="Arial" w:cs="Arial"/>
              </w:rPr>
            </w:pPr>
            <w:r w:rsidRPr="00BA49DC">
              <w:rPr>
                <w:rFonts w:ascii="Arial" w:hAnsi="Arial" w:cs="Arial"/>
              </w:rPr>
              <w:t>23</w:t>
            </w:r>
          </w:p>
        </w:tc>
        <w:tc>
          <w:tcPr>
            <w:tcW w:w="1684" w:type="dxa"/>
          </w:tcPr>
          <w:p w14:paraId="222DD4F8"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Precontacting pot</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534FE71D" w14:textId="77777777" w:rsidR="004E1B67" w:rsidRPr="00BA49DC" w:rsidRDefault="004E1B67" w:rsidP="00BA49DC">
            <w:pPr>
              <w:ind w:left="426" w:hanging="426"/>
              <w:rPr>
                <w:rFonts w:ascii="Arial" w:hAnsi="Arial" w:cs="Arial"/>
              </w:rPr>
            </w:pPr>
            <w:r w:rsidRPr="00BA49DC">
              <w:rPr>
                <w:rFonts w:ascii="Arial" w:hAnsi="Arial" w:cs="Arial"/>
              </w:rPr>
              <w:t>V201</w:t>
            </w:r>
          </w:p>
        </w:tc>
        <w:tc>
          <w:tcPr>
            <w:tcW w:w="1107" w:type="dxa"/>
          </w:tcPr>
          <w:p w14:paraId="3B622624"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34" w:type="dxa"/>
          </w:tcPr>
          <w:p w14:paraId="3F5E0E6B" w14:textId="77777777" w:rsidR="004E1B67" w:rsidRPr="00BA49DC" w:rsidRDefault="004E1B67" w:rsidP="00BA49DC">
            <w:pPr>
              <w:ind w:left="426" w:hanging="426"/>
              <w:rPr>
                <w:rFonts w:ascii="Arial" w:hAnsi="Arial" w:cs="Arial"/>
              </w:rPr>
            </w:pPr>
            <w:r w:rsidRPr="00BA49DC">
              <w:rPr>
                <w:rFonts w:ascii="Arial" w:hAnsi="Arial" w:cs="Arial"/>
              </w:rPr>
              <w:t>35</w:t>
            </w:r>
          </w:p>
        </w:tc>
        <w:tc>
          <w:tcPr>
            <w:tcW w:w="1046" w:type="dxa"/>
          </w:tcPr>
          <w:p w14:paraId="165BE276"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978" w:type="dxa"/>
          </w:tcPr>
          <w:p w14:paraId="5E0B7633" w14:textId="77777777" w:rsidR="004E1B67" w:rsidRPr="00BA49DC" w:rsidRDefault="004E1B67" w:rsidP="00BA49DC">
            <w:pPr>
              <w:ind w:left="426" w:hanging="426"/>
              <w:rPr>
                <w:rFonts w:ascii="Arial" w:hAnsi="Arial" w:cs="Arial"/>
              </w:rPr>
            </w:pPr>
            <w:r w:rsidRPr="00BA49DC">
              <w:rPr>
                <w:rFonts w:ascii="Arial" w:hAnsi="Arial" w:cs="Arial"/>
              </w:rPr>
              <w:t>70</w:t>
            </w:r>
          </w:p>
        </w:tc>
        <w:tc>
          <w:tcPr>
            <w:tcW w:w="1058" w:type="dxa"/>
          </w:tcPr>
          <w:p w14:paraId="78C2583E"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-45/100</w:t>
            </w:r>
          </w:p>
        </w:tc>
        <w:tc>
          <w:tcPr>
            <w:cnfStyle w:val="000010000000" w:firstRow="0" w:lastRow="0" w:firstColumn="0" w:lastColumn="0" w:oddVBand="1" w:evenVBand="0" w:oddHBand="0" w:evenHBand="0" w:firstRowFirstColumn="0" w:firstRowLastColumn="0" w:lastRowFirstColumn="0" w:lastRowLastColumn="0"/>
            <w:tcW w:w="1047" w:type="dxa"/>
          </w:tcPr>
          <w:p w14:paraId="52C03AEF" w14:textId="77777777" w:rsidR="004E1B67" w:rsidRPr="00BA49DC" w:rsidRDefault="004E1B67" w:rsidP="00BA49DC">
            <w:pPr>
              <w:ind w:left="426" w:hanging="426"/>
              <w:rPr>
                <w:rFonts w:ascii="Arial" w:hAnsi="Arial" w:cs="Arial"/>
              </w:rPr>
            </w:pPr>
            <w:r w:rsidRPr="00BA49DC">
              <w:rPr>
                <w:rFonts w:ascii="Arial" w:hAnsi="Arial" w:cs="Arial"/>
              </w:rPr>
              <w:t>145</w:t>
            </w:r>
          </w:p>
        </w:tc>
        <w:tc>
          <w:tcPr>
            <w:tcW w:w="1068" w:type="dxa"/>
          </w:tcPr>
          <w:p w14:paraId="33A1B8C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64" w:type="dxa"/>
          </w:tcPr>
          <w:p w14:paraId="5E3A1E27" w14:textId="77777777" w:rsidR="004E1B67" w:rsidRPr="00BA49DC" w:rsidRDefault="004E1B67" w:rsidP="00BA49DC">
            <w:pPr>
              <w:ind w:left="426" w:hanging="426"/>
              <w:rPr>
                <w:rFonts w:ascii="Arial" w:hAnsi="Arial" w:cs="Arial"/>
              </w:rPr>
            </w:pPr>
            <w:r w:rsidRPr="00BA49DC">
              <w:rPr>
                <w:rFonts w:ascii="Arial" w:hAnsi="Arial" w:cs="Arial"/>
              </w:rPr>
              <w:t>-</w:t>
            </w:r>
          </w:p>
        </w:tc>
        <w:tc>
          <w:tcPr>
            <w:tcW w:w="977" w:type="dxa"/>
          </w:tcPr>
          <w:p w14:paraId="76A3AE08"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0.001</w:t>
            </w:r>
          </w:p>
        </w:tc>
        <w:tc>
          <w:tcPr>
            <w:cnfStyle w:val="000010000000" w:firstRow="0" w:lastRow="0" w:firstColumn="0" w:lastColumn="0" w:oddVBand="1" w:evenVBand="0" w:oddHBand="0" w:evenHBand="0" w:firstRowFirstColumn="0" w:firstRowLastColumn="0" w:lastRowFirstColumn="0" w:lastRowLastColumn="0"/>
            <w:tcW w:w="1332" w:type="dxa"/>
          </w:tcPr>
          <w:p w14:paraId="00587061" w14:textId="77777777" w:rsidR="004E1B67" w:rsidRPr="00BA49DC" w:rsidRDefault="004E1B67" w:rsidP="00BA49DC">
            <w:pPr>
              <w:ind w:left="426" w:hanging="426"/>
              <w:rPr>
                <w:rFonts w:ascii="Arial" w:hAnsi="Arial" w:cs="Arial"/>
              </w:rPr>
            </w:pPr>
            <w:r w:rsidRPr="00BA49DC">
              <w:rPr>
                <w:rFonts w:ascii="Arial" w:hAnsi="Arial" w:cs="Arial"/>
              </w:rPr>
              <w:t>Samic</w:t>
            </w:r>
          </w:p>
        </w:tc>
      </w:tr>
      <w:tr w:rsidR="004E1B67" w:rsidRPr="00114806" w14:paraId="4EB25340"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216ADF42" w14:textId="77777777" w:rsidR="004E1B67" w:rsidRPr="00BA49DC" w:rsidRDefault="004E1B67" w:rsidP="00BA49DC">
            <w:pPr>
              <w:ind w:left="426" w:hanging="426"/>
              <w:rPr>
                <w:rFonts w:ascii="Arial" w:hAnsi="Arial" w:cs="Arial"/>
              </w:rPr>
            </w:pPr>
            <w:r w:rsidRPr="00BA49DC">
              <w:rPr>
                <w:rFonts w:ascii="Arial" w:hAnsi="Arial" w:cs="Arial"/>
              </w:rPr>
              <w:t>24</w:t>
            </w:r>
          </w:p>
        </w:tc>
        <w:tc>
          <w:tcPr>
            <w:tcW w:w="1684" w:type="dxa"/>
          </w:tcPr>
          <w:p w14:paraId="1C039B3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Reactor V202 surge drum</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5165E485" w14:textId="77777777" w:rsidR="004E1B67" w:rsidRPr="00BA49DC" w:rsidRDefault="004E1B67" w:rsidP="00BA49DC">
            <w:pPr>
              <w:ind w:left="426" w:hanging="426"/>
              <w:rPr>
                <w:rFonts w:ascii="Arial" w:hAnsi="Arial" w:cs="Arial"/>
              </w:rPr>
            </w:pPr>
            <w:r w:rsidRPr="00BA49DC">
              <w:rPr>
                <w:rFonts w:ascii="Arial" w:hAnsi="Arial" w:cs="Arial"/>
              </w:rPr>
              <w:t>V202</w:t>
            </w:r>
          </w:p>
        </w:tc>
        <w:tc>
          <w:tcPr>
            <w:tcW w:w="1107" w:type="dxa"/>
          </w:tcPr>
          <w:p w14:paraId="4CFC98DC"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LTCS A516 Gr.60</w:t>
            </w:r>
          </w:p>
        </w:tc>
        <w:tc>
          <w:tcPr>
            <w:cnfStyle w:val="000010000000" w:firstRow="0" w:lastRow="0" w:firstColumn="0" w:lastColumn="0" w:oddVBand="1" w:evenVBand="0" w:oddHBand="0" w:evenHBand="0" w:firstRowFirstColumn="0" w:firstRowLastColumn="0" w:lastRowFirstColumn="0" w:lastRowLastColumn="0"/>
            <w:tcW w:w="1134" w:type="dxa"/>
          </w:tcPr>
          <w:p w14:paraId="118101E6" w14:textId="77777777" w:rsidR="004E1B67" w:rsidRPr="00BA49DC" w:rsidRDefault="004E1B67" w:rsidP="00BA49DC">
            <w:pPr>
              <w:ind w:left="426" w:hanging="426"/>
              <w:rPr>
                <w:rFonts w:ascii="Arial" w:hAnsi="Arial" w:cs="Arial"/>
              </w:rPr>
            </w:pPr>
            <w:r w:rsidRPr="00BA49DC">
              <w:rPr>
                <w:rFonts w:ascii="Arial" w:hAnsi="Arial" w:cs="Arial"/>
              </w:rPr>
              <w:t>33</w:t>
            </w:r>
          </w:p>
        </w:tc>
        <w:tc>
          <w:tcPr>
            <w:tcW w:w="1046" w:type="dxa"/>
          </w:tcPr>
          <w:p w14:paraId="1D327D18"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75</w:t>
            </w:r>
          </w:p>
        </w:tc>
        <w:tc>
          <w:tcPr>
            <w:cnfStyle w:val="000010000000" w:firstRow="0" w:lastRow="0" w:firstColumn="0" w:lastColumn="0" w:oddVBand="1" w:evenVBand="0" w:oddHBand="0" w:evenHBand="0" w:firstRowFirstColumn="0" w:firstRowLastColumn="0" w:lastRowFirstColumn="0" w:lastRowLastColumn="0"/>
            <w:tcW w:w="978" w:type="dxa"/>
          </w:tcPr>
          <w:p w14:paraId="34F5BF76" w14:textId="77777777" w:rsidR="004E1B67" w:rsidRPr="00BA49DC" w:rsidRDefault="004E1B67" w:rsidP="00BA49DC">
            <w:pPr>
              <w:ind w:left="426" w:hanging="426"/>
              <w:rPr>
                <w:rFonts w:ascii="Arial" w:hAnsi="Arial" w:cs="Arial"/>
              </w:rPr>
            </w:pPr>
            <w:r w:rsidRPr="00BA49DC">
              <w:rPr>
                <w:rFonts w:ascii="Arial" w:hAnsi="Arial" w:cs="Arial"/>
              </w:rPr>
              <w:t>45</w:t>
            </w:r>
          </w:p>
        </w:tc>
        <w:tc>
          <w:tcPr>
            <w:tcW w:w="1058" w:type="dxa"/>
          </w:tcPr>
          <w:p w14:paraId="52BEDF1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 to 100</w:t>
            </w:r>
          </w:p>
        </w:tc>
        <w:tc>
          <w:tcPr>
            <w:cnfStyle w:val="000010000000" w:firstRow="0" w:lastRow="0" w:firstColumn="0" w:lastColumn="0" w:oddVBand="1" w:evenVBand="0" w:oddHBand="0" w:evenHBand="0" w:firstRowFirstColumn="0" w:firstRowLastColumn="0" w:lastRowFirstColumn="0" w:lastRowLastColumn="0"/>
            <w:tcW w:w="1047" w:type="dxa"/>
          </w:tcPr>
          <w:p w14:paraId="7F826626" w14:textId="77777777" w:rsidR="004E1B67" w:rsidRPr="00BA49DC" w:rsidRDefault="004E1B67" w:rsidP="00BA49DC">
            <w:pPr>
              <w:ind w:left="426" w:hanging="426"/>
              <w:rPr>
                <w:rFonts w:ascii="Arial" w:hAnsi="Arial" w:cs="Arial"/>
              </w:rPr>
            </w:pPr>
            <w:r w:rsidRPr="00BA49DC">
              <w:rPr>
                <w:rFonts w:ascii="Arial" w:hAnsi="Arial" w:cs="Arial"/>
              </w:rPr>
              <w:t>6000</w:t>
            </w:r>
          </w:p>
        </w:tc>
        <w:tc>
          <w:tcPr>
            <w:tcW w:w="1068" w:type="dxa"/>
          </w:tcPr>
          <w:p w14:paraId="4895C15B"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1500</w:t>
            </w:r>
          </w:p>
        </w:tc>
        <w:tc>
          <w:tcPr>
            <w:cnfStyle w:val="000010000000" w:firstRow="0" w:lastRow="0" w:firstColumn="0" w:lastColumn="0" w:oddVBand="1" w:evenVBand="0" w:oddHBand="0" w:evenHBand="0" w:firstRowFirstColumn="0" w:firstRowLastColumn="0" w:lastRowFirstColumn="0" w:lastRowLastColumn="0"/>
            <w:tcW w:w="964" w:type="dxa"/>
          </w:tcPr>
          <w:p w14:paraId="34279C26" w14:textId="77777777" w:rsidR="004E1B67" w:rsidRPr="00BA49DC" w:rsidRDefault="004E1B67" w:rsidP="00BA49DC">
            <w:pPr>
              <w:ind w:left="426" w:hanging="426"/>
              <w:rPr>
                <w:rFonts w:ascii="Arial" w:hAnsi="Arial" w:cs="Arial"/>
              </w:rPr>
            </w:pPr>
            <w:r w:rsidRPr="00BA49DC">
              <w:rPr>
                <w:rFonts w:ascii="Arial" w:hAnsi="Arial" w:cs="Arial"/>
              </w:rPr>
              <w:t>36</w:t>
            </w:r>
          </w:p>
        </w:tc>
        <w:tc>
          <w:tcPr>
            <w:tcW w:w="977" w:type="dxa"/>
          </w:tcPr>
          <w:p w14:paraId="6E9E1A58"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11.9</w:t>
            </w:r>
          </w:p>
        </w:tc>
        <w:tc>
          <w:tcPr>
            <w:cnfStyle w:val="000010000000" w:firstRow="0" w:lastRow="0" w:firstColumn="0" w:lastColumn="0" w:oddVBand="1" w:evenVBand="0" w:oddHBand="0" w:evenHBand="0" w:firstRowFirstColumn="0" w:firstRowLastColumn="0" w:lastRowFirstColumn="0" w:lastRowLastColumn="0"/>
            <w:tcW w:w="1332" w:type="dxa"/>
          </w:tcPr>
          <w:p w14:paraId="4265992E" w14:textId="77777777" w:rsidR="004E1B67" w:rsidRPr="00BA49DC" w:rsidRDefault="004E1B67" w:rsidP="00BA49DC">
            <w:pPr>
              <w:ind w:left="426" w:hanging="426"/>
              <w:rPr>
                <w:rFonts w:ascii="Arial" w:hAnsi="Arial" w:cs="Arial"/>
              </w:rPr>
            </w:pPr>
            <w:r w:rsidRPr="00BA49DC">
              <w:rPr>
                <w:rFonts w:ascii="Arial" w:hAnsi="Arial" w:cs="Arial"/>
              </w:rPr>
              <w:t>ISJEC</w:t>
            </w:r>
          </w:p>
        </w:tc>
      </w:tr>
      <w:tr w:rsidR="004E1B67" w:rsidRPr="00114806" w14:paraId="79658DB4"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2A309A6A" w14:textId="77777777" w:rsidR="004E1B67" w:rsidRPr="00BA49DC" w:rsidRDefault="004E1B67" w:rsidP="00BA49DC">
            <w:pPr>
              <w:ind w:left="426" w:hanging="426"/>
              <w:rPr>
                <w:rFonts w:ascii="Arial" w:hAnsi="Arial" w:cs="Arial"/>
              </w:rPr>
            </w:pPr>
            <w:r w:rsidRPr="00BA49DC">
              <w:rPr>
                <w:rFonts w:ascii="Arial" w:hAnsi="Arial" w:cs="Arial"/>
              </w:rPr>
              <w:t>25</w:t>
            </w:r>
          </w:p>
        </w:tc>
        <w:tc>
          <w:tcPr>
            <w:tcW w:w="1684" w:type="dxa"/>
          </w:tcPr>
          <w:p w14:paraId="25A0980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Seal  pot (V201)</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1CF4C48C" w14:textId="77777777" w:rsidR="004E1B67" w:rsidRPr="00BA49DC" w:rsidRDefault="004E1B67" w:rsidP="00BA49DC">
            <w:pPr>
              <w:ind w:left="426" w:hanging="426"/>
              <w:rPr>
                <w:rFonts w:ascii="Arial" w:hAnsi="Arial" w:cs="Arial"/>
              </w:rPr>
            </w:pPr>
            <w:r w:rsidRPr="00BA49DC">
              <w:rPr>
                <w:rFonts w:ascii="Arial" w:hAnsi="Arial" w:cs="Arial"/>
              </w:rPr>
              <w:t>V203</w:t>
            </w:r>
          </w:p>
        </w:tc>
        <w:tc>
          <w:tcPr>
            <w:tcW w:w="1107" w:type="dxa"/>
          </w:tcPr>
          <w:p w14:paraId="7524E25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34" w:type="dxa"/>
          </w:tcPr>
          <w:p w14:paraId="230BCEEB" w14:textId="77777777" w:rsidR="004E1B67" w:rsidRPr="00BA49DC" w:rsidRDefault="004E1B67" w:rsidP="00BA49DC">
            <w:pPr>
              <w:ind w:left="426" w:hanging="426"/>
              <w:rPr>
                <w:rFonts w:ascii="Arial" w:hAnsi="Arial" w:cs="Arial"/>
              </w:rPr>
            </w:pPr>
            <w:r w:rsidRPr="00BA49DC">
              <w:rPr>
                <w:rFonts w:ascii="Arial" w:hAnsi="Arial" w:cs="Arial"/>
              </w:rPr>
              <w:t>Atm</w:t>
            </w:r>
          </w:p>
        </w:tc>
        <w:tc>
          <w:tcPr>
            <w:tcW w:w="1046" w:type="dxa"/>
          </w:tcPr>
          <w:p w14:paraId="170DC08D"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Amb</w:t>
            </w:r>
          </w:p>
        </w:tc>
        <w:tc>
          <w:tcPr>
            <w:cnfStyle w:val="000010000000" w:firstRow="0" w:lastRow="0" w:firstColumn="0" w:lastColumn="0" w:oddVBand="1" w:evenVBand="0" w:oddHBand="0" w:evenHBand="0" w:firstRowFirstColumn="0" w:firstRowLastColumn="0" w:lastRowFirstColumn="0" w:lastRowLastColumn="0"/>
            <w:tcW w:w="978" w:type="dxa"/>
          </w:tcPr>
          <w:p w14:paraId="05A09706" w14:textId="77777777" w:rsidR="004E1B67" w:rsidRPr="00BA49DC" w:rsidRDefault="004E1B67" w:rsidP="00BA49DC">
            <w:pPr>
              <w:ind w:left="426" w:hanging="426"/>
              <w:rPr>
                <w:rFonts w:ascii="Arial" w:hAnsi="Arial" w:cs="Arial"/>
              </w:rPr>
            </w:pPr>
            <w:r w:rsidRPr="00BA49DC">
              <w:rPr>
                <w:rFonts w:ascii="Arial" w:hAnsi="Arial" w:cs="Arial"/>
              </w:rPr>
              <w:t>48</w:t>
            </w:r>
          </w:p>
        </w:tc>
        <w:tc>
          <w:tcPr>
            <w:tcW w:w="1058" w:type="dxa"/>
          </w:tcPr>
          <w:p w14:paraId="7CCE84B0"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90</w:t>
            </w:r>
          </w:p>
        </w:tc>
        <w:tc>
          <w:tcPr>
            <w:cnfStyle w:val="000010000000" w:firstRow="0" w:lastRow="0" w:firstColumn="0" w:lastColumn="0" w:oddVBand="1" w:evenVBand="0" w:oddHBand="0" w:evenHBand="0" w:firstRowFirstColumn="0" w:firstRowLastColumn="0" w:lastRowFirstColumn="0" w:lastRowLastColumn="0"/>
            <w:tcW w:w="1047" w:type="dxa"/>
          </w:tcPr>
          <w:p w14:paraId="19C54708" w14:textId="77777777" w:rsidR="004E1B67" w:rsidRPr="00BA49DC" w:rsidRDefault="004E1B67" w:rsidP="00BA49DC">
            <w:pPr>
              <w:ind w:left="426" w:hanging="426"/>
              <w:rPr>
                <w:rFonts w:ascii="Arial" w:hAnsi="Arial" w:cs="Arial"/>
              </w:rPr>
            </w:pPr>
            <w:r w:rsidRPr="00BA49DC">
              <w:rPr>
                <w:rFonts w:ascii="Arial" w:hAnsi="Arial" w:cs="Arial"/>
              </w:rPr>
              <w:t>460</w:t>
            </w:r>
          </w:p>
        </w:tc>
        <w:tc>
          <w:tcPr>
            <w:tcW w:w="1068" w:type="dxa"/>
          </w:tcPr>
          <w:p w14:paraId="4042B16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160</w:t>
            </w:r>
          </w:p>
        </w:tc>
        <w:tc>
          <w:tcPr>
            <w:cnfStyle w:val="000010000000" w:firstRow="0" w:lastRow="0" w:firstColumn="0" w:lastColumn="0" w:oddVBand="1" w:evenVBand="0" w:oddHBand="0" w:evenHBand="0" w:firstRowFirstColumn="0" w:firstRowLastColumn="0" w:lastRowFirstColumn="0" w:lastRowLastColumn="0"/>
            <w:tcW w:w="964" w:type="dxa"/>
          </w:tcPr>
          <w:p w14:paraId="599BCE46" w14:textId="77777777" w:rsidR="004E1B67" w:rsidRPr="00BA49DC" w:rsidRDefault="004E1B67" w:rsidP="00BA49DC">
            <w:pPr>
              <w:ind w:left="426" w:hanging="426"/>
              <w:rPr>
                <w:rFonts w:ascii="Arial" w:hAnsi="Arial" w:cs="Arial"/>
              </w:rPr>
            </w:pPr>
            <w:r w:rsidRPr="00BA49DC">
              <w:rPr>
                <w:rFonts w:ascii="Arial" w:hAnsi="Arial" w:cs="Arial"/>
              </w:rPr>
              <w:t>-</w:t>
            </w:r>
          </w:p>
        </w:tc>
        <w:tc>
          <w:tcPr>
            <w:tcW w:w="977" w:type="dxa"/>
          </w:tcPr>
          <w:p w14:paraId="49452CD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0.011</w:t>
            </w:r>
          </w:p>
        </w:tc>
        <w:tc>
          <w:tcPr>
            <w:cnfStyle w:val="000010000000" w:firstRow="0" w:lastRow="0" w:firstColumn="0" w:lastColumn="0" w:oddVBand="1" w:evenVBand="0" w:oddHBand="0" w:evenHBand="0" w:firstRowFirstColumn="0" w:firstRowLastColumn="0" w:lastRowFirstColumn="0" w:lastRowLastColumn="0"/>
            <w:tcW w:w="1332" w:type="dxa"/>
          </w:tcPr>
          <w:p w14:paraId="7DD54283" w14:textId="77777777" w:rsidR="004E1B67" w:rsidRPr="00BA49DC" w:rsidRDefault="004E1B67" w:rsidP="00BA49DC">
            <w:pPr>
              <w:ind w:left="426" w:hanging="426"/>
              <w:rPr>
                <w:rFonts w:ascii="Arial" w:hAnsi="Arial" w:cs="Arial"/>
              </w:rPr>
            </w:pPr>
            <w:r w:rsidRPr="00BA49DC">
              <w:rPr>
                <w:rFonts w:ascii="Arial" w:hAnsi="Arial" w:cs="Arial"/>
              </w:rPr>
              <w:t>TC</w:t>
            </w:r>
          </w:p>
        </w:tc>
      </w:tr>
      <w:tr w:rsidR="004E1B67" w:rsidRPr="00114806" w14:paraId="32CA0F08"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47FA24CE" w14:textId="77777777" w:rsidR="004E1B67" w:rsidRPr="00BA49DC" w:rsidRDefault="004E1B67" w:rsidP="00BA49DC">
            <w:pPr>
              <w:ind w:left="426" w:hanging="426"/>
              <w:rPr>
                <w:rFonts w:ascii="Arial" w:hAnsi="Arial" w:cs="Arial"/>
              </w:rPr>
            </w:pPr>
            <w:r w:rsidRPr="00BA49DC">
              <w:rPr>
                <w:rFonts w:ascii="Arial" w:hAnsi="Arial" w:cs="Arial"/>
              </w:rPr>
              <w:t>26</w:t>
            </w:r>
          </w:p>
        </w:tc>
        <w:tc>
          <w:tcPr>
            <w:tcW w:w="1684" w:type="dxa"/>
          </w:tcPr>
          <w:p w14:paraId="6262DAC2"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Additive pot</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056F4236" w14:textId="77777777" w:rsidR="004E1B67" w:rsidRPr="00BA49DC" w:rsidRDefault="004E1B67" w:rsidP="00BA49DC">
            <w:pPr>
              <w:ind w:left="426" w:hanging="426"/>
              <w:rPr>
                <w:rFonts w:ascii="Arial" w:hAnsi="Arial" w:cs="Arial"/>
              </w:rPr>
            </w:pPr>
            <w:r w:rsidRPr="00BA49DC">
              <w:rPr>
                <w:rFonts w:ascii="Arial" w:hAnsi="Arial" w:cs="Arial"/>
              </w:rPr>
              <w:t>V204</w:t>
            </w:r>
          </w:p>
        </w:tc>
        <w:tc>
          <w:tcPr>
            <w:tcW w:w="1107" w:type="dxa"/>
          </w:tcPr>
          <w:p w14:paraId="184BBD27"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34" w:type="dxa"/>
          </w:tcPr>
          <w:p w14:paraId="2CA4491A" w14:textId="77777777" w:rsidR="004E1B67" w:rsidRPr="00BA49DC" w:rsidRDefault="004E1B67" w:rsidP="00BA49DC">
            <w:pPr>
              <w:ind w:left="426" w:hanging="426"/>
              <w:rPr>
                <w:rFonts w:ascii="Arial" w:hAnsi="Arial" w:cs="Arial"/>
              </w:rPr>
            </w:pPr>
            <w:r w:rsidRPr="00BA49DC">
              <w:rPr>
                <w:rFonts w:ascii="Arial" w:hAnsi="Arial" w:cs="Arial"/>
              </w:rPr>
              <w:t>5.0</w:t>
            </w:r>
          </w:p>
        </w:tc>
        <w:tc>
          <w:tcPr>
            <w:tcW w:w="1046" w:type="dxa"/>
          </w:tcPr>
          <w:p w14:paraId="35952C4F"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978" w:type="dxa"/>
          </w:tcPr>
          <w:p w14:paraId="36D19F94" w14:textId="77777777" w:rsidR="004E1B67" w:rsidRPr="00BA49DC" w:rsidRDefault="004E1B67" w:rsidP="00BA49DC">
            <w:pPr>
              <w:ind w:left="426" w:hanging="426"/>
              <w:rPr>
                <w:rFonts w:ascii="Arial" w:hAnsi="Arial" w:cs="Arial"/>
              </w:rPr>
            </w:pPr>
            <w:r w:rsidRPr="00BA49DC">
              <w:rPr>
                <w:rFonts w:ascii="Arial" w:hAnsi="Arial" w:cs="Arial"/>
              </w:rPr>
              <w:t>8.0</w:t>
            </w:r>
          </w:p>
        </w:tc>
        <w:tc>
          <w:tcPr>
            <w:tcW w:w="1058" w:type="dxa"/>
          </w:tcPr>
          <w:p w14:paraId="22E3B22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80</w:t>
            </w:r>
          </w:p>
        </w:tc>
        <w:tc>
          <w:tcPr>
            <w:cnfStyle w:val="000010000000" w:firstRow="0" w:lastRow="0" w:firstColumn="0" w:lastColumn="0" w:oddVBand="1" w:evenVBand="0" w:oddHBand="0" w:evenHBand="0" w:firstRowFirstColumn="0" w:firstRowLastColumn="0" w:lastRowFirstColumn="0" w:lastRowLastColumn="0"/>
            <w:tcW w:w="1047" w:type="dxa"/>
          </w:tcPr>
          <w:p w14:paraId="14375825" w14:textId="77777777" w:rsidR="004E1B67" w:rsidRPr="00BA49DC" w:rsidRDefault="004E1B67" w:rsidP="00BA49DC">
            <w:pPr>
              <w:ind w:left="426" w:hanging="426"/>
              <w:rPr>
                <w:rFonts w:ascii="Arial" w:hAnsi="Arial" w:cs="Arial"/>
              </w:rPr>
            </w:pPr>
            <w:r w:rsidRPr="00BA49DC">
              <w:rPr>
                <w:rFonts w:ascii="Arial" w:hAnsi="Arial" w:cs="Arial"/>
              </w:rPr>
              <w:t>300</w:t>
            </w:r>
          </w:p>
        </w:tc>
        <w:tc>
          <w:tcPr>
            <w:tcW w:w="1068" w:type="dxa"/>
          </w:tcPr>
          <w:p w14:paraId="2A3D3738"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 NB</w:t>
            </w:r>
          </w:p>
        </w:tc>
        <w:tc>
          <w:tcPr>
            <w:cnfStyle w:val="000010000000" w:firstRow="0" w:lastRow="0" w:firstColumn="0" w:lastColumn="0" w:oddVBand="1" w:evenVBand="0" w:oddHBand="0" w:evenHBand="0" w:firstRowFirstColumn="0" w:firstRowLastColumn="0" w:lastRowFirstColumn="0" w:lastRowLastColumn="0"/>
            <w:tcW w:w="964" w:type="dxa"/>
          </w:tcPr>
          <w:p w14:paraId="097C2687" w14:textId="77777777" w:rsidR="004E1B67" w:rsidRPr="00BA49DC" w:rsidRDefault="004E1B67" w:rsidP="00BA49DC">
            <w:pPr>
              <w:ind w:left="426" w:hanging="426"/>
              <w:rPr>
                <w:rFonts w:ascii="Arial" w:hAnsi="Arial" w:cs="Arial"/>
              </w:rPr>
            </w:pPr>
            <w:r w:rsidRPr="00BA49DC">
              <w:rPr>
                <w:rFonts w:ascii="Arial" w:hAnsi="Arial" w:cs="Arial"/>
              </w:rPr>
              <w:t>Sch.10</w:t>
            </w:r>
          </w:p>
        </w:tc>
        <w:tc>
          <w:tcPr>
            <w:tcW w:w="977" w:type="dxa"/>
          </w:tcPr>
          <w:p w14:paraId="7ADED1F2"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0.005</w:t>
            </w:r>
          </w:p>
        </w:tc>
        <w:tc>
          <w:tcPr>
            <w:cnfStyle w:val="000010000000" w:firstRow="0" w:lastRow="0" w:firstColumn="0" w:lastColumn="0" w:oddVBand="1" w:evenVBand="0" w:oddHBand="0" w:evenHBand="0" w:firstRowFirstColumn="0" w:firstRowLastColumn="0" w:lastRowFirstColumn="0" w:lastRowLastColumn="0"/>
            <w:tcW w:w="1332" w:type="dxa"/>
          </w:tcPr>
          <w:p w14:paraId="51292700" w14:textId="77777777" w:rsidR="004E1B67" w:rsidRPr="00BA49DC" w:rsidRDefault="004E1B67" w:rsidP="00BA49DC">
            <w:pPr>
              <w:ind w:left="426" w:hanging="426"/>
              <w:rPr>
                <w:rFonts w:ascii="Arial" w:hAnsi="Arial" w:cs="Arial"/>
              </w:rPr>
            </w:pPr>
            <w:r w:rsidRPr="00BA49DC">
              <w:rPr>
                <w:rFonts w:ascii="Arial" w:hAnsi="Arial" w:cs="Arial"/>
              </w:rPr>
              <w:t>Unitop Engg Pvt.Ltd.</w:t>
            </w:r>
          </w:p>
        </w:tc>
      </w:tr>
      <w:tr w:rsidR="004E1B67" w:rsidRPr="00114806" w14:paraId="440CE28E"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0CAF6C31" w14:textId="77777777" w:rsidR="004E1B67" w:rsidRPr="00BA49DC" w:rsidRDefault="004E1B67" w:rsidP="00BA49DC">
            <w:pPr>
              <w:ind w:left="426" w:hanging="426"/>
              <w:rPr>
                <w:rFonts w:ascii="Arial" w:hAnsi="Arial" w:cs="Arial"/>
              </w:rPr>
            </w:pPr>
            <w:r w:rsidRPr="00BA49DC">
              <w:rPr>
                <w:rFonts w:ascii="Arial" w:hAnsi="Arial" w:cs="Arial"/>
              </w:rPr>
              <w:t>27</w:t>
            </w:r>
          </w:p>
        </w:tc>
        <w:tc>
          <w:tcPr>
            <w:tcW w:w="1684" w:type="dxa"/>
          </w:tcPr>
          <w:p w14:paraId="40D655D0"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Seal Pot(P202)</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79A6E75F" w14:textId="77777777" w:rsidR="004E1B67" w:rsidRPr="00BA49DC" w:rsidRDefault="004E1B67" w:rsidP="00BA49DC">
            <w:pPr>
              <w:ind w:left="426" w:hanging="426"/>
              <w:rPr>
                <w:rFonts w:ascii="Arial" w:hAnsi="Arial" w:cs="Arial"/>
              </w:rPr>
            </w:pPr>
            <w:r w:rsidRPr="00BA49DC">
              <w:rPr>
                <w:rFonts w:ascii="Arial" w:hAnsi="Arial" w:cs="Arial"/>
              </w:rPr>
              <w:t>V205</w:t>
            </w:r>
          </w:p>
        </w:tc>
        <w:tc>
          <w:tcPr>
            <w:tcW w:w="1107" w:type="dxa"/>
          </w:tcPr>
          <w:p w14:paraId="13072D69"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SS304</w:t>
            </w:r>
          </w:p>
        </w:tc>
        <w:tc>
          <w:tcPr>
            <w:cnfStyle w:val="000010000000" w:firstRow="0" w:lastRow="0" w:firstColumn="0" w:lastColumn="0" w:oddVBand="1" w:evenVBand="0" w:oddHBand="0" w:evenHBand="0" w:firstRowFirstColumn="0" w:firstRowLastColumn="0" w:lastRowFirstColumn="0" w:lastRowLastColumn="0"/>
            <w:tcW w:w="1134" w:type="dxa"/>
          </w:tcPr>
          <w:p w14:paraId="1565DF67" w14:textId="77777777" w:rsidR="004E1B67" w:rsidRPr="00BA49DC" w:rsidRDefault="004E1B67" w:rsidP="00BA49DC">
            <w:pPr>
              <w:ind w:left="426" w:hanging="426"/>
              <w:rPr>
                <w:rFonts w:ascii="Arial" w:hAnsi="Arial" w:cs="Arial"/>
              </w:rPr>
            </w:pPr>
            <w:r w:rsidRPr="00BA49DC">
              <w:rPr>
                <w:rFonts w:ascii="Arial" w:hAnsi="Arial" w:cs="Arial"/>
              </w:rPr>
              <w:t>Atm</w:t>
            </w:r>
          </w:p>
        </w:tc>
        <w:tc>
          <w:tcPr>
            <w:tcW w:w="1046" w:type="dxa"/>
          </w:tcPr>
          <w:p w14:paraId="0038261F"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Amb</w:t>
            </w:r>
          </w:p>
        </w:tc>
        <w:tc>
          <w:tcPr>
            <w:cnfStyle w:val="000010000000" w:firstRow="0" w:lastRow="0" w:firstColumn="0" w:lastColumn="0" w:oddVBand="1" w:evenVBand="0" w:oddHBand="0" w:evenHBand="0" w:firstRowFirstColumn="0" w:firstRowLastColumn="0" w:lastRowFirstColumn="0" w:lastRowLastColumn="0"/>
            <w:tcW w:w="978" w:type="dxa"/>
          </w:tcPr>
          <w:p w14:paraId="051B337B" w14:textId="77777777" w:rsidR="004E1B67" w:rsidRPr="00BA49DC" w:rsidRDefault="004E1B67" w:rsidP="00BA49DC">
            <w:pPr>
              <w:ind w:left="426" w:hanging="426"/>
              <w:rPr>
                <w:rFonts w:ascii="Arial" w:hAnsi="Arial" w:cs="Arial"/>
              </w:rPr>
            </w:pPr>
            <w:r w:rsidRPr="00BA49DC">
              <w:rPr>
                <w:rFonts w:ascii="Arial" w:hAnsi="Arial" w:cs="Arial"/>
              </w:rPr>
              <w:t>48</w:t>
            </w:r>
          </w:p>
        </w:tc>
        <w:tc>
          <w:tcPr>
            <w:tcW w:w="1058" w:type="dxa"/>
          </w:tcPr>
          <w:p w14:paraId="7F929C58"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-45/150</w:t>
            </w:r>
          </w:p>
        </w:tc>
        <w:tc>
          <w:tcPr>
            <w:cnfStyle w:val="000010000000" w:firstRow="0" w:lastRow="0" w:firstColumn="0" w:lastColumn="0" w:oddVBand="1" w:evenVBand="0" w:oddHBand="0" w:evenHBand="0" w:firstRowFirstColumn="0" w:firstRowLastColumn="0" w:lastRowFirstColumn="0" w:lastRowLastColumn="0"/>
            <w:tcW w:w="1047" w:type="dxa"/>
          </w:tcPr>
          <w:p w14:paraId="3684E00E" w14:textId="77777777" w:rsidR="004E1B67" w:rsidRPr="00BA49DC" w:rsidRDefault="004E1B67" w:rsidP="00BA49DC">
            <w:pPr>
              <w:ind w:left="426" w:hanging="426"/>
              <w:rPr>
                <w:rFonts w:ascii="Arial" w:hAnsi="Arial" w:cs="Arial"/>
              </w:rPr>
            </w:pPr>
            <w:r w:rsidRPr="00BA49DC">
              <w:rPr>
                <w:rFonts w:ascii="Arial" w:hAnsi="Arial" w:cs="Arial"/>
              </w:rPr>
              <w:t>654</w:t>
            </w:r>
          </w:p>
        </w:tc>
        <w:tc>
          <w:tcPr>
            <w:tcW w:w="1068" w:type="dxa"/>
          </w:tcPr>
          <w:p w14:paraId="229444FE"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219</w:t>
            </w:r>
          </w:p>
        </w:tc>
        <w:tc>
          <w:tcPr>
            <w:cnfStyle w:val="000010000000" w:firstRow="0" w:lastRow="0" w:firstColumn="0" w:lastColumn="0" w:oddVBand="1" w:evenVBand="0" w:oddHBand="0" w:evenHBand="0" w:firstRowFirstColumn="0" w:firstRowLastColumn="0" w:lastRowFirstColumn="0" w:lastRowLastColumn="0"/>
            <w:tcW w:w="964" w:type="dxa"/>
          </w:tcPr>
          <w:p w14:paraId="2D2777D3" w14:textId="77777777" w:rsidR="004E1B67" w:rsidRPr="00BA49DC" w:rsidRDefault="004E1B67" w:rsidP="00BA49DC">
            <w:pPr>
              <w:ind w:left="426" w:hanging="426"/>
              <w:rPr>
                <w:rFonts w:ascii="Arial" w:hAnsi="Arial" w:cs="Arial"/>
              </w:rPr>
            </w:pPr>
            <w:r w:rsidRPr="00BA49DC">
              <w:rPr>
                <w:rFonts w:ascii="Arial" w:hAnsi="Arial" w:cs="Arial"/>
              </w:rPr>
              <w:t>-</w:t>
            </w:r>
          </w:p>
        </w:tc>
        <w:tc>
          <w:tcPr>
            <w:tcW w:w="977" w:type="dxa"/>
          </w:tcPr>
          <w:p w14:paraId="5E2CB24A"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0.025</w:t>
            </w:r>
          </w:p>
        </w:tc>
        <w:tc>
          <w:tcPr>
            <w:cnfStyle w:val="000010000000" w:firstRow="0" w:lastRow="0" w:firstColumn="0" w:lastColumn="0" w:oddVBand="1" w:evenVBand="0" w:oddHBand="0" w:evenHBand="0" w:firstRowFirstColumn="0" w:firstRowLastColumn="0" w:lastRowFirstColumn="0" w:lastRowLastColumn="0"/>
            <w:tcW w:w="1332" w:type="dxa"/>
          </w:tcPr>
          <w:p w14:paraId="73C0BC83" w14:textId="77777777" w:rsidR="004E1B67" w:rsidRPr="00BA49DC" w:rsidRDefault="004E1B67" w:rsidP="00BA49DC">
            <w:pPr>
              <w:ind w:left="426" w:hanging="426"/>
              <w:rPr>
                <w:rFonts w:ascii="Arial" w:hAnsi="Arial" w:cs="Arial"/>
              </w:rPr>
            </w:pPr>
            <w:r w:rsidRPr="00BA49DC">
              <w:rPr>
                <w:rFonts w:ascii="Arial" w:hAnsi="Arial" w:cs="Arial"/>
              </w:rPr>
              <w:t>David brown</w:t>
            </w:r>
          </w:p>
        </w:tc>
      </w:tr>
      <w:tr w:rsidR="004E1B67" w:rsidRPr="00114806" w14:paraId="7ECCFE02"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3D5C29E4" w14:textId="77777777" w:rsidR="004E1B67" w:rsidRPr="00BA49DC" w:rsidRDefault="004E1B67" w:rsidP="00BA49DC">
            <w:pPr>
              <w:ind w:left="426" w:hanging="426"/>
              <w:rPr>
                <w:rFonts w:ascii="Arial" w:hAnsi="Arial" w:cs="Arial"/>
              </w:rPr>
            </w:pPr>
            <w:r w:rsidRPr="00BA49DC">
              <w:rPr>
                <w:rFonts w:ascii="Arial" w:hAnsi="Arial" w:cs="Arial"/>
              </w:rPr>
              <w:t>28</w:t>
            </w:r>
          </w:p>
        </w:tc>
        <w:tc>
          <w:tcPr>
            <w:tcW w:w="1684" w:type="dxa"/>
          </w:tcPr>
          <w:p w14:paraId="13BFF489"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Flash drum</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4614E40A" w14:textId="77777777" w:rsidR="004E1B67" w:rsidRPr="00BA49DC" w:rsidRDefault="004E1B67" w:rsidP="00BA49DC">
            <w:pPr>
              <w:ind w:left="426" w:hanging="426"/>
              <w:rPr>
                <w:rFonts w:ascii="Arial" w:hAnsi="Arial" w:cs="Arial"/>
              </w:rPr>
            </w:pPr>
            <w:r w:rsidRPr="00BA49DC">
              <w:rPr>
                <w:rFonts w:ascii="Arial" w:hAnsi="Arial" w:cs="Arial"/>
              </w:rPr>
              <w:t>V301</w:t>
            </w:r>
          </w:p>
        </w:tc>
        <w:tc>
          <w:tcPr>
            <w:tcW w:w="1107" w:type="dxa"/>
          </w:tcPr>
          <w:p w14:paraId="2A7D3D49"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 ASTM</w:t>
            </w:r>
          </w:p>
          <w:p w14:paraId="21A4D158"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A240</w:t>
            </w:r>
          </w:p>
          <w:p w14:paraId="4AFFDCCF"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304</w:t>
            </w:r>
          </w:p>
        </w:tc>
        <w:tc>
          <w:tcPr>
            <w:cnfStyle w:val="000010000000" w:firstRow="0" w:lastRow="0" w:firstColumn="0" w:lastColumn="0" w:oddVBand="1" w:evenVBand="0" w:oddHBand="0" w:evenHBand="0" w:firstRowFirstColumn="0" w:firstRowLastColumn="0" w:lastRowFirstColumn="0" w:lastRowLastColumn="0"/>
            <w:tcW w:w="1134" w:type="dxa"/>
          </w:tcPr>
          <w:p w14:paraId="54C6C1BF" w14:textId="77777777" w:rsidR="004E1B67" w:rsidRPr="00BA49DC" w:rsidRDefault="004E1B67" w:rsidP="00BA49DC">
            <w:pPr>
              <w:ind w:left="426" w:hanging="426"/>
              <w:rPr>
                <w:rFonts w:ascii="Arial" w:hAnsi="Arial" w:cs="Arial"/>
              </w:rPr>
            </w:pPr>
            <w:r w:rsidRPr="00BA49DC">
              <w:rPr>
                <w:rFonts w:ascii="Arial" w:hAnsi="Arial" w:cs="Arial"/>
              </w:rPr>
              <w:t>18</w:t>
            </w:r>
          </w:p>
        </w:tc>
        <w:tc>
          <w:tcPr>
            <w:tcW w:w="1046" w:type="dxa"/>
          </w:tcPr>
          <w:p w14:paraId="6803A057"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80</w:t>
            </w:r>
          </w:p>
        </w:tc>
        <w:tc>
          <w:tcPr>
            <w:cnfStyle w:val="000010000000" w:firstRow="0" w:lastRow="0" w:firstColumn="0" w:lastColumn="0" w:oddVBand="1" w:evenVBand="0" w:oddHBand="0" w:evenHBand="0" w:firstRowFirstColumn="0" w:firstRowLastColumn="0" w:lastRowFirstColumn="0" w:lastRowLastColumn="0"/>
            <w:tcW w:w="978" w:type="dxa"/>
          </w:tcPr>
          <w:p w14:paraId="6E2B0F48" w14:textId="77777777" w:rsidR="004E1B67" w:rsidRPr="00BA49DC" w:rsidRDefault="004E1B67" w:rsidP="00BA49DC">
            <w:pPr>
              <w:ind w:left="426" w:hanging="426"/>
              <w:rPr>
                <w:rFonts w:ascii="Arial" w:hAnsi="Arial" w:cs="Arial"/>
              </w:rPr>
            </w:pPr>
            <w:r w:rsidRPr="00BA49DC">
              <w:rPr>
                <w:rFonts w:ascii="Arial" w:hAnsi="Arial" w:cs="Arial"/>
              </w:rPr>
              <w:t>22</w:t>
            </w:r>
          </w:p>
        </w:tc>
        <w:tc>
          <w:tcPr>
            <w:tcW w:w="1058" w:type="dxa"/>
          </w:tcPr>
          <w:p w14:paraId="04F629A8"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1047" w:type="dxa"/>
          </w:tcPr>
          <w:p w14:paraId="72A8C61B" w14:textId="77777777" w:rsidR="004E1B67" w:rsidRPr="00BA49DC" w:rsidRDefault="004E1B67" w:rsidP="00BA49DC">
            <w:pPr>
              <w:ind w:left="426" w:hanging="426"/>
              <w:rPr>
                <w:rFonts w:ascii="Arial" w:hAnsi="Arial" w:cs="Arial"/>
              </w:rPr>
            </w:pPr>
            <w:r w:rsidRPr="00BA49DC">
              <w:rPr>
                <w:rFonts w:ascii="Arial" w:hAnsi="Arial" w:cs="Arial"/>
              </w:rPr>
              <w:t>1850</w:t>
            </w:r>
          </w:p>
        </w:tc>
        <w:tc>
          <w:tcPr>
            <w:tcW w:w="1068" w:type="dxa"/>
          </w:tcPr>
          <w:p w14:paraId="4FC4DCDD"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196</w:t>
            </w:r>
          </w:p>
        </w:tc>
        <w:tc>
          <w:tcPr>
            <w:cnfStyle w:val="000010000000" w:firstRow="0" w:lastRow="0" w:firstColumn="0" w:lastColumn="0" w:oddVBand="1" w:evenVBand="0" w:oddHBand="0" w:evenHBand="0" w:firstRowFirstColumn="0" w:firstRowLastColumn="0" w:lastRowFirstColumn="0" w:lastRowLastColumn="0"/>
            <w:tcW w:w="964" w:type="dxa"/>
          </w:tcPr>
          <w:p w14:paraId="4E59E938" w14:textId="77777777" w:rsidR="004E1B67" w:rsidRPr="00BA49DC" w:rsidRDefault="004E1B67" w:rsidP="00BA49DC">
            <w:pPr>
              <w:ind w:left="426" w:hanging="426"/>
              <w:rPr>
                <w:rFonts w:ascii="Arial" w:hAnsi="Arial" w:cs="Arial"/>
              </w:rPr>
            </w:pPr>
            <w:r w:rsidRPr="00BA49DC">
              <w:rPr>
                <w:rFonts w:ascii="Arial" w:hAnsi="Arial" w:cs="Arial"/>
              </w:rPr>
              <w:t>12</w:t>
            </w:r>
          </w:p>
        </w:tc>
        <w:tc>
          <w:tcPr>
            <w:tcW w:w="977" w:type="dxa"/>
          </w:tcPr>
          <w:p w14:paraId="6A54E880"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1.950</w:t>
            </w:r>
          </w:p>
        </w:tc>
        <w:tc>
          <w:tcPr>
            <w:cnfStyle w:val="000010000000" w:firstRow="0" w:lastRow="0" w:firstColumn="0" w:lastColumn="0" w:oddVBand="1" w:evenVBand="0" w:oddHBand="0" w:evenHBand="0" w:firstRowFirstColumn="0" w:firstRowLastColumn="0" w:lastRowFirstColumn="0" w:lastRowLastColumn="0"/>
            <w:tcW w:w="1332" w:type="dxa"/>
          </w:tcPr>
          <w:p w14:paraId="56686A90" w14:textId="77777777" w:rsidR="004E1B67" w:rsidRPr="00BA49DC" w:rsidRDefault="004E1B67" w:rsidP="00BA49DC">
            <w:pPr>
              <w:ind w:left="426" w:hanging="426"/>
              <w:rPr>
                <w:rFonts w:ascii="Arial" w:hAnsi="Arial" w:cs="Arial"/>
              </w:rPr>
            </w:pPr>
            <w:r w:rsidRPr="00BA49DC">
              <w:rPr>
                <w:rFonts w:ascii="Arial" w:hAnsi="Arial" w:cs="Arial"/>
              </w:rPr>
              <w:t>Samic</w:t>
            </w:r>
          </w:p>
        </w:tc>
      </w:tr>
      <w:tr w:rsidR="004E1B67" w:rsidRPr="00114806" w14:paraId="08B0D311"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1939A1EB" w14:textId="77777777" w:rsidR="004E1B67" w:rsidRPr="00BA49DC" w:rsidRDefault="004E1B67" w:rsidP="00BA49DC">
            <w:pPr>
              <w:ind w:left="426" w:hanging="426"/>
              <w:rPr>
                <w:rFonts w:ascii="Arial" w:hAnsi="Arial" w:cs="Arial"/>
              </w:rPr>
            </w:pPr>
            <w:r w:rsidRPr="00BA49DC">
              <w:rPr>
                <w:rFonts w:ascii="Arial" w:hAnsi="Arial" w:cs="Arial"/>
              </w:rPr>
              <w:lastRenderedPageBreak/>
              <w:t>29</w:t>
            </w:r>
          </w:p>
        </w:tc>
        <w:tc>
          <w:tcPr>
            <w:tcW w:w="1684" w:type="dxa"/>
          </w:tcPr>
          <w:p w14:paraId="53056C57"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Block back gas</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121A39BF" w14:textId="77777777" w:rsidR="004E1B67" w:rsidRPr="00BA49DC" w:rsidRDefault="004E1B67" w:rsidP="00BA49DC">
            <w:pPr>
              <w:ind w:left="426" w:hanging="426"/>
              <w:rPr>
                <w:rFonts w:ascii="Arial" w:hAnsi="Arial" w:cs="Arial"/>
              </w:rPr>
            </w:pPr>
            <w:r w:rsidRPr="00BA49DC">
              <w:rPr>
                <w:rFonts w:ascii="Arial" w:hAnsi="Arial" w:cs="Arial"/>
              </w:rPr>
              <w:t>V302</w:t>
            </w:r>
          </w:p>
        </w:tc>
        <w:tc>
          <w:tcPr>
            <w:tcW w:w="1107" w:type="dxa"/>
          </w:tcPr>
          <w:p w14:paraId="13261CB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34" w:type="dxa"/>
          </w:tcPr>
          <w:p w14:paraId="38279701" w14:textId="77777777" w:rsidR="004E1B67" w:rsidRPr="00BA49DC" w:rsidRDefault="004E1B67" w:rsidP="00BA49DC">
            <w:pPr>
              <w:ind w:left="426" w:hanging="426"/>
              <w:rPr>
                <w:rFonts w:ascii="Arial" w:hAnsi="Arial" w:cs="Arial"/>
              </w:rPr>
            </w:pPr>
            <w:r w:rsidRPr="00BA49DC">
              <w:rPr>
                <w:rFonts w:ascii="Arial" w:hAnsi="Arial" w:cs="Arial"/>
              </w:rPr>
              <w:t>5.0</w:t>
            </w:r>
          </w:p>
        </w:tc>
        <w:tc>
          <w:tcPr>
            <w:tcW w:w="1046" w:type="dxa"/>
          </w:tcPr>
          <w:p w14:paraId="61D8DFFF"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978" w:type="dxa"/>
          </w:tcPr>
          <w:p w14:paraId="58162349" w14:textId="77777777" w:rsidR="004E1B67" w:rsidRPr="00BA49DC" w:rsidRDefault="004E1B67" w:rsidP="00BA49DC">
            <w:pPr>
              <w:ind w:left="426" w:hanging="426"/>
              <w:rPr>
                <w:rFonts w:ascii="Arial" w:hAnsi="Arial" w:cs="Arial"/>
              </w:rPr>
            </w:pPr>
            <w:r w:rsidRPr="00BA49DC">
              <w:rPr>
                <w:rFonts w:ascii="Arial" w:hAnsi="Arial" w:cs="Arial"/>
              </w:rPr>
              <w:t>10</w:t>
            </w:r>
          </w:p>
        </w:tc>
        <w:tc>
          <w:tcPr>
            <w:tcW w:w="1058" w:type="dxa"/>
          </w:tcPr>
          <w:p w14:paraId="645485B4"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90</w:t>
            </w:r>
          </w:p>
        </w:tc>
        <w:tc>
          <w:tcPr>
            <w:cnfStyle w:val="000010000000" w:firstRow="0" w:lastRow="0" w:firstColumn="0" w:lastColumn="0" w:oddVBand="1" w:evenVBand="0" w:oddHBand="0" w:evenHBand="0" w:firstRowFirstColumn="0" w:firstRowLastColumn="0" w:lastRowFirstColumn="0" w:lastRowLastColumn="0"/>
            <w:tcW w:w="1047" w:type="dxa"/>
          </w:tcPr>
          <w:p w14:paraId="199A3098" w14:textId="77777777" w:rsidR="004E1B67" w:rsidRPr="00BA49DC" w:rsidRDefault="004E1B67" w:rsidP="00BA49DC">
            <w:pPr>
              <w:ind w:left="426" w:hanging="426"/>
              <w:rPr>
                <w:rFonts w:ascii="Arial" w:hAnsi="Arial" w:cs="Arial"/>
              </w:rPr>
            </w:pPr>
            <w:r w:rsidRPr="00BA49DC">
              <w:rPr>
                <w:rFonts w:ascii="Arial" w:hAnsi="Arial" w:cs="Arial"/>
              </w:rPr>
              <w:t>600</w:t>
            </w:r>
          </w:p>
        </w:tc>
        <w:tc>
          <w:tcPr>
            <w:tcW w:w="1068" w:type="dxa"/>
          </w:tcPr>
          <w:p w14:paraId="4B4707C4"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400</w:t>
            </w:r>
          </w:p>
        </w:tc>
        <w:tc>
          <w:tcPr>
            <w:cnfStyle w:val="000010000000" w:firstRow="0" w:lastRow="0" w:firstColumn="0" w:lastColumn="0" w:oddVBand="1" w:evenVBand="0" w:oddHBand="0" w:evenHBand="0" w:firstRowFirstColumn="0" w:firstRowLastColumn="0" w:lastRowFirstColumn="0" w:lastRowLastColumn="0"/>
            <w:tcW w:w="964" w:type="dxa"/>
          </w:tcPr>
          <w:p w14:paraId="7F01CE27" w14:textId="77777777" w:rsidR="004E1B67" w:rsidRPr="00BA49DC" w:rsidRDefault="004E1B67" w:rsidP="00BA49DC">
            <w:pPr>
              <w:ind w:left="426" w:hanging="426"/>
              <w:rPr>
                <w:rFonts w:ascii="Arial" w:hAnsi="Arial" w:cs="Arial"/>
              </w:rPr>
            </w:pPr>
            <w:r w:rsidRPr="00BA49DC">
              <w:rPr>
                <w:rFonts w:ascii="Arial" w:hAnsi="Arial" w:cs="Arial"/>
              </w:rPr>
              <w:t>6</w:t>
            </w:r>
          </w:p>
        </w:tc>
        <w:tc>
          <w:tcPr>
            <w:tcW w:w="977" w:type="dxa"/>
          </w:tcPr>
          <w:p w14:paraId="034EBA37"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0.09</w:t>
            </w:r>
          </w:p>
        </w:tc>
        <w:tc>
          <w:tcPr>
            <w:cnfStyle w:val="000010000000" w:firstRow="0" w:lastRow="0" w:firstColumn="0" w:lastColumn="0" w:oddVBand="1" w:evenVBand="0" w:oddHBand="0" w:evenHBand="0" w:firstRowFirstColumn="0" w:firstRowLastColumn="0" w:lastRowFirstColumn="0" w:lastRowLastColumn="0"/>
            <w:tcW w:w="1332" w:type="dxa"/>
          </w:tcPr>
          <w:p w14:paraId="7E4A6FD2" w14:textId="77777777" w:rsidR="004E1B67" w:rsidRPr="00BA49DC" w:rsidRDefault="004E1B67" w:rsidP="00BA49DC">
            <w:pPr>
              <w:ind w:left="426" w:hanging="426"/>
              <w:rPr>
                <w:rFonts w:ascii="Arial" w:hAnsi="Arial" w:cs="Arial"/>
              </w:rPr>
            </w:pPr>
            <w:r w:rsidRPr="00BA49DC">
              <w:rPr>
                <w:rFonts w:ascii="Arial" w:hAnsi="Arial" w:cs="Arial"/>
              </w:rPr>
              <w:t>-do-</w:t>
            </w:r>
          </w:p>
        </w:tc>
      </w:tr>
      <w:tr w:rsidR="004E1B67" w:rsidRPr="00114806" w14:paraId="15C8F99B"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029DDC77" w14:textId="77777777" w:rsidR="004E1B67" w:rsidRPr="00BA49DC" w:rsidRDefault="004E1B67" w:rsidP="00BA49DC">
            <w:pPr>
              <w:ind w:left="426" w:hanging="426"/>
              <w:rPr>
                <w:rFonts w:ascii="Arial" w:hAnsi="Arial" w:cs="Arial"/>
              </w:rPr>
            </w:pPr>
            <w:r w:rsidRPr="00BA49DC">
              <w:rPr>
                <w:rFonts w:ascii="Arial" w:hAnsi="Arial" w:cs="Arial"/>
              </w:rPr>
              <w:t>30</w:t>
            </w:r>
          </w:p>
        </w:tc>
        <w:tc>
          <w:tcPr>
            <w:tcW w:w="1684" w:type="dxa"/>
          </w:tcPr>
          <w:p w14:paraId="7D1F77ED"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K.O. Drum</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3B48AFDE" w14:textId="77777777" w:rsidR="004E1B67" w:rsidRPr="00BA49DC" w:rsidRDefault="004E1B67" w:rsidP="00BA49DC">
            <w:pPr>
              <w:ind w:left="426" w:hanging="426"/>
              <w:rPr>
                <w:rFonts w:ascii="Arial" w:hAnsi="Arial" w:cs="Arial"/>
              </w:rPr>
            </w:pPr>
            <w:r w:rsidRPr="00BA49DC">
              <w:rPr>
                <w:rFonts w:ascii="Arial" w:hAnsi="Arial" w:cs="Arial"/>
              </w:rPr>
              <w:t>V303</w:t>
            </w:r>
          </w:p>
        </w:tc>
        <w:tc>
          <w:tcPr>
            <w:tcW w:w="1107" w:type="dxa"/>
          </w:tcPr>
          <w:p w14:paraId="6E8FB049"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34" w:type="dxa"/>
          </w:tcPr>
          <w:p w14:paraId="196ADC27" w14:textId="77777777" w:rsidR="004E1B67" w:rsidRPr="00BA49DC" w:rsidRDefault="004E1B67" w:rsidP="00BA49DC">
            <w:pPr>
              <w:ind w:left="426" w:hanging="426"/>
              <w:rPr>
                <w:rFonts w:ascii="Arial" w:hAnsi="Arial" w:cs="Arial"/>
              </w:rPr>
            </w:pPr>
            <w:r w:rsidRPr="00BA49DC">
              <w:rPr>
                <w:rFonts w:ascii="Arial" w:hAnsi="Arial" w:cs="Arial"/>
              </w:rPr>
              <w:t>0.5</w:t>
            </w:r>
          </w:p>
        </w:tc>
        <w:tc>
          <w:tcPr>
            <w:tcW w:w="1046" w:type="dxa"/>
          </w:tcPr>
          <w:p w14:paraId="338C92EB"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978" w:type="dxa"/>
          </w:tcPr>
          <w:p w14:paraId="32ED178A" w14:textId="77777777" w:rsidR="004E1B67" w:rsidRPr="00BA49DC" w:rsidRDefault="004E1B67" w:rsidP="00BA49DC">
            <w:pPr>
              <w:ind w:left="426" w:hanging="426"/>
              <w:rPr>
                <w:rFonts w:ascii="Arial" w:hAnsi="Arial" w:cs="Arial"/>
              </w:rPr>
            </w:pPr>
            <w:r w:rsidRPr="00BA49DC">
              <w:rPr>
                <w:rFonts w:ascii="Arial" w:hAnsi="Arial" w:cs="Arial"/>
              </w:rPr>
              <w:t>5</w:t>
            </w:r>
          </w:p>
        </w:tc>
        <w:tc>
          <w:tcPr>
            <w:tcW w:w="1058" w:type="dxa"/>
          </w:tcPr>
          <w:p w14:paraId="4CACDEA0"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90</w:t>
            </w:r>
          </w:p>
        </w:tc>
        <w:tc>
          <w:tcPr>
            <w:cnfStyle w:val="000010000000" w:firstRow="0" w:lastRow="0" w:firstColumn="0" w:lastColumn="0" w:oddVBand="1" w:evenVBand="0" w:oddHBand="0" w:evenHBand="0" w:firstRowFirstColumn="0" w:firstRowLastColumn="0" w:lastRowFirstColumn="0" w:lastRowLastColumn="0"/>
            <w:tcW w:w="1047" w:type="dxa"/>
          </w:tcPr>
          <w:p w14:paraId="1EE583A2" w14:textId="77777777" w:rsidR="004E1B67" w:rsidRPr="00BA49DC" w:rsidRDefault="004E1B67" w:rsidP="00BA49DC">
            <w:pPr>
              <w:ind w:left="426" w:hanging="426"/>
              <w:rPr>
                <w:rFonts w:ascii="Arial" w:hAnsi="Arial" w:cs="Arial"/>
              </w:rPr>
            </w:pPr>
            <w:r w:rsidRPr="00BA49DC">
              <w:rPr>
                <w:rFonts w:ascii="Arial" w:hAnsi="Arial" w:cs="Arial"/>
              </w:rPr>
              <w:t>1700</w:t>
            </w:r>
          </w:p>
        </w:tc>
        <w:tc>
          <w:tcPr>
            <w:tcW w:w="1068" w:type="dxa"/>
          </w:tcPr>
          <w:p w14:paraId="65F799B8"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500</w:t>
            </w:r>
          </w:p>
        </w:tc>
        <w:tc>
          <w:tcPr>
            <w:cnfStyle w:val="000010000000" w:firstRow="0" w:lastRow="0" w:firstColumn="0" w:lastColumn="0" w:oddVBand="1" w:evenVBand="0" w:oddHBand="0" w:evenHBand="0" w:firstRowFirstColumn="0" w:firstRowLastColumn="0" w:lastRowFirstColumn="0" w:lastRowLastColumn="0"/>
            <w:tcW w:w="964" w:type="dxa"/>
          </w:tcPr>
          <w:p w14:paraId="66D106B3" w14:textId="77777777" w:rsidR="004E1B67" w:rsidRPr="00BA49DC" w:rsidRDefault="004E1B67" w:rsidP="00BA49DC">
            <w:pPr>
              <w:ind w:left="426" w:hanging="426"/>
              <w:rPr>
                <w:rFonts w:ascii="Arial" w:hAnsi="Arial" w:cs="Arial"/>
              </w:rPr>
            </w:pPr>
            <w:r w:rsidRPr="00BA49DC">
              <w:rPr>
                <w:rFonts w:ascii="Arial" w:hAnsi="Arial" w:cs="Arial"/>
              </w:rPr>
              <w:t>6</w:t>
            </w:r>
          </w:p>
        </w:tc>
        <w:tc>
          <w:tcPr>
            <w:tcW w:w="977" w:type="dxa"/>
          </w:tcPr>
          <w:p w14:paraId="7BFAFF9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0.36</w:t>
            </w:r>
          </w:p>
        </w:tc>
        <w:tc>
          <w:tcPr>
            <w:cnfStyle w:val="000010000000" w:firstRow="0" w:lastRow="0" w:firstColumn="0" w:lastColumn="0" w:oddVBand="1" w:evenVBand="0" w:oddHBand="0" w:evenHBand="0" w:firstRowFirstColumn="0" w:firstRowLastColumn="0" w:lastRowFirstColumn="0" w:lastRowLastColumn="0"/>
            <w:tcW w:w="1332" w:type="dxa"/>
          </w:tcPr>
          <w:p w14:paraId="672BC8F3" w14:textId="77777777" w:rsidR="004E1B67" w:rsidRPr="00BA49DC" w:rsidRDefault="004E1B67" w:rsidP="00BA49DC">
            <w:pPr>
              <w:ind w:left="426" w:hanging="426"/>
              <w:rPr>
                <w:rFonts w:ascii="Arial" w:hAnsi="Arial" w:cs="Arial"/>
              </w:rPr>
            </w:pPr>
            <w:r w:rsidRPr="00BA49DC">
              <w:rPr>
                <w:rFonts w:ascii="Arial" w:hAnsi="Arial" w:cs="Arial"/>
              </w:rPr>
              <w:t>-do-</w:t>
            </w:r>
          </w:p>
        </w:tc>
      </w:tr>
      <w:tr w:rsidR="004E1B67" w:rsidRPr="00114806" w14:paraId="770921A5"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5A1C754A" w14:textId="77777777" w:rsidR="004E1B67" w:rsidRPr="00BA49DC" w:rsidRDefault="004E1B67" w:rsidP="00BA49DC">
            <w:pPr>
              <w:ind w:left="426" w:hanging="426"/>
              <w:rPr>
                <w:rFonts w:ascii="Arial" w:hAnsi="Arial" w:cs="Arial"/>
              </w:rPr>
            </w:pPr>
            <w:r w:rsidRPr="00BA49DC">
              <w:rPr>
                <w:rFonts w:ascii="Arial" w:hAnsi="Arial" w:cs="Arial"/>
              </w:rPr>
              <w:t>31</w:t>
            </w:r>
          </w:p>
        </w:tc>
        <w:tc>
          <w:tcPr>
            <w:tcW w:w="1684" w:type="dxa"/>
          </w:tcPr>
          <w:p w14:paraId="10CC8AC0"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Propylene V304 feed drum</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11F3ACB0" w14:textId="77777777" w:rsidR="004E1B67" w:rsidRPr="00BA49DC" w:rsidRDefault="004E1B67" w:rsidP="00BA49DC">
            <w:pPr>
              <w:ind w:left="426" w:hanging="426"/>
              <w:rPr>
                <w:rFonts w:ascii="Arial" w:hAnsi="Arial" w:cs="Arial"/>
              </w:rPr>
            </w:pPr>
            <w:r w:rsidRPr="00BA49DC">
              <w:rPr>
                <w:rFonts w:ascii="Arial" w:hAnsi="Arial" w:cs="Arial"/>
              </w:rPr>
              <w:t>V304</w:t>
            </w:r>
          </w:p>
        </w:tc>
        <w:tc>
          <w:tcPr>
            <w:tcW w:w="1107" w:type="dxa"/>
          </w:tcPr>
          <w:p w14:paraId="4C34939C"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LTCS A516 Gr.60</w:t>
            </w:r>
          </w:p>
        </w:tc>
        <w:tc>
          <w:tcPr>
            <w:cnfStyle w:val="000010000000" w:firstRow="0" w:lastRow="0" w:firstColumn="0" w:lastColumn="0" w:oddVBand="1" w:evenVBand="0" w:oddHBand="0" w:evenHBand="0" w:firstRowFirstColumn="0" w:firstRowLastColumn="0" w:lastRowFirstColumn="0" w:lastRowLastColumn="0"/>
            <w:tcW w:w="1134" w:type="dxa"/>
          </w:tcPr>
          <w:p w14:paraId="180F9FF1" w14:textId="77777777" w:rsidR="004E1B67" w:rsidRPr="00BA49DC" w:rsidRDefault="004E1B67" w:rsidP="00BA49DC">
            <w:pPr>
              <w:ind w:left="426" w:hanging="426"/>
              <w:rPr>
                <w:rFonts w:ascii="Arial" w:hAnsi="Arial" w:cs="Arial"/>
              </w:rPr>
            </w:pPr>
            <w:r w:rsidRPr="00BA49DC">
              <w:rPr>
                <w:rFonts w:ascii="Arial" w:hAnsi="Arial" w:cs="Arial"/>
              </w:rPr>
              <w:t>20</w:t>
            </w:r>
          </w:p>
        </w:tc>
        <w:tc>
          <w:tcPr>
            <w:tcW w:w="1046" w:type="dxa"/>
          </w:tcPr>
          <w:p w14:paraId="2A7792F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w:t>
            </w:r>
          </w:p>
        </w:tc>
        <w:tc>
          <w:tcPr>
            <w:cnfStyle w:val="000010000000" w:firstRow="0" w:lastRow="0" w:firstColumn="0" w:lastColumn="0" w:oddVBand="1" w:evenVBand="0" w:oddHBand="0" w:evenHBand="0" w:firstRowFirstColumn="0" w:firstRowLastColumn="0" w:lastRowFirstColumn="0" w:lastRowLastColumn="0"/>
            <w:tcW w:w="978" w:type="dxa"/>
          </w:tcPr>
          <w:p w14:paraId="484E6406" w14:textId="77777777" w:rsidR="004E1B67" w:rsidRPr="00BA49DC" w:rsidRDefault="004E1B67" w:rsidP="00BA49DC">
            <w:pPr>
              <w:ind w:left="426" w:hanging="426"/>
              <w:rPr>
                <w:rFonts w:ascii="Arial" w:hAnsi="Arial" w:cs="Arial"/>
              </w:rPr>
            </w:pPr>
            <w:r w:rsidRPr="00BA49DC">
              <w:rPr>
                <w:rFonts w:ascii="Arial" w:hAnsi="Arial" w:cs="Arial"/>
              </w:rPr>
              <w:t>25</w:t>
            </w:r>
          </w:p>
        </w:tc>
        <w:tc>
          <w:tcPr>
            <w:tcW w:w="1058" w:type="dxa"/>
          </w:tcPr>
          <w:p w14:paraId="026026E8"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 to 90</w:t>
            </w:r>
          </w:p>
        </w:tc>
        <w:tc>
          <w:tcPr>
            <w:cnfStyle w:val="000010000000" w:firstRow="0" w:lastRow="0" w:firstColumn="0" w:lastColumn="0" w:oddVBand="1" w:evenVBand="0" w:oddHBand="0" w:evenHBand="0" w:firstRowFirstColumn="0" w:firstRowLastColumn="0" w:lastRowFirstColumn="0" w:lastRowLastColumn="0"/>
            <w:tcW w:w="1047" w:type="dxa"/>
          </w:tcPr>
          <w:p w14:paraId="3DC134E6" w14:textId="77777777" w:rsidR="004E1B67" w:rsidRPr="00BA49DC" w:rsidRDefault="004E1B67" w:rsidP="00BA49DC">
            <w:pPr>
              <w:ind w:left="426" w:hanging="426"/>
              <w:rPr>
                <w:rFonts w:ascii="Arial" w:hAnsi="Arial" w:cs="Arial"/>
              </w:rPr>
            </w:pPr>
            <w:r w:rsidRPr="00BA49DC">
              <w:rPr>
                <w:rFonts w:ascii="Arial" w:hAnsi="Arial" w:cs="Arial"/>
              </w:rPr>
              <w:t>12000</w:t>
            </w:r>
          </w:p>
        </w:tc>
        <w:tc>
          <w:tcPr>
            <w:tcW w:w="1068" w:type="dxa"/>
          </w:tcPr>
          <w:p w14:paraId="38173240"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3200</w:t>
            </w:r>
          </w:p>
        </w:tc>
        <w:tc>
          <w:tcPr>
            <w:cnfStyle w:val="000010000000" w:firstRow="0" w:lastRow="0" w:firstColumn="0" w:lastColumn="0" w:oddVBand="1" w:evenVBand="0" w:oddHBand="0" w:evenHBand="0" w:firstRowFirstColumn="0" w:firstRowLastColumn="0" w:lastRowFirstColumn="0" w:lastRowLastColumn="0"/>
            <w:tcW w:w="964" w:type="dxa"/>
          </w:tcPr>
          <w:p w14:paraId="6CEF91CC" w14:textId="77777777" w:rsidR="004E1B67" w:rsidRPr="00BA49DC" w:rsidRDefault="004E1B67" w:rsidP="00BA49DC">
            <w:pPr>
              <w:ind w:left="426" w:hanging="426"/>
              <w:rPr>
                <w:rFonts w:ascii="Arial" w:hAnsi="Arial" w:cs="Arial"/>
              </w:rPr>
            </w:pPr>
            <w:r w:rsidRPr="00BA49DC">
              <w:rPr>
                <w:rFonts w:ascii="Arial" w:hAnsi="Arial" w:cs="Arial"/>
              </w:rPr>
              <w:t>42</w:t>
            </w:r>
          </w:p>
        </w:tc>
        <w:tc>
          <w:tcPr>
            <w:tcW w:w="977" w:type="dxa"/>
          </w:tcPr>
          <w:p w14:paraId="3DB92310"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1332" w:type="dxa"/>
          </w:tcPr>
          <w:p w14:paraId="028302A5" w14:textId="77777777" w:rsidR="004E1B67" w:rsidRPr="00BA49DC" w:rsidRDefault="004E1B67" w:rsidP="00BA49DC">
            <w:pPr>
              <w:ind w:left="426" w:hanging="426"/>
              <w:rPr>
                <w:rFonts w:ascii="Arial" w:hAnsi="Arial" w:cs="Arial"/>
              </w:rPr>
            </w:pPr>
            <w:r w:rsidRPr="00BA49DC">
              <w:rPr>
                <w:rFonts w:ascii="Arial" w:hAnsi="Arial" w:cs="Arial"/>
              </w:rPr>
              <w:t>ISJEC</w:t>
            </w:r>
          </w:p>
        </w:tc>
      </w:tr>
      <w:tr w:rsidR="004E1B67" w:rsidRPr="00114806" w14:paraId="6A593197"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345CAF81" w14:textId="77777777" w:rsidR="004E1B67" w:rsidRPr="00BA49DC" w:rsidRDefault="004E1B67" w:rsidP="00BA49DC">
            <w:pPr>
              <w:ind w:left="426" w:hanging="426"/>
              <w:rPr>
                <w:rFonts w:ascii="Arial" w:hAnsi="Arial" w:cs="Arial"/>
              </w:rPr>
            </w:pPr>
            <w:r w:rsidRPr="00BA49DC">
              <w:rPr>
                <w:rFonts w:ascii="Arial" w:hAnsi="Arial" w:cs="Arial"/>
              </w:rPr>
              <w:t>32</w:t>
            </w:r>
          </w:p>
        </w:tc>
        <w:tc>
          <w:tcPr>
            <w:tcW w:w="1684" w:type="dxa"/>
          </w:tcPr>
          <w:p w14:paraId="62C5BC4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P302A/S seal pot</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56D5F15F" w14:textId="77777777" w:rsidR="004E1B67" w:rsidRPr="00BA49DC" w:rsidRDefault="004E1B67" w:rsidP="00BA49DC">
            <w:pPr>
              <w:ind w:left="426" w:hanging="426"/>
              <w:rPr>
                <w:rFonts w:ascii="Arial" w:hAnsi="Arial" w:cs="Arial"/>
              </w:rPr>
            </w:pPr>
            <w:r w:rsidRPr="00BA49DC">
              <w:rPr>
                <w:rFonts w:ascii="Arial" w:hAnsi="Arial" w:cs="Arial"/>
              </w:rPr>
              <w:t>V306A/S</w:t>
            </w:r>
          </w:p>
        </w:tc>
        <w:tc>
          <w:tcPr>
            <w:tcW w:w="1107" w:type="dxa"/>
          </w:tcPr>
          <w:p w14:paraId="6899BF12"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134" w:type="dxa"/>
          </w:tcPr>
          <w:p w14:paraId="6D441584" w14:textId="77777777" w:rsidR="004E1B67" w:rsidRPr="00BA49DC" w:rsidRDefault="004E1B67" w:rsidP="00BA49DC">
            <w:pPr>
              <w:ind w:left="426" w:hanging="426"/>
              <w:rPr>
                <w:rFonts w:ascii="Arial" w:hAnsi="Arial" w:cs="Arial"/>
              </w:rPr>
            </w:pPr>
            <w:r w:rsidRPr="00BA49DC">
              <w:rPr>
                <w:rFonts w:ascii="Arial" w:hAnsi="Arial" w:cs="Arial"/>
              </w:rPr>
              <w:t>Atm</w:t>
            </w:r>
          </w:p>
        </w:tc>
        <w:tc>
          <w:tcPr>
            <w:tcW w:w="1046" w:type="dxa"/>
          </w:tcPr>
          <w:p w14:paraId="67FA4C15"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Amb</w:t>
            </w:r>
          </w:p>
        </w:tc>
        <w:tc>
          <w:tcPr>
            <w:cnfStyle w:val="000010000000" w:firstRow="0" w:lastRow="0" w:firstColumn="0" w:lastColumn="0" w:oddVBand="1" w:evenVBand="0" w:oddHBand="0" w:evenHBand="0" w:firstRowFirstColumn="0" w:firstRowLastColumn="0" w:lastRowFirstColumn="0" w:lastRowLastColumn="0"/>
            <w:tcW w:w="978" w:type="dxa"/>
          </w:tcPr>
          <w:p w14:paraId="0845A776" w14:textId="77777777" w:rsidR="004E1B67" w:rsidRPr="00BA49DC" w:rsidRDefault="004E1B67" w:rsidP="00BA49DC">
            <w:pPr>
              <w:ind w:left="426" w:hanging="426"/>
              <w:rPr>
                <w:rFonts w:ascii="Arial" w:hAnsi="Arial" w:cs="Arial"/>
              </w:rPr>
            </w:pPr>
            <w:r w:rsidRPr="00BA49DC">
              <w:rPr>
                <w:rFonts w:ascii="Arial" w:hAnsi="Arial" w:cs="Arial"/>
              </w:rPr>
              <w:t>25</w:t>
            </w:r>
          </w:p>
        </w:tc>
        <w:tc>
          <w:tcPr>
            <w:tcW w:w="1058" w:type="dxa"/>
          </w:tcPr>
          <w:p w14:paraId="73360792"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047" w:type="dxa"/>
          </w:tcPr>
          <w:p w14:paraId="7ACD6498" w14:textId="77777777" w:rsidR="004E1B67" w:rsidRPr="00BA49DC" w:rsidRDefault="004E1B67" w:rsidP="00BA49DC">
            <w:pPr>
              <w:ind w:left="426" w:hanging="426"/>
              <w:rPr>
                <w:rFonts w:ascii="Arial" w:hAnsi="Arial" w:cs="Arial"/>
              </w:rPr>
            </w:pPr>
          </w:p>
        </w:tc>
        <w:tc>
          <w:tcPr>
            <w:tcW w:w="1068" w:type="dxa"/>
          </w:tcPr>
          <w:p w14:paraId="34992576"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64" w:type="dxa"/>
          </w:tcPr>
          <w:p w14:paraId="723EFEA6" w14:textId="77777777" w:rsidR="004E1B67" w:rsidRPr="00BA49DC" w:rsidRDefault="004E1B67" w:rsidP="00BA49DC">
            <w:pPr>
              <w:ind w:left="426" w:hanging="426"/>
              <w:rPr>
                <w:rFonts w:ascii="Arial" w:hAnsi="Arial" w:cs="Arial"/>
              </w:rPr>
            </w:pPr>
          </w:p>
        </w:tc>
        <w:tc>
          <w:tcPr>
            <w:tcW w:w="977" w:type="dxa"/>
          </w:tcPr>
          <w:p w14:paraId="75BC1DE3"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332" w:type="dxa"/>
          </w:tcPr>
          <w:p w14:paraId="4CD389C5" w14:textId="77777777" w:rsidR="004E1B67" w:rsidRPr="00BA49DC" w:rsidRDefault="004E1B67" w:rsidP="00BA49DC">
            <w:pPr>
              <w:ind w:left="426" w:hanging="426"/>
              <w:rPr>
                <w:rFonts w:ascii="Arial" w:hAnsi="Arial" w:cs="Arial"/>
              </w:rPr>
            </w:pPr>
          </w:p>
        </w:tc>
      </w:tr>
      <w:tr w:rsidR="004E1B67" w:rsidRPr="00114806" w14:paraId="3C9B679E"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7AD064B0" w14:textId="77777777" w:rsidR="004E1B67" w:rsidRPr="00BA49DC" w:rsidRDefault="004E1B67" w:rsidP="00BA49DC">
            <w:pPr>
              <w:ind w:left="426" w:hanging="426"/>
              <w:rPr>
                <w:rFonts w:ascii="Arial" w:hAnsi="Arial" w:cs="Arial"/>
              </w:rPr>
            </w:pPr>
            <w:r w:rsidRPr="00BA49DC">
              <w:rPr>
                <w:rFonts w:ascii="Arial" w:hAnsi="Arial" w:cs="Arial"/>
              </w:rPr>
              <w:t>33</w:t>
            </w:r>
          </w:p>
        </w:tc>
        <w:tc>
          <w:tcPr>
            <w:tcW w:w="1684" w:type="dxa"/>
          </w:tcPr>
          <w:p w14:paraId="27B3B74A"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P304A/S seal pot</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348B5565" w14:textId="77777777" w:rsidR="004E1B67" w:rsidRPr="00BA49DC" w:rsidRDefault="004E1B67" w:rsidP="00BA49DC">
            <w:pPr>
              <w:ind w:left="426" w:hanging="426"/>
              <w:rPr>
                <w:rFonts w:ascii="Arial" w:hAnsi="Arial" w:cs="Arial"/>
              </w:rPr>
            </w:pPr>
            <w:r w:rsidRPr="00BA49DC">
              <w:rPr>
                <w:rFonts w:ascii="Arial" w:hAnsi="Arial" w:cs="Arial"/>
              </w:rPr>
              <w:t>V307A/S</w:t>
            </w:r>
          </w:p>
        </w:tc>
        <w:tc>
          <w:tcPr>
            <w:tcW w:w="1107" w:type="dxa"/>
          </w:tcPr>
          <w:p w14:paraId="6057D06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SS304</w:t>
            </w:r>
          </w:p>
        </w:tc>
        <w:tc>
          <w:tcPr>
            <w:cnfStyle w:val="000010000000" w:firstRow="0" w:lastRow="0" w:firstColumn="0" w:lastColumn="0" w:oddVBand="1" w:evenVBand="0" w:oddHBand="0" w:evenHBand="0" w:firstRowFirstColumn="0" w:firstRowLastColumn="0" w:lastRowFirstColumn="0" w:lastRowLastColumn="0"/>
            <w:tcW w:w="1134" w:type="dxa"/>
          </w:tcPr>
          <w:p w14:paraId="23E372B6" w14:textId="77777777" w:rsidR="004E1B67" w:rsidRPr="00BA49DC" w:rsidRDefault="004E1B67" w:rsidP="00BA49DC">
            <w:pPr>
              <w:ind w:left="426" w:hanging="426"/>
              <w:rPr>
                <w:rFonts w:ascii="Arial" w:hAnsi="Arial" w:cs="Arial"/>
              </w:rPr>
            </w:pPr>
            <w:r w:rsidRPr="00BA49DC">
              <w:rPr>
                <w:rFonts w:ascii="Arial" w:hAnsi="Arial" w:cs="Arial"/>
              </w:rPr>
              <w:t>6</w:t>
            </w:r>
          </w:p>
        </w:tc>
        <w:tc>
          <w:tcPr>
            <w:tcW w:w="1046" w:type="dxa"/>
          </w:tcPr>
          <w:p w14:paraId="67B481C9"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50</w:t>
            </w:r>
          </w:p>
        </w:tc>
        <w:tc>
          <w:tcPr>
            <w:cnfStyle w:val="000010000000" w:firstRow="0" w:lastRow="0" w:firstColumn="0" w:lastColumn="0" w:oddVBand="1" w:evenVBand="0" w:oddHBand="0" w:evenHBand="0" w:firstRowFirstColumn="0" w:firstRowLastColumn="0" w:lastRowFirstColumn="0" w:lastRowLastColumn="0"/>
            <w:tcW w:w="978" w:type="dxa"/>
          </w:tcPr>
          <w:p w14:paraId="12E3FBC6" w14:textId="77777777" w:rsidR="004E1B67" w:rsidRPr="00BA49DC" w:rsidRDefault="004E1B67" w:rsidP="00BA49DC">
            <w:pPr>
              <w:ind w:left="426" w:hanging="426"/>
              <w:rPr>
                <w:rFonts w:ascii="Arial" w:hAnsi="Arial" w:cs="Arial"/>
              </w:rPr>
            </w:pPr>
            <w:r w:rsidRPr="00BA49DC">
              <w:rPr>
                <w:rFonts w:ascii="Arial" w:hAnsi="Arial" w:cs="Arial"/>
              </w:rPr>
              <w:t>12</w:t>
            </w:r>
          </w:p>
        </w:tc>
        <w:tc>
          <w:tcPr>
            <w:tcW w:w="1058" w:type="dxa"/>
          </w:tcPr>
          <w:p w14:paraId="4F3EA927"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90</w:t>
            </w:r>
          </w:p>
        </w:tc>
        <w:tc>
          <w:tcPr>
            <w:cnfStyle w:val="000010000000" w:firstRow="0" w:lastRow="0" w:firstColumn="0" w:lastColumn="0" w:oddVBand="1" w:evenVBand="0" w:oddHBand="0" w:evenHBand="0" w:firstRowFirstColumn="0" w:firstRowLastColumn="0" w:lastRowFirstColumn="0" w:lastRowLastColumn="0"/>
            <w:tcW w:w="1047" w:type="dxa"/>
          </w:tcPr>
          <w:p w14:paraId="31EC2F49" w14:textId="77777777" w:rsidR="004E1B67" w:rsidRPr="00BA49DC" w:rsidRDefault="004E1B67" w:rsidP="00BA49DC">
            <w:pPr>
              <w:ind w:left="426" w:hanging="426"/>
              <w:rPr>
                <w:rFonts w:ascii="Arial" w:hAnsi="Arial" w:cs="Arial"/>
              </w:rPr>
            </w:pPr>
            <w:r w:rsidRPr="00BA49DC">
              <w:rPr>
                <w:rFonts w:ascii="Arial" w:hAnsi="Arial" w:cs="Arial"/>
              </w:rPr>
              <w:t>635</w:t>
            </w:r>
          </w:p>
        </w:tc>
        <w:tc>
          <w:tcPr>
            <w:tcW w:w="1068" w:type="dxa"/>
          </w:tcPr>
          <w:p w14:paraId="4CDECF7F"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168.3</w:t>
            </w:r>
          </w:p>
        </w:tc>
        <w:tc>
          <w:tcPr>
            <w:cnfStyle w:val="000010000000" w:firstRow="0" w:lastRow="0" w:firstColumn="0" w:lastColumn="0" w:oddVBand="1" w:evenVBand="0" w:oddHBand="0" w:evenHBand="0" w:firstRowFirstColumn="0" w:firstRowLastColumn="0" w:lastRowFirstColumn="0" w:lastRowLastColumn="0"/>
            <w:tcW w:w="964" w:type="dxa"/>
          </w:tcPr>
          <w:p w14:paraId="1ACB1C06" w14:textId="77777777" w:rsidR="004E1B67" w:rsidRPr="00BA49DC" w:rsidRDefault="004E1B67" w:rsidP="00BA49DC">
            <w:pPr>
              <w:ind w:left="426" w:hanging="426"/>
              <w:rPr>
                <w:rFonts w:ascii="Arial" w:hAnsi="Arial" w:cs="Arial"/>
              </w:rPr>
            </w:pPr>
            <w:r w:rsidRPr="00BA49DC">
              <w:rPr>
                <w:rFonts w:ascii="Arial" w:hAnsi="Arial" w:cs="Arial"/>
              </w:rPr>
              <w:t>-</w:t>
            </w:r>
          </w:p>
        </w:tc>
        <w:tc>
          <w:tcPr>
            <w:tcW w:w="977" w:type="dxa"/>
          </w:tcPr>
          <w:p w14:paraId="7CFEC05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0.011</w:t>
            </w:r>
          </w:p>
        </w:tc>
        <w:tc>
          <w:tcPr>
            <w:cnfStyle w:val="000010000000" w:firstRow="0" w:lastRow="0" w:firstColumn="0" w:lastColumn="0" w:oddVBand="1" w:evenVBand="0" w:oddHBand="0" w:evenHBand="0" w:firstRowFirstColumn="0" w:firstRowLastColumn="0" w:lastRowFirstColumn="0" w:lastRowLastColumn="0"/>
            <w:tcW w:w="1332" w:type="dxa"/>
          </w:tcPr>
          <w:p w14:paraId="542578E2" w14:textId="77777777" w:rsidR="004E1B67" w:rsidRPr="00BA49DC" w:rsidRDefault="004E1B67" w:rsidP="00BA49DC">
            <w:pPr>
              <w:ind w:left="426" w:hanging="426"/>
              <w:rPr>
                <w:rFonts w:ascii="Arial" w:hAnsi="Arial" w:cs="Arial"/>
              </w:rPr>
            </w:pPr>
            <w:r w:rsidRPr="00BA49DC">
              <w:rPr>
                <w:rFonts w:ascii="Arial" w:hAnsi="Arial" w:cs="Arial"/>
              </w:rPr>
              <w:t>Khimline</w:t>
            </w:r>
          </w:p>
        </w:tc>
      </w:tr>
      <w:tr w:rsidR="004E1B67" w:rsidRPr="00114806" w14:paraId="5EC597ED"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30E2F95B" w14:textId="77777777" w:rsidR="004E1B67" w:rsidRPr="00BA49DC" w:rsidRDefault="004E1B67" w:rsidP="00BA49DC">
            <w:pPr>
              <w:ind w:left="426" w:hanging="426"/>
              <w:rPr>
                <w:rFonts w:ascii="Arial" w:hAnsi="Arial" w:cs="Arial"/>
              </w:rPr>
            </w:pPr>
            <w:r w:rsidRPr="00BA49DC">
              <w:rPr>
                <w:rFonts w:ascii="Arial" w:hAnsi="Arial" w:cs="Arial"/>
              </w:rPr>
              <w:t>34</w:t>
            </w:r>
          </w:p>
        </w:tc>
        <w:tc>
          <w:tcPr>
            <w:tcW w:w="1684" w:type="dxa"/>
          </w:tcPr>
          <w:p w14:paraId="0E84F38D"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Oily Fraction Fraction Collector</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1D801362" w14:textId="77777777" w:rsidR="004E1B67" w:rsidRPr="00BA49DC" w:rsidRDefault="004E1B67" w:rsidP="00BA49DC">
            <w:pPr>
              <w:ind w:left="426" w:hanging="426"/>
              <w:rPr>
                <w:rFonts w:ascii="Arial" w:hAnsi="Arial" w:cs="Arial"/>
              </w:rPr>
            </w:pPr>
            <w:r w:rsidRPr="00BA49DC">
              <w:rPr>
                <w:rFonts w:ascii="Arial" w:hAnsi="Arial" w:cs="Arial"/>
              </w:rPr>
              <w:t>V502</w:t>
            </w:r>
          </w:p>
        </w:tc>
        <w:tc>
          <w:tcPr>
            <w:tcW w:w="1107" w:type="dxa"/>
          </w:tcPr>
          <w:p w14:paraId="5574620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34" w:type="dxa"/>
          </w:tcPr>
          <w:p w14:paraId="6CE2898D" w14:textId="77777777" w:rsidR="004E1B67" w:rsidRPr="00BA49DC" w:rsidRDefault="004E1B67" w:rsidP="00BA49DC">
            <w:pPr>
              <w:ind w:left="426" w:hanging="426"/>
              <w:rPr>
                <w:rFonts w:ascii="Arial" w:hAnsi="Arial" w:cs="Arial"/>
              </w:rPr>
            </w:pPr>
            <w:r w:rsidRPr="00BA49DC">
              <w:rPr>
                <w:rFonts w:ascii="Arial" w:hAnsi="Arial" w:cs="Arial"/>
              </w:rPr>
              <w:t>Atm</w:t>
            </w:r>
          </w:p>
        </w:tc>
        <w:tc>
          <w:tcPr>
            <w:tcW w:w="1046" w:type="dxa"/>
          </w:tcPr>
          <w:p w14:paraId="49C3D797"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Amb</w:t>
            </w:r>
          </w:p>
        </w:tc>
        <w:tc>
          <w:tcPr>
            <w:cnfStyle w:val="000010000000" w:firstRow="0" w:lastRow="0" w:firstColumn="0" w:lastColumn="0" w:oddVBand="1" w:evenVBand="0" w:oddHBand="0" w:evenHBand="0" w:firstRowFirstColumn="0" w:firstRowLastColumn="0" w:lastRowFirstColumn="0" w:lastRowLastColumn="0"/>
            <w:tcW w:w="978" w:type="dxa"/>
          </w:tcPr>
          <w:p w14:paraId="79328EF3" w14:textId="77777777" w:rsidR="004E1B67" w:rsidRPr="00BA49DC" w:rsidRDefault="004E1B67" w:rsidP="00BA49DC">
            <w:pPr>
              <w:ind w:left="426" w:hanging="426"/>
              <w:rPr>
                <w:rFonts w:ascii="Arial" w:hAnsi="Arial" w:cs="Arial"/>
              </w:rPr>
            </w:pPr>
            <w:r w:rsidRPr="00BA49DC">
              <w:rPr>
                <w:rFonts w:ascii="Arial" w:hAnsi="Arial" w:cs="Arial"/>
              </w:rPr>
              <w:t>3.5</w:t>
            </w:r>
          </w:p>
        </w:tc>
        <w:tc>
          <w:tcPr>
            <w:tcW w:w="1058" w:type="dxa"/>
          </w:tcPr>
          <w:p w14:paraId="23A2EAFA"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90</w:t>
            </w:r>
          </w:p>
        </w:tc>
        <w:tc>
          <w:tcPr>
            <w:cnfStyle w:val="000010000000" w:firstRow="0" w:lastRow="0" w:firstColumn="0" w:lastColumn="0" w:oddVBand="1" w:evenVBand="0" w:oddHBand="0" w:evenHBand="0" w:firstRowFirstColumn="0" w:firstRowLastColumn="0" w:lastRowFirstColumn="0" w:lastRowLastColumn="0"/>
            <w:tcW w:w="1047" w:type="dxa"/>
          </w:tcPr>
          <w:p w14:paraId="3C1D4579" w14:textId="77777777" w:rsidR="004E1B67" w:rsidRPr="00BA49DC" w:rsidRDefault="004E1B67" w:rsidP="00BA49DC">
            <w:pPr>
              <w:ind w:left="426" w:hanging="426"/>
              <w:rPr>
                <w:rFonts w:ascii="Arial" w:hAnsi="Arial" w:cs="Arial"/>
              </w:rPr>
            </w:pPr>
            <w:r w:rsidRPr="00BA49DC">
              <w:rPr>
                <w:rFonts w:ascii="Arial" w:hAnsi="Arial" w:cs="Arial"/>
              </w:rPr>
              <w:t>1000</w:t>
            </w:r>
          </w:p>
        </w:tc>
        <w:tc>
          <w:tcPr>
            <w:tcW w:w="1068" w:type="dxa"/>
          </w:tcPr>
          <w:p w14:paraId="49FF05D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500</w:t>
            </w:r>
          </w:p>
        </w:tc>
        <w:tc>
          <w:tcPr>
            <w:cnfStyle w:val="000010000000" w:firstRow="0" w:lastRow="0" w:firstColumn="0" w:lastColumn="0" w:oddVBand="1" w:evenVBand="0" w:oddHBand="0" w:evenHBand="0" w:firstRowFirstColumn="0" w:firstRowLastColumn="0" w:lastRowFirstColumn="0" w:lastRowLastColumn="0"/>
            <w:tcW w:w="964" w:type="dxa"/>
          </w:tcPr>
          <w:p w14:paraId="578F6BCF" w14:textId="77777777" w:rsidR="004E1B67" w:rsidRPr="00BA49DC" w:rsidRDefault="004E1B67" w:rsidP="00BA49DC">
            <w:pPr>
              <w:ind w:left="426" w:hanging="426"/>
              <w:rPr>
                <w:rFonts w:ascii="Arial" w:hAnsi="Arial" w:cs="Arial"/>
              </w:rPr>
            </w:pPr>
            <w:r w:rsidRPr="00BA49DC">
              <w:rPr>
                <w:rFonts w:ascii="Arial" w:hAnsi="Arial" w:cs="Arial"/>
              </w:rPr>
              <w:t>6</w:t>
            </w:r>
          </w:p>
        </w:tc>
        <w:tc>
          <w:tcPr>
            <w:tcW w:w="977" w:type="dxa"/>
          </w:tcPr>
          <w:p w14:paraId="3427BD37"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0.2</w:t>
            </w:r>
          </w:p>
        </w:tc>
        <w:tc>
          <w:tcPr>
            <w:cnfStyle w:val="000010000000" w:firstRow="0" w:lastRow="0" w:firstColumn="0" w:lastColumn="0" w:oddVBand="1" w:evenVBand="0" w:oddHBand="0" w:evenHBand="0" w:firstRowFirstColumn="0" w:firstRowLastColumn="0" w:lastRowFirstColumn="0" w:lastRowLastColumn="0"/>
            <w:tcW w:w="1332" w:type="dxa"/>
          </w:tcPr>
          <w:p w14:paraId="7392B8B9" w14:textId="77777777" w:rsidR="004E1B67" w:rsidRPr="00BA49DC" w:rsidRDefault="004E1B67" w:rsidP="00BA49DC">
            <w:pPr>
              <w:ind w:left="426" w:hanging="426"/>
              <w:rPr>
                <w:rFonts w:ascii="Arial" w:hAnsi="Arial" w:cs="Arial"/>
              </w:rPr>
            </w:pPr>
          </w:p>
        </w:tc>
      </w:tr>
      <w:tr w:rsidR="004E1B67" w:rsidRPr="00114806" w14:paraId="61C75683"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5D624FB7" w14:textId="77777777" w:rsidR="004E1B67" w:rsidRPr="00BA49DC" w:rsidRDefault="004E1B67" w:rsidP="00BA49DC">
            <w:pPr>
              <w:ind w:left="426" w:hanging="426"/>
              <w:rPr>
                <w:rFonts w:ascii="Arial" w:hAnsi="Arial" w:cs="Arial"/>
              </w:rPr>
            </w:pPr>
            <w:r w:rsidRPr="00BA49DC">
              <w:rPr>
                <w:rFonts w:ascii="Arial" w:hAnsi="Arial" w:cs="Arial"/>
              </w:rPr>
              <w:t>35</w:t>
            </w:r>
          </w:p>
        </w:tc>
        <w:tc>
          <w:tcPr>
            <w:tcW w:w="1684" w:type="dxa"/>
          </w:tcPr>
          <w:p w14:paraId="1F98F98C"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High pressure blowdown</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4AAA3013" w14:textId="77777777" w:rsidR="004E1B67" w:rsidRPr="00BA49DC" w:rsidRDefault="004E1B67" w:rsidP="00BA49DC">
            <w:pPr>
              <w:ind w:left="426" w:hanging="426"/>
              <w:rPr>
                <w:rFonts w:ascii="Arial" w:hAnsi="Arial" w:cs="Arial"/>
              </w:rPr>
            </w:pPr>
            <w:r w:rsidRPr="00BA49DC">
              <w:rPr>
                <w:rFonts w:ascii="Arial" w:hAnsi="Arial" w:cs="Arial"/>
              </w:rPr>
              <w:t>V801</w:t>
            </w:r>
          </w:p>
        </w:tc>
        <w:tc>
          <w:tcPr>
            <w:tcW w:w="1107" w:type="dxa"/>
          </w:tcPr>
          <w:p w14:paraId="7E0315ED"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LTCS</w:t>
            </w:r>
          </w:p>
        </w:tc>
        <w:tc>
          <w:tcPr>
            <w:cnfStyle w:val="000010000000" w:firstRow="0" w:lastRow="0" w:firstColumn="0" w:lastColumn="0" w:oddVBand="1" w:evenVBand="0" w:oddHBand="0" w:evenHBand="0" w:firstRowFirstColumn="0" w:firstRowLastColumn="0" w:lastRowFirstColumn="0" w:lastRowLastColumn="0"/>
            <w:tcW w:w="1134" w:type="dxa"/>
          </w:tcPr>
          <w:p w14:paraId="576D1ACF" w14:textId="77777777" w:rsidR="004E1B67" w:rsidRPr="00BA49DC" w:rsidRDefault="004E1B67" w:rsidP="00BA49DC">
            <w:pPr>
              <w:ind w:left="426" w:hanging="426"/>
              <w:rPr>
                <w:rFonts w:ascii="Arial" w:hAnsi="Arial" w:cs="Arial"/>
              </w:rPr>
            </w:pPr>
            <w:r w:rsidRPr="00BA49DC">
              <w:rPr>
                <w:rFonts w:ascii="Arial" w:hAnsi="Arial" w:cs="Arial"/>
              </w:rPr>
              <w:t>4.5</w:t>
            </w:r>
          </w:p>
        </w:tc>
        <w:tc>
          <w:tcPr>
            <w:tcW w:w="1046" w:type="dxa"/>
          </w:tcPr>
          <w:p w14:paraId="0FAA5ED4"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30</w:t>
            </w:r>
          </w:p>
        </w:tc>
        <w:tc>
          <w:tcPr>
            <w:cnfStyle w:val="000010000000" w:firstRow="0" w:lastRow="0" w:firstColumn="0" w:lastColumn="0" w:oddVBand="1" w:evenVBand="0" w:oddHBand="0" w:evenHBand="0" w:firstRowFirstColumn="0" w:firstRowLastColumn="0" w:lastRowFirstColumn="0" w:lastRowLastColumn="0"/>
            <w:tcW w:w="978" w:type="dxa"/>
          </w:tcPr>
          <w:p w14:paraId="1604A683" w14:textId="77777777" w:rsidR="004E1B67" w:rsidRPr="00BA49DC" w:rsidRDefault="004E1B67" w:rsidP="00BA49DC">
            <w:pPr>
              <w:ind w:left="426" w:hanging="426"/>
              <w:rPr>
                <w:rFonts w:ascii="Arial" w:hAnsi="Arial" w:cs="Arial"/>
              </w:rPr>
            </w:pPr>
            <w:r w:rsidRPr="00BA49DC">
              <w:rPr>
                <w:rFonts w:ascii="Arial" w:hAnsi="Arial" w:cs="Arial"/>
              </w:rPr>
              <w:t>15</w:t>
            </w:r>
          </w:p>
        </w:tc>
        <w:tc>
          <w:tcPr>
            <w:tcW w:w="1058" w:type="dxa"/>
          </w:tcPr>
          <w:p w14:paraId="4B74AB9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 to 175</w:t>
            </w:r>
          </w:p>
        </w:tc>
        <w:tc>
          <w:tcPr>
            <w:cnfStyle w:val="000010000000" w:firstRow="0" w:lastRow="0" w:firstColumn="0" w:lastColumn="0" w:oddVBand="1" w:evenVBand="0" w:oddHBand="0" w:evenHBand="0" w:firstRowFirstColumn="0" w:firstRowLastColumn="0" w:lastRowFirstColumn="0" w:lastRowLastColumn="0"/>
            <w:tcW w:w="1047" w:type="dxa"/>
          </w:tcPr>
          <w:p w14:paraId="55E8461A" w14:textId="77777777" w:rsidR="004E1B67" w:rsidRPr="00BA49DC" w:rsidRDefault="004E1B67" w:rsidP="00BA49DC">
            <w:pPr>
              <w:ind w:left="426" w:hanging="426"/>
              <w:rPr>
                <w:rFonts w:ascii="Arial" w:hAnsi="Arial" w:cs="Arial"/>
              </w:rPr>
            </w:pPr>
            <w:r w:rsidRPr="00BA49DC">
              <w:rPr>
                <w:rFonts w:ascii="Arial" w:hAnsi="Arial" w:cs="Arial"/>
              </w:rPr>
              <w:t>6000</w:t>
            </w:r>
          </w:p>
        </w:tc>
        <w:tc>
          <w:tcPr>
            <w:tcW w:w="1068" w:type="dxa"/>
          </w:tcPr>
          <w:p w14:paraId="4AD649C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3000</w:t>
            </w:r>
          </w:p>
        </w:tc>
        <w:tc>
          <w:tcPr>
            <w:cnfStyle w:val="000010000000" w:firstRow="0" w:lastRow="0" w:firstColumn="0" w:lastColumn="0" w:oddVBand="1" w:evenVBand="0" w:oddHBand="0" w:evenHBand="0" w:firstRowFirstColumn="0" w:firstRowLastColumn="0" w:lastRowFirstColumn="0" w:lastRowLastColumn="0"/>
            <w:tcW w:w="964" w:type="dxa"/>
          </w:tcPr>
          <w:p w14:paraId="19D86A0D" w14:textId="77777777" w:rsidR="004E1B67" w:rsidRPr="00BA49DC" w:rsidRDefault="004E1B67" w:rsidP="00BA49DC">
            <w:pPr>
              <w:ind w:left="426" w:hanging="426"/>
              <w:rPr>
                <w:rFonts w:ascii="Arial" w:hAnsi="Arial" w:cs="Arial"/>
              </w:rPr>
            </w:pPr>
            <w:r w:rsidRPr="00BA49DC">
              <w:rPr>
                <w:rFonts w:ascii="Arial" w:hAnsi="Arial" w:cs="Arial"/>
              </w:rPr>
              <w:t>28</w:t>
            </w:r>
          </w:p>
        </w:tc>
        <w:tc>
          <w:tcPr>
            <w:tcW w:w="977" w:type="dxa"/>
          </w:tcPr>
          <w:p w14:paraId="1E692EA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47.8</w:t>
            </w:r>
          </w:p>
        </w:tc>
        <w:tc>
          <w:tcPr>
            <w:cnfStyle w:val="000010000000" w:firstRow="0" w:lastRow="0" w:firstColumn="0" w:lastColumn="0" w:oddVBand="1" w:evenVBand="0" w:oddHBand="0" w:evenHBand="0" w:firstRowFirstColumn="0" w:firstRowLastColumn="0" w:lastRowFirstColumn="0" w:lastRowLastColumn="0"/>
            <w:tcW w:w="1332" w:type="dxa"/>
          </w:tcPr>
          <w:p w14:paraId="442F3314" w14:textId="77777777" w:rsidR="004E1B67" w:rsidRPr="00BA49DC" w:rsidRDefault="004E1B67" w:rsidP="00BA49DC">
            <w:pPr>
              <w:ind w:left="426" w:hanging="426"/>
              <w:rPr>
                <w:rFonts w:ascii="Arial" w:hAnsi="Arial" w:cs="Arial"/>
              </w:rPr>
            </w:pPr>
            <w:r w:rsidRPr="00BA49DC">
              <w:rPr>
                <w:rFonts w:ascii="Arial" w:hAnsi="Arial" w:cs="Arial"/>
              </w:rPr>
              <w:t>ISJEC</w:t>
            </w:r>
          </w:p>
        </w:tc>
      </w:tr>
      <w:tr w:rsidR="004E1B67" w:rsidRPr="00114806" w14:paraId="4B10246E"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374ECE09" w14:textId="77777777" w:rsidR="004E1B67" w:rsidRPr="00BA49DC" w:rsidRDefault="004E1B67" w:rsidP="00BA49DC">
            <w:pPr>
              <w:ind w:left="426" w:hanging="426"/>
              <w:rPr>
                <w:rFonts w:ascii="Arial" w:hAnsi="Arial" w:cs="Arial"/>
              </w:rPr>
            </w:pPr>
            <w:r w:rsidRPr="00BA49DC">
              <w:rPr>
                <w:rFonts w:ascii="Arial" w:hAnsi="Arial" w:cs="Arial"/>
              </w:rPr>
              <w:t>36</w:t>
            </w:r>
          </w:p>
        </w:tc>
        <w:tc>
          <w:tcPr>
            <w:tcW w:w="1684" w:type="dxa"/>
          </w:tcPr>
          <w:p w14:paraId="6542FF11"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High pressure blow down</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56401A2C" w14:textId="77777777" w:rsidR="004E1B67" w:rsidRPr="00BA49DC" w:rsidRDefault="004E1B67" w:rsidP="00BA49DC">
            <w:pPr>
              <w:ind w:left="426" w:hanging="426"/>
              <w:rPr>
                <w:rFonts w:ascii="Arial" w:hAnsi="Arial" w:cs="Arial"/>
              </w:rPr>
            </w:pPr>
            <w:r w:rsidRPr="00BA49DC">
              <w:rPr>
                <w:rFonts w:ascii="Arial" w:hAnsi="Arial" w:cs="Arial"/>
              </w:rPr>
              <w:t>V801A</w:t>
            </w:r>
          </w:p>
        </w:tc>
        <w:tc>
          <w:tcPr>
            <w:tcW w:w="1107" w:type="dxa"/>
          </w:tcPr>
          <w:p w14:paraId="7438F282"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LTCS</w:t>
            </w:r>
          </w:p>
        </w:tc>
        <w:tc>
          <w:tcPr>
            <w:cnfStyle w:val="000010000000" w:firstRow="0" w:lastRow="0" w:firstColumn="0" w:lastColumn="0" w:oddVBand="1" w:evenVBand="0" w:oddHBand="0" w:evenHBand="0" w:firstRowFirstColumn="0" w:firstRowLastColumn="0" w:lastRowFirstColumn="0" w:lastRowLastColumn="0"/>
            <w:tcW w:w="1134" w:type="dxa"/>
          </w:tcPr>
          <w:p w14:paraId="47BC4DFA" w14:textId="77777777" w:rsidR="004E1B67" w:rsidRPr="00BA49DC" w:rsidRDefault="004E1B67" w:rsidP="00BA49DC">
            <w:pPr>
              <w:ind w:left="426" w:hanging="426"/>
              <w:rPr>
                <w:rFonts w:ascii="Arial" w:hAnsi="Arial" w:cs="Arial"/>
              </w:rPr>
            </w:pPr>
            <w:r w:rsidRPr="00BA49DC">
              <w:rPr>
                <w:rFonts w:ascii="Arial" w:hAnsi="Arial" w:cs="Arial"/>
              </w:rPr>
              <w:t>4.75</w:t>
            </w:r>
          </w:p>
        </w:tc>
        <w:tc>
          <w:tcPr>
            <w:tcW w:w="1046" w:type="dxa"/>
          </w:tcPr>
          <w:p w14:paraId="1E08474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30</w:t>
            </w:r>
          </w:p>
        </w:tc>
        <w:tc>
          <w:tcPr>
            <w:cnfStyle w:val="000010000000" w:firstRow="0" w:lastRow="0" w:firstColumn="0" w:lastColumn="0" w:oddVBand="1" w:evenVBand="0" w:oddHBand="0" w:evenHBand="0" w:firstRowFirstColumn="0" w:firstRowLastColumn="0" w:lastRowFirstColumn="0" w:lastRowLastColumn="0"/>
            <w:tcW w:w="978" w:type="dxa"/>
          </w:tcPr>
          <w:p w14:paraId="3EA2AE35" w14:textId="77777777" w:rsidR="004E1B67" w:rsidRPr="00BA49DC" w:rsidRDefault="004E1B67" w:rsidP="00BA49DC">
            <w:pPr>
              <w:ind w:left="426" w:hanging="426"/>
              <w:rPr>
                <w:rFonts w:ascii="Arial" w:hAnsi="Arial" w:cs="Arial"/>
              </w:rPr>
            </w:pPr>
            <w:r w:rsidRPr="00BA49DC">
              <w:rPr>
                <w:rFonts w:ascii="Arial" w:hAnsi="Arial" w:cs="Arial"/>
              </w:rPr>
              <w:t>15</w:t>
            </w:r>
          </w:p>
        </w:tc>
        <w:tc>
          <w:tcPr>
            <w:tcW w:w="1058" w:type="dxa"/>
          </w:tcPr>
          <w:p w14:paraId="0201EB11"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-45 to 175</w:t>
            </w:r>
          </w:p>
        </w:tc>
        <w:tc>
          <w:tcPr>
            <w:cnfStyle w:val="000010000000" w:firstRow="0" w:lastRow="0" w:firstColumn="0" w:lastColumn="0" w:oddVBand="1" w:evenVBand="0" w:oddHBand="0" w:evenHBand="0" w:firstRowFirstColumn="0" w:firstRowLastColumn="0" w:lastRowFirstColumn="0" w:lastRowLastColumn="0"/>
            <w:tcW w:w="1047" w:type="dxa"/>
          </w:tcPr>
          <w:p w14:paraId="1EA3AD6A" w14:textId="77777777" w:rsidR="004E1B67" w:rsidRPr="00BA49DC" w:rsidRDefault="004E1B67" w:rsidP="00BA49DC">
            <w:pPr>
              <w:ind w:left="426" w:hanging="426"/>
              <w:rPr>
                <w:rFonts w:ascii="Arial" w:hAnsi="Arial" w:cs="Arial"/>
              </w:rPr>
            </w:pPr>
            <w:r w:rsidRPr="00BA49DC">
              <w:rPr>
                <w:rFonts w:ascii="Arial" w:hAnsi="Arial" w:cs="Arial"/>
              </w:rPr>
              <w:t>6000</w:t>
            </w:r>
          </w:p>
        </w:tc>
        <w:tc>
          <w:tcPr>
            <w:tcW w:w="1068" w:type="dxa"/>
          </w:tcPr>
          <w:p w14:paraId="084084D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3400</w:t>
            </w:r>
          </w:p>
        </w:tc>
        <w:tc>
          <w:tcPr>
            <w:cnfStyle w:val="000010000000" w:firstRow="0" w:lastRow="0" w:firstColumn="0" w:lastColumn="0" w:oddVBand="1" w:evenVBand="0" w:oddHBand="0" w:evenHBand="0" w:firstRowFirstColumn="0" w:firstRowLastColumn="0" w:lastRowFirstColumn="0" w:lastRowLastColumn="0"/>
            <w:tcW w:w="964" w:type="dxa"/>
          </w:tcPr>
          <w:p w14:paraId="2E35FC76" w14:textId="77777777" w:rsidR="004E1B67" w:rsidRPr="00BA49DC" w:rsidRDefault="004E1B67" w:rsidP="00BA49DC">
            <w:pPr>
              <w:ind w:left="426" w:hanging="426"/>
              <w:rPr>
                <w:rFonts w:ascii="Arial" w:hAnsi="Arial" w:cs="Arial"/>
              </w:rPr>
            </w:pPr>
          </w:p>
        </w:tc>
        <w:tc>
          <w:tcPr>
            <w:tcW w:w="977" w:type="dxa"/>
          </w:tcPr>
          <w:p w14:paraId="6822FD1A"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64.0</w:t>
            </w:r>
          </w:p>
        </w:tc>
        <w:tc>
          <w:tcPr>
            <w:cnfStyle w:val="000010000000" w:firstRow="0" w:lastRow="0" w:firstColumn="0" w:lastColumn="0" w:oddVBand="1" w:evenVBand="0" w:oddHBand="0" w:evenHBand="0" w:firstRowFirstColumn="0" w:firstRowLastColumn="0" w:lastRowFirstColumn="0" w:lastRowLastColumn="0"/>
            <w:tcW w:w="1332" w:type="dxa"/>
          </w:tcPr>
          <w:p w14:paraId="2154BE2A" w14:textId="77777777" w:rsidR="004E1B67" w:rsidRPr="00BA49DC" w:rsidRDefault="004E1B67" w:rsidP="00BA49DC">
            <w:pPr>
              <w:ind w:left="426" w:hanging="426"/>
              <w:rPr>
                <w:rFonts w:ascii="Arial" w:hAnsi="Arial" w:cs="Arial"/>
              </w:rPr>
            </w:pPr>
          </w:p>
        </w:tc>
      </w:tr>
      <w:tr w:rsidR="004E1B67" w:rsidRPr="00114806" w14:paraId="12651405"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45525B44" w14:textId="77777777" w:rsidR="004E1B67" w:rsidRPr="00BA49DC" w:rsidRDefault="004E1B67" w:rsidP="00BA49DC">
            <w:pPr>
              <w:ind w:left="426" w:hanging="426"/>
              <w:rPr>
                <w:rFonts w:ascii="Arial" w:hAnsi="Arial" w:cs="Arial"/>
              </w:rPr>
            </w:pPr>
            <w:r w:rsidRPr="00BA49DC">
              <w:rPr>
                <w:rFonts w:ascii="Arial" w:hAnsi="Arial" w:cs="Arial"/>
              </w:rPr>
              <w:t>37</w:t>
            </w:r>
          </w:p>
        </w:tc>
        <w:tc>
          <w:tcPr>
            <w:tcW w:w="1684" w:type="dxa"/>
          </w:tcPr>
          <w:p w14:paraId="0384083D"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Low pressure blowdown</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7B3CB90A" w14:textId="77777777" w:rsidR="004E1B67" w:rsidRPr="00BA49DC" w:rsidRDefault="004E1B67" w:rsidP="00BA49DC">
            <w:pPr>
              <w:ind w:left="426" w:hanging="426"/>
              <w:rPr>
                <w:rFonts w:ascii="Arial" w:hAnsi="Arial" w:cs="Arial"/>
              </w:rPr>
            </w:pPr>
            <w:r w:rsidRPr="00BA49DC">
              <w:rPr>
                <w:rFonts w:ascii="Arial" w:hAnsi="Arial" w:cs="Arial"/>
              </w:rPr>
              <w:t>V802</w:t>
            </w:r>
          </w:p>
        </w:tc>
        <w:tc>
          <w:tcPr>
            <w:tcW w:w="1107" w:type="dxa"/>
          </w:tcPr>
          <w:p w14:paraId="6393AD44"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LTCS</w:t>
            </w:r>
          </w:p>
        </w:tc>
        <w:tc>
          <w:tcPr>
            <w:cnfStyle w:val="000010000000" w:firstRow="0" w:lastRow="0" w:firstColumn="0" w:lastColumn="0" w:oddVBand="1" w:evenVBand="0" w:oddHBand="0" w:evenHBand="0" w:firstRowFirstColumn="0" w:firstRowLastColumn="0" w:lastRowFirstColumn="0" w:lastRowLastColumn="0"/>
            <w:tcW w:w="1134" w:type="dxa"/>
          </w:tcPr>
          <w:p w14:paraId="336AF4A0" w14:textId="77777777" w:rsidR="004E1B67" w:rsidRPr="00BA49DC" w:rsidRDefault="004E1B67" w:rsidP="00BA49DC">
            <w:pPr>
              <w:ind w:left="426" w:hanging="426"/>
              <w:rPr>
                <w:rFonts w:ascii="Arial" w:hAnsi="Arial" w:cs="Arial"/>
              </w:rPr>
            </w:pPr>
            <w:r w:rsidRPr="00BA49DC">
              <w:rPr>
                <w:rFonts w:ascii="Arial" w:hAnsi="Arial" w:cs="Arial"/>
              </w:rPr>
              <w:t>2</w:t>
            </w:r>
          </w:p>
        </w:tc>
        <w:tc>
          <w:tcPr>
            <w:tcW w:w="1046" w:type="dxa"/>
          </w:tcPr>
          <w:p w14:paraId="29377FAF"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30</w:t>
            </w:r>
          </w:p>
        </w:tc>
        <w:tc>
          <w:tcPr>
            <w:cnfStyle w:val="000010000000" w:firstRow="0" w:lastRow="0" w:firstColumn="0" w:lastColumn="0" w:oddVBand="1" w:evenVBand="0" w:oddHBand="0" w:evenHBand="0" w:firstRowFirstColumn="0" w:firstRowLastColumn="0" w:lastRowFirstColumn="0" w:lastRowLastColumn="0"/>
            <w:tcW w:w="978" w:type="dxa"/>
          </w:tcPr>
          <w:p w14:paraId="512A2315" w14:textId="77777777" w:rsidR="004E1B67" w:rsidRPr="00BA49DC" w:rsidRDefault="004E1B67" w:rsidP="00BA49DC">
            <w:pPr>
              <w:ind w:left="426" w:hanging="426"/>
              <w:rPr>
                <w:rFonts w:ascii="Arial" w:hAnsi="Arial" w:cs="Arial"/>
              </w:rPr>
            </w:pPr>
            <w:r w:rsidRPr="00BA49DC">
              <w:rPr>
                <w:rFonts w:ascii="Arial" w:hAnsi="Arial" w:cs="Arial"/>
              </w:rPr>
              <w:t>5</w:t>
            </w:r>
          </w:p>
        </w:tc>
        <w:tc>
          <w:tcPr>
            <w:tcW w:w="1058" w:type="dxa"/>
          </w:tcPr>
          <w:p w14:paraId="5890B38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 to 175</w:t>
            </w:r>
          </w:p>
        </w:tc>
        <w:tc>
          <w:tcPr>
            <w:cnfStyle w:val="000010000000" w:firstRow="0" w:lastRow="0" w:firstColumn="0" w:lastColumn="0" w:oddVBand="1" w:evenVBand="0" w:oddHBand="0" w:evenHBand="0" w:firstRowFirstColumn="0" w:firstRowLastColumn="0" w:lastRowFirstColumn="0" w:lastRowLastColumn="0"/>
            <w:tcW w:w="1047" w:type="dxa"/>
          </w:tcPr>
          <w:p w14:paraId="4244D04F" w14:textId="77777777" w:rsidR="004E1B67" w:rsidRPr="00BA49DC" w:rsidRDefault="004E1B67" w:rsidP="00BA49DC">
            <w:pPr>
              <w:ind w:left="426" w:hanging="426"/>
              <w:rPr>
                <w:rFonts w:ascii="Arial" w:hAnsi="Arial" w:cs="Arial"/>
              </w:rPr>
            </w:pPr>
            <w:r w:rsidRPr="00BA49DC">
              <w:rPr>
                <w:rFonts w:ascii="Arial" w:hAnsi="Arial" w:cs="Arial"/>
              </w:rPr>
              <w:t>6000</w:t>
            </w:r>
          </w:p>
        </w:tc>
        <w:tc>
          <w:tcPr>
            <w:tcW w:w="1068" w:type="dxa"/>
          </w:tcPr>
          <w:p w14:paraId="64F8475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2500</w:t>
            </w:r>
          </w:p>
        </w:tc>
        <w:tc>
          <w:tcPr>
            <w:cnfStyle w:val="000010000000" w:firstRow="0" w:lastRow="0" w:firstColumn="0" w:lastColumn="0" w:oddVBand="1" w:evenVBand="0" w:oddHBand="0" w:evenHBand="0" w:firstRowFirstColumn="0" w:firstRowLastColumn="0" w:lastRowFirstColumn="0" w:lastRowLastColumn="0"/>
            <w:tcW w:w="964" w:type="dxa"/>
          </w:tcPr>
          <w:p w14:paraId="23D6540A" w14:textId="77777777" w:rsidR="004E1B67" w:rsidRPr="00BA49DC" w:rsidRDefault="004E1B67" w:rsidP="00BA49DC">
            <w:pPr>
              <w:ind w:left="426" w:hanging="426"/>
              <w:rPr>
                <w:rFonts w:ascii="Arial" w:hAnsi="Arial" w:cs="Arial"/>
              </w:rPr>
            </w:pPr>
            <w:r w:rsidRPr="00BA49DC">
              <w:rPr>
                <w:rFonts w:ascii="Arial" w:hAnsi="Arial" w:cs="Arial"/>
              </w:rPr>
              <w:t>14</w:t>
            </w:r>
          </w:p>
        </w:tc>
        <w:tc>
          <w:tcPr>
            <w:tcW w:w="977" w:type="dxa"/>
          </w:tcPr>
          <w:p w14:paraId="7062BF46"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47.8</w:t>
            </w:r>
          </w:p>
        </w:tc>
        <w:tc>
          <w:tcPr>
            <w:cnfStyle w:val="000010000000" w:firstRow="0" w:lastRow="0" w:firstColumn="0" w:lastColumn="0" w:oddVBand="1" w:evenVBand="0" w:oddHBand="0" w:evenHBand="0" w:firstRowFirstColumn="0" w:firstRowLastColumn="0" w:lastRowFirstColumn="0" w:lastRowLastColumn="0"/>
            <w:tcW w:w="1332" w:type="dxa"/>
          </w:tcPr>
          <w:p w14:paraId="1750D0C0" w14:textId="77777777" w:rsidR="004E1B67" w:rsidRPr="00BA49DC" w:rsidRDefault="004E1B67" w:rsidP="00BA49DC">
            <w:pPr>
              <w:ind w:left="426" w:hanging="426"/>
              <w:rPr>
                <w:rFonts w:ascii="Arial" w:hAnsi="Arial" w:cs="Arial"/>
              </w:rPr>
            </w:pPr>
          </w:p>
        </w:tc>
      </w:tr>
      <w:tr w:rsidR="004E1B67" w:rsidRPr="00114806" w14:paraId="1F2B48B9"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4ABDB51E" w14:textId="77777777" w:rsidR="004E1B67" w:rsidRPr="00BA49DC" w:rsidRDefault="004E1B67" w:rsidP="00BA49DC">
            <w:pPr>
              <w:ind w:left="426" w:hanging="426"/>
              <w:rPr>
                <w:rFonts w:ascii="Arial" w:hAnsi="Arial" w:cs="Arial"/>
              </w:rPr>
            </w:pPr>
            <w:r w:rsidRPr="00BA49DC">
              <w:rPr>
                <w:rFonts w:ascii="Arial" w:hAnsi="Arial" w:cs="Arial"/>
              </w:rPr>
              <w:t>38</w:t>
            </w:r>
          </w:p>
        </w:tc>
        <w:tc>
          <w:tcPr>
            <w:tcW w:w="1684" w:type="dxa"/>
          </w:tcPr>
          <w:p w14:paraId="6ADA2DAB"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Additive pot</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4F16D6EE" w14:textId="77777777" w:rsidR="004E1B67" w:rsidRPr="00BA49DC" w:rsidRDefault="004E1B67" w:rsidP="00BA49DC">
            <w:pPr>
              <w:ind w:left="426" w:hanging="426"/>
              <w:rPr>
                <w:rFonts w:ascii="Arial" w:hAnsi="Arial" w:cs="Arial"/>
              </w:rPr>
            </w:pPr>
            <w:r w:rsidRPr="00BA49DC">
              <w:rPr>
                <w:rFonts w:ascii="Arial" w:hAnsi="Arial" w:cs="Arial"/>
              </w:rPr>
              <w:t>V803</w:t>
            </w:r>
          </w:p>
        </w:tc>
        <w:tc>
          <w:tcPr>
            <w:tcW w:w="1107" w:type="dxa"/>
          </w:tcPr>
          <w:p w14:paraId="3A40522F"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w:t>
            </w:r>
          </w:p>
        </w:tc>
        <w:tc>
          <w:tcPr>
            <w:cnfStyle w:val="000010000000" w:firstRow="0" w:lastRow="0" w:firstColumn="0" w:lastColumn="0" w:oddVBand="1" w:evenVBand="0" w:oddHBand="0" w:evenHBand="0" w:firstRowFirstColumn="0" w:firstRowLastColumn="0" w:lastRowFirstColumn="0" w:lastRowLastColumn="0"/>
            <w:tcW w:w="1134" w:type="dxa"/>
          </w:tcPr>
          <w:p w14:paraId="509DBA3A" w14:textId="77777777" w:rsidR="004E1B67" w:rsidRPr="00BA49DC" w:rsidRDefault="004E1B67" w:rsidP="00BA49DC">
            <w:pPr>
              <w:ind w:left="426" w:hanging="426"/>
              <w:rPr>
                <w:rFonts w:ascii="Arial" w:hAnsi="Arial" w:cs="Arial"/>
              </w:rPr>
            </w:pPr>
            <w:r w:rsidRPr="00BA49DC">
              <w:rPr>
                <w:rFonts w:ascii="Arial" w:hAnsi="Arial" w:cs="Arial"/>
              </w:rPr>
              <w:t>5.0</w:t>
            </w:r>
          </w:p>
        </w:tc>
        <w:tc>
          <w:tcPr>
            <w:tcW w:w="1046" w:type="dxa"/>
          </w:tcPr>
          <w:p w14:paraId="4DFE2527"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60</w:t>
            </w:r>
          </w:p>
        </w:tc>
        <w:tc>
          <w:tcPr>
            <w:cnfStyle w:val="000010000000" w:firstRow="0" w:lastRow="0" w:firstColumn="0" w:lastColumn="0" w:oddVBand="1" w:evenVBand="0" w:oddHBand="0" w:evenHBand="0" w:firstRowFirstColumn="0" w:firstRowLastColumn="0" w:lastRowFirstColumn="0" w:lastRowLastColumn="0"/>
            <w:tcW w:w="978" w:type="dxa"/>
          </w:tcPr>
          <w:p w14:paraId="29E41A18" w14:textId="77777777" w:rsidR="004E1B67" w:rsidRPr="00BA49DC" w:rsidRDefault="004E1B67" w:rsidP="00BA49DC">
            <w:pPr>
              <w:ind w:left="426" w:hanging="426"/>
              <w:rPr>
                <w:rFonts w:ascii="Arial" w:hAnsi="Arial" w:cs="Arial"/>
              </w:rPr>
            </w:pPr>
            <w:r w:rsidRPr="00BA49DC">
              <w:rPr>
                <w:rFonts w:ascii="Arial" w:hAnsi="Arial" w:cs="Arial"/>
              </w:rPr>
              <w:t>8.0</w:t>
            </w:r>
          </w:p>
        </w:tc>
        <w:tc>
          <w:tcPr>
            <w:tcW w:w="1058" w:type="dxa"/>
          </w:tcPr>
          <w:p w14:paraId="2EC9C4CA"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80</w:t>
            </w:r>
          </w:p>
        </w:tc>
        <w:tc>
          <w:tcPr>
            <w:cnfStyle w:val="000010000000" w:firstRow="0" w:lastRow="0" w:firstColumn="0" w:lastColumn="0" w:oddVBand="1" w:evenVBand="0" w:oddHBand="0" w:evenHBand="0" w:firstRowFirstColumn="0" w:firstRowLastColumn="0" w:lastRowFirstColumn="0" w:lastRowLastColumn="0"/>
            <w:tcW w:w="1047" w:type="dxa"/>
          </w:tcPr>
          <w:p w14:paraId="0D8F4A75" w14:textId="77777777" w:rsidR="004E1B67" w:rsidRPr="00BA49DC" w:rsidRDefault="004E1B67" w:rsidP="00BA49DC">
            <w:pPr>
              <w:ind w:left="426" w:hanging="426"/>
              <w:rPr>
                <w:rFonts w:ascii="Arial" w:hAnsi="Arial" w:cs="Arial"/>
              </w:rPr>
            </w:pPr>
            <w:r w:rsidRPr="00BA49DC">
              <w:rPr>
                <w:rFonts w:ascii="Arial" w:hAnsi="Arial" w:cs="Arial"/>
              </w:rPr>
              <w:t>300</w:t>
            </w:r>
          </w:p>
        </w:tc>
        <w:tc>
          <w:tcPr>
            <w:tcW w:w="1068" w:type="dxa"/>
          </w:tcPr>
          <w:p w14:paraId="4D283282"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6”NB</w:t>
            </w:r>
          </w:p>
        </w:tc>
        <w:tc>
          <w:tcPr>
            <w:cnfStyle w:val="000010000000" w:firstRow="0" w:lastRow="0" w:firstColumn="0" w:lastColumn="0" w:oddVBand="1" w:evenVBand="0" w:oddHBand="0" w:evenHBand="0" w:firstRowFirstColumn="0" w:firstRowLastColumn="0" w:lastRowFirstColumn="0" w:lastRowLastColumn="0"/>
            <w:tcW w:w="964" w:type="dxa"/>
          </w:tcPr>
          <w:p w14:paraId="1A26946C" w14:textId="77777777" w:rsidR="004E1B67" w:rsidRPr="00BA49DC" w:rsidRDefault="004E1B67" w:rsidP="00BA49DC">
            <w:pPr>
              <w:ind w:left="426" w:hanging="426"/>
              <w:rPr>
                <w:rFonts w:ascii="Arial" w:hAnsi="Arial" w:cs="Arial"/>
              </w:rPr>
            </w:pPr>
            <w:r w:rsidRPr="00BA49DC">
              <w:rPr>
                <w:rFonts w:ascii="Arial" w:hAnsi="Arial" w:cs="Arial"/>
              </w:rPr>
              <w:t>Sch.10</w:t>
            </w:r>
          </w:p>
        </w:tc>
        <w:tc>
          <w:tcPr>
            <w:tcW w:w="977" w:type="dxa"/>
          </w:tcPr>
          <w:p w14:paraId="5518BBFD"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5 ltr</w:t>
            </w:r>
          </w:p>
        </w:tc>
        <w:tc>
          <w:tcPr>
            <w:cnfStyle w:val="000010000000" w:firstRow="0" w:lastRow="0" w:firstColumn="0" w:lastColumn="0" w:oddVBand="1" w:evenVBand="0" w:oddHBand="0" w:evenHBand="0" w:firstRowFirstColumn="0" w:firstRowLastColumn="0" w:lastRowFirstColumn="0" w:lastRowLastColumn="0"/>
            <w:tcW w:w="1332" w:type="dxa"/>
          </w:tcPr>
          <w:p w14:paraId="30F0C110" w14:textId="77777777" w:rsidR="004E1B67" w:rsidRPr="00BA49DC" w:rsidRDefault="004E1B67" w:rsidP="00BA49DC">
            <w:pPr>
              <w:ind w:left="426" w:hanging="426"/>
              <w:rPr>
                <w:rFonts w:ascii="Arial" w:hAnsi="Arial" w:cs="Arial"/>
              </w:rPr>
            </w:pPr>
          </w:p>
        </w:tc>
      </w:tr>
      <w:tr w:rsidR="004E1B67" w:rsidRPr="00114806" w14:paraId="437FBC16"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5A91A6BD" w14:textId="77777777" w:rsidR="004E1B67" w:rsidRPr="00BA49DC" w:rsidRDefault="004E1B67" w:rsidP="00BA49DC">
            <w:pPr>
              <w:ind w:left="426" w:hanging="426"/>
              <w:rPr>
                <w:rFonts w:ascii="Arial" w:hAnsi="Arial" w:cs="Arial"/>
              </w:rPr>
            </w:pPr>
            <w:r w:rsidRPr="00BA49DC">
              <w:rPr>
                <w:rFonts w:ascii="Arial" w:hAnsi="Arial" w:cs="Arial"/>
              </w:rPr>
              <w:t>39</w:t>
            </w:r>
          </w:p>
        </w:tc>
        <w:tc>
          <w:tcPr>
            <w:tcW w:w="1684" w:type="dxa"/>
          </w:tcPr>
          <w:p w14:paraId="20B6901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Polymer collection</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16C22CEE" w14:textId="77777777" w:rsidR="004E1B67" w:rsidRPr="00BA49DC" w:rsidRDefault="004E1B67" w:rsidP="00BA49DC">
            <w:pPr>
              <w:ind w:left="426" w:hanging="426"/>
              <w:rPr>
                <w:rFonts w:ascii="Arial" w:hAnsi="Arial" w:cs="Arial"/>
              </w:rPr>
            </w:pPr>
            <w:r w:rsidRPr="00BA49DC">
              <w:rPr>
                <w:rFonts w:ascii="Arial" w:hAnsi="Arial" w:cs="Arial"/>
              </w:rPr>
              <w:t>V804</w:t>
            </w:r>
          </w:p>
        </w:tc>
        <w:tc>
          <w:tcPr>
            <w:tcW w:w="1107" w:type="dxa"/>
          </w:tcPr>
          <w:p w14:paraId="32425BE3"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LTCS</w:t>
            </w:r>
          </w:p>
        </w:tc>
        <w:tc>
          <w:tcPr>
            <w:cnfStyle w:val="000010000000" w:firstRow="0" w:lastRow="0" w:firstColumn="0" w:lastColumn="0" w:oddVBand="1" w:evenVBand="0" w:oddHBand="0" w:evenHBand="0" w:firstRowFirstColumn="0" w:firstRowLastColumn="0" w:lastRowFirstColumn="0" w:lastRowLastColumn="0"/>
            <w:tcW w:w="1134" w:type="dxa"/>
          </w:tcPr>
          <w:p w14:paraId="36CBDA7F" w14:textId="77777777" w:rsidR="004E1B67" w:rsidRPr="00BA49DC" w:rsidRDefault="004E1B67" w:rsidP="00BA49DC">
            <w:pPr>
              <w:ind w:left="426" w:hanging="426"/>
              <w:rPr>
                <w:rFonts w:ascii="Arial" w:hAnsi="Arial" w:cs="Arial"/>
              </w:rPr>
            </w:pPr>
            <w:r w:rsidRPr="00BA49DC">
              <w:rPr>
                <w:rFonts w:ascii="Arial" w:hAnsi="Arial" w:cs="Arial"/>
              </w:rPr>
              <w:t>0.1</w:t>
            </w:r>
          </w:p>
        </w:tc>
        <w:tc>
          <w:tcPr>
            <w:tcW w:w="1046" w:type="dxa"/>
          </w:tcPr>
          <w:p w14:paraId="458A1B78"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30</w:t>
            </w:r>
          </w:p>
        </w:tc>
        <w:tc>
          <w:tcPr>
            <w:cnfStyle w:val="000010000000" w:firstRow="0" w:lastRow="0" w:firstColumn="0" w:lastColumn="0" w:oddVBand="1" w:evenVBand="0" w:oddHBand="0" w:evenHBand="0" w:firstRowFirstColumn="0" w:firstRowLastColumn="0" w:lastRowFirstColumn="0" w:lastRowLastColumn="0"/>
            <w:tcW w:w="978" w:type="dxa"/>
          </w:tcPr>
          <w:p w14:paraId="5E4CA28F" w14:textId="77777777" w:rsidR="004E1B67" w:rsidRPr="00BA49DC" w:rsidRDefault="004E1B67" w:rsidP="00BA49DC">
            <w:pPr>
              <w:ind w:left="426" w:hanging="426"/>
              <w:rPr>
                <w:rFonts w:ascii="Arial" w:hAnsi="Arial" w:cs="Arial"/>
              </w:rPr>
            </w:pPr>
            <w:r w:rsidRPr="00BA49DC">
              <w:rPr>
                <w:rFonts w:ascii="Arial" w:hAnsi="Arial" w:cs="Arial"/>
              </w:rPr>
              <w:t>5</w:t>
            </w:r>
          </w:p>
        </w:tc>
        <w:tc>
          <w:tcPr>
            <w:tcW w:w="1058" w:type="dxa"/>
          </w:tcPr>
          <w:p w14:paraId="3D052B3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 to 120</w:t>
            </w:r>
          </w:p>
        </w:tc>
        <w:tc>
          <w:tcPr>
            <w:cnfStyle w:val="000010000000" w:firstRow="0" w:lastRow="0" w:firstColumn="0" w:lastColumn="0" w:oddVBand="1" w:evenVBand="0" w:oddHBand="0" w:evenHBand="0" w:firstRowFirstColumn="0" w:firstRowLastColumn="0" w:lastRowFirstColumn="0" w:lastRowLastColumn="0"/>
            <w:tcW w:w="1047" w:type="dxa"/>
          </w:tcPr>
          <w:p w14:paraId="0A5843C3" w14:textId="77777777" w:rsidR="004E1B67" w:rsidRPr="00BA49DC" w:rsidRDefault="004E1B67" w:rsidP="00BA49DC">
            <w:pPr>
              <w:ind w:left="426" w:hanging="426"/>
              <w:rPr>
                <w:rFonts w:ascii="Arial" w:hAnsi="Arial" w:cs="Arial"/>
              </w:rPr>
            </w:pPr>
            <w:r w:rsidRPr="00BA49DC">
              <w:rPr>
                <w:rFonts w:ascii="Arial" w:hAnsi="Arial" w:cs="Arial"/>
              </w:rPr>
              <w:t>2500</w:t>
            </w:r>
          </w:p>
        </w:tc>
        <w:tc>
          <w:tcPr>
            <w:tcW w:w="1068" w:type="dxa"/>
          </w:tcPr>
          <w:p w14:paraId="772C54B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2500</w:t>
            </w:r>
          </w:p>
        </w:tc>
        <w:tc>
          <w:tcPr>
            <w:cnfStyle w:val="000010000000" w:firstRow="0" w:lastRow="0" w:firstColumn="0" w:lastColumn="0" w:oddVBand="1" w:evenVBand="0" w:oddHBand="0" w:evenHBand="0" w:firstRowFirstColumn="0" w:firstRowLastColumn="0" w:lastRowFirstColumn="0" w:lastRowLastColumn="0"/>
            <w:tcW w:w="964" w:type="dxa"/>
          </w:tcPr>
          <w:p w14:paraId="7ABA2E17" w14:textId="77777777" w:rsidR="004E1B67" w:rsidRPr="00BA49DC" w:rsidRDefault="004E1B67" w:rsidP="00BA49DC">
            <w:pPr>
              <w:ind w:left="426" w:hanging="426"/>
              <w:rPr>
                <w:rFonts w:ascii="Arial" w:hAnsi="Arial" w:cs="Arial"/>
              </w:rPr>
            </w:pPr>
            <w:r w:rsidRPr="00BA49DC">
              <w:rPr>
                <w:rFonts w:ascii="Arial" w:hAnsi="Arial" w:cs="Arial"/>
              </w:rPr>
              <w:t>8</w:t>
            </w:r>
          </w:p>
        </w:tc>
        <w:tc>
          <w:tcPr>
            <w:tcW w:w="977" w:type="dxa"/>
          </w:tcPr>
          <w:p w14:paraId="53872B41"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15.4</w:t>
            </w:r>
          </w:p>
        </w:tc>
        <w:tc>
          <w:tcPr>
            <w:cnfStyle w:val="000010000000" w:firstRow="0" w:lastRow="0" w:firstColumn="0" w:lastColumn="0" w:oddVBand="1" w:evenVBand="0" w:oddHBand="0" w:evenHBand="0" w:firstRowFirstColumn="0" w:firstRowLastColumn="0" w:lastRowFirstColumn="0" w:lastRowLastColumn="0"/>
            <w:tcW w:w="1332" w:type="dxa"/>
          </w:tcPr>
          <w:p w14:paraId="0393430B" w14:textId="77777777" w:rsidR="004E1B67" w:rsidRPr="00BA49DC" w:rsidRDefault="004E1B67" w:rsidP="00BA49DC">
            <w:pPr>
              <w:ind w:left="426" w:hanging="426"/>
              <w:rPr>
                <w:rFonts w:ascii="Arial" w:hAnsi="Arial" w:cs="Arial"/>
              </w:rPr>
            </w:pPr>
            <w:r w:rsidRPr="00BA49DC">
              <w:rPr>
                <w:rFonts w:ascii="Arial" w:hAnsi="Arial" w:cs="Arial"/>
              </w:rPr>
              <w:t>ISJEC</w:t>
            </w:r>
          </w:p>
        </w:tc>
      </w:tr>
      <w:tr w:rsidR="004E1B67" w:rsidRPr="00114806" w14:paraId="214E64D2"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165F6F96" w14:textId="77777777" w:rsidR="004E1B67" w:rsidRPr="00BA49DC" w:rsidRDefault="004E1B67" w:rsidP="00BA49DC">
            <w:pPr>
              <w:ind w:left="426" w:hanging="426"/>
              <w:rPr>
                <w:rFonts w:ascii="Arial" w:hAnsi="Arial" w:cs="Arial"/>
              </w:rPr>
            </w:pPr>
            <w:r w:rsidRPr="00BA49DC">
              <w:rPr>
                <w:rFonts w:ascii="Arial" w:hAnsi="Arial" w:cs="Arial"/>
              </w:rPr>
              <w:t>40</w:t>
            </w:r>
          </w:p>
        </w:tc>
        <w:tc>
          <w:tcPr>
            <w:tcW w:w="1684" w:type="dxa"/>
          </w:tcPr>
          <w:p w14:paraId="66488DE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Hydrogen bullets</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0879C565" w14:textId="77777777" w:rsidR="004E1B67" w:rsidRPr="00BA49DC" w:rsidRDefault="004E1B67" w:rsidP="00BA49DC">
            <w:pPr>
              <w:ind w:left="426" w:hanging="426"/>
              <w:rPr>
                <w:rFonts w:ascii="Arial" w:hAnsi="Arial" w:cs="Arial"/>
              </w:rPr>
            </w:pPr>
            <w:r w:rsidRPr="00BA49DC">
              <w:rPr>
                <w:rFonts w:ascii="Arial" w:hAnsi="Arial" w:cs="Arial"/>
              </w:rPr>
              <w:t>V805A/B</w:t>
            </w:r>
          </w:p>
        </w:tc>
        <w:tc>
          <w:tcPr>
            <w:tcW w:w="1107" w:type="dxa"/>
          </w:tcPr>
          <w:p w14:paraId="429676AD"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34" w:type="dxa"/>
          </w:tcPr>
          <w:p w14:paraId="2153B386" w14:textId="77777777" w:rsidR="004E1B67" w:rsidRPr="00BA49DC" w:rsidRDefault="004E1B67" w:rsidP="00BA49DC">
            <w:pPr>
              <w:ind w:left="426" w:hanging="426"/>
              <w:rPr>
                <w:rFonts w:ascii="Arial" w:hAnsi="Arial" w:cs="Arial"/>
              </w:rPr>
            </w:pPr>
          </w:p>
        </w:tc>
        <w:tc>
          <w:tcPr>
            <w:tcW w:w="1046" w:type="dxa"/>
          </w:tcPr>
          <w:p w14:paraId="231AEC01"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78" w:type="dxa"/>
          </w:tcPr>
          <w:p w14:paraId="5ADCB169" w14:textId="77777777" w:rsidR="004E1B67" w:rsidRPr="00BA49DC" w:rsidRDefault="004E1B67" w:rsidP="00BA49DC">
            <w:pPr>
              <w:ind w:left="426" w:hanging="426"/>
              <w:rPr>
                <w:rFonts w:ascii="Arial" w:hAnsi="Arial" w:cs="Arial"/>
              </w:rPr>
            </w:pPr>
          </w:p>
        </w:tc>
        <w:tc>
          <w:tcPr>
            <w:tcW w:w="1058" w:type="dxa"/>
          </w:tcPr>
          <w:p w14:paraId="5F8EFB2F"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047" w:type="dxa"/>
          </w:tcPr>
          <w:p w14:paraId="0B472573" w14:textId="77777777" w:rsidR="004E1B67" w:rsidRPr="00BA49DC" w:rsidRDefault="004E1B67" w:rsidP="00BA49DC">
            <w:pPr>
              <w:ind w:left="426" w:hanging="426"/>
              <w:rPr>
                <w:rFonts w:ascii="Arial" w:hAnsi="Arial" w:cs="Arial"/>
              </w:rPr>
            </w:pPr>
          </w:p>
        </w:tc>
        <w:tc>
          <w:tcPr>
            <w:tcW w:w="1068" w:type="dxa"/>
          </w:tcPr>
          <w:p w14:paraId="43746B6B"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964" w:type="dxa"/>
          </w:tcPr>
          <w:p w14:paraId="6449BC04" w14:textId="77777777" w:rsidR="004E1B67" w:rsidRPr="00BA49DC" w:rsidRDefault="004E1B67" w:rsidP="00BA49DC">
            <w:pPr>
              <w:ind w:left="426" w:hanging="426"/>
              <w:rPr>
                <w:rFonts w:ascii="Arial" w:hAnsi="Arial" w:cs="Arial"/>
              </w:rPr>
            </w:pPr>
          </w:p>
        </w:tc>
        <w:tc>
          <w:tcPr>
            <w:tcW w:w="977" w:type="dxa"/>
          </w:tcPr>
          <w:p w14:paraId="7BBEBE9D"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332" w:type="dxa"/>
          </w:tcPr>
          <w:p w14:paraId="5FA39315" w14:textId="77777777" w:rsidR="004E1B67" w:rsidRPr="00BA49DC" w:rsidRDefault="004E1B67" w:rsidP="00BA49DC">
            <w:pPr>
              <w:ind w:left="426" w:hanging="426"/>
              <w:rPr>
                <w:rFonts w:ascii="Arial" w:hAnsi="Arial" w:cs="Arial"/>
              </w:rPr>
            </w:pPr>
          </w:p>
        </w:tc>
      </w:tr>
      <w:tr w:rsidR="004E1B67" w:rsidRPr="00114806" w14:paraId="5031AED9"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577E9E1C" w14:textId="77777777" w:rsidR="004E1B67" w:rsidRPr="00BA49DC" w:rsidRDefault="004E1B67" w:rsidP="00BA49DC">
            <w:pPr>
              <w:ind w:left="426" w:hanging="426"/>
              <w:rPr>
                <w:rFonts w:ascii="Arial" w:hAnsi="Arial" w:cs="Arial"/>
              </w:rPr>
            </w:pPr>
            <w:r w:rsidRPr="00BA49DC">
              <w:rPr>
                <w:rFonts w:ascii="Arial" w:hAnsi="Arial" w:cs="Arial"/>
              </w:rPr>
              <w:lastRenderedPageBreak/>
              <w:t>41</w:t>
            </w:r>
          </w:p>
        </w:tc>
        <w:tc>
          <w:tcPr>
            <w:tcW w:w="1684" w:type="dxa"/>
          </w:tcPr>
          <w:p w14:paraId="2F847F80"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Nitrogen gas vessel</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091C177D" w14:textId="77777777" w:rsidR="004E1B67" w:rsidRPr="00BA49DC" w:rsidRDefault="004E1B67" w:rsidP="00BA49DC">
            <w:pPr>
              <w:ind w:left="426" w:hanging="426"/>
              <w:rPr>
                <w:rFonts w:ascii="Arial" w:hAnsi="Arial" w:cs="Arial"/>
              </w:rPr>
            </w:pPr>
            <w:r w:rsidRPr="00BA49DC">
              <w:rPr>
                <w:rFonts w:ascii="Arial" w:hAnsi="Arial" w:cs="Arial"/>
              </w:rPr>
              <w:t>V808</w:t>
            </w:r>
          </w:p>
        </w:tc>
        <w:tc>
          <w:tcPr>
            <w:tcW w:w="1107" w:type="dxa"/>
          </w:tcPr>
          <w:p w14:paraId="15BDBC8D"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34" w:type="dxa"/>
          </w:tcPr>
          <w:p w14:paraId="2AF73229" w14:textId="77777777" w:rsidR="004E1B67" w:rsidRPr="00BA49DC" w:rsidRDefault="004E1B67" w:rsidP="00BA49DC">
            <w:pPr>
              <w:ind w:left="426" w:hanging="426"/>
              <w:rPr>
                <w:rFonts w:ascii="Arial" w:hAnsi="Arial" w:cs="Arial"/>
              </w:rPr>
            </w:pPr>
            <w:r w:rsidRPr="00BA49DC">
              <w:rPr>
                <w:rFonts w:ascii="Arial" w:hAnsi="Arial" w:cs="Arial"/>
              </w:rPr>
              <w:t>11</w:t>
            </w:r>
          </w:p>
        </w:tc>
        <w:tc>
          <w:tcPr>
            <w:tcW w:w="1046" w:type="dxa"/>
          </w:tcPr>
          <w:p w14:paraId="684C0690"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Amb</w:t>
            </w:r>
          </w:p>
        </w:tc>
        <w:tc>
          <w:tcPr>
            <w:cnfStyle w:val="000010000000" w:firstRow="0" w:lastRow="0" w:firstColumn="0" w:lastColumn="0" w:oddVBand="1" w:evenVBand="0" w:oddHBand="0" w:evenHBand="0" w:firstRowFirstColumn="0" w:firstRowLastColumn="0" w:lastRowFirstColumn="0" w:lastRowLastColumn="0"/>
            <w:tcW w:w="978" w:type="dxa"/>
          </w:tcPr>
          <w:p w14:paraId="47A4C0F1" w14:textId="77777777" w:rsidR="004E1B67" w:rsidRPr="00BA49DC" w:rsidRDefault="004E1B67" w:rsidP="00BA49DC">
            <w:pPr>
              <w:ind w:left="426" w:hanging="426"/>
              <w:rPr>
                <w:rFonts w:ascii="Arial" w:hAnsi="Arial" w:cs="Arial"/>
              </w:rPr>
            </w:pPr>
            <w:r w:rsidRPr="00BA49DC">
              <w:rPr>
                <w:rFonts w:ascii="Arial" w:hAnsi="Arial" w:cs="Arial"/>
              </w:rPr>
              <w:t>13.0</w:t>
            </w:r>
          </w:p>
        </w:tc>
        <w:tc>
          <w:tcPr>
            <w:tcW w:w="1058" w:type="dxa"/>
          </w:tcPr>
          <w:p w14:paraId="168AB658"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150</w:t>
            </w:r>
          </w:p>
        </w:tc>
        <w:tc>
          <w:tcPr>
            <w:cnfStyle w:val="000010000000" w:firstRow="0" w:lastRow="0" w:firstColumn="0" w:lastColumn="0" w:oddVBand="1" w:evenVBand="0" w:oddHBand="0" w:evenHBand="0" w:firstRowFirstColumn="0" w:firstRowLastColumn="0" w:lastRowFirstColumn="0" w:lastRowLastColumn="0"/>
            <w:tcW w:w="1047" w:type="dxa"/>
          </w:tcPr>
          <w:p w14:paraId="62820ACF" w14:textId="77777777" w:rsidR="004E1B67" w:rsidRPr="00BA49DC" w:rsidRDefault="004E1B67" w:rsidP="00BA49DC">
            <w:pPr>
              <w:ind w:left="426" w:hanging="426"/>
              <w:rPr>
                <w:rFonts w:ascii="Arial" w:hAnsi="Arial" w:cs="Arial"/>
              </w:rPr>
            </w:pPr>
            <w:r w:rsidRPr="00BA49DC">
              <w:rPr>
                <w:rFonts w:ascii="Arial" w:hAnsi="Arial" w:cs="Arial"/>
              </w:rPr>
              <w:t>1450</w:t>
            </w:r>
          </w:p>
        </w:tc>
        <w:tc>
          <w:tcPr>
            <w:tcW w:w="1068" w:type="dxa"/>
          </w:tcPr>
          <w:p w14:paraId="31E593EC"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2000</w:t>
            </w:r>
          </w:p>
        </w:tc>
        <w:tc>
          <w:tcPr>
            <w:cnfStyle w:val="000010000000" w:firstRow="0" w:lastRow="0" w:firstColumn="0" w:lastColumn="0" w:oddVBand="1" w:evenVBand="0" w:oddHBand="0" w:evenHBand="0" w:firstRowFirstColumn="0" w:firstRowLastColumn="0" w:lastRowFirstColumn="0" w:lastRowLastColumn="0"/>
            <w:tcW w:w="964" w:type="dxa"/>
          </w:tcPr>
          <w:p w14:paraId="4F688DB7" w14:textId="77777777" w:rsidR="004E1B67" w:rsidRPr="00BA49DC" w:rsidRDefault="004E1B67" w:rsidP="00BA49DC">
            <w:pPr>
              <w:ind w:left="426" w:hanging="426"/>
              <w:rPr>
                <w:rFonts w:ascii="Arial" w:hAnsi="Arial" w:cs="Arial"/>
              </w:rPr>
            </w:pPr>
            <w:r w:rsidRPr="00BA49DC">
              <w:rPr>
                <w:rFonts w:ascii="Arial" w:hAnsi="Arial" w:cs="Arial"/>
              </w:rPr>
              <w:t>12</w:t>
            </w:r>
          </w:p>
        </w:tc>
        <w:tc>
          <w:tcPr>
            <w:tcW w:w="977" w:type="dxa"/>
          </w:tcPr>
          <w:p w14:paraId="79117C2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332" w:type="dxa"/>
          </w:tcPr>
          <w:p w14:paraId="2ED583E5" w14:textId="77777777" w:rsidR="004E1B67" w:rsidRPr="00BA49DC" w:rsidRDefault="004E1B67" w:rsidP="00BA49DC">
            <w:pPr>
              <w:ind w:left="426" w:hanging="426"/>
              <w:rPr>
                <w:rFonts w:ascii="Arial" w:hAnsi="Arial" w:cs="Arial"/>
              </w:rPr>
            </w:pPr>
          </w:p>
        </w:tc>
      </w:tr>
      <w:tr w:rsidR="004E1B67" w:rsidRPr="00114806" w14:paraId="5316B390"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1D0D9FB0" w14:textId="77777777" w:rsidR="004E1B67" w:rsidRPr="00BA49DC" w:rsidRDefault="004E1B67" w:rsidP="00BA49DC">
            <w:pPr>
              <w:ind w:left="426" w:hanging="426"/>
              <w:rPr>
                <w:rFonts w:ascii="Arial" w:hAnsi="Arial" w:cs="Arial"/>
              </w:rPr>
            </w:pPr>
            <w:r w:rsidRPr="00BA49DC">
              <w:rPr>
                <w:rFonts w:ascii="Arial" w:hAnsi="Arial" w:cs="Arial"/>
              </w:rPr>
              <w:t>42</w:t>
            </w:r>
          </w:p>
        </w:tc>
        <w:tc>
          <w:tcPr>
            <w:tcW w:w="1684" w:type="dxa"/>
          </w:tcPr>
          <w:p w14:paraId="2EB3E926"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Exhaust oil surge drum</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470411D9" w14:textId="77777777" w:rsidR="004E1B67" w:rsidRPr="00BA49DC" w:rsidRDefault="004E1B67" w:rsidP="00BA49DC">
            <w:pPr>
              <w:ind w:left="426" w:hanging="426"/>
              <w:rPr>
                <w:rFonts w:ascii="Arial" w:hAnsi="Arial" w:cs="Arial"/>
              </w:rPr>
            </w:pPr>
            <w:r w:rsidRPr="00BA49DC">
              <w:rPr>
                <w:rFonts w:ascii="Arial" w:hAnsi="Arial" w:cs="Arial"/>
              </w:rPr>
              <w:t>V901</w:t>
            </w:r>
          </w:p>
        </w:tc>
        <w:tc>
          <w:tcPr>
            <w:tcW w:w="1107" w:type="dxa"/>
          </w:tcPr>
          <w:p w14:paraId="022D90C5"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34" w:type="dxa"/>
          </w:tcPr>
          <w:p w14:paraId="29178E5D" w14:textId="77777777" w:rsidR="004E1B67" w:rsidRPr="00BA49DC" w:rsidRDefault="004E1B67" w:rsidP="00BA49DC">
            <w:pPr>
              <w:ind w:left="426" w:hanging="426"/>
              <w:rPr>
                <w:rFonts w:ascii="Arial" w:hAnsi="Arial" w:cs="Arial"/>
              </w:rPr>
            </w:pPr>
            <w:r w:rsidRPr="00BA49DC">
              <w:rPr>
                <w:rFonts w:ascii="Arial" w:hAnsi="Arial" w:cs="Arial"/>
              </w:rPr>
              <w:t>0.05</w:t>
            </w:r>
          </w:p>
        </w:tc>
        <w:tc>
          <w:tcPr>
            <w:tcW w:w="1046" w:type="dxa"/>
          </w:tcPr>
          <w:p w14:paraId="07BD537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70</w:t>
            </w:r>
          </w:p>
        </w:tc>
        <w:tc>
          <w:tcPr>
            <w:cnfStyle w:val="000010000000" w:firstRow="0" w:lastRow="0" w:firstColumn="0" w:lastColumn="0" w:oddVBand="1" w:evenVBand="0" w:oddHBand="0" w:evenHBand="0" w:firstRowFirstColumn="0" w:firstRowLastColumn="0" w:lastRowFirstColumn="0" w:lastRowLastColumn="0"/>
            <w:tcW w:w="978" w:type="dxa"/>
          </w:tcPr>
          <w:p w14:paraId="0538BAC1" w14:textId="77777777" w:rsidR="004E1B67" w:rsidRPr="00BA49DC" w:rsidRDefault="004E1B67" w:rsidP="00BA49DC">
            <w:pPr>
              <w:ind w:left="426" w:hanging="426"/>
              <w:rPr>
                <w:rFonts w:ascii="Arial" w:hAnsi="Arial" w:cs="Arial"/>
              </w:rPr>
            </w:pPr>
            <w:r w:rsidRPr="00BA49DC">
              <w:rPr>
                <w:rFonts w:ascii="Arial" w:hAnsi="Arial" w:cs="Arial"/>
              </w:rPr>
              <w:t>3.5</w:t>
            </w:r>
          </w:p>
        </w:tc>
        <w:tc>
          <w:tcPr>
            <w:tcW w:w="1058" w:type="dxa"/>
          </w:tcPr>
          <w:p w14:paraId="6C613782"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1047" w:type="dxa"/>
          </w:tcPr>
          <w:p w14:paraId="689B554F" w14:textId="77777777" w:rsidR="004E1B67" w:rsidRPr="00BA49DC" w:rsidRDefault="004E1B67" w:rsidP="00BA49DC">
            <w:pPr>
              <w:ind w:left="426" w:hanging="426"/>
              <w:rPr>
                <w:rFonts w:ascii="Arial" w:hAnsi="Arial" w:cs="Arial"/>
              </w:rPr>
            </w:pPr>
            <w:r w:rsidRPr="00BA49DC">
              <w:rPr>
                <w:rFonts w:ascii="Arial" w:hAnsi="Arial" w:cs="Arial"/>
              </w:rPr>
              <w:t>1500</w:t>
            </w:r>
          </w:p>
        </w:tc>
        <w:tc>
          <w:tcPr>
            <w:tcW w:w="1068" w:type="dxa"/>
          </w:tcPr>
          <w:p w14:paraId="2A24A4DF"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900</w:t>
            </w:r>
          </w:p>
        </w:tc>
        <w:tc>
          <w:tcPr>
            <w:cnfStyle w:val="000010000000" w:firstRow="0" w:lastRow="0" w:firstColumn="0" w:lastColumn="0" w:oddVBand="1" w:evenVBand="0" w:oddHBand="0" w:evenHBand="0" w:firstRowFirstColumn="0" w:firstRowLastColumn="0" w:lastRowFirstColumn="0" w:lastRowLastColumn="0"/>
            <w:tcW w:w="964" w:type="dxa"/>
          </w:tcPr>
          <w:p w14:paraId="5AD5CB70" w14:textId="77777777" w:rsidR="004E1B67" w:rsidRPr="00BA49DC" w:rsidRDefault="004E1B67" w:rsidP="00BA49DC">
            <w:pPr>
              <w:ind w:left="426" w:hanging="426"/>
              <w:rPr>
                <w:rFonts w:ascii="Arial" w:hAnsi="Arial" w:cs="Arial"/>
              </w:rPr>
            </w:pPr>
            <w:r w:rsidRPr="00BA49DC">
              <w:rPr>
                <w:rFonts w:ascii="Arial" w:hAnsi="Arial" w:cs="Arial"/>
              </w:rPr>
              <w:t>6</w:t>
            </w:r>
          </w:p>
        </w:tc>
        <w:tc>
          <w:tcPr>
            <w:tcW w:w="977" w:type="dxa"/>
          </w:tcPr>
          <w:p w14:paraId="56EA6C0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1.0</w:t>
            </w:r>
          </w:p>
        </w:tc>
        <w:tc>
          <w:tcPr>
            <w:cnfStyle w:val="000010000000" w:firstRow="0" w:lastRow="0" w:firstColumn="0" w:lastColumn="0" w:oddVBand="1" w:evenVBand="0" w:oddHBand="0" w:evenHBand="0" w:firstRowFirstColumn="0" w:firstRowLastColumn="0" w:lastRowFirstColumn="0" w:lastRowLastColumn="0"/>
            <w:tcW w:w="1332" w:type="dxa"/>
          </w:tcPr>
          <w:p w14:paraId="7A3EB79B" w14:textId="77777777" w:rsidR="004E1B67" w:rsidRPr="00BA49DC" w:rsidRDefault="004E1B67" w:rsidP="00BA49DC">
            <w:pPr>
              <w:ind w:left="426" w:hanging="426"/>
              <w:rPr>
                <w:rFonts w:ascii="Arial" w:hAnsi="Arial" w:cs="Arial"/>
              </w:rPr>
            </w:pPr>
          </w:p>
        </w:tc>
      </w:tr>
      <w:tr w:rsidR="004E1B67" w:rsidRPr="00114806" w14:paraId="000DB0E1"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28F377B3" w14:textId="77777777" w:rsidR="004E1B67" w:rsidRPr="00BA49DC" w:rsidRDefault="004E1B67" w:rsidP="00BA49DC">
            <w:pPr>
              <w:ind w:left="426" w:hanging="426"/>
              <w:rPr>
                <w:rFonts w:ascii="Arial" w:hAnsi="Arial" w:cs="Arial"/>
              </w:rPr>
            </w:pPr>
            <w:r w:rsidRPr="00BA49DC">
              <w:rPr>
                <w:rFonts w:ascii="Arial" w:hAnsi="Arial" w:cs="Arial"/>
              </w:rPr>
              <w:t>43</w:t>
            </w:r>
          </w:p>
        </w:tc>
        <w:tc>
          <w:tcPr>
            <w:tcW w:w="1684" w:type="dxa"/>
          </w:tcPr>
          <w:p w14:paraId="1F43E67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Oil regeneration vessel</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0AEC63C8" w14:textId="77777777" w:rsidR="004E1B67" w:rsidRPr="00BA49DC" w:rsidRDefault="004E1B67" w:rsidP="00BA49DC">
            <w:pPr>
              <w:ind w:left="426" w:hanging="426"/>
              <w:rPr>
                <w:rFonts w:ascii="Arial" w:hAnsi="Arial" w:cs="Arial"/>
              </w:rPr>
            </w:pPr>
            <w:r w:rsidRPr="00BA49DC">
              <w:rPr>
                <w:rFonts w:ascii="Arial" w:hAnsi="Arial" w:cs="Arial"/>
              </w:rPr>
              <w:t>V902</w:t>
            </w:r>
          </w:p>
        </w:tc>
        <w:tc>
          <w:tcPr>
            <w:tcW w:w="1107" w:type="dxa"/>
          </w:tcPr>
          <w:p w14:paraId="29BCA44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CS</w:t>
            </w:r>
          </w:p>
        </w:tc>
        <w:tc>
          <w:tcPr>
            <w:cnfStyle w:val="000010000000" w:firstRow="0" w:lastRow="0" w:firstColumn="0" w:lastColumn="0" w:oddVBand="1" w:evenVBand="0" w:oddHBand="0" w:evenHBand="0" w:firstRowFirstColumn="0" w:firstRowLastColumn="0" w:lastRowFirstColumn="0" w:lastRowLastColumn="0"/>
            <w:tcW w:w="1134" w:type="dxa"/>
          </w:tcPr>
          <w:p w14:paraId="44F63F15" w14:textId="77777777" w:rsidR="004E1B67" w:rsidRPr="00BA49DC" w:rsidRDefault="004E1B67" w:rsidP="00BA49DC">
            <w:pPr>
              <w:ind w:left="426" w:hanging="426"/>
              <w:rPr>
                <w:rFonts w:ascii="Arial" w:hAnsi="Arial" w:cs="Arial"/>
              </w:rPr>
            </w:pPr>
            <w:r w:rsidRPr="00BA49DC">
              <w:rPr>
                <w:rFonts w:ascii="Arial" w:hAnsi="Arial" w:cs="Arial"/>
              </w:rPr>
              <w:t>0.05</w:t>
            </w:r>
          </w:p>
        </w:tc>
        <w:tc>
          <w:tcPr>
            <w:tcW w:w="1046" w:type="dxa"/>
          </w:tcPr>
          <w:p w14:paraId="35DEF0EE"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tc>
        <w:tc>
          <w:tcPr>
            <w:cnfStyle w:val="000010000000" w:firstRow="0" w:lastRow="0" w:firstColumn="0" w:lastColumn="0" w:oddVBand="1" w:evenVBand="0" w:oddHBand="0" w:evenHBand="0" w:firstRowFirstColumn="0" w:firstRowLastColumn="0" w:lastRowFirstColumn="0" w:lastRowLastColumn="0"/>
            <w:tcW w:w="978" w:type="dxa"/>
          </w:tcPr>
          <w:p w14:paraId="44CDAE4E" w14:textId="77777777" w:rsidR="004E1B67" w:rsidRPr="00BA49DC" w:rsidRDefault="004E1B67" w:rsidP="00BA49DC">
            <w:pPr>
              <w:ind w:left="426" w:hanging="426"/>
              <w:rPr>
                <w:rFonts w:ascii="Arial" w:hAnsi="Arial" w:cs="Arial"/>
              </w:rPr>
            </w:pPr>
            <w:r w:rsidRPr="00BA49DC">
              <w:rPr>
                <w:rFonts w:ascii="Arial" w:hAnsi="Arial" w:cs="Arial"/>
              </w:rPr>
              <w:t>3.5</w:t>
            </w:r>
          </w:p>
        </w:tc>
        <w:tc>
          <w:tcPr>
            <w:tcW w:w="1058" w:type="dxa"/>
          </w:tcPr>
          <w:p w14:paraId="21A4C9FE"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150</w:t>
            </w:r>
          </w:p>
        </w:tc>
        <w:tc>
          <w:tcPr>
            <w:cnfStyle w:val="000010000000" w:firstRow="0" w:lastRow="0" w:firstColumn="0" w:lastColumn="0" w:oddVBand="1" w:evenVBand="0" w:oddHBand="0" w:evenHBand="0" w:firstRowFirstColumn="0" w:firstRowLastColumn="0" w:lastRowFirstColumn="0" w:lastRowLastColumn="0"/>
            <w:tcW w:w="1047" w:type="dxa"/>
          </w:tcPr>
          <w:p w14:paraId="49E5DF14" w14:textId="77777777" w:rsidR="004E1B67" w:rsidRPr="00BA49DC" w:rsidRDefault="004E1B67" w:rsidP="00BA49DC">
            <w:pPr>
              <w:ind w:left="426" w:hanging="426"/>
              <w:rPr>
                <w:rFonts w:ascii="Arial" w:hAnsi="Arial" w:cs="Arial"/>
              </w:rPr>
            </w:pPr>
            <w:r w:rsidRPr="00BA49DC">
              <w:rPr>
                <w:rFonts w:ascii="Arial" w:hAnsi="Arial" w:cs="Arial"/>
              </w:rPr>
              <w:t>1800</w:t>
            </w:r>
          </w:p>
        </w:tc>
        <w:tc>
          <w:tcPr>
            <w:tcW w:w="1068" w:type="dxa"/>
          </w:tcPr>
          <w:p w14:paraId="12ABD8E3"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1200</w:t>
            </w:r>
          </w:p>
        </w:tc>
        <w:tc>
          <w:tcPr>
            <w:cnfStyle w:val="000010000000" w:firstRow="0" w:lastRow="0" w:firstColumn="0" w:lastColumn="0" w:oddVBand="1" w:evenVBand="0" w:oddHBand="0" w:evenHBand="0" w:firstRowFirstColumn="0" w:firstRowLastColumn="0" w:lastRowFirstColumn="0" w:lastRowLastColumn="0"/>
            <w:tcW w:w="964" w:type="dxa"/>
          </w:tcPr>
          <w:p w14:paraId="65AC2F0A" w14:textId="77777777" w:rsidR="004E1B67" w:rsidRPr="00BA49DC" w:rsidRDefault="004E1B67" w:rsidP="00BA49DC">
            <w:pPr>
              <w:ind w:left="426" w:hanging="426"/>
              <w:rPr>
                <w:rFonts w:ascii="Arial" w:hAnsi="Arial" w:cs="Arial"/>
              </w:rPr>
            </w:pPr>
            <w:r w:rsidRPr="00BA49DC">
              <w:rPr>
                <w:rFonts w:ascii="Arial" w:hAnsi="Arial" w:cs="Arial"/>
              </w:rPr>
              <w:t>10</w:t>
            </w:r>
          </w:p>
        </w:tc>
        <w:tc>
          <w:tcPr>
            <w:tcW w:w="977" w:type="dxa"/>
          </w:tcPr>
          <w:p w14:paraId="199583C7"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2.4</w:t>
            </w:r>
          </w:p>
        </w:tc>
        <w:tc>
          <w:tcPr>
            <w:cnfStyle w:val="000010000000" w:firstRow="0" w:lastRow="0" w:firstColumn="0" w:lastColumn="0" w:oddVBand="1" w:evenVBand="0" w:oddHBand="0" w:evenHBand="0" w:firstRowFirstColumn="0" w:firstRowLastColumn="0" w:lastRowFirstColumn="0" w:lastRowLastColumn="0"/>
            <w:tcW w:w="1332" w:type="dxa"/>
          </w:tcPr>
          <w:p w14:paraId="17ED2769" w14:textId="77777777" w:rsidR="004E1B67" w:rsidRPr="00BA49DC" w:rsidRDefault="004E1B67" w:rsidP="00BA49DC">
            <w:pPr>
              <w:ind w:left="426" w:hanging="426"/>
              <w:rPr>
                <w:rFonts w:ascii="Arial" w:hAnsi="Arial" w:cs="Arial"/>
              </w:rPr>
            </w:pPr>
            <w:r w:rsidRPr="00BA49DC">
              <w:rPr>
                <w:rFonts w:ascii="Arial" w:hAnsi="Arial" w:cs="Arial"/>
              </w:rPr>
              <w:t>Siesta</w:t>
            </w:r>
          </w:p>
        </w:tc>
      </w:tr>
      <w:tr w:rsidR="004E1B67" w:rsidRPr="00114806" w14:paraId="482FF678" w14:textId="77777777" w:rsidTr="004E1B67">
        <w:tc>
          <w:tcPr>
            <w:cnfStyle w:val="000010000000" w:firstRow="0" w:lastRow="0" w:firstColumn="0" w:lastColumn="0" w:oddVBand="1" w:evenVBand="0" w:oddHBand="0" w:evenHBand="0" w:firstRowFirstColumn="0" w:firstRowLastColumn="0" w:lastRowFirstColumn="0" w:lastRowLastColumn="0"/>
            <w:tcW w:w="830" w:type="dxa"/>
          </w:tcPr>
          <w:p w14:paraId="28475107" w14:textId="77777777" w:rsidR="004E1B67" w:rsidRPr="00BA49DC" w:rsidRDefault="004E1B67" w:rsidP="00BA49DC">
            <w:pPr>
              <w:ind w:left="426" w:hanging="426"/>
              <w:rPr>
                <w:rFonts w:ascii="Arial" w:hAnsi="Arial" w:cs="Arial"/>
              </w:rPr>
            </w:pPr>
            <w:r w:rsidRPr="00BA49DC">
              <w:rPr>
                <w:rFonts w:ascii="Arial" w:hAnsi="Arial" w:cs="Arial"/>
              </w:rPr>
              <w:t>44</w:t>
            </w:r>
          </w:p>
        </w:tc>
        <w:tc>
          <w:tcPr>
            <w:tcW w:w="1684" w:type="dxa"/>
          </w:tcPr>
          <w:p w14:paraId="52FC303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Seal press intensifier</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2FD39291" w14:textId="77777777" w:rsidR="004E1B67" w:rsidRPr="00BA49DC" w:rsidRDefault="004E1B67" w:rsidP="00BA49DC">
            <w:pPr>
              <w:ind w:left="426" w:hanging="426"/>
              <w:rPr>
                <w:rFonts w:ascii="Arial" w:hAnsi="Arial" w:cs="Arial"/>
              </w:rPr>
            </w:pPr>
            <w:r w:rsidRPr="00BA49DC">
              <w:rPr>
                <w:rFonts w:ascii="Arial" w:hAnsi="Arial" w:cs="Arial"/>
              </w:rPr>
              <w:t>WP201</w:t>
            </w:r>
          </w:p>
          <w:p w14:paraId="62AA888F" w14:textId="77777777" w:rsidR="004E1B67" w:rsidRPr="00BA49DC" w:rsidRDefault="004E1B67" w:rsidP="00BA49DC">
            <w:pPr>
              <w:ind w:left="426" w:hanging="426"/>
              <w:rPr>
                <w:rFonts w:ascii="Arial" w:hAnsi="Arial" w:cs="Arial"/>
              </w:rPr>
            </w:pPr>
            <w:r w:rsidRPr="00BA49DC">
              <w:rPr>
                <w:rFonts w:ascii="Arial" w:hAnsi="Arial" w:cs="Arial"/>
              </w:rPr>
              <w:t>WP202</w:t>
            </w:r>
          </w:p>
        </w:tc>
        <w:tc>
          <w:tcPr>
            <w:tcW w:w="1107" w:type="dxa"/>
          </w:tcPr>
          <w:p w14:paraId="4345C58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SS304</w:t>
            </w:r>
          </w:p>
        </w:tc>
        <w:tc>
          <w:tcPr>
            <w:cnfStyle w:val="000010000000" w:firstRow="0" w:lastRow="0" w:firstColumn="0" w:lastColumn="0" w:oddVBand="1" w:evenVBand="0" w:oddHBand="0" w:evenHBand="0" w:firstRowFirstColumn="0" w:firstRowLastColumn="0" w:lastRowFirstColumn="0" w:lastRowLastColumn="0"/>
            <w:tcW w:w="1134" w:type="dxa"/>
          </w:tcPr>
          <w:p w14:paraId="66B7448C" w14:textId="77777777" w:rsidR="004E1B67" w:rsidRPr="00BA49DC" w:rsidRDefault="004E1B67" w:rsidP="00BA49DC">
            <w:pPr>
              <w:ind w:left="426" w:hanging="426"/>
              <w:rPr>
                <w:rFonts w:ascii="Arial" w:hAnsi="Arial" w:cs="Arial"/>
              </w:rPr>
            </w:pPr>
            <w:r w:rsidRPr="00BA49DC">
              <w:rPr>
                <w:rFonts w:ascii="Arial" w:hAnsi="Arial" w:cs="Arial"/>
              </w:rPr>
              <w:t>36</w:t>
            </w:r>
          </w:p>
        </w:tc>
        <w:tc>
          <w:tcPr>
            <w:tcW w:w="1046" w:type="dxa"/>
          </w:tcPr>
          <w:p w14:paraId="1FCDA8C5"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978" w:type="dxa"/>
          </w:tcPr>
          <w:p w14:paraId="2FD05559" w14:textId="77777777" w:rsidR="004E1B67" w:rsidRPr="00BA49DC" w:rsidRDefault="004E1B67" w:rsidP="00BA49DC">
            <w:pPr>
              <w:ind w:left="426" w:hanging="426"/>
              <w:rPr>
                <w:rFonts w:ascii="Arial" w:hAnsi="Arial" w:cs="Arial"/>
              </w:rPr>
            </w:pPr>
          </w:p>
        </w:tc>
        <w:tc>
          <w:tcPr>
            <w:tcW w:w="1058" w:type="dxa"/>
          </w:tcPr>
          <w:p w14:paraId="6667119E"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047" w:type="dxa"/>
          </w:tcPr>
          <w:p w14:paraId="1B1BD5E2" w14:textId="77777777" w:rsidR="004E1B67" w:rsidRPr="00BA49DC" w:rsidRDefault="004E1B67" w:rsidP="00BA49DC">
            <w:pPr>
              <w:ind w:left="426" w:hanging="426"/>
              <w:rPr>
                <w:rFonts w:ascii="Arial" w:hAnsi="Arial" w:cs="Arial"/>
              </w:rPr>
            </w:pPr>
            <w:r w:rsidRPr="00BA49DC">
              <w:rPr>
                <w:rFonts w:ascii="Arial" w:hAnsi="Arial" w:cs="Arial"/>
              </w:rPr>
              <w:t>918</w:t>
            </w:r>
          </w:p>
        </w:tc>
        <w:tc>
          <w:tcPr>
            <w:tcW w:w="1068" w:type="dxa"/>
          </w:tcPr>
          <w:p w14:paraId="15E8FFC4"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200(ID)</w:t>
            </w:r>
          </w:p>
        </w:tc>
        <w:tc>
          <w:tcPr>
            <w:cnfStyle w:val="000010000000" w:firstRow="0" w:lastRow="0" w:firstColumn="0" w:lastColumn="0" w:oddVBand="1" w:evenVBand="0" w:oddHBand="0" w:evenHBand="0" w:firstRowFirstColumn="0" w:firstRowLastColumn="0" w:lastRowFirstColumn="0" w:lastRowLastColumn="0"/>
            <w:tcW w:w="964" w:type="dxa"/>
          </w:tcPr>
          <w:p w14:paraId="26A8D2AE" w14:textId="77777777" w:rsidR="004E1B67" w:rsidRPr="00BA49DC" w:rsidRDefault="004E1B67" w:rsidP="00BA49DC">
            <w:pPr>
              <w:ind w:left="426" w:hanging="426"/>
              <w:rPr>
                <w:rFonts w:ascii="Arial" w:hAnsi="Arial" w:cs="Arial"/>
              </w:rPr>
            </w:pPr>
          </w:p>
        </w:tc>
        <w:tc>
          <w:tcPr>
            <w:tcW w:w="977" w:type="dxa"/>
          </w:tcPr>
          <w:p w14:paraId="35A713D6" w14:textId="77777777" w:rsidR="004E1B67" w:rsidRPr="00BA49DC" w:rsidRDefault="004E1B67" w:rsidP="00BA49DC">
            <w:pPr>
              <w:ind w:left="426" w:hanging="426"/>
              <w:cnfStyle w:val="000000000000" w:firstRow="0" w:lastRow="0" w:firstColumn="0" w:lastColumn="0" w:oddVBand="0" w:evenVBand="0" w:oddHBand="0" w:evenHBand="0" w:firstRowFirstColumn="0" w:firstRowLastColumn="0" w:lastRowFirstColumn="0" w:lastRowLastColumn="0"/>
              <w:rPr>
                <w:rFonts w:ascii="Arial" w:hAnsi="Arial" w:cs="Arial"/>
              </w:rPr>
            </w:pPr>
            <w:r w:rsidRPr="00BA49DC">
              <w:rPr>
                <w:rFonts w:ascii="Arial" w:hAnsi="Arial" w:cs="Arial"/>
              </w:rPr>
              <w:t>24 ltr</w:t>
            </w:r>
          </w:p>
        </w:tc>
        <w:tc>
          <w:tcPr>
            <w:cnfStyle w:val="000010000000" w:firstRow="0" w:lastRow="0" w:firstColumn="0" w:lastColumn="0" w:oddVBand="1" w:evenVBand="0" w:oddHBand="0" w:evenHBand="0" w:firstRowFirstColumn="0" w:firstRowLastColumn="0" w:lastRowFirstColumn="0" w:lastRowLastColumn="0"/>
            <w:tcW w:w="1332" w:type="dxa"/>
          </w:tcPr>
          <w:p w14:paraId="65B0BC2D" w14:textId="77777777" w:rsidR="004E1B67" w:rsidRPr="00BA49DC" w:rsidRDefault="004E1B67" w:rsidP="00BA49DC">
            <w:pPr>
              <w:ind w:left="426" w:hanging="426"/>
              <w:rPr>
                <w:rFonts w:ascii="Arial" w:hAnsi="Arial" w:cs="Arial"/>
              </w:rPr>
            </w:pPr>
          </w:p>
        </w:tc>
      </w:tr>
      <w:tr w:rsidR="004E1B67" w:rsidRPr="00114806" w14:paraId="6FA63901" w14:textId="77777777" w:rsidTr="004E1B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30" w:type="dxa"/>
          </w:tcPr>
          <w:p w14:paraId="730F378D" w14:textId="77777777" w:rsidR="004E1B67" w:rsidRPr="00BA49DC" w:rsidRDefault="004E1B67" w:rsidP="00BA49DC">
            <w:pPr>
              <w:ind w:left="426" w:hanging="426"/>
              <w:rPr>
                <w:rFonts w:ascii="Arial" w:hAnsi="Arial" w:cs="Arial"/>
              </w:rPr>
            </w:pPr>
            <w:r w:rsidRPr="00BA49DC">
              <w:rPr>
                <w:rFonts w:ascii="Arial" w:hAnsi="Arial" w:cs="Arial"/>
              </w:rPr>
              <w:t>45</w:t>
            </w:r>
          </w:p>
        </w:tc>
        <w:tc>
          <w:tcPr>
            <w:tcW w:w="1684" w:type="dxa"/>
          </w:tcPr>
          <w:p w14:paraId="29D313E3"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Seal press  intensifier</w:t>
            </w:r>
          </w:p>
        </w:tc>
        <w:tc>
          <w:tcPr>
            <w:cnfStyle w:val="000010000000" w:firstRow="0" w:lastRow="0" w:firstColumn="0" w:lastColumn="0" w:oddVBand="1" w:evenVBand="0" w:oddHBand="0" w:evenHBand="0" w:firstRowFirstColumn="0" w:firstRowLastColumn="0" w:lastRowFirstColumn="0" w:lastRowLastColumn="0"/>
            <w:tcW w:w="1165" w:type="dxa"/>
            <w:gridSpan w:val="2"/>
          </w:tcPr>
          <w:p w14:paraId="21AEA217" w14:textId="77777777" w:rsidR="004E1B67" w:rsidRPr="00BA49DC" w:rsidRDefault="004E1B67" w:rsidP="00BA49DC">
            <w:pPr>
              <w:ind w:left="426" w:hanging="426"/>
              <w:rPr>
                <w:rFonts w:ascii="Arial" w:hAnsi="Arial" w:cs="Arial"/>
              </w:rPr>
            </w:pPr>
            <w:r w:rsidRPr="00BA49DC">
              <w:rPr>
                <w:rFonts w:ascii="Arial" w:hAnsi="Arial" w:cs="Arial"/>
              </w:rPr>
              <w:t>WA301</w:t>
            </w:r>
          </w:p>
        </w:tc>
        <w:tc>
          <w:tcPr>
            <w:tcW w:w="1107" w:type="dxa"/>
          </w:tcPr>
          <w:p w14:paraId="438D0FCB"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1134" w:type="dxa"/>
          </w:tcPr>
          <w:p w14:paraId="15A3A482" w14:textId="77777777" w:rsidR="004E1B67" w:rsidRPr="00BA49DC" w:rsidRDefault="004E1B67" w:rsidP="00BA49DC">
            <w:pPr>
              <w:ind w:left="426" w:hanging="426"/>
              <w:rPr>
                <w:rFonts w:ascii="Arial" w:hAnsi="Arial" w:cs="Arial"/>
              </w:rPr>
            </w:pPr>
            <w:r w:rsidRPr="00BA49DC">
              <w:rPr>
                <w:rFonts w:ascii="Arial" w:hAnsi="Arial" w:cs="Arial"/>
              </w:rPr>
              <w:t>18.5</w:t>
            </w:r>
          </w:p>
        </w:tc>
        <w:tc>
          <w:tcPr>
            <w:tcW w:w="1046" w:type="dxa"/>
          </w:tcPr>
          <w:p w14:paraId="41EAC6D3"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35</w:t>
            </w:r>
          </w:p>
        </w:tc>
        <w:tc>
          <w:tcPr>
            <w:cnfStyle w:val="000010000000" w:firstRow="0" w:lastRow="0" w:firstColumn="0" w:lastColumn="0" w:oddVBand="1" w:evenVBand="0" w:oddHBand="0" w:evenHBand="0" w:firstRowFirstColumn="0" w:firstRowLastColumn="0" w:lastRowFirstColumn="0" w:lastRowLastColumn="0"/>
            <w:tcW w:w="978" w:type="dxa"/>
          </w:tcPr>
          <w:p w14:paraId="66DA5DF3" w14:textId="77777777" w:rsidR="004E1B67" w:rsidRPr="00BA49DC" w:rsidRDefault="004E1B67" w:rsidP="00BA49DC">
            <w:pPr>
              <w:ind w:left="426" w:hanging="426"/>
              <w:rPr>
                <w:rFonts w:ascii="Arial" w:hAnsi="Arial" w:cs="Arial"/>
              </w:rPr>
            </w:pPr>
            <w:r w:rsidRPr="00BA49DC">
              <w:rPr>
                <w:rFonts w:ascii="Arial" w:hAnsi="Arial" w:cs="Arial"/>
              </w:rPr>
              <w:t>25</w:t>
            </w:r>
          </w:p>
          <w:p w14:paraId="62531030" w14:textId="77777777" w:rsidR="004E1B67" w:rsidRPr="00BA49DC" w:rsidRDefault="004E1B67" w:rsidP="00BA49DC">
            <w:pPr>
              <w:ind w:left="426" w:hanging="426"/>
              <w:rPr>
                <w:rFonts w:ascii="Arial" w:hAnsi="Arial" w:cs="Arial"/>
              </w:rPr>
            </w:pPr>
            <w:r w:rsidRPr="00BA49DC">
              <w:rPr>
                <w:rFonts w:ascii="Arial" w:hAnsi="Arial" w:cs="Arial"/>
              </w:rPr>
              <w:t>7</w:t>
            </w:r>
          </w:p>
        </w:tc>
        <w:tc>
          <w:tcPr>
            <w:tcW w:w="1058" w:type="dxa"/>
          </w:tcPr>
          <w:p w14:paraId="27A0E445"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100</w:t>
            </w:r>
          </w:p>
          <w:p w14:paraId="6261F4F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-45</w:t>
            </w:r>
          </w:p>
        </w:tc>
        <w:tc>
          <w:tcPr>
            <w:cnfStyle w:val="000010000000" w:firstRow="0" w:lastRow="0" w:firstColumn="0" w:lastColumn="0" w:oddVBand="1" w:evenVBand="0" w:oddHBand="0" w:evenHBand="0" w:firstRowFirstColumn="0" w:firstRowLastColumn="0" w:lastRowFirstColumn="0" w:lastRowLastColumn="0"/>
            <w:tcW w:w="1047" w:type="dxa"/>
          </w:tcPr>
          <w:p w14:paraId="62FEC57F" w14:textId="77777777" w:rsidR="004E1B67" w:rsidRPr="00BA49DC" w:rsidRDefault="004E1B67" w:rsidP="00BA49DC">
            <w:pPr>
              <w:ind w:left="426" w:hanging="426"/>
              <w:rPr>
                <w:rFonts w:ascii="Arial" w:hAnsi="Arial" w:cs="Arial"/>
              </w:rPr>
            </w:pPr>
            <w:r w:rsidRPr="00BA49DC">
              <w:rPr>
                <w:rFonts w:ascii="Arial" w:hAnsi="Arial" w:cs="Arial"/>
              </w:rPr>
              <w:t>744</w:t>
            </w:r>
          </w:p>
        </w:tc>
        <w:tc>
          <w:tcPr>
            <w:tcW w:w="1068" w:type="dxa"/>
          </w:tcPr>
          <w:p w14:paraId="62EB9451"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150(10)</w:t>
            </w:r>
          </w:p>
        </w:tc>
        <w:tc>
          <w:tcPr>
            <w:cnfStyle w:val="000010000000" w:firstRow="0" w:lastRow="0" w:firstColumn="0" w:lastColumn="0" w:oddVBand="1" w:evenVBand="0" w:oddHBand="0" w:evenHBand="0" w:firstRowFirstColumn="0" w:firstRowLastColumn="0" w:lastRowFirstColumn="0" w:lastRowLastColumn="0"/>
            <w:tcW w:w="964" w:type="dxa"/>
          </w:tcPr>
          <w:p w14:paraId="02A5D8F2" w14:textId="77777777" w:rsidR="004E1B67" w:rsidRPr="00BA49DC" w:rsidRDefault="004E1B67" w:rsidP="00BA49DC">
            <w:pPr>
              <w:ind w:left="426" w:hanging="426"/>
              <w:rPr>
                <w:rFonts w:ascii="Arial" w:hAnsi="Arial" w:cs="Arial"/>
              </w:rPr>
            </w:pPr>
          </w:p>
        </w:tc>
        <w:tc>
          <w:tcPr>
            <w:tcW w:w="977" w:type="dxa"/>
          </w:tcPr>
          <w:p w14:paraId="2F807682" w14:textId="77777777" w:rsidR="004E1B67" w:rsidRPr="00BA49DC" w:rsidRDefault="004E1B67" w:rsidP="00BA49DC">
            <w:pPr>
              <w:ind w:left="426" w:hanging="426"/>
              <w:cnfStyle w:val="000000100000" w:firstRow="0" w:lastRow="0" w:firstColumn="0" w:lastColumn="0" w:oddVBand="0" w:evenVBand="0" w:oddHBand="1" w:evenHBand="0" w:firstRowFirstColumn="0" w:firstRowLastColumn="0" w:lastRowFirstColumn="0" w:lastRowLastColumn="0"/>
              <w:rPr>
                <w:rFonts w:ascii="Arial" w:hAnsi="Arial" w:cs="Arial"/>
              </w:rPr>
            </w:pPr>
            <w:r w:rsidRPr="00BA49DC">
              <w:rPr>
                <w:rFonts w:ascii="Arial" w:hAnsi="Arial" w:cs="Arial"/>
              </w:rPr>
              <w:t>10 lit</w:t>
            </w:r>
          </w:p>
        </w:tc>
        <w:tc>
          <w:tcPr>
            <w:cnfStyle w:val="000010000000" w:firstRow="0" w:lastRow="0" w:firstColumn="0" w:lastColumn="0" w:oddVBand="1" w:evenVBand="0" w:oddHBand="0" w:evenHBand="0" w:firstRowFirstColumn="0" w:firstRowLastColumn="0" w:lastRowFirstColumn="0" w:lastRowLastColumn="0"/>
            <w:tcW w:w="1332" w:type="dxa"/>
          </w:tcPr>
          <w:p w14:paraId="6E4F34B7" w14:textId="77777777" w:rsidR="004E1B67" w:rsidRPr="00BA49DC" w:rsidRDefault="004E1B67" w:rsidP="00BA49DC">
            <w:pPr>
              <w:ind w:left="426" w:hanging="426"/>
              <w:rPr>
                <w:rFonts w:ascii="Arial" w:hAnsi="Arial" w:cs="Arial"/>
              </w:rPr>
            </w:pPr>
          </w:p>
        </w:tc>
      </w:tr>
    </w:tbl>
    <w:p w14:paraId="61DE1EC3" w14:textId="77777777" w:rsidR="00114806" w:rsidRPr="00114806" w:rsidRDefault="00114806" w:rsidP="00BA49DC">
      <w:pPr>
        <w:ind w:left="426" w:hanging="426"/>
        <w:rPr>
          <w:rFonts w:ascii="Arial" w:hAnsi="Arial" w:cs="Arial"/>
        </w:rPr>
      </w:pPr>
    </w:p>
    <w:p w14:paraId="214EF995" w14:textId="77777777" w:rsidR="00114806" w:rsidRPr="00114806" w:rsidRDefault="00114806" w:rsidP="00BA49DC">
      <w:pPr>
        <w:ind w:left="426" w:hanging="426"/>
        <w:rPr>
          <w:rFonts w:ascii="Arial" w:hAnsi="Arial" w:cs="Arial"/>
        </w:rPr>
      </w:pPr>
    </w:p>
    <w:p w14:paraId="6DC97B54" w14:textId="77777777" w:rsidR="00114806" w:rsidRPr="00114806" w:rsidRDefault="00114806" w:rsidP="00BA49DC">
      <w:pPr>
        <w:ind w:left="426" w:hanging="426"/>
        <w:rPr>
          <w:rFonts w:ascii="Arial" w:hAnsi="Arial" w:cs="Arial"/>
        </w:rPr>
      </w:pPr>
    </w:p>
    <w:p w14:paraId="658D3A2D" w14:textId="77777777" w:rsidR="00114806" w:rsidRPr="00114806" w:rsidRDefault="00114806" w:rsidP="00BA49DC">
      <w:pPr>
        <w:ind w:left="426" w:hanging="426"/>
        <w:rPr>
          <w:rFonts w:ascii="Arial" w:hAnsi="Arial" w:cs="Arial"/>
        </w:rPr>
      </w:pPr>
    </w:p>
    <w:p w14:paraId="75FDC981" w14:textId="77777777" w:rsidR="00114806" w:rsidRPr="00114806" w:rsidRDefault="00114806" w:rsidP="00BA49DC">
      <w:pPr>
        <w:ind w:left="426" w:hanging="426"/>
        <w:rPr>
          <w:rFonts w:ascii="Arial" w:hAnsi="Arial" w:cs="Arial"/>
        </w:rPr>
      </w:pPr>
    </w:p>
    <w:p w14:paraId="2673144D" w14:textId="77777777" w:rsidR="00114806" w:rsidRPr="00114806" w:rsidRDefault="00114806" w:rsidP="00BA49DC">
      <w:pPr>
        <w:ind w:left="426" w:hanging="426"/>
        <w:rPr>
          <w:rFonts w:ascii="Arial" w:hAnsi="Arial" w:cs="Arial"/>
        </w:rPr>
      </w:pPr>
    </w:p>
    <w:p w14:paraId="27DE8593" w14:textId="77777777" w:rsidR="00114806" w:rsidRPr="00055501" w:rsidRDefault="00114806" w:rsidP="00BA49DC">
      <w:pPr>
        <w:pStyle w:val="Heading1"/>
        <w:ind w:left="426" w:hanging="426"/>
        <w:jc w:val="left"/>
        <w:rPr>
          <w:rFonts w:ascii="Arial" w:hAnsi="Arial" w:cs="Arial"/>
        </w:rPr>
      </w:pPr>
      <w:bookmarkStart w:id="424" w:name="SILOS"/>
      <w:bookmarkStart w:id="425" w:name="_Toc94797344"/>
      <w:bookmarkEnd w:id="424"/>
      <w:r w:rsidRPr="00114806">
        <w:rPr>
          <w:rFonts w:ascii="Arial" w:hAnsi="Arial" w:cs="Arial"/>
        </w:rPr>
        <w:t>8. SILOS</w:t>
      </w:r>
      <w:bookmarkEnd w:id="425"/>
    </w:p>
    <w:p w14:paraId="1EB71120" w14:textId="77777777" w:rsidR="00114806" w:rsidRPr="00114806" w:rsidRDefault="00114806" w:rsidP="00BA49DC">
      <w:pPr>
        <w:ind w:left="426" w:hanging="426"/>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1601"/>
        <w:gridCol w:w="1539"/>
        <w:gridCol w:w="1328"/>
        <w:gridCol w:w="1105"/>
        <w:gridCol w:w="1328"/>
        <w:gridCol w:w="1105"/>
        <w:gridCol w:w="920"/>
        <w:gridCol w:w="1315"/>
        <w:gridCol w:w="796"/>
        <w:gridCol w:w="1142"/>
        <w:gridCol w:w="1427"/>
      </w:tblGrid>
      <w:tr w:rsidR="00114806" w:rsidRPr="00114806" w14:paraId="4BFF7B0B" w14:textId="77777777" w:rsidTr="00114806">
        <w:tc>
          <w:tcPr>
            <w:tcW w:w="645" w:type="dxa"/>
            <w:vAlign w:val="center"/>
          </w:tcPr>
          <w:p w14:paraId="7018BF5B" w14:textId="77777777" w:rsidR="00114806" w:rsidRPr="00BA49DC" w:rsidRDefault="00114806" w:rsidP="00BA49DC">
            <w:pPr>
              <w:ind w:left="426" w:hanging="426"/>
              <w:rPr>
                <w:rFonts w:ascii="Arial" w:hAnsi="Arial" w:cs="Arial"/>
              </w:rPr>
            </w:pPr>
            <w:r w:rsidRPr="00BA49DC">
              <w:rPr>
                <w:rFonts w:ascii="Arial" w:hAnsi="Arial" w:cs="Arial"/>
              </w:rPr>
              <w:t>Sr.No</w:t>
            </w:r>
          </w:p>
        </w:tc>
        <w:tc>
          <w:tcPr>
            <w:tcW w:w="1267" w:type="dxa"/>
            <w:vAlign w:val="center"/>
          </w:tcPr>
          <w:p w14:paraId="0071F1E2" w14:textId="77777777" w:rsidR="00114806" w:rsidRPr="00BA49DC" w:rsidRDefault="00114806" w:rsidP="00BA49DC">
            <w:pPr>
              <w:ind w:left="426" w:hanging="426"/>
              <w:rPr>
                <w:rFonts w:ascii="Arial" w:hAnsi="Arial" w:cs="Arial"/>
              </w:rPr>
            </w:pPr>
            <w:r w:rsidRPr="00BA49DC">
              <w:rPr>
                <w:rFonts w:ascii="Arial" w:hAnsi="Arial" w:cs="Arial"/>
              </w:rPr>
              <w:t>Silo No</w:t>
            </w:r>
          </w:p>
        </w:tc>
        <w:tc>
          <w:tcPr>
            <w:tcW w:w="2026" w:type="dxa"/>
            <w:vAlign w:val="center"/>
          </w:tcPr>
          <w:p w14:paraId="2E592D44" w14:textId="77777777" w:rsidR="00114806" w:rsidRPr="00BA49DC" w:rsidRDefault="00114806" w:rsidP="00BA49DC">
            <w:pPr>
              <w:ind w:left="426" w:hanging="426"/>
              <w:rPr>
                <w:rFonts w:ascii="Arial" w:hAnsi="Arial" w:cs="Arial"/>
              </w:rPr>
            </w:pPr>
            <w:r w:rsidRPr="00BA49DC">
              <w:rPr>
                <w:rFonts w:ascii="Arial" w:hAnsi="Arial" w:cs="Arial"/>
              </w:rPr>
              <w:t>Description</w:t>
            </w:r>
          </w:p>
        </w:tc>
        <w:tc>
          <w:tcPr>
            <w:tcW w:w="1194" w:type="dxa"/>
            <w:vAlign w:val="center"/>
          </w:tcPr>
          <w:p w14:paraId="2E2A4C18" w14:textId="77777777" w:rsidR="00114806" w:rsidRPr="00BA49DC" w:rsidRDefault="00114806" w:rsidP="00BA49DC">
            <w:pPr>
              <w:ind w:left="426" w:hanging="426"/>
              <w:rPr>
                <w:rFonts w:ascii="Arial" w:hAnsi="Arial" w:cs="Arial"/>
              </w:rPr>
            </w:pPr>
            <w:r w:rsidRPr="00BA49DC">
              <w:rPr>
                <w:rFonts w:ascii="Arial" w:hAnsi="Arial" w:cs="Arial"/>
              </w:rPr>
              <w:t>Op. press in kg/cm2</w:t>
            </w:r>
          </w:p>
        </w:tc>
        <w:tc>
          <w:tcPr>
            <w:tcW w:w="1147" w:type="dxa"/>
            <w:vAlign w:val="center"/>
          </w:tcPr>
          <w:p w14:paraId="27B5F126" w14:textId="77777777" w:rsidR="00114806" w:rsidRPr="00BA49DC" w:rsidRDefault="00114806" w:rsidP="00BA49DC">
            <w:pPr>
              <w:ind w:left="426" w:hanging="426"/>
              <w:rPr>
                <w:rFonts w:ascii="Arial" w:hAnsi="Arial" w:cs="Arial"/>
              </w:rPr>
            </w:pPr>
            <w:r w:rsidRPr="00BA49DC">
              <w:rPr>
                <w:rFonts w:ascii="Arial" w:hAnsi="Arial" w:cs="Arial"/>
              </w:rPr>
              <w:t>Op. temp</w:t>
            </w:r>
          </w:p>
          <w:p w14:paraId="09F11863" w14:textId="77777777" w:rsidR="00114806" w:rsidRPr="00BA49DC" w:rsidRDefault="00114806" w:rsidP="00BA49DC">
            <w:pPr>
              <w:ind w:left="426" w:hanging="426"/>
              <w:rPr>
                <w:rFonts w:ascii="Arial" w:hAnsi="Arial" w:cs="Arial"/>
              </w:rPr>
            </w:pPr>
            <w:r w:rsidRPr="00BA49DC">
              <w:rPr>
                <w:rFonts w:ascii="Arial" w:hAnsi="Arial" w:cs="Arial"/>
                <w:vertAlign w:val="superscript"/>
              </w:rPr>
              <w:t>0</w:t>
            </w:r>
            <w:r w:rsidRPr="00BA49DC">
              <w:rPr>
                <w:rFonts w:ascii="Arial" w:hAnsi="Arial" w:cs="Arial"/>
              </w:rPr>
              <w:t>C</w:t>
            </w:r>
          </w:p>
        </w:tc>
        <w:tc>
          <w:tcPr>
            <w:tcW w:w="1197" w:type="dxa"/>
            <w:vAlign w:val="center"/>
          </w:tcPr>
          <w:p w14:paraId="01413412" w14:textId="77777777" w:rsidR="00114806" w:rsidRPr="00BA49DC" w:rsidRDefault="00114806" w:rsidP="00BA49DC">
            <w:pPr>
              <w:ind w:left="426" w:hanging="426"/>
              <w:rPr>
                <w:rFonts w:ascii="Arial" w:hAnsi="Arial" w:cs="Arial"/>
              </w:rPr>
            </w:pPr>
            <w:r w:rsidRPr="00BA49DC">
              <w:rPr>
                <w:rFonts w:ascii="Arial" w:hAnsi="Arial" w:cs="Arial"/>
              </w:rPr>
              <w:t>Design press  in kg/cm2</w:t>
            </w:r>
          </w:p>
        </w:tc>
        <w:tc>
          <w:tcPr>
            <w:tcW w:w="1186" w:type="dxa"/>
            <w:vAlign w:val="center"/>
          </w:tcPr>
          <w:p w14:paraId="3D7744CF" w14:textId="77777777" w:rsidR="00114806" w:rsidRPr="00BA49DC" w:rsidRDefault="00114806" w:rsidP="00BA49DC">
            <w:pPr>
              <w:ind w:left="426" w:hanging="426"/>
              <w:rPr>
                <w:rFonts w:ascii="Arial" w:hAnsi="Arial" w:cs="Arial"/>
              </w:rPr>
            </w:pPr>
            <w:r w:rsidRPr="00BA49DC">
              <w:rPr>
                <w:rFonts w:ascii="Arial" w:hAnsi="Arial" w:cs="Arial"/>
              </w:rPr>
              <w:t xml:space="preserve">Design temp </w:t>
            </w:r>
            <w:r w:rsidRPr="00BA49DC">
              <w:rPr>
                <w:rFonts w:ascii="Arial" w:hAnsi="Arial" w:cs="Arial"/>
                <w:vertAlign w:val="superscript"/>
              </w:rPr>
              <w:t>0</w:t>
            </w:r>
            <w:r w:rsidRPr="00BA49DC">
              <w:rPr>
                <w:rFonts w:ascii="Arial" w:hAnsi="Arial" w:cs="Arial"/>
              </w:rPr>
              <w:t>C</w:t>
            </w:r>
          </w:p>
        </w:tc>
        <w:tc>
          <w:tcPr>
            <w:tcW w:w="1123" w:type="dxa"/>
            <w:vAlign w:val="center"/>
          </w:tcPr>
          <w:p w14:paraId="2397861E" w14:textId="77777777" w:rsidR="00114806" w:rsidRPr="00BA49DC" w:rsidRDefault="00114806" w:rsidP="00BA49DC">
            <w:pPr>
              <w:ind w:left="426" w:hanging="426"/>
              <w:rPr>
                <w:rFonts w:ascii="Arial" w:hAnsi="Arial" w:cs="Arial"/>
              </w:rPr>
            </w:pPr>
            <w:r w:rsidRPr="00BA49DC">
              <w:rPr>
                <w:rFonts w:ascii="Arial" w:hAnsi="Arial" w:cs="Arial"/>
              </w:rPr>
              <w:t>Vol in M3</w:t>
            </w:r>
          </w:p>
        </w:tc>
        <w:tc>
          <w:tcPr>
            <w:tcW w:w="1281" w:type="dxa"/>
            <w:vAlign w:val="center"/>
          </w:tcPr>
          <w:p w14:paraId="0700EA1E" w14:textId="77777777" w:rsidR="00114806" w:rsidRPr="00BA49DC" w:rsidRDefault="00114806" w:rsidP="00BA49DC">
            <w:pPr>
              <w:ind w:left="426" w:hanging="426"/>
              <w:rPr>
                <w:rFonts w:ascii="Arial" w:hAnsi="Arial" w:cs="Arial"/>
              </w:rPr>
            </w:pPr>
            <w:r w:rsidRPr="00BA49DC">
              <w:rPr>
                <w:rFonts w:ascii="Arial" w:hAnsi="Arial" w:cs="Arial"/>
              </w:rPr>
              <w:t>Length in M</w:t>
            </w:r>
          </w:p>
        </w:tc>
        <w:tc>
          <w:tcPr>
            <w:tcW w:w="1121" w:type="dxa"/>
            <w:vAlign w:val="center"/>
          </w:tcPr>
          <w:p w14:paraId="492243BC" w14:textId="77777777" w:rsidR="00114806" w:rsidRPr="00BA49DC" w:rsidRDefault="00114806" w:rsidP="00BA49DC">
            <w:pPr>
              <w:ind w:left="426" w:hanging="426"/>
              <w:rPr>
                <w:rFonts w:ascii="Arial" w:hAnsi="Arial" w:cs="Arial"/>
              </w:rPr>
            </w:pPr>
            <w:r w:rsidRPr="00BA49DC">
              <w:rPr>
                <w:rFonts w:ascii="Arial" w:hAnsi="Arial" w:cs="Arial"/>
              </w:rPr>
              <w:t>Dia in M</w:t>
            </w:r>
          </w:p>
        </w:tc>
        <w:tc>
          <w:tcPr>
            <w:tcW w:w="1216" w:type="dxa"/>
            <w:vAlign w:val="center"/>
          </w:tcPr>
          <w:p w14:paraId="428D5E09" w14:textId="77777777" w:rsidR="00114806" w:rsidRPr="00BA49DC" w:rsidRDefault="00114806" w:rsidP="00BA49DC">
            <w:pPr>
              <w:ind w:left="426" w:hanging="426"/>
              <w:rPr>
                <w:rFonts w:ascii="Arial" w:hAnsi="Arial" w:cs="Arial"/>
              </w:rPr>
            </w:pPr>
            <w:r w:rsidRPr="00BA49DC">
              <w:rPr>
                <w:rFonts w:ascii="Arial" w:hAnsi="Arial" w:cs="Arial"/>
              </w:rPr>
              <w:t>Material of const</w:t>
            </w:r>
          </w:p>
        </w:tc>
        <w:tc>
          <w:tcPr>
            <w:tcW w:w="1213" w:type="dxa"/>
            <w:vAlign w:val="center"/>
          </w:tcPr>
          <w:p w14:paraId="445D57D6"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756C614D" w14:textId="77777777" w:rsidTr="00114806">
        <w:tc>
          <w:tcPr>
            <w:tcW w:w="645" w:type="dxa"/>
            <w:vAlign w:val="center"/>
          </w:tcPr>
          <w:p w14:paraId="232027B8" w14:textId="77777777" w:rsidR="00114806" w:rsidRPr="00BA49DC" w:rsidRDefault="00114806" w:rsidP="00BA49DC">
            <w:pPr>
              <w:ind w:left="426" w:hanging="426"/>
              <w:rPr>
                <w:rFonts w:ascii="Arial" w:hAnsi="Arial" w:cs="Arial"/>
              </w:rPr>
            </w:pPr>
            <w:r w:rsidRPr="00BA49DC">
              <w:rPr>
                <w:rFonts w:ascii="Arial" w:hAnsi="Arial" w:cs="Arial"/>
              </w:rPr>
              <w:lastRenderedPageBreak/>
              <w:t>1</w:t>
            </w:r>
          </w:p>
        </w:tc>
        <w:tc>
          <w:tcPr>
            <w:tcW w:w="1267" w:type="dxa"/>
            <w:vAlign w:val="center"/>
          </w:tcPr>
          <w:p w14:paraId="23A085B4" w14:textId="77777777" w:rsidR="00114806" w:rsidRPr="00BA49DC" w:rsidRDefault="00114806" w:rsidP="00BA49DC">
            <w:pPr>
              <w:ind w:left="426" w:hanging="426"/>
              <w:rPr>
                <w:rFonts w:ascii="Arial" w:hAnsi="Arial" w:cs="Arial"/>
              </w:rPr>
            </w:pPr>
            <w:r w:rsidRPr="00BA49DC">
              <w:rPr>
                <w:rFonts w:ascii="Arial" w:hAnsi="Arial" w:cs="Arial"/>
              </w:rPr>
              <w:t>SI601A/B</w:t>
            </w:r>
          </w:p>
        </w:tc>
        <w:tc>
          <w:tcPr>
            <w:tcW w:w="2026" w:type="dxa"/>
            <w:vAlign w:val="center"/>
          </w:tcPr>
          <w:p w14:paraId="60360548" w14:textId="77777777" w:rsidR="00114806" w:rsidRPr="00BA49DC" w:rsidRDefault="00114806" w:rsidP="00BA49DC">
            <w:pPr>
              <w:ind w:left="426" w:hanging="426"/>
              <w:rPr>
                <w:rFonts w:ascii="Arial" w:hAnsi="Arial" w:cs="Arial"/>
              </w:rPr>
            </w:pPr>
            <w:r w:rsidRPr="00BA49DC">
              <w:rPr>
                <w:rFonts w:ascii="Arial" w:hAnsi="Arial" w:cs="Arial"/>
              </w:rPr>
              <w:t>Powder storage silo</w:t>
            </w:r>
          </w:p>
        </w:tc>
        <w:tc>
          <w:tcPr>
            <w:tcW w:w="1194" w:type="dxa"/>
            <w:vAlign w:val="center"/>
          </w:tcPr>
          <w:p w14:paraId="13759285" w14:textId="77777777" w:rsidR="00114806" w:rsidRPr="00BA49DC" w:rsidRDefault="00114806" w:rsidP="00BA49DC">
            <w:pPr>
              <w:ind w:left="426" w:hanging="426"/>
              <w:rPr>
                <w:rFonts w:ascii="Arial" w:hAnsi="Arial" w:cs="Arial"/>
              </w:rPr>
            </w:pPr>
            <w:r w:rsidRPr="00BA49DC">
              <w:rPr>
                <w:rFonts w:ascii="Arial" w:hAnsi="Arial" w:cs="Arial"/>
              </w:rPr>
              <w:t>0.02</w:t>
            </w:r>
          </w:p>
        </w:tc>
        <w:tc>
          <w:tcPr>
            <w:tcW w:w="1147" w:type="dxa"/>
            <w:vAlign w:val="center"/>
          </w:tcPr>
          <w:p w14:paraId="2082B95B"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1197" w:type="dxa"/>
            <w:vAlign w:val="center"/>
          </w:tcPr>
          <w:p w14:paraId="520DA502" w14:textId="77777777" w:rsidR="00114806" w:rsidRPr="00BA49DC" w:rsidRDefault="00114806" w:rsidP="00BA49DC">
            <w:pPr>
              <w:ind w:left="426" w:hanging="426"/>
              <w:rPr>
                <w:rFonts w:ascii="Arial" w:hAnsi="Arial" w:cs="Arial"/>
              </w:rPr>
            </w:pPr>
            <w:r w:rsidRPr="00BA49DC">
              <w:rPr>
                <w:rFonts w:ascii="Arial" w:hAnsi="Arial" w:cs="Arial"/>
              </w:rPr>
              <w:t>0.05</w:t>
            </w:r>
          </w:p>
        </w:tc>
        <w:tc>
          <w:tcPr>
            <w:tcW w:w="1186" w:type="dxa"/>
            <w:vAlign w:val="center"/>
          </w:tcPr>
          <w:p w14:paraId="70802C78"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123" w:type="dxa"/>
            <w:vAlign w:val="center"/>
          </w:tcPr>
          <w:p w14:paraId="0036E345" w14:textId="77777777" w:rsidR="00114806" w:rsidRPr="00BA49DC" w:rsidRDefault="00114806" w:rsidP="00BA49DC">
            <w:pPr>
              <w:ind w:left="426" w:hanging="426"/>
              <w:rPr>
                <w:rFonts w:ascii="Arial" w:hAnsi="Arial" w:cs="Arial"/>
              </w:rPr>
            </w:pPr>
            <w:r w:rsidRPr="00BA49DC">
              <w:rPr>
                <w:rFonts w:ascii="Arial" w:hAnsi="Arial" w:cs="Arial"/>
              </w:rPr>
              <w:t>530</w:t>
            </w:r>
          </w:p>
        </w:tc>
        <w:tc>
          <w:tcPr>
            <w:tcW w:w="1281" w:type="dxa"/>
            <w:vAlign w:val="center"/>
          </w:tcPr>
          <w:p w14:paraId="54B9824A" w14:textId="77777777" w:rsidR="00114806" w:rsidRPr="00BA49DC" w:rsidRDefault="00114806" w:rsidP="00BA49DC">
            <w:pPr>
              <w:ind w:left="426" w:hanging="426"/>
              <w:rPr>
                <w:rFonts w:ascii="Arial" w:hAnsi="Arial" w:cs="Arial"/>
              </w:rPr>
            </w:pPr>
            <w:r w:rsidRPr="00BA49DC">
              <w:rPr>
                <w:rFonts w:ascii="Arial" w:hAnsi="Arial" w:cs="Arial"/>
              </w:rPr>
              <w:t>Cylindrical-17</w:t>
            </w:r>
          </w:p>
          <w:p w14:paraId="6BC841E0" w14:textId="77777777" w:rsidR="00114806" w:rsidRPr="00BA49DC" w:rsidRDefault="00114806" w:rsidP="00BA49DC">
            <w:pPr>
              <w:ind w:left="426" w:hanging="426"/>
              <w:rPr>
                <w:rFonts w:ascii="Arial" w:hAnsi="Arial" w:cs="Arial"/>
              </w:rPr>
            </w:pPr>
            <w:r w:rsidRPr="00BA49DC">
              <w:rPr>
                <w:rFonts w:ascii="Arial" w:hAnsi="Arial" w:cs="Arial"/>
              </w:rPr>
              <w:t>Conical-3</w:t>
            </w:r>
          </w:p>
        </w:tc>
        <w:tc>
          <w:tcPr>
            <w:tcW w:w="1121" w:type="dxa"/>
            <w:vAlign w:val="center"/>
          </w:tcPr>
          <w:p w14:paraId="7C94134D"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216" w:type="dxa"/>
            <w:vAlign w:val="center"/>
          </w:tcPr>
          <w:p w14:paraId="57B56496" w14:textId="77777777" w:rsidR="00114806" w:rsidRPr="00BA49DC" w:rsidRDefault="00114806" w:rsidP="00BA49DC">
            <w:pPr>
              <w:ind w:left="426" w:hanging="426"/>
              <w:rPr>
                <w:rFonts w:ascii="Arial" w:hAnsi="Arial" w:cs="Arial"/>
              </w:rPr>
            </w:pPr>
            <w:r w:rsidRPr="00BA49DC">
              <w:rPr>
                <w:rFonts w:ascii="Arial" w:hAnsi="Arial" w:cs="Arial"/>
              </w:rPr>
              <w:t>A240</w:t>
            </w:r>
          </w:p>
          <w:p w14:paraId="64E0B2D2" w14:textId="77777777" w:rsidR="00114806" w:rsidRPr="00BA49DC" w:rsidRDefault="00114806" w:rsidP="00BA49DC">
            <w:pPr>
              <w:ind w:left="426" w:hanging="426"/>
              <w:rPr>
                <w:rFonts w:ascii="Arial" w:hAnsi="Arial" w:cs="Arial"/>
              </w:rPr>
            </w:pPr>
            <w:r w:rsidRPr="00BA49DC">
              <w:rPr>
                <w:rFonts w:ascii="Arial" w:hAnsi="Arial" w:cs="Arial"/>
              </w:rPr>
              <w:t>TP304</w:t>
            </w:r>
          </w:p>
        </w:tc>
        <w:tc>
          <w:tcPr>
            <w:tcW w:w="1213" w:type="dxa"/>
            <w:vAlign w:val="center"/>
          </w:tcPr>
          <w:p w14:paraId="1B390473" w14:textId="77777777" w:rsidR="00114806" w:rsidRPr="00BA49DC" w:rsidRDefault="00114806" w:rsidP="00BA49DC">
            <w:pPr>
              <w:ind w:left="426" w:hanging="426"/>
              <w:rPr>
                <w:rFonts w:ascii="Arial" w:hAnsi="Arial" w:cs="Arial"/>
              </w:rPr>
            </w:pPr>
            <w:r w:rsidRPr="00BA49DC">
              <w:rPr>
                <w:rFonts w:ascii="Arial" w:hAnsi="Arial" w:cs="Arial"/>
              </w:rPr>
              <w:t>Bridge and Roof Calcutta</w:t>
            </w:r>
          </w:p>
        </w:tc>
      </w:tr>
      <w:tr w:rsidR="00114806" w:rsidRPr="00114806" w14:paraId="668CDA31" w14:textId="77777777" w:rsidTr="00114806">
        <w:tc>
          <w:tcPr>
            <w:tcW w:w="645" w:type="dxa"/>
            <w:vAlign w:val="center"/>
          </w:tcPr>
          <w:p w14:paraId="59DDC9A5"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267" w:type="dxa"/>
            <w:vAlign w:val="center"/>
          </w:tcPr>
          <w:p w14:paraId="2C8DB6C1" w14:textId="77777777" w:rsidR="00114806" w:rsidRPr="00BA49DC" w:rsidRDefault="00114806" w:rsidP="00BA49DC">
            <w:pPr>
              <w:ind w:left="426" w:hanging="426"/>
              <w:rPr>
                <w:rFonts w:ascii="Arial" w:hAnsi="Arial" w:cs="Arial"/>
              </w:rPr>
            </w:pPr>
            <w:r w:rsidRPr="00BA49DC">
              <w:rPr>
                <w:rFonts w:ascii="Arial" w:hAnsi="Arial" w:cs="Arial"/>
              </w:rPr>
              <w:t>SI701A/B/C/D</w:t>
            </w:r>
          </w:p>
        </w:tc>
        <w:tc>
          <w:tcPr>
            <w:tcW w:w="2026" w:type="dxa"/>
            <w:vAlign w:val="center"/>
          </w:tcPr>
          <w:p w14:paraId="53A8CE99" w14:textId="77777777" w:rsidR="00114806" w:rsidRPr="00BA49DC" w:rsidRDefault="00114806" w:rsidP="00BA49DC">
            <w:pPr>
              <w:ind w:left="426" w:hanging="426"/>
              <w:rPr>
                <w:rFonts w:ascii="Arial" w:hAnsi="Arial" w:cs="Arial"/>
              </w:rPr>
            </w:pPr>
            <w:r w:rsidRPr="00BA49DC">
              <w:rPr>
                <w:rFonts w:ascii="Arial" w:hAnsi="Arial" w:cs="Arial"/>
              </w:rPr>
              <w:t>Pellet storage silo</w:t>
            </w:r>
          </w:p>
        </w:tc>
        <w:tc>
          <w:tcPr>
            <w:tcW w:w="1194" w:type="dxa"/>
            <w:vAlign w:val="center"/>
          </w:tcPr>
          <w:p w14:paraId="0E0A9E2C"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147" w:type="dxa"/>
            <w:vAlign w:val="center"/>
          </w:tcPr>
          <w:p w14:paraId="4862C89D" w14:textId="77777777" w:rsidR="00114806" w:rsidRPr="00BA49DC" w:rsidRDefault="00114806" w:rsidP="00BA49DC">
            <w:pPr>
              <w:ind w:left="426" w:hanging="426"/>
              <w:rPr>
                <w:rFonts w:ascii="Arial" w:hAnsi="Arial" w:cs="Arial"/>
              </w:rPr>
            </w:pPr>
            <w:r w:rsidRPr="00BA49DC">
              <w:rPr>
                <w:rFonts w:ascii="Arial" w:hAnsi="Arial" w:cs="Arial"/>
              </w:rPr>
              <w:t>60-70</w:t>
            </w:r>
          </w:p>
        </w:tc>
        <w:tc>
          <w:tcPr>
            <w:tcW w:w="1197" w:type="dxa"/>
            <w:vAlign w:val="center"/>
          </w:tcPr>
          <w:p w14:paraId="10B70595"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186" w:type="dxa"/>
            <w:vAlign w:val="center"/>
          </w:tcPr>
          <w:p w14:paraId="585DD0BC"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1123" w:type="dxa"/>
            <w:vAlign w:val="center"/>
          </w:tcPr>
          <w:p w14:paraId="221DB190" w14:textId="77777777" w:rsidR="00114806" w:rsidRPr="00BA49DC" w:rsidRDefault="00114806" w:rsidP="00BA49DC">
            <w:pPr>
              <w:ind w:left="426" w:hanging="426"/>
              <w:rPr>
                <w:rFonts w:ascii="Arial" w:hAnsi="Arial" w:cs="Arial"/>
              </w:rPr>
            </w:pPr>
            <w:r w:rsidRPr="00BA49DC">
              <w:rPr>
                <w:rFonts w:ascii="Arial" w:hAnsi="Arial" w:cs="Arial"/>
              </w:rPr>
              <w:t>170</w:t>
            </w:r>
          </w:p>
        </w:tc>
        <w:tc>
          <w:tcPr>
            <w:tcW w:w="1281" w:type="dxa"/>
            <w:vAlign w:val="center"/>
          </w:tcPr>
          <w:p w14:paraId="68319F0D" w14:textId="77777777" w:rsidR="00114806" w:rsidRPr="00BA49DC" w:rsidRDefault="00114806" w:rsidP="00BA49DC">
            <w:pPr>
              <w:ind w:left="426" w:hanging="426"/>
              <w:rPr>
                <w:rFonts w:ascii="Arial" w:hAnsi="Arial" w:cs="Arial"/>
              </w:rPr>
            </w:pPr>
            <w:r w:rsidRPr="00BA49DC">
              <w:rPr>
                <w:rFonts w:ascii="Arial" w:hAnsi="Arial" w:cs="Arial"/>
              </w:rPr>
              <w:t>Cylindrical-12.5</w:t>
            </w:r>
          </w:p>
          <w:p w14:paraId="52AFA956" w14:textId="77777777" w:rsidR="00114806" w:rsidRPr="00BA49DC" w:rsidRDefault="00114806" w:rsidP="00BA49DC">
            <w:pPr>
              <w:ind w:left="426" w:hanging="426"/>
              <w:rPr>
                <w:rFonts w:ascii="Arial" w:hAnsi="Arial" w:cs="Arial"/>
              </w:rPr>
            </w:pPr>
            <w:r w:rsidRPr="00BA49DC">
              <w:rPr>
                <w:rFonts w:ascii="Arial" w:hAnsi="Arial" w:cs="Arial"/>
              </w:rPr>
              <w:t>Conical –1.5</w:t>
            </w:r>
          </w:p>
        </w:tc>
        <w:tc>
          <w:tcPr>
            <w:tcW w:w="1121" w:type="dxa"/>
            <w:vAlign w:val="center"/>
          </w:tcPr>
          <w:p w14:paraId="38002C7F"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16" w:type="dxa"/>
            <w:vAlign w:val="center"/>
          </w:tcPr>
          <w:p w14:paraId="79B7DF52"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13" w:type="dxa"/>
            <w:vAlign w:val="center"/>
          </w:tcPr>
          <w:p w14:paraId="1DFF4F2B"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7DD66973" w14:textId="77777777" w:rsidTr="00114806">
        <w:tc>
          <w:tcPr>
            <w:tcW w:w="645" w:type="dxa"/>
            <w:vAlign w:val="center"/>
          </w:tcPr>
          <w:p w14:paraId="449B8522"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267" w:type="dxa"/>
            <w:vAlign w:val="center"/>
          </w:tcPr>
          <w:p w14:paraId="1D4F4272" w14:textId="77777777" w:rsidR="00114806" w:rsidRPr="00BA49DC" w:rsidRDefault="00114806" w:rsidP="00BA49DC">
            <w:pPr>
              <w:ind w:left="426" w:hanging="426"/>
              <w:rPr>
                <w:rFonts w:ascii="Arial" w:hAnsi="Arial" w:cs="Arial"/>
              </w:rPr>
            </w:pPr>
            <w:r w:rsidRPr="00BA49DC">
              <w:rPr>
                <w:rFonts w:ascii="Arial" w:hAnsi="Arial" w:cs="Arial"/>
              </w:rPr>
              <w:t>SI703/704</w:t>
            </w:r>
          </w:p>
        </w:tc>
        <w:tc>
          <w:tcPr>
            <w:tcW w:w="2026" w:type="dxa"/>
            <w:vAlign w:val="center"/>
          </w:tcPr>
          <w:p w14:paraId="04B4C1C5" w14:textId="77777777" w:rsidR="00114806" w:rsidRPr="00BA49DC" w:rsidRDefault="00114806" w:rsidP="00BA49DC">
            <w:pPr>
              <w:ind w:left="426" w:hanging="426"/>
              <w:rPr>
                <w:rFonts w:ascii="Arial" w:hAnsi="Arial" w:cs="Arial"/>
              </w:rPr>
            </w:pPr>
            <w:r w:rsidRPr="00BA49DC">
              <w:rPr>
                <w:rFonts w:ascii="Arial" w:hAnsi="Arial" w:cs="Arial"/>
              </w:rPr>
              <w:t>Bagging silo</w:t>
            </w:r>
          </w:p>
        </w:tc>
        <w:tc>
          <w:tcPr>
            <w:tcW w:w="1194" w:type="dxa"/>
            <w:vAlign w:val="center"/>
          </w:tcPr>
          <w:p w14:paraId="257A5871"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147" w:type="dxa"/>
            <w:vAlign w:val="center"/>
          </w:tcPr>
          <w:p w14:paraId="619FB187" w14:textId="77777777" w:rsidR="00114806" w:rsidRPr="00BA49DC" w:rsidRDefault="00114806" w:rsidP="00BA49DC">
            <w:pPr>
              <w:ind w:left="426" w:hanging="426"/>
              <w:rPr>
                <w:rFonts w:ascii="Arial" w:hAnsi="Arial" w:cs="Arial"/>
              </w:rPr>
            </w:pPr>
            <w:r w:rsidRPr="00BA49DC">
              <w:rPr>
                <w:rFonts w:ascii="Arial" w:hAnsi="Arial" w:cs="Arial"/>
              </w:rPr>
              <w:t>60-70</w:t>
            </w:r>
          </w:p>
        </w:tc>
        <w:tc>
          <w:tcPr>
            <w:tcW w:w="1197" w:type="dxa"/>
            <w:vAlign w:val="center"/>
          </w:tcPr>
          <w:p w14:paraId="466A7703"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186" w:type="dxa"/>
            <w:vAlign w:val="center"/>
          </w:tcPr>
          <w:p w14:paraId="7D64884D"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1123" w:type="dxa"/>
            <w:vAlign w:val="center"/>
          </w:tcPr>
          <w:p w14:paraId="14CDE67D" w14:textId="77777777" w:rsidR="00114806" w:rsidRPr="00BA49DC" w:rsidRDefault="00114806" w:rsidP="00BA49DC">
            <w:pPr>
              <w:ind w:left="426" w:hanging="426"/>
              <w:rPr>
                <w:rFonts w:ascii="Arial" w:hAnsi="Arial" w:cs="Arial"/>
              </w:rPr>
            </w:pPr>
            <w:r w:rsidRPr="00BA49DC">
              <w:rPr>
                <w:rFonts w:ascii="Arial" w:hAnsi="Arial" w:cs="Arial"/>
              </w:rPr>
              <w:t>170</w:t>
            </w:r>
          </w:p>
        </w:tc>
        <w:tc>
          <w:tcPr>
            <w:tcW w:w="1281" w:type="dxa"/>
            <w:vAlign w:val="center"/>
          </w:tcPr>
          <w:p w14:paraId="3A100E45" w14:textId="77777777" w:rsidR="00114806" w:rsidRPr="00BA49DC" w:rsidRDefault="00114806" w:rsidP="00BA49DC">
            <w:pPr>
              <w:ind w:left="426" w:hanging="426"/>
              <w:rPr>
                <w:rFonts w:ascii="Arial" w:hAnsi="Arial" w:cs="Arial"/>
              </w:rPr>
            </w:pPr>
            <w:r w:rsidRPr="00BA49DC">
              <w:rPr>
                <w:rFonts w:ascii="Arial" w:hAnsi="Arial" w:cs="Arial"/>
              </w:rPr>
              <w:t>Cylindrical-12.5</w:t>
            </w:r>
          </w:p>
          <w:p w14:paraId="15004423" w14:textId="77777777" w:rsidR="00114806" w:rsidRPr="00BA49DC" w:rsidRDefault="00114806" w:rsidP="00BA49DC">
            <w:pPr>
              <w:ind w:left="426" w:hanging="426"/>
              <w:rPr>
                <w:rFonts w:ascii="Arial" w:hAnsi="Arial" w:cs="Arial"/>
              </w:rPr>
            </w:pPr>
            <w:r w:rsidRPr="00BA49DC">
              <w:rPr>
                <w:rFonts w:ascii="Arial" w:hAnsi="Arial" w:cs="Arial"/>
              </w:rPr>
              <w:t>Conical-2</w:t>
            </w:r>
          </w:p>
        </w:tc>
        <w:tc>
          <w:tcPr>
            <w:tcW w:w="1121" w:type="dxa"/>
            <w:vAlign w:val="center"/>
          </w:tcPr>
          <w:p w14:paraId="4642A8BD"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16" w:type="dxa"/>
            <w:vAlign w:val="center"/>
          </w:tcPr>
          <w:p w14:paraId="06503314"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13" w:type="dxa"/>
            <w:vAlign w:val="center"/>
          </w:tcPr>
          <w:p w14:paraId="4DC446A1"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5CB7C499" w14:textId="77777777" w:rsidTr="00114806">
        <w:tc>
          <w:tcPr>
            <w:tcW w:w="645" w:type="dxa"/>
            <w:vAlign w:val="center"/>
          </w:tcPr>
          <w:p w14:paraId="25984E40"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67" w:type="dxa"/>
            <w:vAlign w:val="center"/>
          </w:tcPr>
          <w:p w14:paraId="5EFEAF43" w14:textId="77777777" w:rsidR="00114806" w:rsidRPr="00BA49DC" w:rsidRDefault="00114806" w:rsidP="00BA49DC">
            <w:pPr>
              <w:ind w:left="426" w:hanging="426"/>
              <w:rPr>
                <w:rFonts w:ascii="Arial" w:hAnsi="Arial" w:cs="Arial"/>
              </w:rPr>
            </w:pPr>
            <w:r w:rsidRPr="00BA49DC">
              <w:rPr>
                <w:rFonts w:ascii="Arial" w:hAnsi="Arial" w:cs="Arial"/>
              </w:rPr>
              <w:t>SI702</w:t>
            </w:r>
          </w:p>
        </w:tc>
        <w:tc>
          <w:tcPr>
            <w:tcW w:w="2026" w:type="dxa"/>
            <w:vAlign w:val="center"/>
          </w:tcPr>
          <w:p w14:paraId="6B967827" w14:textId="77777777" w:rsidR="00114806" w:rsidRPr="00BA49DC" w:rsidRDefault="00114806" w:rsidP="00BA49DC">
            <w:pPr>
              <w:ind w:left="426" w:hanging="426"/>
              <w:rPr>
                <w:rFonts w:ascii="Arial" w:hAnsi="Arial" w:cs="Arial"/>
              </w:rPr>
            </w:pPr>
            <w:r w:rsidRPr="00BA49DC">
              <w:rPr>
                <w:rFonts w:ascii="Arial" w:hAnsi="Arial" w:cs="Arial"/>
              </w:rPr>
              <w:t>Homogenizer</w:t>
            </w:r>
          </w:p>
        </w:tc>
        <w:tc>
          <w:tcPr>
            <w:tcW w:w="1194" w:type="dxa"/>
            <w:vAlign w:val="center"/>
          </w:tcPr>
          <w:p w14:paraId="068C4FB5"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1147" w:type="dxa"/>
            <w:vAlign w:val="center"/>
          </w:tcPr>
          <w:p w14:paraId="4FDA76A5" w14:textId="77777777" w:rsidR="00114806" w:rsidRPr="00BA49DC" w:rsidRDefault="00114806" w:rsidP="00BA49DC">
            <w:pPr>
              <w:ind w:left="426" w:hanging="426"/>
              <w:rPr>
                <w:rFonts w:ascii="Arial" w:hAnsi="Arial" w:cs="Arial"/>
              </w:rPr>
            </w:pPr>
            <w:r w:rsidRPr="00BA49DC">
              <w:rPr>
                <w:rFonts w:ascii="Arial" w:hAnsi="Arial" w:cs="Arial"/>
              </w:rPr>
              <w:t>60-70</w:t>
            </w:r>
          </w:p>
        </w:tc>
        <w:tc>
          <w:tcPr>
            <w:tcW w:w="1197" w:type="dxa"/>
            <w:vAlign w:val="center"/>
          </w:tcPr>
          <w:p w14:paraId="0B067202" w14:textId="77777777" w:rsidR="00114806" w:rsidRPr="00BA49DC" w:rsidRDefault="00114806" w:rsidP="00BA49DC">
            <w:pPr>
              <w:ind w:left="426" w:hanging="426"/>
              <w:rPr>
                <w:rFonts w:ascii="Arial" w:hAnsi="Arial" w:cs="Arial"/>
              </w:rPr>
            </w:pPr>
            <w:r w:rsidRPr="00BA49DC">
              <w:rPr>
                <w:rFonts w:ascii="Arial" w:hAnsi="Arial" w:cs="Arial"/>
              </w:rPr>
              <w:t>450mm + static head</w:t>
            </w:r>
          </w:p>
        </w:tc>
        <w:tc>
          <w:tcPr>
            <w:tcW w:w="1186" w:type="dxa"/>
            <w:vAlign w:val="center"/>
          </w:tcPr>
          <w:p w14:paraId="115076F1"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1123" w:type="dxa"/>
            <w:vAlign w:val="center"/>
          </w:tcPr>
          <w:p w14:paraId="56EFC893" w14:textId="77777777" w:rsidR="00114806" w:rsidRPr="00BA49DC" w:rsidRDefault="00114806" w:rsidP="00BA49DC">
            <w:pPr>
              <w:ind w:left="426" w:hanging="426"/>
              <w:rPr>
                <w:rFonts w:ascii="Arial" w:hAnsi="Arial" w:cs="Arial"/>
              </w:rPr>
            </w:pPr>
            <w:r w:rsidRPr="00BA49DC">
              <w:rPr>
                <w:rFonts w:ascii="Arial" w:hAnsi="Arial" w:cs="Arial"/>
              </w:rPr>
              <w:t>150</w:t>
            </w:r>
          </w:p>
        </w:tc>
        <w:tc>
          <w:tcPr>
            <w:tcW w:w="1281" w:type="dxa"/>
            <w:vAlign w:val="center"/>
          </w:tcPr>
          <w:p w14:paraId="47EEA51D" w14:textId="77777777" w:rsidR="00114806" w:rsidRPr="00BA49DC" w:rsidRDefault="00114806" w:rsidP="00BA49DC">
            <w:pPr>
              <w:ind w:left="426" w:hanging="426"/>
              <w:rPr>
                <w:rFonts w:ascii="Arial" w:hAnsi="Arial" w:cs="Arial"/>
              </w:rPr>
            </w:pPr>
            <w:r w:rsidRPr="00BA49DC">
              <w:rPr>
                <w:rFonts w:ascii="Arial" w:hAnsi="Arial" w:cs="Arial"/>
              </w:rPr>
              <w:t>Cylindrical-16.5</w:t>
            </w:r>
          </w:p>
          <w:p w14:paraId="29413116" w14:textId="77777777" w:rsidR="00114806" w:rsidRPr="00BA49DC" w:rsidRDefault="00114806" w:rsidP="00BA49DC">
            <w:pPr>
              <w:ind w:left="426" w:hanging="426"/>
              <w:rPr>
                <w:rFonts w:ascii="Arial" w:hAnsi="Arial" w:cs="Arial"/>
              </w:rPr>
            </w:pPr>
            <w:r w:rsidRPr="00BA49DC">
              <w:rPr>
                <w:rFonts w:ascii="Arial" w:hAnsi="Arial" w:cs="Arial"/>
              </w:rPr>
              <w:t>Conical-3.850</w:t>
            </w:r>
          </w:p>
        </w:tc>
        <w:tc>
          <w:tcPr>
            <w:tcW w:w="1121" w:type="dxa"/>
            <w:vAlign w:val="center"/>
          </w:tcPr>
          <w:p w14:paraId="4504F3E1"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16" w:type="dxa"/>
            <w:vAlign w:val="center"/>
          </w:tcPr>
          <w:p w14:paraId="6A0CE53D" w14:textId="77777777" w:rsidR="00114806" w:rsidRPr="00BA49DC" w:rsidRDefault="00114806" w:rsidP="00BA49DC">
            <w:pPr>
              <w:ind w:left="426" w:hanging="426"/>
              <w:rPr>
                <w:rFonts w:ascii="Arial" w:hAnsi="Arial" w:cs="Arial"/>
              </w:rPr>
            </w:pPr>
            <w:r w:rsidRPr="00BA49DC">
              <w:rPr>
                <w:rFonts w:ascii="Arial" w:hAnsi="Arial" w:cs="Arial"/>
              </w:rPr>
              <w:t>AISI304</w:t>
            </w:r>
          </w:p>
        </w:tc>
        <w:tc>
          <w:tcPr>
            <w:tcW w:w="1213" w:type="dxa"/>
            <w:vAlign w:val="center"/>
          </w:tcPr>
          <w:p w14:paraId="0BC34196" w14:textId="77777777" w:rsidR="00114806" w:rsidRPr="00BA49DC" w:rsidRDefault="00114806" w:rsidP="00BA49DC">
            <w:pPr>
              <w:ind w:left="426" w:hanging="426"/>
              <w:rPr>
                <w:rFonts w:ascii="Arial" w:hAnsi="Arial" w:cs="Arial"/>
              </w:rPr>
            </w:pPr>
            <w:r w:rsidRPr="00BA49DC">
              <w:rPr>
                <w:rFonts w:ascii="Arial" w:hAnsi="Arial" w:cs="Arial"/>
              </w:rPr>
              <w:t>Denka Japan</w:t>
            </w:r>
          </w:p>
        </w:tc>
      </w:tr>
    </w:tbl>
    <w:p w14:paraId="10FE08C3" w14:textId="77777777" w:rsidR="00114806" w:rsidRPr="00114806" w:rsidRDefault="00114806" w:rsidP="00BA49DC">
      <w:pPr>
        <w:pStyle w:val="Heading1"/>
        <w:ind w:left="426" w:hanging="426"/>
        <w:jc w:val="left"/>
        <w:rPr>
          <w:rFonts w:ascii="Arial" w:hAnsi="Arial" w:cs="Arial"/>
          <w:b w:val="0"/>
          <w:bCs w:val="0"/>
        </w:rPr>
      </w:pPr>
      <w:r w:rsidRPr="00114806">
        <w:rPr>
          <w:rFonts w:ascii="Arial" w:hAnsi="Arial" w:cs="Arial"/>
        </w:rPr>
        <w:br w:type="page"/>
      </w:r>
      <w:bookmarkStart w:id="426" w:name="FILTERS"/>
      <w:bookmarkStart w:id="427" w:name="_Toc94797345"/>
      <w:bookmarkEnd w:id="426"/>
      <w:r w:rsidRPr="00114806">
        <w:rPr>
          <w:rFonts w:ascii="Arial" w:hAnsi="Arial" w:cs="Arial"/>
        </w:rPr>
        <w:lastRenderedPageBreak/>
        <w:t>9. FILTER</w:t>
      </w:r>
      <w:bookmarkEnd w:id="427"/>
      <w:r w:rsidRPr="00114806">
        <w:rPr>
          <w:rFonts w:ascii="Arial" w:hAnsi="Arial" w:cs="Arial"/>
        </w:rPr>
        <w:t xml:space="preserve"> </w:t>
      </w:r>
    </w:p>
    <w:p w14:paraId="7CA2D8E2" w14:textId="77777777" w:rsidR="00114806" w:rsidRPr="00114806" w:rsidRDefault="00114806" w:rsidP="00BA49DC">
      <w:pPr>
        <w:ind w:left="426" w:hanging="426"/>
        <w:rPr>
          <w:rFonts w:ascii="Arial" w:hAnsi="Arial" w:cs="Arial"/>
          <w:b/>
          <w:bCs/>
        </w:rPr>
      </w:pPr>
    </w:p>
    <w:tbl>
      <w:tblPr>
        <w:tblW w:w="14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3"/>
        <w:gridCol w:w="1150"/>
        <w:gridCol w:w="1470"/>
        <w:gridCol w:w="1056"/>
        <w:gridCol w:w="1550"/>
        <w:gridCol w:w="1176"/>
        <w:gridCol w:w="1416"/>
        <w:gridCol w:w="1176"/>
        <w:gridCol w:w="1416"/>
        <w:gridCol w:w="1537"/>
        <w:gridCol w:w="1696"/>
        <w:gridCol w:w="1737"/>
        <w:gridCol w:w="989"/>
        <w:gridCol w:w="1296"/>
        <w:gridCol w:w="1523"/>
      </w:tblGrid>
      <w:tr w:rsidR="00114806" w:rsidRPr="00114806" w14:paraId="7129E1EF" w14:textId="77777777" w:rsidTr="00114806">
        <w:tc>
          <w:tcPr>
            <w:tcW w:w="521" w:type="dxa"/>
            <w:vAlign w:val="center"/>
          </w:tcPr>
          <w:p w14:paraId="0E675136" w14:textId="77777777" w:rsidR="00114806" w:rsidRPr="00BA49DC" w:rsidRDefault="00114806" w:rsidP="00BA49DC">
            <w:pPr>
              <w:ind w:left="426" w:hanging="426"/>
              <w:rPr>
                <w:rFonts w:ascii="Arial" w:hAnsi="Arial" w:cs="Arial"/>
              </w:rPr>
            </w:pPr>
            <w:r w:rsidRPr="00BA49DC">
              <w:rPr>
                <w:rFonts w:ascii="Arial" w:hAnsi="Arial" w:cs="Arial"/>
              </w:rPr>
              <w:t>Sr.</w:t>
            </w:r>
          </w:p>
          <w:p w14:paraId="2CA348E1"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121" w:type="dxa"/>
            <w:vAlign w:val="center"/>
          </w:tcPr>
          <w:p w14:paraId="0F2FA56D" w14:textId="77777777" w:rsidR="00114806" w:rsidRPr="00BA49DC" w:rsidRDefault="00114806" w:rsidP="00BA49DC">
            <w:pPr>
              <w:ind w:left="426" w:hanging="426"/>
              <w:rPr>
                <w:rFonts w:ascii="Arial" w:hAnsi="Arial" w:cs="Arial"/>
              </w:rPr>
            </w:pPr>
            <w:r w:rsidRPr="00BA49DC">
              <w:rPr>
                <w:rFonts w:ascii="Arial" w:hAnsi="Arial" w:cs="Arial"/>
              </w:rPr>
              <w:t>Filter No</w:t>
            </w:r>
          </w:p>
        </w:tc>
        <w:tc>
          <w:tcPr>
            <w:tcW w:w="1065" w:type="dxa"/>
            <w:vAlign w:val="center"/>
          </w:tcPr>
          <w:p w14:paraId="31E9F73A" w14:textId="77777777" w:rsidR="00114806" w:rsidRPr="00BA49DC" w:rsidRDefault="00114806" w:rsidP="00BA49DC">
            <w:pPr>
              <w:ind w:left="426" w:hanging="426"/>
              <w:rPr>
                <w:rFonts w:ascii="Arial" w:hAnsi="Arial" w:cs="Arial"/>
              </w:rPr>
            </w:pPr>
            <w:r w:rsidRPr="00BA49DC">
              <w:rPr>
                <w:rFonts w:ascii="Arial" w:hAnsi="Arial" w:cs="Arial"/>
              </w:rPr>
              <w:t>Description</w:t>
            </w:r>
          </w:p>
        </w:tc>
        <w:tc>
          <w:tcPr>
            <w:tcW w:w="829" w:type="dxa"/>
            <w:vAlign w:val="center"/>
          </w:tcPr>
          <w:p w14:paraId="77BE417C" w14:textId="77777777" w:rsidR="00114806" w:rsidRPr="00BA49DC" w:rsidRDefault="00114806" w:rsidP="00BA49DC">
            <w:pPr>
              <w:ind w:left="426" w:hanging="426"/>
              <w:rPr>
                <w:rFonts w:ascii="Arial" w:hAnsi="Arial" w:cs="Arial"/>
              </w:rPr>
            </w:pPr>
            <w:r w:rsidRPr="00BA49DC">
              <w:rPr>
                <w:rFonts w:ascii="Arial" w:hAnsi="Arial" w:cs="Arial"/>
              </w:rPr>
              <w:t>Flow rate per hr</w:t>
            </w:r>
          </w:p>
        </w:tc>
        <w:tc>
          <w:tcPr>
            <w:tcW w:w="938" w:type="dxa"/>
            <w:vAlign w:val="center"/>
          </w:tcPr>
          <w:p w14:paraId="58E334F2" w14:textId="77777777" w:rsidR="00114806" w:rsidRPr="00BA49DC" w:rsidRDefault="00114806" w:rsidP="00BA49DC">
            <w:pPr>
              <w:ind w:left="426" w:hanging="426"/>
              <w:rPr>
                <w:rFonts w:ascii="Arial" w:hAnsi="Arial" w:cs="Arial"/>
              </w:rPr>
            </w:pPr>
            <w:r w:rsidRPr="00BA49DC">
              <w:rPr>
                <w:rFonts w:ascii="Arial" w:hAnsi="Arial" w:cs="Arial"/>
              </w:rPr>
              <w:t>Op. press in kg/cm2g</w:t>
            </w:r>
          </w:p>
        </w:tc>
        <w:tc>
          <w:tcPr>
            <w:tcW w:w="774" w:type="dxa"/>
            <w:vAlign w:val="center"/>
          </w:tcPr>
          <w:p w14:paraId="1F730E58" w14:textId="77777777" w:rsidR="00114806" w:rsidRPr="00BA49DC" w:rsidRDefault="00114806" w:rsidP="00BA49DC">
            <w:pPr>
              <w:ind w:left="426" w:hanging="426"/>
              <w:rPr>
                <w:rFonts w:ascii="Arial" w:hAnsi="Arial" w:cs="Arial"/>
              </w:rPr>
            </w:pPr>
            <w:r w:rsidRPr="00BA49DC">
              <w:rPr>
                <w:rFonts w:ascii="Arial" w:hAnsi="Arial" w:cs="Arial"/>
              </w:rPr>
              <w:t>Op temp in C</w:t>
            </w:r>
          </w:p>
        </w:tc>
        <w:tc>
          <w:tcPr>
            <w:tcW w:w="884" w:type="dxa"/>
            <w:vAlign w:val="center"/>
          </w:tcPr>
          <w:p w14:paraId="1BFA0510" w14:textId="77777777" w:rsidR="00114806" w:rsidRPr="00BA49DC" w:rsidRDefault="00114806" w:rsidP="00BA49DC">
            <w:pPr>
              <w:ind w:left="426" w:hanging="426"/>
              <w:rPr>
                <w:rFonts w:ascii="Arial" w:hAnsi="Arial" w:cs="Arial"/>
              </w:rPr>
            </w:pPr>
            <w:r w:rsidRPr="00BA49DC">
              <w:rPr>
                <w:rFonts w:ascii="Arial" w:hAnsi="Arial" w:cs="Arial"/>
              </w:rPr>
              <w:t>Design press in kg/cm2</w:t>
            </w:r>
          </w:p>
        </w:tc>
        <w:tc>
          <w:tcPr>
            <w:tcW w:w="865" w:type="dxa"/>
            <w:vAlign w:val="center"/>
          </w:tcPr>
          <w:p w14:paraId="61A0E80A" w14:textId="77777777" w:rsidR="00114806" w:rsidRPr="00BA49DC" w:rsidRDefault="00114806" w:rsidP="00BA49DC">
            <w:pPr>
              <w:ind w:left="426" w:hanging="426"/>
              <w:rPr>
                <w:rFonts w:ascii="Arial" w:hAnsi="Arial" w:cs="Arial"/>
              </w:rPr>
            </w:pPr>
            <w:r w:rsidRPr="00BA49DC">
              <w:rPr>
                <w:rFonts w:ascii="Arial" w:hAnsi="Arial" w:cs="Arial"/>
              </w:rPr>
              <w:t>Design temp in C</w:t>
            </w:r>
          </w:p>
        </w:tc>
        <w:tc>
          <w:tcPr>
            <w:tcW w:w="1031" w:type="dxa"/>
            <w:vAlign w:val="center"/>
          </w:tcPr>
          <w:p w14:paraId="74F2AE6E" w14:textId="77777777" w:rsidR="00114806" w:rsidRPr="00BA49DC" w:rsidRDefault="00114806" w:rsidP="00BA49DC">
            <w:pPr>
              <w:ind w:left="426" w:hanging="426"/>
              <w:rPr>
                <w:rFonts w:ascii="Arial" w:hAnsi="Arial" w:cs="Arial"/>
              </w:rPr>
            </w:pPr>
            <w:r w:rsidRPr="00BA49DC">
              <w:rPr>
                <w:rFonts w:ascii="Arial" w:hAnsi="Arial" w:cs="Arial"/>
              </w:rPr>
              <w:t>Max pr.drop mmwc</w:t>
            </w:r>
          </w:p>
        </w:tc>
        <w:tc>
          <w:tcPr>
            <w:tcW w:w="900" w:type="dxa"/>
            <w:vAlign w:val="center"/>
          </w:tcPr>
          <w:p w14:paraId="1D1ABA42" w14:textId="77777777" w:rsidR="00114806" w:rsidRPr="00BA49DC" w:rsidRDefault="00114806" w:rsidP="00BA49DC">
            <w:pPr>
              <w:ind w:left="426" w:hanging="426"/>
              <w:rPr>
                <w:rFonts w:ascii="Arial" w:hAnsi="Arial" w:cs="Arial"/>
              </w:rPr>
            </w:pPr>
            <w:r w:rsidRPr="00BA49DC">
              <w:rPr>
                <w:rFonts w:ascii="Arial" w:hAnsi="Arial" w:cs="Arial"/>
              </w:rPr>
              <w:t>Type</w:t>
            </w:r>
          </w:p>
        </w:tc>
        <w:tc>
          <w:tcPr>
            <w:tcW w:w="941" w:type="dxa"/>
            <w:vAlign w:val="center"/>
          </w:tcPr>
          <w:p w14:paraId="2568390A" w14:textId="77777777" w:rsidR="00114806" w:rsidRPr="00BA49DC" w:rsidRDefault="00114806" w:rsidP="00BA49DC">
            <w:pPr>
              <w:ind w:left="426" w:hanging="426"/>
              <w:rPr>
                <w:rFonts w:ascii="Arial" w:hAnsi="Arial" w:cs="Arial"/>
              </w:rPr>
            </w:pPr>
            <w:r w:rsidRPr="00BA49DC">
              <w:rPr>
                <w:rFonts w:ascii="Arial" w:hAnsi="Arial" w:cs="Arial"/>
              </w:rPr>
              <w:t>No of cartridges</w:t>
            </w:r>
          </w:p>
        </w:tc>
        <w:tc>
          <w:tcPr>
            <w:tcW w:w="1635" w:type="dxa"/>
            <w:vAlign w:val="center"/>
          </w:tcPr>
          <w:p w14:paraId="2A60FDEA" w14:textId="77777777" w:rsidR="00114806" w:rsidRPr="00BA49DC" w:rsidRDefault="00114806" w:rsidP="00BA49DC">
            <w:pPr>
              <w:ind w:left="426" w:hanging="426"/>
              <w:rPr>
                <w:rFonts w:ascii="Arial" w:hAnsi="Arial" w:cs="Arial"/>
              </w:rPr>
            </w:pPr>
            <w:r w:rsidRPr="00BA49DC">
              <w:rPr>
                <w:rFonts w:ascii="Arial" w:hAnsi="Arial" w:cs="Arial"/>
              </w:rPr>
              <w:t>Filtering element</w:t>
            </w:r>
          </w:p>
        </w:tc>
        <w:tc>
          <w:tcPr>
            <w:tcW w:w="810" w:type="dxa"/>
            <w:vAlign w:val="center"/>
          </w:tcPr>
          <w:p w14:paraId="65F9C635" w14:textId="77777777" w:rsidR="00114806" w:rsidRPr="00BA49DC" w:rsidRDefault="00114806" w:rsidP="00BA49DC">
            <w:pPr>
              <w:ind w:left="426" w:hanging="426"/>
              <w:rPr>
                <w:rFonts w:ascii="Arial" w:hAnsi="Arial" w:cs="Arial"/>
              </w:rPr>
            </w:pPr>
            <w:r w:rsidRPr="00BA49DC">
              <w:rPr>
                <w:rFonts w:ascii="Arial" w:hAnsi="Arial" w:cs="Arial"/>
              </w:rPr>
              <w:t>Core</w:t>
            </w:r>
          </w:p>
        </w:tc>
        <w:tc>
          <w:tcPr>
            <w:tcW w:w="1082" w:type="dxa"/>
            <w:vAlign w:val="center"/>
          </w:tcPr>
          <w:p w14:paraId="3A35D50B" w14:textId="77777777" w:rsidR="00114806" w:rsidRPr="00BA49DC" w:rsidRDefault="00114806" w:rsidP="00BA49DC">
            <w:pPr>
              <w:ind w:left="426" w:hanging="426"/>
              <w:rPr>
                <w:rFonts w:ascii="Arial" w:hAnsi="Arial" w:cs="Arial"/>
              </w:rPr>
            </w:pPr>
            <w:r w:rsidRPr="00BA49DC">
              <w:rPr>
                <w:rFonts w:ascii="Arial" w:hAnsi="Arial" w:cs="Arial"/>
              </w:rPr>
              <w:t>Parti size out</w:t>
            </w:r>
          </w:p>
        </w:tc>
        <w:tc>
          <w:tcPr>
            <w:tcW w:w="1260" w:type="dxa"/>
            <w:vAlign w:val="center"/>
          </w:tcPr>
          <w:p w14:paraId="3E3ACF27"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0A1D6663" w14:textId="77777777" w:rsidTr="00114806">
        <w:tc>
          <w:tcPr>
            <w:tcW w:w="521" w:type="dxa"/>
            <w:vAlign w:val="center"/>
          </w:tcPr>
          <w:p w14:paraId="6ECD74B3"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121" w:type="dxa"/>
            <w:vAlign w:val="center"/>
          </w:tcPr>
          <w:p w14:paraId="5B02E000" w14:textId="77777777" w:rsidR="00114806" w:rsidRPr="00BA49DC" w:rsidRDefault="00114806" w:rsidP="00BA49DC">
            <w:pPr>
              <w:ind w:left="426" w:hanging="426"/>
              <w:rPr>
                <w:rFonts w:ascii="Arial" w:hAnsi="Arial" w:cs="Arial"/>
              </w:rPr>
            </w:pPr>
            <w:r w:rsidRPr="00BA49DC">
              <w:rPr>
                <w:rFonts w:ascii="Arial" w:hAnsi="Arial" w:cs="Arial"/>
              </w:rPr>
              <w:t>F101</w:t>
            </w:r>
          </w:p>
        </w:tc>
        <w:tc>
          <w:tcPr>
            <w:tcW w:w="1065" w:type="dxa"/>
            <w:vAlign w:val="center"/>
          </w:tcPr>
          <w:p w14:paraId="18584C46" w14:textId="77777777" w:rsidR="00114806" w:rsidRPr="00BA49DC" w:rsidRDefault="00114806" w:rsidP="00BA49DC">
            <w:pPr>
              <w:ind w:left="426" w:hanging="426"/>
              <w:rPr>
                <w:rFonts w:ascii="Arial" w:hAnsi="Arial" w:cs="Arial"/>
              </w:rPr>
            </w:pPr>
            <w:r w:rsidRPr="00BA49DC">
              <w:rPr>
                <w:rFonts w:ascii="Arial" w:hAnsi="Arial" w:cs="Arial"/>
              </w:rPr>
              <w:t>Teal Filter</w:t>
            </w:r>
          </w:p>
        </w:tc>
        <w:tc>
          <w:tcPr>
            <w:tcW w:w="829" w:type="dxa"/>
            <w:vAlign w:val="center"/>
          </w:tcPr>
          <w:p w14:paraId="0E72DEF7" w14:textId="77777777" w:rsidR="00114806" w:rsidRPr="00BA49DC" w:rsidRDefault="00114806" w:rsidP="00BA49DC">
            <w:pPr>
              <w:ind w:left="426" w:hanging="426"/>
              <w:rPr>
                <w:rFonts w:ascii="Arial" w:hAnsi="Arial" w:cs="Arial"/>
              </w:rPr>
            </w:pPr>
            <w:r w:rsidRPr="00BA49DC">
              <w:rPr>
                <w:rFonts w:ascii="Arial" w:hAnsi="Arial" w:cs="Arial"/>
              </w:rPr>
              <w:t>10 lit</w:t>
            </w:r>
          </w:p>
        </w:tc>
        <w:tc>
          <w:tcPr>
            <w:tcW w:w="938" w:type="dxa"/>
            <w:vAlign w:val="center"/>
          </w:tcPr>
          <w:p w14:paraId="67E072C9"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774" w:type="dxa"/>
            <w:vAlign w:val="center"/>
          </w:tcPr>
          <w:p w14:paraId="28A066AF" w14:textId="77777777" w:rsidR="00114806" w:rsidRPr="00BA49DC" w:rsidRDefault="00114806" w:rsidP="00BA49DC">
            <w:pPr>
              <w:ind w:left="426" w:hanging="426"/>
              <w:rPr>
                <w:rFonts w:ascii="Arial" w:hAnsi="Arial" w:cs="Arial"/>
              </w:rPr>
            </w:pPr>
            <w:r w:rsidRPr="00BA49DC">
              <w:rPr>
                <w:rFonts w:ascii="Arial" w:hAnsi="Arial" w:cs="Arial"/>
              </w:rPr>
              <w:t>Amb</w:t>
            </w:r>
          </w:p>
        </w:tc>
        <w:tc>
          <w:tcPr>
            <w:tcW w:w="884" w:type="dxa"/>
            <w:vAlign w:val="center"/>
          </w:tcPr>
          <w:p w14:paraId="2C8FFD00"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865" w:type="dxa"/>
            <w:vAlign w:val="center"/>
          </w:tcPr>
          <w:p w14:paraId="2AE9B009"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6213043D"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900" w:type="dxa"/>
            <w:vAlign w:val="center"/>
          </w:tcPr>
          <w:p w14:paraId="0E967021" w14:textId="77777777" w:rsidR="00114806" w:rsidRPr="00BA49DC" w:rsidRDefault="00114806" w:rsidP="00BA49DC">
            <w:pPr>
              <w:ind w:left="426" w:hanging="426"/>
              <w:rPr>
                <w:rFonts w:ascii="Arial" w:hAnsi="Arial" w:cs="Arial"/>
              </w:rPr>
            </w:pPr>
            <w:r w:rsidRPr="00BA49DC">
              <w:rPr>
                <w:rFonts w:ascii="Arial" w:hAnsi="Arial" w:cs="Arial"/>
              </w:rPr>
              <w:t>Simplex</w:t>
            </w:r>
          </w:p>
        </w:tc>
        <w:tc>
          <w:tcPr>
            <w:tcW w:w="941" w:type="dxa"/>
            <w:vAlign w:val="center"/>
          </w:tcPr>
          <w:p w14:paraId="3C585EE8"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635" w:type="dxa"/>
            <w:vAlign w:val="center"/>
          </w:tcPr>
          <w:p w14:paraId="253DB79C" w14:textId="77777777" w:rsidR="00114806" w:rsidRPr="00BA49DC" w:rsidRDefault="00114806" w:rsidP="00BA49DC">
            <w:pPr>
              <w:ind w:left="426" w:hanging="426"/>
              <w:rPr>
                <w:rFonts w:ascii="Arial" w:hAnsi="Arial" w:cs="Arial"/>
              </w:rPr>
            </w:pPr>
            <w:r w:rsidRPr="00BA49DC">
              <w:rPr>
                <w:rFonts w:ascii="Arial" w:hAnsi="Arial" w:cs="Arial"/>
              </w:rPr>
              <w:t>Porous SS316</w:t>
            </w:r>
          </w:p>
        </w:tc>
        <w:tc>
          <w:tcPr>
            <w:tcW w:w="810" w:type="dxa"/>
            <w:vAlign w:val="center"/>
          </w:tcPr>
          <w:p w14:paraId="4BB9A088" w14:textId="77777777" w:rsidR="00114806" w:rsidRPr="00BA49DC" w:rsidRDefault="00114806" w:rsidP="00BA49DC">
            <w:pPr>
              <w:ind w:left="426" w:hanging="426"/>
              <w:rPr>
                <w:rFonts w:ascii="Arial" w:hAnsi="Arial" w:cs="Arial"/>
              </w:rPr>
            </w:pPr>
            <w:r w:rsidRPr="00BA49DC">
              <w:rPr>
                <w:rFonts w:ascii="Arial" w:hAnsi="Arial" w:cs="Arial"/>
              </w:rPr>
              <w:t>SS304</w:t>
            </w:r>
          </w:p>
        </w:tc>
        <w:tc>
          <w:tcPr>
            <w:tcW w:w="1082" w:type="dxa"/>
            <w:vAlign w:val="center"/>
          </w:tcPr>
          <w:p w14:paraId="2B505879" w14:textId="77777777" w:rsidR="00114806" w:rsidRPr="00BA49DC" w:rsidRDefault="00114806" w:rsidP="00BA49DC">
            <w:pPr>
              <w:ind w:left="426" w:hanging="426"/>
              <w:rPr>
                <w:rFonts w:ascii="Arial" w:hAnsi="Arial" w:cs="Arial"/>
              </w:rPr>
            </w:pPr>
            <w:r w:rsidRPr="00BA49DC">
              <w:rPr>
                <w:rFonts w:ascii="Arial" w:hAnsi="Arial" w:cs="Arial"/>
              </w:rPr>
              <w:t xml:space="preserve">10 </w:t>
            </w:r>
            <w:r w:rsidRPr="00BA49DC">
              <w:rPr>
                <w:rFonts w:ascii="Arial" w:hAnsi="Arial" w:cs="Arial"/>
              </w:rPr>
              <w:t> and above</w:t>
            </w:r>
          </w:p>
        </w:tc>
        <w:tc>
          <w:tcPr>
            <w:tcW w:w="1260" w:type="dxa"/>
            <w:vAlign w:val="center"/>
          </w:tcPr>
          <w:p w14:paraId="445EF658" w14:textId="77777777" w:rsidR="00114806" w:rsidRPr="00BA49DC" w:rsidRDefault="00114806" w:rsidP="00BA49DC">
            <w:pPr>
              <w:ind w:left="426" w:hanging="426"/>
              <w:rPr>
                <w:rFonts w:ascii="Arial" w:hAnsi="Arial" w:cs="Arial"/>
              </w:rPr>
            </w:pPr>
            <w:r w:rsidRPr="00BA49DC">
              <w:rPr>
                <w:rFonts w:ascii="Arial" w:hAnsi="Arial" w:cs="Arial"/>
              </w:rPr>
              <w:t>IAEC</w:t>
            </w:r>
          </w:p>
        </w:tc>
      </w:tr>
      <w:tr w:rsidR="00114806" w:rsidRPr="00114806" w14:paraId="5139578C" w14:textId="77777777" w:rsidTr="00114806">
        <w:tc>
          <w:tcPr>
            <w:tcW w:w="521" w:type="dxa"/>
            <w:vAlign w:val="center"/>
          </w:tcPr>
          <w:p w14:paraId="24EDA455"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121" w:type="dxa"/>
            <w:vAlign w:val="center"/>
          </w:tcPr>
          <w:p w14:paraId="4BC6057A" w14:textId="77777777" w:rsidR="00114806" w:rsidRPr="00BA49DC" w:rsidRDefault="00114806" w:rsidP="00BA49DC">
            <w:pPr>
              <w:ind w:left="426" w:hanging="426"/>
              <w:rPr>
                <w:rFonts w:ascii="Arial" w:hAnsi="Arial" w:cs="Arial"/>
              </w:rPr>
            </w:pPr>
            <w:r w:rsidRPr="00BA49DC">
              <w:rPr>
                <w:rFonts w:ascii="Arial" w:hAnsi="Arial" w:cs="Arial"/>
              </w:rPr>
              <w:t>F102</w:t>
            </w:r>
          </w:p>
        </w:tc>
        <w:tc>
          <w:tcPr>
            <w:tcW w:w="1065" w:type="dxa"/>
            <w:vAlign w:val="center"/>
          </w:tcPr>
          <w:p w14:paraId="06CD06CB" w14:textId="77777777" w:rsidR="00114806" w:rsidRPr="00BA49DC" w:rsidRDefault="00114806" w:rsidP="00BA49DC">
            <w:pPr>
              <w:ind w:left="426" w:hanging="426"/>
              <w:rPr>
                <w:rFonts w:ascii="Arial" w:hAnsi="Arial" w:cs="Arial"/>
              </w:rPr>
            </w:pPr>
            <w:r w:rsidRPr="00BA49DC">
              <w:rPr>
                <w:rFonts w:ascii="Arial" w:hAnsi="Arial" w:cs="Arial"/>
              </w:rPr>
              <w:t>Flushing oil filter</w:t>
            </w:r>
          </w:p>
        </w:tc>
        <w:tc>
          <w:tcPr>
            <w:tcW w:w="829" w:type="dxa"/>
            <w:vAlign w:val="center"/>
          </w:tcPr>
          <w:p w14:paraId="028A5BB0" w14:textId="77777777" w:rsidR="00114806" w:rsidRPr="00BA49DC" w:rsidRDefault="00114806" w:rsidP="00BA49DC">
            <w:pPr>
              <w:ind w:left="426" w:hanging="426"/>
              <w:rPr>
                <w:rFonts w:ascii="Arial" w:hAnsi="Arial" w:cs="Arial"/>
              </w:rPr>
            </w:pPr>
            <w:r w:rsidRPr="00BA49DC">
              <w:rPr>
                <w:rFonts w:ascii="Arial" w:hAnsi="Arial" w:cs="Arial"/>
              </w:rPr>
              <w:t>800 kg</w:t>
            </w:r>
          </w:p>
        </w:tc>
        <w:tc>
          <w:tcPr>
            <w:tcW w:w="938" w:type="dxa"/>
            <w:vAlign w:val="center"/>
          </w:tcPr>
          <w:p w14:paraId="10EC1C6C"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774" w:type="dxa"/>
            <w:vAlign w:val="center"/>
          </w:tcPr>
          <w:p w14:paraId="4D0B1887" w14:textId="77777777" w:rsidR="00114806" w:rsidRPr="00BA49DC" w:rsidRDefault="00114806" w:rsidP="00BA49DC">
            <w:pPr>
              <w:ind w:left="426" w:hanging="426"/>
              <w:rPr>
                <w:rFonts w:ascii="Arial" w:hAnsi="Arial" w:cs="Arial"/>
              </w:rPr>
            </w:pPr>
            <w:r w:rsidRPr="00BA49DC">
              <w:rPr>
                <w:rFonts w:ascii="Arial" w:hAnsi="Arial" w:cs="Arial"/>
              </w:rPr>
              <w:t>30</w:t>
            </w:r>
          </w:p>
        </w:tc>
        <w:tc>
          <w:tcPr>
            <w:tcW w:w="884" w:type="dxa"/>
            <w:vAlign w:val="center"/>
          </w:tcPr>
          <w:p w14:paraId="3DB8D3DA"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65" w:type="dxa"/>
            <w:vAlign w:val="center"/>
          </w:tcPr>
          <w:p w14:paraId="76A41FBE"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1162BC27" w14:textId="77777777" w:rsidR="00114806" w:rsidRPr="00BA49DC" w:rsidRDefault="00114806" w:rsidP="00BA49DC">
            <w:pPr>
              <w:ind w:left="426" w:hanging="426"/>
              <w:rPr>
                <w:rFonts w:ascii="Arial" w:hAnsi="Arial" w:cs="Arial"/>
              </w:rPr>
            </w:pPr>
            <w:r w:rsidRPr="00BA49DC">
              <w:rPr>
                <w:rFonts w:ascii="Arial" w:hAnsi="Arial" w:cs="Arial"/>
              </w:rPr>
              <w:t>10000</w:t>
            </w:r>
          </w:p>
        </w:tc>
        <w:tc>
          <w:tcPr>
            <w:tcW w:w="900" w:type="dxa"/>
            <w:vAlign w:val="center"/>
          </w:tcPr>
          <w:p w14:paraId="13D8EF06"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04567E44"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0536BC51" w14:textId="77777777" w:rsidR="00114806" w:rsidRPr="00BA49DC" w:rsidRDefault="00114806" w:rsidP="00BA49DC">
            <w:pPr>
              <w:ind w:left="426" w:hanging="426"/>
              <w:rPr>
                <w:rFonts w:ascii="Arial" w:hAnsi="Arial" w:cs="Arial"/>
              </w:rPr>
            </w:pPr>
            <w:r w:rsidRPr="00BA49DC">
              <w:rPr>
                <w:rFonts w:ascii="Arial" w:hAnsi="Arial" w:cs="Arial"/>
              </w:rPr>
              <w:t>Sintered SS wire mesh</w:t>
            </w:r>
          </w:p>
        </w:tc>
        <w:tc>
          <w:tcPr>
            <w:tcW w:w="810" w:type="dxa"/>
            <w:vAlign w:val="center"/>
          </w:tcPr>
          <w:p w14:paraId="1FE31917" w14:textId="77777777" w:rsidR="00114806" w:rsidRPr="00BA49DC" w:rsidRDefault="00114806" w:rsidP="00BA49DC">
            <w:pPr>
              <w:ind w:left="426" w:hanging="426"/>
              <w:rPr>
                <w:rFonts w:ascii="Arial" w:hAnsi="Arial" w:cs="Arial"/>
              </w:rPr>
            </w:pPr>
            <w:r w:rsidRPr="00BA49DC">
              <w:rPr>
                <w:rFonts w:ascii="Arial" w:hAnsi="Arial" w:cs="Arial"/>
              </w:rPr>
              <w:t>SS304</w:t>
            </w:r>
          </w:p>
        </w:tc>
        <w:tc>
          <w:tcPr>
            <w:tcW w:w="1082" w:type="dxa"/>
            <w:vAlign w:val="center"/>
          </w:tcPr>
          <w:p w14:paraId="66463A88"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60" w:type="dxa"/>
            <w:vAlign w:val="center"/>
          </w:tcPr>
          <w:p w14:paraId="2F404F92"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3FD7A779" w14:textId="77777777" w:rsidTr="00114806">
        <w:tc>
          <w:tcPr>
            <w:tcW w:w="521" w:type="dxa"/>
            <w:vAlign w:val="center"/>
          </w:tcPr>
          <w:p w14:paraId="1FE088F4"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121" w:type="dxa"/>
            <w:vAlign w:val="center"/>
          </w:tcPr>
          <w:p w14:paraId="03F2AC1F" w14:textId="77777777" w:rsidR="00114806" w:rsidRPr="00BA49DC" w:rsidRDefault="00114806" w:rsidP="00BA49DC">
            <w:pPr>
              <w:ind w:left="426" w:hanging="426"/>
              <w:rPr>
                <w:rFonts w:ascii="Arial" w:hAnsi="Arial" w:cs="Arial"/>
              </w:rPr>
            </w:pPr>
            <w:r w:rsidRPr="00BA49DC">
              <w:rPr>
                <w:rFonts w:ascii="Arial" w:hAnsi="Arial" w:cs="Arial"/>
              </w:rPr>
              <w:t>F103</w:t>
            </w:r>
          </w:p>
        </w:tc>
        <w:tc>
          <w:tcPr>
            <w:tcW w:w="1065" w:type="dxa"/>
            <w:vAlign w:val="center"/>
          </w:tcPr>
          <w:p w14:paraId="0FC1CC93" w14:textId="77777777" w:rsidR="00114806" w:rsidRPr="00BA49DC" w:rsidRDefault="00114806" w:rsidP="00BA49DC">
            <w:pPr>
              <w:ind w:left="426" w:hanging="426"/>
              <w:rPr>
                <w:rFonts w:ascii="Arial" w:hAnsi="Arial" w:cs="Arial"/>
              </w:rPr>
            </w:pPr>
            <w:r w:rsidRPr="00BA49DC">
              <w:rPr>
                <w:rFonts w:ascii="Arial" w:hAnsi="Arial" w:cs="Arial"/>
              </w:rPr>
              <w:t>Donor loading filter</w:t>
            </w:r>
          </w:p>
        </w:tc>
        <w:tc>
          <w:tcPr>
            <w:tcW w:w="829" w:type="dxa"/>
            <w:vAlign w:val="center"/>
          </w:tcPr>
          <w:p w14:paraId="18D1D66E" w14:textId="77777777" w:rsidR="00114806" w:rsidRPr="00BA49DC" w:rsidRDefault="00114806" w:rsidP="00BA49DC">
            <w:pPr>
              <w:ind w:left="426" w:hanging="426"/>
              <w:rPr>
                <w:rFonts w:ascii="Arial" w:hAnsi="Arial" w:cs="Arial"/>
              </w:rPr>
            </w:pPr>
            <w:r w:rsidRPr="00BA49DC">
              <w:rPr>
                <w:rFonts w:ascii="Arial" w:hAnsi="Arial" w:cs="Arial"/>
              </w:rPr>
              <w:t>1000 kg</w:t>
            </w:r>
          </w:p>
        </w:tc>
        <w:tc>
          <w:tcPr>
            <w:tcW w:w="938" w:type="dxa"/>
            <w:vAlign w:val="center"/>
          </w:tcPr>
          <w:p w14:paraId="451C0830"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774" w:type="dxa"/>
            <w:vAlign w:val="center"/>
          </w:tcPr>
          <w:p w14:paraId="5F72E530" w14:textId="77777777" w:rsidR="00114806" w:rsidRPr="00BA49DC" w:rsidRDefault="00114806" w:rsidP="00BA49DC">
            <w:pPr>
              <w:ind w:left="426" w:hanging="426"/>
              <w:rPr>
                <w:rFonts w:ascii="Arial" w:hAnsi="Arial" w:cs="Arial"/>
              </w:rPr>
            </w:pPr>
            <w:r w:rsidRPr="00BA49DC">
              <w:rPr>
                <w:rFonts w:ascii="Arial" w:hAnsi="Arial" w:cs="Arial"/>
              </w:rPr>
              <w:t>Amb</w:t>
            </w:r>
          </w:p>
        </w:tc>
        <w:tc>
          <w:tcPr>
            <w:tcW w:w="884" w:type="dxa"/>
            <w:vAlign w:val="center"/>
          </w:tcPr>
          <w:p w14:paraId="55CF54C7"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0DF4372E"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6CF58DDD" w14:textId="77777777" w:rsidR="00114806" w:rsidRPr="00BA49DC" w:rsidRDefault="00114806" w:rsidP="00BA49DC">
            <w:pPr>
              <w:ind w:left="426" w:hanging="426"/>
              <w:rPr>
                <w:rFonts w:ascii="Arial" w:hAnsi="Arial" w:cs="Arial"/>
              </w:rPr>
            </w:pPr>
            <w:r w:rsidRPr="00BA49DC">
              <w:rPr>
                <w:rFonts w:ascii="Arial" w:hAnsi="Arial" w:cs="Arial"/>
              </w:rPr>
              <w:t>1000</w:t>
            </w:r>
          </w:p>
        </w:tc>
        <w:tc>
          <w:tcPr>
            <w:tcW w:w="900" w:type="dxa"/>
            <w:vAlign w:val="center"/>
          </w:tcPr>
          <w:p w14:paraId="2350534B"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5B982F66"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785F3D02"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810" w:type="dxa"/>
            <w:vAlign w:val="center"/>
          </w:tcPr>
          <w:p w14:paraId="78B47793"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3E5C3A5D"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60" w:type="dxa"/>
            <w:vAlign w:val="center"/>
          </w:tcPr>
          <w:p w14:paraId="7337D447"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10385B83" w14:textId="77777777" w:rsidTr="00114806">
        <w:tc>
          <w:tcPr>
            <w:tcW w:w="521" w:type="dxa"/>
            <w:vAlign w:val="center"/>
          </w:tcPr>
          <w:p w14:paraId="4F409437"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121" w:type="dxa"/>
            <w:vAlign w:val="center"/>
          </w:tcPr>
          <w:p w14:paraId="7B82D1DA" w14:textId="77777777" w:rsidR="00114806" w:rsidRPr="00BA49DC" w:rsidRDefault="00114806" w:rsidP="00BA49DC">
            <w:pPr>
              <w:ind w:left="426" w:hanging="426"/>
              <w:rPr>
                <w:rFonts w:ascii="Arial" w:hAnsi="Arial" w:cs="Arial"/>
              </w:rPr>
            </w:pPr>
            <w:r w:rsidRPr="00BA49DC">
              <w:rPr>
                <w:rFonts w:ascii="Arial" w:hAnsi="Arial" w:cs="Arial"/>
              </w:rPr>
              <w:t>F104</w:t>
            </w:r>
          </w:p>
        </w:tc>
        <w:tc>
          <w:tcPr>
            <w:tcW w:w="1065" w:type="dxa"/>
            <w:vAlign w:val="center"/>
          </w:tcPr>
          <w:p w14:paraId="64B98A29" w14:textId="77777777" w:rsidR="00114806" w:rsidRPr="00BA49DC" w:rsidRDefault="00114806" w:rsidP="00BA49DC">
            <w:pPr>
              <w:ind w:left="426" w:hanging="426"/>
              <w:rPr>
                <w:rFonts w:ascii="Arial" w:hAnsi="Arial" w:cs="Arial"/>
              </w:rPr>
            </w:pPr>
            <w:r w:rsidRPr="00BA49DC">
              <w:rPr>
                <w:rFonts w:ascii="Arial" w:hAnsi="Arial" w:cs="Arial"/>
              </w:rPr>
              <w:t>Donor filter</w:t>
            </w:r>
          </w:p>
        </w:tc>
        <w:tc>
          <w:tcPr>
            <w:tcW w:w="829" w:type="dxa"/>
            <w:vAlign w:val="center"/>
          </w:tcPr>
          <w:p w14:paraId="3CF62B60" w14:textId="77777777" w:rsidR="00114806" w:rsidRPr="00BA49DC" w:rsidRDefault="00114806" w:rsidP="00BA49DC">
            <w:pPr>
              <w:ind w:left="426" w:hanging="426"/>
              <w:rPr>
                <w:rFonts w:ascii="Arial" w:hAnsi="Arial" w:cs="Arial"/>
              </w:rPr>
            </w:pPr>
            <w:r w:rsidRPr="00BA49DC">
              <w:rPr>
                <w:rFonts w:ascii="Arial" w:hAnsi="Arial" w:cs="Arial"/>
              </w:rPr>
              <w:t>2 kg</w:t>
            </w:r>
          </w:p>
        </w:tc>
        <w:tc>
          <w:tcPr>
            <w:tcW w:w="938" w:type="dxa"/>
            <w:vAlign w:val="center"/>
          </w:tcPr>
          <w:p w14:paraId="4AEACB9B" w14:textId="77777777" w:rsidR="00114806" w:rsidRPr="00BA49DC" w:rsidRDefault="00114806" w:rsidP="00BA49DC">
            <w:pPr>
              <w:ind w:left="426" w:hanging="426"/>
              <w:rPr>
                <w:rFonts w:ascii="Arial" w:hAnsi="Arial" w:cs="Arial"/>
              </w:rPr>
            </w:pPr>
            <w:r w:rsidRPr="00BA49DC">
              <w:rPr>
                <w:rFonts w:ascii="Arial" w:hAnsi="Arial" w:cs="Arial"/>
              </w:rPr>
              <w:t>0.1</w:t>
            </w:r>
          </w:p>
        </w:tc>
        <w:tc>
          <w:tcPr>
            <w:tcW w:w="774" w:type="dxa"/>
            <w:vAlign w:val="center"/>
          </w:tcPr>
          <w:p w14:paraId="2C91C8F5" w14:textId="77777777" w:rsidR="00114806" w:rsidRPr="00BA49DC" w:rsidRDefault="00114806" w:rsidP="00BA49DC">
            <w:pPr>
              <w:ind w:left="426" w:hanging="426"/>
              <w:rPr>
                <w:rFonts w:ascii="Arial" w:hAnsi="Arial" w:cs="Arial"/>
              </w:rPr>
            </w:pPr>
            <w:r w:rsidRPr="00BA49DC">
              <w:rPr>
                <w:rFonts w:ascii="Arial" w:hAnsi="Arial" w:cs="Arial"/>
              </w:rPr>
              <w:t>Amb</w:t>
            </w:r>
          </w:p>
        </w:tc>
        <w:tc>
          <w:tcPr>
            <w:tcW w:w="884" w:type="dxa"/>
            <w:vAlign w:val="center"/>
          </w:tcPr>
          <w:p w14:paraId="6FD73C10"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2F282295"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31C36FD8" w14:textId="77777777" w:rsidR="00114806" w:rsidRPr="00BA49DC" w:rsidRDefault="00114806" w:rsidP="00BA49DC">
            <w:pPr>
              <w:ind w:left="426" w:hanging="426"/>
              <w:rPr>
                <w:rFonts w:ascii="Arial" w:hAnsi="Arial" w:cs="Arial"/>
              </w:rPr>
            </w:pPr>
            <w:r w:rsidRPr="00BA49DC">
              <w:rPr>
                <w:rFonts w:ascii="Arial" w:hAnsi="Arial" w:cs="Arial"/>
              </w:rPr>
              <w:t>200</w:t>
            </w:r>
          </w:p>
        </w:tc>
        <w:tc>
          <w:tcPr>
            <w:tcW w:w="900" w:type="dxa"/>
            <w:vAlign w:val="center"/>
          </w:tcPr>
          <w:p w14:paraId="31A67069"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593335CC"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635" w:type="dxa"/>
            <w:vAlign w:val="center"/>
          </w:tcPr>
          <w:p w14:paraId="1CA3C228" w14:textId="77777777" w:rsidR="00114806" w:rsidRPr="00BA49DC" w:rsidRDefault="00114806" w:rsidP="00BA49DC">
            <w:pPr>
              <w:ind w:left="426" w:hanging="426"/>
              <w:rPr>
                <w:rFonts w:ascii="Arial" w:hAnsi="Arial" w:cs="Arial"/>
              </w:rPr>
            </w:pPr>
            <w:r w:rsidRPr="00BA49DC">
              <w:rPr>
                <w:rFonts w:ascii="Arial" w:hAnsi="Arial" w:cs="Arial"/>
              </w:rPr>
              <w:t>SS316 porous</w:t>
            </w:r>
          </w:p>
        </w:tc>
        <w:tc>
          <w:tcPr>
            <w:tcW w:w="810" w:type="dxa"/>
            <w:vAlign w:val="center"/>
          </w:tcPr>
          <w:p w14:paraId="515C3359"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592ACDB9"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60" w:type="dxa"/>
            <w:vAlign w:val="center"/>
          </w:tcPr>
          <w:p w14:paraId="5A231DBA"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1E6DE631" w14:textId="77777777" w:rsidTr="00114806">
        <w:tc>
          <w:tcPr>
            <w:tcW w:w="521" w:type="dxa"/>
            <w:vAlign w:val="center"/>
          </w:tcPr>
          <w:p w14:paraId="5D1B7C7E" w14:textId="77777777" w:rsidR="00114806" w:rsidRPr="00BA49DC" w:rsidRDefault="00114806" w:rsidP="00BA49DC">
            <w:pPr>
              <w:ind w:left="426" w:hanging="426"/>
              <w:rPr>
                <w:rFonts w:ascii="Arial" w:hAnsi="Arial" w:cs="Arial"/>
              </w:rPr>
            </w:pPr>
            <w:r w:rsidRPr="00BA49DC">
              <w:rPr>
                <w:rFonts w:ascii="Arial" w:hAnsi="Arial" w:cs="Arial"/>
              </w:rPr>
              <w:t>5</w:t>
            </w:r>
          </w:p>
        </w:tc>
        <w:tc>
          <w:tcPr>
            <w:tcW w:w="1121" w:type="dxa"/>
            <w:vAlign w:val="center"/>
          </w:tcPr>
          <w:p w14:paraId="0283C7B1" w14:textId="77777777" w:rsidR="00114806" w:rsidRPr="00BA49DC" w:rsidRDefault="00114806" w:rsidP="00BA49DC">
            <w:pPr>
              <w:ind w:left="426" w:hanging="426"/>
              <w:rPr>
                <w:rFonts w:ascii="Arial" w:hAnsi="Arial" w:cs="Arial"/>
              </w:rPr>
            </w:pPr>
            <w:r w:rsidRPr="00BA49DC">
              <w:rPr>
                <w:rFonts w:ascii="Arial" w:hAnsi="Arial" w:cs="Arial"/>
              </w:rPr>
              <w:t>F105</w:t>
            </w:r>
          </w:p>
        </w:tc>
        <w:tc>
          <w:tcPr>
            <w:tcW w:w="1065" w:type="dxa"/>
            <w:vAlign w:val="center"/>
          </w:tcPr>
          <w:p w14:paraId="14908395" w14:textId="77777777" w:rsidR="00114806" w:rsidRPr="00BA49DC" w:rsidRDefault="00114806" w:rsidP="00BA49DC">
            <w:pPr>
              <w:ind w:left="426" w:hanging="426"/>
              <w:rPr>
                <w:rFonts w:ascii="Arial" w:hAnsi="Arial" w:cs="Arial"/>
              </w:rPr>
            </w:pPr>
            <w:r w:rsidRPr="00BA49DC">
              <w:rPr>
                <w:rFonts w:ascii="Arial" w:hAnsi="Arial" w:cs="Arial"/>
              </w:rPr>
              <w:t>Oil/Grease filter</w:t>
            </w:r>
          </w:p>
        </w:tc>
        <w:tc>
          <w:tcPr>
            <w:tcW w:w="829" w:type="dxa"/>
            <w:vAlign w:val="center"/>
          </w:tcPr>
          <w:p w14:paraId="07149A0A" w14:textId="77777777" w:rsidR="00114806" w:rsidRPr="00BA49DC" w:rsidRDefault="00114806" w:rsidP="00BA49DC">
            <w:pPr>
              <w:ind w:left="426" w:hanging="426"/>
              <w:rPr>
                <w:rFonts w:ascii="Arial" w:hAnsi="Arial" w:cs="Arial"/>
              </w:rPr>
            </w:pPr>
            <w:r w:rsidRPr="00BA49DC">
              <w:rPr>
                <w:rFonts w:ascii="Arial" w:hAnsi="Arial" w:cs="Arial"/>
              </w:rPr>
              <w:t>800 kg</w:t>
            </w:r>
          </w:p>
        </w:tc>
        <w:tc>
          <w:tcPr>
            <w:tcW w:w="938" w:type="dxa"/>
            <w:vAlign w:val="center"/>
          </w:tcPr>
          <w:p w14:paraId="3C6630DF"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774" w:type="dxa"/>
            <w:vAlign w:val="center"/>
          </w:tcPr>
          <w:p w14:paraId="376DC08A"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884" w:type="dxa"/>
            <w:vAlign w:val="center"/>
          </w:tcPr>
          <w:p w14:paraId="08804CB2"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865" w:type="dxa"/>
            <w:vAlign w:val="center"/>
          </w:tcPr>
          <w:p w14:paraId="3D0B04FB"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6ACAF37D" w14:textId="77777777" w:rsidR="00114806" w:rsidRPr="00BA49DC" w:rsidRDefault="00114806" w:rsidP="00BA49DC">
            <w:pPr>
              <w:ind w:left="426" w:hanging="426"/>
              <w:rPr>
                <w:rFonts w:ascii="Arial" w:hAnsi="Arial" w:cs="Arial"/>
              </w:rPr>
            </w:pPr>
            <w:r w:rsidRPr="00BA49DC">
              <w:rPr>
                <w:rFonts w:ascii="Arial" w:hAnsi="Arial" w:cs="Arial"/>
              </w:rPr>
              <w:t>20000</w:t>
            </w:r>
          </w:p>
        </w:tc>
        <w:tc>
          <w:tcPr>
            <w:tcW w:w="900" w:type="dxa"/>
            <w:vAlign w:val="center"/>
          </w:tcPr>
          <w:p w14:paraId="06EBE83E"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2339404F"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6664C980" w14:textId="77777777" w:rsidR="00114806" w:rsidRPr="00BA49DC" w:rsidRDefault="00114806" w:rsidP="00BA49DC">
            <w:pPr>
              <w:ind w:left="426" w:hanging="426"/>
              <w:rPr>
                <w:rFonts w:ascii="Arial" w:hAnsi="Arial" w:cs="Arial"/>
              </w:rPr>
            </w:pPr>
            <w:r w:rsidRPr="00BA49DC">
              <w:rPr>
                <w:rFonts w:ascii="Arial" w:hAnsi="Arial" w:cs="Arial"/>
              </w:rPr>
              <w:t>Sintered SS wire mesh</w:t>
            </w:r>
          </w:p>
        </w:tc>
        <w:tc>
          <w:tcPr>
            <w:tcW w:w="810" w:type="dxa"/>
            <w:vAlign w:val="center"/>
          </w:tcPr>
          <w:p w14:paraId="4393132F"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7C53CA30"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60" w:type="dxa"/>
            <w:vAlign w:val="center"/>
          </w:tcPr>
          <w:p w14:paraId="358084A8"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7060A53C" w14:textId="77777777" w:rsidTr="00114806">
        <w:tc>
          <w:tcPr>
            <w:tcW w:w="521" w:type="dxa"/>
            <w:vAlign w:val="center"/>
          </w:tcPr>
          <w:p w14:paraId="7924B260"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121" w:type="dxa"/>
            <w:vAlign w:val="center"/>
          </w:tcPr>
          <w:p w14:paraId="0FDBFF25" w14:textId="77777777" w:rsidR="00114806" w:rsidRPr="00BA49DC" w:rsidRDefault="00114806" w:rsidP="00BA49DC">
            <w:pPr>
              <w:ind w:left="426" w:hanging="426"/>
              <w:rPr>
                <w:rFonts w:ascii="Arial" w:hAnsi="Arial" w:cs="Arial"/>
              </w:rPr>
            </w:pPr>
            <w:r w:rsidRPr="00BA49DC">
              <w:rPr>
                <w:rFonts w:ascii="Arial" w:hAnsi="Arial" w:cs="Arial"/>
              </w:rPr>
              <w:t>F106</w:t>
            </w:r>
          </w:p>
        </w:tc>
        <w:tc>
          <w:tcPr>
            <w:tcW w:w="1065" w:type="dxa"/>
            <w:vAlign w:val="center"/>
          </w:tcPr>
          <w:p w14:paraId="05D7E212" w14:textId="77777777" w:rsidR="00114806" w:rsidRPr="00BA49DC" w:rsidRDefault="00114806" w:rsidP="00BA49DC">
            <w:pPr>
              <w:ind w:left="426" w:hanging="426"/>
              <w:rPr>
                <w:rFonts w:ascii="Arial" w:hAnsi="Arial" w:cs="Arial"/>
              </w:rPr>
            </w:pPr>
            <w:r w:rsidRPr="00BA49DC">
              <w:rPr>
                <w:rFonts w:ascii="Arial" w:hAnsi="Arial" w:cs="Arial"/>
              </w:rPr>
              <w:t>Hydraulic oil filter</w:t>
            </w:r>
          </w:p>
        </w:tc>
        <w:tc>
          <w:tcPr>
            <w:tcW w:w="829" w:type="dxa"/>
            <w:vAlign w:val="center"/>
          </w:tcPr>
          <w:p w14:paraId="460885C9" w14:textId="77777777" w:rsidR="00114806" w:rsidRPr="00BA49DC" w:rsidRDefault="00114806" w:rsidP="00BA49DC">
            <w:pPr>
              <w:ind w:left="426" w:hanging="426"/>
              <w:rPr>
                <w:rFonts w:ascii="Arial" w:hAnsi="Arial" w:cs="Arial"/>
              </w:rPr>
            </w:pPr>
            <w:r w:rsidRPr="00BA49DC">
              <w:rPr>
                <w:rFonts w:ascii="Arial" w:hAnsi="Arial" w:cs="Arial"/>
              </w:rPr>
              <w:t>250 kg</w:t>
            </w:r>
          </w:p>
        </w:tc>
        <w:tc>
          <w:tcPr>
            <w:tcW w:w="938" w:type="dxa"/>
            <w:vAlign w:val="center"/>
          </w:tcPr>
          <w:p w14:paraId="5001412B" w14:textId="77777777" w:rsidR="00114806" w:rsidRPr="00BA49DC" w:rsidRDefault="00114806" w:rsidP="00BA49DC">
            <w:pPr>
              <w:ind w:left="426" w:hanging="426"/>
              <w:rPr>
                <w:rFonts w:ascii="Arial" w:hAnsi="Arial" w:cs="Arial"/>
              </w:rPr>
            </w:pPr>
            <w:r w:rsidRPr="00BA49DC">
              <w:rPr>
                <w:rFonts w:ascii="Arial" w:hAnsi="Arial" w:cs="Arial"/>
              </w:rPr>
              <w:t>0.2</w:t>
            </w:r>
          </w:p>
        </w:tc>
        <w:tc>
          <w:tcPr>
            <w:tcW w:w="774" w:type="dxa"/>
            <w:vAlign w:val="center"/>
          </w:tcPr>
          <w:p w14:paraId="5B2DDD98" w14:textId="77777777" w:rsidR="00114806" w:rsidRPr="00BA49DC" w:rsidRDefault="00114806" w:rsidP="00BA49DC">
            <w:pPr>
              <w:ind w:left="426" w:hanging="426"/>
              <w:rPr>
                <w:rFonts w:ascii="Arial" w:hAnsi="Arial" w:cs="Arial"/>
              </w:rPr>
            </w:pPr>
            <w:r w:rsidRPr="00BA49DC">
              <w:rPr>
                <w:rFonts w:ascii="Arial" w:hAnsi="Arial" w:cs="Arial"/>
              </w:rPr>
              <w:t>Amb</w:t>
            </w:r>
          </w:p>
        </w:tc>
        <w:tc>
          <w:tcPr>
            <w:tcW w:w="884" w:type="dxa"/>
            <w:vAlign w:val="center"/>
          </w:tcPr>
          <w:p w14:paraId="099AFB4C"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19A73561"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3EB78881"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900" w:type="dxa"/>
            <w:vAlign w:val="center"/>
          </w:tcPr>
          <w:p w14:paraId="21FC9488"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71DAECCF"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76BBC55F"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810" w:type="dxa"/>
            <w:vAlign w:val="center"/>
          </w:tcPr>
          <w:p w14:paraId="1C8FB73D"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50755E06"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260" w:type="dxa"/>
            <w:vAlign w:val="center"/>
          </w:tcPr>
          <w:p w14:paraId="41A4F53B"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306CAE48" w14:textId="77777777" w:rsidTr="00114806">
        <w:tc>
          <w:tcPr>
            <w:tcW w:w="521" w:type="dxa"/>
            <w:vAlign w:val="center"/>
          </w:tcPr>
          <w:p w14:paraId="46AFCF9B" w14:textId="77777777" w:rsidR="00114806" w:rsidRPr="00BA49DC" w:rsidRDefault="00114806" w:rsidP="00BA49DC">
            <w:pPr>
              <w:ind w:left="426" w:hanging="426"/>
              <w:rPr>
                <w:rFonts w:ascii="Arial" w:hAnsi="Arial" w:cs="Arial"/>
              </w:rPr>
            </w:pPr>
            <w:r w:rsidRPr="00BA49DC">
              <w:rPr>
                <w:rFonts w:ascii="Arial" w:hAnsi="Arial" w:cs="Arial"/>
              </w:rPr>
              <w:t>7</w:t>
            </w:r>
          </w:p>
        </w:tc>
        <w:tc>
          <w:tcPr>
            <w:tcW w:w="1121" w:type="dxa"/>
            <w:vAlign w:val="center"/>
          </w:tcPr>
          <w:p w14:paraId="61BC3ADC" w14:textId="77777777" w:rsidR="00114806" w:rsidRPr="00BA49DC" w:rsidRDefault="00114806" w:rsidP="00BA49DC">
            <w:pPr>
              <w:ind w:left="426" w:hanging="426"/>
              <w:rPr>
                <w:rFonts w:ascii="Arial" w:hAnsi="Arial" w:cs="Arial"/>
              </w:rPr>
            </w:pPr>
            <w:r w:rsidRPr="00BA49DC">
              <w:rPr>
                <w:rFonts w:ascii="Arial" w:hAnsi="Arial" w:cs="Arial"/>
              </w:rPr>
              <w:t>F107</w:t>
            </w:r>
          </w:p>
        </w:tc>
        <w:tc>
          <w:tcPr>
            <w:tcW w:w="1065" w:type="dxa"/>
            <w:vAlign w:val="center"/>
          </w:tcPr>
          <w:p w14:paraId="0D2AE3B0" w14:textId="77777777" w:rsidR="00114806" w:rsidRPr="00BA49DC" w:rsidRDefault="00114806" w:rsidP="00BA49DC">
            <w:pPr>
              <w:ind w:left="426" w:hanging="426"/>
              <w:rPr>
                <w:rFonts w:ascii="Arial" w:hAnsi="Arial" w:cs="Arial"/>
              </w:rPr>
            </w:pPr>
            <w:r w:rsidRPr="00BA49DC">
              <w:rPr>
                <w:rFonts w:ascii="Arial" w:hAnsi="Arial" w:cs="Arial"/>
              </w:rPr>
              <w:t>Hydraulic oil filter</w:t>
            </w:r>
          </w:p>
        </w:tc>
        <w:tc>
          <w:tcPr>
            <w:tcW w:w="829" w:type="dxa"/>
            <w:vAlign w:val="center"/>
          </w:tcPr>
          <w:p w14:paraId="416DA1A4" w14:textId="77777777" w:rsidR="00114806" w:rsidRPr="00BA49DC" w:rsidRDefault="00114806" w:rsidP="00BA49DC">
            <w:pPr>
              <w:ind w:left="426" w:hanging="426"/>
              <w:rPr>
                <w:rFonts w:ascii="Arial" w:hAnsi="Arial" w:cs="Arial"/>
              </w:rPr>
            </w:pPr>
            <w:r w:rsidRPr="00BA49DC">
              <w:rPr>
                <w:rFonts w:ascii="Arial" w:hAnsi="Arial" w:cs="Arial"/>
              </w:rPr>
              <w:t>9 kg</w:t>
            </w:r>
          </w:p>
        </w:tc>
        <w:tc>
          <w:tcPr>
            <w:tcW w:w="938" w:type="dxa"/>
            <w:vAlign w:val="center"/>
          </w:tcPr>
          <w:p w14:paraId="25DEEE17" w14:textId="77777777" w:rsidR="00114806" w:rsidRPr="00BA49DC" w:rsidRDefault="00114806" w:rsidP="00BA49DC">
            <w:pPr>
              <w:ind w:left="426" w:hanging="426"/>
              <w:rPr>
                <w:rFonts w:ascii="Arial" w:hAnsi="Arial" w:cs="Arial"/>
              </w:rPr>
            </w:pPr>
            <w:r w:rsidRPr="00BA49DC">
              <w:rPr>
                <w:rFonts w:ascii="Arial" w:hAnsi="Arial" w:cs="Arial"/>
              </w:rPr>
              <w:t>0.1</w:t>
            </w:r>
          </w:p>
        </w:tc>
        <w:tc>
          <w:tcPr>
            <w:tcW w:w="774" w:type="dxa"/>
            <w:vAlign w:val="center"/>
          </w:tcPr>
          <w:p w14:paraId="7460B634" w14:textId="77777777" w:rsidR="00114806" w:rsidRPr="00BA49DC" w:rsidRDefault="00114806" w:rsidP="00BA49DC">
            <w:pPr>
              <w:ind w:left="426" w:hanging="426"/>
              <w:rPr>
                <w:rFonts w:ascii="Arial" w:hAnsi="Arial" w:cs="Arial"/>
              </w:rPr>
            </w:pPr>
            <w:r w:rsidRPr="00BA49DC">
              <w:rPr>
                <w:rFonts w:ascii="Arial" w:hAnsi="Arial" w:cs="Arial"/>
              </w:rPr>
              <w:t>Amb</w:t>
            </w:r>
          </w:p>
        </w:tc>
        <w:tc>
          <w:tcPr>
            <w:tcW w:w="884" w:type="dxa"/>
            <w:vAlign w:val="center"/>
          </w:tcPr>
          <w:p w14:paraId="3D3ADE87"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1677C1C7"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0B51B5E1" w14:textId="77777777" w:rsidR="00114806" w:rsidRPr="00BA49DC" w:rsidRDefault="00114806" w:rsidP="00BA49DC">
            <w:pPr>
              <w:ind w:left="426" w:hanging="426"/>
              <w:rPr>
                <w:rFonts w:ascii="Arial" w:hAnsi="Arial" w:cs="Arial"/>
              </w:rPr>
            </w:pPr>
            <w:r w:rsidRPr="00BA49DC">
              <w:rPr>
                <w:rFonts w:ascii="Arial" w:hAnsi="Arial" w:cs="Arial"/>
              </w:rPr>
              <w:t>1000</w:t>
            </w:r>
          </w:p>
        </w:tc>
        <w:tc>
          <w:tcPr>
            <w:tcW w:w="900" w:type="dxa"/>
            <w:vAlign w:val="center"/>
          </w:tcPr>
          <w:p w14:paraId="58BB3042" w14:textId="77777777" w:rsidR="00114806" w:rsidRPr="00BA49DC" w:rsidRDefault="00114806" w:rsidP="00BA49DC">
            <w:pPr>
              <w:ind w:left="426" w:hanging="426"/>
              <w:rPr>
                <w:rFonts w:ascii="Arial" w:hAnsi="Arial" w:cs="Arial"/>
              </w:rPr>
            </w:pPr>
            <w:r w:rsidRPr="00BA49DC">
              <w:rPr>
                <w:rFonts w:ascii="Arial" w:hAnsi="Arial" w:cs="Arial"/>
              </w:rPr>
              <w:t>Simplex</w:t>
            </w:r>
          </w:p>
        </w:tc>
        <w:tc>
          <w:tcPr>
            <w:tcW w:w="941" w:type="dxa"/>
            <w:vAlign w:val="center"/>
          </w:tcPr>
          <w:p w14:paraId="203744AC"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03523528" w14:textId="77777777" w:rsidR="00114806" w:rsidRPr="00BA49DC" w:rsidRDefault="00114806" w:rsidP="00BA49DC">
            <w:pPr>
              <w:ind w:left="426" w:hanging="426"/>
              <w:rPr>
                <w:rFonts w:ascii="Arial" w:hAnsi="Arial" w:cs="Arial"/>
              </w:rPr>
            </w:pPr>
            <w:r w:rsidRPr="00BA49DC">
              <w:rPr>
                <w:rFonts w:ascii="Arial" w:hAnsi="Arial" w:cs="Arial"/>
              </w:rPr>
              <w:t>Sintered SS wire mesh</w:t>
            </w:r>
          </w:p>
        </w:tc>
        <w:tc>
          <w:tcPr>
            <w:tcW w:w="810" w:type="dxa"/>
            <w:vAlign w:val="center"/>
          </w:tcPr>
          <w:p w14:paraId="03CDFBA1" w14:textId="77777777" w:rsidR="00114806" w:rsidRPr="00BA49DC" w:rsidRDefault="00114806" w:rsidP="00BA49DC">
            <w:pPr>
              <w:ind w:left="426" w:hanging="426"/>
              <w:rPr>
                <w:rFonts w:ascii="Arial" w:hAnsi="Arial" w:cs="Arial"/>
              </w:rPr>
            </w:pPr>
            <w:r w:rsidRPr="00BA49DC">
              <w:rPr>
                <w:rFonts w:ascii="Arial" w:hAnsi="Arial" w:cs="Arial"/>
              </w:rPr>
              <w:t>SS304</w:t>
            </w:r>
          </w:p>
        </w:tc>
        <w:tc>
          <w:tcPr>
            <w:tcW w:w="1082" w:type="dxa"/>
            <w:vAlign w:val="center"/>
          </w:tcPr>
          <w:p w14:paraId="103AF688" w14:textId="77777777" w:rsidR="00114806" w:rsidRPr="00BA49DC" w:rsidRDefault="00114806" w:rsidP="00BA49DC">
            <w:pPr>
              <w:ind w:left="426" w:hanging="426"/>
              <w:rPr>
                <w:rFonts w:ascii="Arial" w:hAnsi="Arial" w:cs="Arial"/>
              </w:rPr>
            </w:pPr>
            <w:r w:rsidRPr="00BA49DC">
              <w:rPr>
                <w:rFonts w:ascii="Arial" w:hAnsi="Arial" w:cs="Arial"/>
              </w:rPr>
              <w:t xml:space="preserve">10 </w:t>
            </w:r>
            <w:r w:rsidRPr="00BA49DC">
              <w:rPr>
                <w:rFonts w:ascii="Arial" w:hAnsi="Arial" w:cs="Arial"/>
              </w:rPr>
              <w:t> and above</w:t>
            </w:r>
          </w:p>
        </w:tc>
        <w:tc>
          <w:tcPr>
            <w:tcW w:w="1260" w:type="dxa"/>
            <w:vAlign w:val="center"/>
          </w:tcPr>
          <w:p w14:paraId="41107BDD" w14:textId="77777777" w:rsidR="00114806" w:rsidRPr="00BA49DC" w:rsidRDefault="00114806" w:rsidP="00BA49DC">
            <w:pPr>
              <w:ind w:left="426" w:hanging="426"/>
              <w:rPr>
                <w:rFonts w:ascii="Arial" w:hAnsi="Arial" w:cs="Arial"/>
              </w:rPr>
            </w:pPr>
            <w:r w:rsidRPr="00BA49DC">
              <w:rPr>
                <w:rFonts w:ascii="Arial" w:hAnsi="Arial" w:cs="Arial"/>
              </w:rPr>
              <w:t>IAEC</w:t>
            </w:r>
          </w:p>
        </w:tc>
      </w:tr>
      <w:tr w:rsidR="00114806" w:rsidRPr="00114806" w14:paraId="5A84EAC9" w14:textId="77777777" w:rsidTr="00114806">
        <w:tc>
          <w:tcPr>
            <w:tcW w:w="521" w:type="dxa"/>
            <w:vAlign w:val="center"/>
          </w:tcPr>
          <w:p w14:paraId="5466CBFC" w14:textId="77777777" w:rsidR="00114806" w:rsidRPr="00BA49DC" w:rsidRDefault="00114806" w:rsidP="00BA49DC">
            <w:pPr>
              <w:ind w:left="426" w:hanging="426"/>
              <w:rPr>
                <w:rFonts w:ascii="Arial" w:hAnsi="Arial" w:cs="Arial"/>
              </w:rPr>
            </w:pPr>
            <w:r w:rsidRPr="00BA49DC">
              <w:rPr>
                <w:rFonts w:ascii="Arial" w:hAnsi="Arial" w:cs="Arial"/>
              </w:rPr>
              <w:t>8</w:t>
            </w:r>
          </w:p>
        </w:tc>
        <w:tc>
          <w:tcPr>
            <w:tcW w:w="1121" w:type="dxa"/>
            <w:vAlign w:val="center"/>
          </w:tcPr>
          <w:p w14:paraId="06AC557F" w14:textId="77777777" w:rsidR="00114806" w:rsidRPr="00BA49DC" w:rsidRDefault="00114806" w:rsidP="00BA49DC">
            <w:pPr>
              <w:ind w:left="426" w:hanging="426"/>
              <w:rPr>
                <w:rFonts w:ascii="Arial" w:hAnsi="Arial" w:cs="Arial"/>
              </w:rPr>
            </w:pPr>
            <w:r w:rsidRPr="00BA49DC">
              <w:rPr>
                <w:rFonts w:ascii="Arial" w:hAnsi="Arial" w:cs="Arial"/>
              </w:rPr>
              <w:t>F201 A/S</w:t>
            </w:r>
          </w:p>
        </w:tc>
        <w:tc>
          <w:tcPr>
            <w:tcW w:w="1065" w:type="dxa"/>
            <w:vAlign w:val="center"/>
          </w:tcPr>
          <w:p w14:paraId="1C589F8A" w14:textId="77777777" w:rsidR="00114806" w:rsidRPr="00BA49DC" w:rsidRDefault="00114806" w:rsidP="00BA49DC">
            <w:pPr>
              <w:ind w:left="426" w:hanging="426"/>
              <w:rPr>
                <w:rFonts w:ascii="Arial" w:hAnsi="Arial" w:cs="Arial"/>
              </w:rPr>
            </w:pPr>
            <w:r w:rsidRPr="00BA49DC">
              <w:rPr>
                <w:rFonts w:ascii="Arial" w:hAnsi="Arial" w:cs="Arial"/>
              </w:rPr>
              <w:t>Propylene filter</w:t>
            </w:r>
          </w:p>
        </w:tc>
        <w:tc>
          <w:tcPr>
            <w:tcW w:w="829" w:type="dxa"/>
            <w:vAlign w:val="center"/>
          </w:tcPr>
          <w:p w14:paraId="0EED1FAB" w14:textId="77777777" w:rsidR="00114806" w:rsidRPr="00BA49DC" w:rsidRDefault="00114806" w:rsidP="00BA49DC">
            <w:pPr>
              <w:ind w:left="426" w:hanging="426"/>
              <w:rPr>
                <w:rFonts w:ascii="Arial" w:hAnsi="Arial" w:cs="Arial"/>
              </w:rPr>
            </w:pPr>
            <w:r w:rsidRPr="00BA49DC">
              <w:rPr>
                <w:rFonts w:ascii="Arial" w:hAnsi="Arial" w:cs="Arial"/>
              </w:rPr>
              <w:t>20000 kg</w:t>
            </w:r>
          </w:p>
        </w:tc>
        <w:tc>
          <w:tcPr>
            <w:tcW w:w="938" w:type="dxa"/>
            <w:vAlign w:val="center"/>
          </w:tcPr>
          <w:p w14:paraId="39E48EE1" w14:textId="77777777" w:rsidR="00114806" w:rsidRPr="00BA49DC" w:rsidRDefault="00114806" w:rsidP="00BA49DC">
            <w:pPr>
              <w:ind w:left="426" w:hanging="426"/>
              <w:rPr>
                <w:rFonts w:ascii="Arial" w:hAnsi="Arial" w:cs="Arial"/>
              </w:rPr>
            </w:pPr>
            <w:r w:rsidRPr="00BA49DC">
              <w:rPr>
                <w:rFonts w:ascii="Arial" w:hAnsi="Arial" w:cs="Arial"/>
              </w:rPr>
              <w:t>42.0</w:t>
            </w:r>
          </w:p>
        </w:tc>
        <w:tc>
          <w:tcPr>
            <w:tcW w:w="774" w:type="dxa"/>
            <w:vAlign w:val="center"/>
          </w:tcPr>
          <w:p w14:paraId="104A2A94"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884" w:type="dxa"/>
            <w:vAlign w:val="center"/>
          </w:tcPr>
          <w:p w14:paraId="08502545"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05B26FB5" w14:textId="77777777" w:rsidR="00114806" w:rsidRPr="00BA49DC" w:rsidRDefault="00114806" w:rsidP="00BA49DC">
            <w:pPr>
              <w:ind w:left="426" w:hanging="426"/>
              <w:rPr>
                <w:rFonts w:ascii="Arial" w:hAnsi="Arial" w:cs="Arial"/>
              </w:rPr>
            </w:pPr>
            <w:r w:rsidRPr="00BA49DC">
              <w:rPr>
                <w:rFonts w:ascii="Arial" w:hAnsi="Arial" w:cs="Arial"/>
              </w:rPr>
              <w:t>90</w:t>
            </w:r>
          </w:p>
        </w:tc>
        <w:tc>
          <w:tcPr>
            <w:tcW w:w="1031" w:type="dxa"/>
            <w:vAlign w:val="center"/>
          </w:tcPr>
          <w:p w14:paraId="2974299A" w14:textId="77777777" w:rsidR="00114806" w:rsidRPr="00BA49DC" w:rsidRDefault="00114806" w:rsidP="00BA49DC">
            <w:pPr>
              <w:ind w:left="426" w:hanging="426"/>
              <w:rPr>
                <w:rFonts w:ascii="Arial" w:hAnsi="Arial" w:cs="Arial"/>
              </w:rPr>
            </w:pPr>
            <w:r w:rsidRPr="00BA49DC">
              <w:rPr>
                <w:rFonts w:ascii="Arial" w:hAnsi="Arial" w:cs="Arial"/>
              </w:rPr>
              <w:t>4000</w:t>
            </w:r>
          </w:p>
        </w:tc>
        <w:tc>
          <w:tcPr>
            <w:tcW w:w="900" w:type="dxa"/>
            <w:vAlign w:val="center"/>
          </w:tcPr>
          <w:p w14:paraId="686CD149"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31A5BD47"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635" w:type="dxa"/>
            <w:vAlign w:val="center"/>
          </w:tcPr>
          <w:p w14:paraId="3E5B2BE1" w14:textId="77777777" w:rsidR="00114806" w:rsidRPr="00BA49DC" w:rsidRDefault="00114806" w:rsidP="00BA49DC">
            <w:pPr>
              <w:ind w:left="426" w:hanging="426"/>
              <w:rPr>
                <w:rFonts w:ascii="Arial" w:hAnsi="Arial" w:cs="Arial"/>
              </w:rPr>
            </w:pPr>
            <w:r w:rsidRPr="00BA49DC">
              <w:rPr>
                <w:rFonts w:ascii="Arial" w:hAnsi="Arial" w:cs="Arial"/>
              </w:rPr>
              <w:t>Polypropylene</w:t>
            </w:r>
          </w:p>
        </w:tc>
        <w:tc>
          <w:tcPr>
            <w:tcW w:w="810" w:type="dxa"/>
            <w:vAlign w:val="center"/>
          </w:tcPr>
          <w:p w14:paraId="4AAF1D78"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3B0A706B" w14:textId="77777777" w:rsidR="00114806" w:rsidRPr="00BA49DC" w:rsidRDefault="00114806" w:rsidP="00BA49DC">
            <w:pPr>
              <w:ind w:left="426" w:hanging="426"/>
              <w:rPr>
                <w:rFonts w:ascii="Arial" w:hAnsi="Arial" w:cs="Arial"/>
              </w:rPr>
            </w:pPr>
            <w:r w:rsidRPr="00BA49DC">
              <w:rPr>
                <w:rFonts w:ascii="Arial" w:hAnsi="Arial" w:cs="Arial"/>
              </w:rPr>
              <w:t xml:space="preserve">25 </w:t>
            </w:r>
            <w:r w:rsidRPr="00BA49DC">
              <w:rPr>
                <w:rFonts w:ascii="Arial" w:hAnsi="Arial" w:cs="Arial"/>
              </w:rPr>
              <w:t> and above</w:t>
            </w:r>
          </w:p>
        </w:tc>
        <w:tc>
          <w:tcPr>
            <w:tcW w:w="1260" w:type="dxa"/>
            <w:vAlign w:val="center"/>
          </w:tcPr>
          <w:p w14:paraId="1A877AF6"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1DCE548E" w14:textId="77777777" w:rsidTr="00114806">
        <w:tc>
          <w:tcPr>
            <w:tcW w:w="521" w:type="dxa"/>
            <w:vAlign w:val="center"/>
          </w:tcPr>
          <w:p w14:paraId="382FFC6F" w14:textId="77777777" w:rsidR="00114806" w:rsidRPr="00BA49DC" w:rsidRDefault="00114806" w:rsidP="00BA49DC">
            <w:pPr>
              <w:ind w:left="426" w:hanging="426"/>
              <w:rPr>
                <w:rFonts w:ascii="Arial" w:hAnsi="Arial" w:cs="Arial"/>
              </w:rPr>
            </w:pPr>
            <w:r w:rsidRPr="00BA49DC">
              <w:rPr>
                <w:rFonts w:ascii="Arial" w:hAnsi="Arial" w:cs="Arial"/>
              </w:rPr>
              <w:t>9</w:t>
            </w:r>
          </w:p>
        </w:tc>
        <w:tc>
          <w:tcPr>
            <w:tcW w:w="1121" w:type="dxa"/>
            <w:vAlign w:val="center"/>
          </w:tcPr>
          <w:p w14:paraId="23F3F8E1" w14:textId="77777777" w:rsidR="00114806" w:rsidRPr="00BA49DC" w:rsidRDefault="00114806" w:rsidP="00BA49DC">
            <w:pPr>
              <w:ind w:left="426" w:hanging="426"/>
              <w:rPr>
                <w:rFonts w:ascii="Arial" w:hAnsi="Arial" w:cs="Arial"/>
              </w:rPr>
            </w:pPr>
            <w:r w:rsidRPr="00BA49DC">
              <w:rPr>
                <w:rFonts w:ascii="Arial" w:hAnsi="Arial" w:cs="Arial"/>
              </w:rPr>
              <w:t>F202 A/S</w:t>
            </w:r>
          </w:p>
        </w:tc>
        <w:tc>
          <w:tcPr>
            <w:tcW w:w="1065" w:type="dxa"/>
            <w:vAlign w:val="center"/>
          </w:tcPr>
          <w:p w14:paraId="619F9F4F" w14:textId="77777777" w:rsidR="00114806" w:rsidRPr="00BA49DC" w:rsidRDefault="00114806" w:rsidP="00BA49DC">
            <w:pPr>
              <w:ind w:left="426" w:hanging="426"/>
              <w:rPr>
                <w:rFonts w:ascii="Arial" w:hAnsi="Arial" w:cs="Arial"/>
              </w:rPr>
            </w:pPr>
            <w:r w:rsidRPr="00BA49DC">
              <w:rPr>
                <w:rFonts w:ascii="Arial" w:hAnsi="Arial" w:cs="Arial"/>
              </w:rPr>
              <w:t>Hydrogen filter</w:t>
            </w:r>
          </w:p>
        </w:tc>
        <w:tc>
          <w:tcPr>
            <w:tcW w:w="829" w:type="dxa"/>
            <w:vAlign w:val="center"/>
          </w:tcPr>
          <w:p w14:paraId="43AF9628" w14:textId="77777777" w:rsidR="00114806" w:rsidRPr="00BA49DC" w:rsidRDefault="00114806" w:rsidP="00BA49DC">
            <w:pPr>
              <w:ind w:left="426" w:hanging="426"/>
              <w:rPr>
                <w:rFonts w:ascii="Arial" w:hAnsi="Arial" w:cs="Arial"/>
              </w:rPr>
            </w:pPr>
            <w:r w:rsidRPr="00BA49DC">
              <w:rPr>
                <w:rFonts w:ascii="Arial" w:hAnsi="Arial" w:cs="Arial"/>
              </w:rPr>
              <w:t>4 kg</w:t>
            </w:r>
          </w:p>
        </w:tc>
        <w:tc>
          <w:tcPr>
            <w:tcW w:w="938" w:type="dxa"/>
            <w:vAlign w:val="center"/>
          </w:tcPr>
          <w:p w14:paraId="42204B0E"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774" w:type="dxa"/>
            <w:vAlign w:val="center"/>
          </w:tcPr>
          <w:p w14:paraId="6BEC3FB6" w14:textId="77777777" w:rsidR="00114806" w:rsidRPr="00BA49DC" w:rsidRDefault="00114806" w:rsidP="00BA49DC">
            <w:pPr>
              <w:ind w:left="426" w:hanging="426"/>
              <w:rPr>
                <w:rFonts w:ascii="Arial" w:hAnsi="Arial" w:cs="Arial"/>
              </w:rPr>
            </w:pPr>
            <w:r w:rsidRPr="00BA49DC">
              <w:rPr>
                <w:rFonts w:ascii="Arial" w:hAnsi="Arial" w:cs="Arial"/>
              </w:rPr>
              <w:t>25</w:t>
            </w:r>
          </w:p>
        </w:tc>
        <w:tc>
          <w:tcPr>
            <w:tcW w:w="884" w:type="dxa"/>
            <w:vAlign w:val="center"/>
          </w:tcPr>
          <w:p w14:paraId="61550AF9"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865" w:type="dxa"/>
            <w:vAlign w:val="center"/>
          </w:tcPr>
          <w:p w14:paraId="1692D4FE"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1031" w:type="dxa"/>
            <w:vAlign w:val="center"/>
          </w:tcPr>
          <w:p w14:paraId="1A01C248"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900" w:type="dxa"/>
            <w:vAlign w:val="center"/>
          </w:tcPr>
          <w:p w14:paraId="50870BDD"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67DEF09A"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6EC1438C" w14:textId="77777777" w:rsidR="00114806" w:rsidRPr="00BA49DC" w:rsidRDefault="00114806" w:rsidP="00BA49DC">
            <w:pPr>
              <w:ind w:left="426" w:hanging="426"/>
              <w:rPr>
                <w:rFonts w:ascii="Arial" w:hAnsi="Arial" w:cs="Arial"/>
              </w:rPr>
            </w:pPr>
            <w:r w:rsidRPr="00BA49DC">
              <w:rPr>
                <w:rFonts w:ascii="Arial" w:hAnsi="Arial" w:cs="Arial"/>
              </w:rPr>
              <w:t>Poroussint. SS</w:t>
            </w:r>
          </w:p>
        </w:tc>
        <w:tc>
          <w:tcPr>
            <w:tcW w:w="810" w:type="dxa"/>
            <w:vAlign w:val="center"/>
          </w:tcPr>
          <w:p w14:paraId="07493884"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1F09CDBD" w14:textId="77777777" w:rsidR="00114806" w:rsidRPr="00BA49DC" w:rsidRDefault="00114806" w:rsidP="00BA49DC">
            <w:pPr>
              <w:ind w:left="426" w:hanging="426"/>
              <w:rPr>
                <w:rFonts w:ascii="Arial" w:hAnsi="Arial" w:cs="Arial"/>
              </w:rPr>
            </w:pPr>
            <w:r w:rsidRPr="00BA49DC">
              <w:rPr>
                <w:rFonts w:ascii="Arial" w:hAnsi="Arial" w:cs="Arial"/>
              </w:rPr>
              <w:t xml:space="preserve">10 </w:t>
            </w:r>
            <w:r w:rsidRPr="00BA49DC">
              <w:rPr>
                <w:rFonts w:ascii="Arial" w:hAnsi="Arial" w:cs="Arial"/>
              </w:rPr>
              <w:t> and above</w:t>
            </w:r>
          </w:p>
        </w:tc>
        <w:tc>
          <w:tcPr>
            <w:tcW w:w="1260" w:type="dxa"/>
            <w:vAlign w:val="center"/>
          </w:tcPr>
          <w:p w14:paraId="56267E76"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23022775" w14:textId="77777777" w:rsidTr="00114806">
        <w:tc>
          <w:tcPr>
            <w:tcW w:w="521" w:type="dxa"/>
            <w:vAlign w:val="center"/>
          </w:tcPr>
          <w:p w14:paraId="0F8E7D57"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1121" w:type="dxa"/>
            <w:vAlign w:val="center"/>
          </w:tcPr>
          <w:p w14:paraId="686B3D75" w14:textId="77777777" w:rsidR="00114806" w:rsidRPr="00BA49DC" w:rsidRDefault="00114806" w:rsidP="00BA49DC">
            <w:pPr>
              <w:ind w:left="426" w:hanging="426"/>
              <w:rPr>
                <w:rFonts w:ascii="Arial" w:hAnsi="Arial" w:cs="Arial"/>
              </w:rPr>
            </w:pPr>
            <w:r w:rsidRPr="00BA49DC">
              <w:rPr>
                <w:rFonts w:ascii="Arial" w:hAnsi="Arial" w:cs="Arial"/>
              </w:rPr>
              <w:t>F203A/S</w:t>
            </w:r>
          </w:p>
        </w:tc>
        <w:tc>
          <w:tcPr>
            <w:tcW w:w="1065" w:type="dxa"/>
            <w:vAlign w:val="center"/>
          </w:tcPr>
          <w:p w14:paraId="75219CF3" w14:textId="77777777" w:rsidR="00114806" w:rsidRPr="00BA49DC" w:rsidRDefault="00114806" w:rsidP="00BA49DC">
            <w:pPr>
              <w:ind w:left="426" w:hanging="426"/>
              <w:rPr>
                <w:rFonts w:ascii="Arial" w:hAnsi="Arial" w:cs="Arial"/>
              </w:rPr>
            </w:pPr>
            <w:r w:rsidRPr="00BA49DC">
              <w:rPr>
                <w:rFonts w:ascii="Arial" w:hAnsi="Arial" w:cs="Arial"/>
              </w:rPr>
              <w:t>Ethylene filters</w:t>
            </w:r>
          </w:p>
        </w:tc>
        <w:tc>
          <w:tcPr>
            <w:tcW w:w="829" w:type="dxa"/>
            <w:vAlign w:val="center"/>
          </w:tcPr>
          <w:p w14:paraId="258F0240" w14:textId="77777777" w:rsidR="00114806" w:rsidRPr="00BA49DC" w:rsidRDefault="00114806" w:rsidP="00BA49DC">
            <w:pPr>
              <w:ind w:left="426" w:hanging="426"/>
              <w:rPr>
                <w:rFonts w:ascii="Arial" w:hAnsi="Arial" w:cs="Arial"/>
              </w:rPr>
            </w:pPr>
            <w:r w:rsidRPr="00BA49DC">
              <w:rPr>
                <w:rFonts w:ascii="Arial" w:hAnsi="Arial" w:cs="Arial"/>
              </w:rPr>
              <w:t>400 kg</w:t>
            </w:r>
          </w:p>
        </w:tc>
        <w:tc>
          <w:tcPr>
            <w:tcW w:w="938" w:type="dxa"/>
            <w:vAlign w:val="center"/>
          </w:tcPr>
          <w:p w14:paraId="7A562158"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774" w:type="dxa"/>
            <w:vAlign w:val="center"/>
          </w:tcPr>
          <w:p w14:paraId="554A33D7"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884" w:type="dxa"/>
            <w:vAlign w:val="center"/>
          </w:tcPr>
          <w:p w14:paraId="1AB39726"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865" w:type="dxa"/>
            <w:vAlign w:val="center"/>
          </w:tcPr>
          <w:p w14:paraId="76BA50B0"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1031" w:type="dxa"/>
            <w:vAlign w:val="center"/>
          </w:tcPr>
          <w:p w14:paraId="64B65F81"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900" w:type="dxa"/>
            <w:vAlign w:val="center"/>
          </w:tcPr>
          <w:p w14:paraId="437AC389"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57AC3948"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051E692F" w14:textId="77777777" w:rsidR="00114806" w:rsidRPr="00BA49DC" w:rsidRDefault="00114806" w:rsidP="00BA49DC">
            <w:pPr>
              <w:ind w:left="426" w:hanging="426"/>
              <w:rPr>
                <w:rFonts w:ascii="Arial" w:hAnsi="Arial" w:cs="Arial"/>
              </w:rPr>
            </w:pPr>
            <w:r w:rsidRPr="00BA49DC">
              <w:rPr>
                <w:rFonts w:ascii="Arial" w:hAnsi="Arial" w:cs="Arial"/>
              </w:rPr>
              <w:t>Polypropylene</w:t>
            </w:r>
          </w:p>
        </w:tc>
        <w:tc>
          <w:tcPr>
            <w:tcW w:w="810" w:type="dxa"/>
            <w:vAlign w:val="center"/>
          </w:tcPr>
          <w:p w14:paraId="7AB5E45F"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2F070879" w14:textId="77777777" w:rsidR="00114806" w:rsidRPr="00BA49DC" w:rsidRDefault="00114806" w:rsidP="00BA49DC">
            <w:pPr>
              <w:ind w:left="426" w:hanging="426"/>
              <w:rPr>
                <w:rFonts w:ascii="Arial" w:hAnsi="Arial" w:cs="Arial"/>
              </w:rPr>
            </w:pPr>
            <w:r w:rsidRPr="00BA49DC">
              <w:rPr>
                <w:rFonts w:ascii="Arial" w:hAnsi="Arial" w:cs="Arial"/>
              </w:rPr>
              <w:t xml:space="preserve">25 </w:t>
            </w:r>
            <w:r w:rsidRPr="00BA49DC">
              <w:rPr>
                <w:rFonts w:ascii="Arial" w:hAnsi="Arial" w:cs="Arial"/>
              </w:rPr>
              <w:t> and above</w:t>
            </w:r>
          </w:p>
        </w:tc>
        <w:tc>
          <w:tcPr>
            <w:tcW w:w="1260" w:type="dxa"/>
            <w:vAlign w:val="center"/>
          </w:tcPr>
          <w:p w14:paraId="3BDCDC74"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7A5B00C0" w14:textId="77777777" w:rsidTr="00114806">
        <w:tc>
          <w:tcPr>
            <w:tcW w:w="521" w:type="dxa"/>
            <w:vAlign w:val="center"/>
          </w:tcPr>
          <w:p w14:paraId="24B07AC3" w14:textId="77777777" w:rsidR="00114806" w:rsidRPr="00BA49DC" w:rsidRDefault="00114806" w:rsidP="00BA49DC">
            <w:pPr>
              <w:ind w:left="426" w:hanging="426"/>
              <w:rPr>
                <w:rFonts w:ascii="Arial" w:hAnsi="Arial" w:cs="Arial"/>
              </w:rPr>
            </w:pPr>
            <w:r w:rsidRPr="00BA49DC">
              <w:rPr>
                <w:rFonts w:ascii="Arial" w:hAnsi="Arial" w:cs="Arial"/>
              </w:rPr>
              <w:lastRenderedPageBreak/>
              <w:t>11</w:t>
            </w:r>
          </w:p>
        </w:tc>
        <w:tc>
          <w:tcPr>
            <w:tcW w:w="1121" w:type="dxa"/>
            <w:vAlign w:val="center"/>
          </w:tcPr>
          <w:p w14:paraId="21625AB7" w14:textId="77777777" w:rsidR="00114806" w:rsidRPr="00BA49DC" w:rsidRDefault="00114806" w:rsidP="00BA49DC">
            <w:pPr>
              <w:ind w:left="426" w:hanging="426"/>
              <w:rPr>
                <w:rFonts w:ascii="Arial" w:hAnsi="Arial" w:cs="Arial"/>
              </w:rPr>
            </w:pPr>
            <w:r w:rsidRPr="00BA49DC">
              <w:rPr>
                <w:rFonts w:ascii="Arial" w:hAnsi="Arial" w:cs="Arial"/>
              </w:rPr>
              <w:t>F204 A/S</w:t>
            </w:r>
          </w:p>
        </w:tc>
        <w:tc>
          <w:tcPr>
            <w:tcW w:w="1065" w:type="dxa"/>
            <w:vAlign w:val="center"/>
          </w:tcPr>
          <w:p w14:paraId="553EEA15" w14:textId="77777777" w:rsidR="00114806" w:rsidRPr="00BA49DC" w:rsidRDefault="00114806" w:rsidP="00BA49DC">
            <w:pPr>
              <w:ind w:left="426" w:hanging="426"/>
              <w:rPr>
                <w:rFonts w:ascii="Arial" w:hAnsi="Arial" w:cs="Arial"/>
              </w:rPr>
            </w:pPr>
            <w:r w:rsidRPr="00BA49DC">
              <w:rPr>
                <w:rFonts w:ascii="Arial" w:hAnsi="Arial" w:cs="Arial"/>
              </w:rPr>
              <w:t>P202 flushing filter</w:t>
            </w:r>
          </w:p>
        </w:tc>
        <w:tc>
          <w:tcPr>
            <w:tcW w:w="829" w:type="dxa"/>
            <w:vAlign w:val="center"/>
          </w:tcPr>
          <w:p w14:paraId="69A70C08" w14:textId="77777777" w:rsidR="00114806" w:rsidRPr="00BA49DC" w:rsidRDefault="00114806" w:rsidP="00BA49DC">
            <w:pPr>
              <w:ind w:left="426" w:hanging="426"/>
              <w:rPr>
                <w:rFonts w:ascii="Arial" w:hAnsi="Arial" w:cs="Arial"/>
              </w:rPr>
            </w:pPr>
            <w:r w:rsidRPr="00BA49DC">
              <w:rPr>
                <w:rFonts w:ascii="Arial" w:hAnsi="Arial" w:cs="Arial"/>
              </w:rPr>
              <w:t>1200 kg</w:t>
            </w:r>
          </w:p>
        </w:tc>
        <w:tc>
          <w:tcPr>
            <w:tcW w:w="938" w:type="dxa"/>
            <w:vAlign w:val="center"/>
          </w:tcPr>
          <w:p w14:paraId="48857808" w14:textId="77777777" w:rsidR="00114806" w:rsidRPr="00BA49DC" w:rsidRDefault="00114806" w:rsidP="00BA49DC">
            <w:pPr>
              <w:ind w:left="426" w:hanging="426"/>
              <w:rPr>
                <w:rFonts w:ascii="Arial" w:hAnsi="Arial" w:cs="Arial"/>
              </w:rPr>
            </w:pPr>
            <w:r w:rsidRPr="00BA49DC">
              <w:rPr>
                <w:rFonts w:ascii="Arial" w:hAnsi="Arial" w:cs="Arial"/>
              </w:rPr>
              <w:t>34.5</w:t>
            </w:r>
          </w:p>
        </w:tc>
        <w:tc>
          <w:tcPr>
            <w:tcW w:w="774" w:type="dxa"/>
            <w:vAlign w:val="center"/>
          </w:tcPr>
          <w:p w14:paraId="435A9EAD"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884" w:type="dxa"/>
            <w:vAlign w:val="center"/>
          </w:tcPr>
          <w:p w14:paraId="06862F8A"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64DA68B1" w14:textId="77777777" w:rsidR="00114806" w:rsidRPr="00BA49DC" w:rsidRDefault="00114806" w:rsidP="00BA49DC">
            <w:pPr>
              <w:ind w:left="426" w:hanging="426"/>
              <w:rPr>
                <w:rFonts w:ascii="Arial" w:hAnsi="Arial" w:cs="Arial"/>
              </w:rPr>
            </w:pPr>
            <w:r w:rsidRPr="00BA49DC">
              <w:rPr>
                <w:rFonts w:ascii="Arial" w:hAnsi="Arial" w:cs="Arial"/>
              </w:rPr>
              <w:t>-45 to 90</w:t>
            </w:r>
          </w:p>
        </w:tc>
        <w:tc>
          <w:tcPr>
            <w:tcW w:w="1031" w:type="dxa"/>
            <w:vAlign w:val="center"/>
          </w:tcPr>
          <w:p w14:paraId="29EF4AE8" w14:textId="77777777" w:rsidR="00114806" w:rsidRPr="00BA49DC" w:rsidRDefault="00114806" w:rsidP="00BA49DC">
            <w:pPr>
              <w:ind w:left="426" w:hanging="426"/>
              <w:rPr>
                <w:rFonts w:ascii="Arial" w:hAnsi="Arial" w:cs="Arial"/>
              </w:rPr>
            </w:pPr>
            <w:r w:rsidRPr="00BA49DC">
              <w:rPr>
                <w:rFonts w:ascii="Arial" w:hAnsi="Arial" w:cs="Arial"/>
              </w:rPr>
              <w:t>4000</w:t>
            </w:r>
          </w:p>
        </w:tc>
        <w:tc>
          <w:tcPr>
            <w:tcW w:w="900" w:type="dxa"/>
            <w:vAlign w:val="center"/>
          </w:tcPr>
          <w:p w14:paraId="5C1982BE"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59B99268"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3F328263"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810" w:type="dxa"/>
            <w:vAlign w:val="center"/>
          </w:tcPr>
          <w:p w14:paraId="0FC0EB4E"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770FD2EB" w14:textId="77777777" w:rsidR="00114806" w:rsidRPr="00BA49DC" w:rsidRDefault="00114806" w:rsidP="00BA49DC">
            <w:pPr>
              <w:ind w:left="426" w:hanging="426"/>
              <w:rPr>
                <w:rFonts w:ascii="Arial" w:hAnsi="Arial" w:cs="Arial"/>
              </w:rPr>
            </w:pPr>
            <w:r w:rsidRPr="00BA49DC">
              <w:rPr>
                <w:rFonts w:ascii="Arial" w:hAnsi="Arial" w:cs="Arial"/>
              </w:rPr>
              <w:t xml:space="preserve">2 </w:t>
            </w:r>
            <w:r w:rsidRPr="00BA49DC">
              <w:rPr>
                <w:rFonts w:ascii="Arial" w:hAnsi="Arial" w:cs="Arial"/>
              </w:rPr>
              <w:t> and above</w:t>
            </w:r>
          </w:p>
        </w:tc>
        <w:tc>
          <w:tcPr>
            <w:tcW w:w="1260" w:type="dxa"/>
            <w:vAlign w:val="center"/>
          </w:tcPr>
          <w:p w14:paraId="351B7B6E"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59392684" w14:textId="77777777" w:rsidTr="00114806">
        <w:tc>
          <w:tcPr>
            <w:tcW w:w="521" w:type="dxa"/>
            <w:vAlign w:val="center"/>
          </w:tcPr>
          <w:p w14:paraId="1038C522"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1121" w:type="dxa"/>
            <w:vAlign w:val="center"/>
          </w:tcPr>
          <w:p w14:paraId="6CEF54BC" w14:textId="77777777" w:rsidR="00114806" w:rsidRPr="00BA49DC" w:rsidRDefault="00114806" w:rsidP="00BA49DC">
            <w:pPr>
              <w:ind w:left="426" w:hanging="426"/>
              <w:rPr>
                <w:rFonts w:ascii="Arial" w:hAnsi="Arial" w:cs="Arial"/>
              </w:rPr>
            </w:pPr>
            <w:r w:rsidRPr="00BA49DC">
              <w:rPr>
                <w:rFonts w:ascii="Arial" w:hAnsi="Arial" w:cs="Arial"/>
              </w:rPr>
              <w:t>F301</w:t>
            </w:r>
          </w:p>
        </w:tc>
        <w:tc>
          <w:tcPr>
            <w:tcW w:w="1065" w:type="dxa"/>
            <w:vAlign w:val="center"/>
          </w:tcPr>
          <w:p w14:paraId="349290A8" w14:textId="77777777" w:rsidR="00114806" w:rsidRPr="00BA49DC" w:rsidRDefault="00114806" w:rsidP="00BA49DC">
            <w:pPr>
              <w:ind w:left="426" w:hanging="426"/>
              <w:rPr>
                <w:rFonts w:ascii="Arial" w:hAnsi="Arial" w:cs="Arial"/>
              </w:rPr>
            </w:pPr>
            <w:r w:rsidRPr="00BA49DC">
              <w:rPr>
                <w:rFonts w:ascii="Arial" w:hAnsi="Arial" w:cs="Arial"/>
              </w:rPr>
              <w:t>Bag filter</w:t>
            </w:r>
          </w:p>
        </w:tc>
        <w:tc>
          <w:tcPr>
            <w:tcW w:w="829" w:type="dxa"/>
            <w:vAlign w:val="center"/>
          </w:tcPr>
          <w:p w14:paraId="75C44748" w14:textId="77777777" w:rsidR="00114806" w:rsidRPr="00BA49DC" w:rsidRDefault="00114806" w:rsidP="00BA49DC">
            <w:pPr>
              <w:ind w:left="426" w:hanging="426"/>
              <w:rPr>
                <w:rFonts w:ascii="Arial" w:hAnsi="Arial" w:cs="Arial"/>
              </w:rPr>
            </w:pPr>
            <w:r w:rsidRPr="00BA49DC">
              <w:rPr>
                <w:rFonts w:ascii="Arial" w:hAnsi="Arial" w:cs="Arial"/>
              </w:rPr>
              <w:t>9600 kg</w:t>
            </w:r>
          </w:p>
        </w:tc>
        <w:tc>
          <w:tcPr>
            <w:tcW w:w="938" w:type="dxa"/>
            <w:vAlign w:val="center"/>
          </w:tcPr>
          <w:p w14:paraId="05EF9596" w14:textId="77777777" w:rsidR="00114806" w:rsidRPr="00BA49DC" w:rsidRDefault="00114806" w:rsidP="00BA49DC">
            <w:pPr>
              <w:ind w:left="426" w:hanging="426"/>
              <w:rPr>
                <w:rFonts w:ascii="Arial" w:hAnsi="Arial" w:cs="Arial"/>
              </w:rPr>
            </w:pPr>
            <w:r w:rsidRPr="00BA49DC">
              <w:rPr>
                <w:rFonts w:ascii="Arial" w:hAnsi="Arial" w:cs="Arial"/>
              </w:rPr>
              <w:t>0.5</w:t>
            </w:r>
          </w:p>
        </w:tc>
        <w:tc>
          <w:tcPr>
            <w:tcW w:w="774" w:type="dxa"/>
            <w:vAlign w:val="center"/>
          </w:tcPr>
          <w:p w14:paraId="534A5BDB"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884" w:type="dxa"/>
            <w:vAlign w:val="center"/>
          </w:tcPr>
          <w:p w14:paraId="66B2BB85"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71D0CAC9" w14:textId="77777777" w:rsidR="00114806" w:rsidRPr="00BA49DC" w:rsidRDefault="00114806" w:rsidP="00BA49DC">
            <w:pPr>
              <w:ind w:left="426" w:hanging="426"/>
              <w:rPr>
                <w:rFonts w:ascii="Arial" w:hAnsi="Arial" w:cs="Arial"/>
              </w:rPr>
            </w:pPr>
            <w:r w:rsidRPr="00BA49DC">
              <w:rPr>
                <w:rFonts w:ascii="Arial" w:hAnsi="Arial" w:cs="Arial"/>
              </w:rPr>
              <w:t>85</w:t>
            </w:r>
          </w:p>
        </w:tc>
        <w:tc>
          <w:tcPr>
            <w:tcW w:w="1031" w:type="dxa"/>
            <w:vAlign w:val="center"/>
          </w:tcPr>
          <w:p w14:paraId="72006951" w14:textId="77777777" w:rsidR="00114806" w:rsidRPr="00BA49DC" w:rsidRDefault="00114806" w:rsidP="00BA49DC">
            <w:pPr>
              <w:ind w:left="426" w:hanging="426"/>
              <w:rPr>
                <w:rFonts w:ascii="Arial" w:hAnsi="Arial" w:cs="Arial"/>
              </w:rPr>
            </w:pPr>
            <w:r w:rsidRPr="00BA49DC">
              <w:rPr>
                <w:rFonts w:ascii="Arial" w:hAnsi="Arial" w:cs="Arial"/>
              </w:rPr>
              <w:t>500</w:t>
            </w:r>
          </w:p>
        </w:tc>
        <w:tc>
          <w:tcPr>
            <w:tcW w:w="900" w:type="dxa"/>
            <w:vAlign w:val="center"/>
          </w:tcPr>
          <w:p w14:paraId="14D542A3" w14:textId="77777777" w:rsidR="00114806" w:rsidRPr="00BA49DC" w:rsidRDefault="00114806" w:rsidP="00BA49DC">
            <w:pPr>
              <w:ind w:left="426" w:hanging="426"/>
              <w:rPr>
                <w:rFonts w:ascii="Arial" w:hAnsi="Arial" w:cs="Arial"/>
              </w:rPr>
            </w:pPr>
            <w:r w:rsidRPr="00BA49DC">
              <w:rPr>
                <w:rFonts w:ascii="Arial" w:hAnsi="Arial" w:cs="Arial"/>
              </w:rPr>
              <w:t>Pulse jet bag filter</w:t>
            </w:r>
          </w:p>
        </w:tc>
        <w:tc>
          <w:tcPr>
            <w:tcW w:w="941" w:type="dxa"/>
            <w:vAlign w:val="center"/>
          </w:tcPr>
          <w:p w14:paraId="546A2495" w14:textId="77777777" w:rsidR="00114806" w:rsidRPr="00BA49DC" w:rsidRDefault="00114806" w:rsidP="00BA49DC">
            <w:pPr>
              <w:ind w:left="426" w:hanging="426"/>
              <w:rPr>
                <w:rFonts w:ascii="Arial" w:hAnsi="Arial" w:cs="Arial"/>
              </w:rPr>
            </w:pPr>
            <w:r w:rsidRPr="00BA49DC">
              <w:rPr>
                <w:rFonts w:ascii="Arial" w:hAnsi="Arial" w:cs="Arial"/>
              </w:rPr>
              <w:t>12</w:t>
            </w:r>
          </w:p>
        </w:tc>
        <w:tc>
          <w:tcPr>
            <w:tcW w:w="1635" w:type="dxa"/>
            <w:vAlign w:val="center"/>
          </w:tcPr>
          <w:p w14:paraId="070A38E8"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810" w:type="dxa"/>
            <w:vAlign w:val="center"/>
          </w:tcPr>
          <w:p w14:paraId="2E35C86A"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605663D2"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0" w:type="dxa"/>
            <w:vAlign w:val="center"/>
          </w:tcPr>
          <w:p w14:paraId="6D405CE8" w14:textId="77777777" w:rsidR="00114806" w:rsidRPr="00BA49DC" w:rsidRDefault="00114806" w:rsidP="00BA49DC">
            <w:pPr>
              <w:ind w:left="426" w:hanging="426"/>
              <w:rPr>
                <w:rFonts w:ascii="Arial" w:hAnsi="Arial" w:cs="Arial"/>
              </w:rPr>
            </w:pPr>
            <w:r w:rsidRPr="00BA49DC">
              <w:rPr>
                <w:rFonts w:ascii="Arial" w:hAnsi="Arial" w:cs="Arial"/>
              </w:rPr>
              <w:t>Fluid Air(I) Pvt.Ltd. Bombay</w:t>
            </w:r>
          </w:p>
        </w:tc>
      </w:tr>
      <w:tr w:rsidR="00114806" w:rsidRPr="00114806" w14:paraId="10D472D1" w14:textId="77777777" w:rsidTr="00114806">
        <w:tc>
          <w:tcPr>
            <w:tcW w:w="521" w:type="dxa"/>
            <w:vAlign w:val="center"/>
          </w:tcPr>
          <w:p w14:paraId="00878813" w14:textId="77777777" w:rsidR="00114806" w:rsidRPr="00BA49DC" w:rsidRDefault="00114806" w:rsidP="00BA49DC">
            <w:pPr>
              <w:ind w:left="426" w:hanging="426"/>
              <w:rPr>
                <w:rFonts w:ascii="Arial" w:hAnsi="Arial" w:cs="Arial"/>
              </w:rPr>
            </w:pPr>
            <w:r w:rsidRPr="00BA49DC">
              <w:rPr>
                <w:rFonts w:ascii="Arial" w:hAnsi="Arial" w:cs="Arial"/>
              </w:rPr>
              <w:t>13</w:t>
            </w:r>
          </w:p>
        </w:tc>
        <w:tc>
          <w:tcPr>
            <w:tcW w:w="1121" w:type="dxa"/>
            <w:vAlign w:val="center"/>
          </w:tcPr>
          <w:p w14:paraId="6A7BE684" w14:textId="77777777" w:rsidR="00114806" w:rsidRPr="00BA49DC" w:rsidRDefault="00114806" w:rsidP="00BA49DC">
            <w:pPr>
              <w:ind w:left="426" w:hanging="426"/>
              <w:rPr>
                <w:rFonts w:ascii="Arial" w:hAnsi="Arial" w:cs="Arial"/>
              </w:rPr>
            </w:pPr>
            <w:r w:rsidRPr="00BA49DC">
              <w:rPr>
                <w:rFonts w:ascii="Arial" w:hAnsi="Arial" w:cs="Arial"/>
              </w:rPr>
              <w:t>F302</w:t>
            </w:r>
          </w:p>
        </w:tc>
        <w:tc>
          <w:tcPr>
            <w:tcW w:w="1065" w:type="dxa"/>
            <w:vAlign w:val="center"/>
          </w:tcPr>
          <w:p w14:paraId="2E4736D7" w14:textId="77777777" w:rsidR="00114806" w:rsidRPr="00BA49DC" w:rsidRDefault="00114806" w:rsidP="00BA49DC">
            <w:pPr>
              <w:ind w:left="426" w:hanging="426"/>
              <w:rPr>
                <w:rFonts w:ascii="Arial" w:hAnsi="Arial" w:cs="Arial"/>
              </w:rPr>
            </w:pPr>
            <w:r w:rsidRPr="00BA49DC">
              <w:rPr>
                <w:rFonts w:ascii="Arial" w:hAnsi="Arial" w:cs="Arial"/>
              </w:rPr>
              <w:t>Guard filter</w:t>
            </w:r>
          </w:p>
        </w:tc>
        <w:tc>
          <w:tcPr>
            <w:tcW w:w="829" w:type="dxa"/>
            <w:vAlign w:val="center"/>
          </w:tcPr>
          <w:p w14:paraId="7D0F8FB9" w14:textId="77777777" w:rsidR="00114806" w:rsidRPr="00BA49DC" w:rsidRDefault="00114806" w:rsidP="00BA49DC">
            <w:pPr>
              <w:ind w:left="426" w:hanging="426"/>
              <w:rPr>
                <w:rFonts w:ascii="Arial" w:hAnsi="Arial" w:cs="Arial"/>
              </w:rPr>
            </w:pPr>
            <w:r w:rsidRPr="00BA49DC">
              <w:rPr>
                <w:rFonts w:ascii="Arial" w:hAnsi="Arial" w:cs="Arial"/>
              </w:rPr>
              <w:t>2500 kg</w:t>
            </w:r>
          </w:p>
        </w:tc>
        <w:tc>
          <w:tcPr>
            <w:tcW w:w="938" w:type="dxa"/>
            <w:vAlign w:val="center"/>
          </w:tcPr>
          <w:p w14:paraId="5909A032" w14:textId="77777777" w:rsidR="00114806" w:rsidRPr="00BA49DC" w:rsidRDefault="00114806" w:rsidP="00BA49DC">
            <w:pPr>
              <w:ind w:left="426" w:hanging="426"/>
              <w:rPr>
                <w:rFonts w:ascii="Arial" w:hAnsi="Arial" w:cs="Arial"/>
              </w:rPr>
            </w:pPr>
            <w:r w:rsidRPr="00BA49DC">
              <w:rPr>
                <w:rFonts w:ascii="Arial" w:hAnsi="Arial" w:cs="Arial"/>
              </w:rPr>
              <w:t>2.1</w:t>
            </w:r>
          </w:p>
        </w:tc>
        <w:tc>
          <w:tcPr>
            <w:tcW w:w="774" w:type="dxa"/>
            <w:vAlign w:val="center"/>
          </w:tcPr>
          <w:p w14:paraId="61537EE5"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884" w:type="dxa"/>
            <w:vAlign w:val="center"/>
          </w:tcPr>
          <w:p w14:paraId="5B380423"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0F03909A" w14:textId="77777777" w:rsidR="00114806" w:rsidRPr="00BA49DC" w:rsidRDefault="00114806" w:rsidP="00BA49DC">
            <w:pPr>
              <w:ind w:left="426" w:hanging="426"/>
              <w:rPr>
                <w:rFonts w:ascii="Arial" w:hAnsi="Arial" w:cs="Arial"/>
              </w:rPr>
            </w:pPr>
            <w:r w:rsidRPr="00BA49DC">
              <w:rPr>
                <w:rFonts w:ascii="Arial" w:hAnsi="Arial" w:cs="Arial"/>
              </w:rPr>
              <w:t>90</w:t>
            </w:r>
          </w:p>
        </w:tc>
        <w:tc>
          <w:tcPr>
            <w:tcW w:w="1031" w:type="dxa"/>
            <w:vAlign w:val="center"/>
          </w:tcPr>
          <w:p w14:paraId="16CF2E47" w14:textId="77777777" w:rsidR="00114806" w:rsidRPr="00BA49DC" w:rsidRDefault="00114806" w:rsidP="00BA49DC">
            <w:pPr>
              <w:ind w:left="426" w:hanging="426"/>
              <w:rPr>
                <w:rFonts w:ascii="Arial" w:hAnsi="Arial" w:cs="Arial"/>
              </w:rPr>
            </w:pPr>
            <w:r w:rsidRPr="00BA49DC">
              <w:rPr>
                <w:rFonts w:ascii="Arial" w:hAnsi="Arial" w:cs="Arial"/>
              </w:rPr>
              <w:t>200</w:t>
            </w:r>
          </w:p>
        </w:tc>
        <w:tc>
          <w:tcPr>
            <w:tcW w:w="900" w:type="dxa"/>
            <w:vAlign w:val="center"/>
          </w:tcPr>
          <w:p w14:paraId="252F1477" w14:textId="77777777" w:rsidR="00114806" w:rsidRPr="00BA49DC" w:rsidRDefault="00114806" w:rsidP="00BA49DC">
            <w:pPr>
              <w:ind w:left="426" w:hanging="426"/>
              <w:rPr>
                <w:rFonts w:ascii="Arial" w:hAnsi="Arial" w:cs="Arial"/>
              </w:rPr>
            </w:pPr>
            <w:r w:rsidRPr="00BA49DC">
              <w:rPr>
                <w:rFonts w:ascii="Arial" w:hAnsi="Arial" w:cs="Arial"/>
              </w:rPr>
              <w:t>Simplex</w:t>
            </w:r>
          </w:p>
        </w:tc>
        <w:tc>
          <w:tcPr>
            <w:tcW w:w="941" w:type="dxa"/>
            <w:vAlign w:val="center"/>
          </w:tcPr>
          <w:p w14:paraId="1A30D553"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1635" w:type="dxa"/>
            <w:vAlign w:val="center"/>
          </w:tcPr>
          <w:p w14:paraId="5E749E8D" w14:textId="77777777" w:rsidR="00114806" w:rsidRPr="00BA49DC" w:rsidRDefault="00114806" w:rsidP="00BA49DC">
            <w:pPr>
              <w:ind w:left="426" w:hanging="426"/>
              <w:rPr>
                <w:rFonts w:ascii="Arial" w:hAnsi="Arial" w:cs="Arial"/>
              </w:rPr>
            </w:pPr>
            <w:r w:rsidRPr="00BA49DC">
              <w:rPr>
                <w:rFonts w:ascii="Arial" w:hAnsi="Arial" w:cs="Arial"/>
              </w:rPr>
              <w:t>Polypropylene</w:t>
            </w:r>
          </w:p>
        </w:tc>
        <w:tc>
          <w:tcPr>
            <w:tcW w:w="810" w:type="dxa"/>
            <w:vAlign w:val="center"/>
          </w:tcPr>
          <w:p w14:paraId="3AF3796A" w14:textId="77777777" w:rsidR="00114806" w:rsidRPr="00BA49DC" w:rsidRDefault="00114806" w:rsidP="00BA49DC">
            <w:pPr>
              <w:ind w:left="426" w:hanging="426"/>
              <w:rPr>
                <w:rFonts w:ascii="Arial" w:hAnsi="Arial" w:cs="Arial"/>
              </w:rPr>
            </w:pPr>
            <w:r w:rsidRPr="00BA49DC">
              <w:rPr>
                <w:rFonts w:ascii="Arial" w:hAnsi="Arial" w:cs="Arial"/>
              </w:rPr>
              <w:t>SS304</w:t>
            </w:r>
          </w:p>
        </w:tc>
        <w:tc>
          <w:tcPr>
            <w:tcW w:w="1082" w:type="dxa"/>
            <w:vAlign w:val="center"/>
          </w:tcPr>
          <w:p w14:paraId="2985AA75" w14:textId="77777777" w:rsidR="00114806" w:rsidRPr="00BA49DC" w:rsidRDefault="00114806" w:rsidP="00BA49DC">
            <w:pPr>
              <w:ind w:left="426" w:hanging="426"/>
              <w:rPr>
                <w:rFonts w:ascii="Arial" w:hAnsi="Arial" w:cs="Arial"/>
              </w:rPr>
            </w:pPr>
            <w:r w:rsidRPr="00BA49DC">
              <w:rPr>
                <w:rFonts w:ascii="Arial" w:hAnsi="Arial" w:cs="Arial"/>
              </w:rPr>
              <w:t xml:space="preserve">4 </w:t>
            </w:r>
            <w:r w:rsidRPr="00BA49DC">
              <w:rPr>
                <w:rFonts w:ascii="Arial" w:hAnsi="Arial" w:cs="Arial"/>
              </w:rPr>
              <w:t> and above</w:t>
            </w:r>
          </w:p>
        </w:tc>
        <w:tc>
          <w:tcPr>
            <w:tcW w:w="1260" w:type="dxa"/>
            <w:vAlign w:val="center"/>
          </w:tcPr>
          <w:p w14:paraId="07E900E8" w14:textId="77777777" w:rsidR="00114806" w:rsidRPr="00BA49DC" w:rsidRDefault="00114806" w:rsidP="00BA49DC">
            <w:pPr>
              <w:ind w:left="426" w:hanging="426"/>
              <w:rPr>
                <w:rFonts w:ascii="Arial" w:hAnsi="Arial" w:cs="Arial"/>
              </w:rPr>
            </w:pPr>
            <w:r w:rsidRPr="00BA49DC">
              <w:rPr>
                <w:rFonts w:ascii="Arial" w:hAnsi="Arial" w:cs="Arial"/>
              </w:rPr>
              <w:t>IAEC</w:t>
            </w:r>
          </w:p>
        </w:tc>
      </w:tr>
      <w:tr w:rsidR="00114806" w:rsidRPr="00114806" w14:paraId="6AE59D47" w14:textId="77777777" w:rsidTr="00114806">
        <w:tc>
          <w:tcPr>
            <w:tcW w:w="521" w:type="dxa"/>
            <w:vAlign w:val="center"/>
          </w:tcPr>
          <w:p w14:paraId="414567AF" w14:textId="77777777" w:rsidR="00114806" w:rsidRPr="00BA49DC" w:rsidRDefault="00114806" w:rsidP="00BA49DC">
            <w:pPr>
              <w:ind w:left="426" w:hanging="426"/>
              <w:rPr>
                <w:rFonts w:ascii="Arial" w:hAnsi="Arial" w:cs="Arial"/>
              </w:rPr>
            </w:pPr>
            <w:r w:rsidRPr="00BA49DC">
              <w:rPr>
                <w:rFonts w:ascii="Arial" w:hAnsi="Arial" w:cs="Arial"/>
              </w:rPr>
              <w:t>14</w:t>
            </w:r>
          </w:p>
        </w:tc>
        <w:tc>
          <w:tcPr>
            <w:tcW w:w="1121" w:type="dxa"/>
            <w:vAlign w:val="center"/>
          </w:tcPr>
          <w:p w14:paraId="1EA7816A" w14:textId="77777777" w:rsidR="00114806" w:rsidRPr="00BA49DC" w:rsidRDefault="00114806" w:rsidP="00BA49DC">
            <w:pPr>
              <w:ind w:left="426" w:hanging="426"/>
              <w:rPr>
                <w:rFonts w:ascii="Arial" w:hAnsi="Arial" w:cs="Arial"/>
              </w:rPr>
            </w:pPr>
            <w:r w:rsidRPr="00BA49DC">
              <w:rPr>
                <w:rFonts w:ascii="Arial" w:hAnsi="Arial" w:cs="Arial"/>
              </w:rPr>
              <w:t>F503</w:t>
            </w:r>
          </w:p>
        </w:tc>
        <w:tc>
          <w:tcPr>
            <w:tcW w:w="1065" w:type="dxa"/>
            <w:vAlign w:val="center"/>
          </w:tcPr>
          <w:p w14:paraId="1B1C7502" w14:textId="77777777" w:rsidR="00114806" w:rsidRPr="00BA49DC" w:rsidRDefault="00114806" w:rsidP="00BA49DC">
            <w:pPr>
              <w:ind w:left="426" w:hanging="426"/>
              <w:rPr>
                <w:rFonts w:ascii="Arial" w:hAnsi="Arial" w:cs="Arial"/>
              </w:rPr>
            </w:pPr>
            <w:r w:rsidRPr="00BA49DC">
              <w:rPr>
                <w:rFonts w:ascii="Arial" w:hAnsi="Arial" w:cs="Arial"/>
              </w:rPr>
              <w:t>Diluent filter</w:t>
            </w:r>
          </w:p>
        </w:tc>
        <w:tc>
          <w:tcPr>
            <w:tcW w:w="829" w:type="dxa"/>
            <w:vAlign w:val="center"/>
          </w:tcPr>
          <w:p w14:paraId="2DC19BBA" w14:textId="77777777" w:rsidR="00114806" w:rsidRPr="00BA49DC" w:rsidRDefault="00114806" w:rsidP="00BA49DC">
            <w:pPr>
              <w:ind w:left="426" w:hanging="426"/>
              <w:rPr>
                <w:rFonts w:ascii="Arial" w:hAnsi="Arial" w:cs="Arial"/>
              </w:rPr>
            </w:pPr>
            <w:r w:rsidRPr="00BA49DC">
              <w:rPr>
                <w:rFonts w:ascii="Arial" w:hAnsi="Arial" w:cs="Arial"/>
              </w:rPr>
              <w:t>900 kg</w:t>
            </w:r>
          </w:p>
        </w:tc>
        <w:tc>
          <w:tcPr>
            <w:tcW w:w="938" w:type="dxa"/>
            <w:vAlign w:val="center"/>
          </w:tcPr>
          <w:p w14:paraId="77800BC7"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774" w:type="dxa"/>
            <w:vAlign w:val="center"/>
          </w:tcPr>
          <w:p w14:paraId="0650D000"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884" w:type="dxa"/>
            <w:vAlign w:val="center"/>
          </w:tcPr>
          <w:p w14:paraId="65484978"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865" w:type="dxa"/>
            <w:vAlign w:val="center"/>
          </w:tcPr>
          <w:p w14:paraId="213766A6" w14:textId="77777777" w:rsidR="00114806" w:rsidRPr="00BA49DC" w:rsidRDefault="00114806" w:rsidP="00BA49DC">
            <w:pPr>
              <w:ind w:left="426" w:hanging="426"/>
              <w:rPr>
                <w:rFonts w:ascii="Arial" w:hAnsi="Arial" w:cs="Arial"/>
              </w:rPr>
            </w:pPr>
            <w:r w:rsidRPr="00BA49DC">
              <w:rPr>
                <w:rFonts w:ascii="Arial" w:hAnsi="Arial" w:cs="Arial"/>
              </w:rPr>
              <w:t>60</w:t>
            </w:r>
          </w:p>
        </w:tc>
        <w:tc>
          <w:tcPr>
            <w:tcW w:w="1031" w:type="dxa"/>
            <w:vAlign w:val="center"/>
          </w:tcPr>
          <w:p w14:paraId="6569B0EA" w14:textId="77777777" w:rsidR="00114806" w:rsidRPr="00BA49DC" w:rsidRDefault="00114806" w:rsidP="00BA49DC">
            <w:pPr>
              <w:ind w:left="426" w:hanging="426"/>
              <w:rPr>
                <w:rFonts w:ascii="Arial" w:hAnsi="Arial" w:cs="Arial"/>
              </w:rPr>
            </w:pPr>
            <w:r w:rsidRPr="00BA49DC">
              <w:rPr>
                <w:rFonts w:ascii="Arial" w:hAnsi="Arial" w:cs="Arial"/>
              </w:rPr>
              <w:t>3000</w:t>
            </w:r>
          </w:p>
        </w:tc>
        <w:tc>
          <w:tcPr>
            <w:tcW w:w="900" w:type="dxa"/>
            <w:vAlign w:val="center"/>
          </w:tcPr>
          <w:p w14:paraId="22B4ED35"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41" w:type="dxa"/>
            <w:vAlign w:val="center"/>
          </w:tcPr>
          <w:p w14:paraId="11FCC8D2"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29B0ED78" w14:textId="77777777" w:rsidR="00114806" w:rsidRPr="00BA49DC" w:rsidRDefault="00114806" w:rsidP="00BA49DC">
            <w:pPr>
              <w:ind w:left="426" w:hanging="426"/>
              <w:rPr>
                <w:rFonts w:ascii="Arial" w:hAnsi="Arial" w:cs="Arial"/>
              </w:rPr>
            </w:pPr>
            <w:r w:rsidRPr="00BA49DC">
              <w:rPr>
                <w:rFonts w:ascii="Arial" w:hAnsi="Arial" w:cs="Arial"/>
              </w:rPr>
              <w:t>Sintered SS wire mesh</w:t>
            </w:r>
          </w:p>
        </w:tc>
        <w:tc>
          <w:tcPr>
            <w:tcW w:w="810" w:type="dxa"/>
            <w:vAlign w:val="center"/>
          </w:tcPr>
          <w:p w14:paraId="0392CB85"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31966643" w14:textId="77777777" w:rsidR="00114806" w:rsidRPr="00BA49DC" w:rsidRDefault="00114806" w:rsidP="00BA49DC">
            <w:pPr>
              <w:ind w:left="426" w:hanging="426"/>
              <w:rPr>
                <w:rFonts w:ascii="Arial" w:hAnsi="Arial" w:cs="Arial"/>
              </w:rPr>
            </w:pPr>
            <w:r w:rsidRPr="00BA49DC">
              <w:rPr>
                <w:rFonts w:ascii="Arial" w:hAnsi="Arial" w:cs="Arial"/>
              </w:rPr>
              <w:t xml:space="preserve">10 </w:t>
            </w:r>
            <w:r w:rsidRPr="00BA49DC">
              <w:rPr>
                <w:rFonts w:ascii="Arial" w:hAnsi="Arial" w:cs="Arial"/>
              </w:rPr>
              <w:t> and above</w:t>
            </w:r>
          </w:p>
        </w:tc>
        <w:tc>
          <w:tcPr>
            <w:tcW w:w="1260" w:type="dxa"/>
            <w:vAlign w:val="center"/>
          </w:tcPr>
          <w:p w14:paraId="71DDF3F9"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15366053" w14:textId="77777777" w:rsidTr="00114806">
        <w:tc>
          <w:tcPr>
            <w:tcW w:w="521" w:type="dxa"/>
            <w:vAlign w:val="center"/>
          </w:tcPr>
          <w:p w14:paraId="05CF9685"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1121" w:type="dxa"/>
            <w:vAlign w:val="center"/>
          </w:tcPr>
          <w:p w14:paraId="07CE2B2F" w14:textId="77777777" w:rsidR="00114806" w:rsidRPr="00BA49DC" w:rsidRDefault="00114806" w:rsidP="00BA49DC">
            <w:pPr>
              <w:ind w:left="426" w:hanging="426"/>
              <w:rPr>
                <w:rFonts w:ascii="Arial" w:hAnsi="Arial" w:cs="Arial"/>
              </w:rPr>
            </w:pPr>
            <w:r w:rsidRPr="00BA49DC">
              <w:rPr>
                <w:rFonts w:ascii="Arial" w:hAnsi="Arial" w:cs="Arial"/>
              </w:rPr>
              <w:t>F601A/S</w:t>
            </w:r>
          </w:p>
        </w:tc>
        <w:tc>
          <w:tcPr>
            <w:tcW w:w="1065" w:type="dxa"/>
            <w:vAlign w:val="center"/>
          </w:tcPr>
          <w:p w14:paraId="0B5B6CC4" w14:textId="77777777" w:rsidR="00114806" w:rsidRPr="00BA49DC" w:rsidRDefault="00114806" w:rsidP="00BA49DC">
            <w:pPr>
              <w:ind w:left="426" w:hanging="426"/>
              <w:rPr>
                <w:rFonts w:ascii="Arial" w:hAnsi="Arial" w:cs="Arial"/>
              </w:rPr>
            </w:pPr>
            <w:r w:rsidRPr="00BA49DC">
              <w:rPr>
                <w:rFonts w:ascii="Arial" w:hAnsi="Arial" w:cs="Arial"/>
              </w:rPr>
              <w:t>Silo filter</w:t>
            </w:r>
          </w:p>
        </w:tc>
        <w:tc>
          <w:tcPr>
            <w:tcW w:w="829" w:type="dxa"/>
            <w:vAlign w:val="center"/>
          </w:tcPr>
          <w:p w14:paraId="4D6841A4" w14:textId="77777777" w:rsidR="00114806" w:rsidRPr="00BA49DC" w:rsidRDefault="00114806" w:rsidP="00BA49DC">
            <w:pPr>
              <w:ind w:left="426" w:hanging="426"/>
              <w:rPr>
                <w:rFonts w:ascii="Arial" w:hAnsi="Arial" w:cs="Arial"/>
              </w:rPr>
            </w:pPr>
            <w:r w:rsidRPr="00BA49DC">
              <w:rPr>
                <w:rFonts w:ascii="Arial" w:hAnsi="Arial" w:cs="Arial"/>
              </w:rPr>
              <w:t>1920 m3</w:t>
            </w:r>
          </w:p>
        </w:tc>
        <w:tc>
          <w:tcPr>
            <w:tcW w:w="938" w:type="dxa"/>
            <w:vAlign w:val="center"/>
          </w:tcPr>
          <w:p w14:paraId="33AB1163" w14:textId="77777777" w:rsidR="00114806" w:rsidRPr="00BA49DC" w:rsidRDefault="00114806" w:rsidP="00BA49DC">
            <w:pPr>
              <w:ind w:left="426" w:hanging="426"/>
              <w:rPr>
                <w:rFonts w:ascii="Arial" w:hAnsi="Arial" w:cs="Arial"/>
              </w:rPr>
            </w:pPr>
            <w:r w:rsidRPr="00BA49DC">
              <w:rPr>
                <w:rFonts w:ascii="Arial" w:hAnsi="Arial" w:cs="Arial"/>
              </w:rPr>
              <w:t>300 m bar</w:t>
            </w:r>
          </w:p>
        </w:tc>
        <w:tc>
          <w:tcPr>
            <w:tcW w:w="774" w:type="dxa"/>
            <w:vAlign w:val="center"/>
          </w:tcPr>
          <w:p w14:paraId="44C6D084"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884" w:type="dxa"/>
            <w:vAlign w:val="center"/>
          </w:tcPr>
          <w:p w14:paraId="1A3A31B8" w14:textId="77777777" w:rsidR="00114806" w:rsidRPr="00BA49DC" w:rsidRDefault="00114806" w:rsidP="00BA49DC">
            <w:pPr>
              <w:ind w:left="426" w:hanging="426"/>
              <w:rPr>
                <w:rFonts w:ascii="Arial" w:hAnsi="Arial" w:cs="Arial"/>
              </w:rPr>
            </w:pPr>
            <w:r w:rsidRPr="00BA49DC">
              <w:rPr>
                <w:rFonts w:ascii="Arial" w:hAnsi="Arial" w:cs="Arial"/>
              </w:rPr>
              <w:t>0.1</w:t>
            </w:r>
          </w:p>
        </w:tc>
        <w:tc>
          <w:tcPr>
            <w:tcW w:w="865" w:type="dxa"/>
            <w:vAlign w:val="center"/>
          </w:tcPr>
          <w:p w14:paraId="45922A8C"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1031" w:type="dxa"/>
            <w:vAlign w:val="center"/>
          </w:tcPr>
          <w:p w14:paraId="13771A5F" w14:textId="77777777" w:rsidR="00114806" w:rsidRPr="00BA49DC" w:rsidRDefault="00114806" w:rsidP="00BA49DC">
            <w:pPr>
              <w:ind w:left="426" w:hanging="426"/>
              <w:rPr>
                <w:rFonts w:ascii="Arial" w:hAnsi="Arial" w:cs="Arial"/>
              </w:rPr>
            </w:pPr>
            <w:r w:rsidRPr="00BA49DC">
              <w:rPr>
                <w:rFonts w:ascii="Arial" w:hAnsi="Arial" w:cs="Arial"/>
              </w:rPr>
              <w:t>150</w:t>
            </w:r>
          </w:p>
        </w:tc>
        <w:tc>
          <w:tcPr>
            <w:tcW w:w="900" w:type="dxa"/>
            <w:vAlign w:val="center"/>
          </w:tcPr>
          <w:p w14:paraId="5B3B7C5C" w14:textId="77777777" w:rsidR="00114806" w:rsidRPr="00BA49DC" w:rsidRDefault="00114806" w:rsidP="00BA49DC">
            <w:pPr>
              <w:ind w:left="426" w:hanging="426"/>
              <w:rPr>
                <w:rFonts w:ascii="Arial" w:hAnsi="Arial" w:cs="Arial"/>
              </w:rPr>
            </w:pPr>
            <w:r w:rsidRPr="00BA49DC">
              <w:rPr>
                <w:rFonts w:ascii="Arial" w:hAnsi="Arial" w:cs="Arial"/>
              </w:rPr>
              <w:t>Reverse pulse jet cleaning</w:t>
            </w:r>
          </w:p>
        </w:tc>
        <w:tc>
          <w:tcPr>
            <w:tcW w:w="941" w:type="dxa"/>
            <w:vAlign w:val="center"/>
          </w:tcPr>
          <w:p w14:paraId="141ECB10"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1635" w:type="dxa"/>
            <w:vAlign w:val="center"/>
          </w:tcPr>
          <w:p w14:paraId="7C60DF07" w14:textId="77777777" w:rsidR="00114806" w:rsidRPr="00BA49DC" w:rsidRDefault="00114806" w:rsidP="00BA49DC">
            <w:pPr>
              <w:ind w:left="426" w:hanging="426"/>
              <w:rPr>
                <w:rFonts w:ascii="Arial" w:hAnsi="Arial" w:cs="Arial"/>
              </w:rPr>
            </w:pPr>
            <w:r w:rsidRPr="00BA49DC">
              <w:rPr>
                <w:rFonts w:ascii="Arial" w:hAnsi="Arial" w:cs="Arial"/>
              </w:rPr>
              <w:t>Polypropylene</w:t>
            </w:r>
          </w:p>
        </w:tc>
        <w:tc>
          <w:tcPr>
            <w:tcW w:w="810" w:type="dxa"/>
            <w:vAlign w:val="center"/>
          </w:tcPr>
          <w:p w14:paraId="2B5914EB"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1082" w:type="dxa"/>
            <w:vAlign w:val="center"/>
          </w:tcPr>
          <w:p w14:paraId="13843B23"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0" w:type="dxa"/>
            <w:vAlign w:val="center"/>
          </w:tcPr>
          <w:p w14:paraId="52DD774B" w14:textId="77777777" w:rsidR="00114806" w:rsidRPr="00BA49DC" w:rsidRDefault="00114806" w:rsidP="00BA49DC">
            <w:pPr>
              <w:ind w:left="426" w:hanging="426"/>
              <w:rPr>
                <w:rFonts w:ascii="Arial" w:hAnsi="Arial" w:cs="Arial"/>
              </w:rPr>
            </w:pPr>
            <w:r w:rsidRPr="00BA49DC">
              <w:rPr>
                <w:rFonts w:ascii="Arial" w:hAnsi="Arial" w:cs="Arial"/>
              </w:rPr>
              <w:t>Buhler MIAG</w:t>
            </w:r>
          </w:p>
        </w:tc>
      </w:tr>
      <w:tr w:rsidR="00114806" w:rsidRPr="00114806" w14:paraId="3DDC8F05" w14:textId="77777777" w:rsidTr="00114806">
        <w:tc>
          <w:tcPr>
            <w:tcW w:w="521" w:type="dxa"/>
            <w:vAlign w:val="center"/>
          </w:tcPr>
          <w:p w14:paraId="621A0F17" w14:textId="77777777" w:rsidR="00114806" w:rsidRPr="00BA49DC" w:rsidRDefault="00114806" w:rsidP="00BA49DC">
            <w:pPr>
              <w:ind w:left="426" w:hanging="426"/>
              <w:rPr>
                <w:rFonts w:ascii="Arial" w:hAnsi="Arial" w:cs="Arial"/>
              </w:rPr>
            </w:pPr>
            <w:r w:rsidRPr="00BA49DC">
              <w:rPr>
                <w:rFonts w:ascii="Arial" w:hAnsi="Arial" w:cs="Arial"/>
              </w:rPr>
              <w:t>16</w:t>
            </w:r>
          </w:p>
        </w:tc>
        <w:tc>
          <w:tcPr>
            <w:tcW w:w="1121" w:type="dxa"/>
            <w:vAlign w:val="center"/>
          </w:tcPr>
          <w:p w14:paraId="1CC1D560" w14:textId="77777777" w:rsidR="00114806" w:rsidRPr="00BA49DC" w:rsidRDefault="00114806" w:rsidP="00BA49DC">
            <w:pPr>
              <w:ind w:left="426" w:hanging="426"/>
              <w:rPr>
                <w:rFonts w:ascii="Arial" w:hAnsi="Arial" w:cs="Arial"/>
              </w:rPr>
            </w:pPr>
            <w:r w:rsidRPr="00BA49DC">
              <w:rPr>
                <w:rFonts w:ascii="Arial" w:hAnsi="Arial" w:cs="Arial"/>
              </w:rPr>
              <w:t>F602 A/S</w:t>
            </w:r>
          </w:p>
        </w:tc>
        <w:tc>
          <w:tcPr>
            <w:tcW w:w="1065" w:type="dxa"/>
            <w:vAlign w:val="center"/>
          </w:tcPr>
          <w:p w14:paraId="53238C8E" w14:textId="77777777" w:rsidR="00114806" w:rsidRPr="00BA49DC" w:rsidRDefault="00114806" w:rsidP="00BA49DC">
            <w:pPr>
              <w:ind w:left="426" w:hanging="426"/>
              <w:rPr>
                <w:rFonts w:ascii="Arial" w:hAnsi="Arial" w:cs="Arial"/>
              </w:rPr>
            </w:pPr>
            <w:r w:rsidRPr="00BA49DC">
              <w:rPr>
                <w:rFonts w:ascii="Arial" w:hAnsi="Arial" w:cs="Arial"/>
              </w:rPr>
              <w:t>B602 suction filter</w:t>
            </w:r>
          </w:p>
        </w:tc>
        <w:tc>
          <w:tcPr>
            <w:tcW w:w="829" w:type="dxa"/>
            <w:vAlign w:val="center"/>
          </w:tcPr>
          <w:p w14:paraId="15D404C5" w14:textId="77777777" w:rsidR="00114806" w:rsidRPr="00BA49DC" w:rsidRDefault="00114806" w:rsidP="00BA49DC">
            <w:pPr>
              <w:ind w:left="426" w:hanging="426"/>
              <w:rPr>
                <w:rFonts w:ascii="Arial" w:hAnsi="Arial" w:cs="Arial"/>
              </w:rPr>
            </w:pPr>
            <w:r w:rsidRPr="00BA49DC">
              <w:rPr>
                <w:rFonts w:ascii="Arial" w:hAnsi="Arial" w:cs="Arial"/>
              </w:rPr>
              <w:t>2100 m3</w:t>
            </w:r>
          </w:p>
        </w:tc>
        <w:tc>
          <w:tcPr>
            <w:tcW w:w="938" w:type="dxa"/>
            <w:vAlign w:val="center"/>
          </w:tcPr>
          <w:p w14:paraId="01C7C39A" w14:textId="77777777" w:rsidR="00114806" w:rsidRPr="00BA49DC" w:rsidRDefault="00114806" w:rsidP="00BA49DC">
            <w:pPr>
              <w:ind w:left="426" w:hanging="426"/>
              <w:rPr>
                <w:rFonts w:ascii="Arial" w:hAnsi="Arial" w:cs="Arial"/>
              </w:rPr>
            </w:pPr>
            <w:r w:rsidRPr="00BA49DC">
              <w:rPr>
                <w:rFonts w:ascii="Arial" w:hAnsi="Arial" w:cs="Arial"/>
              </w:rPr>
              <w:t>0.2</w:t>
            </w:r>
          </w:p>
        </w:tc>
        <w:tc>
          <w:tcPr>
            <w:tcW w:w="774" w:type="dxa"/>
            <w:vAlign w:val="center"/>
          </w:tcPr>
          <w:p w14:paraId="67A789BD"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884" w:type="dxa"/>
            <w:vAlign w:val="center"/>
          </w:tcPr>
          <w:p w14:paraId="215C0A9B" w14:textId="77777777" w:rsidR="00114806" w:rsidRPr="00BA49DC" w:rsidRDefault="00114806" w:rsidP="00BA49DC">
            <w:pPr>
              <w:ind w:left="426" w:hanging="426"/>
              <w:rPr>
                <w:rFonts w:ascii="Arial" w:hAnsi="Arial" w:cs="Arial"/>
              </w:rPr>
            </w:pPr>
            <w:r w:rsidRPr="00BA49DC">
              <w:rPr>
                <w:rFonts w:ascii="Arial" w:hAnsi="Arial" w:cs="Arial"/>
              </w:rPr>
              <w:t>-</w:t>
            </w:r>
          </w:p>
        </w:tc>
        <w:tc>
          <w:tcPr>
            <w:tcW w:w="865" w:type="dxa"/>
            <w:vAlign w:val="center"/>
          </w:tcPr>
          <w:p w14:paraId="630F98D9" w14:textId="77777777" w:rsidR="00114806" w:rsidRPr="00BA49DC" w:rsidRDefault="00114806" w:rsidP="00BA49DC">
            <w:pPr>
              <w:ind w:left="426" w:hanging="426"/>
              <w:rPr>
                <w:rFonts w:ascii="Arial" w:hAnsi="Arial" w:cs="Arial"/>
              </w:rPr>
            </w:pPr>
            <w:r w:rsidRPr="00BA49DC">
              <w:rPr>
                <w:rFonts w:ascii="Arial" w:hAnsi="Arial" w:cs="Arial"/>
              </w:rPr>
              <w:t>-</w:t>
            </w:r>
          </w:p>
        </w:tc>
        <w:tc>
          <w:tcPr>
            <w:tcW w:w="1031" w:type="dxa"/>
            <w:vAlign w:val="center"/>
          </w:tcPr>
          <w:p w14:paraId="6867B40A" w14:textId="77777777" w:rsidR="00114806" w:rsidRPr="00BA49DC" w:rsidRDefault="00114806" w:rsidP="00BA49DC">
            <w:pPr>
              <w:ind w:left="426" w:hanging="426"/>
              <w:rPr>
                <w:rFonts w:ascii="Arial" w:hAnsi="Arial" w:cs="Arial"/>
              </w:rPr>
            </w:pPr>
            <w:r w:rsidRPr="00BA49DC">
              <w:rPr>
                <w:rFonts w:ascii="Arial" w:hAnsi="Arial" w:cs="Arial"/>
              </w:rPr>
              <w:t>-</w:t>
            </w:r>
          </w:p>
        </w:tc>
        <w:tc>
          <w:tcPr>
            <w:tcW w:w="900" w:type="dxa"/>
            <w:vAlign w:val="center"/>
          </w:tcPr>
          <w:p w14:paraId="6D72E375" w14:textId="77777777" w:rsidR="00114806" w:rsidRPr="00BA49DC" w:rsidRDefault="00114806" w:rsidP="00BA49DC">
            <w:pPr>
              <w:ind w:left="426" w:hanging="426"/>
              <w:rPr>
                <w:rFonts w:ascii="Arial" w:hAnsi="Arial" w:cs="Arial"/>
              </w:rPr>
            </w:pPr>
            <w:r w:rsidRPr="00BA49DC">
              <w:rPr>
                <w:rFonts w:ascii="Arial" w:hAnsi="Arial" w:cs="Arial"/>
              </w:rPr>
              <w:t>-</w:t>
            </w:r>
          </w:p>
        </w:tc>
        <w:tc>
          <w:tcPr>
            <w:tcW w:w="941" w:type="dxa"/>
            <w:vAlign w:val="center"/>
          </w:tcPr>
          <w:p w14:paraId="6B8CFB0F"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635" w:type="dxa"/>
            <w:vAlign w:val="center"/>
          </w:tcPr>
          <w:p w14:paraId="1A885C86" w14:textId="77777777" w:rsidR="00114806" w:rsidRPr="00BA49DC" w:rsidRDefault="00114806" w:rsidP="00BA49DC">
            <w:pPr>
              <w:ind w:left="426" w:hanging="426"/>
              <w:rPr>
                <w:rFonts w:ascii="Arial" w:hAnsi="Arial" w:cs="Arial"/>
              </w:rPr>
            </w:pPr>
            <w:r w:rsidRPr="00BA49DC">
              <w:rPr>
                <w:rFonts w:ascii="Arial" w:hAnsi="Arial" w:cs="Arial"/>
              </w:rPr>
              <w:t>-</w:t>
            </w:r>
          </w:p>
        </w:tc>
        <w:tc>
          <w:tcPr>
            <w:tcW w:w="810" w:type="dxa"/>
            <w:vAlign w:val="center"/>
          </w:tcPr>
          <w:p w14:paraId="7C522DB5" w14:textId="77777777" w:rsidR="00114806" w:rsidRPr="00BA49DC" w:rsidRDefault="00114806" w:rsidP="00BA49DC">
            <w:pPr>
              <w:ind w:left="426" w:hanging="426"/>
              <w:rPr>
                <w:rFonts w:ascii="Arial" w:hAnsi="Arial" w:cs="Arial"/>
              </w:rPr>
            </w:pPr>
            <w:r w:rsidRPr="00BA49DC">
              <w:rPr>
                <w:rFonts w:ascii="Arial" w:hAnsi="Arial" w:cs="Arial"/>
              </w:rPr>
              <w:t>-</w:t>
            </w:r>
          </w:p>
        </w:tc>
        <w:tc>
          <w:tcPr>
            <w:tcW w:w="1082" w:type="dxa"/>
            <w:vAlign w:val="center"/>
          </w:tcPr>
          <w:p w14:paraId="77B07F52"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0" w:type="dxa"/>
            <w:vAlign w:val="center"/>
          </w:tcPr>
          <w:p w14:paraId="491175AF" w14:textId="77777777" w:rsidR="00114806" w:rsidRPr="00BA49DC" w:rsidRDefault="00114806" w:rsidP="00BA49DC">
            <w:pPr>
              <w:ind w:left="426" w:hanging="426"/>
              <w:rPr>
                <w:rFonts w:ascii="Arial" w:hAnsi="Arial" w:cs="Arial"/>
              </w:rPr>
            </w:pPr>
            <w:r w:rsidRPr="00BA49DC">
              <w:rPr>
                <w:rFonts w:ascii="Arial" w:hAnsi="Arial" w:cs="Arial"/>
              </w:rPr>
              <w:t>Buhler MIAG</w:t>
            </w:r>
          </w:p>
        </w:tc>
      </w:tr>
      <w:tr w:rsidR="00114806" w:rsidRPr="00114806" w14:paraId="3E72485D" w14:textId="77777777" w:rsidTr="00114806">
        <w:tc>
          <w:tcPr>
            <w:tcW w:w="521" w:type="dxa"/>
            <w:vAlign w:val="center"/>
          </w:tcPr>
          <w:p w14:paraId="5167817E" w14:textId="77777777" w:rsidR="00114806" w:rsidRPr="00BA49DC" w:rsidRDefault="00114806" w:rsidP="00BA49DC">
            <w:pPr>
              <w:ind w:left="426" w:hanging="426"/>
              <w:rPr>
                <w:rFonts w:ascii="Arial" w:hAnsi="Arial" w:cs="Arial"/>
              </w:rPr>
            </w:pPr>
            <w:r w:rsidRPr="00BA49DC">
              <w:rPr>
                <w:rFonts w:ascii="Arial" w:hAnsi="Arial" w:cs="Arial"/>
              </w:rPr>
              <w:t>17</w:t>
            </w:r>
          </w:p>
        </w:tc>
        <w:tc>
          <w:tcPr>
            <w:tcW w:w="1121" w:type="dxa"/>
            <w:vAlign w:val="center"/>
          </w:tcPr>
          <w:p w14:paraId="0ADF8DFA" w14:textId="77777777" w:rsidR="00114806" w:rsidRPr="00BA49DC" w:rsidRDefault="00114806" w:rsidP="00BA49DC">
            <w:pPr>
              <w:ind w:left="426" w:hanging="426"/>
              <w:rPr>
                <w:rFonts w:ascii="Arial" w:hAnsi="Arial" w:cs="Arial"/>
              </w:rPr>
            </w:pPr>
            <w:r w:rsidRPr="00BA49DC">
              <w:rPr>
                <w:rFonts w:ascii="Arial" w:hAnsi="Arial" w:cs="Arial"/>
              </w:rPr>
              <w:t>F603</w:t>
            </w:r>
          </w:p>
        </w:tc>
        <w:tc>
          <w:tcPr>
            <w:tcW w:w="1065" w:type="dxa"/>
            <w:vAlign w:val="center"/>
          </w:tcPr>
          <w:p w14:paraId="3D566312" w14:textId="77777777" w:rsidR="00114806" w:rsidRPr="00BA49DC" w:rsidRDefault="00114806" w:rsidP="00BA49DC">
            <w:pPr>
              <w:ind w:left="426" w:hanging="426"/>
              <w:rPr>
                <w:rFonts w:ascii="Arial" w:hAnsi="Arial" w:cs="Arial"/>
              </w:rPr>
            </w:pPr>
            <w:r w:rsidRPr="00BA49DC">
              <w:rPr>
                <w:rFonts w:ascii="Arial" w:hAnsi="Arial" w:cs="Arial"/>
              </w:rPr>
              <w:t>Dryer Hopper filter</w:t>
            </w:r>
          </w:p>
          <w:p w14:paraId="36238CAC" w14:textId="77777777" w:rsidR="00114806" w:rsidRPr="00114806" w:rsidRDefault="00114806" w:rsidP="00BA49DC">
            <w:pPr>
              <w:ind w:left="426" w:hanging="426"/>
              <w:rPr>
                <w:rFonts w:ascii="Arial" w:hAnsi="Arial" w:cs="Arial"/>
              </w:rPr>
            </w:pPr>
          </w:p>
        </w:tc>
        <w:tc>
          <w:tcPr>
            <w:tcW w:w="829" w:type="dxa"/>
            <w:vAlign w:val="center"/>
          </w:tcPr>
          <w:p w14:paraId="0CD861E1" w14:textId="77777777" w:rsidR="00114806" w:rsidRPr="00BA49DC" w:rsidRDefault="00114806" w:rsidP="00BA49DC">
            <w:pPr>
              <w:ind w:left="426" w:hanging="426"/>
              <w:rPr>
                <w:rFonts w:ascii="Arial" w:hAnsi="Arial" w:cs="Arial"/>
              </w:rPr>
            </w:pPr>
            <w:r w:rsidRPr="00BA49DC">
              <w:rPr>
                <w:rFonts w:ascii="Arial" w:hAnsi="Arial" w:cs="Arial"/>
              </w:rPr>
              <w:t>180 m3</w:t>
            </w:r>
          </w:p>
        </w:tc>
        <w:tc>
          <w:tcPr>
            <w:tcW w:w="938" w:type="dxa"/>
            <w:vAlign w:val="center"/>
          </w:tcPr>
          <w:p w14:paraId="642F9B79" w14:textId="77777777" w:rsidR="00114806" w:rsidRPr="00BA49DC" w:rsidRDefault="00114806" w:rsidP="00BA49DC">
            <w:pPr>
              <w:ind w:left="426" w:hanging="426"/>
              <w:rPr>
                <w:rFonts w:ascii="Arial" w:hAnsi="Arial" w:cs="Arial"/>
              </w:rPr>
            </w:pPr>
            <w:r w:rsidRPr="00BA49DC">
              <w:rPr>
                <w:rFonts w:ascii="Arial" w:hAnsi="Arial" w:cs="Arial"/>
              </w:rPr>
              <w:t>0.1</w:t>
            </w:r>
          </w:p>
        </w:tc>
        <w:tc>
          <w:tcPr>
            <w:tcW w:w="774" w:type="dxa"/>
            <w:vAlign w:val="center"/>
          </w:tcPr>
          <w:p w14:paraId="116C6DA4"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884" w:type="dxa"/>
            <w:vAlign w:val="center"/>
          </w:tcPr>
          <w:p w14:paraId="07B6E9A6" w14:textId="77777777" w:rsidR="00114806" w:rsidRPr="00BA49DC" w:rsidRDefault="00114806" w:rsidP="00BA49DC">
            <w:pPr>
              <w:ind w:left="426" w:hanging="426"/>
              <w:rPr>
                <w:rFonts w:ascii="Arial" w:hAnsi="Arial" w:cs="Arial"/>
              </w:rPr>
            </w:pPr>
            <w:r w:rsidRPr="00BA49DC">
              <w:rPr>
                <w:rFonts w:ascii="Arial" w:hAnsi="Arial" w:cs="Arial"/>
              </w:rPr>
              <w:t>1.0</w:t>
            </w:r>
          </w:p>
        </w:tc>
        <w:tc>
          <w:tcPr>
            <w:tcW w:w="865" w:type="dxa"/>
            <w:vAlign w:val="center"/>
          </w:tcPr>
          <w:p w14:paraId="0F2E3A35" w14:textId="77777777" w:rsidR="00114806" w:rsidRPr="00BA49DC" w:rsidRDefault="00114806" w:rsidP="00BA49DC">
            <w:pPr>
              <w:ind w:left="426" w:hanging="426"/>
              <w:rPr>
                <w:rFonts w:ascii="Arial" w:hAnsi="Arial" w:cs="Arial"/>
              </w:rPr>
            </w:pPr>
            <w:r w:rsidRPr="00BA49DC">
              <w:rPr>
                <w:rFonts w:ascii="Arial" w:hAnsi="Arial" w:cs="Arial"/>
              </w:rPr>
              <w:t>110</w:t>
            </w:r>
          </w:p>
        </w:tc>
        <w:tc>
          <w:tcPr>
            <w:tcW w:w="1031" w:type="dxa"/>
            <w:vAlign w:val="center"/>
          </w:tcPr>
          <w:p w14:paraId="7B7BBFDE" w14:textId="77777777" w:rsidR="00114806" w:rsidRPr="00BA49DC" w:rsidRDefault="00114806" w:rsidP="00BA49DC">
            <w:pPr>
              <w:ind w:left="426" w:hanging="426"/>
              <w:rPr>
                <w:rFonts w:ascii="Arial" w:hAnsi="Arial" w:cs="Arial"/>
              </w:rPr>
            </w:pPr>
            <w:r w:rsidRPr="00BA49DC">
              <w:rPr>
                <w:rFonts w:ascii="Arial" w:hAnsi="Arial" w:cs="Arial"/>
              </w:rPr>
              <w:t>150</w:t>
            </w:r>
          </w:p>
        </w:tc>
        <w:tc>
          <w:tcPr>
            <w:tcW w:w="900" w:type="dxa"/>
            <w:vAlign w:val="center"/>
          </w:tcPr>
          <w:p w14:paraId="557CA5D4" w14:textId="77777777" w:rsidR="00114806" w:rsidRPr="00BA49DC" w:rsidRDefault="00114806" w:rsidP="00BA49DC">
            <w:pPr>
              <w:ind w:left="426" w:hanging="426"/>
              <w:rPr>
                <w:rFonts w:ascii="Arial" w:hAnsi="Arial" w:cs="Arial"/>
              </w:rPr>
            </w:pPr>
            <w:r w:rsidRPr="00BA49DC">
              <w:rPr>
                <w:rFonts w:ascii="Arial" w:hAnsi="Arial" w:cs="Arial"/>
              </w:rPr>
              <w:t>Reverse pulse jet cleaning</w:t>
            </w:r>
          </w:p>
        </w:tc>
        <w:tc>
          <w:tcPr>
            <w:tcW w:w="941" w:type="dxa"/>
            <w:vAlign w:val="center"/>
          </w:tcPr>
          <w:p w14:paraId="29F28B5C"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635" w:type="dxa"/>
            <w:vAlign w:val="center"/>
          </w:tcPr>
          <w:p w14:paraId="58D91DFD" w14:textId="77777777" w:rsidR="00114806" w:rsidRPr="00BA49DC" w:rsidRDefault="00114806" w:rsidP="00BA49DC">
            <w:pPr>
              <w:ind w:left="426" w:hanging="426"/>
              <w:rPr>
                <w:rFonts w:ascii="Arial" w:hAnsi="Arial" w:cs="Arial"/>
              </w:rPr>
            </w:pPr>
            <w:r w:rsidRPr="00BA49DC">
              <w:rPr>
                <w:rFonts w:ascii="Arial" w:hAnsi="Arial" w:cs="Arial"/>
              </w:rPr>
              <w:t>Polypropylene</w:t>
            </w:r>
          </w:p>
        </w:tc>
        <w:tc>
          <w:tcPr>
            <w:tcW w:w="810" w:type="dxa"/>
            <w:vAlign w:val="center"/>
          </w:tcPr>
          <w:p w14:paraId="1C605D63" w14:textId="77777777" w:rsidR="00114806" w:rsidRPr="00BA49DC" w:rsidRDefault="00114806" w:rsidP="00BA49DC">
            <w:pPr>
              <w:ind w:left="426" w:hanging="426"/>
              <w:rPr>
                <w:rFonts w:ascii="Arial" w:hAnsi="Arial" w:cs="Arial"/>
              </w:rPr>
            </w:pPr>
            <w:r w:rsidRPr="00BA49DC">
              <w:rPr>
                <w:rFonts w:ascii="Arial" w:hAnsi="Arial" w:cs="Arial"/>
              </w:rPr>
              <w:t>SS304</w:t>
            </w:r>
          </w:p>
        </w:tc>
        <w:tc>
          <w:tcPr>
            <w:tcW w:w="1082" w:type="dxa"/>
            <w:vAlign w:val="center"/>
          </w:tcPr>
          <w:p w14:paraId="37EB56B6"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0" w:type="dxa"/>
            <w:vAlign w:val="center"/>
          </w:tcPr>
          <w:p w14:paraId="5A6A635A" w14:textId="77777777" w:rsidR="00114806" w:rsidRPr="00BA49DC" w:rsidRDefault="00114806" w:rsidP="00BA49DC">
            <w:pPr>
              <w:ind w:left="426" w:hanging="426"/>
              <w:rPr>
                <w:rFonts w:ascii="Arial" w:hAnsi="Arial" w:cs="Arial"/>
              </w:rPr>
            </w:pPr>
            <w:r w:rsidRPr="00BA49DC">
              <w:rPr>
                <w:rFonts w:ascii="Arial" w:hAnsi="Arial" w:cs="Arial"/>
              </w:rPr>
              <w:t>-do-</w:t>
            </w:r>
          </w:p>
        </w:tc>
      </w:tr>
      <w:tr w:rsidR="00114806" w:rsidRPr="00114806" w14:paraId="4C2004C1" w14:textId="77777777" w:rsidTr="00114806">
        <w:tc>
          <w:tcPr>
            <w:tcW w:w="521" w:type="dxa"/>
            <w:vAlign w:val="center"/>
          </w:tcPr>
          <w:p w14:paraId="414EFB5D" w14:textId="77777777" w:rsidR="00114806" w:rsidRPr="00BA49DC" w:rsidRDefault="00114806" w:rsidP="00BA49DC">
            <w:pPr>
              <w:ind w:left="426" w:hanging="426"/>
              <w:rPr>
                <w:rFonts w:ascii="Arial" w:hAnsi="Arial" w:cs="Arial"/>
              </w:rPr>
            </w:pPr>
            <w:r w:rsidRPr="00BA49DC">
              <w:rPr>
                <w:rFonts w:ascii="Arial" w:hAnsi="Arial" w:cs="Arial"/>
              </w:rPr>
              <w:t>Sr.</w:t>
            </w:r>
          </w:p>
          <w:p w14:paraId="0E0E07FD"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121" w:type="dxa"/>
            <w:vAlign w:val="center"/>
          </w:tcPr>
          <w:p w14:paraId="4B552949" w14:textId="77777777" w:rsidR="00114806" w:rsidRPr="00BA49DC" w:rsidRDefault="00114806" w:rsidP="00BA49DC">
            <w:pPr>
              <w:ind w:left="426" w:hanging="426"/>
              <w:rPr>
                <w:rFonts w:ascii="Arial" w:hAnsi="Arial" w:cs="Arial"/>
              </w:rPr>
            </w:pPr>
            <w:r w:rsidRPr="00BA49DC">
              <w:rPr>
                <w:rFonts w:ascii="Arial" w:hAnsi="Arial" w:cs="Arial"/>
              </w:rPr>
              <w:t>Filter No</w:t>
            </w:r>
          </w:p>
        </w:tc>
        <w:tc>
          <w:tcPr>
            <w:tcW w:w="1065" w:type="dxa"/>
            <w:vAlign w:val="center"/>
          </w:tcPr>
          <w:p w14:paraId="1D1DAE16" w14:textId="77777777" w:rsidR="00114806" w:rsidRPr="00BA49DC" w:rsidRDefault="00114806" w:rsidP="00BA49DC">
            <w:pPr>
              <w:ind w:left="426" w:hanging="426"/>
              <w:rPr>
                <w:rFonts w:ascii="Arial" w:hAnsi="Arial" w:cs="Arial"/>
              </w:rPr>
            </w:pPr>
            <w:r w:rsidRPr="00BA49DC">
              <w:rPr>
                <w:rFonts w:ascii="Arial" w:hAnsi="Arial" w:cs="Arial"/>
              </w:rPr>
              <w:t>Description</w:t>
            </w:r>
          </w:p>
        </w:tc>
        <w:tc>
          <w:tcPr>
            <w:tcW w:w="829" w:type="dxa"/>
            <w:vAlign w:val="center"/>
          </w:tcPr>
          <w:p w14:paraId="16AC504C" w14:textId="77777777" w:rsidR="00114806" w:rsidRPr="00BA49DC" w:rsidRDefault="00114806" w:rsidP="00BA49DC">
            <w:pPr>
              <w:ind w:left="426" w:hanging="426"/>
              <w:rPr>
                <w:rFonts w:ascii="Arial" w:hAnsi="Arial" w:cs="Arial"/>
              </w:rPr>
            </w:pPr>
            <w:r w:rsidRPr="00BA49DC">
              <w:rPr>
                <w:rFonts w:ascii="Arial" w:hAnsi="Arial" w:cs="Arial"/>
              </w:rPr>
              <w:t>Flow rate per hr</w:t>
            </w:r>
          </w:p>
        </w:tc>
        <w:tc>
          <w:tcPr>
            <w:tcW w:w="938" w:type="dxa"/>
            <w:vAlign w:val="center"/>
          </w:tcPr>
          <w:p w14:paraId="6B911FF7" w14:textId="77777777" w:rsidR="00114806" w:rsidRPr="00BA49DC" w:rsidRDefault="00114806" w:rsidP="00BA49DC">
            <w:pPr>
              <w:ind w:left="426" w:hanging="426"/>
              <w:rPr>
                <w:rFonts w:ascii="Arial" w:hAnsi="Arial" w:cs="Arial"/>
              </w:rPr>
            </w:pPr>
            <w:r w:rsidRPr="00BA49DC">
              <w:rPr>
                <w:rFonts w:ascii="Arial" w:hAnsi="Arial" w:cs="Arial"/>
              </w:rPr>
              <w:t>Op. press in kg/cm2g</w:t>
            </w:r>
          </w:p>
        </w:tc>
        <w:tc>
          <w:tcPr>
            <w:tcW w:w="774" w:type="dxa"/>
            <w:vAlign w:val="center"/>
          </w:tcPr>
          <w:p w14:paraId="398434F3" w14:textId="77777777" w:rsidR="00114806" w:rsidRPr="00BA49DC" w:rsidRDefault="00114806" w:rsidP="00BA49DC">
            <w:pPr>
              <w:ind w:left="426" w:hanging="426"/>
              <w:rPr>
                <w:rFonts w:ascii="Arial" w:hAnsi="Arial" w:cs="Arial"/>
              </w:rPr>
            </w:pPr>
            <w:r w:rsidRPr="00BA49DC">
              <w:rPr>
                <w:rFonts w:ascii="Arial" w:hAnsi="Arial" w:cs="Arial"/>
              </w:rPr>
              <w:t>Op temp in C</w:t>
            </w:r>
          </w:p>
        </w:tc>
        <w:tc>
          <w:tcPr>
            <w:tcW w:w="884" w:type="dxa"/>
            <w:vAlign w:val="center"/>
          </w:tcPr>
          <w:p w14:paraId="1FF02F9D" w14:textId="77777777" w:rsidR="00114806" w:rsidRPr="00BA49DC" w:rsidRDefault="00114806" w:rsidP="00BA49DC">
            <w:pPr>
              <w:ind w:left="426" w:hanging="426"/>
              <w:rPr>
                <w:rFonts w:ascii="Arial" w:hAnsi="Arial" w:cs="Arial"/>
              </w:rPr>
            </w:pPr>
            <w:r w:rsidRPr="00BA49DC">
              <w:rPr>
                <w:rFonts w:ascii="Arial" w:hAnsi="Arial" w:cs="Arial"/>
              </w:rPr>
              <w:t>Design press in kg/cm2</w:t>
            </w:r>
          </w:p>
        </w:tc>
        <w:tc>
          <w:tcPr>
            <w:tcW w:w="865" w:type="dxa"/>
            <w:vAlign w:val="center"/>
          </w:tcPr>
          <w:p w14:paraId="5C5F4BA3" w14:textId="77777777" w:rsidR="00114806" w:rsidRPr="00BA49DC" w:rsidRDefault="00114806" w:rsidP="00BA49DC">
            <w:pPr>
              <w:ind w:left="426" w:hanging="426"/>
              <w:rPr>
                <w:rFonts w:ascii="Arial" w:hAnsi="Arial" w:cs="Arial"/>
              </w:rPr>
            </w:pPr>
            <w:r w:rsidRPr="00BA49DC">
              <w:rPr>
                <w:rFonts w:ascii="Arial" w:hAnsi="Arial" w:cs="Arial"/>
              </w:rPr>
              <w:t>Design temp in C</w:t>
            </w:r>
          </w:p>
        </w:tc>
        <w:tc>
          <w:tcPr>
            <w:tcW w:w="1031" w:type="dxa"/>
            <w:vAlign w:val="center"/>
          </w:tcPr>
          <w:p w14:paraId="4EE58F7F" w14:textId="77777777" w:rsidR="00114806" w:rsidRPr="00BA49DC" w:rsidRDefault="00114806" w:rsidP="00BA49DC">
            <w:pPr>
              <w:ind w:left="426" w:hanging="426"/>
              <w:rPr>
                <w:rFonts w:ascii="Arial" w:hAnsi="Arial" w:cs="Arial"/>
              </w:rPr>
            </w:pPr>
            <w:r w:rsidRPr="00BA49DC">
              <w:rPr>
                <w:rFonts w:ascii="Arial" w:hAnsi="Arial" w:cs="Arial"/>
              </w:rPr>
              <w:t>Max drop in pr. In mm H2O</w:t>
            </w:r>
          </w:p>
        </w:tc>
        <w:tc>
          <w:tcPr>
            <w:tcW w:w="900" w:type="dxa"/>
            <w:vAlign w:val="center"/>
          </w:tcPr>
          <w:p w14:paraId="57BEC876" w14:textId="77777777" w:rsidR="00114806" w:rsidRPr="00BA49DC" w:rsidRDefault="00114806" w:rsidP="00BA49DC">
            <w:pPr>
              <w:ind w:left="426" w:hanging="426"/>
              <w:rPr>
                <w:rFonts w:ascii="Arial" w:hAnsi="Arial" w:cs="Arial"/>
              </w:rPr>
            </w:pPr>
            <w:r w:rsidRPr="00BA49DC">
              <w:rPr>
                <w:rFonts w:ascii="Arial" w:hAnsi="Arial" w:cs="Arial"/>
              </w:rPr>
              <w:t>Type</w:t>
            </w:r>
          </w:p>
        </w:tc>
        <w:tc>
          <w:tcPr>
            <w:tcW w:w="941" w:type="dxa"/>
            <w:vAlign w:val="center"/>
          </w:tcPr>
          <w:p w14:paraId="4D1D4217" w14:textId="77777777" w:rsidR="00114806" w:rsidRPr="00BA49DC" w:rsidRDefault="00114806" w:rsidP="00BA49DC">
            <w:pPr>
              <w:ind w:left="426" w:hanging="426"/>
              <w:rPr>
                <w:rFonts w:ascii="Arial" w:hAnsi="Arial" w:cs="Arial"/>
              </w:rPr>
            </w:pPr>
            <w:r w:rsidRPr="00BA49DC">
              <w:rPr>
                <w:rFonts w:ascii="Arial" w:hAnsi="Arial" w:cs="Arial"/>
              </w:rPr>
              <w:t>No of cartridges</w:t>
            </w:r>
          </w:p>
        </w:tc>
        <w:tc>
          <w:tcPr>
            <w:tcW w:w="1635" w:type="dxa"/>
            <w:vAlign w:val="center"/>
          </w:tcPr>
          <w:p w14:paraId="767D436B" w14:textId="77777777" w:rsidR="00114806" w:rsidRPr="00BA49DC" w:rsidRDefault="00114806" w:rsidP="00BA49DC">
            <w:pPr>
              <w:ind w:left="426" w:hanging="426"/>
              <w:rPr>
                <w:rFonts w:ascii="Arial" w:hAnsi="Arial" w:cs="Arial"/>
              </w:rPr>
            </w:pPr>
            <w:r w:rsidRPr="00BA49DC">
              <w:rPr>
                <w:rFonts w:ascii="Arial" w:hAnsi="Arial" w:cs="Arial"/>
              </w:rPr>
              <w:t>Filtering element</w:t>
            </w:r>
          </w:p>
        </w:tc>
        <w:tc>
          <w:tcPr>
            <w:tcW w:w="810" w:type="dxa"/>
            <w:vAlign w:val="center"/>
          </w:tcPr>
          <w:p w14:paraId="3E90629F" w14:textId="77777777" w:rsidR="00114806" w:rsidRPr="00BA49DC" w:rsidRDefault="00114806" w:rsidP="00BA49DC">
            <w:pPr>
              <w:ind w:left="426" w:hanging="426"/>
              <w:rPr>
                <w:rFonts w:ascii="Arial" w:hAnsi="Arial" w:cs="Arial"/>
              </w:rPr>
            </w:pPr>
            <w:r w:rsidRPr="00BA49DC">
              <w:rPr>
                <w:rFonts w:ascii="Arial" w:hAnsi="Arial" w:cs="Arial"/>
              </w:rPr>
              <w:t>Core</w:t>
            </w:r>
          </w:p>
        </w:tc>
        <w:tc>
          <w:tcPr>
            <w:tcW w:w="1082" w:type="dxa"/>
            <w:vAlign w:val="center"/>
          </w:tcPr>
          <w:p w14:paraId="44244641" w14:textId="77777777" w:rsidR="00114806" w:rsidRPr="00BA49DC" w:rsidRDefault="00114806" w:rsidP="00BA49DC">
            <w:pPr>
              <w:ind w:left="426" w:hanging="426"/>
              <w:rPr>
                <w:rFonts w:ascii="Arial" w:hAnsi="Arial" w:cs="Arial"/>
              </w:rPr>
            </w:pPr>
            <w:r w:rsidRPr="00BA49DC">
              <w:rPr>
                <w:rFonts w:ascii="Arial" w:hAnsi="Arial" w:cs="Arial"/>
              </w:rPr>
              <w:t>Parti size out</w:t>
            </w:r>
          </w:p>
        </w:tc>
        <w:tc>
          <w:tcPr>
            <w:tcW w:w="1260" w:type="dxa"/>
            <w:vAlign w:val="center"/>
          </w:tcPr>
          <w:p w14:paraId="3EA7F2F2"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7DF1655A" w14:textId="77777777" w:rsidTr="00114806">
        <w:tc>
          <w:tcPr>
            <w:tcW w:w="521" w:type="dxa"/>
            <w:vAlign w:val="center"/>
          </w:tcPr>
          <w:p w14:paraId="03634DF6"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1121" w:type="dxa"/>
            <w:vAlign w:val="center"/>
          </w:tcPr>
          <w:p w14:paraId="13B294C9" w14:textId="77777777" w:rsidR="00114806" w:rsidRPr="00BA49DC" w:rsidRDefault="00114806" w:rsidP="00BA49DC">
            <w:pPr>
              <w:ind w:left="426" w:hanging="426"/>
              <w:rPr>
                <w:rFonts w:ascii="Arial" w:hAnsi="Arial" w:cs="Arial"/>
              </w:rPr>
            </w:pPr>
            <w:r w:rsidRPr="00BA49DC">
              <w:rPr>
                <w:rFonts w:ascii="Arial" w:hAnsi="Arial" w:cs="Arial"/>
              </w:rPr>
              <w:t>F604</w:t>
            </w:r>
          </w:p>
        </w:tc>
        <w:tc>
          <w:tcPr>
            <w:tcW w:w="1065" w:type="dxa"/>
            <w:vAlign w:val="center"/>
          </w:tcPr>
          <w:p w14:paraId="4502A242" w14:textId="77777777" w:rsidR="00114806" w:rsidRPr="00BA49DC" w:rsidRDefault="00114806" w:rsidP="00BA49DC">
            <w:pPr>
              <w:ind w:left="426" w:hanging="426"/>
              <w:rPr>
                <w:rFonts w:ascii="Arial" w:hAnsi="Arial" w:cs="Arial"/>
              </w:rPr>
            </w:pPr>
            <w:r w:rsidRPr="00BA49DC">
              <w:rPr>
                <w:rFonts w:ascii="Arial" w:hAnsi="Arial" w:cs="Arial"/>
              </w:rPr>
              <w:t>Bag filter Rathi system</w:t>
            </w:r>
          </w:p>
        </w:tc>
        <w:tc>
          <w:tcPr>
            <w:tcW w:w="829" w:type="dxa"/>
            <w:vAlign w:val="center"/>
          </w:tcPr>
          <w:p w14:paraId="1117A382" w14:textId="77777777" w:rsidR="00114806" w:rsidRPr="00BA49DC" w:rsidRDefault="00114806" w:rsidP="00BA49DC">
            <w:pPr>
              <w:ind w:left="426" w:hanging="426"/>
              <w:rPr>
                <w:rFonts w:ascii="Arial" w:hAnsi="Arial" w:cs="Arial"/>
              </w:rPr>
            </w:pPr>
            <w:r w:rsidRPr="00BA49DC">
              <w:rPr>
                <w:rFonts w:ascii="Arial" w:hAnsi="Arial" w:cs="Arial"/>
              </w:rPr>
              <w:t>3200 m3</w:t>
            </w:r>
          </w:p>
        </w:tc>
        <w:tc>
          <w:tcPr>
            <w:tcW w:w="938" w:type="dxa"/>
            <w:vAlign w:val="center"/>
          </w:tcPr>
          <w:p w14:paraId="52E86A6C" w14:textId="77777777" w:rsidR="00114806" w:rsidRPr="00BA49DC" w:rsidRDefault="00114806" w:rsidP="00BA49DC">
            <w:pPr>
              <w:ind w:left="426" w:hanging="426"/>
              <w:rPr>
                <w:rFonts w:ascii="Arial" w:hAnsi="Arial" w:cs="Arial"/>
              </w:rPr>
            </w:pPr>
            <w:r w:rsidRPr="00BA49DC">
              <w:rPr>
                <w:rFonts w:ascii="Arial" w:hAnsi="Arial" w:cs="Arial"/>
              </w:rPr>
              <w:t>1397 mm WC</w:t>
            </w:r>
          </w:p>
        </w:tc>
        <w:tc>
          <w:tcPr>
            <w:tcW w:w="774" w:type="dxa"/>
            <w:vAlign w:val="center"/>
          </w:tcPr>
          <w:p w14:paraId="394793EA" w14:textId="77777777" w:rsidR="00114806" w:rsidRPr="00BA49DC" w:rsidRDefault="00114806" w:rsidP="00BA49DC">
            <w:pPr>
              <w:ind w:left="426" w:hanging="426"/>
              <w:rPr>
                <w:rFonts w:ascii="Arial" w:hAnsi="Arial" w:cs="Arial"/>
              </w:rPr>
            </w:pPr>
            <w:r w:rsidRPr="00BA49DC">
              <w:rPr>
                <w:rFonts w:ascii="Arial" w:hAnsi="Arial" w:cs="Arial"/>
              </w:rPr>
              <w:t>60-80</w:t>
            </w:r>
          </w:p>
        </w:tc>
        <w:tc>
          <w:tcPr>
            <w:tcW w:w="884" w:type="dxa"/>
            <w:vAlign w:val="center"/>
          </w:tcPr>
          <w:p w14:paraId="0A025A51" w14:textId="77777777" w:rsidR="00114806" w:rsidRPr="00BA49DC" w:rsidRDefault="00114806" w:rsidP="00BA49DC">
            <w:pPr>
              <w:ind w:left="426" w:hanging="426"/>
              <w:rPr>
                <w:rFonts w:ascii="Arial" w:hAnsi="Arial" w:cs="Arial"/>
              </w:rPr>
            </w:pPr>
            <w:r w:rsidRPr="00BA49DC">
              <w:rPr>
                <w:rFonts w:ascii="Arial" w:hAnsi="Arial" w:cs="Arial"/>
              </w:rPr>
              <w:t>-</w:t>
            </w:r>
          </w:p>
        </w:tc>
        <w:tc>
          <w:tcPr>
            <w:tcW w:w="865" w:type="dxa"/>
            <w:vAlign w:val="center"/>
          </w:tcPr>
          <w:p w14:paraId="174F94E5" w14:textId="77777777" w:rsidR="00114806" w:rsidRPr="00BA49DC" w:rsidRDefault="00114806" w:rsidP="00BA49DC">
            <w:pPr>
              <w:ind w:left="426" w:hanging="426"/>
              <w:rPr>
                <w:rFonts w:ascii="Arial" w:hAnsi="Arial" w:cs="Arial"/>
              </w:rPr>
            </w:pPr>
            <w:r w:rsidRPr="00BA49DC">
              <w:rPr>
                <w:rFonts w:ascii="Arial" w:hAnsi="Arial" w:cs="Arial"/>
              </w:rPr>
              <w:t>-</w:t>
            </w:r>
          </w:p>
        </w:tc>
        <w:tc>
          <w:tcPr>
            <w:tcW w:w="1031" w:type="dxa"/>
            <w:vAlign w:val="center"/>
          </w:tcPr>
          <w:p w14:paraId="630FC2E5" w14:textId="77777777" w:rsidR="00114806" w:rsidRPr="00BA49DC" w:rsidRDefault="00114806" w:rsidP="00BA49DC">
            <w:pPr>
              <w:ind w:left="426" w:hanging="426"/>
              <w:rPr>
                <w:rFonts w:ascii="Arial" w:hAnsi="Arial" w:cs="Arial"/>
              </w:rPr>
            </w:pPr>
            <w:r w:rsidRPr="00BA49DC">
              <w:rPr>
                <w:rFonts w:ascii="Arial" w:hAnsi="Arial" w:cs="Arial"/>
              </w:rPr>
              <w:t>150</w:t>
            </w:r>
          </w:p>
        </w:tc>
        <w:tc>
          <w:tcPr>
            <w:tcW w:w="900" w:type="dxa"/>
            <w:vAlign w:val="center"/>
          </w:tcPr>
          <w:p w14:paraId="6EB4C3C0" w14:textId="77777777" w:rsidR="00114806" w:rsidRPr="00BA49DC" w:rsidRDefault="00114806" w:rsidP="00BA49DC">
            <w:pPr>
              <w:ind w:left="426" w:hanging="426"/>
              <w:rPr>
                <w:rFonts w:ascii="Arial" w:hAnsi="Arial" w:cs="Arial"/>
              </w:rPr>
            </w:pPr>
            <w:r w:rsidRPr="00BA49DC">
              <w:rPr>
                <w:rFonts w:ascii="Arial" w:hAnsi="Arial" w:cs="Arial"/>
              </w:rPr>
              <w:t>Pulse type</w:t>
            </w:r>
          </w:p>
        </w:tc>
        <w:tc>
          <w:tcPr>
            <w:tcW w:w="941" w:type="dxa"/>
            <w:vAlign w:val="center"/>
          </w:tcPr>
          <w:p w14:paraId="27C6808E" w14:textId="77777777" w:rsidR="00114806" w:rsidRPr="00BA49DC" w:rsidRDefault="00114806" w:rsidP="00BA49DC">
            <w:pPr>
              <w:ind w:left="426" w:hanging="426"/>
              <w:rPr>
                <w:rFonts w:ascii="Arial" w:hAnsi="Arial" w:cs="Arial"/>
              </w:rPr>
            </w:pPr>
          </w:p>
        </w:tc>
        <w:tc>
          <w:tcPr>
            <w:tcW w:w="1635" w:type="dxa"/>
            <w:vAlign w:val="center"/>
          </w:tcPr>
          <w:p w14:paraId="053E9F55" w14:textId="77777777" w:rsidR="00114806" w:rsidRPr="00BA49DC" w:rsidRDefault="00114806" w:rsidP="00BA49DC">
            <w:pPr>
              <w:ind w:left="426" w:hanging="426"/>
              <w:rPr>
                <w:rFonts w:ascii="Arial" w:hAnsi="Arial" w:cs="Arial"/>
              </w:rPr>
            </w:pPr>
          </w:p>
        </w:tc>
        <w:tc>
          <w:tcPr>
            <w:tcW w:w="810" w:type="dxa"/>
            <w:vAlign w:val="center"/>
          </w:tcPr>
          <w:p w14:paraId="4E7327E4" w14:textId="77777777" w:rsidR="00114806" w:rsidRPr="00BA49DC" w:rsidRDefault="00114806" w:rsidP="00BA49DC">
            <w:pPr>
              <w:ind w:left="426" w:hanging="426"/>
              <w:rPr>
                <w:rFonts w:ascii="Arial" w:hAnsi="Arial" w:cs="Arial"/>
              </w:rPr>
            </w:pPr>
          </w:p>
        </w:tc>
        <w:tc>
          <w:tcPr>
            <w:tcW w:w="1082" w:type="dxa"/>
            <w:vAlign w:val="center"/>
          </w:tcPr>
          <w:p w14:paraId="32CE2F85" w14:textId="77777777" w:rsidR="00114806" w:rsidRPr="00BA49DC" w:rsidRDefault="00114806" w:rsidP="00BA49DC">
            <w:pPr>
              <w:ind w:left="426" w:hanging="426"/>
              <w:rPr>
                <w:rFonts w:ascii="Arial" w:hAnsi="Arial" w:cs="Arial"/>
              </w:rPr>
            </w:pPr>
          </w:p>
        </w:tc>
        <w:tc>
          <w:tcPr>
            <w:tcW w:w="1260" w:type="dxa"/>
            <w:vAlign w:val="center"/>
          </w:tcPr>
          <w:p w14:paraId="2B01C50E" w14:textId="77777777" w:rsidR="00114806" w:rsidRPr="00BA49DC" w:rsidRDefault="00114806" w:rsidP="00BA49DC">
            <w:pPr>
              <w:ind w:left="426" w:hanging="426"/>
              <w:rPr>
                <w:rFonts w:ascii="Arial" w:hAnsi="Arial" w:cs="Arial"/>
              </w:rPr>
            </w:pPr>
          </w:p>
        </w:tc>
      </w:tr>
      <w:tr w:rsidR="00114806" w:rsidRPr="00114806" w14:paraId="3E7E0AAB" w14:textId="77777777" w:rsidTr="00114806">
        <w:tc>
          <w:tcPr>
            <w:tcW w:w="521" w:type="dxa"/>
            <w:vAlign w:val="center"/>
          </w:tcPr>
          <w:p w14:paraId="30CA2189" w14:textId="77777777" w:rsidR="00114806" w:rsidRPr="00BA49DC" w:rsidRDefault="00114806" w:rsidP="00BA49DC">
            <w:pPr>
              <w:ind w:left="426" w:hanging="426"/>
              <w:rPr>
                <w:rFonts w:ascii="Arial" w:hAnsi="Arial" w:cs="Arial"/>
              </w:rPr>
            </w:pPr>
            <w:r w:rsidRPr="00BA49DC">
              <w:rPr>
                <w:rFonts w:ascii="Arial" w:hAnsi="Arial" w:cs="Arial"/>
              </w:rPr>
              <w:lastRenderedPageBreak/>
              <w:t>19</w:t>
            </w:r>
          </w:p>
        </w:tc>
        <w:tc>
          <w:tcPr>
            <w:tcW w:w="1121" w:type="dxa"/>
            <w:vAlign w:val="center"/>
          </w:tcPr>
          <w:p w14:paraId="557557B7" w14:textId="77777777" w:rsidR="00114806" w:rsidRPr="00BA49DC" w:rsidRDefault="00114806" w:rsidP="00BA49DC">
            <w:pPr>
              <w:ind w:left="426" w:hanging="426"/>
              <w:rPr>
                <w:rFonts w:ascii="Arial" w:hAnsi="Arial" w:cs="Arial"/>
              </w:rPr>
            </w:pPr>
            <w:r w:rsidRPr="00BA49DC">
              <w:rPr>
                <w:rFonts w:ascii="Arial" w:hAnsi="Arial" w:cs="Arial"/>
              </w:rPr>
              <w:t>F605</w:t>
            </w:r>
          </w:p>
        </w:tc>
        <w:tc>
          <w:tcPr>
            <w:tcW w:w="1065" w:type="dxa"/>
            <w:vAlign w:val="center"/>
          </w:tcPr>
          <w:p w14:paraId="11B2E43F" w14:textId="77777777" w:rsidR="00114806" w:rsidRPr="00BA49DC" w:rsidRDefault="00114806" w:rsidP="00BA49DC">
            <w:pPr>
              <w:ind w:left="426" w:hanging="426"/>
              <w:rPr>
                <w:rFonts w:ascii="Arial" w:hAnsi="Arial" w:cs="Arial"/>
              </w:rPr>
            </w:pPr>
            <w:r w:rsidRPr="00BA49DC">
              <w:rPr>
                <w:rFonts w:ascii="Arial" w:hAnsi="Arial" w:cs="Arial"/>
              </w:rPr>
              <w:t>Air filter E603 d/s</w:t>
            </w:r>
          </w:p>
        </w:tc>
        <w:tc>
          <w:tcPr>
            <w:tcW w:w="829" w:type="dxa"/>
            <w:vAlign w:val="center"/>
          </w:tcPr>
          <w:p w14:paraId="16EAF36C" w14:textId="77777777" w:rsidR="00114806" w:rsidRPr="00BA49DC" w:rsidRDefault="00114806" w:rsidP="00BA49DC">
            <w:pPr>
              <w:ind w:left="426" w:hanging="426"/>
              <w:rPr>
                <w:rFonts w:ascii="Arial" w:hAnsi="Arial" w:cs="Arial"/>
              </w:rPr>
            </w:pPr>
          </w:p>
        </w:tc>
        <w:tc>
          <w:tcPr>
            <w:tcW w:w="938" w:type="dxa"/>
            <w:vAlign w:val="center"/>
          </w:tcPr>
          <w:p w14:paraId="4E8921FE" w14:textId="77777777" w:rsidR="00114806" w:rsidRPr="00BA49DC" w:rsidRDefault="00114806" w:rsidP="00BA49DC">
            <w:pPr>
              <w:ind w:left="426" w:hanging="426"/>
              <w:rPr>
                <w:rFonts w:ascii="Arial" w:hAnsi="Arial" w:cs="Arial"/>
              </w:rPr>
            </w:pPr>
          </w:p>
        </w:tc>
        <w:tc>
          <w:tcPr>
            <w:tcW w:w="774" w:type="dxa"/>
            <w:vAlign w:val="center"/>
          </w:tcPr>
          <w:p w14:paraId="7DE9EA1B" w14:textId="77777777" w:rsidR="00114806" w:rsidRPr="00BA49DC" w:rsidRDefault="00114806" w:rsidP="00BA49DC">
            <w:pPr>
              <w:ind w:left="426" w:hanging="426"/>
              <w:rPr>
                <w:rFonts w:ascii="Arial" w:hAnsi="Arial" w:cs="Arial"/>
              </w:rPr>
            </w:pPr>
          </w:p>
        </w:tc>
        <w:tc>
          <w:tcPr>
            <w:tcW w:w="884" w:type="dxa"/>
            <w:vAlign w:val="center"/>
          </w:tcPr>
          <w:p w14:paraId="11C7100A" w14:textId="77777777" w:rsidR="00114806" w:rsidRPr="00BA49DC" w:rsidRDefault="00114806" w:rsidP="00BA49DC">
            <w:pPr>
              <w:ind w:left="426" w:hanging="426"/>
              <w:rPr>
                <w:rFonts w:ascii="Arial" w:hAnsi="Arial" w:cs="Arial"/>
              </w:rPr>
            </w:pPr>
          </w:p>
        </w:tc>
        <w:tc>
          <w:tcPr>
            <w:tcW w:w="865" w:type="dxa"/>
            <w:vAlign w:val="center"/>
          </w:tcPr>
          <w:p w14:paraId="1CBEF76C" w14:textId="77777777" w:rsidR="00114806" w:rsidRPr="00BA49DC" w:rsidRDefault="00114806" w:rsidP="00BA49DC">
            <w:pPr>
              <w:ind w:left="426" w:hanging="426"/>
              <w:rPr>
                <w:rFonts w:ascii="Arial" w:hAnsi="Arial" w:cs="Arial"/>
              </w:rPr>
            </w:pPr>
          </w:p>
        </w:tc>
        <w:tc>
          <w:tcPr>
            <w:tcW w:w="1031" w:type="dxa"/>
            <w:vAlign w:val="center"/>
          </w:tcPr>
          <w:p w14:paraId="6526AF04" w14:textId="77777777" w:rsidR="00114806" w:rsidRPr="00BA49DC" w:rsidRDefault="00114806" w:rsidP="00BA49DC">
            <w:pPr>
              <w:ind w:left="426" w:hanging="426"/>
              <w:rPr>
                <w:rFonts w:ascii="Arial" w:hAnsi="Arial" w:cs="Arial"/>
              </w:rPr>
            </w:pPr>
          </w:p>
        </w:tc>
        <w:tc>
          <w:tcPr>
            <w:tcW w:w="900" w:type="dxa"/>
            <w:vAlign w:val="center"/>
          </w:tcPr>
          <w:p w14:paraId="181522EB" w14:textId="77777777" w:rsidR="00114806" w:rsidRPr="00BA49DC" w:rsidRDefault="00114806" w:rsidP="00BA49DC">
            <w:pPr>
              <w:ind w:left="426" w:hanging="426"/>
              <w:rPr>
                <w:rFonts w:ascii="Arial" w:hAnsi="Arial" w:cs="Arial"/>
              </w:rPr>
            </w:pPr>
          </w:p>
        </w:tc>
        <w:tc>
          <w:tcPr>
            <w:tcW w:w="941" w:type="dxa"/>
            <w:vAlign w:val="center"/>
          </w:tcPr>
          <w:p w14:paraId="7DE94B83" w14:textId="77777777" w:rsidR="00114806" w:rsidRPr="00BA49DC" w:rsidRDefault="00114806" w:rsidP="00BA49DC">
            <w:pPr>
              <w:ind w:left="426" w:hanging="426"/>
              <w:rPr>
                <w:rFonts w:ascii="Arial" w:hAnsi="Arial" w:cs="Arial"/>
              </w:rPr>
            </w:pPr>
          </w:p>
        </w:tc>
        <w:tc>
          <w:tcPr>
            <w:tcW w:w="1635" w:type="dxa"/>
            <w:vAlign w:val="center"/>
          </w:tcPr>
          <w:p w14:paraId="7A02DEFE" w14:textId="77777777" w:rsidR="00114806" w:rsidRPr="00BA49DC" w:rsidRDefault="00114806" w:rsidP="00BA49DC">
            <w:pPr>
              <w:ind w:left="426" w:hanging="426"/>
              <w:rPr>
                <w:rFonts w:ascii="Arial" w:hAnsi="Arial" w:cs="Arial"/>
              </w:rPr>
            </w:pPr>
          </w:p>
        </w:tc>
        <w:tc>
          <w:tcPr>
            <w:tcW w:w="810" w:type="dxa"/>
            <w:vAlign w:val="center"/>
          </w:tcPr>
          <w:p w14:paraId="5B31A098" w14:textId="77777777" w:rsidR="00114806" w:rsidRPr="00BA49DC" w:rsidRDefault="00114806" w:rsidP="00BA49DC">
            <w:pPr>
              <w:ind w:left="426" w:hanging="426"/>
              <w:rPr>
                <w:rFonts w:ascii="Arial" w:hAnsi="Arial" w:cs="Arial"/>
              </w:rPr>
            </w:pPr>
          </w:p>
        </w:tc>
        <w:tc>
          <w:tcPr>
            <w:tcW w:w="1082" w:type="dxa"/>
            <w:vAlign w:val="center"/>
          </w:tcPr>
          <w:p w14:paraId="19EADDD5" w14:textId="77777777" w:rsidR="00114806" w:rsidRPr="00BA49DC" w:rsidRDefault="00114806" w:rsidP="00BA49DC">
            <w:pPr>
              <w:ind w:left="426" w:hanging="426"/>
              <w:rPr>
                <w:rFonts w:ascii="Arial" w:hAnsi="Arial" w:cs="Arial"/>
              </w:rPr>
            </w:pPr>
          </w:p>
        </w:tc>
        <w:tc>
          <w:tcPr>
            <w:tcW w:w="1260" w:type="dxa"/>
            <w:vAlign w:val="center"/>
          </w:tcPr>
          <w:p w14:paraId="624CFC75" w14:textId="77777777" w:rsidR="00114806" w:rsidRPr="00BA49DC" w:rsidRDefault="00114806" w:rsidP="00BA49DC">
            <w:pPr>
              <w:ind w:left="426" w:hanging="426"/>
              <w:rPr>
                <w:rFonts w:ascii="Arial" w:hAnsi="Arial" w:cs="Arial"/>
              </w:rPr>
            </w:pPr>
          </w:p>
        </w:tc>
      </w:tr>
      <w:tr w:rsidR="00114806" w:rsidRPr="00114806" w14:paraId="55CA8E14" w14:textId="77777777" w:rsidTr="00114806">
        <w:tc>
          <w:tcPr>
            <w:tcW w:w="521" w:type="dxa"/>
            <w:vAlign w:val="center"/>
          </w:tcPr>
          <w:p w14:paraId="046C06C2" w14:textId="77777777" w:rsidR="00114806" w:rsidRPr="00BA49DC" w:rsidRDefault="00114806" w:rsidP="00BA49DC">
            <w:pPr>
              <w:ind w:left="426" w:hanging="426"/>
              <w:rPr>
                <w:rFonts w:ascii="Arial" w:hAnsi="Arial" w:cs="Arial"/>
              </w:rPr>
            </w:pPr>
            <w:r w:rsidRPr="00BA49DC">
              <w:rPr>
                <w:rFonts w:ascii="Arial" w:hAnsi="Arial" w:cs="Arial"/>
              </w:rPr>
              <w:t>20</w:t>
            </w:r>
          </w:p>
        </w:tc>
        <w:tc>
          <w:tcPr>
            <w:tcW w:w="1121" w:type="dxa"/>
            <w:vAlign w:val="center"/>
          </w:tcPr>
          <w:p w14:paraId="3F4C02A3" w14:textId="77777777" w:rsidR="00114806" w:rsidRPr="00BA49DC" w:rsidRDefault="00114806" w:rsidP="00BA49DC">
            <w:pPr>
              <w:ind w:left="426" w:hanging="426"/>
              <w:rPr>
                <w:rFonts w:ascii="Arial" w:hAnsi="Arial" w:cs="Arial"/>
              </w:rPr>
            </w:pPr>
            <w:r w:rsidRPr="00BA49DC">
              <w:rPr>
                <w:rFonts w:ascii="Arial" w:hAnsi="Arial" w:cs="Arial"/>
              </w:rPr>
              <w:t>F606 A/S</w:t>
            </w:r>
          </w:p>
        </w:tc>
        <w:tc>
          <w:tcPr>
            <w:tcW w:w="1065" w:type="dxa"/>
            <w:vAlign w:val="center"/>
          </w:tcPr>
          <w:p w14:paraId="620E0FF6" w14:textId="77777777" w:rsidR="00114806" w:rsidRPr="00BA49DC" w:rsidRDefault="00114806" w:rsidP="00BA49DC">
            <w:pPr>
              <w:ind w:left="426" w:hanging="426"/>
              <w:rPr>
                <w:rFonts w:ascii="Arial" w:hAnsi="Arial" w:cs="Arial"/>
              </w:rPr>
            </w:pPr>
            <w:r w:rsidRPr="00BA49DC">
              <w:rPr>
                <w:rFonts w:ascii="Arial" w:hAnsi="Arial" w:cs="Arial"/>
              </w:rPr>
              <w:t>Inlet air filter B603</w:t>
            </w:r>
          </w:p>
        </w:tc>
        <w:tc>
          <w:tcPr>
            <w:tcW w:w="829" w:type="dxa"/>
            <w:vAlign w:val="center"/>
          </w:tcPr>
          <w:p w14:paraId="50874E05" w14:textId="77777777" w:rsidR="00114806" w:rsidRPr="00BA49DC" w:rsidRDefault="00114806" w:rsidP="00BA49DC">
            <w:pPr>
              <w:ind w:left="426" w:hanging="426"/>
              <w:rPr>
                <w:rFonts w:ascii="Arial" w:hAnsi="Arial" w:cs="Arial"/>
              </w:rPr>
            </w:pPr>
          </w:p>
        </w:tc>
        <w:tc>
          <w:tcPr>
            <w:tcW w:w="938" w:type="dxa"/>
            <w:vAlign w:val="center"/>
          </w:tcPr>
          <w:p w14:paraId="71C9071B" w14:textId="77777777" w:rsidR="00114806" w:rsidRPr="00BA49DC" w:rsidRDefault="00114806" w:rsidP="00BA49DC">
            <w:pPr>
              <w:ind w:left="426" w:hanging="426"/>
              <w:rPr>
                <w:rFonts w:ascii="Arial" w:hAnsi="Arial" w:cs="Arial"/>
              </w:rPr>
            </w:pPr>
          </w:p>
        </w:tc>
        <w:tc>
          <w:tcPr>
            <w:tcW w:w="774" w:type="dxa"/>
            <w:vAlign w:val="center"/>
          </w:tcPr>
          <w:p w14:paraId="48228939" w14:textId="77777777" w:rsidR="00114806" w:rsidRPr="00BA49DC" w:rsidRDefault="00114806" w:rsidP="00BA49DC">
            <w:pPr>
              <w:ind w:left="426" w:hanging="426"/>
              <w:rPr>
                <w:rFonts w:ascii="Arial" w:hAnsi="Arial" w:cs="Arial"/>
              </w:rPr>
            </w:pPr>
          </w:p>
        </w:tc>
        <w:tc>
          <w:tcPr>
            <w:tcW w:w="884" w:type="dxa"/>
            <w:vAlign w:val="center"/>
          </w:tcPr>
          <w:p w14:paraId="6FF737A1" w14:textId="77777777" w:rsidR="00114806" w:rsidRPr="00BA49DC" w:rsidRDefault="00114806" w:rsidP="00BA49DC">
            <w:pPr>
              <w:ind w:left="426" w:hanging="426"/>
              <w:rPr>
                <w:rFonts w:ascii="Arial" w:hAnsi="Arial" w:cs="Arial"/>
              </w:rPr>
            </w:pPr>
          </w:p>
        </w:tc>
        <w:tc>
          <w:tcPr>
            <w:tcW w:w="865" w:type="dxa"/>
            <w:vAlign w:val="center"/>
          </w:tcPr>
          <w:p w14:paraId="7A1E1937" w14:textId="77777777" w:rsidR="00114806" w:rsidRPr="00BA49DC" w:rsidRDefault="00114806" w:rsidP="00BA49DC">
            <w:pPr>
              <w:ind w:left="426" w:hanging="426"/>
              <w:rPr>
                <w:rFonts w:ascii="Arial" w:hAnsi="Arial" w:cs="Arial"/>
              </w:rPr>
            </w:pPr>
          </w:p>
        </w:tc>
        <w:tc>
          <w:tcPr>
            <w:tcW w:w="1031" w:type="dxa"/>
            <w:vAlign w:val="center"/>
          </w:tcPr>
          <w:p w14:paraId="6FBA4B63" w14:textId="77777777" w:rsidR="00114806" w:rsidRPr="00BA49DC" w:rsidRDefault="00114806" w:rsidP="00BA49DC">
            <w:pPr>
              <w:ind w:left="426" w:hanging="426"/>
              <w:rPr>
                <w:rFonts w:ascii="Arial" w:hAnsi="Arial" w:cs="Arial"/>
              </w:rPr>
            </w:pPr>
          </w:p>
        </w:tc>
        <w:tc>
          <w:tcPr>
            <w:tcW w:w="900" w:type="dxa"/>
            <w:vAlign w:val="center"/>
          </w:tcPr>
          <w:p w14:paraId="58EB1145" w14:textId="77777777" w:rsidR="00114806" w:rsidRPr="00BA49DC" w:rsidRDefault="00114806" w:rsidP="00BA49DC">
            <w:pPr>
              <w:ind w:left="426" w:hanging="426"/>
              <w:rPr>
                <w:rFonts w:ascii="Arial" w:hAnsi="Arial" w:cs="Arial"/>
              </w:rPr>
            </w:pPr>
          </w:p>
        </w:tc>
        <w:tc>
          <w:tcPr>
            <w:tcW w:w="941" w:type="dxa"/>
            <w:vAlign w:val="center"/>
          </w:tcPr>
          <w:p w14:paraId="4D026B18" w14:textId="77777777" w:rsidR="00114806" w:rsidRPr="00BA49DC" w:rsidRDefault="00114806" w:rsidP="00BA49DC">
            <w:pPr>
              <w:ind w:left="426" w:hanging="426"/>
              <w:rPr>
                <w:rFonts w:ascii="Arial" w:hAnsi="Arial" w:cs="Arial"/>
              </w:rPr>
            </w:pPr>
          </w:p>
        </w:tc>
        <w:tc>
          <w:tcPr>
            <w:tcW w:w="1635" w:type="dxa"/>
            <w:vAlign w:val="center"/>
          </w:tcPr>
          <w:p w14:paraId="70D34830" w14:textId="77777777" w:rsidR="00114806" w:rsidRPr="00BA49DC" w:rsidRDefault="00114806" w:rsidP="00BA49DC">
            <w:pPr>
              <w:ind w:left="426" w:hanging="426"/>
              <w:rPr>
                <w:rFonts w:ascii="Arial" w:hAnsi="Arial" w:cs="Arial"/>
              </w:rPr>
            </w:pPr>
          </w:p>
        </w:tc>
        <w:tc>
          <w:tcPr>
            <w:tcW w:w="810" w:type="dxa"/>
            <w:vAlign w:val="center"/>
          </w:tcPr>
          <w:p w14:paraId="74855CC9" w14:textId="77777777" w:rsidR="00114806" w:rsidRPr="00BA49DC" w:rsidRDefault="00114806" w:rsidP="00BA49DC">
            <w:pPr>
              <w:ind w:left="426" w:hanging="426"/>
              <w:rPr>
                <w:rFonts w:ascii="Arial" w:hAnsi="Arial" w:cs="Arial"/>
              </w:rPr>
            </w:pPr>
          </w:p>
        </w:tc>
        <w:tc>
          <w:tcPr>
            <w:tcW w:w="1082" w:type="dxa"/>
            <w:vAlign w:val="center"/>
          </w:tcPr>
          <w:p w14:paraId="3B4574E5" w14:textId="77777777" w:rsidR="00114806" w:rsidRPr="00BA49DC" w:rsidRDefault="00114806" w:rsidP="00BA49DC">
            <w:pPr>
              <w:ind w:left="426" w:hanging="426"/>
              <w:rPr>
                <w:rFonts w:ascii="Arial" w:hAnsi="Arial" w:cs="Arial"/>
              </w:rPr>
            </w:pPr>
          </w:p>
        </w:tc>
        <w:tc>
          <w:tcPr>
            <w:tcW w:w="1260" w:type="dxa"/>
            <w:vAlign w:val="center"/>
          </w:tcPr>
          <w:p w14:paraId="72A241FD" w14:textId="77777777" w:rsidR="00114806" w:rsidRPr="00BA49DC" w:rsidRDefault="00114806" w:rsidP="00BA49DC">
            <w:pPr>
              <w:ind w:left="426" w:hanging="426"/>
              <w:rPr>
                <w:rFonts w:ascii="Arial" w:hAnsi="Arial" w:cs="Arial"/>
              </w:rPr>
            </w:pPr>
          </w:p>
        </w:tc>
      </w:tr>
      <w:tr w:rsidR="00114806" w:rsidRPr="00114806" w14:paraId="4509CA4C" w14:textId="77777777" w:rsidTr="00114806">
        <w:tc>
          <w:tcPr>
            <w:tcW w:w="521" w:type="dxa"/>
            <w:vAlign w:val="center"/>
          </w:tcPr>
          <w:p w14:paraId="56B9892E" w14:textId="77777777" w:rsidR="00114806" w:rsidRPr="00BA49DC" w:rsidRDefault="00114806" w:rsidP="00BA49DC">
            <w:pPr>
              <w:ind w:left="426" w:hanging="426"/>
              <w:rPr>
                <w:rFonts w:ascii="Arial" w:hAnsi="Arial" w:cs="Arial"/>
              </w:rPr>
            </w:pPr>
            <w:r w:rsidRPr="00BA49DC">
              <w:rPr>
                <w:rFonts w:ascii="Arial" w:hAnsi="Arial" w:cs="Arial"/>
              </w:rPr>
              <w:t>21</w:t>
            </w:r>
          </w:p>
        </w:tc>
        <w:tc>
          <w:tcPr>
            <w:tcW w:w="1121" w:type="dxa"/>
            <w:vAlign w:val="center"/>
          </w:tcPr>
          <w:p w14:paraId="26D0837A" w14:textId="77777777" w:rsidR="00114806" w:rsidRPr="00BA49DC" w:rsidRDefault="00114806" w:rsidP="00BA49DC">
            <w:pPr>
              <w:ind w:left="426" w:hanging="426"/>
              <w:rPr>
                <w:rFonts w:ascii="Arial" w:hAnsi="Arial" w:cs="Arial"/>
              </w:rPr>
            </w:pPr>
            <w:r w:rsidRPr="00BA49DC">
              <w:rPr>
                <w:rFonts w:ascii="Arial" w:hAnsi="Arial" w:cs="Arial"/>
              </w:rPr>
              <w:t>F607 A/S</w:t>
            </w:r>
          </w:p>
        </w:tc>
        <w:tc>
          <w:tcPr>
            <w:tcW w:w="1065" w:type="dxa"/>
            <w:vAlign w:val="center"/>
          </w:tcPr>
          <w:p w14:paraId="2850AA07" w14:textId="77777777" w:rsidR="00114806" w:rsidRPr="00BA49DC" w:rsidRDefault="00114806" w:rsidP="00BA49DC">
            <w:pPr>
              <w:ind w:left="426" w:hanging="426"/>
              <w:rPr>
                <w:rFonts w:ascii="Arial" w:hAnsi="Arial" w:cs="Arial"/>
              </w:rPr>
            </w:pPr>
            <w:r w:rsidRPr="00BA49DC">
              <w:rPr>
                <w:rFonts w:ascii="Arial" w:hAnsi="Arial" w:cs="Arial"/>
              </w:rPr>
              <w:t>Cutting water filter</w:t>
            </w:r>
          </w:p>
        </w:tc>
        <w:tc>
          <w:tcPr>
            <w:tcW w:w="829" w:type="dxa"/>
            <w:vAlign w:val="center"/>
          </w:tcPr>
          <w:p w14:paraId="399785B1" w14:textId="77777777" w:rsidR="00114806" w:rsidRPr="00BA49DC" w:rsidRDefault="00114806" w:rsidP="00BA49DC">
            <w:pPr>
              <w:ind w:left="426" w:hanging="426"/>
              <w:rPr>
                <w:rFonts w:ascii="Arial" w:hAnsi="Arial" w:cs="Arial"/>
              </w:rPr>
            </w:pPr>
            <w:r w:rsidRPr="00BA49DC">
              <w:rPr>
                <w:rFonts w:ascii="Arial" w:hAnsi="Arial" w:cs="Arial"/>
              </w:rPr>
              <w:t>20000 kg</w:t>
            </w:r>
          </w:p>
        </w:tc>
        <w:tc>
          <w:tcPr>
            <w:tcW w:w="938" w:type="dxa"/>
            <w:vAlign w:val="center"/>
          </w:tcPr>
          <w:p w14:paraId="04F0A528" w14:textId="77777777" w:rsidR="00114806" w:rsidRPr="00BA49DC" w:rsidRDefault="00114806" w:rsidP="00BA49DC">
            <w:pPr>
              <w:ind w:left="426" w:hanging="426"/>
              <w:rPr>
                <w:rFonts w:ascii="Arial" w:hAnsi="Arial" w:cs="Arial"/>
              </w:rPr>
            </w:pPr>
            <w:r w:rsidRPr="00BA49DC">
              <w:rPr>
                <w:rFonts w:ascii="Arial" w:hAnsi="Arial" w:cs="Arial"/>
              </w:rPr>
              <w:t>5 kg/cm2</w:t>
            </w:r>
          </w:p>
        </w:tc>
        <w:tc>
          <w:tcPr>
            <w:tcW w:w="774" w:type="dxa"/>
            <w:vAlign w:val="center"/>
          </w:tcPr>
          <w:p w14:paraId="1EFC9872" w14:textId="77777777" w:rsidR="00114806" w:rsidRPr="00BA49DC" w:rsidRDefault="00114806" w:rsidP="00BA49DC">
            <w:pPr>
              <w:ind w:left="426" w:hanging="426"/>
              <w:rPr>
                <w:rFonts w:ascii="Arial" w:hAnsi="Arial" w:cs="Arial"/>
              </w:rPr>
            </w:pPr>
            <w:r w:rsidRPr="00BA49DC">
              <w:rPr>
                <w:rFonts w:ascii="Arial" w:hAnsi="Arial" w:cs="Arial"/>
              </w:rPr>
              <w:t>85</w:t>
            </w:r>
          </w:p>
        </w:tc>
        <w:tc>
          <w:tcPr>
            <w:tcW w:w="884" w:type="dxa"/>
            <w:vAlign w:val="center"/>
          </w:tcPr>
          <w:p w14:paraId="5B7107A2" w14:textId="77777777" w:rsidR="00114806" w:rsidRPr="00BA49DC" w:rsidRDefault="00114806" w:rsidP="00BA49DC">
            <w:pPr>
              <w:ind w:left="426" w:hanging="426"/>
              <w:rPr>
                <w:rFonts w:ascii="Arial" w:hAnsi="Arial" w:cs="Arial"/>
              </w:rPr>
            </w:pPr>
            <w:r w:rsidRPr="00BA49DC">
              <w:rPr>
                <w:rFonts w:ascii="Arial" w:hAnsi="Arial" w:cs="Arial"/>
              </w:rPr>
              <w:t>8</w:t>
            </w:r>
          </w:p>
        </w:tc>
        <w:tc>
          <w:tcPr>
            <w:tcW w:w="865" w:type="dxa"/>
            <w:vAlign w:val="center"/>
          </w:tcPr>
          <w:p w14:paraId="1A3EB0DD"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031" w:type="dxa"/>
            <w:vAlign w:val="center"/>
          </w:tcPr>
          <w:p w14:paraId="7213CE0C" w14:textId="77777777" w:rsidR="00114806" w:rsidRPr="00BA49DC" w:rsidRDefault="00114806" w:rsidP="00BA49DC">
            <w:pPr>
              <w:ind w:left="426" w:hanging="426"/>
              <w:rPr>
                <w:rFonts w:ascii="Arial" w:hAnsi="Arial" w:cs="Arial"/>
              </w:rPr>
            </w:pPr>
            <w:r w:rsidRPr="00BA49DC">
              <w:rPr>
                <w:rFonts w:ascii="Arial" w:hAnsi="Arial" w:cs="Arial"/>
              </w:rPr>
              <w:t>0.7 kg/cm2</w:t>
            </w:r>
          </w:p>
        </w:tc>
        <w:tc>
          <w:tcPr>
            <w:tcW w:w="900" w:type="dxa"/>
            <w:vAlign w:val="center"/>
          </w:tcPr>
          <w:p w14:paraId="7CD4924D" w14:textId="77777777" w:rsidR="00114806" w:rsidRPr="00BA49DC" w:rsidRDefault="00114806" w:rsidP="00BA49DC">
            <w:pPr>
              <w:ind w:left="426" w:hanging="426"/>
              <w:rPr>
                <w:rFonts w:ascii="Arial" w:hAnsi="Arial" w:cs="Arial"/>
              </w:rPr>
            </w:pPr>
            <w:r w:rsidRPr="00BA49DC">
              <w:rPr>
                <w:rFonts w:ascii="Arial" w:hAnsi="Arial" w:cs="Arial"/>
              </w:rPr>
              <w:t>Duplex</w:t>
            </w:r>
          </w:p>
        </w:tc>
        <w:tc>
          <w:tcPr>
            <w:tcW w:w="941" w:type="dxa"/>
            <w:vAlign w:val="center"/>
          </w:tcPr>
          <w:p w14:paraId="01FD7C34" w14:textId="77777777" w:rsidR="00114806" w:rsidRPr="00BA49DC" w:rsidRDefault="00114806" w:rsidP="00BA49DC">
            <w:pPr>
              <w:ind w:left="426" w:hanging="426"/>
              <w:rPr>
                <w:rFonts w:ascii="Arial" w:hAnsi="Arial" w:cs="Arial"/>
              </w:rPr>
            </w:pPr>
            <w:r w:rsidRPr="00BA49DC">
              <w:rPr>
                <w:rFonts w:ascii="Arial" w:hAnsi="Arial" w:cs="Arial"/>
              </w:rPr>
              <w:t>78</w:t>
            </w:r>
          </w:p>
        </w:tc>
        <w:tc>
          <w:tcPr>
            <w:tcW w:w="1635" w:type="dxa"/>
            <w:vAlign w:val="center"/>
          </w:tcPr>
          <w:p w14:paraId="74927D7A" w14:textId="77777777" w:rsidR="00114806" w:rsidRPr="00BA49DC" w:rsidRDefault="00114806" w:rsidP="00BA49DC">
            <w:pPr>
              <w:ind w:left="426" w:hanging="426"/>
              <w:rPr>
                <w:rFonts w:ascii="Arial" w:hAnsi="Arial" w:cs="Arial"/>
              </w:rPr>
            </w:pPr>
            <w:r w:rsidRPr="00BA49DC">
              <w:rPr>
                <w:rFonts w:ascii="Arial" w:hAnsi="Arial" w:cs="Arial"/>
              </w:rPr>
              <w:t>Polyester</w:t>
            </w:r>
          </w:p>
        </w:tc>
        <w:tc>
          <w:tcPr>
            <w:tcW w:w="810" w:type="dxa"/>
            <w:vAlign w:val="center"/>
          </w:tcPr>
          <w:p w14:paraId="32E4A011" w14:textId="77777777" w:rsidR="00114806" w:rsidRPr="00BA49DC" w:rsidRDefault="00114806" w:rsidP="00BA49DC">
            <w:pPr>
              <w:ind w:left="426" w:hanging="426"/>
              <w:rPr>
                <w:rFonts w:ascii="Arial" w:hAnsi="Arial" w:cs="Arial"/>
              </w:rPr>
            </w:pPr>
            <w:r w:rsidRPr="00BA49DC">
              <w:rPr>
                <w:rFonts w:ascii="Arial" w:hAnsi="Arial" w:cs="Arial"/>
              </w:rPr>
              <w:t>MS</w:t>
            </w:r>
          </w:p>
        </w:tc>
        <w:tc>
          <w:tcPr>
            <w:tcW w:w="1082" w:type="dxa"/>
            <w:vAlign w:val="center"/>
          </w:tcPr>
          <w:p w14:paraId="07DD8891"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0" w:type="dxa"/>
            <w:vAlign w:val="center"/>
          </w:tcPr>
          <w:p w14:paraId="58CCD4BA" w14:textId="77777777" w:rsidR="00114806" w:rsidRPr="00BA49DC" w:rsidRDefault="00114806" w:rsidP="00BA49DC">
            <w:pPr>
              <w:ind w:left="426" w:hanging="426"/>
              <w:rPr>
                <w:rFonts w:ascii="Arial" w:hAnsi="Arial" w:cs="Arial"/>
              </w:rPr>
            </w:pPr>
            <w:r w:rsidRPr="00BA49DC">
              <w:rPr>
                <w:rFonts w:ascii="Arial" w:hAnsi="Arial" w:cs="Arial"/>
              </w:rPr>
              <w:t>Rathi</w:t>
            </w:r>
          </w:p>
        </w:tc>
      </w:tr>
      <w:tr w:rsidR="00114806" w:rsidRPr="00114806" w14:paraId="3E50FAD1" w14:textId="77777777" w:rsidTr="00114806">
        <w:tc>
          <w:tcPr>
            <w:tcW w:w="521" w:type="dxa"/>
            <w:vAlign w:val="center"/>
          </w:tcPr>
          <w:p w14:paraId="23A2A093" w14:textId="77777777" w:rsidR="00114806" w:rsidRPr="00BA49DC" w:rsidRDefault="00114806" w:rsidP="00BA49DC">
            <w:pPr>
              <w:ind w:left="426" w:hanging="426"/>
              <w:rPr>
                <w:rFonts w:ascii="Arial" w:hAnsi="Arial" w:cs="Arial"/>
              </w:rPr>
            </w:pPr>
            <w:r w:rsidRPr="00BA49DC">
              <w:rPr>
                <w:rFonts w:ascii="Arial" w:hAnsi="Arial" w:cs="Arial"/>
              </w:rPr>
              <w:t>22</w:t>
            </w:r>
          </w:p>
        </w:tc>
        <w:tc>
          <w:tcPr>
            <w:tcW w:w="1121" w:type="dxa"/>
            <w:vAlign w:val="center"/>
          </w:tcPr>
          <w:p w14:paraId="30F6EE83" w14:textId="77777777" w:rsidR="00114806" w:rsidRPr="00BA49DC" w:rsidRDefault="00114806" w:rsidP="00BA49DC">
            <w:pPr>
              <w:ind w:left="426" w:hanging="426"/>
              <w:rPr>
                <w:rFonts w:ascii="Arial" w:hAnsi="Arial" w:cs="Arial"/>
              </w:rPr>
            </w:pPr>
            <w:r w:rsidRPr="00BA49DC">
              <w:rPr>
                <w:rFonts w:ascii="Arial" w:hAnsi="Arial" w:cs="Arial"/>
              </w:rPr>
              <w:t>F608</w:t>
            </w:r>
          </w:p>
        </w:tc>
        <w:tc>
          <w:tcPr>
            <w:tcW w:w="1065" w:type="dxa"/>
            <w:vAlign w:val="center"/>
          </w:tcPr>
          <w:p w14:paraId="0C28D988" w14:textId="77777777" w:rsidR="00114806" w:rsidRPr="00BA49DC" w:rsidRDefault="00114806" w:rsidP="00BA49DC">
            <w:pPr>
              <w:ind w:left="426" w:hanging="426"/>
              <w:rPr>
                <w:rFonts w:ascii="Arial" w:hAnsi="Arial" w:cs="Arial"/>
              </w:rPr>
            </w:pPr>
            <w:r w:rsidRPr="00BA49DC">
              <w:rPr>
                <w:rFonts w:ascii="Arial" w:hAnsi="Arial" w:cs="Arial"/>
              </w:rPr>
              <w:t>DM Water filter</w:t>
            </w:r>
          </w:p>
        </w:tc>
        <w:tc>
          <w:tcPr>
            <w:tcW w:w="829" w:type="dxa"/>
            <w:vAlign w:val="center"/>
          </w:tcPr>
          <w:p w14:paraId="162DE3E4" w14:textId="77777777" w:rsidR="00114806" w:rsidRPr="00BA49DC" w:rsidRDefault="00114806" w:rsidP="00BA49DC">
            <w:pPr>
              <w:ind w:left="426" w:hanging="426"/>
              <w:rPr>
                <w:rFonts w:ascii="Arial" w:hAnsi="Arial" w:cs="Arial"/>
              </w:rPr>
            </w:pPr>
          </w:p>
        </w:tc>
        <w:tc>
          <w:tcPr>
            <w:tcW w:w="938" w:type="dxa"/>
            <w:vAlign w:val="center"/>
          </w:tcPr>
          <w:p w14:paraId="798C5F1E" w14:textId="77777777" w:rsidR="00114806" w:rsidRPr="00BA49DC" w:rsidRDefault="00114806" w:rsidP="00BA49DC">
            <w:pPr>
              <w:ind w:left="426" w:hanging="426"/>
              <w:rPr>
                <w:rFonts w:ascii="Arial" w:hAnsi="Arial" w:cs="Arial"/>
              </w:rPr>
            </w:pPr>
          </w:p>
        </w:tc>
        <w:tc>
          <w:tcPr>
            <w:tcW w:w="774" w:type="dxa"/>
            <w:vAlign w:val="center"/>
          </w:tcPr>
          <w:p w14:paraId="1929F212" w14:textId="77777777" w:rsidR="00114806" w:rsidRPr="00BA49DC" w:rsidRDefault="00114806" w:rsidP="00BA49DC">
            <w:pPr>
              <w:ind w:left="426" w:hanging="426"/>
              <w:rPr>
                <w:rFonts w:ascii="Arial" w:hAnsi="Arial" w:cs="Arial"/>
              </w:rPr>
            </w:pPr>
          </w:p>
        </w:tc>
        <w:tc>
          <w:tcPr>
            <w:tcW w:w="884" w:type="dxa"/>
            <w:vAlign w:val="center"/>
          </w:tcPr>
          <w:p w14:paraId="79384CDD" w14:textId="77777777" w:rsidR="00114806" w:rsidRPr="00BA49DC" w:rsidRDefault="00114806" w:rsidP="00BA49DC">
            <w:pPr>
              <w:ind w:left="426" w:hanging="426"/>
              <w:rPr>
                <w:rFonts w:ascii="Arial" w:hAnsi="Arial" w:cs="Arial"/>
              </w:rPr>
            </w:pPr>
          </w:p>
        </w:tc>
        <w:tc>
          <w:tcPr>
            <w:tcW w:w="865" w:type="dxa"/>
            <w:vAlign w:val="center"/>
          </w:tcPr>
          <w:p w14:paraId="7FE9C08E" w14:textId="77777777" w:rsidR="00114806" w:rsidRPr="00BA49DC" w:rsidRDefault="00114806" w:rsidP="00BA49DC">
            <w:pPr>
              <w:ind w:left="426" w:hanging="426"/>
              <w:rPr>
                <w:rFonts w:ascii="Arial" w:hAnsi="Arial" w:cs="Arial"/>
              </w:rPr>
            </w:pPr>
          </w:p>
        </w:tc>
        <w:tc>
          <w:tcPr>
            <w:tcW w:w="1031" w:type="dxa"/>
            <w:vAlign w:val="center"/>
          </w:tcPr>
          <w:p w14:paraId="458CF49B" w14:textId="77777777" w:rsidR="00114806" w:rsidRPr="00BA49DC" w:rsidRDefault="00114806" w:rsidP="00BA49DC">
            <w:pPr>
              <w:ind w:left="426" w:hanging="426"/>
              <w:rPr>
                <w:rFonts w:ascii="Arial" w:hAnsi="Arial" w:cs="Arial"/>
              </w:rPr>
            </w:pPr>
          </w:p>
        </w:tc>
        <w:tc>
          <w:tcPr>
            <w:tcW w:w="900" w:type="dxa"/>
            <w:vAlign w:val="center"/>
          </w:tcPr>
          <w:p w14:paraId="4B90C33D" w14:textId="77777777" w:rsidR="00114806" w:rsidRPr="00BA49DC" w:rsidRDefault="00114806" w:rsidP="00BA49DC">
            <w:pPr>
              <w:ind w:left="426" w:hanging="426"/>
              <w:rPr>
                <w:rFonts w:ascii="Arial" w:hAnsi="Arial" w:cs="Arial"/>
              </w:rPr>
            </w:pPr>
          </w:p>
        </w:tc>
        <w:tc>
          <w:tcPr>
            <w:tcW w:w="941" w:type="dxa"/>
            <w:vAlign w:val="center"/>
          </w:tcPr>
          <w:p w14:paraId="0B9EC857" w14:textId="77777777" w:rsidR="00114806" w:rsidRPr="00BA49DC" w:rsidRDefault="00114806" w:rsidP="00BA49DC">
            <w:pPr>
              <w:ind w:left="426" w:hanging="426"/>
              <w:rPr>
                <w:rFonts w:ascii="Arial" w:hAnsi="Arial" w:cs="Arial"/>
              </w:rPr>
            </w:pPr>
          </w:p>
        </w:tc>
        <w:tc>
          <w:tcPr>
            <w:tcW w:w="1635" w:type="dxa"/>
            <w:vAlign w:val="center"/>
          </w:tcPr>
          <w:p w14:paraId="65786887" w14:textId="77777777" w:rsidR="00114806" w:rsidRPr="00BA49DC" w:rsidRDefault="00114806" w:rsidP="00BA49DC">
            <w:pPr>
              <w:ind w:left="426" w:hanging="426"/>
              <w:rPr>
                <w:rFonts w:ascii="Arial" w:hAnsi="Arial" w:cs="Arial"/>
              </w:rPr>
            </w:pPr>
          </w:p>
        </w:tc>
        <w:tc>
          <w:tcPr>
            <w:tcW w:w="810" w:type="dxa"/>
            <w:vAlign w:val="center"/>
          </w:tcPr>
          <w:p w14:paraId="574EE25A" w14:textId="77777777" w:rsidR="00114806" w:rsidRPr="00BA49DC" w:rsidRDefault="00114806" w:rsidP="00BA49DC">
            <w:pPr>
              <w:ind w:left="426" w:hanging="426"/>
              <w:rPr>
                <w:rFonts w:ascii="Arial" w:hAnsi="Arial" w:cs="Arial"/>
              </w:rPr>
            </w:pPr>
          </w:p>
        </w:tc>
        <w:tc>
          <w:tcPr>
            <w:tcW w:w="1082" w:type="dxa"/>
            <w:vAlign w:val="center"/>
          </w:tcPr>
          <w:p w14:paraId="084E7256" w14:textId="77777777" w:rsidR="00114806" w:rsidRPr="00BA49DC" w:rsidRDefault="00114806" w:rsidP="00BA49DC">
            <w:pPr>
              <w:ind w:left="426" w:hanging="426"/>
              <w:rPr>
                <w:rFonts w:ascii="Arial" w:hAnsi="Arial" w:cs="Arial"/>
              </w:rPr>
            </w:pPr>
          </w:p>
        </w:tc>
        <w:tc>
          <w:tcPr>
            <w:tcW w:w="1260" w:type="dxa"/>
            <w:vAlign w:val="center"/>
          </w:tcPr>
          <w:p w14:paraId="44850656" w14:textId="77777777" w:rsidR="00114806" w:rsidRPr="00BA49DC" w:rsidRDefault="00114806" w:rsidP="00BA49DC">
            <w:pPr>
              <w:ind w:left="426" w:hanging="426"/>
              <w:rPr>
                <w:rFonts w:ascii="Arial" w:hAnsi="Arial" w:cs="Arial"/>
              </w:rPr>
            </w:pPr>
          </w:p>
        </w:tc>
      </w:tr>
      <w:tr w:rsidR="00114806" w:rsidRPr="00114806" w14:paraId="62A0A139" w14:textId="77777777" w:rsidTr="00114806">
        <w:tc>
          <w:tcPr>
            <w:tcW w:w="521" w:type="dxa"/>
            <w:vAlign w:val="center"/>
          </w:tcPr>
          <w:p w14:paraId="43B2FB24" w14:textId="77777777" w:rsidR="00114806" w:rsidRPr="00BA49DC" w:rsidRDefault="00114806" w:rsidP="00BA49DC">
            <w:pPr>
              <w:ind w:left="426" w:hanging="426"/>
              <w:rPr>
                <w:rFonts w:ascii="Arial" w:hAnsi="Arial" w:cs="Arial"/>
              </w:rPr>
            </w:pPr>
            <w:r w:rsidRPr="00BA49DC">
              <w:rPr>
                <w:rFonts w:ascii="Arial" w:hAnsi="Arial" w:cs="Arial"/>
              </w:rPr>
              <w:t>23</w:t>
            </w:r>
          </w:p>
        </w:tc>
        <w:tc>
          <w:tcPr>
            <w:tcW w:w="1121" w:type="dxa"/>
            <w:vAlign w:val="center"/>
          </w:tcPr>
          <w:p w14:paraId="44597E67" w14:textId="77777777" w:rsidR="00114806" w:rsidRPr="00BA49DC" w:rsidRDefault="00114806" w:rsidP="00BA49DC">
            <w:pPr>
              <w:ind w:left="426" w:hanging="426"/>
              <w:rPr>
                <w:rFonts w:ascii="Arial" w:hAnsi="Arial" w:cs="Arial"/>
              </w:rPr>
            </w:pPr>
            <w:r w:rsidRPr="00BA49DC">
              <w:rPr>
                <w:rFonts w:ascii="Arial" w:hAnsi="Arial" w:cs="Arial"/>
              </w:rPr>
              <w:t>F701</w:t>
            </w:r>
          </w:p>
        </w:tc>
        <w:tc>
          <w:tcPr>
            <w:tcW w:w="1065" w:type="dxa"/>
            <w:vAlign w:val="center"/>
          </w:tcPr>
          <w:p w14:paraId="38530598" w14:textId="77777777" w:rsidR="00114806" w:rsidRPr="00BA49DC" w:rsidRDefault="00114806" w:rsidP="00BA49DC">
            <w:pPr>
              <w:ind w:left="426" w:hanging="426"/>
              <w:rPr>
                <w:rFonts w:ascii="Arial" w:hAnsi="Arial" w:cs="Arial"/>
              </w:rPr>
            </w:pPr>
            <w:r w:rsidRPr="00BA49DC">
              <w:rPr>
                <w:rFonts w:ascii="Arial" w:hAnsi="Arial" w:cs="Arial"/>
              </w:rPr>
              <w:t>Filter B701 u/s</w:t>
            </w:r>
          </w:p>
        </w:tc>
        <w:tc>
          <w:tcPr>
            <w:tcW w:w="829" w:type="dxa"/>
            <w:vAlign w:val="center"/>
          </w:tcPr>
          <w:p w14:paraId="640A5954" w14:textId="77777777" w:rsidR="00114806" w:rsidRPr="00BA49DC" w:rsidRDefault="00114806" w:rsidP="00BA49DC">
            <w:pPr>
              <w:ind w:left="426" w:hanging="426"/>
              <w:rPr>
                <w:rFonts w:ascii="Arial" w:hAnsi="Arial" w:cs="Arial"/>
              </w:rPr>
            </w:pPr>
          </w:p>
        </w:tc>
        <w:tc>
          <w:tcPr>
            <w:tcW w:w="938" w:type="dxa"/>
            <w:vAlign w:val="center"/>
          </w:tcPr>
          <w:p w14:paraId="7C11E5CC" w14:textId="77777777" w:rsidR="00114806" w:rsidRPr="00BA49DC" w:rsidRDefault="00114806" w:rsidP="00BA49DC">
            <w:pPr>
              <w:ind w:left="426" w:hanging="426"/>
              <w:rPr>
                <w:rFonts w:ascii="Arial" w:hAnsi="Arial" w:cs="Arial"/>
              </w:rPr>
            </w:pPr>
          </w:p>
        </w:tc>
        <w:tc>
          <w:tcPr>
            <w:tcW w:w="774" w:type="dxa"/>
            <w:vAlign w:val="center"/>
          </w:tcPr>
          <w:p w14:paraId="55A9ADBB" w14:textId="77777777" w:rsidR="00114806" w:rsidRPr="00BA49DC" w:rsidRDefault="00114806" w:rsidP="00BA49DC">
            <w:pPr>
              <w:ind w:left="426" w:hanging="426"/>
              <w:rPr>
                <w:rFonts w:ascii="Arial" w:hAnsi="Arial" w:cs="Arial"/>
              </w:rPr>
            </w:pPr>
          </w:p>
        </w:tc>
        <w:tc>
          <w:tcPr>
            <w:tcW w:w="884" w:type="dxa"/>
            <w:vAlign w:val="center"/>
          </w:tcPr>
          <w:p w14:paraId="697ACB0E" w14:textId="77777777" w:rsidR="00114806" w:rsidRPr="00BA49DC" w:rsidRDefault="00114806" w:rsidP="00BA49DC">
            <w:pPr>
              <w:ind w:left="426" w:hanging="426"/>
              <w:rPr>
                <w:rFonts w:ascii="Arial" w:hAnsi="Arial" w:cs="Arial"/>
              </w:rPr>
            </w:pPr>
          </w:p>
        </w:tc>
        <w:tc>
          <w:tcPr>
            <w:tcW w:w="865" w:type="dxa"/>
            <w:vAlign w:val="center"/>
          </w:tcPr>
          <w:p w14:paraId="26CCB60C" w14:textId="77777777" w:rsidR="00114806" w:rsidRPr="00BA49DC" w:rsidRDefault="00114806" w:rsidP="00BA49DC">
            <w:pPr>
              <w:ind w:left="426" w:hanging="426"/>
              <w:rPr>
                <w:rFonts w:ascii="Arial" w:hAnsi="Arial" w:cs="Arial"/>
              </w:rPr>
            </w:pPr>
          </w:p>
        </w:tc>
        <w:tc>
          <w:tcPr>
            <w:tcW w:w="1031" w:type="dxa"/>
            <w:vAlign w:val="center"/>
          </w:tcPr>
          <w:p w14:paraId="1670BBA9" w14:textId="77777777" w:rsidR="00114806" w:rsidRPr="00BA49DC" w:rsidRDefault="00114806" w:rsidP="00BA49DC">
            <w:pPr>
              <w:ind w:left="426" w:hanging="426"/>
              <w:rPr>
                <w:rFonts w:ascii="Arial" w:hAnsi="Arial" w:cs="Arial"/>
              </w:rPr>
            </w:pPr>
          </w:p>
        </w:tc>
        <w:tc>
          <w:tcPr>
            <w:tcW w:w="900" w:type="dxa"/>
            <w:vAlign w:val="center"/>
          </w:tcPr>
          <w:p w14:paraId="7DDBF8F0" w14:textId="77777777" w:rsidR="00114806" w:rsidRPr="00BA49DC" w:rsidRDefault="00114806" w:rsidP="00BA49DC">
            <w:pPr>
              <w:ind w:left="426" w:hanging="426"/>
              <w:rPr>
                <w:rFonts w:ascii="Arial" w:hAnsi="Arial" w:cs="Arial"/>
              </w:rPr>
            </w:pPr>
          </w:p>
        </w:tc>
        <w:tc>
          <w:tcPr>
            <w:tcW w:w="941" w:type="dxa"/>
            <w:vAlign w:val="center"/>
          </w:tcPr>
          <w:p w14:paraId="7AEA1861" w14:textId="77777777" w:rsidR="00114806" w:rsidRPr="00BA49DC" w:rsidRDefault="00114806" w:rsidP="00BA49DC">
            <w:pPr>
              <w:ind w:left="426" w:hanging="426"/>
              <w:rPr>
                <w:rFonts w:ascii="Arial" w:hAnsi="Arial" w:cs="Arial"/>
              </w:rPr>
            </w:pPr>
          </w:p>
        </w:tc>
        <w:tc>
          <w:tcPr>
            <w:tcW w:w="1635" w:type="dxa"/>
            <w:vAlign w:val="center"/>
          </w:tcPr>
          <w:p w14:paraId="01B6318F" w14:textId="77777777" w:rsidR="00114806" w:rsidRPr="00BA49DC" w:rsidRDefault="00114806" w:rsidP="00BA49DC">
            <w:pPr>
              <w:ind w:left="426" w:hanging="426"/>
              <w:rPr>
                <w:rFonts w:ascii="Arial" w:hAnsi="Arial" w:cs="Arial"/>
              </w:rPr>
            </w:pPr>
          </w:p>
        </w:tc>
        <w:tc>
          <w:tcPr>
            <w:tcW w:w="810" w:type="dxa"/>
            <w:vAlign w:val="center"/>
          </w:tcPr>
          <w:p w14:paraId="4597F937" w14:textId="77777777" w:rsidR="00114806" w:rsidRPr="00BA49DC" w:rsidRDefault="00114806" w:rsidP="00BA49DC">
            <w:pPr>
              <w:ind w:left="426" w:hanging="426"/>
              <w:rPr>
                <w:rFonts w:ascii="Arial" w:hAnsi="Arial" w:cs="Arial"/>
              </w:rPr>
            </w:pPr>
          </w:p>
        </w:tc>
        <w:tc>
          <w:tcPr>
            <w:tcW w:w="1082" w:type="dxa"/>
            <w:vAlign w:val="center"/>
          </w:tcPr>
          <w:p w14:paraId="72408AA5" w14:textId="77777777" w:rsidR="00114806" w:rsidRPr="00BA49DC" w:rsidRDefault="00114806" w:rsidP="00BA49DC">
            <w:pPr>
              <w:ind w:left="426" w:hanging="426"/>
              <w:rPr>
                <w:rFonts w:ascii="Arial" w:hAnsi="Arial" w:cs="Arial"/>
              </w:rPr>
            </w:pPr>
          </w:p>
        </w:tc>
        <w:tc>
          <w:tcPr>
            <w:tcW w:w="1260" w:type="dxa"/>
            <w:vAlign w:val="center"/>
          </w:tcPr>
          <w:p w14:paraId="3113E0B7" w14:textId="77777777" w:rsidR="00114806" w:rsidRPr="00BA49DC" w:rsidRDefault="00114806" w:rsidP="00BA49DC">
            <w:pPr>
              <w:ind w:left="426" w:hanging="426"/>
              <w:rPr>
                <w:rFonts w:ascii="Arial" w:hAnsi="Arial" w:cs="Arial"/>
              </w:rPr>
            </w:pPr>
          </w:p>
        </w:tc>
      </w:tr>
    </w:tbl>
    <w:p w14:paraId="4755F241" w14:textId="77777777" w:rsidR="00114806" w:rsidRPr="00114806" w:rsidRDefault="00114806" w:rsidP="00BA49DC">
      <w:pPr>
        <w:ind w:left="426" w:hanging="426"/>
        <w:rPr>
          <w:rFonts w:ascii="Arial" w:hAnsi="Arial" w:cs="Arial"/>
        </w:rPr>
      </w:pPr>
    </w:p>
    <w:p w14:paraId="473B8CB1" w14:textId="77777777" w:rsidR="00114806" w:rsidRPr="00114806" w:rsidRDefault="00114806" w:rsidP="00BA49DC">
      <w:pPr>
        <w:ind w:left="426" w:hanging="426"/>
        <w:rPr>
          <w:rFonts w:ascii="Arial" w:hAnsi="Arial" w:cs="Arial"/>
        </w:rPr>
      </w:pPr>
    </w:p>
    <w:p w14:paraId="52913D6A" w14:textId="77777777" w:rsidR="00114806" w:rsidRPr="00114806" w:rsidRDefault="00114806" w:rsidP="00BA49DC">
      <w:pPr>
        <w:ind w:left="426" w:hanging="426"/>
        <w:rPr>
          <w:rFonts w:ascii="Arial" w:hAnsi="Arial" w:cs="Arial"/>
        </w:rPr>
      </w:pPr>
    </w:p>
    <w:p w14:paraId="28EDE08E" w14:textId="77777777" w:rsidR="00114806" w:rsidRPr="00114806" w:rsidRDefault="00114806" w:rsidP="00BA49DC">
      <w:pPr>
        <w:ind w:left="426" w:hanging="426"/>
        <w:rPr>
          <w:rFonts w:ascii="Arial" w:hAnsi="Arial" w:cs="Arial"/>
        </w:rPr>
      </w:pPr>
    </w:p>
    <w:p w14:paraId="48CC6148" w14:textId="77777777" w:rsidR="00114806" w:rsidRPr="00114806" w:rsidRDefault="00114806" w:rsidP="00BA49DC">
      <w:pPr>
        <w:ind w:left="426" w:hanging="426"/>
        <w:rPr>
          <w:rFonts w:ascii="Arial" w:hAnsi="Arial" w:cs="Arial"/>
        </w:rPr>
      </w:pPr>
    </w:p>
    <w:p w14:paraId="63BCDBC0" w14:textId="77777777" w:rsidR="00114806" w:rsidRPr="00BA49DC" w:rsidRDefault="00114806" w:rsidP="00BA49DC">
      <w:pPr>
        <w:ind w:left="426" w:hanging="426"/>
        <w:rPr>
          <w:rFonts w:ascii="Arial" w:hAnsi="Arial" w:cs="Arial"/>
        </w:rPr>
      </w:pPr>
      <w:r w:rsidRPr="00BA49DC">
        <w:rPr>
          <w:rFonts w:ascii="Arial" w:hAnsi="Arial" w:cs="Arial"/>
        </w:rPr>
        <w:br w:type="page"/>
      </w:r>
    </w:p>
    <w:p w14:paraId="5F47315C" w14:textId="77777777" w:rsidR="00114806" w:rsidRPr="00114806" w:rsidRDefault="00114806" w:rsidP="00BA49DC">
      <w:pPr>
        <w:ind w:left="426" w:hanging="426"/>
        <w:rPr>
          <w:rFonts w:ascii="Arial" w:hAnsi="Arial" w:cs="Arial"/>
        </w:rPr>
      </w:pPr>
    </w:p>
    <w:p w14:paraId="493D83BE" w14:textId="77777777" w:rsidR="00114806" w:rsidRPr="00114806" w:rsidRDefault="00114806" w:rsidP="00BA49DC">
      <w:pPr>
        <w:ind w:left="426" w:hanging="426"/>
        <w:rPr>
          <w:rFonts w:ascii="Arial" w:hAnsi="Arial" w:cs="Arial"/>
        </w:rPr>
      </w:pPr>
    </w:p>
    <w:p w14:paraId="57F3EA63" w14:textId="77777777" w:rsidR="00114806" w:rsidRPr="00055501" w:rsidRDefault="00114806" w:rsidP="00BA49DC">
      <w:pPr>
        <w:pStyle w:val="Heading1"/>
        <w:ind w:left="426" w:hanging="426"/>
        <w:jc w:val="left"/>
        <w:rPr>
          <w:rFonts w:ascii="Arial" w:hAnsi="Arial" w:cs="Arial"/>
        </w:rPr>
      </w:pPr>
      <w:bookmarkStart w:id="428" w:name="COMPRESSOR"/>
      <w:bookmarkStart w:id="429" w:name="_Toc94797346"/>
      <w:bookmarkEnd w:id="428"/>
      <w:r w:rsidRPr="00114806">
        <w:rPr>
          <w:rFonts w:ascii="Arial" w:hAnsi="Arial" w:cs="Arial"/>
        </w:rPr>
        <w:t>10. COMPRESSORS</w:t>
      </w:r>
      <w:bookmarkEnd w:id="429"/>
      <w:r w:rsidRPr="00114806">
        <w:rPr>
          <w:rFonts w:ascii="Arial" w:hAnsi="Arial" w:cs="Arial"/>
        </w:rPr>
        <w:t xml:space="preserve"> </w:t>
      </w:r>
    </w:p>
    <w:p w14:paraId="4373B40D" w14:textId="77777777" w:rsidR="00114806" w:rsidRPr="00114806" w:rsidRDefault="00114806" w:rsidP="00BA49DC">
      <w:pPr>
        <w:ind w:left="426" w:hanging="426"/>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gridCol w:w="972"/>
        <w:gridCol w:w="1600"/>
        <w:gridCol w:w="1389"/>
        <w:gridCol w:w="1457"/>
        <w:gridCol w:w="50"/>
        <w:gridCol w:w="1399"/>
        <w:gridCol w:w="1026"/>
        <w:gridCol w:w="1282"/>
        <w:gridCol w:w="1026"/>
        <w:gridCol w:w="1282"/>
        <w:gridCol w:w="1122"/>
        <w:gridCol w:w="984"/>
      </w:tblGrid>
      <w:tr w:rsidR="00114806" w:rsidRPr="00114806" w14:paraId="317BF7A5" w14:textId="77777777" w:rsidTr="00114806">
        <w:trPr>
          <w:cantSplit/>
        </w:trPr>
        <w:tc>
          <w:tcPr>
            <w:tcW w:w="587" w:type="dxa"/>
            <w:vMerge w:val="restart"/>
            <w:vAlign w:val="center"/>
          </w:tcPr>
          <w:p w14:paraId="48CF39A1" w14:textId="77777777" w:rsidR="00114806" w:rsidRPr="00BA49DC" w:rsidRDefault="00114806" w:rsidP="00BA49DC">
            <w:pPr>
              <w:ind w:left="426" w:hanging="426"/>
              <w:rPr>
                <w:rFonts w:ascii="Arial" w:hAnsi="Arial" w:cs="Arial"/>
              </w:rPr>
            </w:pPr>
            <w:r w:rsidRPr="00BA49DC">
              <w:rPr>
                <w:rFonts w:ascii="Arial" w:hAnsi="Arial" w:cs="Arial"/>
              </w:rPr>
              <w:t>Sr. No</w:t>
            </w:r>
          </w:p>
        </w:tc>
        <w:tc>
          <w:tcPr>
            <w:tcW w:w="1387" w:type="dxa"/>
            <w:vMerge w:val="restart"/>
            <w:vAlign w:val="center"/>
          </w:tcPr>
          <w:p w14:paraId="50E2A656" w14:textId="77777777" w:rsidR="00114806" w:rsidRPr="00BA49DC" w:rsidRDefault="00114806" w:rsidP="00BA49DC">
            <w:pPr>
              <w:ind w:left="426" w:hanging="426"/>
              <w:rPr>
                <w:rFonts w:ascii="Arial" w:hAnsi="Arial" w:cs="Arial"/>
              </w:rPr>
            </w:pPr>
            <w:r w:rsidRPr="00BA49DC">
              <w:rPr>
                <w:rFonts w:ascii="Arial" w:hAnsi="Arial" w:cs="Arial"/>
              </w:rPr>
              <w:t>Number</w:t>
            </w:r>
          </w:p>
        </w:tc>
        <w:tc>
          <w:tcPr>
            <w:tcW w:w="1574" w:type="dxa"/>
            <w:vMerge w:val="restart"/>
            <w:vAlign w:val="center"/>
          </w:tcPr>
          <w:p w14:paraId="22140AB5" w14:textId="77777777" w:rsidR="00114806" w:rsidRPr="00BA49DC" w:rsidRDefault="00114806" w:rsidP="00BA49DC">
            <w:pPr>
              <w:ind w:left="426" w:hanging="426"/>
              <w:rPr>
                <w:rFonts w:ascii="Arial" w:hAnsi="Arial" w:cs="Arial"/>
              </w:rPr>
            </w:pPr>
            <w:r w:rsidRPr="00BA49DC">
              <w:rPr>
                <w:rFonts w:ascii="Arial" w:hAnsi="Arial" w:cs="Arial"/>
              </w:rPr>
              <w:t>Description</w:t>
            </w:r>
          </w:p>
        </w:tc>
        <w:tc>
          <w:tcPr>
            <w:tcW w:w="1314" w:type="dxa"/>
            <w:vMerge w:val="restart"/>
            <w:vAlign w:val="center"/>
          </w:tcPr>
          <w:p w14:paraId="75EB96F2" w14:textId="77777777" w:rsidR="00114806" w:rsidRPr="00BA49DC" w:rsidRDefault="00114806" w:rsidP="00BA49DC">
            <w:pPr>
              <w:ind w:left="426" w:hanging="426"/>
              <w:rPr>
                <w:rFonts w:ascii="Arial" w:hAnsi="Arial" w:cs="Arial"/>
              </w:rPr>
            </w:pPr>
            <w:r w:rsidRPr="00BA49DC">
              <w:rPr>
                <w:rFonts w:ascii="Arial" w:hAnsi="Arial" w:cs="Arial"/>
              </w:rPr>
              <w:t>Type</w:t>
            </w:r>
          </w:p>
        </w:tc>
        <w:tc>
          <w:tcPr>
            <w:tcW w:w="1334" w:type="dxa"/>
            <w:vMerge w:val="restart"/>
            <w:vAlign w:val="center"/>
          </w:tcPr>
          <w:p w14:paraId="6A0AAFE8" w14:textId="77777777" w:rsidR="00114806" w:rsidRPr="00BA49DC" w:rsidRDefault="00114806" w:rsidP="00BA49DC">
            <w:pPr>
              <w:ind w:left="426" w:hanging="426"/>
              <w:rPr>
                <w:rFonts w:ascii="Arial" w:hAnsi="Arial" w:cs="Arial"/>
              </w:rPr>
            </w:pPr>
            <w:r w:rsidRPr="00BA49DC">
              <w:rPr>
                <w:rFonts w:ascii="Arial" w:hAnsi="Arial" w:cs="Arial"/>
              </w:rPr>
              <w:t>Capacity</w:t>
            </w:r>
          </w:p>
        </w:tc>
        <w:tc>
          <w:tcPr>
            <w:tcW w:w="1240" w:type="dxa"/>
            <w:gridSpan w:val="2"/>
            <w:vMerge w:val="restart"/>
            <w:vAlign w:val="center"/>
          </w:tcPr>
          <w:p w14:paraId="370B49FF" w14:textId="77777777" w:rsidR="00114806" w:rsidRPr="00BA49DC" w:rsidRDefault="00114806" w:rsidP="00BA49DC">
            <w:pPr>
              <w:ind w:left="426" w:hanging="426"/>
              <w:rPr>
                <w:rFonts w:ascii="Arial" w:hAnsi="Arial" w:cs="Arial"/>
              </w:rPr>
            </w:pPr>
            <w:r w:rsidRPr="00BA49DC">
              <w:rPr>
                <w:rFonts w:ascii="Arial" w:hAnsi="Arial" w:cs="Arial"/>
              </w:rPr>
              <w:t>Fluid handled</w:t>
            </w:r>
          </w:p>
        </w:tc>
        <w:tc>
          <w:tcPr>
            <w:tcW w:w="2412" w:type="dxa"/>
            <w:gridSpan w:val="2"/>
            <w:vAlign w:val="center"/>
          </w:tcPr>
          <w:p w14:paraId="472298FF" w14:textId="77777777" w:rsidR="00114806" w:rsidRPr="00BA49DC" w:rsidRDefault="00114806" w:rsidP="00BA49DC">
            <w:pPr>
              <w:ind w:left="426" w:hanging="426"/>
              <w:rPr>
                <w:rFonts w:ascii="Arial" w:hAnsi="Arial" w:cs="Arial"/>
              </w:rPr>
            </w:pPr>
            <w:r w:rsidRPr="00BA49DC">
              <w:rPr>
                <w:rFonts w:ascii="Arial" w:hAnsi="Arial" w:cs="Arial"/>
              </w:rPr>
              <w:t>Inlet conditions</w:t>
            </w:r>
          </w:p>
        </w:tc>
        <w:tc>
          <w:tcPr>
            <w:tcW w:w="2407" w:type="dxa"/>
            <w:gridSpan w:val="2"/>
            <w:vAlign w:val="center"/>
          </w:tcPr>
          <w:p w14:paraId="155454EB" w14:textId="77777777" w:rsidR="00114806" w:rsidRPr="00BA49DC" w:rsidRDefault="00114806" w:rsidP="00BA49DC">
            <w:pPr>
              <w:ind w:left="426" w:hanging="426"/>
              <w:rPr>
                <w:rFonts w:ascii="Arial" w:hAnsi="Arial" w:cs="Arial"/>
              </w:rPr>
            </w:pPr>
            <w:r w:rsidRPr="00BA49DC">
              <w:rPr>
                <w:rFonts w:ascii="Arial" w:hAnsi="Arial" w:cs="Arial"/>
              </w:rPr>
              <w:t>Outlet condition</w:t>
            </w:r>
          </w:p>
        </w:tc>
        <w:tc>
          <w:tcPr>
            <w:tcW w:w="1152" w:type="dxa"/>
            <w:vAlign w:val="center"/>
          </w:tcPr>
          <w:p w14:paraId="5F4A6C86" w14:textId="77777777" w:rsidR="00114806" w:rsidRPr="00BA49DC" w:rsidRDefault="00114806" w:rsidP="00BA49DC">
            <w:pPr>
              <w:ind w:left="426" w:hanging="426"/>
              <w:rPr>
                <w:rFonts w:ascii="Arial" w:hAnsi="Arial" w:cs="Arial"/>
              </w:rPr>
            </w:pPr>
            <w:r w:rsidRPr="00BA49DC">
              <w:rPr>
                <w:rFonts w:ascii="Arial" w:hAnsi="Arial" w:cs="Arial"/>
              </w:rPr>
              <w:t>No of stages</w:t>
            </w:r>
          </w:p>
        </w:tc>
        <w:tc>
          <w:tcPr>
            <w:tcW w:w="1209" w:type="dxa"/>
            <w:vAlign w:val="center"/>
          </w:tcPr>
          <w:p w14:paraId="45323083" w14:textId="77777777" w:rsidR="00114806" w:rsidRPr="00BA49DC" w:rsidRDefault="00114806" w:rsidP="00BA49DC">
            <w:pPr>
              <w:ind w:left="426" w:hanging="426"/>
              <w:rPr>
                <w:rFonts w:ascii="Arial" w:hAnsi="Arial" w:cs="Arial"/>
              </w:rPr>
            </w:pPr>
            <w:r w:rsidRPr="00BA49DC">
              <w:rPr>
                <w:rFonts w:ascii="Arial" w:hAnsi="Arial" w:cs="Arial"/>
              </w:rPr>
              <w:t>Remarks</w:t>
            </w:r>
          </w:p>
        </w:tc>
      </w:tr>
      <w:tr w:rsidR="00114806" w:rsidRPr="00114806" w14:paraId="7B0645C5" w14:textId="77777777" w:rsidTr="00114806">
        <w:trPr>
          <w:cantSplit/>
        </w:trPr>
        <w:tc>
          <w:tcPr>
            <w:tcW w:w="587" w:type="dxa"/>
            <w:vMerge/>
            <w:vAlign w:val="center"/>
          </w:tcPr>
          <w:p w14:paraId="7BD8378D" w14:textId="77777777" w:rsidR="00114806" w:rsidRPr="00BA49DC" w:rsidRDefault="00114806" w:rsidP="00BA49DC">
            <w:pPr>
              <w:ind w:left="426" w:hanging="426"/>
              <w:rPr>
                <w:rFonts w:ascii="Arial" w:hAnsi="Arial" w:cs="Arial"/>
              </w:rPr>
            </w:pPr>
          </w:p>
        </w:tc>
        <w:tc>
          <w:tcPr>
            <w:tcW w:w="1387" w:type="dxa"/>
            <w:vMerge/>
            <w:vAlign w:val="center"/>
          </w:tcPr>
          <w:p w14:paraId="30D8086C" w14:textId="77777777" w:rsidR="00114806" w:rsidRPr="00BA49DC" w:rsidRDefault="00114806" w:rsidP="00BA49DC">
            <w:pPr>
              <w:ind w:left="426" w:hanging="426"/>
              <w:rPr>
                <w:rFonts w:ascii="Arial" w:hAnsi="Arial" w:cs="Arial"/>
              </w:rPr>
            </w:pPr>
          </w:p>
        </w:tc>
        <w:tc>
          <w:tcPr>
            <w:tcW w:w="1574" w:type="dxa"/>
            <w:vMerge/>
            <w:vAlign w:val="center"/>
          </w:tcPr>
          <w:p w14:paraId="6AC7D5CC" w14:textId="77777777" w:rsidR="00114806" w:rsidRPr="00BA49DC" w:rsidRDefault="00114806" w:rsidP="00BA49DC">
            <w:pPr>
              <w:ind w:left="426" w:hanging="426"/>
              <w:rPr>
                <w:rFonts w:ascii="Arial" w:hAnsi="Arial" w:cs="Arial"/>
              </w:rPr>
            </w:pPr>
          </w:p>
        </w:tc>
        <w:tc>
          <w:tcPr>
            <w:tcW w:w="1314" w:type="dxa"/>
            <w:vMerge/>
            <w:vAlign w:val="center"/>
          </w:tcPr>
          <w:p w14:paraId="0F61E6A7" w14:textId="77777777" w:rsidR="00114806" w:rsidRPr="00BA49DC" w:rsidRDefault="00114806" w:rsidP="00BA49DC">
            <w:pPr>
              <w:ind w:left="426" w:hanging="426"/>
              <w:rPr>
                <w:rFonts w:ascii="Arial" w:hAnsi="Arial" w:cs="Arial"/>
              </w:rPr>
            </w:pPr>
          </w:p>
        </w:tc>
        <w:tc>
          <w:tcPr>
            <w:tcW w:w="1334" w:type="dxa"/>
            <w:vMerge/>
            <w:vAlign w:val="center"/>
          </w:tcPr>
          <w:p w14:paraId="39DA4BBE" w14:textId="77777777" w:rsidR="00114806" w:rsidRPr="00BA49DC" w:rsidRDefault="00114806" w:rsidP="00BA49DC">
            <w:pPr>
              <w:ind w:left="426" w:hanging="426"/>
              <w:rPr>
                <w:rFonts w:ascii="Arial" w:hAnsi="Arial" w:cs="Arial"/>
              </w:rPr>
            </w:pPr>
          </w:p>
        </w:tc>
        <w:tc>
          <w:tcPr>
            <w:tcW w:w="1240" w:type="dxa"/>
            <w:gridSpan w:val="2"/>
            <w:vMerge/>
            <w:vAlign w:val="center"/>
          </w:tcPr>
          <w:p w14:paraId="06987EE9" w14:textId="77777777" w:rsidR="00114806" w:rsidRPr="00BA49DC" w:rsidRDefault="00114806" w:rsidP="00BA49DC">
            <w:pPr>
              <w:ind w:left="426" w:hanging="426"/>
              <w:rPr>
                <w:rFonts w:ascii="Arial" w:hAnsi="Arial" w:cs="Arial"/>
              </w:rPr>
            </w:pPr>
          </w:p>
        </w:tc>
        <w:tc>
          <w:tcPr>
            <w:tcW w:w="1206" w:type="dxa"/>
            <w:vAlign w:val="center"/>
          </w:tcPr>
          <w:p w14:paraId="23495DAE" w14:textId="77777777" w:rsidR="00114806" w:rsidRPr="00BA49DC" w:rsidRDefault="00114806" w:rsidP="00BA49DC">
            <w:pPr>
              <w:ind w:left="426" w:hanging="426"/>
              <w:rPr>
                <w:rFonts w:ascii="Arial" w:hAnsi="Arial" w:cs="Arial"/>
              </w:rPr>
            </w:pPr>
            <w:r w:rsidRPr="00BA49DC">
              <w:rPr>
                <w:rFonts w:ascii="Arial" w:hAnsi="Arial" w:cs="Arial"/>
              </w:rPr>
              <w:t>Temp</w:t>
            </w:r>
          </w:p>
        </w:tc>
        <w:tc>
          <w:tcPr>
            <w:tcW w:w="1206" w:type="dxa"/>
            <w:vAlign w:val="center"/>
          </w:tcPr>
          <w:p w14:paraId="509B960E" w14:textId="77777777" w:rsidR="00114806" w:rsidRPr="00BA49DC" w:rsidRDefault="00114806" w:rsidP="00BA49DC">
            <w:pPr>
              <w:ind w:left="426" w:hanging="426"/>
              <w:rPr>
                <w:rFonts w:ascii="Arial" w:hAnsi="Arial" w:cs="Arial"/>
              </w:rPr>
            </w:pPr>
            <w:r w:rsidRPr="00BA49DC">
              <w:rPr>
                <w:rFonts w:ascii="Arial" w:hAnsi="Arial" w:cs="Arial"/>
              </w:rPr>
              <w:t>Pressure</w:t>
            </w:r>
          </w:p>
        </w:tc>
        <w:tc>
          <w:tcPr>
            <w:tcW w:w="1206" w:type="dxa"/>
            <w:vAlign w:val="center"/>
          </w:tcPr>
          <w:p w14:paraId="7BD8799D" w14:textId="77777777" w:rsidR="00114806" w:rsidRPr="00BA49DC" w:rsidRDefault="00114806" w:rsidP="00BA49DC">
            <w:pPr>
              <w:ind w:left="426" w:hanging="426"/>
              <w:rPr>
                <w:rFonts w:ascii="Arial" w:hAnsi="Arial" w:cs="Arial"/>
              </w:rPr>
            </w:pPr>
            <w:r w:rsidRPr="00BA49DC">
              <w:rPr>
                <w:rFonts w:ascii="Arial" w:hAnsi="Arial" w:cs="Arial"/>
              </w:rPr>
              <w:t>Temp</w:t>
            </w:r>
          </w:p>
        </w:tc>
        <w:tc>
          <w:tcPr>
            <w:tcW w:w="1201" w:type="dxa"/>
            <w:vAlign w:val="center"/>
          </w:tcPr>
          <w:p w14:paraId="3ABE76C5" w14:textId="77777777" w:rsidR="00114806" w:rsidRPr="00BA49DC" w:rsidRDefault="00114806" w:rsidP="00BA49DC">
            <w:pPr>
              <w:ind w:left="426" w:hanging="426"/>
              <w:rPr>
                <w:rFonts w:ascii="Arial" w:hAnsi="Arial" w:cs="Arial"/>
              </w:rPr>
            </w:pPr>
            <w:r w:rsidRPr="00BA49DC">
              <w:rPr>
                <w:rFonts w:ascii="Arial" w:hAnsi="Arial" w:cs="Arial"/>
              </w:rPr>
              <w:t>Pressure</w:t>
            </w:r>
          </w:p>
        </w:tc>
        <w:tc>
          <w:tcPr>
            <w:tcW w:w="1152" w:type="dxa"/>
            <w:vAlign w:val="center"/>
          </w:tcPr>
          <w:p w14:paraId="37DF2B6C" w14:textId="77777777" w:rsidR="00114806" w:rsidRPr="00BA49DC" w:rsidRDefault="00114806" w:rsidP="00BA49DC">
            <w:pPr>
              <w:ind w:left="426" w:hanging="426"/>
              <w:rPr>
                <w:rFonts w:ascii="Arial" w:hAnsi="Arial" w:cs="Arial"/>
              </w:rPr>
            </w:pPr>
          </w:p>
        </w:tc>
        <w:tc>
          <w:tcPr>
            <w:tcW w:w="1209" w:type="dxa"/>
            <w:vAlign w:val="center"/>
          </w:tcPr>
          <w:p w14:paraId="0791AF7F" w14:textId="77777777" w:rsidR="00114806" w:rsidRPr="00BA49DC" w:rsidRDefault="00114806" w:rsidP="00BA49DC">
            <w:pPr>
              <w:ind w:left="426" w:hanging="426"/>
              <w:rPr>
                <w:rFonts w:ascii="Arial" w:hAnsi="Arial" w:cs="Arial"/>
              </w:rPr>
            </w:pPr>
          </w:p>
        </w:tc>
      </w:tr>
      <w:tr w:rsidR="00114806" w:rsidRPr="00114806" w14:paraId="6B595546" w14:textId="77777777" w:rsidTr="00114806">
        <w:tc>
          <w:tcPr>
            <w:tcW w:w="587" w:type="dxa"/>
            <w:vAlign w:val="center"/>
          </w:tcPr>
          <w:p w14:paraId="3AAF7DF8"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387" w:type="dxa"/>
            <w:vAlign w:val="center"/>
          </w:tcPr>
          <w:p w14:paraId="7980600B" w14:textId="77777777" w:rsidR="00114806" w:rsidRPr="00BA49DC" w:rsidRDefault="00114806" w:rsidP="00BA49DC">
            <w:pPr>
              <w:ind w:left="426" w:hanging="426"/>
              <w:rPr>
                <w:rFonts w:ascii="Arial" w:hAnsi="Arial" w:cs="Arial"/>
              </w:rPr>
            </w:pPr>
            <w:r w:rsidRPr="00BA49DC">
              <w:rPr>
                <w:rFonts w:ascii="Arial" w:hAnsi="Arial" w:cs="Arial"/>
              </w:rPr>
              <w:t>K101</w:t>
            </w:r>
          </w:p>
        </w:tc>
        <w:tc>
          <w:tcPr>
            <w:tcW w:w="1574" w:type="dxa"/>
            <w:vAlign w:val="center"/>
          </w:tcPr>
          <w:p w14:paraId="4CF174BD" w14:textId="77777777" w:rsidR="00114806" w:rsidRPr="00BA49DC" w:rsidRDefault="00114806" w:rsidP="00BA49DC">
            <w:pPr>
              <w:ind w:left="426" w:hanging="426"/>
              <w:rPr>
                <w:rFonts w:ascii="Arial" w:hAnsi="Arial" w:cs="Arial"/>
              </w:rPr>
            </w:pPr>
            <w:r w:rsidRPr="00BA49DC">
              <w:rPr>
                <w:rFonts w:ascii="Arial" w:hAnsi="Arial" w:cs="Arial"/>
              </w:rPr>
              <w:t>Vacuum pump for  catalyst tank evacuation</w:t>
            </w:r>
          </w:p>
        </w:tc>
        <w:tc>
          <w:tcPr>
            <w:tcW w:w="1314" w:type="dxa"/>
            <w:vAlign w:val="center"/>
          </w:tcPr>
          <w:p w14:paraId="6618627B" w14:textId="77777777" w:rsidR="00114806" w:rsidRPr="00BA49DC" w:rsidRDefault="00114806" w:rsidP="00BA49DC">
            <w:pPr>
              <w:ind w:left="426" w:hanging="426"/>
              <w:rPr>
                <w:rFonts w:ascii="Arial" w:hAnsi="Arial" w:cs="Arial"/>
              </w:rPr>
            </w:pPr>
            <w:r w:rsidRPr="00BA49DC">
              <w:rPr>
                <w:rFonts w:ascii="Arial" w:hAnsi="Arial" w:cs="Arial"/>
              </w:rPr>
              <w:t>Reciprocating</w:t>
            </w:r>
          </w:p>
        </w:tc>
        <w:tc>
          <w:tcPr>
            <w:tcW w:w="1340" w:type="dxa"/>
            <w:gridSpan w:val="2"/>
            <w:vAlign w:val="center"/>
          </w:tcPr>
          <w:p w14:paraId="5086F122" w14:textId="77777777" w:rsidR="00114806" w:rsidRPr="00BA49DC" w:rsidRDefault="00114806" w:rsidP="00BA49DC">
            <w:pPr>
              <w:ind w:left="426" w:hanging="426"/>
              <w:rPr>
                <w:rFonts w:ascii="Arial" w:hAnsi="Arial" w:cs="Arial"/>
              </w:rPr>
            </w:pPr>
            <w:r w:rsidRPr="00BA49DC">
              <w:rPr>
                <w:rFonts w:ascii="Arial" w:hAnsi="Arial" w:cs="Arial"/>
              </w:rPr>
              <w:t>46m3/hr</w:t>
            </w:r>
          </w:p>
        </w:tc>
        <w:tc>
          <w:tcPr>
            <w:tcW w:w="1234" w:type="dxa"/>
            <w:vAlign w:val="center"/>
          </w:tcPr>
          <w:p w14:paraId="63DD8722" w14:textId="77777777" w:rsidR="00114806" w:rsidRPr="00BA49DC" w:rsidRDefault="00114806" w:rsidP="00BA49DC">
            <w:pPr>
              <w:ind w:left="426" w:hanging="426"/>
              <w:rPr>
                <w:rFonts w:ascii="Arial" w:hAnsi="Arial" w:cs="Arial"/>
              </w:rPr>
            </w:pPr>
            <w:r w:rsidRPr="00BA49DC">
              <w:rPr>
                <w:rFonts w:ascii="Arial" w:hAnsi="Arial" w:cs="Arial"/>
              </w:rPr>
              <w:t>Nitrogen</w:t>
            </w:r>
          </w:p>
        </w:tc>
        <w:tc>
          <w:tcPr>
            <w:tcW w:w="1206" w:type="dxa"/>
            <w:vAlign w:val="center"/>
          </w:tcPr>
          <w:p w14:paraId="4495FEC4" w14:textId="77777777" w:rsidR="00114806" w:rsidRPr="00BA49DC" w:rsidRDefault="00114806" w:rsidP="00BA49DC">
            <w:pPr>
              <w:ind w:left="426" w:hanging="426"/>
              <w:rPr>
                <w:rFonts w:ascii="Arial" w:hAnsi="Arial" w:cs="Arial"/>
              </w:rPr>
            </w:pPr>
            <w:r w:rsidRPr="00BA49DC">
              <w:rPr>
                <w:rFonts w:ascii="Arial" w:hAnsi="Arial" w:cs="Arial"/>
              </w:rPr>
              <w:t>70 C</w:t>
            </w:r>
          </w:p>
        </w:tc>
        <w:tc>
          <w:tcPr>
            <w:tcW w:w="1206" w:type="dxa"/>
            <w:vAlign w:val="center"/>
          </w:tcPr>
          <w:p w14:paraId="495B6FC2" w14:textId="77777777" w:rsidR="00114806" w:rsidRPr="00BA49DC" w:rsidRDefault="00114806" w:rsidP="00BA49DC">
            <w:pPr>
              <w:ind w:left="426" w:hanging="426"/>
              <w:rPr>
                <w:rFonts w:ascii="Arial" w:hAnsi="Arial" w:cs="Arial"/>
              </w:rPr>
            </w:pPr>
            <w:r w:rsidRPr="00BA49DC">
              <w:rPr>
                <w:rFonts w:ascii="Arial" w:hAnsi="Arial" w:cs="Arial"/>
              </w:rPr>
              <w:t>10 TORR</w:t>
            </w:r>
          </w:p>
        </w:tc>
        <w:tc>
          <w:tcPr>
            <w:tcW w:w="1206" w:type="dxa"/>
            <w:vAlign w:val="center"/>
          </w:tcPr>
          <w:p w14:paraId="53DB350D"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01" w:type="dxa"/>
            <w:vAlign w:val="center"/>
          </w:tcPr>
          <w:p w14:paraId="1B8F09D1" w14:textId="77777777" w:rsidR="00114806" w:rsidRPr="00BA49DC" w:rsidRDefault="00114806" w:rsidP="00BA49DC">
            <w:pPr>
              <w:ind w:left="426" w:hanging="426"/>
              <w:rPr>
                <w:rFonts w:ascii="Arial" w:hAnsi="Arial" w:cs="Arial"/>
              </w:rPr>
            </w:pPr>
            <w:r w:rsidRPr="00BA49DC">
              <w:rPr>
                <w:rFonts w:ascii="Arial" w:hAnsi="Arial" w:cs="Arial"/>
              </w:rPr>
              <w:t>760 TORR</w:t>
            </w:r>
          </w:p>
        </w:tc>
        <w:tc>
          <w:tcPr>
            <w:tcW w:w="1152" w:type="dxa"/>
            <w:vAlign w:val="center"/>
          </w:tcPr>
          <w:p w14:paraId="59786573" w14:textId="77777777" w:rsidR="00114806" w:rsidRPr="00BA49DC" w:rsidRDefault="00114806" w:rsidP="00BA49DC">
            <w:pPr>
              <w:ind w:left="426" w:hanging="426"/>
              <w:rPr>
                <w:rFonts w:ascii="Arial" w:hAnsi="Arial" w:cs="Arial"/>
              </w:rPr>
            </w:pPr>
            <w:r w:rsidRPr="00BA49DC">
              <w:rPr>
                <w:rFonts w:ascii="Arial" w:hAnsi="Arial" w:cs="Arial"/>
              </w:rPr>
              <w:t>One</w:t>
            </w:r>
          </w:p>
        </w:tc>
        <w:tc>
          <w:tcPr>
            <w:tcW w:w="1209" w:type="dxa"/>
            <w:vAlign w:val="center"/>
          </w:tcPr>
          <w:p w14:paraId="7AD8D466" w14:textId="77777777" w:rsidR="00114806" w:rsidRPr="00BA49DC" w:rsidRDefault="00114806" w:rsidP="00BA49DC">
            <w:pPr>
              <w:ind w:left="426" w:hanging="426"/>
              <w:rPr>
                <w:rFonts w:ascii="Arial" w:hAnsi="Arial" w:cs="Arial"/>
              </w:rPr>
            </w:pPr>
            <w:r w:rsidRPr="00BA49DC">
              <w:rPr>
                <w:rFonts w:ascii="Arial" w:hAnsi="Arial" w:cs="Arial"/>
              </w:rPr>
              <w:t>*</w:t>
            </w:r>
          </w:p>
        </w:tc>
      </w:tr>
      <w:tr w:rsidR="00114806" w:rsidRPr="00114806" w14:paraId="5B74EF63" w14:textId="77777777" w:rsidTr="00114806">
        <w:tc>
          <w:tcPr>
            <w:tcW w:w="587" w:type="dxa"/>
            <w:vAlign w:val="center"/>
          </w:tcPr>
          <w:p w14:paraId="5D2940F5"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387" w:type="dxa"/>
            <w:vAlign w:val="center"/>
          </w:tcPr>
          <w:p w14:paraId="12ADF1D1" w14:textId="77777777" w:rsidR="00114806" w:rsidRPr="00BA49DC" w:rsidRDefault="00114806" w:rsidP="00BA49DC">
            <w:pPr>
              <w:ind w:left="426" w:hanging="426"/>
              <w:rPr>
                <w:rFonts w:ascii="Arial" w:hAnsi="Arial" w:cs="Arial"/>
              </w:rPr>
            </w:pPr>
            <w:r w:rsidRPr="00BA49DC">
              <w:rPr>
                <w:rFonts w:ascii="Arial" w:hAnsi="Arial" w:cs="Arial"/>
              </w:rPr>
              <w:t>K301A/S</w:t>
            </w:r>
          </w:p>
        </w:tc>
        <w:tc>
          <w:tcPr>
            <w:tcW w:w="1574" w:type="dxa"/>
            <w:vAlign w:val="center"/>
          </w:tcPr>
          <w:p w14:paraId="3622873D" w14:textId="77777777" w:rsidR="00114806" w:rsidRPr="00BA49DC" w:rsidRDefault="00114806" w:rsidP="00BA49DC">
            <w:pPr>
              <w:ind w:left="426" w:hanging="426"/>
              <w:rPr>
                <w:rFonts w:ascii="Arial" w:hAnsi="Arial" w:cs="Arial"/>
              </w:rPr>
            </w:pPr>
            <w:r w:rsidRPr="00BA49DC">
              <w:rPr>
                <w:rFonts w:ascii="Arial" w:hAnsi="Arial" w:cs="Arial"/>
              </w:rPr>
              <w:t>Recycle gas compressor</w:t>
            </w:r>
          </w:p>
        </w:tc>
        <w:tc>
          <w:tcPr>
            <w:tcW w:w="1314" w:type="dxa"/>
            <w:vAlign w:val="center"/>
          </w:tcPr>
          <w:p w14:paraId="65AAFE5B" w14:textId="77777777" w:rsidR="00114806" w:rsidRPr="00BA49DC" w:rsidRDefault="00114806" w:rsidP="00BA49DC">
            <w:pPr>
              <w:ind w:left="426" w:hanging="426"/>
              <w:rPr>
                <w:rFonts w:ascii="Arial" w:hAnsi="Arial" w:cs="Arial"/>
              </w:rPr>
            </w:pPr>
            <w:r w:rsidRPr="00BA49DC">
              <w:rPr>
                <w:rFonts w:ascii="Arial" w:hAnsi="Arial" w:cs="Arial"/>
              </w:rPr>
              <w:t>Reciprocating</w:t>
            </w:r>
          </w:p>
        </w:tc>
        <w:tc>
          <w:tcPr>
            <w:tcW w:w="1340" w:type="dxa"/>
            <w:gridSpan w:val="2"/>
            <w:vAlign w:val="center"/>
          </w:tcPr>
          <w:p w14:paraId="6BECE909" w14:textId="77777777" w:rsidR="00114806" w:rsidRPr="00BA49DC" w:rsidRDefault="00114806" w:rsidP="00BA49DC">
            <w:pPr>
              <w:ind w:left="426" w:hanging="426"/>
              <w:rPr>
                <w:rFonts w:ascii="Arial" w:hAnsi="Arial" w:cs="Arial"/>
              </w:rPr>
            </w:pPr>
            <w:r w:rsidRPr="00BA49DC">
              <w:rPr>
                <w:rFonts w:ascii="Arial" w:hAnsi="Arial" w:cs="Arial"/>
              </w:rPr>
              <w:t>695m3/hr</w:t>
            </w:r>
          </w:p>
        </w:tc>
        <w:tc>
          <w:tcPr>
            <w:tcW w:w="1234" w:type="dxa"/>
            <w:vAlign w:val="center"/>
          </w:tcPr>
          <w:p w14:paraId="7AB4E165" w14:textId="77777777" w:rsidR="00114806" w:rsidRPr="00BA49DC" w:rsidRDefault="00114806" w:rsidP="00BA49DC">
            <w:pPr>
              <w:ind w:left="426" w:hanging="426"/>
              <w:rPr>
                <w:rFonts w:ascii="Arial" w:hAnsi="Arial" w:cs="Arial"/>
              </w:rPr>
            </w:pPr>
            <w:r w:rsidRPr="00BA49DC">
              <w:rPr>
                <w:rFonts w:ascii="Arial" w:hAnsi="Arial" w:cs="Arial"/>
              </w:rPr>
              <w:t>Propylene</w:t>
            </w:r>
          </w:p>
        </w:tc>
        <w:tc>
          <w:tcPr>
            <w:tcW w:w="1206" w:type="dxa"/>
            <w:vAlign w:val="center"/>
          </w:tcPr>
          <w:p w14:paraId="0837EBE3" w14:textId="77777777" w:rsidR="00114806" w:rsidRPr="00BA49DC" w:rsidRDefault="00114806" w:rsidP="00BA49DC">
            <w:pPr>
              <w:ind w:left="426" w:hanging="426"/>
              <w:rPr>
                <w:rFonts w:ascii="Arial" w:hAnsi="Arial" w:cs="Arial"/>
              </w:rPr>
            </w:pPr>
            <w:r w:rsidRPr="00BA49DC">
              <w:rPr>
                <w:rFonts w:ascii="Arial" w:hAnsi="Arial" w:cs="Arial"/>
              </w:rPr>
              <w:t>I stage</w:t>
            </w:r>
          </w:p>
          <w:p w14:paraId="6461113E" w14:textId="77777777" w:rsidR="00114806" w:rsidRPr="00BA49DC" w:rsidRDefault="00114806" w:rsidP="00BA49DC">
            <w:pPr>
              <w:ind w:left="426" w:hanging="426"/>
              <w:rPr>
                <w:rFonts w:ascii="Arial" w:hAnsi="Arial" w:cs="Arial"/>
              </w:rPr>
            </w:pPr>
            <w:r w:rsidRPr="00BA49DC">
              <w:rPr>
                <w:rFonts w:ascii="Arial" w:hAnsi="Arial" w:cs="Arial"/>
              </w:rPr>
              <w:t>45 C</w:t>
            </w:r>
          </w:p>
        </w:tc>
        <w:tc>
          <w:tcPr>
            <w:tcW w:w="1206" w:type="dxa"/>
            <w:vAlign w:val="center"/>
          </w:tcPr>
          <w:p w14:paraId="7ADF770C" w14:textId="77777777" w:rsidR="00114806" w:rsidRPr="00BA49DC" w:rsidRDefault="00114806" w:rsidP="00BA49DC">
            <w:pPr>
              <w:ind w:left="426" w:hanging="426"/>
              <w:rPr>
                <w:rFonts w:ascii="Arial" w:hAnsi="Arial" w:cs="Arial"/>
              </w:rPr>
            </w:pPr>
            <w:r w:rsidRPr="00BA49DC">
              <w:rPr>
                <w:rFonts w:ascii="Arial" w:hAnsi="Arial" w:cs="Arial"/>
              </w:rPr>
              <w:t>I stage 0.357 kg/cm2g</w:t>
            </w:r>
          </w:p>
        </w:tc>
        <w:tc>
          <w:tcPr>
            <w:tcW w:w="1206" w:type="dxa"/>
            <w:vAlign w:val="center"/>
          </w:tcPr>
          <w:p w14:paraId="69E70D67" w14:textId="77777777" w:rsidR="00114806" w:rsidRPr="00BA49DC" w:rsidRDefault="00114806" w:rsidP="00BA49DC">
            <w:pPr>
              <w:ind w:left="426" w:hanging="426"/>
              <w:rPr>
                <w:rFonts w:ascii="Arial" w:hAnsi="Arial" w:cs="Arial"/>
              </w:rPr>
            </w:pPr>
            <w:r w:rsidRPr="00BA49DC">
              <w:rPr>
                <w:rFonts w:ascii="Arial" w:hAnsi="Arial" w:cs="Arial"/>
              </w:rPr>
              <w:t>II stage</w:t>
            </w:r>
          </w:p>
          <w:p w14:paraId="5FFA26F8" w14:textId="1D4B677F" w:rsidR="00114806" w:rsidRPr="00BA49DC" w:rsidRDefault="00114806" w:rsidP="00BA49DC">
            <w:pPr>
              <w:ind w:left="426" w:hanging="426"/>
              <w:rPr>
                <w:rFonts w:ascii="Arial" w:hAnsi="Arial" w:cs="Arial"/>
              </w:rPr>
            </w:pPr>
            <w:r w:rsidRPr="00BA49DC">
              <w:rPr>
                <w:rFonts w:ascii="Arial" w:hAnsi="Arial" w:cs="Arial"/>
              </w:rPr>
              <w:t>88.14 C</w:t>
            </w:r>
          </w:p>
        </w:tc>
        <w:tc>
          <w:tcPr>
            <w:tcW w:w="1201" w:type="dxa"/>
            <w:vAlign w:val="center"/>
          </w:tcPr>
          <w:p w14:paraId="1AB5F048" w14:textId="77777777" w:rsidR="00114806" w:rsidRPr="00BA49DC" w:rsidRDefault="00114806" w:rsidP="00BA49DC">
            <w:pPr>
              <w:ind w:left="426" w:hanging="426"/>
              <w:rPr>
                <w:rFonts w:ascii="Arial" w:hAnsi="Arial" w:cs="Arial"/>
              </w:rPr>
            </w:pPr>
            <w:r w:rsidRPr="00BA49DC">
              <w:rPr>
                <w:rFonts w:ascii="Arial" w:hAnsi="Arial" w:cs="Arial"/>
              </w:rPr>
              <w:t>II stage 20.417</w:t>
            </w:r>
          </w:p>
        </w:tc>
        <w:tc>
          <w:tcPr>
            <w:tcW w:w="1152" w:type="dxa"/>
            <w:vAlign w:val="center"/>
          </w:tcPr>
          <w:p w14:paraId="50CFBB1E" w14:textId="77777777" w:rsidR="00114806" w:rsidRPr="00BA49DC" w:rsidRDefault="00114806" w:rsidP="00BA49DC">
            <w:pPr>
              <w:ind w:left="426" w:hanging="426"/>
              <w:rPr>
                <w:rFonts w:ascii="Arial" w:hAnsi="Arial" w:cs="Arial"/>
              </w:rPr>
            </w:pPr>
            <w:r w:rsidRPr="00BA49DC">
              <w:rPr>
                <w:rFonts w:ascii="Arial" w:hAnsi="Arial" w:cs="Arial"/>
              </w:rPr>
              <w:t>Two</w:t>
            </w:r>
          </w:p>
        </w:tc>
        <w:tc>
          <w:tcPr>
            <w:tcW w:w="1209" w:type="dxa"/>
            <w:vAlign w:val="center"/>
          </w:tcPr>
          <w:p w14:paraId="4C4A5A3F" w14:textId="77777777" w:rsidR="00114806" w:rsidRPr="00BA49DC" w:rsidRDefault="00114806" w:rsidP="00BA49DC">
            <w:pPr>
              <w:ind w:left="426" w:hanging="426"/>
              <w:rPr>
                <w:rFonts w:ascii="Arial" w:hAnsi="Arial" w:cs="Arial"/>
              </w:rPr>
            </w:pPr>
            <w:r w:rsidRPr="00BA49DC">
              <w:rPr>
                <w:rFonts w:ascii="Arial" w:hAnsi="Arial" w:cs="Arial"/>
              </w:rPr>
              <w:t>@</w:t>
            </w:r>
          </w:p>
        </w:tc>
      </w:tr>
      <w:tr w:rsidR="00114806" w:rsidRPr="00114806" w14:paraId="57E375C4" w14:textId="77777777" w:rsidTr="00114806">
        <w:tc>
          <w:tcPr>
            <w:tcW w:w="587" w:type="dxa"/>
            <w:vAlign w:val="center"/>
          </w:tcPr>
          <w:p w14:paraId="30109443"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387" w:type="dxa"/>
            <w:vAlign w:val="center"/>
          </w:tcPr>
          <w:p w14:paraId="0714AC61" w14:textId="77777777" w:rsidR="00114806" w:rsidRPr="00BA49DC" w:rsidRDefault="00114806" w:rsidP="00BA49DC">
            <w:pPr>
              <w:ind w:left="426" w:hanging="426"/>
              <w:rPr>
                <w:rFonts w:ascii="Arial" w:hAnsi="Arial" w:cs="Arial"/>
              </w:rPr>
            </w:pPr>
            <w:r w:rsidRPr="00BA49DC">
              <w:rPr>
                <w:rFonts w:ascii="Arial" w:hAnsi="Arial" w:cs="Arial"/>
              </w:rPr>
              <w:t>K501A/S</w:t>
            </w:r>
          </w:p>
        </w:tc>
        <w:tc>
          <w:tcPr>
            <w:tcW w:w="1574" w:type="dxa"/>
            <w:vAlign w:val="center"/>
          </w:tcPr>
          <w:p w14:paraId="3F25B724" w14:textId="77777777" w:rsidR="00114806" w:rsidRPr="00BA49DC" w:rsidRDefault="00114806" w:rsidP="00BA49DC">
            <w:pPr>
              <w:ind w:left="426" w:hanging="426"/>
              <w:rPr>
                <w:rFonts w:ascii="Arial" w:hAnsi="Arial" w:cs="Arial"/>
              </w:rPr>
            </w:pPr>
            <w:r w:rsidRPr="00BA49DC">
              <w:rPr>
                <w:rFonts w:ascii="Arial" w:hAnsi="Arial" w:cs="Arial"/>
              </w:rPr>
              <w:t>Purge gas compressor</w:t>
            </w:r>
          </w:p>
        </w:tc>
        <w:tc>
          <w:tcPr>
            <w:tcW w:w="1314" w:type="dxa"/>
            <w:vAlign w:val="center"/>
          </w:tcPr>
          <w:p w14:paraId="24EFB8DF" w14:textId="77777777" w:rsidR="00114806" w:rsidRPr="00BA49DC" w:rsidRDefault="00114806" w:rsidP="00BA49DC">
            <w:pPr>
              <w:ind w:left="426" w:hanging="426"/>
              <w:rPr>
                <w:rFonts w:ascii="Arial" w:hAnsi="Arial" w:cs="Arial"/>
              </w:rPr>
            </w:pPr>
            <w:r w:rsidRPr="00BA49DC">
              <w:rPr>
                <w:rFonts w:ascii="Arial" w:hAnsi="Arial" w:cs="Arial"/>
              </w:rPr>
              <w:t>Liquid ring</w:t>
            </w:r>
          </w:p>
        </w:tc>
        <w:tc>
          <w:tcPr>
            <w:tcW w:w="1340" w:type="dxa"/>
            <w:gridSpan w:val="2"/>
            <w:vAlign w:val="center"/>
          </w:tcPr>
          <w:p w14:paraId="1B93FFDB" w14:textId="77777777" w:rsidR="00114806" w:rsidRPr="00BA49DC" w:rsidRDefault="00114806" w:rsidP="00BA49DC">
            <w:pPr>
              <w:ind w:left="426" w:hanging="426"/>
              <w:rPr>
                <w:rFonts w:ascii="Arial" w:hAnsi="Arial" w:cs="Arial"/>
              </w:rPr>
            </w:pPr>
            <w:r w:rsidRPr="00BA49DC">
              <w:rPr>
                <w:rFonts w:ascii="Arial" w:hAnsi="Arial" w:cs="Arial"/>
              </w:rPr>
              <w:t>200m3/hr(min)</w:t>
            </w:r>
          </w:p>
        </w:tc>
        <w:tc>
          <w:tcPr>
            <w:tcW w:w="1234" w:type="dxa"/>
            <w:vAlign w:val="center"/>
          </w:tcPr>
          <w:p w14:paraId="17CB3AEB" w14:textId="77777777" w:rsidR="00114806" w:rsidRPr="00BA49DC" w:rsidRDefault="00114806" w:rsidP="00BA49DC">
            <w:pPr>
              <w:ind w:left="426" w:hanging="426"/>
              <w:rPr>
                <w:rFonts w:ascii="Arial" w:hAnsi="Arial" w:cs="Arial"/>
              </w:rPr>
            </w:pPr>
            <w:r w:rsidRPr="00BA49DC">
              <w:rPr>
                <w:rFonts w:ascii="Arial" w:hAnsi="Arial" w:cs="Arial"/>
              </w:rPr>
              <w:t>Purge gas propylene</w:t>
            </w:r>
          </w:p>
        </w:tc>
        <w:tc>
          <w:tcPr>
            <w:tcW w:w="1206" w:type="dxa"/>
            <w:vAlign w:val="center"/>
          </w:tcPr>
          <w:p w14:paraId="6AA01259" w14:textId="77777777" w:rsidR="00114806" w:rsidRPr="00BA49DC" w:rsidRDefault="00114806" w:rsidP="00BA49DC">
            <w:pPr>
              <w:ind w:left="426" w:hanging="426"/>
              <w:rPr>
                <w:rFonts w:ascii="Arial" w:hAnsi="Arial" w:cs="Arial"/>
              </w:rPr>
            </w:pPr>
            <w:r w:rsidRPr="00BA49DC">
              <w:rPr>
                <w:rFonts w:ascii="Arial" w:hAnsi="Arial" w:cs="Arial"/>
              </w:rPr>
              <w:t>45 C</w:t>
            </w:r>
          </w:p>
        </w:tc>
        <w:tc>
          <w:tcPr>
            <w:tcW w:w="1206" w:type="dxa"/>
            <w:vAlign w:val="center"/>
          </w:tcPr>
          <w:p w14:paraId="19ECDD64" w14:textId="77777777" w:rsidR="00114806" w:rsidRPr="00BA49DC" w:rsidRDefault="00114806" w:rsidP="00BA49DC">
            <w:pPr>
              <w:ind w:left="426" w:hanging="426"/>
              <w:rPr>
                <w:rFonts w:ascii="Arial" w:hAnsi="Arial" w:cs="Arial"/>
              </w:rPr>
            </w:pPr>
            <w:r w:rsidRPr="00BA49DC">
              <w:rPr>
                <w:rFonts w:ascii="Arial" w:hAnsi="Arial" w:cs="Arial"/>
              </w:rPr>
              <w:t>0.15 kg/cm2g</w:t>
            </w:r>
          </w:p>
        </w:tc>
        <w:tc>
          <w:tcPr>
            <w:tcW w:w="1206" w:type="dxa"/>
            <w:vAlign w:val="center"/>
          </w:tcPr>
          <w:p w14:paraId="2EF5FEE0" w14:textId="77777777" w:rsidR="00114806" w:rsidRPr="00BA49DC" w:rsidRDefault="00114806" w:rsidP="00BA49DC">
            <w:pPr>
              <w:ind w:left="426" w:hanging="426"/>
              <w:rPr>
                <w:rFonts w:ascii="Arial" w:hAnsi="Arial" w:cs="Arial"/>
              </w:rPr>
            </w:pPr>
            <w:r w:rsidRPr="00BA49DC">
              <w:rPr>
                <w:rFonts w:ascii="Arial" w:hAnsi="Arial" w:cs="Arial"/>
              </w:rPr>
              <w:t>45 C</w:t>
            </w:r>
          </w:p>
        </w:tc>
        <w:tc>
          <w:tcPr>
            <w:tcW w:w="1201" w:type="dxa"/>
            <w:vAlign w:val="center"/>
          </w:tcPr>
          <w:p w14:paraId="2E3F9E09" w14:textId="77777777" w:rsidR="00114806" w:rsidRPr="00BA49DC" w:rsidRDefault="00114806" w:rsidP="00BA49DC">
            <w:pPr>
              <w:ind w:left="426" w:hanging="426"/>
              <w:rPr>
                <w:rFonts w:ascii="Arial" w:hAnsi="Arial" w:cs="Arial"/>
              </w:rPr>
            </w:pPr>
            <w:r w:rsidRPr="00BA49DC">
              <w:rPr>
                <w:rFonts w:ascii="Arial" w:hAnsi="Arial" w:cs="Arial"/>
              </w:rPr>
              <w:t xml:space="preserve">2.53 kg/cm2g </w:t>
            </w:r>
          </w:p>
        </w:tc>
        <w:tc>
          <w:tcPr>
            <w:tcW w:w="1152" w:type="dxa"/>
            <w:vAlign w:val="center"/>
          </w:tcPr>
          <w:p w14:paraId="599E7DC2" w14:textId="77777777" w:rsidR="00114806" w:rsidRPr="00BA49DC" w:rsidRDefault="00114806" w:rsidP="00BA49DC">
            <w:pPr>
              <w:ind w:left="426" w:hanging="426"/>
              <w:rPr>
                <w:rFonts w:ascii="Arial" w:hAnsi="Arial" w:cs="Arial"/>
              </w:rPr>
            </w:pPr>
            <w:r w:rsidRPr="00BA49DC">
              <w:rPr>
                <w:rFonts w:ascii="Arial" w:hAnsi="Arial" w:cs="Arial"/>
              </w:rPr>
              <w:t>One</w:t>
            </w:r>
          </w:p>
        </w:tc>
        <w:tc>
          <w:tcPr>
            <w:tcW w:w="1209" w:type="dxa"/>
            <w:vAlign w:val="center"/>
          </w:tcPr>
          <w:p w14:paraId="304B680D" w14:textId="77777777" w:rsidR="00114806" w:rsidRPr="00BA49DC" w:rsidRDefault="00114806" w:rsidP="00BA49DC">
            <w:pPr>
              <w:ind w:left="426" w:hanging="426"/>
              <w:rPr>
                <w:rFonts w:ascii="Arial" w:hAnsi="Arial" w:cs="Arial"/>
              </w:rPr>
            </w:pPr>
            <w:r w:rsidRPr="00BA49DC">
              <w:rPr>
                <w:rFonts w:ascii="Arial" w:hAnsi="Arial" w:cs="Arial"/>
              </w:rPr>
              <w:t>#</w:t>
            </w:r>
          </w:p>
        </w:tc>
      </w:tr>
      <w:tr w:rsidR="00114806" w:rsidRPr="00114806" w14:paraId="2384F8B1" w14:textId="77777777" w:rsidTr="00114806">
        <w:tc>
          <w:tcPr>
            <w:tcW w:w="587" w:type="dxa"/>
            <w:vAlign w:val="center"/>
          </w:tcPr>
          <w:p w14:paraId="4C29BF23"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387" w:type="dxa"/>
            <w:vAlign w:val="center"/>
          </w:tcPr>
          <w:p w14:paraId="789680DF" w14:textId="77777777" w:rsidR="00114806" w:rsidRPr="00BA49DC" w:rsidRDefault="00114806" w:rsidP="00BA49DC">
            <w:pPr>
              <w:ind w:left="426" w:hanging="426"/>
              <w:rPr>
                <w:rFonts w:ascii="Arial" w:hAnsi="Arial" w:cs="Arial"/>
              </w:rPr>
            </w:pPr>
            <w:r w:rsidRPr="00BA49DC">
              <w:rPr>
                <w:rFonts w:ascii="Arial" w:hAnsi="Arial" w:cs="Arial"/>
              </w:rPr>
              <w:t>K801</w:t>
            </w:r>
          </w:p>
        </w:tc>
        <w:tc>
          <w:tcPr>
            <w:tcW w:w="1574" w:type="dxa"/>
            <w:vAlign w:val="center"/>
          </w:tcPr>
          <w:p w14:paraId="40DADF13" w14:textId="77777777" w:rsidR="00114806" w:rsidRPr="00BA49DC" w:rsidRDefault="00114806" w:rsidP="00BA49DC">
            <w:pPr>
              <w:ind w:left="426" w:hanging="426"/>
              <w:rPr>
                <w:rFonts w:ascii="Arial" w:hAnsi="Arial" w:cs="Arial"/>
              </w:rPr>
            </w:pPr>
            <w:r w:rsidRPr="00BA49DC">
              <w:rPr>
                <w:rFonts w:ascii="Arial" w:hAnsi="Arial" w:cs="Arial"/>
              </w:rPr>
              <w:t>Nitrogen compressor</w:t>
            </w:r>
          </w:p>
        </w:tc>
        <w:tc>
          <w:tcPr>
            <w:tcW w:w="1314" w:type="dxa"/>
            <w:vAlign w:val="center"/>
          </w:tcPr>
          <w:p w14:paraId="27ACC3AE" w14:textId="77777777" w:rsidR="00114806" w:rsidRPr="00BA49DC" w:rsidRDefault="00114806" w:rsidP="00BA49DC">
            <w:pPr>
              <w:ind w:left="426" w:hanging="426"/>
              <w:rPr>
                <w:rFonts w:ascii="Arial" w:hAnsi="Arial" w:cs="Arial"/>
              </w:rPr>
            </w:pPr>
            <w:r w:rsidRPr="00BA49DC">
              <w:rPr>
                <w:rFonts w:ascii="Arial" w:hAnsi="Arial" w:cs="Arial"/>
              </w:rPr>
              <w:t>Reciprocating</w:t>
            </w:r>
          </w:p>
        </w:tc>
        <w:tc>
          <w:tcPr>
            <w:tcW w:w="1340" w:type="dxa"/>
            <w:gridSpan w:val="2"/>
            <w:vAlign w:val="center"/>
          </w:tcPr>
          <w:p w14:paraId="29DBB3A4" w14:textId="77777777" w:rsidR="00114806" w:rsidRPr="00BA49DC" w:rsidRDefault="00114806" w:rsidP="00BA49DC">
            <w:pPr>
              <w:ind w:left="426" w:hanging="426"/>
              <w:rPr>
                <w:rFonts w:ascii="Arial" w:hAnsi="Arial" w:cs="Arial"/>
              </w:rPr>
            </w:pPr>
            <w:r w:rsidRPr="00BA49DC">
              <w:rPr>
                <w:rFonts w:ascii="Arial" w:hAnsi="Arial" w:cs="Arial"/>
              </w:rPr>
              <w:t>55.97m3/hr</w:t>
            </w:r>
          </w:p>
        </w:tc>
        <w:tc>
          <w:tcPr>
            <w:tcW w:w="1234" w:type="dxa"/>
            <w:vAlign w:val="center"/>
          </w:tcPr>
          <w:p w14:paraId="6C8774B7" w14:textId="77777777" w:rsidR="00114806" w:rsidRPr="00BA49DC" w:rsidRDefault="00114806" w:rsidP="00BA49DC">
            <w:pPr>
              <w:ind w:left="426" w:hanging="426"/>
              <w:rPr>
                <w:rFonts w:ascii="Arial" w:hAnsi="Arial" w:cs="Arial"/>
              </w:rPr>
            </w:pPr>
            <w:r w:rsidRPr="00BA49DC">
              <w:rPr>
                <w:rFonts w:ascii="Arial" w:hAnsi="Arial" w:cs="Arial"/>
              </w:rPr>
              <w:t>Nitrogen</w:t>
            </w:r>
          </w:p>
        </w:tc>
        <w:tc>
          <w:tcPr>
            <w:tcW w:w="1206" w:type="dxa"/>
            <w:vAlign w:val="center"/>
          </w:tcPr>
          <w:p w14:paraId="23957E07" w14:textId="77777777" w:rsidR="00114806" w:rsidRPr="00BA49DC" w:rsidRDefault="00114806" w:rsidP="00BA49DC">
            <w:pPr>
              <w:ind w:left="426" w:hanging="426"/>
              <w:rPr>
                <w:rFonts w:ascii="Arial" w:hAnsi="Arial" w:cs="Arial"/>
              </w:rPr>
            </w:pPr>
            <w:r w:rsidRPr="00BA49DC">
              <w:rPr>
                <w:rFonts w:ascii="Arial" w:hAnsi="Arial" w:cs="Arial"/>
              </w:rPr>
              <w:t xml:space="preserve">30 C </w:t>
            </w:r>
          </w:p>
        </w:tc>
        <w:tc>
          <w:tcPr>
            <w:tcW w:w="1206" w:type="dxa"/>
            <w:vAlign w:val="center"/>
          </w:tcPr>
          <w:p w14:paraId="39109B99" w14:textId="77777777" w:rsidR="00114806" w:rsidRPr="00BA49DC" w:rsidRDefault="00114806" w:rsidP="00BA49DC">
            <w:pPr>
              <w:ind w:left="426" w:hanging="426"/>
              <w:rPr>
                <w:rFonts w:ascii="Arial" w:hAnsi="Arial" w:cs="Arial"/>
              </w:rPr>
            </w:pPr>
            <w:r w:rsidRPr="00BA49DC">
              <w:rPr>
                <w:rFonts w:ascii="Arial" w:hAnsi="Arial" w:cs="Arial"/>
              </w:rPr>
              <w:t xml:space="preserve">kg/cm2g </w:t>
            </w:r>
          </w:p>
        </w:tc>
        <w:tc>
          <w:tcPr>
            <w:tcW w:w="1206" w:type="dxa"/>
            <w:vAlign w:val="center"/>
          </w:tcPr>
          <w:p w14:paraId="4D2E1A3E" w14:textId="77777777" w:rsidR="00114806" w:rsidRPr="00BA49DC" w:rsidRDefault="00114806" w:rsidP="00BA49DC">
            <w:pPr>
              <w:ind w:left="426" w:hanging="426"/>
              <w:rPr>
                <w:rFonts w:ascii="Arial" w:hAnsi="Arial" w:cs="Arial"/>
              </w:rPr>
            </w:pPr>
            <w:r w:rsidRPr="00BA49DC">
              <w:rPr>
                <w:rFonts w:ascii="Arial" w:hAnsi="Arial" w:cs="Arial"/>
              </w:rPr>
              <w:t>108.59</w:t>
            </w:r>
          </w:p>
        </w:tc>
        <w:tc>
          <w:tcPr>
            <w:tcW w:w="1201" w:type="dxa"/>
            <w:vAlign w:val="center"/>
          </w:tcPr>
          <w:p w14:paraId="7CB1984F" w14:textId="77777777" w:rsidR="00114806" w:rsidRPr="00BA49DC" w:rsidRDefault="00114806" w:rsidP="00BA49DC">
            <w:pPr>
              <w:ind w:left="426" w:hanging="426"/>
              <w:rPr>
                <w:rFonts w:ascii="Arial" w:hAnsi="Arial" w:cs="Arial"/>
              </w:rPr>
            </w:pPr>
            <w:r w:rsidRPr="00BA49DC">
              <w:rPr>
                <w:rFonts w:ascii="Arial" w:hAnsi="Arial" w:cs="Arial"/>
              </w:rPr>
              <w:t>11.217</w:t>
            </w:r>
          </w:p>
        </w:tc>
        <w:tc>
          <w:tcPr>
            <w:tcW w:w="1152" w:type="dxa"/>
            <w:vAlign w:val="center"/>
          </w:tcPr>
          <w:p w14:paraId="442CFC18" w14:textId="77777777" w:rsidR="00114806" w:rsidRPr="00BA49DC" w:rsidRDefault="00114806" w:rsidP="00BA49DC">
            <w:pPr>
              <w:ind w:left="426" w:hanging="426"/>
              <w:rPr>
                <w:rFonts w:ascii="Arial" w:hAnsi="Arial" w:cs="Arial"/>
              </w:rPr>
            </w:pPr>
            <w:r w:rsidRPr="00BA49DC">
              <w:rPr>
                <w:rFonts w:ascii="Arial" w:hAnsi="Arial" w:cs="Arial"/>
              </w:rPr>
              <w:t>One</w:t>
            </w:r>
          </w:p>
        </w:tc>
        <w:tc>
          <w:tcPr>
            <w:tcW w:w="1209" w:type="dxa"/>
            <w:vAlign w:val="center"/>
          </w:tcPr>
          <w:p w14:paraId="0CD0060E" w14:textId="77777777" w:rsidR="00114806" w:rsidRPr="00BA49DC" w:rsidRDefault="00114806" w:rsidP="00BA49DC">
            <w:pPr>
              <w:ind w:left="426" w:hanging="426"/>
              <w:rPr>
                <w:rFonts w:ascii="Arial" w:hAnsi="Arial" w:cs="Arial"/>
              </w:rPr>
            </w:pPr>
            <w:r w:rsidRPr="00BA49DC">
              <w:rPr>
                <w:rFonts w:ascii="Arial" w:hAnsi="Arial" w:cs="Arial"/>
              </w:rPr>
              <w:t>$</w:t>
            </w:r>
          </w:p>
        </w:tc>
      </w:tr>
      <w:tr w:rsidR="00114806" w:rsidRPr="00114806" w14:paraId="729EBC28" w14:textId="77777777" w:rsidTr="00114806">
        <w:tc>
          <w:tcPr>
            <w:tcW w:w="587" w:type="dxa"/>
            <w:vAlign w:val="center"/>
          </w:tcPr>
          <w:p w14:paraId="3F455B38" w14:textId="77777777" w:rsidR="00114806" w:rsidRPr="00BA49DC" w:rsidRDefault="00114806" w:rsidP="00BA49DC">
            <w:pPr>
              <w:ind w:left="426" w:hanging="426"/>
              <w:rPr>
                <w:rFonts w:ascii="Arial" w:hAnsi="Arial" w:cs="Arial"/>
              </w:rPr>
            </w:pPr>
            <w:r w:rsidRPr="00BA49DC">
              <w:rPr>
                <w:rFonts w:ascii="Arial" w:hAnsi="Arial" w:cs="Arial"/>
              </w:rPr>
              <w:t>5</w:t>
            </w:r>
          </w:p>
        </w:tc>
        <w:tc>
          <w:tcPr>
            <w:tcW w:w="1387" w:type="dxa"/>
            <w:vAlign w:val="center"/>
          </w:tcPr>
          <w:p w14:paraId="62C940AB" w14:textId="77777777" w:rsidR="00114806" w:rsidRPr="00BA49DC" w:rsidRDefault="00114806" w:rsidP="00BA49DC">
            <w:pPr>
              <w:ind w:left="426" w:hanging="426"/>
              <w:rPr>
                <w:rFonts w:ascii="Arial" w:hAnsi="Arial" w:cs="Arial"/>
              </w:rPr>
            </w:pPr>
            <w:r w:rsidRPr="00BA49DC">
              <w:rPr>
                <w:rFonts w:ascii="Arial" w:hAnsi="Arial" w:cs="Arial"/>
              </w:rPr>
              <w:t>K803</w:t>
            </w:r>
          </w:p>
        </w:tc>
        <w:tc>
          <w:tcPr>
            <w:tcW w:w="1574" w:type="dxa"/>
            <w:vAlign w:val="center"/>
          </w:tcPr>
          <w:p w14:paraId="5DC2CB58" w14:textId="77777777" w:rsidR="00114806" w:rsidRPr="00BA49DC" w:rsidRDefault="00114806" w:rsidP="00BA49DC">
            <w:pPr>
              <w:ind w:left="426" w:hanging="426"/>
              <w:rPr>
                <w:rFonts w:ascii="Arial" w:hAnsi="Arial" w:cs="Arial"/>
              </w:rPr>
            </w:pPr>
            <w:r w:rsidRPr="00BA49DC">
              <w:rPr>
                <w:rFonts w:ascii="Arial" w:hAnsi="Arial" w:cs="Arial"/>
              </w:rPr>
              <w:t>Hydrogen Compressor</w:t>
            </w:r>
          </w:p>
        </w:tc>
        <w:tc>
          <w:tcPr>
            <w:tcW w:w="1314" w:type="dxa"/>
            <w:vAlign w:val="center"/>
          </w:tcPr>
          <w:p w14:paraId="14FFC60A" w14:textId="77777777" w:rsidR="00114806" w:rsidRPr="00BA49DC" w:rsidRDefault="00114806" w:rsidP="00BA49DC">
            <w:pPr>
              <w:ind w:left="426" w:hanging="426"/>
              <w:rPr>
                <w:rFonts w:ascii="Arial" w:hAnsi="Arial" w:cs="Arial"/>
              </w:rPr>
            </w:pPr>
            <w:r w:rsidRPr="00BA49DC">
              <w:rPr>
                <w:rFonts w:ascii="Arial" w:hAnsi="Arial" w:cs="Arial"/>
              </w:rPr>
              <w:t>Reciprocating</w:t>
            </w:r>
          </w:p>
        </w:tc>
        <w:tc>
          <w:tcPr>
            <w:tcW w:w="1340" w:type="dxa"/>
            <w:gridSpan w:val="2"/>
            <w:vAlign w:val="center"/>
          </w:tcPr>
          <w:p w14:paraId="335D23A8" w14:textId="77777777" w:rsidR="00114806" w:rsidRPr="00BA49DC" w:rsidRDefault="00114806" w:rsidP="00BA49DC">
            <w:pPr>
              <w:ind w:left="426" w:hanging="426"/>
              <w:rPr>
                <w:rFonts w:ascii="Arial" w:hAnsi="Arial" w:cs="Arial"/>
              </w:rPr>
            </w:pPr>
            <w:r w:rsidRPr="00BA49DC">
              <w:rPr>
                <w:rFonts w:ascii="Arial" w:hAnsi="Arial" w:cs="Arial"/>
              </w:rPr>
              <w:t>390 Nm3/hr</w:t>
            </w:r>
          </w:p>
        </w:tc>
        <w:tc>
          <w:tcPr>
            <w:tcW w:w="1234" w:type="dxa"/>
            <w:vAlign w:val="center"/>
          </w:tcPr>
          <w:p w14:paraId="172DBC73" w14:textId="77777777" w:rsidR="00114806" w:rsidRPr="00BA49DC" w:rsidRDefault="00114806" w:rsidP="00BA49DC">
            <w:pPr>
              <w:ind w:left="426" w:hanging="426"/>
              <w:rPr>
                <w:rFonts w:ascii="Arial" w:hAnsi="Arial" w:cs="Arial"/>
              </w:rPr>
            </w:pPr>
            <w:r w:rsidRPr="00BA49DC">
              <w:rPr>
                <w:rFonts w:ascii="Arial" w:hAnsi="Arial" w:cs="Arial"/>
              </w:rPr>
              <w:t>Hydrogen</w:t>
            </w:r>
          </w:p>
        </w:tc>
        <w:tc>
          <w:tcPr>
            <w:tcW w:w="1206" w:type="dxa"/>
            <w:vAlign w:val="center"/>
          </w:tcPr>
          <w:p w14:paraId="50A34824" w14:textId="77777777" w:rsidR="00114806" w:rsidRPr="00BA49DC" w:rsidRDefault="00114806" w:rsidP="00BA49DC">
            <w:pPr>
              <w:ind w:left="426" w:hanging="426"/>
              <w:rPr>
                <w:rFonts w:ascii="Arial" w:hAnsi="Arial" w:cs="Arial"/>
              </w:rPr>
            </w:pPr>
          </w:p>
        </w:tc>
        <w:tc>
          <w:tcPr>
            <w:tcW w:w="1206" w:type="dxa"/>
            <w:vAlign w:val="center"/>
          </w:tcPr>
          <w:p w14:paraId="2313680B" w14:textId="77777777" w:rsidR="00114806" w:rsidRPr="00BA49DC" w:rsidRDefault="00114806" w:rsidP="00BA49DC">
            <w:pPr>
              <w:ind w:left="426" w:hanging="426"/>
              <w:rPr>
                <w:rFonts w:ascii="Arial" w:hAnsi="Arial" w:cs="Arial"/>
              </w:rPr>
            </w:pPr>
          </w:p>
        </w:tc>
        <w:tc>
          <w:tcPr>
            <w:tcW w:w="1206" w:type="dxa"/>
            <w:vAlign w:val="center"/>
          </w:tcPr>
          <w:p w14:paraId="3A8B351B" w14:textId="77777777" w:rsidR="00114806" w:rsidRPr="00BA49DC" w:rsidRDefault="00114806" w:rsidP="00BA49DC">
            <w:pPr>
              <w:ind w:left="426" w:hanging="426"/>
              <w:rPr>
                <w:rFonts w:ascii="Arial" w:hAnsi="Arial" w:cs="Arial"/>
              </w:rPr>
            </w:pPr>
          </w:p>
        </w:tc>
        <w:tc>
          <w:tcPr>
            <w:tcW w:w="1201" w:type="dxa"/>
            <w:vAlign w:val="center"/>
          </w:tcPr>
          <w:p w14:paraId="09810EC0" w14:textId="77777777" w:rsidR="00114806" w:rsidRPr="00BA49DC" w:rsidRDefault="00114806" w:rsidP="00BA49DC">
            <w:pPr>
              <w:ind w:left="426" w:hanging="426"/>
              <w:rPr>
                <w:rFonts w:ascii="Arial" w:hAnsi="Arial" w:cs="Arial"/>
              </w:rPr>
            </w:pPr>
          </w:p>
        </w:tc>
        <w:tc>
          <w:tcPr>
            <w:tcW w:w="1152" w:type="dxa"/>
            <w:vAlign w:val="center"/>
          </w:tcPr>
          <w:p w14:paraId="371F893B" w14:textId="77777777" w:rsidR="00114806" w:rsidRPr="00BA49DC" w:rsidRDefault="00114806" w:rsidP="00BA49DC">
            <w:pPr>
              <w:ind w:left="426" w:hanging="426"/>
              <w:rPr>
                <w:rFonts w:ascii="Arial" w:hAnsi="Arial" w:cs="Arial"/>
              </w:rPr>
            </w:pPr>
            <w:r w:rsidRPr="00BA49DC">
              <w:rPr>
                <w:rFonts w:ascii="Arial" w:hAnsi="Arial" w:cs="Arial"/>
              </w:rPr>
              <w:t>Two</w:t>
            </w:r>
          </w:p>
        </w:tc>
        <w:tc>
          <w:tcPr>
            <w:tcW w:w="1209" w:type="dxa"/>
            <w:vAlign w:val="center"/>
          </w:tcPr>
          <w:p w14:paraId="4FE08016" w14:textId="77777777" w:rsidR="00114806" w:rsidRPr="00BA49DC" w:rsidRDefault="00114806" w:rsidP="00BA49DC">
            <w:pPr>
              <w:ind w:left="426" w:hanging="426"/>
              <w:rPr>
                <w:rFonts w:ascii="Arial" w:hAnsi="Arial" w:cs="Arial"/>
              </w:rPr>
            </w:pPr>
          </w:p>
        </w:tc>
      </w:tr>
      <w:tr w:rsidR="00114806" w:rsidRPr="00114806" w14:paraId="68D9798D" w14:textId="77777777" w:rsidTr="00114806">
        <w:tc>
          <w:tcPr>
            <w:tcW w:w="587" w:type="dxa"/>
            <w:vAlign w:val="center"/>
          </w:tcPr>
          <w:p w14:paraId="4EA54783" w14:textId="77777777" w:rsidR="00114806" w:rsidRPr="00BA49DC" w:rsidRDefault="00114806" w:rsidP="00BA49DC">
            <w:pPr>
              <w:ind w:left="426" w:hanging="426"/>
              <w:rPr>
                <w:rFonts w:ascii="Arial" w:hAnsi="Arial" w:cs="Arial"/>
              </w:rPr>
            </w:pPr>
            <w:r w:rsidRPr="00BA49DC">
              <w:rPr>
                <w:rFonts w:ascii="Arial" w:hAnsi="Arial" w:cs="Arial"/>
              </w:rPr>
              <w:lastRenderedPageBreak/>
              <w:t>6</w:t>
            </w:r>
          </w:p>
        </w:tc>
        <w:tc>
          <w:tcPr>
            <w:tcW w:w="1387" w:type="dxa"/>
            <w:vAlign w:val="center"/>
          </w:tcPr>
          <w:p w14:paraId="35B54588" w14:textId="77777777" w:rsidR="00114806" w:rsidRPr="00BA49DC" w:rsidRDefault="00114806" w:rsidP="00BA49DC">
            <w:pPr>
              <w:ind w:left="426" w:hanging="426"/>
              <w:rPr>
                <w:rFonts w:ascii="Arial" w:hAnsi="Arial" w:cs="Arial"/>
              </w:rPr>
            </w:pPr>
            <w:r w:rsidRPr="00BA49DC">
              <w:rPr>
                <w:rFonts w:ascii="Arial" w:hAnsi="Arial" w:cs="Arial"/>
              </w:rPr>
              <w:t>K802</w:t>
            </w:r>
          </w:p>
        </w:tc>
        <w:tc>
          <w:tcPr>
            <w:tcW w:w="1574" w:type="dxa"/>
          </w:tcPr>
          <w:p w14:paraId="06393D30" w14:textId="77777777" w:rsidR="00114806" w:rsidRPr="00BA49DC" w:rsidRDefault="00114806" w:rsidP="00BA49DC">
            <w:pPr>
              <w:ind w:left="426" w:hanging="426"/>
              <w:rPr>
                <w:rFonts w:ascii="Arial" w:hAnsi="Arial" w:cs="Arial"/>
              </w:rPr>
            </w:pPr>
            <w:r w:rsidRPr="00BA49DC">
              <w:rPr>
                <w:rFonts w:ascii="Arial" w:hAnsi="Arial" w:cs="Arial"/>
              </w:rPr>
              <w:t>Hydrogen Compressor</w:t>
            </w:r>
          </w:p>
        </w:tc>
        <w:tc>
          <w:tcPr>
            <w:tcW w:w="1314" w:type="dxa"/>
          </w:tcPr>
          <w:p w14:paraId="5CED188D" w14:textId="77777777" w:rsidR="00114806" w:rsidRPr="00BA49DC" w:rsidRDefault="00114806" w:rsidP="00BA49DC">
            <w:pPr>
              <w:ind w:left="426" w:hanging="426"/>
              <w:rPr>
                <w:rFonts w:ascii="Arial" w:hAnsi="Arial" w:cs="Arial"/>
              </w:rPr>
            </w:pPr>
            <w:r w:rsidRPr="00BA49DC">
              <w:rPr>
                <w:rFonts w:ascii="Arial" w:hAnsi="Arial" w:cs="Arial"/>
              </w:rPr>
              <w:t>Reciprocating</w:t>
            </w:r>
          </w:p>
        </w:tc>
        <w:tc>
          <w:tcPr>
            <w:tcW w:w="1340" w:type="dxa"/>
            <w:gridSpan w:val="2"/>
            <w:vAlign w:val="center"/>
          </w:tcPr>
          <w:p w14:paraId="0ED3C952" w14:textId="77777777" w:rsidR="00114806" w:rsidRPr="00BA49DC" w:rsidRDefault="00114806" w:rsidP="00BA49DC">
            <w:pPr>
              <w:ind w:left="426" w:hanging="426"/>
              <w:rPr>
                <w:rFonts w:ascii="Arial" w:hAnsi="Arial" w:cs="Arial"/>
              </w:rPr>
            </w:pPr>
          </w:p>
        </w:tc>
        <w:tc>
          <w:tcPr>
            <w:tcW w:w="1234" w:type="dxa"/>
          </w:tcPr>
          <w:p w14:paraId="6DDEF812" w14:textId="77777777" w:rsidR="00114806" w:rsidRPr="00BA49DC" w:rsidRDefault="00114806" w:rsidP="00BA49DC">
            <w:pPr>
              <w:ind w:left="426" w:hanging="426"/>
              <w:rPr>
                <w:rFonts w:ascii="Arial" w:hAnsi="Arial" w:cs="Arial"/>
              </w:rPr>
            </w:pPr>
            <w:r w:rsidRPr="00BA49DC">
              <w:rPr>
                <w:rFonts w:ascii="Arial" w:hAnsi="Arial" w:cs="Arial"/>
              </w:rPr>
              <w:t>Hydrogen</w:t>
            </w:r>
          </w:p>
        </w:tc>
        <w:tc>
          <w:tcPr>
            <w:tcW w:w="1206" w:type="dxa"/>
            <w:vAlign w:val="center"/>
          </w:tcPr>
          <w:p w14:paraId="1DDFCDF7" w14:textId="77777777" w:rsidR="00114806" w:rsidRPr="00BA49DC" w:rsidRDefault="00114806" w:rsidP="00BA49DC">
            <w:pPr>
              <w:ind w:left="426" w:hanging="426"/>
              <w:rPr>
                <w:rFonts w:ascii="Arial" w:hAnsi="Arial" w:cs="Arial"/>
              </w:rPr>
            </w:pPr>
          </w:p>
        </w:tc>
        <w:tc>
          <w:tcPr>
            <w:tcW w:w="1206" w:type="dxa"/>
            <w:vAlign w:val="center"/>
          </w:tcPr>
          <w:p w14:paraId="2DED4749" w14:textId="77777777" w:rsidR="00114806" w:rsidRPr="00BA49DC" w:rsidRDefault="00114806" w:rsidP="00BA49DC">
            <w:pPr>
              <w:ind w:left="426" w:hanging="426"/>
              <w:rPr>
                <w:rFonts w:ascii="Arial" w:hAnsi="Arial" w:cs="Arial"/>
              </w:rPr>
            </w:pPr>
          </w:p>
        </w:tc>
        <w:tc>
          <w:tcPr>
            <w:tcW w:w="1206" w:type="dxa"/>
            <w:vAlign w:val="center"/>
          </w:tcPr>
          <w:p w14:paraId="02D48B19" w14:textId="77777777" w:rsidR="00114806" w:rsidRPr="00BA49DC" w:rsidRDefault="00114806" w:rsidP="00BA49DC">
            <w:pPr>
              <w:ind w:left="426" w:hanging="426"/>
              <w:rPr>
                <w:rFonts w:ascii="Arial" w:hAnsi="Arial" w:cs="Arial"/>
              </w:rPr>
            </w:pPr>
          </w:p>
        </w:tc>
        <w:tc>
          <w:tcPr>
            <w:tcW w:w="1201" w:type="dxa"/>
            <w:vAlign w:val="center"/>
          </w:tcPr>
          <w:p w14:paraId="2EE8EDD0" w14:textId="77777777" w:rsidR="00114806" w:rsidRPr="00BA49DC" w:rsidRDefault="00114806" w:rsidP="00BA49DC">
            <w:pPr>
              <w:ind w:left="426" w:hanging="426"/>
              <w:rPr>
                <w:rFonts w:ascii="Arial" w:hAnsi="Arial" w:cs="Arial"/>
              </w:rPr>
            </w:pPr>
          </w:p>
        </w:tc>
        <w:tc>
          <w:tcPr>
            <w:tcW w:w="1152" w:type="dxa"/>
            <w:vAlign w:val="center"/>
          </w:tcPr>
          <w:p w14:paraId="38F81317" w14:textId="77777777" w:rsidR="00114806" w:rsidRPr="00BA49DC" w:rsidRDefault="00114806" w:rsidP="00BA49DC">
            <w:pPr>
              <w:ind w:left="426" w:hanging="426"/>
              <w:rPr>
                <w:rFonts w:ascii="Arial" w:hAnsi="Arial" w:cs="Arial"/>
              </w:rPr>
            </w:pPr>
            <w:r w:rsidRPr="00BA49DC">
              <w:rPr>
                <w:rFonts w:ascii="Arial" w:hAnsi="Arial" w:cs="Arial"/>
              </w:rPr>
              <w:t>One</w:t>
            </w:r>
          </w:p>
        </w:tc>
        <w:tc>
          <w:tcPr>
            <w:tcW w:w="1209" w:type="dxa"/>
            <w:vAlign w:val="center"/>
          </w:tcPr>
          <w:p w14:paraId="200131A0" w14:textId="77777777" w:rsidR="00114806" w:rsidRPr="00BA49DC" w:rsidRDefault="00114806" w:rsidP="00BA49DC">
            <w:pPr>
              <w:ind w:left="426" w:hanging="426"/>
              <w:rPr>
                <w:rFonts w:ascii="Arial" w:hAnsi="Arial" w:cs="Arial"/>
              </w:rPr>
            </w:pPr>
          </w:p>
        </w:tc>
      </w:tr>
      <w:tr w:rsidR="00114806" w:rsidRPr="00114806" w14:paraId="05B7D0CB" w14:textId="77777777" w:rsidTr="00114806">
        <w:tc>
          <w:tcPr>
            <w:tcW w:w="587" w:type="dxa"/>
            <w:vAlign w:val="center"/>
          </w:tcPr>
          <w:p w14:paraId="7A18F96D" w14:textId="77777777" w:rsidR="00114806" w:rsidRPr="00BA49DC" w:rsidRDefault="00114806" w:rsidP="00BA49DC">
            <w:pPr>
              <w:ind w:left="426" w:hanging="426"/>
              <w:rPr>
                <w:rFonts w:ascii="Arial" w:hAnsi="Arial" w:cs="Arial"/>
              </w:rPr>
            </w:pPr>
            <w:r w:rsidRPr="00BA49DC">
              <w:rPr>
                <w:rFonts w:ascii="Arial" w:hAnsi="Arial" w:cs="Arial"/>
              </w:rPr>
              <w:t>7</w:t>
            </w:r>
          </w:p>
        </w:tc>
        <w:tc>
          <w:tcPr>
            <w:tcW w:w="1387" w:type="dxa"/>
            <w:vAlign w:val="center"/>
          </w:tcPr>
          <w:p w14:paraId="2B25B752" w14:textId="77777777" w:rsidR="00114806" w:rsidRPr="00BA49DC" w:rsidRDefault="00114806" w:rsidP="00BA49DC">
            <w:pPr>
              <w:ind w:left="426" w:hanging="426"/>
              <w:rPr>
                <w:rFonts w:ascii="Arial" w:hAnsi="Arial" w:cs="Arial"/>
              </w:rPr>
            </w:pPr>
            <w:r w:rsidRPr="00BA49DC">
              <w:rPr>
                <w:rFonts w:ascii="Arial" w:hAnsi="Arial" w:cs="Arial"/>
              </w:rPr>
              <w:t>K804</w:t>
            </w:r>
          </w:p>
        </w:tc>
        <w:tc>
          <w:tcPr>
            <w:tcW w:w="1574" w:type="dxa"/>
          </w:tcPr>
          <w:p w14:paraId="60F68DD8" w14:textId="77777777" w:rsidR="00114806" w:rsidRPr="00BA49DC" w:rsidRDefault="00114806" w:rsidP="00BA49DC">
            <w:pPr>
              <w:ind w:left="426" w:hanging="426"/>
              <w:rPr>
                <w:rFonts w:ascii="Arial" w:hAnsi="Arial" w:cs="Arial"/>
              </w:rPr>
            </w:pPr>
            <w:r w:rsidRPr="00BA49DC">
              <w:rPr>
                <w:rFonts w:ascii="Arial" w:hAnsi="Arial" w:cs="Arial"/>
              </w:rPr>
              <w:t>Hydrogen Compressor</w:t>
            </w:r>
          </w:p>
        </w:tc>
        <w:tc>
          <w:tcPr>
            <w:tcW w:w="1314" w:type="dxa"/>
          </w:tcPr>
          <w:p w14:paraId="6DAC7520" w14:textId="77777777" w:rsidR="00114806" w:rsidRPr="00BA49DC" w:rsidRDefault="00114806" w:rsidP="00BA49DC">
            <w:pPr>
              <w:ind w:left="426" w:hanging="426"/>
              <w:rPr>
                <w:rFonts w:ascii="Arial" w:hAnsi="Arial" w:cs="Arial"/>
              </w:rPr>
            </w:pPr>
            <w:r w:rsidRPr="00BA49DC">
              <w:rPr>
                <w:rFonts w:ascii="Arial" w:hAnsi="Arial" w:cs="Arial"/>
              </w:rPr>
              <w:t>Reciprocating</w:t>
            </w:r>
          </w:p>
        </w:tc>
        <w:tc>
          <w:tcPr>
            <w:tcW w:w="1340" w:type="dxa"/>
            <w:gridSpan w:val="2"/>
            <w:vAlign w:val="center"/>
          </w:tcPr>
          <w:p w14:paraId="0C164EC7" w14:textId="77777777" w:rsidR="00114806" w:rsidRPr="00BA49DC" w:rsidRDefault="00114806" w:rsidP="00BA49DC">
            <w:pPr>
              <w:ind w:left="426" w:hanging="426"/>
              <w:rPr>
                <w:rFonts w:ascii="Arial" w:hAnsi="Arial" w:cs="Arial"/>
              </w:rPr>
            </w:pPr>
          </w:p>
        </w:tc>
        <w:tc>
          <w:tcPr>
            <w:tcW w:w="1234" w:type="dxa"/>
          </w:tcPr>
          <w:p w14:paraId="4ED8EF66" w14:textId="77777777" w:rsidR="00114806" w:rsidRPr="00BA49DC" w:rsidRDefault="00114806" w:rsidP="00BA49DC">
            <w:pPr>
              <w:ind w:left="426" w:hanging="426"/>
              <w:rPr>
                <w:rFonts w:ascii="Arial" w:hAnsi="Arial" w:cs="Arial"/>
              </w:rPr>
            </w:pPr>
            <w:r w:rsidRPr="00BA49DC">
              <w:rPr>
                <w:rFonts w:ascii="Arial" w:hAnsi="Arial" w:cs="Arial"/>
              </w:rPr>
              <w:t>Hydrogen</w:t>
            </w:r>
          </w:p>
        </w:tc>
        <w:tc>
          <w:tcPr>
            <w:tcW w:w="1206" w:type="dxa"/>
            <w:vAlign w:val="center"/>
          </w:tcPr>
          <w:p w14:paraId="7365045A" w14:textId="77777777" w:rsidR="00114806" w:rsidRPr="00BA49DC" w:rsidRDefault="00114806" w:rsidP="00BA49DC">
            <w:pPr>
              <w:ind w:left="426" w:hanging="426"/>
              <w:rPr>
                <w:rFonts w:ascii="Arial" w:hAnsi="Arial" w:cs="Arial"/>
              </w:rPr>
            </w:pPr>
          </w:p>
        </w:tc>
        <w:tc>
          <w:tcPr>
            <w:tcW w:w="1206" w:type="dxa"/>
            <w:vAlign w:val="center"/>
          </w:tcPr>
          <w:p w14:paraId="0564EAE8" w14:textId="77777777" w:rsidR="00114806" w:rsidRPr="00BA49DC" w:rsidRDefault="00114806" w:rsidP="00BA49DC">
            <w:pPr>
              <w:ind w:left="426" w:hanging="426"/>
              <w:rPr>
                <w:rFonts w:ascii="Arial" w:hAnsi="Arial" w:cs="Arial"/>
              </w:rPr>
            </w:pPr>
          </w:p>
        </w:tc>
        <w:tc>
          <w:tcPr>
            <w:tcW w:w="1206" w:type="dxa"/>
            <w:vAlign w:val="center"/>
          </w:tcPr>
          <w:p w14:paraId="0B9483A7" w14:textId="77777777" w:rsidR="00114806" w:rsidRPr="00BA49DC" w:rsidRDefault="00114806" w:rsidP="00BA49DC">
            <w:pPr>
              <w:ind w:left="426" w:hanging="426"/>
              <w:rPr>
                <w:rFonts w:ascii="Arial" w:hAnsi="Arial" w:cs="Arial"/>
              </w:rPr>
            </w:pPr>
          </w:p>
        </w:tc>
        <w:tc>
          <w:tcPr>
            <w:tcW w:w="1201" w:type="dxa"/>
            <w:vAlign w:val="center"/>
          </w:tcPr>
          <w:p w14:paraId="5B8B4813" w14:textId="77777777" w:rsidR="00114806" w:rsidRPr="00BA49DC" w:rsidRDefault="00114806" w:rsidP="00BA49DC">
            <w:pPr>
              <w:ind w:left="426" w:hanging="426"/>
              <w:rPr>
                <w:rFonts w:ascii="Arial" w:hAnsi="Arial" w:cs="Arial"/>
              </w:rPr>
            </w:pPr>
          </w:p>
        </w:tc>
        <w:tc>
          <w:tcPr>
            <w:tcW w:w="1152" w:type="dxa"/>
            <w:vAlign w:val="center"/>
          </w:tcPr>
          <w:p w14:paraId="0958F9C4" w14:textId="77777777" w:rsidR="00114806" w:rsidRPr="00BA49DC" w:rsidRDefault="00114806" w:rsidP="00BA49DC">
            <w:pPr>
              <w:ind w:left="426" w:hanging="426"/>
              <w:rPr>
                <w:rFonts w:ascii="Arial" w:hAnsi="Arial" w:cs="Arial"/>
              </w:rPr>
            </w:pPr>
            <w:r w:rsidRPr="00BA49DC">
              <w:rPr>
                <w:rFonts w:ascii="Arial" w:hAnsi="Arial" w:cs="Arial"/>
              </w:rPr>
              <w:t>One</w:t>
            </w:r>
          </w:p>
        </w:tc>
        <w:tc>
          <w:tcPr>
            <w:tcW w:w="1209" w:type="dxa"/>
            <w:vAlign w:val="center"/>
          </w:tcPr>
          <w:p w14:paraId="35728728" w14:textId="77777777" w:rsidR="00114806" w:rsidRPr="00BA49DC" w:rsidRDefault="00114806" w:rsidP="00BA49DC">
            <w:pPr>
              <w:ind w:left="426" w:hanging="426"/>
              <w:rPr>
                <w:rFonts w:ascii="Arial" w:hAnsi="Arial" w:cs="Arial"/>
              </w:rPr>
            </w:pPr>
          </w:p>
        </w:tc>
      </w:tr>
    </w:tbl>
    <w:p w14:paraId="5BAC9FF8" w14:textId="77777777" w:rsidR="00130479" w:rsidRDefault="00114806" w:rsidP="00BA49DC">
      <w:pPr>
        <w:ind w:left="426" w:hanging="426"/>
        <w:rPr>
          <w:rFonts w:ascii="Arial" w:hAnsi="Arial" w:cs="Arial"/>
        </w:rPr>
      </w:pPr>
      <w:r w:rsidRPr="00BA49DC">
        <w:rPr>
          <w:rFonts w:ascii="Arial" w:hAnsi="Arial" w:cs="Arial"/>
        </w:rPr>
        <w:t xml:space="preserve">(A) CP/CV =1.4;  </w:t>
      </w:r>
    </w:p>
    <w:p w14:paraId="77D1A541" w14:textId="49E119EE" w:rsidR="00114806" w:rsidRPr="00BA49DC" w:rsidRDefault="00114806" w:rsidP="00BA49DC">
      <w:pPr>
        <w:ind w:left="426" w:hanging="426"/>
        <w:rPr>
          <w:rFonts w:ascii="Arial" w:hAnsi="Arial" w:cs="Arial"/>
        </w:rPr>
      </w:pPr>
      <w:r w:rsidRPr="00BA49DC">
        <w:rPr>
          <w:rFonts w:ascii="Arial" w:hAnsi="Arial" w:cs="Arial"/>
        </w:rPr>
        <w:t>(B) Rotary sliding vane type.</w:t>
      </w:r>
    </w:p>
    <w:p w14:paraId="40BDA094" w14:textId="77777777" w:rsidR="00114806" w:rsidRPr="00BA49DC" w:rsidRDefault="00114806" w:rsidP="00BA49DC">
      <w:pPr>
        <w:ind w:left="426" w:hanging="426"/>
        <w:rPr>
          <w:rFonts w:ascii="Arial" w:hAnsi="Arial" w:cs="Arial"/>
        </w:rPr>
      </w:pPr>
      <w:r w:rsidRPr="00BA49DC">
        <w:rPr>
          <w:rFonts w:ascii="Arial" w:hAnsi="Arial" w:cs="Arial"/>
        </w:rPr>
        <w:t>#</w:t>
      </w:r>
      <w:r w:rsidRPr="00BA49DC">
        <w:rPr>
          <w:rFonts w:ascii="Arial" w:hAnsi="Arial" w:cs="Arial"/>
        </w:rPr>
        <w:tab/>
        <w:t>Rated power 25 kw. Liquid ring fluid requirement 3.83m3.  Cooling water reqd. for cooler : 13.41m3.</w:t>
      </w:r>
    </w:p>
    <w:p w14:paraId="45C6323F" w14:textId="77777777" w:rsidR="00114806" w:rsidRPr="00BA49DC" w:rsidRDefault="00114806" w:rsidP="00BA49DC">
      <w:pPr>
        <w:ind w:left="426" w:hanging="426"/>
        <w:rPr>
          <w:rFonts w:ascii="Arial" w:hAnsi="Arial" w:cs="Arial"/>
        </w:rPr>
      </w:pPr>
      <w:r w:rsidRPr="00BA49DC">
        <w:rPr>
          <w:rFonts w:ascii="Arial" w:hAnsi="Arial" w:cs="Arial"/>
        </w:rPr>
        <w:t>$</w:t>
      </w:r>
      <w:r w:rsidRPr="00BA49DC">
        <w:rPr>
          <w:rFonts w:ascii="Arial" w:hAnsi="Arial" w:cs="Arial"/>
        </w:rPr>
        <w:tab/>
        <w:t>(A) Total BHP 15.13. (B) RPM 615. (C) Capacity reduction by UL90 outside operated free air unloader.</w:t>
      </w:r>
    </w:p>
    <w:p w14:paraId="5F82649D" w14:textId="77777777" w:rsidR="00114806" w:rsidRPr="00BA49DC" w:rsidRDefault="00114806" w:rsidP="00BA49DC">
      <w:pPr>
        <w:ind w:left="426" w:hanging="426"/>
        <w:rPr>
          <w:rFonts w:ascii="Arial" w:hAnsi="Arial" w:cs="Arial"/>
        </w:rPr>
      </w:pPr>
      <w:r w:rsidRPr="00BA49DC">
        <w:rPr>
          <w:rFonts w:ascii="Arial" w:hAnsi="Arial" w:cs="Arial"/>
        </w:rPr>
        <w:t>@</w:t>
      </w:r>
      <w:r w:rsidRPr="00BA49DC">
        <w:rPr>
          <w:rFonts w:ascii="Arial" w:hAnsi="Arial" w:cs="Arial"/>
        </w:rPr>
        <w:tab/>
      </w:r>
    </w:p>
    <w:p w14:paraId="285AD10D" w14:textId="77777777" w:rsidR="00114806" w:rsidRPr="00114806" w:rsidRDefault="00114806" w:rsidP="00BA49DC">
      <w:pPr>
        <w:ind w:left="426" w:hanging="426"/>
        <w:rPr>
          <w:rFonts w:ascii="Arial" w:hAnsi="Arial" w:cs="Arial"/>
        </w:rPr>
      </w:pPr>
    </w:p>
    <w:p w14:paraId="3F12966C" w14:textId="77777777" w:rsidR="00114806" w:rsidRPr="00114806" w:rsidRDefault="00114806" w:rsidP="00BA49DC">
      <w:pPr>
        <w:ind w:left="426" w:hanging="426"/>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824"/>
        <w:gridCol w:w="1773"/>
        <w:gridCol w:w="1825"/>
        <w:gridCol w:w="1773"/>
        <w:gridCol w:w="1825"/>
        <w:gridCol w:w="1773"/>
        <w:gridCol w:w="1825"/>
      </w:tblGrid>
      <w:tr w:rsidR="00114806" w:rsidRPr="00114806" w14:paraId="59646C50" w14:textId="77777777" w:rsidTr="00114806">
        <w:trPr>
          <w:cantSplit/>
        </w:trPr>
        <w:tc>
          <w:tcPr>
            <w:tcW w:w="7308" w:type="dxa"/>
            <w:gridSpan w:val="4"/>
            <w:vAlign w:val="center"/>
          </w:tcPr>
          <w:p w14:paraId="472177A3" w14:textId="77777777" w:rsidR="00114806" w:rsidRPr="00BA49DC" w:rsidRDefault="00114806" w:rsidP="00BA49DC">
            <w:pPr>
              <w:ind w:left="426" w:hanging="426"/>
              <w:rPr>
                <w:rFonts w:ascii="Arial" w:hAnsi="Arial" w:cs="Arial"/>
              </w:rPr>
            </w:pPr>
            <w:r w:rsidRPr="00BA49DC">
              <w:rPr>
                <w:rFonts w:ascii="Arial" w:hAnsi="Arial" w:cs="Arial"/>
              </w:rPr>
              <w:t>I Stage</w:t>
            </w:r>
          </w:p>
        </w:tc>
        <w:tc>
          <w:tcPr>
            <w:tcW w:w="7308" w:type="dxa"/>
            <w:gridSpan w:val="4"/>
            <w:vAlign w:val="center"/>
          </w:tcPr>
          <w:p w14:paraId="69F79037" w14:textId="77777777" w:rsidR="00114806" w:rsidRPr="00BA49DC" w:rsidRDefault="00114806" w:rsidP="00BA49DC">
            <w:pPr>
              <w:ind w:left="426" w:hanging="426"/>
              <w:rPr>
                <w:rFonts w:ascii="Arial" w:hAnsi="Arial" w:cs="Arial"/>
              </w:rPr>
            </w:pPr>
            <w:r w:rsidRPr="00BA49DC">
              <w:rPr>
                <w:rFonts w:ascii="Arial" w:hAnsi="Arial" w:cs="Arial"/>
              </w:rPr>
              <w:t>II Stage</w:t>
            </w:r>
          </w:p>
        </w:tc>
      </w:tr>
      <w:tr w:rsidR="00114806" w:rsidRPr="00114806" w14:paraId="248862B3" w14:textId="77777777" w:rsidTr="00114806">
        <w:trPr>
          <w:cantSplit/>
        </w:trPr>
        <w:tc>
          <w:tcPr>
            <w:tcW w:w="3654" w:type="dxa"/>
            <w:gridSpan w:val="2"/>
            <w:vAlign w:val="center"/>
          </w:tcPr>
          <w:p w14:paraId="7C9C2D33" w14:textId="77777777" w:rsidR="00114806" w:rsidRPr="00BA49DC" w:rsidRDefault="00114806" w:rsidP="00BA49DC">
            <w:pPr>
              <w:ind w:left="426" w:hanging="426"/>
              <w:rPr>
                <w:rFonts w:ascii="Arial" w:hAnsi="Arial" w:cs="Arial"/>
              </w:rPr>
            </w:pPr>
            <w:r w:rsidRPr="00BA49DC">
              <w:rPr>
                <w:rFonts w:ascii="Arial" w:hAnsi="Arial" w:cs="Arial"/>
              </w:rPr>
              <w:t>In</w:t>
            </w:r>
          </w:p>
        </w:tc>
        <w:tc>
          <w:tcPr>
            <w:tcW w:w="3654" w:type="dxa"/>
            <w:gridSpan w:val="2"/>
            <w:vAlign w:val="center"/>
          </w:tcPr>
          <w:p w14:paraId="0E7EEC33" w14:textId="77777777" w:rsidR="00114806" w:rsidRPr="00BA49DC" w:rsidRDefault="00114806" w:rsidP="00BA49DC">
            <w:pPr>
              <w:ind w:left="426" w:hanging="426"/>
              <w:rPr>
                <w:rFonts w:ascii="Arial" w:hAnsi="Arial" w:cs="Arial"/>
              </w:rPr>
            </w:pPr>
            <w:r w:rsidRPr="00BA49DC">
              <w:rPr>
                <w:rFonts w:ascii="Arial" w:hAnsi="Arial" w:cs="Arial"/>
              </w:rPr>
              <w:t>Out</w:t>
            </w:r>
          </w:p>
        </w:tc>
        <w:tc>
          <w:tcPr>
            <w:tcW w:w="3654" w:type="dxa"/>
            <w:gridSpan w:val="2"/>
            <w:vAlign w:val="center"/>
          </w:tcPr>
          <w:p w14:paraId="36381EF2" w14:textId="77777777" w:rsidR="00114806" w:rsidRPr="00BA49DC" w:rsidRDefault="00114806" w:rsidP="00BA49DC">
            <w:pPr>
              <w:ind w:left="426" w:hanging="426"/>
              <w:rPr>
                <w:rFonts w:ascii="Arial" w:hAnsi="Arial" w:cs="Arial"/>
              </w:rPr>
            </w:pPr>
            <w:r w:rsidRPr="00BA49DC">
              <w:rPr>
                <w:rFonts w:ascii="Arial" w:hAnsi="Arial" w:cs="Arial"/>
              </w:rPr>
              <w:t>In</w:t>
            </w:r>
          </w:p>
        </w:tc>
        <w:tc>
          <w:tcPr>
            <w:tcW w:w="3654" w:type="dxa"/>
            <w:gridSpan w:val="2"/>
            <w:vAlign w:val="center"/>
          </w:tcPr>
          <w:p w14:paraId="2207E928" w14:textId="77777777" w:rsidR="00114806" w:rsidRPr="00BA49DC" w:rsidRDefault="00114806" w:rsidP="00BA49DC">
            <w:pPr>
              <w:ind w:left="426" w:hanging="426"/>
              <w:rPr>
                <w:rFonts w:ascii="Arial" w:hAnsi="Arial" w:cs="Arial"/>
              </w:rPr>
            </w:pPr>
            <w:r w:rsidRPr="00BA49DC">
              <w:rPr>
                <w:rFonts w:ascii="Arial" w:hAnsi="Arial" w:cs="Arial"/>
              </w:rPr>
              <w:t>Out</w:t>
            </w:r>
          </w:p>
        </w:tc>
      </w:tr>
      <w:tr w:rsidR="00114806" w:rsidRPr="00114806" w14:paraId="42E09AE4" w14:textId="77777777" w:rsidTr="00114806">
        <w:tc>
          <w:tcPr>
            <w:tcW w:w="1827" w:type="dxa"/>
            <w:vAlign w:val="center"/>
          </w:tcPr>
          <w:p w14:paraId="1F3F253A" w14:textId="77777777" w:rsidR="00114806" w:rsidRPr="00BA49DC" w:rsidRDefault="00114806" w:rsidP="00BA49DC">
            <w:pPr>
              <w:ind w:left="426" w:hanging="426"/>
              <w:rPr>
                <w:rFonts w:ascii="Arial" w:hAnsi="Arial" w:cs="Arial"/>
              </w:rPr>
            </w:pPr>
            <w:r w:rsidRPr="00BA49DC">
              <w:rPr>
                <w:rFonts w:ascii="Arial" w:hAnsi="Arial" w:cs="Arial"/>
              </w:rPr>
              <w:t>Temp,</w:t>
            </w:r>
            <w:r w:rsidRPr="00BA49DC">
              <w:rPr>
                <w:rFonts w:ascii="Arial" w:hAnsi="Arial" w:cs="Arial"/>
                <w:vertAlign w:val="superscript"/>
              </w:rPr>
              <w:t>o</w:t>
            </w:r>
            <w:r w:rsidRPr="00BA49DC">
              <w:rPr>
                <w:rFonts w:ascii="Arial" w:hAnsi="Arial" w:cs="Arial"/>
              </w:rPr>
              <w:t>C</w:t>
            </w:r>
          </w:p>
        </w:tc>
        <w:tc>
          <w:tcPr>
            <w:tcW w:w="1827" w:type="dxa"/>
            <w:vAlign w:val="center"/>
          </w:tcPr>
          <w:p w14:paraId="5483DE63" w14:textId="77777777" w:rsidR="00114806" w:rsidRPr="00BA49DC" w:rsidRDefault="00114806" w:rsidP="00BA49DC">
            <w:pPr>
              <w:ind w:left="426" w:hanging="426"/>
              <w:rPr>
                <w:rFonts w:ascii="Arial" w:hAnsi="Arial" w:cs="Arial"/>
              </w:rPr>
            </w:pPr>
            <w:r w:rsidRPr="00BA49DC">
              <w:rPr>
                <w:rFonts w:ascii="Arial" w:hAnsi="Arial" w:cs="Arial"/>
              </w:rPr>
              <w:t>Press,Kg/cm</w:t>
            </w:r>
            <w:r w:rsidRPr="00BA49DC">
              <w:rPr>
                <w:rFonts w:ascii="Arial" w:hAnsi="Arial" w:cs="Arial"/>
                <w:vertAlign w:val="superscript"/>
              </w:rPr>
              <w:t>2</w:t>
            </w:r>
            <w:r w:rsidRPr="00BA49DC">
              <w:rPr>
                <w:rFonts w:ascii="Arial" w:hAnsi="Arial" w:cs="Arial"/>
              </w:rPr>
              <w:t>g</w:t>
            </w:r>
          </w:p>
        </w:tc>
        <w:tc>
          <w:tcPr>
            <w:tcW w:w="1827" w:type="dxa"/>
            <w:vAlign w:val="center"/>
          </w:tcPr>
          <w:p w14:paraId="61F75E45" w14:textId="77777777" w:rsidR="00114806" w:rsidRPr="00BA49DC" w:rsidRDefault="00114806" w:rsidP="00BA49DC">
            <w:pPr>
              <w:ind w:left="426" w:hanging="426"/>
              <w:rPr>
                <w:rFonts w:ascii="Arial" w:hAnsi="Arial" w:cs="Arial"/>
              </w:rPr>
            </w:pPr>
            <w:r w:rsidRPr="00BA49DC">
              <w:rPr>
                <w:rFonts w:ascii="Arial" w:hAnsi="Arial" w:cs="Arial"/>
              </w:rPr>
              <w:t>Temp,</w:t>
            </w:r>
            <w:r w:rsidRPr="00BA49DC">
              <w:rPr>
                <w:rFonts w:ascii="Arial" w:hAnsi="Arial" w:cs="Arial"/>
                <w:vertAlign w:val="superscript"/>
              </w:rPr>
              <w:t>o</w:t>
            </w:r>
            <w:r w:rsidRPr="00BA49DC">
              <w:rPr>
                <w:rFonts w:ascii="Arial" w:hAnsi="Arial" w:cs="Arial"/>
              </w:rPr>
              <w:t>C</w:t>
            </w:r>
          </w:p>
        </w:tc>
        <w:tc>
          <w:tcPr>
            <w:tcW w:w="1827" w:type="dxa"/>
            <w:vAlign w:val="center"/>
          </w:tcPr>
          <w:p w14:paraId="69E862E4" w14:textId="77777777" w:rsidR="00114806" w:rsidRPr="00BA49DC" w:rsidRDefault="00114806" w:rsidP="00BA49DC">
            <w:pPr>
              <w:ind w:left="426" w:hanging="426"/>
              <w:rPr>
                <w:rFonts w:ascii="Arial" w:hAnsi="Arial" w:cs="Arial"/>
              </w:rPr>
            </w:pPr>
            <w:r w:rsidRPr="00BA49DC">
              <w:rPr>
                <w:rFonts w:ascii="Arial" w:hAnsi="Arial" w:cs="Arial"/>
              </w:rPr>
              <w:t>Press,Kg/cm</w:t>
            </w:r>
            <w:r w:rsidRPr="00BA49DC">
              <w:rPr>
                <w:rFonts w:ascii="Arial" w:hAnsi="Arial" w:cs="Arial"/>
                <w:vertAlign w:val="superscript"/>
              </w:rPr>
              <w:t>2</w:t>
            </w:r>
            <w:r w:rsidRPr="00BA49DC">
              <w:rPr>
                <w:rFonts w:ascii="Arial" w:hAnsi="Arial" w:cs="Arial"/>
              </w:rPr>
              <w:t>g</w:t>
            </w:r>
          </w:p>
        </w:tc>
        <w:tc>
          <w:tcPr>
            <w:tcW w:w="1827" w:type="dxa"/>
            <w:vAlign w:val="center"/>
          </w:tcPr>
          <w:p w14:paraId="1326BF44" w14:textId="77777777" w:rsidR="00114806" w:rsidRPr="00BA49DC" w:rsidRDefault="00114806" w:rsidP="00BA49DC">
            <w:pPr>
              <w:ind w:left="426" w:hanging="426"/>
              <w:rPr>
                <w:rFonts w:ascii="Arial" w:hAnsi="Arial" w:cs="Arial"/>
              </w:rPr>
            </w:pPr>
            <w:r w:rsidRPr="00BA49DC">
              <w:rPr>
                <w:rFonts w:ascii="Arial" w:hAnsi="Arial" w:cs="Arial"/>
              </w:rPr>
              <w:t>Temp,</w:t>
            </w:r>
            <w:r w:rsidRPr="00BA49DC">
              <w:rPr>
                <w:rFonts w:ascii="Arial" w:hAnsi="Arial" w:cs="Arial"/>
                <w:vertAlign w:val="superscript"/>
              </w:rPr>
              <w:t>o</w:t>
            </w:r>
            <w:r w:rsidRPr="00BA49DC">
              <w:rPr>
                <w:rFonts w:ascii="Arial" w:hAnsi="Arial" w:cs="Arial"/>
              </w:rPr>
              <w:t>C</w:t>
            </w:r>
          </w:p>
        </w:tc>
        <w:tc>
          <w:tcPr>
            <w:tcW w:w="1827" w:type="dxa"/>
            <w:vAlign w:val="center"/>
          </w:tcPr>
          <w:p w14:paraId="50843F89" w14:textId="77777777" w:rsidR="00114806" w:rsidRPr="00BA49DC" w:rsidRDefault="00114806" w:rsidP="00BA49DC">
            <w:pPr>
              <w:ind w:left="426" w:hanging="426"/>
              <w:rPr>
                <w:rFonts w:ascii="Arial" w:hAnsi="Arial" w:cs="Arial"/>
              </w:rPr>
            </w:pPr>
            <w:r w:rsidRPr="00BA49DC">
              <w:rPr>
                <w:rFonts w:ascii="Arial" w:hAnsi="Arial" w:cs="Arial"/>
              </w:rPr>
              <w:t>Press,Kg/cm</w:t>
            </w:r>
            <w:r w:rsidRPr="00BA49DC">
              <w:rPr>
                <w:rFonts w:ascii="Arial" w:hAnsi="Arial" w:cs="Arial"/>
                <w:vertAlign w:val="superscript"/>
              </w:rPr>
              <w:t>2</w:t>
            </w:r>
            <w:r w:rsidRPr="00BA49DC">
              <w:rPr>
                <w:rFonts w:ascii="Arial" w:hAnsi="Arial" w:cs="Arial"/>
              </w:rPr>
              <w:t>g</w:t>
            </w:r>
          </w:p>
        </w:tc>
        <w:tc>
          <w:tcPr>
            <w:tcW w:w="1827" w:type="dxa"/>
            <w:vAlign w:val="center"/>
          </w:tcPr>
          <w:p w14:paraId="7C864E92" w14:textId="77777777" w:rsidR="00114806" w:rsidRPr="00BA49DC" w:rsidRDefault="00114806" w:rsidP="00BA49DC">
            <w:pPr>
              <w:ind w:left="426" w:hanging="426"/>
              <w:rPr>
                <w:rFonts w:ascii="Arial" w:hAnsi="Arial" w:cs="Arial"/>
              </w:rPr>
            </w:pPr>
            <w:r w:rsidRPr="00BA49DC">
              <w:rPr>
                <w:rFonts w:ascii="Arial" w:hAnsi="Arial" w:cs="Arial"/>
              </w:rPr>
              <w:t>Temp,</w:t>
            </w:r>
            <w:r w:rsidRPr="00BA49DC">
              <w:rPr>
                <w:rFonts w:ascii="Arial" w:hAnsi="Arial" w:cs="Arial"/>
                <w:vertAlign w:val="superscript"/>
              </w:rPr>
              <w:t>o</w:t>
            </w:r>
            <w:r w:rsidRPr="00BA49DC">
              <w:rPr>
                <w:rFonts w:ascii="Arial" w:hAnsi="Arial" w:cs="Arial"/>
              </w:rPr>
              <w:t>C</w:t>
            </w:r>
          </w:p>
        </w:tc>
        <w:tc>
          <w:tcPr>
            <w:tcW w:w="1827" w:type="dxa"/>
            <w:vAlign w:val="center"/>
          </w:tcPr>
          <w:p w14:paraId="47813525" w14:textId="77777777" w:rsidR="00114806" w:rsidRPr="00BA49DC" w:rsidRDefault="00114806" w:rsidP="00BA49DC">
            <w:pPr>
              <w:ind w:left="426" w:hanging="426"/>
              <w:rPr>
                <w:rFonts w:ascii="Arial" w:hAnsi="Arial" w:cs="Arial"/>
              </w:rPr>
            </w:pPr>
            <w:r w:rsidRPr="00BA49DC">
              <w:rPr>
                <w:rFonts w:ascii="Arial" w:hAnsi="Arial" w:cs="Arial"/>
              </w:rPr>
              <w:t>Press,Kg/cm</w:t>
            </w:r>
            <w:r w:rsidRPr="00BA49DC">
              <w:rPr>
                <w:rFonts w:ascii="Arial" w:hAnsi="Arial" w:cs="Arial"/>
                <w:vertAlign w:val="superscript"/>
              </w:rPr>
              <w:t>2</w:t>
            </w:r>
            <w:r w:rsidRPr="00BA49DC">
              <w:rPr>
                <w:rFonts w:ascii="Arial" w:hAnsi="Arial" w:cs="Arial"/>
              </w:rPr>
              <w:t>g</w:t>
            </w:r>
          </w:p>
        </w:tc>
      </w:tr>
      <w:tr w:rsidR="00114806" w:rsidRPr="00114806" w14:paraId="5120DD92" w14:textId="77777777" w:rsidTr="00114806">
        <w:tc>
          <w:tcPr>
            <w:tcW w:w="1827" w:type="dxa"/>
            <w:vAlign w:val="center"/>
          </w:tcPr>
          <w:p w14:paraId="3DA2FD7C"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1827" w:type="dxa"/>
            <w:vAlign w:val="center"/>
          </w:tcPr>
          <w:p w14:paraId="30E36407" w14:textId="77777777" w:rsidR="00114806" w:rsidRPr="00BA49DC" w:rsidRDefault="00114806" w:rsidP="00BA49DC">
            <w:pPr>
              <w:ind w:left="426" w:hanging="426"/>
              <w:rPr>
                <w:rFonts w:ascii="Arial" w:hAnsi="Arial" w:cs="Arial"/>
              </w:rPr>
            </w:pPr>
            <w:r w:rsidRPr="00BA49DC">
              <w:rPr>
                <w:rFonts w:ascii="Arial" w:hAnsi="Arial" w:cs="Arial"/>
              </w:rPr>
              <w:t>0.357</w:t>
            </w:r>
          </w:p>
        </w:tc>
        <w:tc>
          <w:tcPr>
            <w:tcW w:w="1827" w:type="dxa"/>
            <w:vAlign w:val="center"/>
          </w:tcPr>
          <w:p w14:paraId="1E811C30" w14:textId="77777777" w:rsidR="00114806" w:rsidRPr="00BA49DC" w:rsidRDefault="00114806" w:rsidP="00BA49DC">
            <w:pPr>
              <w:ind w:left="426" w:hanging="426"/>
              <w:rPr>
                <w:rFonts w:ascii="Arial" w:hAnsi="Arial" w:cs="Arial"/>
              </w:rPr>
            </w:pPr>
            <w:r w:rsidRPr="00BA49DC">
              <w:rPr>
                <w:rFonts w:ascii="Arial" w:hAnsi="Arial" w:cs="Arial"/>
              </w:rPr>
              <w:t>108</w:t>
            </w:r>
          </w:p>
        </w:tc>
        <w:tc>
          <w:tcPr>
            <w:tcW w:w="1827" w:type="dxa"/>
            <w:vAlign w:val="center"/>
          </w:tcPr>
          <w:p w14:paraId="5A232764" w14:textId="77777777" w:rsidR="00114806" w:rsidRPr="00BA49DC" w:rsidRDefault="00114806" w:rsidP="00BA49DC">
            <w:pPr>
              <w:ind w:left="426" w:hanging="426"/>
              <w:rPr>
                <w:rFonts w:ascii="Arial" w:hAnsi="Arial" w:cs="Arial"/>
              </w:rPr>
            </w:pPr>
            <w:r w:rsidRPr="00BA49DC">
              <w:rPr>
                <w:rFonts w:ascii="Arial" w:hAnsi="Arial" w:cs="Arial"/>
              </w:rPr>
              <w:t>5.607</w:t>
            </w:r>
          </w:p>
        </w:tc>
        <w:tc>
          <w:tcPr>
            <w:tcW w:w="1827" w:type="dxa"/>
            <w:vAlign w:val="center"/>
          </w:tcPr>
          <w:p w14:paraId="11AB0BE3" w14:textId="77777777" w:rsidR="00114806" w:rsidRPr="00BA49DC" w:rsidRDefault="00114806" w:rsidP="00BA49DC">
            <w:pPr>
              <w:ind w:left="426" w:hanging="426"/>
              <w:rPr>
                <w:rFonts w:ascii="Arial" w:hAnsi="Arial" w:cs="Arial"/>
              </w:rPr>
            </w:pPr>
            <w:r w:rsidRPr="00BA49DC">
              <w:rPr>
                <w:rFonts w:ascii="Arial" w:hAnsi="Arial" w:cs="Arial"/>
              </w:rPr>
              <w:t>88.14</w:t>
            </w:r>
          </w:p>
        </w:tc>
        <w:tc>
          <w:tcPr>
            <w:tcW w:w="1827" w:type="dxa"/>
            <w:vAlign w:val="center"/>
          </w:tcPr>
          <w:p w14:paraId="69F3ADCC" w14:textId="77777777" w:rsidR="00114806" w:rsidRPr="00BA49DC" w:rsidRDefault="00114806" w:rsidP="00BA49DC">
            <w:pPr>
              <w:ind w:left="426" w:hanging="426"/>
              <w:rPr>
                <w:rFonts w:ascii="Arial" w:hAnsi="Arial" w:cs="Arial"/>
              </w:rPr>
            </w:pPr>
            <w:r w:rsidRPr="00BA49DC">
              <w:rPr>
                <w:rFonts w:ascii="Arial" w:hAnsi="Arial" w:cs="Arial"/>
              </w:rPr>
              <w:t>5.607</w:t>
            </w:r>
          </w:p>
        </w:tc>
        <w:tc>
          <w:tcPr>
            <w:tcW w:w="1827" w:type="dxa"/>
            <w:vAlign w:val="center"/>
          </w:tcPr>
          <w:p w14:paraId="445F5D00" w14:textId="77777777" w:rsidR="00114806" w:rsidRPr="00BA49DC" w:rsidRDefault="00114806" w:rsidP="00BA49DC">
            <w:pPr>
              <w:ind w:left="426" w:hanging="426"/>
              <w:rPr>
                <w:rFonts w:ascii="Arial" w:hAnsi="Arial" w:cs="Arial"/>
              </w:rPr>
            </w:pPr>
            <w:r w:rsidRPr="00BA49DC">
              <w:rPr>
                <w:rFonts w:ascii="Arial" w:hAnsi="Arial" w:cs="Arial"/>
              </w:rPr>
              <w:t>110</w:t>
            </w:r>
          </w:p>
        </w:tc>
        <w:tc>
          <w:tcPr>
            <w:tcW w:w="1827" w:type="dxa"/>
            <w:vAlign w:val="center"/>
          </w:tcPr>
          <w:p w14:paraId="197FA670" w14:textId="77777777" w:rsidR="00114806" w:rsidRPr="00BA49DC" w:rsidRDefault="00114806" w:rsidP="00BA49DC">
            <w:pPr>
              <w:ind w:left="426" w:hanging="426"/>
              <w:rPr>
                <w:rFonts w:ascii="Arial" w:hAnsi="Arial" w:cs="Arial"/>
              </w:rPr>
            </w:pPr>
            <w:r w:rsidRPr="00BA49DC">
              <w:rPr>
                <w:rFonts w:ascii="Arial" w:hAnsi="Arial" w:cs="Arial"/>
              </w:rPr>
              <w:t>20.147</w:t>
            </w:r>
          </w:p>
        </w:tc>
      </w:tr>
    </w:tbl>
    <w:p w14:paraId="74E0FD6E" w14:textId="77777777" w:rsidR="00114806" w:rsidRPr="00114806" w:rsidRDefault="00114806" w:rsidP="00BA49DC">
      <w:pPr>
        <w:ind w:left="426" w:hanging="426"/>
        <w:rPr>
          <w:rFonts w:ascii="Arial" w:hAnsi="Arial" w:cs="Arial"/>
        </w:rPr>
      </w:pPr>
    </w:p>
    <w:p w14:paraId="76676B87" w14:textId="77777777" w:rsidR="00114806" w:rsidRPr="00114806" w:rsidRDefault="00114806" w:rsidP="00BA49DC">
      <w:pPr>
        <w:ind w:left="426" w:hanging="426"/>
        <w:rPr>
          <w:rFonts w:ascii="Arial" w:hAnsi="Arial" w:cs="Arial"/>
        </w:rPr>
      </w:pPr>
    </w:p>
    <w:p w14:paraId="789522EF" w14:textId="77777777" w:rsidR="00114806" w:rsidRPr="00114806" w:rsidRDefault="00114806" w:rsidP="00BA49DC">
      <w:pPr>
        <w:ind w:left="426" w:hanging="426"/>
        <w:rPr>
          <w:rFonts w:ascii="Arial" w:hAnsi="Arial" w:cs="Arial"/>
        </w:rPr>
      </w:pPr>
    </w:p>
    <w:p w14:paraId="0C6A25A3" w14:textId="77777777" w:rsidR="00114806" w:rsidRPr="00114806" w:rsidRDefault="00114806" w:rsidP="00BA49DC">
      <w:pPr>
        <w:ind w:left="426" w:hanging="426"/>
        <w:rPr>
          <w:rFonts w:ascii="Arial" w:hAnsi="Arial" w:cs="Arial"/>
        </w:rPr>
      </w:pPr>
      <w:r w:rsidRPr="00114806">
        <w:rPr>
          <w:rFonts w:ascii="Arial" w:hAnsi="Arial" w:cs="Arial"/>
        </w:rPr>
        <w:t>HP 167.5</w:t>
      </w:r>
    </w:p>
    <w:p w14:paraId="5F32869A" w14:textId="77777777" w:rsidR="00114806" w:rsidRPr="00114806" w:rsidRDefault="00114806" w:rsidP="00BA49DC">
      <w:pPr>
        <w:ind w:left="426" w:hanging="426"/>
        <w:rPr>
          <w:rFonts w:ascii="Arial" w:hAnsi="Arial" w:cs="Arial"/>
        </w:rPr>
      </w:pPr>
      <w:r w:rsidRPr="00114806">
        <w:rPr>
          <w:rFonts w:ascii="Arial" w:hAnsi="Arial" w:cs="Arial"/>
        </w:rPr>
        <w:t>RPM 420</w:t>
      </w:r>
    </w:p>
    <w:p w14:paraId="3062981D" w14:textId="77777777" w:rsidR="00114806" w:rsidRPr="00114806" w:rsidRDefault="00114806" w:rsidP="00BA49DC">
      <w:pPr>
        <w:ind w:left="426" w:hanging="426"/>
        <w:rPr>
          <w:rFonts w:ascii="Arial" w:hAnsi="Arial" w:cs="Arial"/>
        </w:rPr>
      </w:pPr>
      <w:r w:rsidRPr="00114806">
        <w:rPr>
          <w:rFonts w:ascii="Arial" w:hAnsi="Arial" w:cs="Arial"/>
        </w:rPr>
        <w:t>Piston displacement. I stage : 1132.6, II stage : 274.4m3/hr</w:t>
      </w:r>
    </w:p>
    <w:p w14:paraId="51726607" w14:textId="77777777" w:rsidR="00114806" w:rsidRPr="00114806" w:rsidRDefault="00114806" w:rsidP="00BA49DC">
      <w:pPr>
        <w:ind w:left="426" w:hanging="426"/>
        <w:rPr>
          <w:rFonts w:ascii="Arial" w:hAnsi="Arial" w:cs="Arial"/>
        </w:rPr>
      </w:pPr>
      <w:r w:rsidRPr="00114806">
        <w:rPr>
          <w:rFonts w:ascii="Arial" w:hAnsi="Arial" w:cs="Arial"/>
        </w:rPr>
        <w:t>Unloaders – UL-90; Clearance UL-47</w:t>
      </w:r>
    </w:p>
    <w:p w14:paraId="2CC0FE0D" w14:textId="77777777" w:rsidR="00114806" w:rsidRPr="00114806" w:rsidRDefault="00114806" w:rsidP="00BA49DC">
      <w:pPr>
        <w:ind w:left="426" w:hanging="426"/>
        <w:rPr>
          <w:rFonts w:ascii="Arial" w:hAnsi="Arial" w:cs="Arial"/>
        </w:rPr>
      </w:pPr>
    </w:p>
    <w:p w14:paraId="02DEF498" w14:textId="77777777" w:rsidR="00114806" w:rsidRPr="00114806" w:rsidRDefault="00114806" w:rsidP="00BA49DC">
      <w:pPr>
        <w:ind w:left="426" w:hanging="426"/>
        <w:rPr>
          <w:rFonts w:ascii="Arial" w:hAnsi="Arial" w:cs="Arial"/>
        </w:rPr>
      </w:pPr>
    </w:p>
    <w:p w14:paraId="3E5A23B7" w14:textId="77777777" w:rsidR="00114806" w:rsidRPr="00114806" w:rsidRDefault="00114806" w:rsidP="00BA49DC">
      <w:pPr>
        <w:ind w:left="426" w:hanging="426"/>
        <w:rPr>
          <w:rFonts w:ascii="Arial" w:hAnsi="Arial" w:cs="Arial"/>
        </w:rPr>
      </w:pPr>
    </w:p>
    <w:p w14:paraId="2318FBAD" w14:textId="77777777" w:rsidR="00114806" w:rsidRPr="00114806" w:rsidRDefault="00114806" w:rsidP="00BA49DC">
      <w:pPr>
        <w:ind w:left="426" w:hanging="426"/>
        <w:rPr>
          <w:rFonts w:ascii="Arial" w:hAnsi="Arial" w:cs="Arial"/>
        </w:rPr>
      </w:pPr>
    </w:p>
    <w:p w14:paraId="107BDE50" w14:textId="77777777" w:rsidR="00114806" w:rsidRPr="00114806" w:rsidRDefault="00114806" w:rsidP="00BA49DC">
      <w:pPr>
        <w:ind w:left="426" w:hanging="426"/>
        <w:rPr>
          <w:rFonts w:ascii="Arial" w:hAnsi="Arial" w:cs="Arial"/>
        </w:rPr>
      </w:pPr>
    </w:p>
    <w:p w14:paraId="7B0C5AF5" w14:textId="77777777" w:rsidR="00114806" w:rsidRPr="00114806" w:rsidRDefault="00114806" w:rsidP="00BA49DC">
      <w:pPr>
        <w:ind w:left="426" w:hanging="426"/>
        <w:rPr>
          <w:rFonts w:ascii="Arial" w:hAnsi="Arial" w:cs="Arial"/>
        </w:rPr>
      </w:pPr>
    </w:p>
    <w:p w14:paraId="240A562D" w14:textId="77777777" w:rsidR="00114806" w:rsidRPr="00114806" w:rsidRDefault="00114806" w:rsidP="00BA49DC">
      <w:pPr>
        <w:ind w:left="426" w:hanging="426"/>
        <w:rPr>
          <w:rFonts w:ascii="Arial" w:hAnsi="Arial" w:cs="Arial"/>
        </w:rPr>
      </w:pPr>
    </w:p>
    <w:p w14:paraId="3B98C8DA" w14:textId="77777777" w:rsidR="00114806" w:rsidRPr="00114806" w:rsidRDefault="00114806" w:rsidP="00BA49DC">
      <w:pPr>
        <w:ind w:left="426" w:hanging="426"/>
        <w:rPr>
          <w:rFonts w:ascii="Arial" w:hAnsi="Arial" w:cs="Arial"/>
        </w:rPr>
      </w:pPr>
    </w:p>
    <w:p w14:paraId="6F5E1820" w14:textId="5BCCA01F" w:rsidR="00114806" w:rsidRPr="00BA49DC" w:rsidRDefault="00114806" w:rsidP="00BA49DC">
      <w:pPr>
        <w:ind w:left="426" w:hanging="426"/>
        <w:rPr>
          <w:rFonts w:ascii="Arial" w:hAnsi="Arial" w:cs="Arial"/>
          <w:b/>
          <w:bCs/>
        </w:rPr>
      </w:pPr>
      <w:r w:rsidRPr="00BA49DC">
        <w:rPr>
          <w:rFonts w:ascii="Arial" w:hAnsi="Arial" w:cs="Arial"/>
        </w:rPr>
        <w:br w:type="page"/>
      </w:r>
      <w:bookmarkStart w:id="430" w:name="BLOWER"/>
      <w:bookmarkEnd w:id="430"/>
      <w:r w:rsidRPr="00BA49DC">
        <w:rPr>
          <w:rFonts w:ascii="Arial" w:hAnsi="Arial" w:cs="Arial"/>
          <w:b/>
          <w:bCs/>
        </w:rPr>
        <w:lastRenderedPageBreak/>
        <w:t>BLOWERS</w:t>
      </w:r>
    </w:p>
    <w:tbl>
      <w:tblPr>
        <w:tblW w:w="14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3"/>
        <w:gridCol w:w="1164"/>
        <w:gridCol w:w="2377"/>
        <w:gridCol w:w="2057"/>
        <w:gridCol w:w="1256"/>
        <w:gridCol w:w="1416"/>
        <w:gridCol w:w="830"/>
        <w:gridCol w:w="1416"/>
        <w:gridCol w:w="1096"/>
        <w:gridCol w:w="1243"/>
        <w:gridCol w:w="1296"/>
        <w:gridCol w:w="1403"/>
        <w:gridCol w:w="1443"/>
        <w:gridCol w:w="1803"/>
      </w:tblGrid>
      <w:tr w:rsidR="00114806" w:rsidRPr="00114806" w14:paraId="45D2F545" w14:textId="77777777" w:rsidTr="00114806">
        <w:trPr>
          <w:cantSplit/>
        </w:trPr>
        <w:tc>
          <w:tcPr>
            <w:tcW w:w="562" w:type="dxa"/>
            <w:vMerge w:val="restart"/>
            <w:vAlign w:val="center"/>
          </w:tcPr>
          <w:p w14:paraId="07D08807" w14:textId="77777777" w:rsidR="00114806" w:rsidRPr="00BA49DC" w:rsidRDefault="00114806" w:rsidP="00BA49DC">
            <w:pPr>
              <w:ind w:left="426" w:hanging="426"/>
              <w:rPr>
                <w:rFonts w:ascii="Arial" w:hAnsi="Arial" w:cs="Arial"/>
              </w:rPr>
            </w:pPr>
            <w:r w:rsidRPr="00BA49DC">
              <w:rPr>
                <w:rFonts w:ascii="Arial" w:hAnsi="Arial" w:cs="Arial"/>
              </w:rPr>
              <w:t>Sr</w:t>
            </w:r>
          </w:p>
          <w:p w14:paraId="65FF2685"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352" w:type="dxa"/>
            <w:vMerge w:val="restart"/>
            <w:vAlign w:val="center"/>
          </w:tcPr>
          <w:p w14:paraId="08759C14" w14:textId="77777777" w:rsidR="00114806" w:rsidRPr="00BA49DC" w:rsidRDefault="00114806" w:rsidP="00BA49DC">
            <w:pPr>
              <w:ind w:left="426" w:hanging="426"/>
              <w:rPr>
                <w:rFonts w:ascii="Arial" w:hAnsi="Arial" w:cs="Arial"/>
              </w:rPr>
            </w:pPr>
            <w:r w:rsidRPr="00BA49DC">
              <w:rPr>
                <w:rFonts w:ascii="Arial" w:hAnsi="Arial" w:cs="Arial"/>
              </w:rPr>
              <w:t>Name</w:t>
            </w:r>
          </w:p>
          <w:p w14:paraId="22F163FD" w14:textId="77777777" w:rsidR="00114806" w:rsidRPr="00114806" w:rsidRDefault="00114806" w:rsidP="00BA49DC">
            <w:pPr>
              <w:ind w:left="426" w:hanging="426"/>
              <w:rPr>
                <w:rFonts w:ascii="Arial" w:hAnsi="Arial" w:cs="Arial"/>
              </w:rPr>
            </w:pPr>
          </w:p>
        </w:tc>
        <w:tc>
          <w:tcPr>
            <w:tcW w:w="1416" w:type="dxa"/>
            <w:vMerge w:val="restart"/>
            <w:vAlign w:val="center"/>
          </w:tcPr>
          <w:p w14:paraId="2195A7A5" w14:textId="77777777" w:rsidR="00114806" w:rsidRPr="00BA49DC" w:rsidRDefault="00114806" w:rsidP="00BA49DC">
            <w:pPr>
              <w:ind w:left="426" w:hanging="426"/>
              <w:rPr>
                <w:rFonts w:ascii="Arial" w:hAnsi="Arial" w:cs="Arial"/>
              </w:rPr>
            </w:pPr>
            <w:r w:rsidRPr="00BA49DC">
              <w:rPr>
                <w:rFonts w:ascii="Arial" w:hAnsi="Arial" w:cs="Arial"/>
              </w:rPr>
              <w:t>Description</w:t>
            </w:r>
          </w:p>
        </w:tc>
        <w:tc>
          <w:tcPr>
            <w:tcW w:w="1166" w:type="dxa"/>
            <w:vMerge w:val="restart"/>
            <w:vAlign w:val="center"/>
          </w:tcPr>
          <w:p w14:paraId="054D2A67" w14:textId="77777777" w:rsidR="00114806" w:rsidRPr="00BA49DC" w:rsidRDefault="00114806" w:rsidP="00BA49DC">
            <w:pPr>
              <w:ind w:left="426" w:hanging="426"/>
              <w:rPr>
                <w:rFonts w:ascii="Arial" w:hAnsi="Arial" w:cs="Arial"/>
              </w:rPr>
            </w:pPr>
            <w:r w:rsidRPr="00BA49DC">
              <w:rPr>
                <w:rFonts w:ascii="Arial" w:hAnsi="Arial" w:cs="Arial"/>
              </w:rPr>
              <w:t>Type of blower</w:t>
            </w:r>
          </w:p>
        </w:tc>
        <w:tc>
          <w:tcPr>
            <w:tcW w:w="951" w:type="dxa"/>
            <w:vMerge w:val="restart"/>
            <w:vAlign w:val="center"/>
          </w:tcPr>
          <w:p w14:paraId="7C607380" w14:textId="77777777" w:rsidR="00114806" w:rsidRPr="00BA49DC" w:rsidRDefault="00114806" w:rsidP="00BA49DC">
            <w:pPr>
              <w:ind w:left="426" w:hanging="426"/>
              <w:rPr>
                <w:rFonts w:ascii="Arial" w:hAnsi="Arial" w:cs="Arial"/>
              </w:rPr>
            </w:pPr>
            <w:r w:rsidRPr="00BA49DC">
              <w:rPr>
                <w:rFonts w:ascii="Arial" w:hAnsi="Arial" w:cs="Arial"/>
              </w:rPr>
              <w:t>Cap in m3/hr</w:t>
            </w:r>
          </w:p>
        </w:tc>
        <w:tc>
          <w:tcPr>
            <w:tcW w:w="2063" w:type="dxa"/>
            <w:gridSpan w:val="2"/>
            <w:vAlign w:val="center"/>
          </w:tcPr>
          <w:p w14:paraId="1B3BFDA6" w14:textId="77777777" w:rsidR="00114806" w:rsidRPr="00BA49DC" w:rsidRDefault="00114806" w:rsidP="00BA49DC">
            <w:pPr>
              <w:ind w:left="426" w:hanging="426"/>
              <w:rPr>
                <w:rFonts w:ascii="Arial" w:hAnsi="Arial" w:cs="Arial"/>
              </w:rPr>
            </w:pPr>
            <w:r w:rsidRPr="00BA49DC">
              <w:rPr>
                <w:rFonts w:ascii="Arial" w:hAnsi="Arial" w:cs="Arial"/>
              </w:rPr>
              <w:t>Suction</w:t>
            </w:r>
          </w:p>
        </w:tc>
        <w:tc>
          <w:tcPr>
            <w:tcW w:w="1942" w:type="dxa"/>
            <w:gridSpan w:val="2"/>
            <w:vAlign w:val="center"/>
          </w:tcPr>
          <w:p w14:paraId="677E7E6D" w14:textId="77777777" w:rsidR="00114806" w:rsidRPr="00BA49DC" w:rsidRDefault="00114806" w:rsidP="00BA49DC">
            <w:pPr>
              <w:ind w:left="426" w:hanging="426"/>
              <w:rPr>
                <w:rFonts w:ascii="Arial" w:hAnsi="Arial" w:cs="Arial"/>
              </w:rPr>
            </w:pPr>
            <w:r w:rsidRPr="00BA49DC">
              <w:rPr>
                <w:rFonts w:ascii="Arial" w:hAnsi="Arial" w:cs="Arial"/>
              </w:rPr>
              <w:t>Discharge</w:t>
            </w:r>
          </w:p>
        </w:tc>
        <w:tc>
          <w:tcPr>
            <w:tcW w:w="947" w:type="dxa"/>
            <w:vMerge w:val="restart"/>
            <w:vAlign w:val="center"/>
          </w:tcPr>
          <w:p w14:paraId="7AC5137B" w14:textId="77777777" w:rsidR="00114806" w:rsidRPr="00BA49DC" w:rsidRDefault="00114806" w:rsidP="00BA49DC">
            <w:pPr>
              <w:ind w:left="426" w:hanging="426"/>
              <w:rPr>
                <w:rFonts w:ascii="Arial" w:hAnsi="Arial" w:cs="Arial"/>
              </w:rPr>
            </w:pPr>
            <w:r w:rsidRPr="00BA49DC">
              <w:rPr>
                <w:rFonts w:ascii="Arial" w:hAnsi="Arial" w:cs="Arial"/>
              </w:rPr>
              <w:t>KW rating</w:t>
            </w:r>
          </w:p>
        </w:tc>
        <w:tc>
          <w:tcPr>
            <w:tcW w:w="1000" w:type="dxa"/>
            <w:vMerge w:val="restart"/>
            <w:vAlign w:val="center"/>
          </w:tcPr>
          <w:p w14:paraId="7589477F" w14:textId="77777777" w:rsidR="00114806" w:rsidRPr="00BA49DC" w:rsidRDefault="00114806" w:rsidP="00BA49DC">
            <w:pPr>
              <w:ind w:left="426" w:hanging="426"/>
              <w:rPr>
                <w:rFonts w:ascii="Arial" w:hAnsi="Arial" w:cs="Arial"/>
              </w:rPr>
            </w:pPr>
            <w:r w:rsidRPr="00BA49DC">
              <w:rPr>
                <w:rFonts w:ascii="Arial" w:hAnsi="Arial" w:cs="Arial"/>
              </w:rPr>
              <w:t>Normal Amp drawn</w:t>
            </w:r>
          </w:p>
        </w:tc>
        <w:tc>
          <w:tcPr>
            <w:tcW w:w="1064" w:type="dxa"/>
            <w:vMerge w:val="restart"/>
            <w:vAlign w:val="center"/>
          </w:tcPr>
          <w:p w14:paraId="2E88D00B" w14:textId="77777777" w:rsidR="00114806" w:rsidRPr="00BA49DC" w:rsidRDefault="00114806" w:rsidP="00BA49DC">
            <w:pPr>
              <w:ind w:left="426" w:hanging="426"/>
              <w:rPr>
                <w:rFonts w:ascii="Arial" w:hAnsi="Arial" w:cs="Arial"/>
              </w:rPr>
            </w:pPr>
            <w:r w:rsidRPr="00BA49DC">
              <w:rPr>
                <w:rFonts w:ascii="Arial" w:hAnsi="Arial" w:cs="Arial"/>
              </w:rPr>
              <w:t>Seal type</w:t>
            </w:r>
          </w:p>
        </w:tc>
        <w:tc>
          <w:tcPr>
            <w:tcW w:w="1052" w:type="dxa"/>
            <w:vMerge w:val="restart"/>
            <w:vAlign w:val="center"/>
          </w:tcPr>
          <w:p w14:paraId="51A2080B" w14:textId="77777777" w:rsidR="00114806" w:rsidRPr="00BA49DC" w:rsidRDefault="00114806" w:rsidP="00BA49DC">
            <w:pPr>
              <w:ind w:left="426" w:hanging="426"/>
              <w:rPr>
                <w:rFonts w:ascii="Arial" w:hAnsi="Arial" w:cs="Arial"/>
              </w:rPr>
            </w:pPr>
            <w:r w:rsidRPr="00BA49DC">
              <w:rPr>
                <w:rFonts w:ascii="Arial" w:hAnsi="Arial" w:cs="Arial"/>
              </w:rPr>
              <w:t>Direction of rotation</w:t>
            </w:r>
          </w:p>
        </w:tc>
        <w:tc>
          <w:tcPr>
            <w:tcW w:w="1101" w:type="dxa"/>
            <w:vMerge w:val="restart"/>
            <w:vAlign w:val="center"/>
          </w:tcPr>
          <w:p w14:paraId="501B63DD" w14:textId="77777777" w:rsidR="00114806" w:rsidRPr="00BA49DC" w:rsidRDefault="00114806" w:rsidP="00BA49DC">
            <w:pPr>
              <w:ind w:left="426" w:hanging="426"/>
              <w:rPr>
                <w:rFonts w:ascii="Arial" w:hAnsi="Arial" w:cs="Arial"/>
              </w:rPr>
            </w:pPr>
            <w:r w:rsidRPr="00BA49DC">
              <w:rPr>
                <w:rFonts w:ascii="Arial" w:hAnsi="Arial" w:cs="Arial"/>
              </w:rPr>
              <w:t>Supplier</w:t>
            </w:r>
          </w:p>
        </w:tc>
      </w:tr>
      <w:tr w:rsidR="00114806" w:rsidRPr="00114806" w14:paraId="087B76CA" w14:textId="77777777" w:rsidTr="00114806">
        <w:trPr>
          <w:cantSplit/>
        </w:trPr>
        <w:tc>
          <w:tcPr>
            <w:tcW w:w="562" w:type="dxa"/>
            <w:vMerge/>
            <w:vAlign w:val="center"/>
          </w:tcPr>
          <w:p w14:paraId="491825B1" w14:textId="77777777" w:rsidR="00114806" w:rsidRPr="00BA49DC" w:rsidRDefault="00114806" w:rsidP="00BA49DC">
            <w:pPr>
              <w:ind w:left="426" w:hanging="426"/>
              <w:rPr>
                <w:rFonts w:ascii="Arial" w:hAnsi="Arial" w:cs="Arial"/>
              </w:rPr>
            </w:pPr>
          </w:p>
        </w:tc>
        <w:tc>
          <w:tcPr>
            <w:tcW w:w="1352" w:type="dxa"/>
            <w:vMerge/>
            <w:vAlign w:val="center"/>
          </w:tcPr>
          <w:p w14:paraId="3E6AD809" w14:textId="77777777" w:rsidR="00114806" w:rsidRPr="00BA49DC" w:rsidRDefault="00114806" w:rsidP="00BA49DC">
            <w:pPr>
              <w:ind w:left="426" w:hanging="426"/>
              <w:rPr>
                <w:rFonts w:ascii="Arial" w:hAnsi="Arial" w:cs="Arial"/>
              </w:rPr>
            </w:pPr>
          </w:p>
        </w:tc>
        <w:tc>
          <w:tcPr>
            <w:tcW w:w="1416" w:type="dxa"/>
            <w:vMerge/>
            <w:vAlign w:val="center"/>
          </w:tcPr>
          <w:p w14:paraId="23EE97DB" w14:textId="77777777" w:rsidR="00114806" w:rsidRPr="00BA49DC" w:rsidRDefault="00114806" w:rsidP="00BA49DC">
            <w:pPr>
              <w:ind w:left="426" w:hanging="426"/>
              <w:rPr>
                <w:rFonts w:ascii="Arial" w:hAnsi="Arial" w:cs="Arial"/>
              </w:rPr>
            </w:pPr>
          </w:p>
        </w:tc>
        <w:tc>
          <w:tcPr>
            <w:tcW w:w="1166" w:type="dxa"/>
            <w:vMerge/>
            <w:vAlign w:val="center"/>
          </w:tcPr>
          <w:p w14:paraId="13446415" w14:textId="77777777" w:rsidR="00114806" w:rsidRPr="00BA49DC" w:rsidRDefault="00114806" w:rsidP="00BA49DC">
            <w:pPr>
              <w:ind w:left="426" w:hanging="426"/>
              <w:rPr>
                <w:rFonts w:ascii="Arial" w:hAnsi="Arial" w:cs="Arial"/>
              </w:rPr>
            </w:pPr>
          </w:p>
        </w:tc>
        <w:tc>
          <w:tcPr>
            <w:tcW w:w="951" w:type="dxa"/>
            <w:vMerge/>
            <w:vAlign w:val="center"/>
          </w:tcPr>
          <w:p w14:paraId="41C043F5" w14:textId="77777777" w:rsidR="00114806" w:rsidRPr="00BA49DC" w:rsidRDefault="00114806" w:rsidP="00BA49DC">
            <w:pPr>
              <w:ind w:left="426" w:hanging="426"/>
              <w:rPr>
                <w:rFonts w:ascii="Arial" w:hAnsi="Arial" w:cs="Arial"/>
              </w:rPr>
            </w:pPr>
          </w:p>
        </w:tc>
        <w:tc>
          <w:tcPr>
            <w:tcW w:w="1116" w:type="dxa"/>
            <w:vAlign w:val="center"/>
          </w:tcPr>
          <w:p w14:paraId="07FBEF0A" w14:textId="77777777" w:rsidR="00114806" w:rsidRPr="00BA49DC" w:rsidRDefault="00114806" w:rsidP="00BA49DC">
            <w:pPr>
              <w:ind w:left="426" w:hanging="426"/>
              <w:rPr>
                <w:rFonts w:ascii="Arial" w:hAnsi="Arial" w:cs="Arial"/>
              </w:rPr>
            </w:pPr>
            <w:r w:rsidRPr="00BA49DC">
              <w:rPr>
                <w:rFonts w:ascii="Arial" w:hAnsi="Arial" w:cs="Arial"/>
              </w:rPr>
              <w:t>Press. In kg/cm2</w:t>
            </w:r>
          </w:p>
        </w:tc>
        <w:tc>
          <w:tcPr>
            <w:tcW w:w="947" w:type="dxa"/>
            <w:vAlign w:val="center"/>
          </w:tcPr>
          <w:p w14:paraId="670E0EB9" w14:textId="77777777" w:rsidR="00114806" w:rsidRPr="00BA49DC" w:rsidRDefault="00114806" w:rsidP="00BA49DC">
            <w:pPr>
              <w:ind w:left="426" w:hanging="426"/>
              <w:rPr>
                <w:rFonts w:ascii="Arial" w:hAnsi="Arial" w:cs="Arial"/>
              </w:rPr>
            </w:pPr>
            <w:r w:rsidRPr="00BA49DC">
              <w:rPr>
                <w:rFonts w:ascii="Arial" w:hAnsi="Arial" w:cs="Arial"/>
              </w:rPr>
              <w:t>Temp in C</w:t>
            </w:r>
          </w:p>
        </w:tc>
        <w:tc>
          <w:tcPr>
            <w:tcW w:w="995" w:type="dxa"/>
            <w:vAlign w:val="center"/>
          </w:tcPr>
          <w:p w14:paraId="2157C2F9" w14:textId="77777777" w:rsidR="00114806" w:rsidRPr="00BA49DC" w:rsidRDefault="00114806" w:rsidP="00BA49DC">
            <w:pPr>
              <w:ind w:left="426" w:hanging="426"/>
              <w:rPr>
                <w:rFonts w:ascii="Arial" w:hAnsi="Arial" w:cs="Arial"/>
              </w:rPr>
            </w:pPr>
            <w:r w:rsidRPr="00BA49DC">
              <w:rPr>
                <w:rFonts w:ascii="Arial" w:hAnsi="Arial" w:cs="Arial"/>
              </w:rPr>
              <w:t>Press in kg/cm2</w:t>
            </w:r>
          </w:p>
        </w:tc>
        <w:tc>
          <w:tcPr>
            <w:tcW w:w="947" w:type="dxa"/>
            <w:vAlign w:val="center"/>
          </w:tcPr>
          <w:p w14:paraId="3EDF9649" w14:textId="77777777" w:rsidR="00114806" w:rsidRPr="00BA49DC" w:rsidRDefault="00114806" w:rsidP="00BA49DC">
            <w:pPr>
              <w:ind w:left="426" w:hanging="426"/>
              <w:rPr>
                <w:rFonts w:ascii="Arial" w:hAnsi="Arial" w:cs="Arial"/>
              </w:rPr>
            </w:pPr>
            <w:r w:rsidRPr="00BA49DC">
              <w:rPr>
                <w:rFonts w:ascii="Arial" w:hAnsi="Arial" w:cs="Arial"/>
              </w:rPr>
              <w:t>Temp in C</w:t>
            </w:r>
          </w:p>
        </w:tc>
        <w:tc>
          <w:tcPr>
            <w:tcW w:w="947" w:type="dxa"/>
            <w:vMerge/>
            <w:vAlign w:val="center"/>
          </w:tcPr>
          <w:p w14:paraId="22954178" w14:textId="77777777" w:rsidR="00114806" w:rsidRPr="00BA49DC" w:rsidRDefault="00114806" w:rsidP="00BA49DC">
            <w:pPr>
              <w:ind w:left="426" w:hanging="426"/>
              <w:rPr>
                <w:rFonts w:ascii="Arial" w:hAnsi="Arial" w:cs="Arial"/>
              </w:rPr>
            </w:pPr>
          </w:p>
        </w:tc>
        <w:tc>
          <w:tcPr>
            <w:tcW w:w="1000" w:type="dxa"/>
            <w:vMerge/>
            <w:vAlign w:val="center"/>
          </w:tcPr>
          <w:p w14:paraId="52FD4EFE" w14:textId="77777777" w:rsidR="00114806" w:rsidRPr="00BA49DC" w:rsidRDefault="00114806" w:rsidP="00BA49DC">
            <w:pPr>
              <w:ind w:left="426" w:hanging="426"/>
              <w:rPr>
                <w:rFonts w:ascii="Arial" w:hAnsi="Arial" w:cs="Arial"/>
              </w:rPr>
            </w:pPr>
          </w:p>
        </w:tc>
        <w:tc>
          <w:tcPr>
            <w:tcW w:w="1064" w:type="dxa"/>
            <w:vMerge/>
            <w:vAlign w:val="center"/>
          </w:tcPr>
          <w:p w14:paraId="5ACC3B2A" w14:textId="77777777" w:rsidR="00114806" w:rsidRPr="00BA49DC" w:rsidRDefault="00114806" w:rsidP="00BA49DC">
            <w:pPr>
              <w:ind w:left="426" w:hanging="426"/>
              <w:rPr>
                <w:rFonts w:ascii="Arial" w:hAnsi="Arial" w:cs="Arial"/>
              </w:rPr>
            </w:pPr>
          </w:p>
        </w:tc>
        <w:tc>
          <w:tcPr>
            <w:tcW w:w="1052" w:type="dxa"/>
            <w:vMerge/>
            <w:vAlign w:val="center"/>
          </w:tcPr>
          <w:p w14:paraId="6806B2BE" w14:textId="77777777" w:rsidR="00114806" w:rsidRPr="00BA49DC" w:rsidRDefault="00114806" w:rsidP="00BA49DC">
            <w:pPr>
              <w:ind w:left="426" w:hanging="426"/>
              <w:rPr>
                <w:rFonts w:ascii="Arial" w:hAnsi="Arial" w:cs="Arial"/>
              </w:rPr>
            </w:pPr>
          </w:p>
        </w:tc>
        <w:tc>
          <w:tcPr>
            <w:tcW w:w="1101" w:type="dxa"/>
            <w:vMerge/>
            <w:vAlign w:val="center"/>
          </w:tcPr>
          <w:p w14:paraId="6403FFDC" w14:textId="77777777" w:rsidR="00114806" w:rsidRPr="00BA49DC" w:rsidRDefault="00114806" w:rsidP="00BA49DC">
            <w:pPr>
              <w:ind w:left="426" w:hanging="426"/>
              <w:rPr>
                <w:rFonts w:ascii="Arial" w:hAnsi="Arial" w:cs="Arial"/>
              </w:rPr>
            </w:pPr>
          </w:p>
        </w:tc>
      </w:tr>
      <w:tr w:rsidR="00114806" w:rsidRPr="00114806" w14:paraId="266C6440" w14:textId="77777777" w:rsidTr="00114806">
        <w:tc>
          <w:tcPr>
            <w:tcW w:w="562" w:type="dxa"/>
            <w:vAlign w:val="center"/>
          </w:tcPr>
          <w:p w14:paraId="0388CB06"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352" w:type="dxa"/>
            <w:vAlign w:val="center"/>
          </w:tcPr>
          <w:p w14:paraId="31E15C07" w14:textId="77777777" w:rsidR="00114806" w:rsidRPr="00BA49DC" w:rsidRDefault="00114806" w:rsidP="00BA49DC">
            <w:pPr>
              <w:ind w:left="426" w:hanging="426"/>
              <w:rPr>
                <w:rFonts w:ascii="Arial" w:hAnsi="Arial" w:cs="Arial"/>
              </w:rPr>
            </w:pPr>
            <w:r w:rsidRPr="00BA49DC">
              <w:rPr>
                <w:rFonts w:ascii="Arial" w:hAnsi="Arial" w:cs="Arial"/>
              </w:rPr>
              <w:t>B501A/S</w:t>
            </w:r>
          </w:p>
        </w:tc>
        <w:tc>
          <w:tcPr>
            <w:tcW w:w="1416" w:type="dxa"/>
            <w:vAlign w:val="center"/>
          </w:tcPr>
          <w:p w14:paraId="2D9450E3" w14:textId="77777777" w:rsidR="00114806" w:rsidRPr="00BA49DC" w:rsidRDefault="00114806" w:rsidP="00BA49DC">
            <w:pPr>
              <w:ind w:left="426" w:hanging="426"/>
              <w:rPr>
                <w:rFonts w:ascii="Arial" w:hAnsi="Arial" w:cs="Arial"/>
              </w:rPr>
            </w:pPr>
            <w:r w:rsidRPr="00BA49DC">
              <w:rPr>
                <w:rFonts w:ascii="Arial" w:hAnsi="Arial" w:cs="Arial"/>
              </w:rPr>
              <w:t>Drier blower</w:t>
            </w:r>
          </w:p>
        </w:tc>
        <w:tc>
          <w:tcPr>
            <w:tcW w:w="1166" w:type="dxa"/>
            <w:vAlign w:val="center"/>
          </w:tcPr>
          <w:p w14:paraId="2DEFCDDD" w14:textId="77777777" w:rsidR="00114806" w:rsidRPr="00BA49DC" w:rsidRDefault="00114806" w:rsidP="00BA49DC">
            <w:pPr>
              <w:ind w:left="426" w:hanging="426"/>
              <w:rPr>
                <w:rFonts w:ascii="Arial" w:hAnsi="Arial" w:cs="Arial"/>
              </w:rPr>
            </w:pPr>
            <w:r w:rsidRPr="00BA49DC">
              <w:rPr>
                <w:rFonts w:ascii="Arial" w:hAnsi="Arial" w:cs="Arial"/>
              </w:rPr>
              <w:t>Roots positive displacement type</w:t>
            </w:r>
          </w:p>
        </w:tc>
        <w:tc>
          <w:tcPr>
            <w:tcW w:w="951" w:type="dxa"/>
            <w:vAlign w:val="center"/>
          </w:tcPr>
          <w:p w14:paraId="63B95001" w14:textId="77777777" w:rsidR="00114806" w:rsidRPr="00BA49DC" w:rsidRDefault="00114806" w:rsidP="00BA49DC">
            <w:pPr>
              <w:ind w:left="426" w:hanging="426"/>
              <w:rPr>
                <w:rFonts w:ascii="Arial" w:hAnsi="Arial" w:cs="Arial"/>
              </w:rPr>
            </w:pPr>
            <w:r w:rsidRPr="00BA49DC">
              <w:rPr>
                <w:rFonts w:ascii="Arial" w:hAnsi="Arial" w:cs="Arial"/>
              </w:rPr>
              <w:t>5000</w:t>
            </w:r>
          </w:p>
        </w:tc>
        <w:tc>
          <w:tcPr>
            <w:tcW w:w="1116" w:type="dxa"/>
            <w:vAlign w:val="center"/>
          </w:tcPr>
          <w:p w14:paraId="573F2375" w14:textId="77777777" w:rsidR="00114806" w:rsidRPr="00BA49DC" w:rsidRDefault="00114806" w:rsidP="00BA49DC">
            <w:pPr>
              <w:ind w:left="426" w:hanging="426"/>
              <w:rPr>
                <w:rFonts w:ascii="Arial" w:hAnsi="Arial" w:cs="Arial"/>
              </w:rPr>
            </w:pPr>
            <w:r w:rsidRPr="00BA49DC">
              <w:rPr>
                <w:rFonts w:ascii="Arial" w:hAnsi="Arial" w:cs="Arial"/>
              </w:rPr>
              <w:t>0.04</w:t>
            </w:r>
          </w:p>
        </w:tc>
        <w:tc>
          <w:tcPr>
            <w:tcW w:w="947" w:type="dxa"/>
            <w:vAlign w:val="center"/>
          </w:tcPr>
          <w:p w14:paraId="2C402B54" w14:textId="77777777" w:rsidR="00114806" w:rsidRPr="00BA49DC" w:rsidRDefault="00114806" w:rsidP="00BA49DC">
            <w:pPr>
              <w:ind w:left="426" w:hanging="426"/>
              <w:rPr>
                <w:rFonts w:ascii="Arial" w:hAnsi="Arial" w:cs="Arial"/>
              </w:rPr>
            </w:pPr>
            <w:r w:rsidRPr="00BA49DC">
              <w:rPr>
                <w:rFonts w:ascii="Arial" w:hAnsi="Arial" w:cs="Arial"/>
              </w:rPr>
              <w:t>45</w:t>
            </w:r>
          </w:p>
        </w:tc>
        <w:tc>
          <w:tcPr>
            <w:tcW w:w="995" w:type="dxa"/>
            <w:vAlign w:val="center"/>
          </w:tcPr>
          <w:p w14:paraId="34CAF79A" w14:textId="77777777" w:rsidR="00114806" w:rsidRPr="00BA49DC" w:rsidRDefault="00114806" w:rsidP="00BA49DC">
            <w:pPr>
              <w:ind w:left="426" w:hanging="426"/>
              <w:rPr>
                <w:rFonts w:ascii="Arial" w:hAnsi="Arial" w:cs="Arial"/>
              </w:rPr>
            </w:pPr>
            <w:r w:rsidRPr="00BA49DC">
              <w:rPr>
                <w:rFonts w:ascii="Arial" w:hAnsi="Arial" w:cs="Arial"/>
              </w:rPr>
              <w:t>0.34</w:t>
            </w:r>
          </w:p>
        </w:tc>
        <w:tc>
          <w:tcPr>
            <w:tcW w:w="947" w:type="dxa"/>
            <w:vAlign w:val="center"/>
          </w:tcPr>
          <w:p w14:paraId="6989B0B9" w14:textId="77777777" w:rsidR="00114806" w:rsidRPr="00BA49DC" w:rsidRDefault="00114806" w:rsidP="00BA49DC">
            <w:pPr>
              <w:ind w:left="426" w:hanging="426"/>
              <w:rPr>
                <w:rFonts w:ascii="Arial" w:hAnsi="Arial" w:cs="Arial"/>
              </w:rPr>
            </w:pPr>
            <w:r w:rsidRPr="00BA49DC">
              <w:rPr>
                <w:rFonts w:ascii="Arial" w:hAnsi="Arial" w:cs="Arial"/>
              </w:rPr>
              <w:t>69</w:t>
            </w:r>
          </w:p>
        </w:tc>
        <w:tc>
          <w:tcPr>
            <w:tcW w:w="947" w:type="dxa"/>
            <w:vAlign w:val="center"/>
          </w:tcPr>
          <w:p w14:paraId="624DAAFB" w14:textId="77777777" w:rsidR="00114806" w:rsidRPr="00BA49DC" w:rsidRDefault="00114806" w:rsidP="00BA49DC">
            <w:pPr>
              <w:ind w:left="426" w:hanging="426"/>
              <w:rPr>
                <w:rFonts w:ascii="Arial" w:hAnsi="Arial" w:cs="Arial"/>
              </w:rPr>
            </w:pPr>
            <w:r w:rsidRPr="00BA49DC">
              <w:rPr>
                <w:rFonts w:ascii="Arial" w:hAnsi="Arial" w:cs="Arial"/>
              </w:rPr>
              <w:t>75</w:t>
            </w:r>
          </w:p>
        </w:tc>
        <w:tc>
          <w:tcPr>
            <w:tcW w:w="1000" w:type="dxa"/>
            <w:vAlign w:val="center"/>
          </w:tcPr>
          <w:p w14:paraId="58A55019" w14:textId="77777777" w:rsidR="00114806" w:rsidRPr="00BA49DC" w:rsidRDefault="00114806" w:rsidP="00BA49DC">
            <w:pPr>
              <w:ind w:left="426" w:hanging="426"/>
              <w:rPr>
                <w:rFonts w:ascii="Arial" w:hAnsi="Arial" w:cs="Arial"/>
              </w:rPr>
            </w:pPr>
            <w:r w:rsidRPr="00BA49DC">
              <w:rPr>
                <w:rFonts w:ascii="Arial" w:hAnsi="Arial" w:cs="Arial"/>
              </w:rPr>
              <w:t>133</w:t>
            </w:r>
          </w:p>
        </w:tc>
        <w:tc>
          <w:tcPr>
            <w:tcW w:w="1064" w:type="dxa"/>
            <w:vAlign w:val="center"/>
          </w:tcPr>
          <w:p w14:paraId="58FEC505" w14:textId="77777777" w:rsidR="00114806" w:rsidRPr="00BA49DC" w:rsidRDefault="00114806" w:rsidP="00BA49DC">
            <w:pPr>
              <w:ind w:left="426" w:hanging="426"/>
              <w:rPr>
                <w:rFonts w:ascii="Arial" w:hAnsi="Arial" w:cs="Arial"/>
              </w:rPr>
            </w:pPr>
            <w:r w:rsidRPr="00BA49DC">
              <w:rPr>
                <w:rFonts w:ascii="Arial" w:hAnsi="Arial" w:cs="Arial"/>
              </w:rPr>
              <w:t>Labyrinth type</w:t>
            </w:r>
          </w:p>
        </w:tc>
        <w:tc>
          <w:tcPr>
            <w:tcW w:w="1052" w:type="dxa"/>
            <w:vAlign w:val="center"/>
          </w:tcPr>
          <w:p w14:paraId="40D926E9" w14:textId="77777777" w:rsidR="00114806" w:rsidRPr="00BA49DC" w:rsidRDefault="00114806" w:rsidP="00BA49DC">
            <w:pPr>
              <w:ind w:left="426" w:hanging="426"/>
              <w:rPr>
                <w:rFonts w:ascii="Arial" w:hAnsi="Arial" w:cs="Arial"/>
              </w:rPr>
            </w:pPr>
          </w:p>
        </w:tc>
        <w:tc>
          <w:tcPr>
            <w:tcW w:w="1101" w:type="dxa"/>
            <w:vAlign w:val="center"/>
          </w:tcPr>
          <w:p w14:paraId="65B6872B" w14:textId="77777777" w:rsidR="00114806" w:rsidRPr="00BA49DC" w:rsidRDefault="00114806" w:rsidP="00BA49DC">
            <w:pPr>
              <w:ind w:left="426" w:hanging="426"/>
              <w:rPr>
                <w:rFonts w:ascii="Arial" w:hAnsi="Arial" w:cs="Arial"/>
              </w:rPr>
            </w:pPr>
            <w:r w:rsidRPr="00BA49DC">
              <w:rPr>
                <w:rFonts w:ascii="Arial" w:hAnsi="Arial" w:cs="Arial"/>
              </w:rPr>
              <w:t>Robuschi Italy (TCM supply)</w:t>
            </w:r>
          </w:p>
        </w:tc>
      </w:tr>
      <w:tr w:rsidR="00114806" w:rsidRPr="00114806" w14:paraId="289496C7" w14:textId="77777777" w:rsidTr="00114806">
        <w:tc>
          <w:tcPr>
            <w:tcW w:w="562" w:type="dxa"/>
            <w:vAlign w:val="center"/>
          </w:tcPr>
          <w:p w14:paraId="274EA6BF"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352" w:type="dxa"/>
            <w:vAlign w:val="center"/>
          </w:tcPr>
          <w:p w14:paraId="0F5FA968" w14:textId="77777777" w:rsidR="00114806" w:rsidRPr="00BA49DC" w:rsidRDefault="00114806" w:rsidP="00BA49DC">
            <w:pPr>
              <w:ind w:left="426" w:hanging="426"/>
              <w:rPr>
                <w:rFonts w:ascii="Arial" w:hAnsi="Arial" w:cs="Arial"/>
              </w:rPr>
            </w:pPr>
            <w:r w:rsidRPr="00BA49DC">
              <w:rPr>
                <w:rFonts w:ascii="Arial" w:hAnsi="Arial" w:cs="Arial"/>
              </w:rPr>
              <w:t>B601A/S</w:t>
            </w:r>
          </w:p>
        </w:tc>
        <w:tc>
          <w:tcPr>
            <w:tcW w:w="1416" w:type="dxa"/>
            <w:vAlign w:val="center"/>
          </w:tcPr>
          <w:p w14:paraId="63F2C136" w14:textId="77777777" w:rsidR="00114806" w:rsidRPr="00BA49DC" w:rsidRDefault="00114806" w:rsidP="00BA49DC">
            <w:pPr>
              <w:ind w:left="426" w:hanging="426"/>
              <w:rPr>
                <w:rFonts w:ascii="Arial" w:hAnsi="Arial" w:cs="Arial"/>
              </w:rPr>
            </w:pPr>
            <w:r w:rsidRPr="00BA49DC">
              <w:rPr>
                <w:rFonts w:ascii="Arial" w:hAnsi="Arial" w:cs="Arial"/>
              </w:rPr>
              <w:t>Blower for maintaining press in conveying</w:t>
            </w:r>
          </w:p>
        </w:tc>
        <w:tc>
          <w:tcPr>
            <w:tcW w:w="1166" w:type="dxa"/>
            <w:vAlign w:val="center"/>
          </w:tcPr>
          <w:p w14:paraId="72EB2AED" w14:textId="77777777" w:rsidR="00114806" w:rsidRPr="00BA49DC" w:rsidRDefault="00114806" w:rsidP="00BA49DC">
            <w:pPr>
              <w:ind w:left="426" w:hanging="426"/>
              <w:rPr>
                <w:rFonts w:ascii="Arial" w:hAnsi="Arial" w:cs="Arial"/>
              </w:rPr>
            </w:pPr>
          </w:p>
        </w:tc>
        <w:tc>
          <w:tcPr>
            <w:tcW w:w="951" w:type="dxa"/>
            <w:vAlign w:val="center"/>
          </w:tcPr>
          <w:p w14:paraId="42DABF08" w14:textId="77777777" w:rsidR="00114806" w:rsidRPr="00BA49DC" w:rsidRDefault="00114806" w:rsidP="00BA49DC">
            <w:pPr>
              <w:ind w:left="426" w:hanging="426"/>
              <w:rPr>
                <w:rFonts w:ascii="Arial" w:hAnsi="Arial" w:cs="Arial"/>
              </w:rPr>
            </w:pPr>
            <w:r w:rsidRPr="00BA49DC">
              <w:rPr>
                <w:rFonts w:ascii="Arial" w:hAnsi="Arial" w:cs="Arial"/>
              </w:rPr>
              <w:t>2000</w:t>
            </w:r>
          </w:p>
        </w:tc>
        <w:tc>
          <w:tcPr>
            <w:tcW w:w="1116" w:type="dxa"/>
            <w:vAlign w:val="center"/>
          </w:tcPr>
          <w:p w14:paraId="5CDF7656" w14:textId="77777777" w:rsidR="00114806" w:rsidRPr="00BA49DC" w:rsidRDefault="00114806" w:rsidP="00BA49DC">
            <w:pPr>
              <w:ind w:left="426" w:hanging="426"/>
              <w:rPr>
                <w:rFonts w:ascii="Arial" w:hAnsi="Arial" w:cs="Arial"/>
              </w:rPr>
            </w:pPr>
            <w:r w:rsidRPr="00BA49DC">
              <w:rPr>
                <w:rFonts w:ascii="Arial" w:hAnsi="Arial" w:cs="Arial"/>
              </w:rPr>
              <w:t>0.015</w:t>
            </w:r>
          </w:p>
        </w:tc>
        <w:tc>
          <w:tcPr>
            <w:tcW w:w="947" w:type="dxa"/>
            <w:vAlign w:val="center"/>
          </w:tcPr>
          <w:p w14:paraId="03CBB8AF"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995" w:type="dxa"/>
            <w:vAlign w:val="center"/>
          </w:tcPr>
          <w:p w14:paraId="3978B338" w14:textId="77777777" w:rsidR="00114806" w:rsidRPr="00BA49DC" w:rsidRDefault="00114806" w:rsidP="00BA49DC">
            <w:pPr>
              <w:ind w:left="426" w:hanging="426"/>
              <w:rPr>
                <w:rFonts w:ascii="Arial" w:hAnsi="Arial" w:cs="Arial"/>
              </w:rPr>
            </w:pPr>
            <w:r w:rsidRPr="00BA49DC">
              <w:rPr>
                <w:rFonts w:ascii="Arial" w:hAnsi="Arial" w:cs="Arial"/>
              </w:rPr>
              <w:t>0.08</w:t>
            </w:r>
          </w:p>
        </w:tc>
        <w:tc>
          <w:tcPr>
            <w:tcW w:w="947" w:type="dxa"/>
            <w:vAlign w:val="center"/>
          </w:tcPr>
          <w:p w14:paraId="6680342C" w14:textId="77777777" w:rsidR="00114806" w:rsidRPr="00BA49DC" w:rsidRDefault="00114806" w:rsidP="00BA49DC">
            <w:pPr>
              <w:ind w:left="426" w:hanging="426"/>
              <w:rPr>
                <w:rFonts w:ascii="Arial" w:hAnsi="Arial" w:cs="Arial"/>
              </w:rPr>
            </w:pPr>
            <w:r w:rsidRPr="00BA49DC">
              <w:rPr>
                <w:rFonts w:ascii="Arial" w:hAnsi="Arial" w:cs="Arial"/>
              </w:rPr>
              <w:t>80</w:t>
            </w:r>
          </w:p>
        </w:tc>
        <w:tc>
          <w:tcPr>
            <w:tcW w:w="947" w:type="dxa"/>
            <w:vAlign w:val="center"/>
          </w:tcPr>
          <w:p w14:paraId="5F5E6B1A" w14:textId="77777777" w:rsidR="00114806" w:rsidRPr="00BA49DC" w:rsidRDefault="00114806" w:rsidP="00BA49DC">
            <w:pPr>
              <w:ind w:left="426" w:hanging="426"/>
              <w:rPr>
                <w:rFonts w:ascii="Arial" w:hAnsi="Arial" w:cs="Arial"/>
              </w:rPr>
            </w:pPr>
            <w:r w:rsidRPr="00BA49DC">
              <w:rPr>
                <w:rFonts w:ascii="Arial" w:hAnsi="Arial" w:cs="Arial"/>
              </w:rPr>
              <w:t>11</w:t>
            </w:r>
          </w:p>
        </w:tc>
        <w:tc>
          <w:tcPr>
            <w:tcW w:w="1000" w:type="dxa"/>
            <w:vAlign w:val="center"/>
          </w:tcPr>
          <w:p w14:paraId="443FAC99" w14:textId="77777777" w:rsidR="00114806" w:rsidRPr="00BA49DC" w:rsidRDefault="00114806" w:rsidP="00BA49DC">
            <w:pPr>
              <w:ind w:left="426" w:hanging="426"/>
              <w:rPr>
                <w:rFonts w:ascii="Arial" w:hAnsi="Arial" w:cs="Arial"/>
              </w:rPr>
            </w:pPr>
            <w:r w:rsidRPr="00BA49DC">
              <w:rPr>
                <w:rFonts w:ascii="Arial" w:hAnsi="Arial" w:cs="Arial"/>
              </w:rPr>
              <w:t>21.4</w:t>
            </w:r>
          </w:p>
        </w:tc>
        <w:tc>
          <w:tcPr>
            <w:tcW w:w="1064" w:type="dxa"/>
            <w:vAlign w:val="center"/>
          </w:tcPr>
          <w:p w14:paraId="59CD2F7D" w14:textId="77777777" w:rsidR="00114806" w:rsidRPr="00BA49DC" w:rsidRDefault="00114806" w:rsidP="00BA49DC">
            <w:pPr>
              <w:ind w:left="426" w:hanging="426"/>
              <w:rPr>
                <w:rFonts w:ascii="Arial" w:hAnsi="Arial" w:cs="Arial"/>
              </w:rPr>
            </w:pPr>
          </w:p>
        </w:tc>
        <w:tc>
          <w:tcPr>
            <w:tcW w:w="1052" w:type="dxa"/>
            <w:vAlign w:val="center"/>
          </w:tcPr>
          <w:p w14:paraId="2FA3BA4F" w14:textId="77777777" w:rsidR="00114806" w:rsidRPr="00BA49DC" w:rsidRDefault="00114806" w:rsidP="00BA49DC">
            <w:pPr>
              <w:ind w:left="426" w:hanging="426"/>
              <w:rPr>
                <w:rFonts w:ascii="Arial" w:hAnsi="Arial" w:cs="Arial"/>
              </w:rPr>
            </w:pPr>
          </w:p>
        </w:tc>
        <w:tc>
          <w:tcPr>
            <w:tcW w:w="1101" w:type="dxa"/>
            <w:vAlign w:val="center"/>
          </w:tcPr>
          <w:p w14:paraId="372F31C1" w14:textId="77777777" w:rsidR="00114806" w:rsidRPr="00BA49DC" w:rsidRDefault="00114806" w:rsidP="00BA49DC">
            <w:pPr>
              <w:ind w:left="426" w:hanging="426"/>
              <w:rPr>
                <w:rFonts w:ascii="Arial" w:hAnsi="Arial" w:cs="Arial"/>
              </w:rPr>
            </w:pPr>
            <w:r w:rsidRPr="00BA49DC">
              <w:rPr>
                <w:rFonts w:ascii="Arial" w:hAnsi="Arial" w:cs="Arial"/>
              </w:rPr>
              <w:t>Buhler (Ferrari) Italy</w:t>
            </w:r>
          </w:p>
        </w:tc>
      </w:tr>
      <w:tr w:rsidR="00114806" w:rsidRPr="00114806" w14:paraId="0BEBA367" w14:textId="77777777" w:rsidTr="00114806">
        <w:tc>
          <w:tcPr>
            <w:tcW w:w="562" w:type="dxa"/>
            <w:vAlign w:val="center"/>
          </w:tcPr>
          <w:p w14:paraId="676905B7"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352" w:type="dxa"/>
            <w:vAlign w:val="center"/>
          </w:tcPr>
          <w:p w14:paraId="430D2AE0" w14:textId="77777777" w:rsidR="00114806" w:rsidRPr="00BA49DC" w:rsidRDefault="00114806" w:rsidP="00BA49DC">
            <w:pPr>
              <w:ind w:left="426" w:hanging="426"/>
              <w:rPr>
                <w:rFonts w:ascii="Arial" w:hAnsi="Arial" w:cs="Arial"/>
              </w:rPr>
            </w:pPr>
            <w:r w:rsidRPr="00BA49DC">
              <w:rPr>
                <w:rFonts w:ascii="Arial" w:hAnsi="Arial" w:cs="Arial"/>
              </w:rPr>
              <w:t>B602A/S</w:t>
            </w:r>
          </w:p>
        </w:tc>
        <w:tc>
          <w:tcPr>
            <w:tcW w:w="1416" w:type="dxa"/>
            <w:vAlign w:val="center"/>
          </w:tcPr>
          <w:p w14:paraId="6B32B4B4" w14:textId="77777777" w:rsidR="00114806" w:rsidRPr="00BA49DC" w:rsidRDefault="00114806" w:rsidP="00BA49DC">
            <w:pPr>
              <w:ind w:left="426" w:hanging="426"/>
              <w:rPr>
                <w:rFonts w:ascii="Arial" w:hAnsi="Arial" w:cs="Arial"/>
              </w:rPr>
            </w:pPr>
            <w:r w:rsidRPr="00BA49DC">
              <w:rPr>
                <w:rFonts w:ascii="Arial" w:hAnsi="Arial" w:cs="Arial"/>
              </w:rPr>
              <w:t>Powder conveying blower</w:t>
            </w:r>
          </w:p>
        </w:tc>
        <w:tc>
          <w:tcPr>
            <w:tcW w:w="1166" w:type="dxa"/>
            <w:vAlign w:val="center"/>
          </w:tcPr>
          <w:p w14:paraId="134B5BB9" w14:textId="77777777" w:rsidR="00114806" w:rsidRPr="00BA49DC" w:rsidRDefault="00114806" w:rsidP="00BA49DC">
            <w:pPr>
              <w:ind w:left="426" w:hanging="426"/>
              <w:rPr>
                <w:rFonts w:ascii="Arial" w:hAnsi="Arial" w:cs="Arial"/>
              </w:rPr>
            </w:pPr>
            <w:r w:rsidRPr="00BA49DC">
              <w:rPr>
                <w:rFonts w:ascii="Arial" w:hAnsi="Arial" w:cs="Arial"/>
              </w:rPr>
              <w:t>Roots positive displacement type</w:t>
            </w:r>
          </w:p>
        </w:tc>
        <w:tc>
          <w:tcPr>
            <w:tcW w:w="951" w:type="dxa"/>
            <w:vAlign w:val="center"/>
          </w:tcPr>
          <w:p w14:paraId="4D0A8546" w14:textId="77777777" w:rsidR="00114806" w:rsidRPr="00BA49DC" w:rsidRDefault="00114806" w:rsidP="00BA49DC">
            <w:pPr>
              <w:ind w:left="426" w:hanging="426"/>
              <w:rPr>
                <w:rFonts w:ascii="Arial" w:hAnsi="Arial" w:cs="Arial"/>
              </w:rPr>
            </w:pPr>
            <w:r w:rsidRPr="00BA49DC">
              <w:rPr>
                <w:rFonts w:ascii="Arial" w:hAnsi="Arial" w:cs="Arial"/>
              </w:rPr>
              <w:t>2100</w:t>
            </w:r>
          </w:p>
        </w:tc>
        <w:tc>
          <w:tcPr>
            <w:tcW w:w="1116" w:type="dxa"/>
            <w:vAlign w:val="center"/>
          </w:tcPr>
          <w:p w14:paraId="27A7A9B2" w14:textId="77777777" w:rsidR="00114806" w:rsidRPr="00BA49DC" w:rsidRDefault="00114806" w:rsidP="00BA49DC">
            <w:pPr>
              <w:ind w:left="426" w:hanging="426"/>
              <w:rPr>
                <w:rFonts w:ascii="Arial" w:hAnsi="Arial" w:cs="Arial"/>
              </w:rPr>
            </w:pPr>
            <w:r w:rsidRPr="00BA49DC">
              <w:rPr>
                <w:rFonts w:ascii="Arial" w:hAnsi="Arial" w:cs="Arial"/>
              </w:rPr>
              <w:t>0.06</w:t>
            </w:r>
          </w:p>
        </w:tc>
        <w:tc>
          <w:tcPr>
            <w:tcW w:w="947" w:type="dxa"/>
            <w:vAlign w:val="center"/>
          </w:tcPr>
          <w:p w14:paraId="6625CE47"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995" w:type="dxa"/>
            <w:vAlign w:val="center"/>
          </w:tcPr>
          <w:p w14:paraId="536777F9" w14:textId="77777777" w:rsidR="00114806" w:rsidRPr="00BA49DC" w:rsidRDefault="00114806" w:rsidP="00BA49DC">
            <w:pPr>
              <w:ind w:left="426" w:hanging="426"/>
              <w:rPr>
                <w:rFonts w:ascii="Arial" w:hAnsi="Arial" w:cs="Arial"/>
              </w:rPr>
            </w:pPr>
            <w:r w:rsidRPr="00BA49DC">
              <w:rPr>
                <w:rFonts w:ascii="Arial" w:hAnsi="Arial" w:cs="Arial"/>
              </w:rPr>
              <w:t>0.6 to 0.65 max 0.8</w:t>
            </w:r>
          </w:p>
        </w:tc>
        <w:tc>
          <w:tcPr>
            <w:tcW w:w="947" w:type="dxa"/>
            <w:vAlign w:val="center"/>
          </w:tcPr>
          <w:p w14:paraId="437260CD" w14:textId="77777777" w:rsidR="00114806" w:rsidRPr="00BA49DC" w:rsidRDefault="00114806" w:rsidP="00BA49DC">
            <w:pPr>
              <w:ind w:left="426" w:hanging="426"/>
              <w:rPr>
                <w:rFonts w:ascii="Arial" w:hAnsi="Arial" w:cs="Arial"/>
              </w:rPr>
            </w:pPr>
            <w:r w:rsidRPr="00BA49DC">
              <w:rPr>
                <w:rFonts w:ascii="Arial" w:hAnsi="Arial" w:cs="Arial"/>
              </w:rPr>
              <w:t>115 max</w:t>
            </w:r>
          </w:p>
        </w:tc>
        <w:tc>
          <w:tcPr>
            <w:tcW w:w="947" w:type="dxa"/>
            <w:vAlign w:val="center"/>
          </w:tcPr>
          <w:p w14:paraId="15F86E0B" w14:textId="77777777" w:rsidR="00114806" w:rsidRPr="00BA49DC" w:rsidRDefault="00114806" w:rsidP="00BA49DC">
            <w:pPr>
              <w:ind w:left="426" w:hanging="426"/>
              <w:rPr>
                <w:rFonts w:ascii="Arial" w:hAnsi="Arial" w:cs="Arial"/>
              </w:rPr>
            </w:pPr>
            <w:r w:rsidRPr="00BA49DC">
              <w:rPr>
                <w:rFonts w:ascii="Arial" w:hAnsi="Arial" w:cs="Arial"/>
              </w:rPr>
              <w:t>90</w:t>
            </w:r>
          </w:p>
        </w:tc>
        <w:tc>
          <w:tcPr>
            <w:tcW w:w="1000" w:type="dxa"/>
            <w:vAlign w:val="center"/>
          </w:tcPr>
          <w:p w14:paraId="76A2601A" w14:textId="77777777" w:rsidR="00114806" w:rsidRPr="00BA49DC" w:rsidRDefault="00114806" w:rsidP="00BA49DC">
            <w:pPr>
              <w:ind w:left="426" w:hanging="426"/>
              <w:rPr>
                <w:rFonts w:ascii="Arial" w:hAnsi="Arial" w:cs="Arial"/>
              </w:rPr>
            </w:pPr>
            <w:r w:rsidRPr="00BA49DC">
              <w:rPr>
                <w:rFonts w:ascii="Arial" w:hAnsi="Arial" w:cs="Arial"/>
              </w:rPr>
              <w:t>155.9</w:t>
            </w:r>
          </w:p>
        </w:tc>
        <w:tc>
          <w:tcPr>
            <w:tcW w:w="1064" w:type="dxa"/>
            <w:vAlign w:val="center"/>
          </w:tcPr>
          <w:p w14:paraId="4E4DC9EB" w14:textId="77777777" w:rsidR="00114806" w:rsidRPr="00BA49DC" w:rsidRDefault="00114806" w:rsidP="00BA49DC">
            <w:pPr>
              <w:ind w:left="426" w:hanging="426"/>
              <w:rPr>
                <w:rFonts w:ascii="Arial" w:hAnsi="Arial" w:cs="Arial"/>
              </w:rPr>
            </w:pPr>
            <w:r w:rsidRPr="00BA49DC">
              <w:rPr>
                <w:rFonts w:ascii="Arial" w:hAnsi="Arial" w:cs="Arial"/>
              </w:rPr>
              <w:t>Labyrinth type</w:t>
            </w:r>
          </w:p>
        </w:tc>
        <w:tc>
          <w:tcPr>
            <w:tcW w:w="1052" w:type="dxa"/>
            <w:vAlign w:val="center"/>
          </w:tcPr>
          <w:p w14:paraId="19481B9C" w14:textId="77777777" w:rsidR="00114806" w:rsidRPr="00BA49DC" w:rsidRDefault="00114806" w:rsidP="00BA49DC">
            <w:pPr>
              <w:ind w:left="426" w:hanging="426"/>
              <w:rPr>
                <w:rFonts w:ascii="Arial" w:hAnsi="Arial" w:cs="Arial"/>
              </w:rPr>
            </w:pPr>
          </w:p>
        </w:tc>
        <w:tc>
          <w:tcPr>
            <w:tcW w:w="1101" w:type="dxa"/>
            <w:vAlign w:val="center"/>
          </w:tcPr>
          <w:p w14:paraId="7E57DDF9" w14:textId="77777777" w:rsidR="00114806" w:rsidRPr="00BA49DC" w:rsidRDefault="00114806" w:rsidP="00BA49DC">
            <w:pPr>
              <w:ind w:left="426" w:hanging="426"/>
              <w:rPr>
                <w:rFonts w:ascii="Arial" w:hAnsi="Arial" w:cs="Arial"/>
              </w:rPr>
            </w:pPr>
            <w:r w:rsidRPr="00BA49DC">
              <w:rPr>
                <w:rFonts w:ascii="Arial" w:hAnsi="Arial" w:cs="Arial"/>
              </w:rPr>
              <w:t>Buhler (Robuschi) Italy</w:t>
            </w:r>
          </w:p>
        </w:tc>
      </w:tr>
      <w:tr w:rsidR="00114806" w:rsidRPr="00114806" w14:paraId="0298AD01" w14:textId="77777777" w:rsidTr="00114806">
        <w:tc>
          <w:tcPr>
            <w:tcW w:w="562" w:type="dxa"/>
            <w:vAlign w:val="center"/>
          </w:tcPr>
          <w:p w14:paraId="69E86954"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352" w:type="dxa"/>
            <w:vAlign w:val="center"/>
          </w:tcPr>
          <w:p w14:paraId="141D9D3A" w14:textId="77777777" w:rsidR="00114806" w:rsidRPr="00BA49DC" w:rsidRDefault="00114806" w:rsidP="00BA49DC">
            <w:pPr>
              <w:ind w:left="426" w:hanging="426"/>
              <w:rPr>
                <w:rFonts w:ascii="Arial" w:hAnsi="Arial" w:cs="Arial"/>
              </w:rPr>
            </w:pPr>
            <w:r w:rsidRPr="00BA49DC">
              <w:rPr>
                <w:rFonts w:ascii="Arial" w:hAnsi="Arial" w:cs="Arial"/>
              </w:rPr>
              <w:t>B603 A/S</w:t>
            </w:r>
          </w:p>
        </w:tc>
        <w:tc>
          <w:tcPr>
            <w:tcW w:w="1416" w:type="dxa"/>
            <w:vAlign w:val="center"/>
          </w:tcPr>
          <w:p w14:paraId="4F256827" w14:textId="77777777" w:rsidR="00114806" w:rsidRPr="00BA49DC" w:rsidRDefault="00114806" w:rsidP="00BA49DC">
            <w:pPr>
              <w:ind w:left="426" w:hanging="426"/>
              <w:rPr>
                <w:rFonts w:ascii="Arial" w:hAnsi="Arial" w:cs="Arial"/>
              </w:rPr>
            </w:pPr>
            <w:r w:rsidRPr="00BA49DC">
              <w:rPr>
                <w:rFonts w:ascii="Arial" w:hAnsi="Arial" w:cs="Arial"/>
              </w:rPr>
              <w:t>Pellet conveying from extruder house to silos</w:t>
            </w:r>
          </w:p>
        </w:tc>
        <w:tc>
          <w:tcPr>
            <w:tcW w:w="1166" w:type="dxa"/>
            <w:vAlign w:val="center"/>
          </w:tcPr>
          <w:p w14:paraId="69196ED7" w14:textId="77777777" w:rsidR="00114806" w:rsidRPr="00BA49DC" w:rsidRDefault="00114806" w:rsidP="00BA49DC">
            <w:pPr>
              <w:ind w:left="426" w:hanging="426"/>
              <w:rPr>
                <w:rFonts w:ascii="Arial" w:hAnsi="Arial" w:cs="Arial"/>
              </w:rPr>
            </w:pPr>
            <w:r w:rsidRPr="00BA49DC">
              <w:rPr>
                <w:rFonts w:ascii="Arial" w:hAnsi="Arial" w:cs="Arial"/>
              </w:rPr>
              <w:t>-do-</w:t>
            </w:r>
          </w:p>
        </w:tc>
        <w:tc>
          <w:tcPr>
            <w:tcW w:w="951" w:type="dxa"/>
            <w:vAlign w:val="center"/>
          </w:tcPr>
          <w:p w14:paraId="0FBE23AC" w14:textId="77777777" w:rsidR="00114806" w:rsidRPr="00BA49DC" w:rsidRDefault="00114806" w:rsidP="00BA49DC">
            <w:pPr>
              <w:ind w:left="426" w:hanging="426"/>
              <w:rPr>
                <w:rFonts w:ascii="Arial" w:hAnsi="Arial" w:cs="Arial"/>
              </w:rPr>
            </w:pPr>
            <w:r w:rsidRPr="00BA49DC">
              <w:rPr>
                <w:rFonts w:ascii="Arial" w:hAnsi="Arial" w:cs="Arial"/>
              </w:rPr>
              <w:t>2010</w:t>
            </w:r>
          </w:p>
        </w:tc>
        <w:tc>
          <w:tcPr>
            <w:tcW w:w="1116" w:type="dxa"/>
            <w:vAlign w:val="center"/>
          </w:tcPr>
          <w:p w14:paraId="0C6B30BD"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47" w:type="dxa"/>
            <w:vAlign w:val="center"/>
          </w:tcPr>
          <w:p w14:paraId="07397F6E" w14:textId="77777777" w:rsidR="00114806" w:rsidRPr="00BA49DC" w:rsidRDefault="00114806" w:rsidP="00BA49DC">
            <w:pPr>
              <w:ind w:left="426" w:hanging="426"/>
              <w:rPr>
                <w:rFonts w:ascii="Arial" w:hAnsi="Arial" w:cs="Arial"/>
              </w:rPr>
            </w:pPr>
            <w:r w:rsidRPr="00BA49DC">
              <w:rPr>
                <w:rFonts w:ascii="Arial" w:hAnsi="Arial" w:cs="Arial"/>
              </w:rPr>
              <w:t>atm</w:t>
            </w:r>
          </w:p>
        </w:tc>
        <w:tc>
          <w:tcPr>
            <w:tcW w:w="995" w:type="dxa"/>
            <w:vAlign w:val="center"/>
          </w:tcPr>
          <w:p w14:paraId="43DA5E5A" w14:textId="77777777" w:rsidR="00114806" w:rsidRPr="00BA49DC" w:rsidRDefault="00114806" w:rsidP="00BA49DC">
            <w:pPr>
              <w:ind w:left="426" w:hanging="426"/>
              <w:rPr>
                <w:rFonts w:ascii="Arial" w:hAnsi="Arial" w:cs="Arial"/>
              </w:rPr>
            </w:pPr>
            <w:r w:rsidRPr="00BA49DC">
              <w:rPr>
                <w:rFonts w:ascii="Arial" w:hAnsi="Arial" w:cs="Arial"/>
              </w:rPr>
              <w:t>600 mbar</w:t>
            </w:r>
          </w:p>
        </w:tc>
        <w:tc>
          <w:tcPr>
            <w:tcW w:w="947" w:type="dxa"/>
            <w:vAlign w:val="center"/>
          </w:tcPr>
          <w:p w14:paraId="2B626FCC" w14:textId="77777777" w:rsidR="00114806" w:rsidRPr="00BA49DC" w:rsidRDefault="00114806" w:rsidP="00BA49DC">
            <w:pPr>
              <w:ind w:left="426" w:hanging="426"/>
              <w:rPr>
                <w:rFonts w:ascii="Arial" w:hAnsi="Arial" w:cs="Arial"/>
              </w:rPr>
            </w:pPr>
            <w:r w:rsidRPr="00BA49DC">
              <w:rPr>
                <w:rFonts w:ascii="Arial" w:hAnsi="Arial" w:cs="Arial"/>
              </w:rPr>
              <w:t>90</w:t>
            </w:r>
          </w:p>
        </w:tc>
        <w:tc>
          <w:tcPr>
            <w:tcW w:w="947" w:type="dxa"/>
            <w:vAlign w:val="center"/>
          </w:tcPr>
          <w:p w14:paraId="7A67BB6C" w14:textId="77777777" w:rsidR="00114806" w:rsidRPr="00BA49DC" w:rsidRDefault="00114806" w:rsidP="00BA49DC">
            <w:pPr>
              <w:ind w:left="426" w:hanging="426"/>
              <w:rPr>
                <w:rFonts w:ascii="Arial" w:hAnsi="Arial" w:cs="Arial"/>
              </w:rPr>
            </w:pPr>
            <w:r w:rsidRPr="00BA49DC">
              <w:rPr>
                <w:rFonts w:ascii="Arial" w:hAnsi="Arial" w:cs="Arial"/>
              </w:rPr>
              <w:t>75</w:t>
            </w:r>
          </w:p>
        </w:tc>
        <w:tc>
          <w:tcPr>
            <w:tcW w:w="1000" w:type="dxa"/>
            <w:vAlign w:val="center"/>
          </w:tcPr>
          <w:p w14:paraId="788E2806" w14:textId="77777777" w:rsidR="00114806" w:rsidRPr="00BA49DC" w:rsidRDefault="00114806" w:rsidP="00BA49DC">
            <w:pPr>
              <w:ind w:left="426" w:hanging="426"/>
              <w:rPr>
                <w:rFonts w:ascii="Arial" w:hAnsi="Arial" w:cs="Arial"/>
              </w:rPr>
            </w:pPr>
            <w:r w:rsidRPr="00BA49DC">
              <w:rPr>
                <w:rFonts w:ascii="Arial" w:hAnsi="Arial" w:cs="Arial"/>
              </w:rPr>
              <w:t>133</w:t>
            </w:r>
          </w:p>
        </w:tc>
        <w:tc>
          <w:tcPr>
            <w:tcW w:w="1064" w:type="dxa"/>
            <w:vAlign w:val="center"/>
          </w:tcPr>
          <w:p w14:paraId="00A26FE2" w14:textId="77777777" w:rsidR="00114806" w:rsidRPr="00BA49DC" w:rsidRDefault="00114806" w:rsidP="00BA49DC">
            <w:pPr>
              <w:ind w:left="426" w:hanging="426"/>
              <w:rPr>
                <w:rFonts w:ascii="Arial" w:hAnsi="Arial" w:cs="Arial"/>
              </w:rPr>
            </w:pPr>
          </w:p>
        </w:tc>
        <w:tc>
          <w:tcPr>
            <w:tcW w:w="1052" w:type="dxa"/>
            <w:vAlign w:val="center"/>
          </w:tcPr>
          <w:p w14:paraId="72AAF4C2" w14:textId="77777777" w:rsidR="00114806" w:rsidRPr="00BA49DC" w:rsidRDefault="00114806" w:rsidP="00BA49DC">
            <w:pPr>
              <w:ind w:left="426" w:hanging="426"/>
              <w:rPr>
                <w:rFonts w:ascii="Arial" w:hAnsi="Arial" w:cs="Arial"/>
              </w:rPr>
            </w:pPr>
          </w:p>
        </w:tc>
        <w:tc>
          <w:tcPr>
            <w:tcW w:w="1101" w:type="dxa"/>
            <w:vAlign w:val="center"/>
          </w:tcPr>
          <w:p w14:paraId="237CB782" w14:textId="77777777" w:rsidR="00114806" w:rsidRPr="00BA49DC" w:rsidRDefault="00114806" w:rsidP="00BA49DC">
            <w:pPr>
              <w:ind w:left="426" w:hanging="426"/>
              <w:rPr>
                <w:rFonts w:ascii="Arial" w:hAnsi="Arial" w:cs="Arial"/>
              </w:rPr>
            </w:pPr>
            <w:r w:rsidRPr="00BA49DC">
              <w:rPr>
                <w:rFonts w:ascii="Arial" w:hAnsi="Arial" w:cs="Arial"/>
              </w:rPr>
              <w:t>Buhler (Robuschi)</w:t>
            </w:r>
          </w:p>
        </w:tc>
      </w:tr>
      <w:tr w:rsidR="00114806" w:rsidRPr="00114806" w14:paraId="48F5CA99" w14:textId="77777777" w:rsidTr="00114806">
        <w:trPr>
          <w:cantSplit/>
        </w:trPr>
        <w:tc>
          <w:tcPr>
            <w:tcW w:w="562" w:type="dxa"/>
            <w:vAlign w:val="center"/>
          </w:tcPr>
          <w:p w14:paraId="3631AA60" w14:textId="77777777" w:rsidR="00114806" w:rsidRPr="00BA49DC" w:rsidRDefault="00114806" w:rsidP="00BA49DC">
            <w:pPr>
              <w:ind w:left="426" w:hanging="426"/>
              <w:rPr>
                <w:rFonts w:ascii="Arial" w:hAnsi="Arial" w:cs="Arial"/>
              </w:rPr>
            </w:pPr>
            <w:r w:rsidRPr="00BA49DC">
              <w:rPr>
                <w:rFonts w:ascii="Arial" w:hAnsi="Arial" w:cs="Arial"/>
              </w:rPr>
              <w:t>5</w:t>
            </w:r>
          </w:p>
        </w:tc>
        <w:tc>
          <w:tcPr>
            <w:tcW w:w="1352" w:type="dxa"/>
            <w:vAlign w:val="center"/>
          </w:tcPr>
          <w:p w14:paraId="2A61E265" w14:textId="77777777" w:rsidR="00114806" w:rsidRPr="00BA49DC" w:rsidRDefault="00114806" w:rsidP="00BA49DC">
            <w:pPr>
              <w:ind w:left="426" w:hanging="426"/>
              <w:rPr>
                <w:rFonts w:ascii="Arial" w:hAnsi="Arial" w:cs="Arial"/>
              </w:rPr>
            </w:pPr>
            <w:r w:rsidRPr="00BA49DC">
              <w:rPr>
                <w:rFonts w:ascii="Arial" w:hAnsi="Arial" w:cs="Arial"/>
              </w:rPr>
              <w:t>B604A/S</w:t>
            </w:r>
          </w:p>
        </w:tc>
        <w:tc>
          <w:tcPr>
            <w:tcW w:w="1416" w:type="dxa"/>
            <w:vAlign w:val="center"/>
          </w:tcPr>
          <w:p w14:paraId="08370C0B" w14:textId="77777777" w:rsidR="00114806" w:rsidRPr="00BA49DC" w:rsidRDefault="00114806" w:rsidP="00BA49DC">
            <w:pPr>
              <w:ind w:left="426" w:hanging="426"/>
              <w:rPr>
                <w:rFonts w:ascii="Arial" w:hAnsi="Arial" w:cs="Arial"/>
              </w:rPr>
            </w:pPr>
            <w:r w:rsidRPr="00BA49DC">
              <w:rPr>
                <w:rFonts w:ascii="Arial" w:hAnsi="Arial" w:cs="Arial"/>
              </w:rPr>
              <w:t>Fan for suction system</w:t>
            </w:r>
          </w:p>
        </w:tc>
        <w:tc>
          <w:tcPr>
            <w:tcW w:w="1166" w:type="dxa"/>
            <w:vAlign w:val="center"/>
          </w:tcPr>
          <w:p w14:paraId="42D5C32F" w14:textId="77777777" w:rsidR="00114806" w:rsidRPr="00BA49DC" w:rsidRDefault="00114806" w:rsidP="00BA49DC">
            <w:pPr>
              <w:ind w:left="426" w:hanging="426"/>
              <w:rPr>
                <w:rFonts w:ascii="Arial" w:hAnsi="Arial" w:cs="Arial"/>
              </w:rPr>
            </w:pPr>
            <w:r w:rsidRPr="00BA49DC">
              <w:rPr>
                <w:rFonts w:ascii="Arial" w:hAnsi="Arial" w:cs="Arial"/>
              </w:rPr>
              <w:t>Centrifugal with radical blades</w:t>
            </w:r>
          </w:p>
        </w:tc>
        <w:tc>
          <w:tcPr>
            <w:tcW w:w="951" w:type="dxa"/>
            <w:vAlign w:val="center"/>
          </w:tcPr>
          <w:p w14:paraId="1DADBCF7" w14:textId="77777777" w:rsidR="00114806" w:rsidRPr="00BA49DC" w:rsidRDefault="00114806" w:rsidP="00BA49DC">
            <w:pPr>
              <w:ind w:left="426" w:hanging="426"/>
              <w:rPr>
                <w:rFonts w:ascii="Arial" w:hAnsi="Arial" w:cs="Arial"/>
              </w:rPr>
            </w:pPr>
            <w:r w:rsidRPr="00BA49DC">
              <w:rPr>
                <w:rFonts w:ascii="Arial" w:hAnsi="Arial" w:cs="Arial"/>
              </w:rPr>
              <w:t>4400</w:t>
            </w:r>
          </w:p>
        </w:tc>
        <w:tc>
          <w:tcPr>
            <w:tcW w:w="4005" w:type="dxa"/>
            <w:gridSpan w:val="4"/>
            <w:vAlign w:val="center"/>
          </w:tcPr>
          <w:p w14:paraId="2D370FDF" w14:textId="77777777" w:rsidR="00114806" w:rsidRPr="00BA49DC" w:rsidRDefault="00114806" w:rsidP="00BA49DC">
            <w:pPr>
              <w:ind w:left="426" w:hanging="426"/>
              <w:rPr>
                <w:rFonts w:ascii="Arial" w:hAnsi="Arial" w:cs="Arial"/>
              </w:rPr>
            </w:pPr>
            <w:r w:rsidRPr="00BA49DC">
              <w:rPr>
                <w:rFonts w:ascii="Arial" w:hAnsi="Arial" w:cs="Arial"/>
              </w:rPr>
              <w:t>Differential  Press 325 Mm hg</w:t>
            </w:r>
          </w:p>
          <w:p w14:paraId="3468A412" w14:textId="77777777" w:rsidR="00114806" w:rsidRPr="00BA49DC" w:rsidRDefault="00114806" w:rsidP="00BA49DC">
            <w:pPr>
              <w:ind w:left="426" w:hanging="426"/>
              <w:rPr>
                <w:rFonts w:ascii="Arial" w:hAnsi="Arial" w:cs="Arial"/>
              </w:rPr>
            </w:pPr>
            <w:r w:rsidRPr="00BA49DC">
              <w:rPr>
                <w:rFonts w:ascii="Arial" w:hAnsi="Arial" w:cs="Arial"/>
              </w:rPr>
              <w:t xml:space="preserve">Operating Temp 24 </w:t>
            </w:r>
            <w:r w:rsidRPr="00BA49DC">
              <w:rPr>
                <w:rFonts w:ascii="Arial" w:hAnsi="Arial" w:cs="Arial"/>
                <w:vertAlign w:val="superscript"/>
              </w:rPr>
              <w:t>0</w:t>
            </w:r>
            <w:r w:rsidRPr="00BA49DC">
              <w:rPr>
                <w:rFonts w:ascii="Arial" w:hAnsi="Arial" w:cs="Arial"/>
              </w:rPr>
              <w:t>C</w:t>
            </w:r>
          </w:p>
          <w:p w14:paraId="2D6B1A03" w14:textId="77777777" w:rsidR="00114806" w:rsidRPr="00114806" w:rsidRDefault="00114806" w:rsidP="00BA49DC">
            <w:pPr>
              <w:ind w:left="426" w:hanging="426"/>
              <w:rPr>
                <w:rFonts w:ascii="Arial" w:hAnsi="Arial" w:cs="Arial"/>
              </w:rPr>
            </w:pPr>
          </w:p>
          <w:p w14:paraId="00D1A5E8" w14:textId="77777777" w:rsidR="00114806" w:rsidRPr="00114806" w:rsidRDefault="00114806" w:rsidP="00BA49DC">
            <w:pPr>
              <w:ind w:left="426" w:hanging="426"/>
              <w:rPr>
                <w:rFonts w:ascii="Arial" w:hAnsi="Arial" w:cs="Arial"/>
              </w:rPr>
            </w:pPr>
          </w:p>
        </w:tc>
        <w:tc>
          <w:tcPr>
            <w:tcW w:w="947" w:type="dxa"/>
            <w:vAlign w:val="center"/>
          </w:tcPr>
          <w:p w14:paraId="05D66D55" w14:textId="77777777" w:rsidR="00114806" w:rsidRPr="00BA49DC" w:rsidRDefault="00114806" w:rsidP="00BA49DC">
            <w:pPr>
              <w:ind w:left="426" w:hanging="426"/>
              <w:rPr>
                <w:rFonts w:ascii="Arial" w:hAnsi="Arial" w:cs="Arial"/>
              </w:rPr>
            </w:pPr>
            <w:r w:rsidRPr="00BA49DC">
              <w:rPr>
                <w:rFonts w:ascii="Arial" w:hAnsi="Arial" w:cs="Arial"/>
              </w:rPr>
              <w:t>15</w:t>
            </w:r>
          </w:p>
        </w:tc>
        <w:tc>
          <w:tcPr>
            <w:tcW w:w="1000" w:type="dxa"/>
            <w:vAlign w:val="center"/>
          </w:tcPr>
          <w:p w14:paraId="0E2D0444" w14:textId="77777777" w:rsidR="00114806" w:rsidRPr="00BA49DC" w:rsidRDefault="00114806" w:rsidP="00BA49DC">
            <w:pPr>
              <w:ind w:left="426" w:hanging="426"/>
              <w:rPr>
                <w:rFonts w:ascii="Arial" w:hAnsi="Arial" w:cs="Arial"/>
              </w:rPr>
            </w:pPr>
            <w:r w:rsidRPr="00BA49DC">
              <w:rPr>
                <w:rFonts w:ascii="Arial" w:hAnsi="Arial" w:cs="Arial"/>
              </w:rPr>
              <w:t>28.3</w:t>
            </w:r>
          </w:p>
        </w:tc>
        <w:tc>
          <w:tcPr>
            <w:tcW w:w="1064" w:type="dxa"/>
            <w:vAlign w:val="center"/>
          </w:tcPr>
          <w:p w14:paraId="70094E05" w14:textId="77777777" w:rsidR="00114806" w:rsidRPr="00BA49DC" w:rsidRDefault="00114806" w:rsidP="00BA49DC">
            <w:pPr>
              <w:ind w:left="426" w:hanging="426"/>
              <w:rPr>
                <w:rFonts w:ascii="Arial" w:hAnsi="Arial" w:cs="Arial"/>
              </w:rPr>
            </w:pPr>
            <w:r w:rsidRPr="00BA49DC">
              <w:rPr>
                <w:rFonts w:ascii="Arial" w:hAnsi="Arial" w:cs="Arial"/>
              </w:rPr>
              <w:t>Asbestos sealing</w:t>
            </w:r>
          </w:p>
        </w:tc>
        <w:tc>
          <w:tcPr>
            <w:tcW w:w="1052" w:type="dxa"/>
            <w:vAlign w:val="center"/>
          </w:tcPr>
          <w:p w14:paraId="300301EC" w14:textId="77777777" w:rsidR="00114806" w:rsidRPr="00BA49DC" w:rsidRDefault="00114806" w:rsidP="00BA49DC">
            <w:pPr>
              <w:ind w:left="426" w:hanging="426"/>
              <w:rPr>
                <w:rFonts w:ascii="Arial" w:hAnsi="Arial" w:cs="Arial"/>
              </w:rPr>
            </w:pPr>
          </w:p>
        </w:tc>
        <w:tc>
          <w:tcPr>
            <w:tcW w:w="1101" w:type="dxa"/>
            <w:vAlign w:val="center"/>
          </w:tcPr>
          <w:p w14:paraId="7E6D7A32" w14:textId="77777777" w:rsidR="00114806" w:rsidRPr="00BA49DC" w:rsidRDefault="00114806" w:rsidP="00BA49DC">
            <w:pPr>
              <w:ind w:left="426" w:hanging="426"/>
              <w:rPr>
                <w:rFonts w:ascii="Arial" w:hAnsi="Arial" w:cs="Arial"/>
              </w:rPr>
            </w:pPr>
            <w:r w:rsidRPr="00BA49DC">
              <w:rPr>
                <w:rFonts w:ascii="Arial" w:hAnsi="Arial" w:cs="Arial"/>
              </w:rPr>
              <w:t>Rieco Pune</w:t>
            </w:r>
          </w:p>
        </w:tc>
      </w:tr>
      <w:tr w:rsidR="00114806" w:rsidRPr="00114806" w14:paraId="73BFE39F" w14:textId="77777777" w:rsidTr="00114806">
        <w:tc>
          <w:tcPr>
            <w:tcW w:w="562" w:type="dxa"/>
            <w:vAlign w:val="center"/>
          </w:tcPr>
          <w:p w14:paraId="186A21EE"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352" w:type="dxa"/>
            <w:vAlign w:val="center"/>
          </w:tcPr>
          <w:p w14:paraId="3AA472D7" w14:textId="77777777" w:rsidR="00114806" w:rsidRPr="00BA49DC" w:rsidRDefault="00114806" w:rsidP="00BA49DC">
            <w:pPr>
              <w:ind w:left="426" w:hanging="426"/>
              <w:rPr>
                <w:rFonts w:ascii="Arial" w:hAnsi="Arial" w:cs="Arial"/>
              </w:rPr>
            </w:pPr>
            <w:r w:rsidRPr="00BA49DC">
              <w:rPr>
                <w:rFonts w:ascii="Arial" w:hAnsi="Arial" w:cs="Arial"/>
              </w:rPr>
              <w:t>B701A/S</w:t>
            </w:r>
          </w:p>
        </w:tc>
        <w:tc>
          <w:tcPr>
            <w:tcW w:w="1416" w:type="dxa"/>
            <w:vAlign w:val="center"/>
          </w:tcPr>
          <w:p w14:paraId="51D6719B" w14:textId="77777777" w:rsidR="00114806" w:rsidRPr="00BA49DC" w:rsidRDefault="00114806" w:rsidP="00BA49DC">
            <w:pPr>
              <w:ind w:left="426" w:hanging="426"/>
              <w:rPr>
                <w:rFonts w:ascii="Arial" w:hAnsi="Arial" w:cs="Arial"/>
              </w:rPr>
            </w:pPr>
            <w:r w:rsidRPr="00BA49DC">
              <w:rPr>
                <w:rFonts w:ascii="Arial" w:hAnsi="Arial" w:cs="Arial"/>
              </w:rPr>
              <w:t>Pellets conveying from silos to Homogenization bagging</w:t>
            </w:r>
          </w:p>
        </w:tc>
        <w:tc>
          <w:tcPr>
            <w:tcW w:w="1166" w:type="dxa"/>
            <w:vAlign w:val="center"/>
          </w:tcPr>
          <w:p w14:paraId="2AD1166F" w14:textId="77777777" w:rsidR="00114806" w:rsidRPr="00BA49DC" w:rsidRDefault="00114806" w:rsidP="00BA49DC">
            <w:pPr>
              <w:ind w:left="426" w:hanging="426"/>
              <w:rPr>
                <w:rFonts w:ascii="Arial" w:hAnsi="Arial" w:cs="Arial"/>
              </w:rPr>
            </w:pPr>
            <w:r w:rsidRPr="00BA49DC">
              <w:rPr>
                <w:rFonts w:ascii="Arial" w:hAnsi="Arial" w:cs="Arial"/>
              </w:rPr>
              <w:t>Roots type</w:t>
            </w:r>
          </w:p>
        </w:tc>
        <w:tc>
          <w:tcPr>
            <w:tcW w:w="951" w:type="dxa"/>
            <w:vAlign w:val="center"/>
          </w:tcPr>
          <w:p w14:paraId="325672F9" w14:textId="77777777" w:rsidR="00114806" w:rsidRPr="00BA49DC" w:rsidRDefault="00114806" w:rsidP="00BA49DC">
            <w:pPr>
              <w:ind w:left="426" w:hanging="426"/>
              <w:rPr>
                <w:rFonts w:ascii="Arial" w:hAnsi="Arial" w:cs="Arial"/>
              </w:rPr>
            </w:pPr>
            <w:r w:rsidRPr="00BA49DC">
              <w:rPr>
                <w:rFonts w:ascii="Arial" w:hAnsi="Arial" w:cs="Arial"/>
              </w:rPr>
              <w:t>3780</w:t>
            </w:r>
          </w:p>
        </w:tc>
        <w:tc>
          <w:tcPr>
            <w:tcW w:w="1116" w:type="dxa"/>
            <w:vAlign w:val="center"/>
          </w:tcPr>
          <w:p w14:paraId="39857B58" w14:textId="77777777" w:rsidR="00114806" w:rsidRPr="00BA49DC" w:rsidRDefault="00114806" w:rsidP="00BA49DC">
            <w:pPr>
              <w:ind w:left="426" w:hanging="426"/>
              <w:rPr>
                <w:rFonts w:ascii="Arial" w:hAnsi="Arial" w:cs="Arial"/>
              </w:rPr>
            </w:pPr>
            <w:r w:rsidRPr="00BA49DC">
              <w:rPr>
                <w:rFonts w:ascii="Arial" w:hAnsi="Arial" w:cs="Arial"/>
              </w:rPr>
              <w:t>Diff. Pr</w:t>
            </w:r>
          </w:p>
        </w:tc>
        <w:tc>
          <w:tcPr>
            <w:tcW w:w="947" w:type="dxa"/>
            <w:vAlign w:val="center"/>
          </w:tcPr>
          <w:p w14:paraId="50D9C459" w14:textId="77777777" w:rsidR="00114806" w:rsidRPr="00BA49DC" w:rsidRDefault="00114806" w:rsidP="00BA49DC">
            <w:pPr>
              <w:ind w:left="426" w:hanging="426"/>
              <w:rPr>
                <w:rFonts w:ascii="Arial" w:hAnsi="Arial" w:cs="Arial"/>
              </w:rPr>
            </w:pPr>
          </w:p>
        </w:tc>
        <w:tc>
          <w:tcPr>
            <w:tcW w:w="995" w:type="dxa"/>
            <w:vAlign w:val="center"/>
          </w:tcPr>
          <w:p w14:paraId="4D4E5AF4" w14:textId="77777777" w:rsidR="00114806" w:rsidRPr="00BA49DC" w:rsidRDefault="00114806" w:rsidP="00BA49DC">
            <w:pPr>
              <w:ind w:left="426" w:hanging="426"/>
              <w:rPr>
                <w:rFonts w:ascii="Arial" w:hAnsi="Arial" w:cs="Arial"/>
              </w:rPr>
            </w:pPr>
            <w:r w:rsidRPr="00BA49DC">
              <w:rPr>
                <w:rFonts w:ascii="Arial" w:hAnsi="Arial" w:cs="Arial"/>
              </w:rPr>
              <w:t>600 m bar</w:t>
            </w:r>
          </w:p>
        </w:tc>
        <w:tc>
          <w:tcPr>
            <w:tcW w:w="947" w:type="dxa"/>
            <w:vAlign w:val="center"/>
          </w:tcPr>
          <w:p w14:paraId="52042D90" w14:textId="77777777" w:rsidR="00114806" w:rsidRPr="00BA49DC" w:rsidRDefault="00114806" w:rsidP="00BA49DC">
            <w:pPr>
              <w:ind w:left="426" w:hanging="426"/>
              <w:rPr>
                <w:rFonts w:ascii="Arial" w:hAnsi="Arial" w:cs="Arial"/>
              </w:rPr>
            </w:pPr>
            <w:r w:rsidRPr="00BA49DC">
              <w:rPr>
                <w:rFonts w:ascii="Arial" w:hAnsi="Arial" w:cs="Arial"/>
              </w:rPr>
              <w:t>70</w:t>
            </w:r>
          </w:p>
        </w:tc>
        <w:tc>
          <w:tcPr>
            <w:tcW w:w="947" w:type="dxa"/>
            <w:vAlign w:val="center"/>
          </w:tcPr>
          <w:p w14:paraId="0554CEDF" w14:textId="77777777" w:rsidR="00114806" w:rsidRPr="00BA49DC" w:rsidRDefault="00114806" w:rsidP="00BA49DC">
            <w:pPr>
              <w:ind w:left="426" w:hanging="426"/>
              <w:rPr>
                <w:rFonts w:ascii="Arial" w:hAnsi="Arial" w:cs="Arial"/>
              </w:rPr>
            </w:pPr>
            <w:r w:rsidRPr="00BA49DC">
              <w:rPr>
                <w:rFonts w:ascii="Arial" w:hAnsi="Arial" w:cs="Arial"/>
              </w:rPr>
              <w:t>132</w:t>
            </w:r>
          </w:p>
        </w:tc>
        <w:tc>
          <w:tcPr>
            <w:tcW w:w="1000" w:type="dxa"/>
            <w:vAlign w:val="center"/>
          </w:tcPr>
          <w:p w14:paraId="21910785" w14:textId="77777777" w:rsidR="00114806" w:rsidRPr="00BA49DC" w:rsidRDefault="00114806" w:rsidP="00BA49DC">
            <w:pPr>
              <w:ind w:left="426" w:hanging="426"/>
              <w:rPr>
                <w:rFonts w:ascii="Arial" w:hAnsi="Arial" w:cs="Arial"/>
              </w:rPr>
            </w:pPr>
            <w:r w:rsidRPr="00BA49DC">
              <w:rPr>
                <w:rFonts w:ascii="Arial" w:hAnsi="Arial" w:cs="Arial"/>
              </w:rPr>
              <w:t>229</w:t>
            </w:r>
          </w:p>
        </w:tc>
        <w:tc>
          <w:tcPr>
            <w:tcW w:w="1064" w:type="dxa"/>
            <w:vAlign w:val="center"/>
          </w:tcPr>
          <w:p w14:paraId="53DA503B" w14:textId="77777777" w:rsidR="00114806" w:rsidRPr="00BA49DC" w:rsidRDefault="00114806" w:rsidP="00BA49DC">
            <w:pPr>
              <w:ind w:left="426" w:hanging="426"/>
              <w:rPr>
                <w:rFonts w:ascii="Arial" w:hAnsi="Arial" w:cs="Arial"/>
              </w:rPr>
            </w:pPr>
          </w:p>
        </w:tc>
        <w:tc>
          <w:tcPr>
            <w:tcW w:w="1052" w:type="dxa"/>
            <w:vAlign w:val="center"/>
          </w:tcPr>
          <w:p w14:paraId="7944DC3E" w14:textId="77777777" w:rsidR="00114806" w:rsidRPr="00BA49DC" w:rsidRDefault="00114806" w:rsidP="00BA49DC">
            <w:pPr>
              <w:ind w:left="426" w:hanging="426"/>
              <w:rPr>
                <w:rFonts w:ascii="Arial" w:hAnsi="Arial" w:cs="Arial"/>
              </w:rPr>
            </w:pPr>
          </w:p>
        </w:tc>
        <w:tc>
          <w:tcPr>
            <w:tcW w:w="1101" w:type="dxa"/>
            <w:vAlign w:val="center"/>
          </w:tcPr>
          <w:p w14:paraId="61C23D8B" w14:textId="77777777" w:rsidR="00114806" w:rsidRPr="00BA49DC" w:rsidRDefault="00114806" w:rsidP="00BA49DC">
            <w:pPr>
              <w:ind w:left="426" w:hanging="426"/>
              <w:rPr>
                <w:rFonts w:ascii="Arial" w:hAnsi="Arial" w:cs="Arial"/>
              </w:rPr>
            </w:pPr>
            <w:r w:rsidRPr="00BA49DC">
              <w:rPr>
                <w:rFonts w:ascii="Arial" w:hAnsi="Arial" w:cs="Arial"/>
              </w:rPr>
              <w:t>Buhler (Robuschi)</w:t>
            </w:r>
          </w:p>
        </w:tc>
      </w:tr>
    </w:tbl>
    <w:p w14:paraId="238C3AB5" w14:textId="62105CD1" w:rsidR="00114806" w:rsidRPr="00BA49DC" w:rsidRDefault="00114806" w:rsidP="00BA49DC">
      <w:pPr>
        <w:ind w:left="426" w:hanging="426"/>
        <w:rPr>
          <w:rFonts w:ascii="Arial" w:hAnsi="Arial" w:cs="Arial"/>
          <w:b/>
          <w:bCs/>
        </w:rPr>
      </w:pPr>
      <w:r w:rsidRPr="00BA49DC">
        <w:rPr>
          <w:rFonts w:ascii="Arial" w:hAnsi="Arial" w:cs="Arial"/>
        </w:rPr>
        <w:br w:type="page"/>
      </w:r>
      <w:bookmarkStart w:id="431" w:name="REMOTEVLV"/>
      <w:bookmarkEnd w:id="431"/>
      <w:r w:rsidRPr="00BA49DC">
        <w:rPr>
          <w:rFonts w:ascii="Arial" w:hAnsi="Arial" w:cs="Arial"/>
          <w:b/>
          <w:bCs/>
        </w:rPr>
        <w:lastRenderedPageBreak/>
        <w:t>REMOTE OPERATED VALVES(</w:t>
      </w:r>
      <w:hyperlink w:anchor="FV" w:history="1">
        <w:r w:rsidRPr="00BA49DC">
          <w:rPr>
            <w:rStyle w:val="Hyperlink"/>
            <w:rFonts w:ascii="Arial" w:hAnsi="Arial" w:cs="Arial"/>
            <w:b/>
            <w:bCs/>
          </w:rPr>
          <w:t>FLOW</w:t>
        </w:r>
      </w:hyperlink>
      <w:r w:rsidRPr="00BA49DC">
        <w:rPr>
          <w:rFonts w:ascii="Arial" w:hAnsi="Arial" w:cs="Arial"/>
          <w:b/>
          <w:bCs/>
        </w:rPr>
        <w:t>/</w:t>
      </w:r>
      <w:hyperlink w:anchor="TV" w:history="1">
        <w:r w:rsidRPr="00BA49DC">
          <w:rPr>
            <w:rStyle w:val="Hyperlink"/>
            <w:rFonts w:ascii="Arial" w:hAnsi="Arial" w:cs="Arial"/>
            <w:b/>
            <w:bCs/>
          </w:rPr>
          <w:t>TEMP</w:t>
        </w:r>
      </w:hyperlink>
      <w:r w:rsidRPr="00BA49DC">
        <w:rPr>
          <w:rFonts w:ascii="Arial" w:hAnsi="Arial" w:cs="Arial"/>
          <w:b/>
          <w:bCs/>
        </w:rPr>
        <w:t>/</w:t>
      </w:r>
      <w:hyperlink w:anchor="PV" w:history="1">
        <w:r w:rsidRPr="00BA49DC">
          <w:rPr>
            <w:rStyle w:val="Hyperlink"/>
            <w:rFonts w:ascii="Arial" w:hAnsi="Arial" w:cs="Arial"/>
            <w:b/>
            <w:bCs/>
          </w:rPr>
          <w:t>PRESS</w:t>
        </w:r>
      </w:hyperlink>
      <w:r w:rsidRPr="00BA49DC">
        <w:rPr>
          <w:rFonts w:ascii="Arial" w:hAnsi="Arial" w:cs="Arial"/>
          <w:b/>
          <w:bCs/>
        </w:rPr>
        <w:t>/</w:t>
      </w:r>
      <w:hyperlink w:anchor="LV" w:history="1">
        <w:r w:rsidRPr="00BA49DC">
          <w:rPr>
            <w:rStyle w:val="Hyperlink"/>
            <w:rFonts w:ascii="Arial" w:hAnsi="Arial" w:cs="Arial"/>
            <w:b/>
            <w:bCs/>
          </w:rPr>
          <w:t>LEVEL</w:t>
        </w:r>
      </w:hyperlink>
      <w:r w:rsidRPr="00BA49DC">
        <w:rPr>
          <w:rFonts w:ascii="Arial" w:hAnsi="Arial" w:cs="Arial"/>
          <w:b/>
          <w:bCs/>
        </w:rPr>
        <w:t xml:space="preserve"> CVs,</w:t>
      </w:r>
      <w:hyperlink w:anchor="HV" w:history="1">
        <w:r w:rsidRPr="00BA49DC">
          <w:rPr>
            <w:rStyle w:val="Hyperlink"/>
            <w:rFonts w:ascii="Arial" w:hAnsi="Arial" w:cs="Arial"/>
            <w:b/>
            <w:bCs/>
          </w:rPr>
          <w:t>HVs</w:t>
        </w:r>
      </w:hyperlink>
      <w:r w:rsidRPr="00BA49DC">
        <w:rPr>
          <w:rFonts w:ascii="Arial" w:hAnsi="Arial" w:cs="Arial"/>
          <w:b/>
          <w:bCs/>
        </w:rPr>
        <w:t>,HICs)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777"/>
        <w:gridCol w:w="1348"/>
        <w:gridCol w:w="2635"/>
        <w:gridCol w:w="1371"/>
        <w:gridCol w:w="1069"/>
        <w:gridCol w:w="1291"/>
        <w:gridCol w:w="1390"/>
        <w:gridCol w:w="1416"/>
        <w:gridCol w:w="1144"/>
      </w:tblGrid>
      <w:tr w:rsidR="00114806" w:rsidRPr="00114806" w14:paraId="5551A7A2" w14:textId="77777777" w:rsidTr="00114806">
        <w:tc>
          <w:tcPr>
            <w:tcW w:w="558" w:type="dxa"/>
            <w:vAlign w:val="center"/>
          </w:tcPr>
          <w:p w14:paraId="55B4F39D" w14:textId="77777777" w:rsidR="00114806" w:rsidRPr="00BA49DC" w:rsidRDefault="00114806" w:rsidP="00BA49DC">
            <w:pPr>
              <w:ind w:left="426" w:hanging="426"/>
              <w:rPr>
                <w:rFonts w:ascii="Arial" w:hAnsi="Arial" w:cs="Arial"/>
              </w:rPr>
            </w:pPr>
            <w:r w:rsidRPr="00BA49DC">
              <w:rPr>
                <w:rFonts w:ascii="Arial" w:hAnsi="Arial" w:cs="Arial"/>
              </w:rPr>
              <w:t>Sr</w:t>
            </w:r>
          </w:p>
          <w:p w14:paraId="19F2C147" w14:textId="77777777" w:rsidR="00114806" w:rsidRPr="00BA49DC" w:rsidRDefault="00114806" w:rsidP="00BA49DC">
            <w:pPr>
              <w:ind w:left="426" w:hanging="426"/>
              <w:rPr>
                <w:rFonts w:ascii="Arial" w:hAnsi="Arial" w:cs="Arial"/>
              </w:rPr>
            </w:pPr>
            <w:r w:rsidRPr="00BA49DC">
              <w:rPr>
                <w:rFonts w:ascii="Arial" w:hAnsi="Arial" w:cs="Arial"/>
              </w:rPr>
              <w:t>No</w:t>
            </w:r>
          </w:p>
        </w:tc>
        <w:tc>
          <w:tcPr>
            <w:tcW w:w="1350" w:type="dxa"/>
            <w:vAlign w:val="center"/>
          </w:tcPr>
          <w:p w14:paraId="10ED8235" w14:textId="77777777" w:rsidR="00114806" w:rsidRPr="00BA49DC" w:rsidRDefault="00114806" w:rsidP="00BA49DC">
            <w:pPr>
              <w:ind w:left="426" w:hanging="426"/>
              <w:rPr>
                <w:rFonts w:ascii="Arial" w:hAnsi="Arial" w:cs="Arial"/>
              </w:rPr>
            </w:pPr>
            <w:r w:rsidRPr="00BA49DC">
              <w:rPr>
                <w:rFonts w:ascii="Arial" w:hAnsi="Arial" w:cs="Arial"/>
              </w:rPr>
              <w:t>Tag No</w:t>
            </w:r>
          </w:p>
        </w:tc>
        <w:tc>
          <w:tcPr>
            <w:tcW w:w="1530" w:type="dxa"/>
            <w:vAlign w:val="center"/>
          </w:tcPr>
          <w:p w14:paraId="02A8F4B0" w14:textId="77777777" w:rsidR="00114806" w:rsidRPr="00BA49DC" w:rsidRDefault="00114806" w:rsidP="00BA49DC">
            <w:pPr>
              <w:ind w:left="426" w:hanging="426"/>
              <w:rPr>
                <w:rFonts w:ascii="Arial" w:hAnsi="Arial" w:cs="Arial"/>
              </w:rPr>
            </w:pPr>
            <w:r w:rsidRPr="00BA49DC">
              <w:rPr>
                <w:rFonts w:ascii="Arial" w:hAnsi="Arial" w:cs="Arial"/>
              </w:rPr>
              <w:t xml:space="preserve">Line size </w:t>
            </w:r>
          </w:p>
          <w:p w14:paraId="26BFB7B7" w14:textId="77777777" w:rsidR="00114806" w:rsidRPr="00BA49DC" w:rsidRDefault="00114806" w:rsidP="00BA49DC">
            <w:pPr>
              <w:ind w:left="426" w:hanging="426"/>
              <w:rPr>
                <w:rFonts w:ascii="Arial" w:hAnsi="Arial" w:cs="Arial"/>
              </w:rPr>
            </w:pPr>
            <w:r w:rsidRPr="00BA49DC">
              <w:rPr>
                <w:rFonts w:ascii="Arial" w:hAnsi="Arial" w:cs="Arial"/>
              </w:rPr>
              <w:t>and Sch</w:t>
            </w:r>
          </w:p>
        </w:tc>
        <w:tc>
          <w:tcPr>
            <w:tcW w:w="3147" w:type="dxa"/>
            <w:vAlign w:val="center"/>
          </w:tcPr>
          <w:p w14:paraId="23F7AEAB" w14:textId="77777777" w:rsidR="00114806" w:rsidRPr="00BA49DC" w:rsidRDefault="00114806" w:rsidP="00BA49DC">
            <w:pPr>
              <w:ind w:left="426" w:hanging="426"/>
              <w:rPr>
                <w:rFonts w:ascii="Arial" w:hAnsi="Arial" w:cs="Arial"/>
              </w:rPr>
            </w:pPr>
            <w:r w:rsidRPr="00BA49DC">
              <w:rPr>
                <w:rFonts w:ascii="Arial" w:hAnsi="Arial" w:cs="Arial"/>
              </w:rPr>
              <w:t>Service</w:t>
            </w:r>
          </w:p>
        </w:tc>
        <w:tc>
          <w:tcPr>
            <w:tcW w:w="1473" w:type="dxa"/>
            <w:vAlign w:val="center"/>
          </w:tcPr>
          <w:p w14:paraId="6FF48FAA" w14:textId="77777777" w:rsidR="00114806" w:rsidRPr="00BA49DC" w:rsidRDefault="00114806" w:rsidP="00BA49DC">
            <w:pPr>
              <w:ind w:left="426" w:hanging="426"/>
              <w:rPr>
                <w:rFonts w:ascii="Arial" w:hAnsi="Arial" w:cs="Arial"/>
              </w:rPr>
            </w:pPr>
            <w:r w:rsidRPr="00BA49DC">
              <w:rPr>
                <w:rFonts w:ascii="Arial" w:hAnsi="Arial" w:cs="Arial"/>
              </w:rPr>
              <w:t>Type of body</w:t>
            </w:r>
          </w:p>
        </w:tc>
        <w:tc>
          <w:tcPr>
            <w:tcW w:w="1021" w:type="dxa"/>
            <w:vAlign w:val="center"/>
          </w:tcPr>
          <w:p w14:paraId="143859C8" w14:textId="77777777" w:rsidR="00114806" w:rsidRPr="00BA49DC" w:rsidRDefault="00114806" w:rsidP="00BA49DC">
            <w:pPr>
              <w:ind w:left="426" w:hanging="426"/>
              <w:rPr>
                <w:rFonts w:ascii="Arial" w:hAnsi="Arial" w:cs="Arial"/>
              </w:rPr>
            </w:pPr>
            <w:r w:rsidRPr="00BA49DC">
              <w:rPr>
                <w:rFonts w:ascii="Arial" w:hAnsi="Arial" w:cs="Arial"/>
              </w:rPr>
              <w:t>Body size</w:t>
            </w:r>
          </w:p>
        </w:tc>
        <w:tc>
          <w:tcPr>
            <w:tcW w:w="1240" w:type="dxa"/>
            <w:vAlign w:val="center"/>
          </w:tcPr>
          <w:p w14:paraId="50D90C38" w14:textId="77777777" w:rsidR="00114806" w:rsidRPr="00BA49DC" w:rsidRDefault="00114806" w:rsidP="00BA49DC">
            <w:pPr>
              <w:ind w:left="426" w:hanging="426"/>
              <w:rPr>
                <w:rFonts w:ascii="Arial" w:hAnsi="Arial" w:cs="Arial"/>
              </w:rPr>
            </w:pPr>
            <w:r w:rsidRPr="00BA49DC">
              <w:rPr>
                <w:rFonts w:ascii="Arial" w:hAnsi="Arial" w:cs="Arial"/>
              </w:rPr>
              <w:t>Port size</w:t>
            </w:r>
          </w:p>
        </w:tc>
        <w:tc>
          <w:tcPr>
            <w:tcW w:w="1296" w:type="dxa"/>
            <w:vAlign w:val="center"/>
          </w:tcPr>
          <w:p w14:paraId="31B6B3E2" w14:textId="77777777" w:rsidR="00114806" w:rsidRPr="00BA49DC" w:rsidRDefault="00114806" w:rsidP="00BA49DC">
            <w:pPr>
              <w:ind w:left="426" w:hanging="426"/>
              <w:rPr>
                <w:rFonts w:ascii="Arial" w:hAnsi="Arial" w:cs="Arial"/>
              </w:rPr>
            </w:pPr>
            <w:r w:rsidRPr="00BA49DC">
              <w:rPr>
                <w:rFonts w:ascii="Arial" w:hAnsi="Arial" w:cs="Arial"/>
              </w:rPr>
              <w:t xml:space="preserve">Actuator Type </w:t>
            </w:r>
          </w:p>
        </w:tc>
        <w:tc>
          <w:tcPr>
            <w:tcW w:w="1183" w:type="dxa"/>
            <w:vAlign w:val="center"/>
          </w:tcPr>
          <w:p w14:paraId="491FC263" w14:textId="77777777" w:rsidR="00114806" w:rsidRPr="00BA49DC" w:rsidRDefault="00114806" w:rsidP="00BA49DC">
            <w:pPr>
              <w:ind w:left="426" w:hanging="426"/>
              <w:rPr>
                <w:rFonts w:ascii="Arial" w:hAnsi="Arial" w:cs="Arial"/>
              </w:rPr>
            </w:pPr>
            <w:r w:rsidRPr="00BA49DC">
              <w:rPr>
                <w:rFonts w:ascii="Arial" w:hAnsi="Arial" w:cs="Arial"/>
              </w:rPr>
              <w:t>DP shut off kg/cm2</w:t>
            </w:r>
          </w:p>
        </w:tc>
        <w:tc>
          <w:tcPr>
            <w:tcW w:w="1260" w:type="dxa"/>
            <w:vAlign w:val="center"/>
          </w:tcPr>
          <w:p w14:paraId="62712F46" w14:textId="77777777" w:rsidR="00114806" w:rsidRPr="00BA49DC" w:rsidRDefault="00114806" w:rsidP="00BA49DC">
            <w:pPr>
              <w:ind w:left="426" w:hanging="426"/>
              <w:rPr>
                <w:rFonts w:ascii="Arial" w:hAnsi="Arial" w:cs="Arial"/>
              </w:rPr>
            </w:pPr>
            <w:r w:rsidRPr="00BA49DC">
              <w:rPr>
                <w:rFonts w:ascii="Arial" w:hAnsi="Arial" w:cs="Arial"/>
              </w:rPr>
              <w:t xml:space="preserve">Failure </w:t>
            </w:r>
          </w:p>
          <w:p w14:paraId="2B2F6C12" w14:textId="77777777" w:rsidR="00114806" w:rsidRPr="00BA49DC" w:rsidRDefault="00114806" w:rsidP="00BA49DC">
            <w:pPr>
              <w:ind w:left="426" w:hanging="426"/>
              <w:rPr>
                <w:rFonts w:ascii="Arial" w:hAnsi="Arial" w:cs="Arial"/>
              </w:rPr>
            </w:pPr>
            <w:r w:rsidRPr="00BA49DC">
              <w:rPr>
                <w:rFonts w:ascii="Arial" w:hAnsi="Arial" w:cs="Arial"/>
              </w:rPr>
              <w:t>position</w:t>
            </w:r>
          </w:p>
        </w:tc>
      </w:tr>
      <w:tr w:rsidR="00114806" w:rsidRPr="00114806" w14:paraId="330B3CE8" w14:textId="77777777" w:rsidTr="00114806">
        <w:tc>
          <w:tcPr>
            <w:tcW w:w="558" w:type="dxa"/>
            <w:vAlign w:val="center"/>
          </w:tcPr>
          <w:p w14:paraId="3898DB6D"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350" w:type="dxa"/>
          </w:tcPr>
          <w:p w14:paraId="5B26BBD0" w14:textId="77777777" w:rsidR="00114806" w:rsidRPr="00BA49DC" w:rsidRDefault="00114806" w:rsidP="00BA49DC">
            <w:pPr>
              <w:ind w:left="426" w:hanging="426"/>
              <w:rPr>
                <w:rFonts w:ascii="Arial" w:eastAsia="Arial Unicode MS" w:hAnsi="Arial" w:cs="Arial"/>
              </w:rPr>
            </w:pPr>
            <w:bookmarkStart w:id="432" w:name="FV"/>
            <w:bookmarkEnd w:id="432"/>
            <w:r w:rsidRPr="00BA49DC">
              <w:rPr>
                <w:rFonts w:ascii="Arial" w:hAnsi="Arial" w:cs="Arial"/>
              </w:rPr>
              <w:t>FV 1501</w:t>
            </w:r>
          </w:p>
        </w:tc>
        <w:tc>
          <w:tcPr>
            <w:tcW w:w="1530" w:type="dxa"/>
          </w:tcPr>
          <w:p w14:paraId="780004E2"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33C848A4" w14:textId="77777777" w:rsidR="00114806" w:rsidRPr="00BA49DC" w:rsidRDefault="00114806" w:rsidP="00BA49DC">
            <w:pPr>
              <w:ind w:left="426" w:hanging="426"/>
              <w:rPr>
                <w:rFonts w:ascii="Arial" w:eastAsia="Arial Unicode MS" w:hAnsi="Arial" w:cs="Arial"/>
              </w:rPr>
            </w:pPr>
            <w:r w:rsidRPr="00BA49DC">
              <w:rPr>
                <w:rFonts w:ascii="Arial" w:hAnsi="Arial" w:cs="Arial"/>
              </w:rPr>
              <w:t>Oil-grease to V103</w:t>
            </w:r>
          </w:p>
        </w:tc>
        <w:tc>
          <w:tcPr>
            <w:tcW w:w="1473" w:type="dxa"/>
            <w:vAlign w:val="center"/>
          </w:tcPr>
          <w:p w14:paraId="25977CD8" w14:textId="77777777" w:rsidR="00114806" w:rsidRPr="00BA49DC" w:rsidRDefault="00114806" w:rsidP="00BA49DC">
            <w:pPr>
              <w:ind w:left="426" w:hanging="426"/>
              <w:rPr>
                <w:rFonts w:ascii="Arial" w:eastAsia="Arial Unicode MS" w:hAnsi="Arial" w:cs="Arial"/>
              </w:rPr>
            </w:pPr>
            <w:r w:rsidRPr="00BA49DC">
              <w:rPr>
                <w:rFonts w:ascii="Arial" w:hAnsi="Arial" w:cs="Arial"/>
              </w:rPr>
              <w:t>Angle note 1</w:t>
            </w:r>
          </w:p>
        </w:tc>
        <w:tc>
          <w:tcPr>
            <w:tcW w:w="1021" w:type="dxa"/>
            <w:vAlign w:val="center"/>
          </w:tcPr>
          <w:p w14:paraId="3F9D25F6"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0AC630C0"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7048FC2E"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3AFF6706"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732023D3"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47955BAD" w14:textId="77777777" w:rsidTr="00114806">
        <w:tc>
          <w:tcPr>
            <w:tcW w:w="558" w:type="dxa"/>
            <w:vAlign w:val="center"/>
          </w:tcPr>
          <w:p w14:paraId="512C4F72"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350" w:type="dxa"/>
          </w:tcPr>
          <w:p w14:paraId="2BF0A6FA" w14:textId="77777777" w:rsidR="00114806" w:rsidRPr="00BA49DC" w:rsidRDefault="00114806" w:rsidP="00BA49DC">
            <w:pPr>
              <w:ind w:left="426" w:hanging="426"/>
              <w:rPr>
                <w:rFonts w:ascii="Arial" w:eastAsia="Arial Unicode MS" w:hAnsi="Arial" w:cs="Arial"/>
              </w:rPr>
            </w:pPr>
            <w:r w:rsidRPr="00BA49DC">
              <w:rPr>
                <w:rFonts w:ascii="Arial" w:hAnsi="Arial" w:cs="Arial"/>
              </w:rPr>
              <w:t>FV 1701.1</w:t>
            </w:r>
          </w:p>
        </w:tc>
        <w:tc>
          <w:tcPr>
            <w:tcW w:w="1530" w:type="dxa"/>
          </w:tcPr>
          <w:p w14:paraId="4A428123" w14:textId="77777777" w:rsidR="00114806" w:rsidRPr="00BA49DC" w:rsidRDefault="00114806" w:rsidP="00BA49DC">
            <w:pPr>
              <w:ind w:left="426" w:hanging="426"/>
              <w:rPr>
                <w:rFonts w:ascii="Arial" w:eastAsia="Arial Unicode MS" w:hAnsi="Arial" w:cs="Arial"/>
              </w:rPr>
            </w:pPr>
            <w:r w:rsidRPr="00BA49DC">
              <w:rPr>
                <w:rFonts w:ascii="Arial" w:hAnsi="Arial" w:cs="Arial"/>
              </w:rPr>
              <w:t>½”    40 Sch</w:t>
            </w:r>
          </w:p>
        </w:tc>
        <w:tc>
          <w:tcPr>
            <w:tcW w:w="3147" w:type="dxa"/>
          </w:tcPr>
          <w:p w14:paraId="7460FE05" w14:textId="77777777" w:rsidR="00114806" w:rsidRPr="00BA49DC" w:rsidRDefault="00114806" w:rsidP="00BA49DC">
            <w:pPr>
              <w:ind w:left="426" w:hanging="426"/>
              <w:rPr>
                <w:rFonts w:ascii="Arial" w:eastAsia="Arial Unicode MS" w:hAnsi="Arial" w:cs="Arial"/>
              </w:rPr>
            </w:pPr>
            <w:r w:rsidRPr="00BA49DC">
              <w:rPr>
                <w:rFonts w:ascii="Arial" w:hAnsi="Arial" w:cs="Arial"/>
              </w:rPr>
              <w:t>F202 A/S outlet</w:t>
            </w:r>
          </w:p>
        </w:tc>
        <w:tc>
          <w:tcPr>
            <w:tcW w:w="1473" w:type="dxa"/>
            <w:vAlign w:val="center"/>
          </w:tcPr>
          <w:p w14:paraId="47FDEBA5"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345ED15"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5CA53E28" w14:textId="77777777" w:rsidR="00114806" w:rsidRPr="00BA49DC" w:rsidRDefault="00114806" w:rsidP="00BA49DC">
            <w:pPr>
              <w:ind w:left="426" w:hanging="426"/>
              <w:rPr>
                <w:rFonts w:ascii="Arial" w:eastAsia="Arial Unicode MS" w:hAnsi="Arial" w:cs="Arial"/>
              </w:rPr>
            </w:pPr>
            <w:r w:rsidRPr="00BA49DC">
              <w:rPr>
                <w:rFonts w:ascii="Arial" w:hAnsi="Arial" w:cs="Arial"/>
              </w:rPr>
              <w:t>CV=0.01</w:t>
            </w:r>
          </w:p>
        </w:tc>
        <w:tc>
          <w:tcPr>
            <w:tcW w:w="1296" w:type="dxa"/>
            <w:vAlign w:val="center"/>
          </w:tcPr>
          <w:p w14:paraId="4A4E645D"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3C6D29D7" w14:textId="77777777" w:rsidR="00114806" w:rsidRPr="00BA49DC" w:rsidRDefault="00114806" w:rsidP="00BA49DC">
            <w:pPr>
              <w:ind w:left="426" w:hanging="426"/>
              <w:rPr>
                <w:rFonts w:ascii="Arial" w:eastAsia="Arial Unicode MS" w:hAnsi="Arial" w:cs="Arial"/>
              </w:rPr>
            </w:pPr>
            <w:r w:rsidRPr="00BA49DC">
              <w:rPr>
                <w:rFonts w:ascii="Arial" w:hAnsi="Arial" w:cs="Arial"/>
              </w:rPr>
              <w:t>60</w:t>
            </w:r>
          </w:p>
        </w:tc>
        <w:tc>
          <w:tcPr>
            <w:tcW w:w="1260" w:type="dxa"/>
            <w:vAlign w:val="center"/>
          </w:tcPr>
          <w:p w14:paraId="42EADFB8"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55A721BB" w14:textId="77777777" w:rsidTr="00114806">
        <w:tc>
          <w:tcPr>
            <w:tcW w:w="558" w:type="dxa"/>
            <w:vAlign w:val="center"/>
          </w:tcPr>
          <w:p w14:paraId="47EAE0C7"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350" w:type="dxa"/>
          </w:tcPr>
          <w:p w14:paraId="18BDFF79" w14:textId="77777777" w:rsidR="00114806" w:rsidRPr="00BA49DC" w:rsidRDefault="00114806" w:rsidP="00BA49DC">
            <w:pPr>
              <w:ind w:left="426" w:hanging="426"/>
              <w:rPr>
                <w:rFonts w:ascii="Arial" w:eastAsia="Arial Unicode MS" w:hAnsi="Arial" w:cs="Arial"/>
              </w:rPr>
            </w:pPr>
            <w:r w:rsidRPr="00BA49DC">
              <w:rPr>
                <w:rFonts w:ascii="Arial" w:hAnsi="Arial" w:cs="Arial"/>
              </w:rPr>
              <w:t>FV 1701.2</w:t>
            </w:r>
          </w:p>
        </w:tc>
        <w:tc>
          <w:tcPr>
            <w:tcW w:w="1530" w:type="dxa"/>
          </w:tcPr>
          <w:p w14:paraId="4BFE7BE1" w14:textId="77777777" w:rsidR="00114806" w:rsidRPr="00BA49DC" w:rsidRDefault="00114806" w:rsidP="00BA49DC">
            <w:pPr>
              <w:ind w:left="426" w:hanging="426"/>
              <w:rPr>
                <w:rFonts w:ascii="Arial" w:eastAsia="Arial Unicode MS" w:hAnsi="Arial" w:cs="Arial"/>
              </w:rPr>
            </w:pPr>
            <w:r w:rsidRPr="00BA49DC">
              <w:rPr>
                <w:rFonts w:ascii="Arial" w:hAnsi="Arial" w:cs="Arial"/>
              </w:rPr>
              <w:t>½”    40 Sch</w:t>
            </w:r>
          </w:p>
        </w:tc>
        <w:tc>
          <w:tcPr>
            <w:tcW w:w="3147" w:type="dxa"/>
          </w:tcPr>
          <w:p w14:paraId="7CE3460B" w14:textId="77777777" w:rsidR="00114806" w:rsidRPr="00BA49DC" w:rsidRDefault="00114806" w:rsidP="00BA49DC">
            <w:pPr>
              <w:ind w:left="426" w:hanging="426"/>
              <w:rPr>
                <w:rFonts w:ascii="Arial" w:eastAsia="Arial Unicode MS" w:hAnsi="Arial" w:cs="Arial"/>
              </w:rPr>
            </w:pPr>
            <w:r w:rsidRPr="00BA49DC">
              <w:rPr>
                <w:rFonts w:ascii="Arial" w:hAnsi="Arial" w:cs="Arial"/>
              </w:rPr>
              <w:t>F202 A/S outlet</w:t>
            </w:r>
          </w:p>
        </w:tc>
        <w:tc>
          <w:tcPr>
            <w:tcW w:w="1473" w:type="dxa"/>
            <w:vAlign w:val="center"/>
          </w:tcPr>
          <w:p w14:paraId="360315FF"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F6FB72C"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6BD2DD29" w14:textId="77777777" w:rsidR="00114806" w:rsidRPr="00BA49DC" w:rsidRDefault="00114806" w:rsidP="00BA49DC">
            <w:pPr>
              <w:ind w:left="426" w:hanging="426"/>
              <w:rPr>
                <w:rFonts w:ascii="Arial" w:eastAsia="Arial Unicode MS" w:hAnsi="Arial" w:cs="Arial"/>
              </w:rPr>
            </w:pPr>
            <w:r w:rsidRPr="00BA49DC">
              <w:rPr>
                <w:rFonts w:ascii="Arial" w:hAnsi="Arial" w:cs="Arial"/>
              </w:rPr>
              <w:t>CV=0.001</w:t>
            </w:r>
          </w:p>
        </w:tc>
        <w:tc>
          <w:tcPr>
            <w:tcW w:w="1296" w:type="dxa"/>
            <w:vAlign w:val="center"/>
          </w:tcPr>
          <w:p w14:paraId="137B675B"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038D279" w14:textId="77777777" w:rsidR="00114806" w:rsidRPr="00BA49DC" w:rsidRDefault="00114806" w:rsidP="00BA49DC">
            <w:pPr>
              <w:ind w:left="426" w:hanging="426"/>
              <w:rPr>
                <w:rFonts w:ascii="Arial" w:eastAsia="Arial Unicode MS" w:hAnsi="Arial" w:cs="Arial"/>
              </w:rPr>
            </w:pPr>
            <w:r w:rsidRPr="00BA49DC">
              <w:rPr>
                <w:rFonts w:ascii="Arial" w:hAnsi="Arial" w:cs="Arial"/>
              </w:rPr>
              <w:t>60</w:t>
            </w:r>
          </w:p>
        </w:tc>
        <w:tc>
          <w:tcPr>
            <w:tcW w:w="1260" w:type="dxa"/>
            <w:vAlign w:val="center"/>
          </w:tcPr>
          <w:p w14:paraId="1EEF1937"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50DFEBD1" w14:textId="77777777" w:rsidTr="00114806">
        <w:tc>
          <w:tcPr>
            <w:tcW w:w="558" w:type="dxa"/>
            <w:vAlign w:val="center"/>
          </w:tcPr>
          <w:p w14:paraId="07C5E77E"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350" w:type="dxa"/>
          </w:tcPr>
          <w:p w14:paraId="4E4E771B" w14:textId="77777777" w:rsidR="00114806" w:rsidRPr="00BA49DC" w:rsidRDefault="00114806" w:rsidP="00BA49DC">
            <w:pPr>
              <w:ind w:left="426" w:hanging="426"/>
              <w:rPr>
                <w:rFonts w:ascii="Arial" w:eastAsia="Arial Unicode MS" w:hAnsi="Arial" w:cs="Arial"/>
              </w:rPr>
            </w:pPr>
            <w:r w:rsidRPr="00BA49DC">
              <w:rPr>
                <w:rFonts w:ascii="Arial" w:hAnsi="Arial" w:cs="Arial"/>
              </w:rPr>
              <w:t>FV 1702</w:t>
            </w:r>
          </w:p>
        </w:tc>
        <w:tc>
          <w:tcPr>
            <w:tcW w:w="1530" w:type="dxa"/>
          </w:tcPr>
          <w:p w14:paraId="333C38B3"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28580877"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from F 201A/S</w:t>
            </w:r>
          </w:p>
        </w:tc>
        <w:tc>
          <w:tcPr>
            <w:tcW w:w="1473" w:type="dxa"/>
            <w:vAlign w:val="center"/>
          </w:tcPr>
          <w:p w14:paraId="5449841D"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35E1FEF"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6CFBCDAB"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130DFBA8"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1A7C0A1D"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239CC936"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3676A01A" w14:textId="77777777" w:rsidTr="00114806">
        <w:tc>
          <w:tcPr>
            <w:tcW w:w="558" w:type="dxa"/>
            <w:vAlign w:val="center"/>
          </w:tcPr>
          <w:p w14:paraId="39668A8A"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350" w:type="dxa"/>
          </w:tcPr>
          <w:p w14:paraId="2DDDB344" w14:textId="77777777" w:rsidR="00114806" w:rsidRPr="00BA49DC" w:rsidRDefault="00114806" w:rsidP="00BA49DC">
            <w:pPr>
              <w:ind w:left="426" w:hanging="426"/>
              <w:rPr>
                <w:rFonts w:ascii="Arial" w:eastAsia="Arial Unicode MS" w:hAnsi="Arial" w:cs="Arial"/>
              </w:rPr>
            </w:pPr>
            <w:r w:rsidRPr="00BA49DC">
              <w:rPr>
                <w:rFonts w:ascii="Arial" w:hAnsi="Arial" w:cs="Arial"/>
              </w:rPr>
              <w:t>FV 1703</w:t>
            </w:r>
          </w:p>
        </w:tc>
        <w:tc>
          <w:tcPr>
            <w:tcW w:w="1530" w:type="dxa"/>
          </w:tcPr>
          <w:p w14:paraId="2D32F718"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173E20D3"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to Inline mixer</w:t>
            </w:r>
          </w:p>
        </w:tc>
        <w:tc>
          <w:tcPr>
            <w:tcW w:w="1473" w:type="dxa"/>
            <w:vAlign w:val="center"/>
          </w:tcPr>
          <w:p w14:paraId="457DEE9B"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0B3793BE"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6E2B94EC" w14:textId="77777777" w:rsidR="00114806" w:rsidRPr="00BA49DC" w:rsidRDefault="00114806" w:rsidP="00BA49DC">
            <w:pPr>
              <w:ind w:left="426" w:hanging="426"/>
              <w:rPr>
                <w:rFonts w:ascii="Arial" w:eastAsia="Arial Unicode MS" w:hAnsi="Arial" w:cs="Arial"/>
              </w:rPr>
            </w:pPr>
            <w:r w:rsidRPr="00BA49DC">
              <w:rPr>
                <w:rFonts w:ascii="Arial" w:hAnsi="Arial" w:cs="Arial"/>
              </w:rPr>
              <w:t>CV-10</w:t>
            </w:r>
          </w:p>
        </w:tc>
        <w:tc>
          <w:tcPr>
            <w:tcW w:w="1296" w:type="dxa"/>
            <w:vAlign w:val="center"/>
          </w:tcPr>
          <w:p w14:paraId="18FD04B8"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3DAAB85F"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596FF0D2"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464B1512" w14:textId="77777777" w:rsidTr="00114806">
        <w:tc>
          <w:tcPr>
            <w:tcW w:w="558" w:type="dxa"/>
            <w:vAlign w:val="center"/>
          </w:tcPr>
          <w:p w14:paraId="7FE8C9ED" w14:textId="77777777" w:rsidR="00114806" w:rsidRPr="00BA49DC" w:rsidRDefault="00114806" w:rsidP="00BA49DC">
            <w:pPr>
              <w:ind w:left="426" w:hanging="426"/>
              <w:rPr>
                <w:rFonts w:ascii="Arial" w:eastAsia="Arial Unicode MS" w:hAnsi="Arial" w:cs="Arial"/>
              </w:rPr>
            </w:pPr>
            <w:r w:rsidRPr="00BA49DC">
              <w:rPr>
                <w:rFonts w:ascii="Arial" w:hAnsi="Arial" w:cs="Arial"/>
              </w:rPr>
              <w:t>6</w:t>
            </w:r>
          </w:p>
        </w:tc>
        <w:tc>
          <w:tcPr>
            <w:tcW w:w="1350" w:type="dxa"/>
          </w:tcPr>
          <w:p w14:paraId="20978A0D" w14:textId="77777777" w:rsidR="00114806" w:rsidRPr="00BA49DC" w:rsidRDefault="00114806" w:rsidP="00BA49DC">
            <w:pPr>
              <w:ind w:left="426" w:hanging="426"/>
              <w:rPr>
                <w:rFonts w:ascii="Arial" w:eastAsia="Arial Unicode MS" w:hAnsi="Arial" w:cs="Arial"/>
              </w:rPr>
            </w:pPr>
            <w:r w:rsidRPr="00BA49DC">
              <w:rPr>
                <w:rFonts w:ascii="Arial" w:hAnsi="Arial" w:cs="Arial"/>
              </w:rPr>
              <w:t>FV 1801</w:t>
            </w:r>
          </w:p>
        </w:tc>
        <w:tc>
          <w:tcPr>
            <w:tcW w:w="1530" w:type="dxa"/>
          </w:tcPr>
          <w:p w14:paraId="7097DF6C"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0D63361D"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Flush to P201</w:t>
            </w:r>
          </w:p>
        </w:tc>
        <w:tc>
          <w:tcPr>
            <w:tcW w:w="1473" w:type="dxa"/>
            <w:vAlign w:val="center"/>
          </w:tcPr>
          <w:p w14:paraId="321F9E06"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01FE1B75"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0C7011BA" w14:textId="77777777" w:rsidR="00114806" w:rsidRPr="00BA49DC" w:rsidRDefault="00114806" w:rsidP="00BA49DC">
            <w:pPr>
              <w:ind w:left="426" w:hanging="426"/>
              <w:rPr>
                <w:rFonts w:ascii="Arial" w:eastAsia="Arial Unicode MS" w:hAnsi="Arial" w:cs="Arial"/>
              </w:rPr>
            </w:pPr>
            <w:r w:rsidRPr="00BA49DC">
              <w:rPr>
                <w:rFonts w:ascii="Arial" w:hAnsi="Arial" w:cs="Arial"/>
              </w:rPr>
              <w:t>CV=1.6</w:t>
            </w:r>
          </w:p>
        </w:tc>
        <w:tc>
          <w:tcPr>
            <w:tcW w:w="1296" w:type="dxa"/>
            <w:vAlign w:val="center"/>
          </w:tcPr>
          <w:p w14:paraId="4264C538"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2EEECC1A" w14:textId="77777777" w:rsidR="00114806" w:rsidRPr="00BA49DC" w:rsidRDefault="00114806" w:rsidP="00BA49DC">
            <w:pPr>
              <w:ind w:left="426" w:hanging="426"/>
              <w:rPr>
                <w:rFonts w:ascii="Arial" w:eastAsia="Arial Unicode MS" w:hAnsi="Arial" w:cs="Arial"/>
              </w:rPr>
            </w:pPr>
            <w:r w:rsidRPr="00BA49DC">
              <w:rPr>
                <w:rFonts w:ascii="Arial" w:hAnsi="Arial" w:cs="Arial"/>
              </w:rPr>
              <w:t>50</w:t>
            </w:r>
          </w:p>
        </w:tc>
        <w:tc>
          <w:tcPr>
            <w:tcW w:w="1260" w:type="dxa"/>
            <w:vAlign w:val="center"/>
          </w:tcPr>
          <w:p w14:paraId="1A18D90A"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169E8770" w14:textId="77777777" w:rsidTr="00114806">
        <w:tc>
          <w:tcPr>
            <w:tcW w:w="558" w:type="dxa"/>
            <w:vAlign w:val="center"/>
          </w:tcPr>
          <w:p w14:paraId="49743578" w14:textId="77777777" w:rsidR="00114806" w:rsidRPr="00BA49DC" w:rsidRDefault="00114806" w:rsidP="00BA49DC">
            <w:pPr>
              <w:ind w:left="426" w:hanging="426"/>
              <w:rPr>
                <w:rFonts w:ascii="Arial" w:eastAsia="Arial Unicode MS" w:hAnsi="Arial" w:cs="Arial"/>
              </w:rPr>
            </w:pPr>
            <w:r w:rsidRPr="00BA49DC">
              <w:rPr>
                <w:rFonts w:ascii="Arial" w:hAnsi="Arial" w:cs="Arial"/>
              </w:rPr>
              <w:t>7</w:t>
            </w:r>
          </w:p>
        </w:tc>
        <w:tc>
          <w:tcPr>
            <w:tcW w:w="1350" w:type="dxa"/>
          </w:tcPr>
          <w:p w14:paraId="0A3425F2" w14:textId="77777777" w:rsidR="00114806" w:rsidRPr="00BA49DC" w:rsidRDefault="00114806" w:rsidP="00BA49DC">
            <w:pPr>
              <w:ind w:left="426" w:hanging="426"/>
              <w:rPr>
                <w:rFonts w:ascii="Arial" w:eastAsia="Arial Unicode MS" w:hAnsi="Arial" w:cs="Arial"/>
              </w:rPr>
            </w:pPr>
            <w:r w:rsidRPr="00BA49DC">
              <w:rPr>
                <w:rFonts w:ascii="Arial" w:hAnsi="Arial" w:cs="Arial"/>
              </w:rPr>
              <w:t>FV 1803</w:t>
            </w:r>
          </w:p>
        </w:tc>
        <w:tc>
          <w:tcPr>
            <w:tcW w:w="1530" w:type="dxa"/>
          </w:tcPr>
          <w:p w14:paraId="0DA0773B" w14:textId="77777777" w:rsidR="00114806" w:rsidRPr="00BA49DC" w:rsidRDefault="00114806" w:rsidP="00BA49DC">
            <w:pPr>
              <w:ind w:left="426" w:hanging="426"/>
              <w:rPr>
                <w:rFonts w:ascii="Arial" w:eastAsia="Arial Unicode MS" w:hAnsi="Arial" w:cs="Arial"/>
              </w:rPr>
            </w:pPr>
            <w:r w:rsidRPr="00BA49DC">
              <w:rPr>
                <w:rFonts w:ascii="Arial" w:hAnsi="Arial" w:cs="Arial"/>
              </w:rPr>
              <w:t>½”    40 Sch</w:t>
            </w:r>
          </w:p>
        </w:tc>
        <w:tc>
          <w:tcPr>
            <w:tcW w:w="3147" w:type="dxa"/>
          </w:tcPr>
          <w:p w14:paraId="600ABC64"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from V 202 top</w:t>
            </w:r>
          </w:p>
        </w:tc>
        <w:tc>
          <w:tcPr>
            <w:tcW w:w="1473" w:type="dxa"/>
            <w:vAlign w:val="center"/>
          </w:tcPr>
          <w:p w14:paraId="16EA3DBE"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334F6DB4"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09305767" w14:textId="77777777" w:rsidR="00114806" w:rsidRPr="00BA49DC" w:rsidRDefault="00114806" w:rsidP="00BA49DC">
            <w:pPr>
              <w:ind w:left="426" w:hanging="426"/>
              <w:rPr>
                <w:rFonts w:ascii="Arial" w:eastAsia="Arial Unicode MS" w:hAnsi="Arial" w:cs="Arial"/>
              </w:rPr>
            </w:pPr>
            <w:r w:rsidRPr="00BA49DC">
              <w:rPr>
                <w:rFonts w:ascii="Arial" w:hAnsi="Arial" w:cs="Arial"/>
              </w:rPr>
              <w:t>CV=0.25</w:t>
            </w:r>
          </w:p>
        </w:tc>
        <w:tc>
          <w:tcPr>
            <w:tcW w:w="1296" w:type="dxa"/>
            <w:vAlign w:val="center"/>
          </w:tcPr>
          <w:p w14:paraId="1E95C90F"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734F1897" w14:textId="77777777" w:rsidR="00114806" w:rsidRPr="00BA49DC" w:rsidRDefault="00114806" w:rsidP="00BA49DC">
            <w:pPr>
              <w:ind w:left="426" w:hanging="426"/>
              <w:rPr>
                <w:rFonts w:ascii="Arial" w:eastAsia="Arial Unicode MS" w:hAnsi="Arial" w:cs="Arial"/>
              </w:rPr>
            </w:pPr>
            <w:r w:rsidRPr="00BA49DC">
              <w:rPr>
                <w:rFonts w:ascii="Arial" w:hAnsi="Arial" w:cs="Arial"/>
              </w:rPr>
              <w:t>10</w:t>
            </w:r>
          </w:p>
        </w:tc>
        <w:tc>
          <w:tcPr>
            <w:tcW w:w="1260" w:type="dxa"/>
            <w:vAlign w:val="center"/>
          </w:tcPr>
          <w:p w14:paraId="3C6F5862"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386C0A1B" w14:textId="77777777" w:rsidTr="00114806">
        <w:tc>
          <w:tcPr>
            <w:tcW w:w="558" w:type="dxa"/>
            <w:vAlign w:val="center"/>
          </w:tcPr>
          <w:p w14:paraId="5ABE9360" w14:textId="77777777" w:rsidR="00114806" w:rsidRPr="00BA49DC" w:rsidRDefault="00114806" w:rsidP="00BA49DC">
            <w:pPr>
              <w:ind w:left="426" w:hanging="426"/>
              <w:rPr>
                <w:rFonts w:ascii="Arial" w:eastAsia="Arial Unicode MS" w:hAnsi="Arial" w:cs="Arial"/>
              </w:rPr>
            </w:pPr>
            <w:r w:rsidRPr="00BA49DC">
              <w:rPr>
                <w:rFonts w:ascii="Arial" w:hAnsi="Arial" w:cs="Arial"/>
              </w:rPr>
              <w:t>8</w:t>
            </w:r>
          </w:p>
        </w:tc>
        <w:tc>
          <w:tcPr>
            <w:tcW w:w="1350" w:type="dxa"/>
          </w:tcPr>
          <w:p w14:paraId="5C28B2D9" w14:textId="77777777" w:rsidR="00114806" w:rsidRPr="00BA49DC" w:rsidRDefault="00114806" w:rsidP="00BA49DC">
            <w:pPr>
              <w:ind w:left="426" w:hanging="426"/>
              <w:rPr>
                <w:rFonts w:ascii="Arial" w:eastAsia="Arial Unicode MS" w:hAnsi="Arial" w:cs="Arial"/>
              </w:rPr>
            </w:pPr>
            <w:r w:rsidRPr="00BA49DC">
              <w:rPr>
                <w:rFonts w:ascii="Arial" w:hAnsi="Arial" w:cs="Arial"/>
              </w:rPr>
              <w:t>FV 1804</w:t>
            </w:r>
          </w:p>
        </w:tc>
        <w:tc>
          <w:tcPr>
            <w:tcW w:w="1530" w:type="dxa"/>
          </w:tcPr>
          <w:p w14:paraId="20621B08"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6EB3C078" w14:textId="77777777" w:rsidR="00114806" w:rsidRPr="00BA49DC" w:rsidRDefault="00114806" w:rsidP="00BA49DC">
            <w:pPr>
              <w:ind w:left="426" w:hanging="426"/>
              <w:rPr>
                <w:rFonts w:ascii="Arial" w:eastAsia="Arial Unicode MS" w:hAnsi="Arial" w:cs="Arial"/>
              </w:rPr>
            </w:pPr>
            <w:r w:rsidRPr="00BA49DC">
              <w:rPr>
                <w:rFonts w:ascii="Arial" w:hAnsi="Arial" w:cs="Arial"/>
              </w:rPr>
              <w:t>Ethylene Gas from F 203 A/S</w:t>
            </w:r>
          </w:p>
        </w:tc>
        <w:tc>
          <w:tcPr>
            <w:tcW w:w="1473" w:type="dxa"/>
            <w:vAlign w:val="center"/>
          </w:tcPr>
          <w:p w14:paraId="00EBAF23"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CAA88C9"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654E7444" w14:textId="77777777" w:rsidR="00114806" w:rsidRPr="00BA49DC" w:rsidRDefault="00114806" w:rsidP="00BA49DC">
            <w:pPr>
              <w:ind w:left="426" w:hanging="426"/>
              <w:rPr>
                <w:rFonts w:ascii="Arial" w:eastAsia="Arial Unicode MS" w:hAnsi="Arial" w:cs="Arial"/>
              </w:rPr>
            </w:pPr>
            <w:r w:rsidRPr="00BA49DC">
              <w:rPr>
                <w:rFonts w:ascii="Arial" w:hAnsi="Arial" w:cs="Arial"/>
              </w:rPr>
              <w:t>CV=1.61</w:t>
            </w:r>
          </w:p>
        </w:tc>
        <w:tc>
          <w:tcPr>
            <w:tcW w:w="1296" w:type="dxa"/>
            <w:vAlign w:val="center"/>
          </w:tcPr>
          <w:p w14:paraId="0DCF33A4"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60FCD35F" w14:textId="77777777" w:rsidR="00114806" w:rsidRPr="00BA49DC" w:rsidRDefault="00114806" w:rsidP="00BA49DC">
            <w:pPr>
              <w:ind w:left="426" w:hanging="426"/>
              <w:rPr>
                <w:rFonts w:ascii="Arial" w:eastAsia="Arial Unicode MS" w:hAnsi="Arial" w:cs="Arial"/>
              </w:rPr>
            </w:pPr>
            <w:r w:rsidRPr="00BA49DC">
              <w:rPr>
                <w:rFonts w:ascii="Arial" w:hAnsi="Arial" w:cs="Arial"/>
              </w:rPr>
              <w:t>60</w:t>
            </w:r>
          </w:p>
        </w:tc>
        <w:tc>
          <w:tcPr>
            <w:tcW w:w="1260" w:type="dxa"/>
            <w:vAlign w:val="center"/>
          </w:tcPr>
          <w:p w14:paraId="5E45D793"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4697315" w14:textId="77777777" w:rsidTr="00114806">
        <w:tc>
          <w:tcPr>
            <w:tcW w:w="558" w:type="dxa"/>
            <w:vAlign w:val="center"/>
          </w:tcPr>
          <w:p w14:paraId="23CC7046" w14:textId="77777777" w:rsidR="00114806" w:rsidRPr="00BA49DC" w:rsidRDefault="00114806" w:rsidP="00BA49DC">
            <w:pPr>
              <w:ind w:left="426" w:hanging="426"/>
              <w:rPr>
                <w:rFonts w:ascii="Arial" w:eastAsia="Arial Unicode MS" w:hAnsi="Arial" w:cs="Arial"/>
              </w:rPr>
            </w:pPr>
            <w:r w:rsidRPr="00BA49DC">
              <w:rPr>
                <w:rFonts w:ascii="Arial" w:hAnsi="Arial" w:cs="Arial"/>
              </w:rPr>
              <w:t>9</w:t>
            </w:r>
          </w:p>
        </w:tc>
        <w:tc>
          <w:tcPr>
            <w:tcW w:w="1350" w:type="dxa"/>
          </w:tcPr>
          <w:p w14:paraId="74FBE553" w14:textId="77777777" w:rsidR="00114806" w:rsidRPr="00BA49DC" w:rsidRDefault="00114806" w:rsidP="00BA49DC">
            <w:pPr>
              <w:ind w:left="426" w:hanging="426"/>
              <w:rPr>
                <w:rFonts w:ascii="Arial" w:eastAsia="Arial Unicode MS" w:hAnsi="Arial" w:cs="Arial"/>
              </w:rPr>
            </w:pPr>
            <w:r w:rsidRPr="00BA49DC">
              <w:rPr>
                <w:rFonts w:ascii="Arial" w:hAnsi="Arial" w:cs="Arial"/>
              </w:rPr>
              <w:t>FV 1901</w:t>
            </w:r>
          </w:p>
        </w:tc>
        <w:tc>
          <w:tcPr>
            <w:tcW w:w="1530" w:type="dxa"/>
          </w:tcPr>
          <w:p w14:paraId="7E998E52"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63F5D2A7"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liquid to P 202</w:t>
            </w:r>
          </w:p>
        </w:tc>
        <w:tc>
          <w:tcPr>
            <w:tcW w:w="1473" w:type="dxa"/>
            <w:vAlign w:val="center"/>
          </w:tcPr>
          <w:p w14:paraId="689F3C0A"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3FCF30A3"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0A89B15D" w14:textId="77777777" w:rsidR="00114806" w:rsidRPr="00BA49DC" w:rsidRDefault="00114806" w:rsidP="00BA49DC">
            <w:pPr>
              <w:ind w:left="426" w:hanging="426"/>
              <w:rPr>
                <w:rFonts w:ascii="Arial" w:eastAsia="Arial Unicode MS" w:hAnsi="Arial" w:cs="Arial"/>
              </w:rPr>
            </w:pPr>
            <w:r w:rsidRPr="00BA49DC">
              <w:rPr>
                <w:rFonts w:ascii="Arial" w:hAnsi="Arial" w:cs="Arial"/>
              </w:rPr>
              <w:t>CV=4.0</w:t>
            </w:r>
          </w:p>
        </w:tc>
        <w:tc>
          <w:tcPr>
            <w:tcW w:w="1296" w:type="dxa"/>
            <w:vAlign w:val="center"/>
          </w:tcPr>
          <w:p w14:paraId="5F65EF96"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64A52D2C" w14:textId="77777777" w:rsidR="00114806" w:rsidRPr="00BA49DC" w:rsidRDefault="00114806" w:rsidP="00BA49DC">
            <w:pPr>
              <w:ind w:left="426" w:hanging="426"/>
              <w:rPr>
                <w:rFonts w:ascii="Arial" w:eastAsia="Arial Unicode MS" w:hAnsi="Arial" w:cs="Arial"/>
              </w:rPr>
            </w:pPr>
            <w:r w:rsidRPr="00BA49DC">
              <w:rPr>
                <w:rFonts w:ascii="Arial" w:hAnsi="Arial" w:cs="Arial"/>
              </w:rPr>
              <w:t>41</w:t>
            </w:r>
          </w:p>
        </w:tc>
        <w:tc>
          <w:tcPr>
            <w:tcW w:w="1260" w:type="dxa"/>
            <w:vAlign w:val="center"/>
          </w:tcPr>
          <w:p w14:paraId="2FC2EF77"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3CF49856" w14:textId="77777777" w:rsidTr="00114806">
        <w:tc>
          <w:tcPr>
            <w:tcW w:w="558" w:type="dxa"/>
            <w:vAlign w:val="center"/>
          </w:tcPr>
          <w:p w14:paraId="3C70D814" w14:textId="77777777" w:rsidR="00114806" w:rsidRPr="00BA49DC" w:rsidRDefault="00114806" w:rsidP="00BA49DC">
            <w:pPr>
              <w:ind w:left="426" w:hanging="426"/>
              <w:rPr>
                <w:rFonts w:ascii="Arial" w:eastAsia="Arial Unicode MS" w:hAnsi="Arial" w:cs="Arial"/>
              </w:rPr>
            </w:pPr>
            <w:r w:rsidRPr="00BA49DC">
              <w:rPr>
                <w:rFonts w:ascii="Arial" w:hAnsi="Arial" w:cs="Arial"/>
              </w:rPr>
              <w:t>10</w:t>
            </w:r>
          </w:p>
        </w:tc>
        <w:tc>
          <w:tcPr>
            <w:tcW w:w="1350" w:type="dxa"/>
          </w:tcPr>
          <w:p w14:paraId="501E3CE0" w14:textId="77777777" w:rsidR="00114806" w:rsidRPr="00BA49DC" w:rsidRDefault="00114806" w:rsidP="00BA49DC">
            <w:pPr>
              <w:ind w:left="426" w:hanging="426"/>
              <w:rPr>
                <w:rFonts w:ascii="Arial" w:eastAsia="Arial Unicode MS" w:hAnsi="Arial" w:cs="Arial"/>
              </w:rPr>
            </w:pPr>
            <w:r w:rsidRPr="00BA49DC">
              <w:rPr>
                <w:rFonts w:ascii="Arial" w:hAnsi="Arial" w:cs="Arial"/>
              </w:rPr>
              <w:t>FV 2201</w:t>
            </w:r>
          </w:p>
        </w:tc>
        <w:tc>
          <w:tcPr>
            <w:tcW w:w="1530" w:type="dxa"/>
          </w:tcPr>
          <w:p w14:paraId="33122D66"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5B647B98" w14:textId="77777777" w:rsidR="00114806" w:rsidRPr="00BA49DC" w:rsidRDefault="00114806" w:rsidP="00BA49DC">
            <w:pPr>
              <w:ind w:left="426" w:hanging="426"/>
              <w:rPr>
                <w:rFonts w:ascii="Arial" w:eastAsia="Arial Unicode MS" w:hAnsi="Arial" w:cs="Arial"/>
              </w:rPr>
            </w:pPr>
            <w:r w:rsidRPr="00BA49DC">
              <w:rPr>
                <w:rFonts w:ascii="Arial" w:hAnsi="Arial" w:cs="Arial"/>
              </w:rPr>
              <w:t>Flushing propylene from F201A/S</w:t>
            </w:r>
          </w:p>
        </w:tc>
        <w:tc>
          <w:tcPr>
            <w:tcW w:w="1473" w:type="dxa"/>
            <w:vAlign w:val="center"/>
          </w:tcPr>
          <w:p w14:paraId="38E65262"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6F33D1C"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6C7C4E42" w14:textId="77777777" w:rsidR="00114806" w:rsidRPr="00BA49DC" w:rsidRDefault="00114806" w:rsidP="00BA49DC">
            <w:pPr>
              <w:ind w:left="426" w:hanging="426"/>
              <w:rPr>
                <w:rFonts w:ascii="Arial" w:eastAsia="Arial Unicode MS" w:hAnsi="Arial" w:cs="Arial"/>
              </w:rPr>
            </w:pPr>
            <w:r w:rsidRPr="00BA49DC">
              <w:rPr>
                <w:rFonts w:ascii="Arial" w:hAnsi="Arial" w:cs="Arial"/>
              </w:rPr>
              <w:t>CV=4.0</w:t>
            </w:r>
          </w:p>
        </w:tc>
        <w:tc>
          <w:tcPr>
            <w:tcW w:w="1296" w:type="dxa"/>
            <w:vAlign w:val="center"/>
          </w:tcPr>
          <w:p w14:paraId="77D33A2D"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7D6BC874" w14:textId="77777777" w:rsidR="00114806" w:rsidRPr="00BA49DC" w:rsidRDefault="00114806" w:rsidP="00BA49DC">
            <w:pPr>
              <w:ind w:left="426" w:hanging="426"/>
              <w:rPr>
                <w:rFonts w:ascii="Arial" w:eastAsia="Arial Unicode MS" w:hAnsi="Arial" w:cs="Arial"/>
              </w:rPr>
            </w:pPr>
            <w:r w:rsidRPr="00BA49DC">
              <w:rPr>
                <w:rFonts w:ascii="Arial" w:hAnsi="Arial" w:cs="Arial"/>
              </w:rPr>
              <w:t>41</w:t>
            </w:r>
          </w:p>
        </w:tc>
        <w:tc>
          <w:tcPr>
            <w:tcW w:w="1260" w:type="dxa"/>
            <w:vAlign w:val="center"/>
          </w:tcPr>
          <w:p w14:paraId="2AF610F0"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477A9F52" w14:textId="77777777" w:rsidTr="00114806">
        <w:tc>
          <w:tcPr>
            <w:tcW w:w="558" w:type="dxa"/>
            <w:vAlign w:val="center"/>
          </w:tcPr>
          <w:p w14:paraId="0E84EA38" w14:textId="77777777" w:rsidR="00114806" w:rsidRPr="00BA49DC" w:rsidRDefault="00114806" w:rsidP="00BA49DC">
            <w:pPr>
              <w:ind w:left="426" w:hanging="426"/>
              <w:rPr>
                <w:rFonts w:ascii="Arial" w:eastAsia="Arial Unicode MS" w:hAnsi="Arial" w:cs="Arial"/>
              </w:rPr>
            </w:pPr>
            <w:r w:rsidRPr="00BA49DC">
              <w:rPr>
                <w:rFonts w:ascii="Arial" w:hAnsi="Arial" w:cs="Arial"/>
              </w:rPr>
              <w:t>11</w:t>
            </w:r>
          </w:p>
        </w:tc>
        <w:tc>
          <w:tcPr>
            <w:tcW w:w="1350" w:type="dxa"/>
          </w:tcPr>
          <w:p w14:paraId="1C1A2B0E" w14:textId="77777777" w:rsidR="00114806" w:rsidRPr="00BA49DC" w:rsidRDefault="00114806" w:rsidP="00BA49DC">
            <w:pPr>
              <w:ind w:left="426" w:hanging="426"/>
              <w:rPr>
                <w:rFonts w:ascii="Arial" w:hAnsi="Arial" w:cs="Arial"/>
              </w:rPr>
            </w:pPr>
            <w:r w:rsidRPr="00BA49DC">
              <w:rPr>
                <w:rFonts w:ascii="Arial" w:hAnsi="Arial" w:cs="Arial"/>
              </w:rPr>
              <w:t>FV2203</w:t>
            </w:r>
          </w:p>
        </w:tc>
        <w:tc>
          <w:tcPr>
            <w:tcW w:w="1530" w:type="dxa"/>
          </w:tcPr>
          <w:p w14:paraId="32F28138"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1C53FF9D" w14:textId="77777777" w:rsidR="00114806" w:rsidRPr="00BA49DC" w:rsidRDefault="00114806" w:rsidP="00BA49DC">
            <w:pPr>
              <w:ind w:left="426" w:hanging="426"/>
              <w:rPr>
                <w:rFonts w:ascii="Arial" w:hAnsi="Arial" w:cs="Arial"/>
              </w:rPr>
            </w:pPr>
            <w:r w:rsidRPr="00BA49DC">
              <w:rPr>
                <w:rFonts w:ascii="Arial" w:hAnsi="Arial" w:cs="Arial"/>
              </w:rPr>
              <w:t>C301 bottom to F301</w:t>
            </w:r>
          </w:p>
        </w:tc>
        <w:tc>
          <w:tcPr>
            <w:tcW w:w="1473" w:type="dxa"/>
            <w:vAlign w:val="center"/>
          </w:tcPr>
          <w:p w14:paraId="5D81DB56"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59C86003"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40" w:type="dxa"/>
            <w:vAlign w:val="center"/>
          </w:tcPr>
          <w:p w14:paraId="771830E6"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96" w:type="dxa"/>
            <w:vAlign w:val="center"/>
          </w:tcPr>
          <w:p w14:paraId="7618D147" w14:textId="77777777" w:rsidR="00114806" w:rsidRPr="00BA49DC" w:rsidRDefault="00114806" w:rsidP="00BA49DC">
            <w:pPr>
              <w:ind w:left="426" w:hanging="426"/>
              <w:rPr>
                <w:rFonts w:ascii="Arial" w:hAnsi="Arial" w:cs="Arial"/>
              </w:rPr>
            </w:pPr>
            <w:r w:rsidRPr="00BA49DC">
              <w:rPr>
                <w:rFonts w:ascii="Arial" w:hAnsi="Arial" w:cs="Arial"/>
              </w:rPr>
              <w:t>Diaphragm</w:t>
            </w:r>
          </w:p>
        </w:tc>
        <w:tc>
          <w:tcPr>
            <w:tcW w:w="1183" w:type="dxa"/>
            <w:vAlign w:val="center"/>
          </w:tcPr>
          <w:p w14:paraId="31217606" w14:textId="77777777" w:rsidR="00114806" w:rsidRPr="00BA49DC" w:rsidRDefault="00114806" w:rsidP="00BA49DC">
            <w:pPr>
              <w:ind w:left="426" w:hanging="426"/>
              <w:rPr>
                <w:rFonts w:ascii="Arial" w:hAnsi="Arial" w:cs="Arial"/>
              </w:rPr>
            </w:pPr>
            <w:r w:rsidRPr="00BA49DC">
              <w:rPr>
                <w:rFonts w:ascii="Arial" w:hAnsi="Arial" w:cs="Arial"/>
              </w:rPr>
              <w:t>18</w:t>
            </w:r>
          </w:p>
        </w:tc>
        <w:tc>
          <w:tcPr>
            <w:tcW w:w="1260" w:type="dxa"/>
            <w:vAlign w:val="center"/>
          </w:tcPr>
          <w:p w14:paraId="6BB986F0"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1C676A31" w14:textId="77777777" w:rsidTr="00114806">
        <w:tc>
          <w:tcPr>
            <w:tcW w:w="558" w:type="dxa"/>
            <w:vAlign w:val="center"/>
          </w:tcPr>
          <w:p w14:paraId="463EE9A0"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350" w:type="dxa"/>
          </w:tcPr>
          <w:p w14:paraId="76957AFC" w14:textId="77777777" w:rsidR="00114806" w:rsidRPr="00BA49DC" w:rsidRDefault="00114806" w:rsidP="00BA49DC">
            <w:pPr>
              <w:ind w:left="426" w:hanging="426"/>
              <w:rPr>
                <w:rFonts w:ascii="Arial" w:eastAsia="Arial Unicode MS" w:hAnsi="Arial" w:cs="Arial"/>
              </w:rPr>
            </w:pPr>
            <w:r w:rsidRPr="00BA49DC">
              <w:rPr>
                <w:rFonts w:ascii="Arial" w:hAnsi="Arial" w:cs="Arial"/>
              </w:rPr>
              <w:t>FV 2301.1</w:t>
            </w:r>
          </w:p>
        </w:tc>
        <w:tc>
          <w:tcPr>
            <w:tcW w:w="1530" w:type="dxa"/>
          </w:tcPr>
          <w:p w14:paraId="5F9C09E9"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00350CEF" w14:textId="77777777" w:rsidR="00114806" w:rsidRPr="00BA49DC" w:rsidRDefault="00114806" w:rsidP="00BA49DC">
            <w:pPr>
              <w:ind w:left="426" w:hanging="426"/>
              <w:rPr>
                <w:rFonts w:ascii="Arial" w:eastAsia="Arial Unicode MS" w:hAnsi="Arial" w:cs="Arial"/>
              </w:rPr>
            </w:pPr>
            <w:r w:rsidRPr="00BA49DC">
              <w:rPr>
                <w:rFonts w:ascii="Arial" w:hAnsi="Arial" w:cs="Arial"/>
              </w:rPr>
              <w:t>Hot water to E 303</w:t>
            </w:r>
          </w:p>
        </w:tc>
        <w:tc>
          <w:tcPr>
            <w:tcW w:w="1473" w:type="dxa"/>
            <w:vAlign w:val="center"/>
          </w:tcPr>
          <w:p w14:paraId="0E3DE5C6"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7A49234"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7F89C2B7" w14:textId="77777777" w:rsidR="00114806" w:rsidRPr="00BA49DC" w:rsidRDefault="00114806" w:rsidP="00BA49DC">
            <w:pPr>
              <w:ind w:left="426" w:hanging="426"/>
              <w:rPr>
                <w:rFonts w:ascii="Arial" w:eastAsia="Arial Unicode MS" w:hAnsi="Arial" w:cs="Arial"/>
              </w:rPr>
            </w:pPr>
            <w:r w:rsidRPr="00BA49DC">
              <w:rPr>
                <w:rFonts w:ascii="Arial" w:hAnsi="Arial" w:cs="Arial"/>
              </w:rPr>
              <w:t>2 ½”</w:t>
            </w:r>
          </w:p>
        </w:tc>
        <w:tc>
          <w:tcPr>
            <w:tcW w:w="1296" w:type="dxa"/>
            <w:vAlign w:val="center"/>
          </w:tcPr>
          <w:p w14:paraId="62FFD333"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B563AF3"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06203394"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E42608F" w14:textId="77777777" w:rsidTr="00114806">
        <w:tc>
          <w:tcPr>
            <w:tcW w:w="558" w:type="dxa"/>
            <w:vAlign w:val="center"/>
          </w:tcPr>
          <w:p w14:paraId="4661A0D5" w14:textId="77777777" w:rsidR="00114806" w:rsidRPr="00BA49DC" w:rsidRDefault="00114806" w:rsidP="00BA49DC">
            <w:pPr>
              <w:ind w:left="426" w:hanging="426"/>
              <w:rPr>
                <w:rFonts w:ascii="Arial" w:eastAsia="Arial Unicode MS" w:hAnsi="Arial" w:cs="Arial"/>
              </w:rPr>
            </w:pPr>
            <w:r w:rsidRPr="00BA49DC">
              <w:rPr>
                <w:rFonts w:ascii="Arial" w:hAnsi="Arial" w:cs="Arial"/>
              </w:rPr>
              <w:lastRenderedPageBreak/>
              <w:t>13</w:t>
            </w:r>
          </w:p>
        </w:tc>
        <w:tc>
          <w:tcPr>
            <w:tcW w:w="1350" w:type="dxa"/>
          </w:tcPr>
          <w:p w14:paraId="2A63ECB6" w14:textId="77777777" w:rsidR="00114806" w:rsidRPr="00BA49DC" w:rsidRDefault="00114806" w:rsidP="00BA49DC">
            <w:pPr>
              <w:ind w:left="426" w:hanging="426"/>
              <w:rPr>
                <w:rFonts w:ascii="Arial" w:eastAsia="Arial Unicode MS" w:hAnsi="Arial" w:cs="Arial"/>
              </w:rPr>
            </w:pPr>
            <w:r w:rsidRPr="00BA49DC">
              <w:rPr>
                <w:rFonts w:ascii="Arial" w:hAnsi="Arial" w:cs="Arial"/>
              </w:rPr>
              <w:t>FV 2301.2</w:t>
            </w:r>
          </w:p>
        </w:tc>
        <w:tc>
          <w:tcPr>
            <w:tcW w:w="1530" w:type="dxa"/>
          </w:tcPr>
          <w:p w14:paraId="567CDA15" w14:textId="77777777" w:rsidR="00114806" w:rsidRPr="00BA49DC" w:rsidRDefault="00114806" w:rsidP="00BA49DC">
            <w:pPr>
              <w:ind w:left="426" w:hanging="426"/>
              <w:rPr>
                <w:rFonts w:ascii="Arial" w:eastAsia="Arial Unicode MS" w:hAnsi="Arial" w:cs="Arial"/>
              </w:rPr>
            </w:pPr>
            <w:r w:rsidRPr="00BA49DC">
              <w:rPr>
                <w:rFonts w:ascii="Arial" w:hAnsi="Arial" w:cs="Arial"/>
              </w:rPr>
              <w:t>4”     40 Sch</w:t>
            </w:r>
          </w:p>
        </w:tc>
        <w:tc>
          <w:tcPr>
            <w:tcW w:w="3147" w:type="dxa"/>
          </w:tcPr>
          <w:p w14:paraId="0EC73AEA" w14:textId="77777777" w:rsidR="00114806" w:rsidRPr="00BA49DC" w:rsidRDefault="00114806" w:rsidP="00BA49DC">
            <w:pPr>
              <w:ind w:left="426" w:hanging="426"/>
              <w:rPr>
                <w:rFonts w:ascii="Arial" w:eastAsia="Arial Unicode MS" w:hAnsi="Arial" w:cs="Arial"/>
              </w:rPr>
            </w:pPr>
            <w:r w:rsidRPr="00BA49DC">
              <w:rPr>
                <w:rFonts w:ascii="Arial" w:hAnsi="Arial" w:cs="Arial"/>
              </w:rPr>
              <w:t>Water to C501</w:t>
            </w:r>
          </w:p>
        </w:tc>
        <w:tc>
          <w:tcPr>
            <w:tcW w:w="1473" w:type="dxa"/>
            <w:vAlign w:val="center"/>
          </w:tcPr>
          <w:p w14:paraId="0C2BC9F9"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06F01A52"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442E6C7E"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96" w:type="dxa"/>
            <w:vAlign w:val="center"/>
          </w:tcPr>
          <w:p w14:paraId="4404FA29"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DFDCF50"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5D06F06D"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45494F34" w14:textId="77777777" w:rsidTr="00114806">
        <w:tc>
          <w:tcPr>
            <w:tcW w:w="558" w:type="dxa"/>
            <w:vAlign w:val="center"/>
          </w:tcPr>
          <w:p w14:paraId="037F3B6C" w14:textId="77777777" w:rsidR="00114806" w:rsidRPr="00BA49DC" w:rsidRDefault="00114806" w:rsidP="00BA49DC">
            <w:pPr>
              <w:ind w:left="426" w:hanging="426"/>
              <w:rPr>
                <w:rFonts w:ascii="Arial" w:eastAsia="Arial Unicode MS" w:hAnsi="Arial" w:cs="Arial"/>
              </w:rPr>
            </w:pPr>
            <w:r w:rsidRPr="00BA49DC">
              <w:rPr>
                <w:rFonts w:ascii="Arial" w:hAnsi="Arial" w:cs="Arial"/>
              </w:rPr>
              <w:t>14</w:t>
            </w:r>
          </w:p>
        </w:tc>
        <w:tc>
          <w:tcPr>
            <w:tcW w:w="1350" w:type="dxa"/>
          </w:tcPr>
          <w:p w14:paraId="4317603F" w14:textId="77777777" w:rsidR="00114806" w:rsidRPr="00BA49DC" w:rsidRDefault="00114806" w:rsidP="00BA49DC">
            <w:pPr>
              <w:ind w:left="426" w:hanging="426"/>
              <w:rPr>
                <w:rFonts w:ascii="Arial" w:eastAsia="Arial Unicode MS" w:hAnsi="Arial" w:cs="Arial"/>
              </w:rPr>
            </w:pPr>
            <w:r w:rsidRPr="00BA49DC">
              <w:rPr>
                <w:rFonts w:ascii="Arial" w:hAnsi="Arial" w:cs="Arial"/>
              </w:rPr>
              <w:t>FV 2304</w:t>
            </w:r>
          </w:p>
        </w:tc>
        <w:tc>
          <w:tcPr>
            <w:tcW w:w="1530" w:type="dxa"/>
          </w:tcPr>
          <w:p w14:paraId="72D42BB2"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509D518F" w14:textId="77777777" w:rsidR="00114806" w:rsidRPr="00BA49DC" w:rsidRDefault="00114806" w:rsidP="00BA49DC">
            <w:pPr>
              <w:ind w:left="426" w:hanging="426"/>
              <w:rPr>
                <w:rFonts w:ascii="Arial" w:eastAsia="Arial Unicode MS" w:hAnsi="Arial" w:cs="Arial"/>
              </w:rPr>
            </w:pPr>
            <w:r w:rsidRPr="00BA49DC">
              <w:rPr>
                <w:rFonts w:ascii="Arial" w:hAnsi="Arial" w:cs="Arial"/>
              </w:rPr>
              <w:t>E 301 vent</w:t>
            </w:r>
          </w:p>
        </w:tc>
        <w:tc>
          <w:tcPr>
            <w:tcW w:w="1473" w:type="dxa"/>
            <w:vAlign w:val="center"/>
          </w:tcPr>
          <w:p w14:paraId="3E4ECB91"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FE453BD"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256D603D" w14:textId="77777777" w:rsidR="00114806" w:rsidRPr="00BA49DC" w:rsidRDefault="00114806" w:rsidP="00BA49DC">
            <w:pPr>
              <w:ind w:left="426" w:hanging="426"/>
              <w:rPr>
                <w:rFonts w:ascii="Arial" w:eastAsia="Arial Unicode MS" w:hAnsi="Arial" w:cs="Arial"/>
              </w:rPr>
            </w:pPr>
            <w:r w:rsidRPr="00BA49DC">
              <w:rPr>
                <w:rFonts w:ascii="Arial" w:hAnsi="Arial" w:cs="Arial"/>
              </w:rPr>
              <w:t>CV=0.25</w:t>
            </w:r>
          </w:p>
        </w:tc>
        <w:tc>
          <w:tcPr>
            <w:tcW w:w="1296" w:type="dxa"/>
            <w:vAlign w:val="center"/>
          </w:tcPr>
          <w:p w14:paraId="7011D14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7695CDA7" w14:textId="77777777" w:rsidR="00114806" w:rsidRPr="00BA49DC" w:rsidRDefault="00114806" w:rsidP="00BA49DC">
            <w:pPr>
              <w:ind w:left="426" w:hanging="426"/>
              <w:rPr>
                <w:rFonts w:ascii="Arial" w:eastAsia="Arial Unicode MS" w:hAnsi="Arial" w:cs="Arial"/>
              </w:rPr>
            </w:pPr>
            <w:r w:rsidRPr="00BA49DC">
              <w:rPr>
                <w:rFonts w:ascii="Arial" w:hAnsi="Arial" w:cs="Arial"/>
              </w:rPr>
              <w:t>22</w:t>
            </w:r>
          </w:p>
        </w:tc>
        <w:tc>
          <w:tcPr>
            <w:tcW w:w="1260" w:type="dxa"/>
            <w:vAlign w:val="center"/>
          </w:tcPr>
          <w:p w14:paraId="6BFF8975"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3F014532" w14:textId="77777777" w:rsidTr="00114806">
        <w:tc>
          <w:tcPr>
            <w:tcW w:w="558" w:type="dxa"/>
            <w:vAlign w:val="center"/>
          </w:tcPr>
          <w:p w14:paraId="287067EA" w14:textId="77777777" w:rsidR="00114806" w:rsidRPr="00BA49DC" w:rsidRDefault="00114806" w:rsidP="00BA49DC">
            <w:pPr>
              <w:ind w:left="426" w:hanging="426"/>
              <w:rPr>
                <w:rFonts w:ascii="Arial" w:eastAsia="Arial Unicode MS" w:hAnsi="Arial" w:cs="Arial"/>
              </w:rPr>
            </w:pPr>
            <w:r w:rsidRPr="00BA49DC">
              <w:rPr>
                <w:rFonts w:ascii="Arial" w:hAnsi="Arial" w:cs="Arial"/>
              </w:rPr>
              <w:t>15</w:t>
            </w:r>
          </w:p>
        </w:tc>
        <w:tc>
          <w:tcPr>
            <w:tcW w:w="1350" w:type="dxa"/>
          </w:tcPr>
          <w:p w14:paraId="7B4F56AB" w14:textId="77777777" w:rsidR="00114806" w:rsidRPr="00BA49DC" w:rsidRDefault="00114806" w:rsidP="00BA49DC">
            <w:pPr>
              <w:ind w:left="426" w:hanging="426"/>
              <w:rPr>
                <w:rFonts w:ascii="Arial" w:eastAsia="Arial Unicode MS" w:hAnsi="Arial" w:cs="Arial"/>
              </w:rPr>
            </w:pPr>
            <w:r w:rsidRPr="00BA49DC">
              <w:rPr>
                <w:rFonts w:ascii="Arial" w:hAnsi="Arial" w:cs="Arial"/>
              </w:rPr>
              <w:t>FV 2402</w:t>
            </w:r>
          </w:p>
        </w:tc>
        <w:tc>
          <w:tcPr>
            <w:tcW w:w="1530" w:type="dxa"/>
          </w:tcPr>
          <w:p w14:paraId="2DBCD615" w14:textId="77777777" w:rsidR="00114806" w:rsidRPr="00BA49DC" w:rsidRDefault="00114806" w:rsidP="00BA49DC">
            <w:pPr>
              <w:ind w:left="426" w:hanging="426"/>
              <w:rPr>
                <w:rFonts w:ascii="Arial" w:eastAsia="Arial Unicode MS" w:hAnsi="Arial" w:cs="Arial"/>
              </w:rPr>
            </w:pPr>
            <w:r w:rsidRPr="00BA49DC">
              <w:rPr>
                <w:rFonts w:ascii="Arial" w:hAnsi="Arial" w:cs="Arial"/>
              </w:rPr>
              <w:t>3”     80 Sch</w:t>
            </w:r>
          </w:p>
        </w:tc>
        <w:tc>
          <w:tcPr>
            <w:tcW w:w="3147" w:type="dxa"/>
          </w:tcPr>
          <w:p w14:paraId="406DB620" w14:textId="77777777" w:rsidR="00114806" w:rsidRPr="00BA49DC" w:rsidRDefault="00114806" w:rsidP="00BA49DC">
            <w:pPr>
              <w:ind w:left="426" w:hanging="426"/>
              <w:rPr>
                <w:rFonts w:ascii="Arial" w:eastAsia="Arial Unicode MS" w:hAnsi="Arial" w:cs="Arial"/>
              </w:rPr>
            </w:pPr>
            <w:r w:rsidRPr="00BA49DC">
              <w:rPr>
                <w:rFonts w:ascii="Arial" w:hAnsi="Arial" w:cs="Arial"/>
              </w:rPr>
              <w:t>P 301A/S to E 305</w:t>
            </w:r>
          </w:p>
        </w:tc>
        <w:tc>
          <w:tcPr>
            <w:tcW w:w="1473" w:type="dxa"/>
            <w:vAlign w:val="center"/>
          </w:tcPr>
          <w:p w14:paraId="4BF0C2F0"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E735ECE"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5B08FB12" w14:textId="77777777" w:rsidR="00114806" w:rsidRPr="00BA49DC" w:rsidRDefault="00114806" w:rsidP="00BA49DC">
            <w:pPr>
              <w:ind w:left="426" w:hanging="426"/>
              <w:rPr>
                <w:rFonts w:ascii="Arial" w:eastAsia="Arial Unicode MS" w:hAnsi="Arial" w:cs="Arial"/>
              </w:rPr>
            </w:pPr>
            <w:r w:rsidRPr="00BA49DC">
              <w:rPr>
                <w:rFonts w:ascii="Arial" w:hAnsi="Arial" w:cs="Arial"/>
              </w:rPr>
              <w:t>2.25”</w:t>
            </w:r>
          </w:p>
        </w:tc>
        <w:tc>
          <w:tcPr>
            <w:tcW w:w="1296" w:type="dxa"/>
            <w:vAlign w:val="center"/>
          </w:tcPr>
          <w:p w14:paraId="0294D3A9"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2288A003" w14:textId="77777777" w:rsidR="00114806" w:rsidRPr="00BA49DC" w:rsidRDefault="00114806" w:rsidP="00BA49DC">
            <w:pPr>
              <w:ind w:left="426" w:hanging="426"/>
              <w:rPr>
                <w:rFonts w:ascii="Arial" w:eastAsia="Arial Unicode MS" w:hAnsi="Arial" w:cs="Arial"/>
              </w:rPr>
            </w:pPr>
            <w:r w:rsidRPr="00BA49DC">
              <w:rPr>
                <w:rFonts w:ascii="Arial" w:hAnsi="Arial" w:cs="Arial"/>
              </w:rPr>
              <w:t>25</w:t>
            </w:r>
          </w:p>
        </w:tc>
        <w:tc>
          <w:tcPr>
            <w:tcW w:w="1260" w:type="dxa"/>
            <w:vAlign w:val="center"/>
          </w:tcPr>
          <w:p w14:paraId="6E6F4D9C"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64CD1E2A" w14:textId="77777777" w:rsidTr="00114806">
        <w:tc>
          <w:tcPr>
            <w:tcW w:w="558" w:type="dxa"/>
            <w:vAlign w:val="center"/>
          </w:tcPr>
          <w:p w14:paraId="2EC85BD1" w14:textId="77777777" w:rsidR="00114806" w:rsidRPr="00BA49DC" w:rsidRDefault="00114806" w:rsidP="00BA49DC">
            <w:pPr>
              <w:ind w:left="426" w:hanging="426"/>
              <w:rPr>
                <w:rFonts w:ascii="Arial" w:eastAsia="Arial Unicode MS" w:hAnsi="Arial" w:cs="Arial"/>
              </w:rPr>
            </w:pPr>
            <w:r w:rsidRPr="00BA49DC">
              <w:rPr>
                <w:rFonts w:ascii="Arial" w:hAnsi="Arial" w:cs="Arial"/>
              </w:rPr>
              <w:t>16</w:t>
            </w:r>
          </w:p>
        </w:tc>
        <w:tc>
          <w:tcPr>
            <w:tcW w:w="1350" w:type="dxa"/>
          </w:tcPr>
          <w:p w14:paraId="577733CC" w14:textId="77777777" w:rsidR="00114806" w:rsidRPr="00BA49DC" w:rsidRDefault="00114806" w:rsidP="00BA49DC">
            <w:pPr>
              <w:ind w:left="426" w:hanging="426"/>
              <w:rPr>
                <w:rFonts w:ascii="Arial" w:eastAsia="Arial Unicode MS" w:hAnsi="Arial" w:cs="Arial"/>
              </w:rPr>
            </w:pPr>
            <w:r w:rsidRPr="00BA49DC">
              <w:rPr>
                <w:rFonts w:ascii="Arial" w:hAnsi="Arial" w:cs="Arial"/>
              </w:rPr>
              <w:t>FV 2901</w:t>
            </w:r>
          </w:p>
        </w:tc>
        <w:tc>
          <w:tcPr>
            <w:tcW w:w="1530" w:type="dxa"/>
          </w:tcPr>
          <w:p w14:paraId="130AEEE8" w14:textId="77777777" w:rsidR="00114806" w:rsidRPr="00BA49DC" w:rsidRDefault="00114806" w:rsidP="00BA49DC">
            <w:pPr>
              <w:ind w:left="426" w:hanging="426"/>
              <w:rPr>
                <w:rFonts w:ascii="Arial" w:eastAsia="Arial Unicode MS" w:hAnsi="Arial" w:cs="Arial"/>
              </w:rPr>
            </w:pPr>
            <w:r w:rsidRPr="00BA49DC">
              <w:rPr>
                <w:rFonts w:ascii="Arial" w:hAnsi="Arial" w:cs="Arial"/>
              </w:rPr>
              <w:t>4”     40 Sch</w:t>
            </w:r>
          </w:p>
        </w:tc>
        <w:tc>
          <w:tcPr>
            <w:tcW w:w="3147" w:type="dxa"/>
          </w:tcPr>
          <w:p w14:paraId="257BECEF" w14:textId="77777777" w:rsidR="00114806" w:rsidRPr="00BA49DC" w:rsidRDefault="00114806" w:rsidP="00BA49DC">
            <w:pPr>
              <w:ind w:left="426" w:hanging="426"/>
              <w:rPr>
                <w:rFonts w:ascii="Arial" w:eastAsia="Arial Unicode MS" w:hAnsi="Arial" w:cs="Arial"/>
              </w:rPr>
            </w:pPr>
            <w:r w:rsidRPr="00BA49DC">
              <w:rPr>
                <w:rFonts w:ascii="Arial" w:hAnsi="Arial" w:cs="Arial"/>
              </w:rPr>
              <w:t>Primary Steam to FB 501</w:t>
            </w:r>
          </w:p>
        </w:tc>
        <w:tc>
          <w:tcPr>
            <w:tcW w:w="1473" w:type="dxa"/>
            <w:vAlign w:val="center"/>
          </w:tcPr>
          <w:p w14:paraId="1E3D5E93"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3361E766"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4DF6FE29"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96" w:type="dxa"/>
            <w:vAlign w:val="center"/>
          </w:tcPr>
          <w:p w14:paraId="17813706"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328A9A2"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260" w:type="dxa"/>
            <w:vAlign w:val="center"/>
          </w:tcPr>
          <w:p w14:paraId="5A009E7E"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35DF6973" w14:textId="77777777" w:rsidTr="00114806">
        <w:tc>
          <w:tcPr>
            <w:tcW w:w="558" w:type="dxa"/>
            <w:vAlign w:val="center"/>
          </w:tcPr>
          <w:p w14:paraId="2C0B1BA8" w14:textId="77777777" w:rsidR="00114806" w:rsidRPr="00BA49DC" w:rsidRDefault="00114806" w:rsidP="00BA49DC">
            <w:pPr>
              <w:ind w:left="426" w:hanging="426"/>
              <w:rPr>
                <w:rFonts w:ascii="Arial" w:eastAsia="Arial Unicode MS" w:hAnsi="Arial" w:cs="Arial"/>
              </w:rPr>
            </w:pPr>
            <w:r w:rsidRPr="00BA49DC">
              <w:rPr>
                <w:rFonts w:ascii="Arial" w:hAnsi="Arial" w:cs="Arial"/>
              </w:rPr>
              <w:t>17</w:t>
            </w:r>
          </w:p>
        </w:tc>
        <w:tc>
          <w:tcPr>
            <w:tcW w:w="1350" w:type="dxa"/>
          </w:tcPr>
          <w:p w14:paraId="4130D32C" w14:textId="77777777" w:rsidR="00114806" w:rsidRPr="00BA49DC" w:rsidRDefault="00114806" w:rsidP="00BA49DC">
            <w:pPr>
              <w:ind w:left="426" w:hanging="426"/>
              <w:rPr>
                <w:rFonts w:ascii="Arial" w:eastAsia="Arial Unicode MS" w:hAnsi="Arial" w:cs="Arial"/>
              </w:rPr>
            </w:pPr>
            <w:r w:rsidRPr="00BA49DC">
              <w:rPr>
                <w:rFonts w:ascii="Arial" w:hAnsi="Arial" w:cs="Arial"/>
              </w:rPr>
              <w:t>FV 2902</w:t>
            </w:r>
          </w:p>
        </w:tc>
        <w:tc>
          <w:tcPr>
            <w:tcW w:w="1530" w:type="dxa"/>
          </w:tcPr>
          <w:p w14:paraId="09222258" w14:textId="77777777" w:rsidR="00114806" w:rsidRPr="00BA49DC" w:rsidRDefault="00114806" w:rsidP="00BA49DC">
            <w:pPr>
              <w:ind w:left="426" w:hanging="426"/>
              <w:rPr>
                <w:rFonts w:ascii="Arial" w:eastAsia="Arial Unicode MS" w:hAnsi="Arial" w:cs="Arial"/>
              </w:rPr>
            </w:pPr>
            <w:r w:rsidRPr="00BA49DC">
              <w:rPr>
                <w:rFonts w:ascii="Arial" w:hAnsi="Arial" w:cs="Arial"/>
              </w:rPr>
              <w:t>2”     40 Sch</w:t>
            </w:r>
          </w:p>
        </w:tc>
        <w:tc>
          <w:tcPr>
            <w:tcW w:w="3147" w:type="dxa"/>
          </w:tcPr>
          <w:p w14:paraId="7D8C37E5"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Secondary Steam to FB 501 </w:t>
            </w:r>
          </w:p>
        </w:tc>
        <w:tc>
          <w:tcPr>
            <w:tcW w:w="1473" w:type="dxa"/>
            <w:vAlign w:val="center"/>
          </w:tcPr>
          <w:p w14:paraId="074959A9"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4015979"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62D24FD2"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394D1577"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D3D3877"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260" w:type="dxa"/>
            <w:vAlign w:val="center"/>
          </w:tcPr>
          <w:p w14:paraId="10AC1CF4"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5A548600" w14:textId="77777777" w:rsidTr="00114806">
        <w:tc>
          <w:tcPr>
            <w:tcW w:w="558" w:type="dxa"/>
            <w:vAlign w:val="center"/>
          </w:tcPr>
          <w:p w14:paraId="56DD2C14" w14:textId="77777777" w:rsidR="00114806" w:rsidRPr="00BA49DC" w:rsidRDefault="00114806" w:rsidP="00BA49DC">
            <w:pPr>
              <w:ind w:left="426" w:hanging="426"/>
              <w:rPr>
                <w:rFonts w:ascii="Arial" w:eastAsia="Arial Unicode MS" w:hAnsi="Arial" w:cs="Arial"/>
              </w:rPr>
            </w:pPr>
            <w:r w:rsidRPr="00BA49DC">
              <w:rPr>
                <w:rFonts w:ascii="Arial" w:hAnsi="Arial" w:cs="Arial"/>
              </w:rPr>
              <w:t>18</w:t>
            </w:r>
          </w:p>
        </w:tc>
        <w:tc>
          <w:tcPr>
            <w:tcW w:w="1350" w:type="dxa"/>
          </w:tcPr>
          <w:p w14:paraId="7DF0EA28" w14:textId="77777777" w:rsidR="00114806" w:rsidRPr="00BA49DC" w:rsidRDefault="00114806" w:rsidP="00BA49DC">
            <w:pPr>
              <w:ind w:left="426" w:hanging="426"/>
              <w:rPr>
                <w:rFonts w:ascii="Arial" w:eastAsia="Arial Unicode MS" w:hAnsi="Arial" w:cs="Arial"/>
              </w:rPr>
            </w:pPr>
            <w:r w:rsidRPr="00BA49DC">
              <w:rPr>
                <w:rFonts w:ascii="Arial" w:hAnsi="Arial" w:cs="Arial"/>
              </w:rPr>
              <w:t>FV 2904</w:t>
            </w:r>
          </w:p>
        </w:tc>
        <w:tc>
          <w:tcPr>
            <w:tcW w:w="1530" w:type="dxa"/>
          </w:tcPr>
          <w:p w14:paraId="1E53FA24"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16B0096D" w14:textId="77777777" w:rsidR="00114806" w:rsidRPr="00BA49DC" w:rsidRDefault="00114806" w:rsidP="00BA49DC">
            <w:pPr>
              <w:ind w:left="426" w:hanging="426"/>
              <w:rPr>
                <w:rFonts w:ascii="Arial" w:eastAsia="Arial Unicode MS" w:hAnsi="Arial" w:cs="Arial"/>
              </w:rPr>
            </w:pPr>
            <w:r w:rsidRPr="00BA49DC">
              <w:rPr>
                <w:rFonts w:ascii="Arial" w:hAnsi="Arial" w:cs="Arial"/>
              </w:rPr>
              <w:t>Steam to C501</w:t>
            </w:r>
          </w:p>
        </w:tc>
        <w:tc>
          <w:tcPr>
            <w:tcW w:w="1473" w:type="dxa"/>
            <w:vAlign w:val="center"/>
          </w:tcPr>
          <w:p w14:paraId="7A6665F9"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4562F752"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00B6D3FE" w14:textId="77777777" w:rsidR="00114806" w:rsidRPr="00BA49DC" w:rsidRDefault="00114806" w:rsidP="00BA49DC">
            <w:pPr>
              <w:ind w:left="426" w:hanging="426"/>
              <w:rPr>
                <w:rFonts w:ascii="Arial" w:eastAsia="Arial Unicode MS" w:hAnsi="Arial" w:cs="Arial"/>
              </w:rPr>
            </w:pPr>
            <w:r w:rsidRPr="00BA49DC">
              <w:rPr>
                <w:rFonts w:ascii="Arial" w:hAnsi="Arial" w:cs="Arial"/>
              </w:rPr>
              <w:t>CV=2.5</w:t>
            </w:r>
          </w:p>
        </w:tc>
        <w:tc>
          <w:tcPr>
            <w:tcW w:w="1296" w:type="dxa"/>
            <w:vAlign w:val="center"/>
          </w:tcPr>
          <w:p w14:paraId="00EF6A87"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7BD679CF"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260" w:type="dxa"/>
            <w:vAlign w:val="center"/>
          </w:tcPr>
          <w:p w14:paraId="6E0BEB73"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0735187E" w14:textId="77777777" w:rsidTr="00114806">
        <w:tc>
          <w:tcPr>
            <w:tcW w:w="558" w:type="dxa"/>
            <w:vAlign w:val="center"/>
          </w:tcPr>
          <w:p w14:paraId="77A58523" w14:textId="77777777" w:rsidR="00114806" w:rsidRPr="00BA49DC" w:rsidRDefault="00114806" w:rsidP="00BA49DC">
            <w:pPr>
              <w:ind w:left="426" w:hanging="426"/>
              <w:rPr>
                <w:rFonts w:ascii="Arial" w:eastAsia="Arial Unicode MS" w:hAnsi="Arial" w:cs="Arial"/>
              </w:rPr>
            </w:pPr>
            <w:r w:rsidRPr="00BA49DC">
              <w:rPr>
                <w:rFonts w:ascii="Arial" w:hAnsi="Arial" w:cs="Arial"/>
              </w:rPr>
              <w:t>19</w:t>
            </w:r>
          </w:p>
        </w:tc>
        <w:tc>
          <w:tcPr>
            <w:tcW w:w="1350" w:type="dxa"/>
          </w:tcPr>
          <w:p w14:paraId="23F1996F" w14:textId="77777777" w:rsidR="00114806" w:rsidRPr="00BA49DC" w:rsidRDefault="00114806" w:rsidP="00BA49DC">
            <w:pPr>
              <w:ind w:left="426" w:hanging="426"/>
              <w:rPr>
                <w:rFonts w:ascii="Arial" w:eastAsia="Arial Unicode MS" w:hAnsi="Arial" w:cs="Arial"/>
              </w:rPr>
            </w:pPr>
            <w:r w:rsidRPr="00BA49DC">
              <w:rPr>
                <w:rFonts w:ascii="Arial" w:hAnsi="Arial" w:cs="Arial"/>
              </w:rPr>
              <w:t>FV 4102</w:t>
            </w:r>
          </w:p>
        </w:tc>
        <w:tc>
          <w:tcPr>
            <w:tcW w:w="1530" w:type="dxa"/>
          </w:tcPr>
          <w:p w14:paraId="06980BC6"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4”   IS 1239 </w:t>
            </w:r>
          </w:p>
        </w:tc>
        <w:tc>
          <w:tcPr>
            <w:tcW w:w="3147" w:type="dxa"/>
          </w:tcPr>
          <w:p w14:paraId="1208533F" w14:textId="77777777" w:rsidR="00114806" w:rsidRPr="00BA49DC" w:rsidRDefault="00114806" w:rsidP="00BA49DC">
            <w:pPr>
              <w:ind w:left="426" w:hanging="426"/>
              <w:rPr>
                <w:rFonts w:ascii="Arial" w:eastAsia="Arial Unicode MS" w:hAnsi="Arial" w:cs="Arial"/>
              </w:rPr>
            </w:pPr>
            <w:r w:rsidRPr="00BA49DC">
              <w:rPr>
                <w:rFonts w:ascii="Arial" w:hAnsi="Arial" w:cs="Arial"/>
              </w:rPr>
              <w:t>Water+ EG to PK 801A/S</w:t>
            </w:r>
          </w:p>
        </w:tc>
        <w:tc>
          <w:tcPr>
            <w:tcW w:w="1473" w:type="dxa"/>
            <w:vAlign w:val="center"/>
          </w:tcPr>
          <w:p w14:paraId="646E40B9"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4B5D2D2"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7E65A56A"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96" w:type="dxa"/>
            <w:vAlign w:val="center"/>
          </w:tcPr>
          <w:p w14:paraId="1C87DFB3"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239DAA2D" w14:textId="77777777" w:rsidR="00114806" w:rsidRPr="00BA49DC" w:rsidRDefault="00114806" w:rsidP="00BA49DC">
            <w:pPr>
              <w:ind w:left="426" w:hanging="426"/>
              <w:rPr>
                <w:rFonts w:ascii="Arial" w:eastAsia="Arial Unicode MS" w:hAnsi="Arial" w:cs="Arial"/>
              </w:rPr>
            </w:pPr>
            <w:r w:rsidRPr="00BA49DC">
              <w:rPr>
                <w:rFonts w:ascii="Arial" w:hAnsi="Arial" w:cs="Arial"/>
              </w:rPr>
              <w:t>3.5</w:t>
            </w:r>
          </w:p>
        </w:tc>
        <w:tc>
          <w:tcPr>
            <w:tcW w:w="1260" w:type="dxa"/>
            <w:vAlign w:val="center"/>
          </w:tcPr>
          <w:p w14:paraId="72963325"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4A43E476" w14:textId="77777777" w:rsidTr="00114806">
        <w:tc>
          <w:tcPr>
            <w:tcW w:w="558" w:type="dxa"/>
            <w:vAlign w:val="center"/>
          </w:tcPr>
          <w:p w14:paraId="1AF94B9A" w14:textId="77777777" w:rsidR="00114806" w:rsidRPr="00BA49DC" w:rsidRDefault="00114806" w:rsidP="00BA49DC">
            <w:pPr>
              <w:ind w:left="426" w:hanging="426"/>
              <w:rPr>
                <w:rFonts w:ascii="Arial" w:eastAsia="Arial Unicode MS" w:hAnsi="Arial" w:cs="Arial"/>
              </w:rPr>
            </w:pPr>
            <w:r w:rsidRPr="00BA49DC">
              <w:rPr>
                <w:rFonts w:ascii="Arial" w:hAnsi="Arial" w:cs="Arial"/>
              </w:rPr>
              <w:t>20</w:t>
            </w:r>
          </w:p>
        </w:tc>
        <w:tc>
          <w:tcPr>
            <w:tcW w:w="1350" w:type="dxa"/>
          </w:tcPr>
          <w:p w14:paraId="68D624C4" w14:textId="77777777" w:rsidR="00114806" w:rsidRPr="00BA49DC" w:rsidRDefault="00114806" w:rsidP="00BA49DC">
            <w:pPr>
              <w:ind w:left="426" w:hanging="426"/>
              <w:rPr>
                <w:rFonts w:ascii="Arial" w:eastAsia="Arial Unicode MS" w:hAnsi="Arial" w:cs="Arial"/>
              </w:rPr>
            </w:pPr>
            <w:bookmarkStart w:id="433" w:name="HV"/>
            <w:bookmarkEnd w:id="433"/>
            <w:r w:rsidRPr="00BA49DC">
              <w:rPr>
                <w:rFonts w:ascii="Arial" w:hAnsi="Arial" w:cs="Arial"/>
              </w:rPr>
              <w:t>HV 1101/1</w:t>
            </w:r>
          </w:p>
        </w:tc>
        <w:tc>
          <w:tcPr>
            <w:tcW w:w="1530" w:type="dxa"/>
          </w:tcPr>
          <w:p w14:paraId="7A4D5A87"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0496D965"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BL to V304</w:t>
            </w:r>
          </w:p>
        </w:tc>
        <w:tc>
          <w:tcPr>
            <w:tcW w:w="1473" w:type="dxa"/>
            <w:vAlign w:val="center"/>
          </w:tcPr>
          <w:p w14:paraId="2A1E9DFB"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739F790D"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47F3E3E1"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96" w:type="dxa"/>
            <w:vAlign w:val="center"/>
          </w:tcPr>
          <w:p w14:paraId="727A07D3"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4E8B28BB" w14:textId="77777777" w:rsidR="00114806" w:rsidRPr="00BA49DC" w:rsidRDefault="00114806" w:rsidP="00BA49DC">
            <w:pPr>
              <w:ind w:left="426" w:hanging="426"/>
              <w:rPr>
                <w:rFonts w:ascii="Arial" w:eastAsia="Arial Unicode MS" w:hAnsi="Arial" w:cs="Arial"/>
              </w:rPr>
            </w:pPr>
            <w:r w:rsidRPr="00BA49DC">
              <w:rPr>
                <w:rFonts w:ascii="Arial" w:hAnsi="Arial" w:cs="Arial"/>
              </w:rPr>
              <w:t>25</w:t>
            </w:r>
          </w:p>
        </w:tc>
        <w:tc>
          <w:tcPr>
            <w:tcW w:w="1260" w:type="dxa"/>
            <w:vAlign w:val="center"/>
          </w:tcPr>
          <w:p w14:paraId="4BA66A2C"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1049E703" w14:textId="77777777" w:rsidTr="00114806">
        <w:tc>
          <w:tcPr>
            <w:tcW w:w="558" w:type="dxa"/>
            <w:vAlign w:val="center"/>
          </w:tcPr>
          <w:p w14:paraId="29A071D6" w14:textId="77777777" w:rsidR="00114806" w:rsidRPr="00BA49DC" w:rsidRDefault="00114806" w:rsidP="00BA49DC">
            <w:pPr>
              <w:ind w:left="426" w:hanging="426"/>
              <w:rPr>
                <w:rFonts w:ascii="Arial" w:eastAsia="Arial Unicode MS" w:hAnsi="Arial" w:cs="Arial"/>
              </w:rPr>
            </w:pPr>
            <w:r w:rsidRPr="00BA49DC">
              <w:rPr>
                <w:rFonts w:ascii="Arial" w:hAnsi="Arial" w:cs="Arial"/>
              </w:rPr>
              <w:t>21</w:t>
            </w:r>
          </w:p>
        </w:tc>
        <w:tc>
          <w:tcPr>
            <w:tcW w:w="1350" w:type="dxa"/>
          </w:tcPr>
          <w:p w14:paraId="0B3BF8F6"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HV 1101/2 F.S </w:t>
            </w:r>
          </w:p>
        </w:tc>
        <w:tc>
          <w:tcPr>
            <w:tcW w:w="1530" w:type="dxa"/>
          </w:tcPr>
          <w:p w14:paraId="16CA9D28"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75FBCC50" w14:textId="77777777" w:rsidR="00114806" w:rsidRPr="00BA49DC" w:rsidRDefault="00114806" w:rsidP="00BA49DC">
            <w:pPr>
              <w:ind w:left="426" w:hanging="426"/>
              <w:rPr>
                <w:rFonts w:ascii="Arial" w:eastAsia="Arial Unicode MS" w:hAnsi="Arial" w:cs="Arial"/>
              </w:rPr>
            </w:pPr>
            <w:r w:rsidRPr="00BA49DC">
              <w:rPr>
                <w:rFonts w:ascii="Arial" w:hAnsi="Arial" w:cs="Arial"/>
              </w:rPr>
              <w:t>Ethylene from BL to F 203</w:t>
            </w:r>
          </w:p>
        </w:tc>
        <w:tc>
          <w:tcPr>
            <w:tcW w:w="1473" w:type="dxa"/>
            <w:vAlign w:val="center"/>
          </w:tcPr>
          <w:p w14:paraId="57DA0F86"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63926843"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02B6B15A"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35BE8976"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69AC3D72" w14:textId="77777777" w:rsidR="00114806" w:rsidRPr="00BA49DC" w:rsidRDefault="00114806" w:rsidP="00BA49DC">
            <w:pPr>
              <w:ind w:left="426" w:hanging="426"/>
              <w:rPr>
                <w:rFonts w:ascii="Arial" w:eastAsia="Arial Unicode MS" w:hAnsi="Arial" w:cs="Arial"/>
              </w:rPr>
            </w:pPr>
            <w:r w:rsidRPr="00BA49DC">
              <w:rPr>
                <w:rFonts w:ascii="Arial" w:hAnsi="Arial" w:cs="Arial"/>
              </w:rPr>
              <w:t>70</w:t>
            </w:r>
          </w:p>
        </w:tc>
        <w:tc>
          <w:tcPr>
            <w:tcW w:w="1260" w:type="dxa"/>
            <w:vAlign w:val="center"/>
          </w:tcPr>
          <w:p w14:paraId="0FBE3D7F"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7C5173BA" w14:textId="77777777" w:rsidTr="00114806">
        <w:tc>
          <w:tcPr>
            <w:tcW w:w="558" w:type="dxa"/>
            <w:vAlign w:val="center"/>
          </w:tcPr>
          <w:p w14:paraId="7E302891" w14:textId="77777777" w:rsidR="00114806" w:rsidRPr="00BA49DC" w:rsidRDefault="00114806" w:rsidP="00BA49DC">
            <w:pPr>
              <w:ind w:left="426" w:hanging="426"/>
              <w:rPr>
                <w:rFonts w:ascii="Arial" w:eastAsia="Arial Unicode MS" w:hAnsi="Arial" w:cs="Arial"/>
              </w:rPr>
            </w:pPr>
            <w:r w:rsidRPr="00BA49DC">
              <w:rPr>
                <w:rFonts w:ascii="Arial" w:hAnsi="Arial" w:cs="Arial"/>
              </w:rPr>
              <w:t>22</w:t>
            </w:r>
          </w:p>
        </w:tc>
        <w:tc>
          <w:tcPr>
            <w:tcW w:w="1350" w:type="dxa"/>
          </w:tcPr>
          <w:p w14:paraId="189131A6" w14:textId="77777777" w:rsidR="00114806" w:rsidRPr="00BA49DC" w:rsidRDefault="00114806" w:rsidP="00BA49DC">
            <w:pPr>
              <w:ind w:left="426" w:hanging="426"/>
              <w:rPr>
                <w:rFonts w:ascii="Arial" w:eastAsia="Arial Unicode MS" w:hAnsi="Arial" w:cs="Arial"/>
              </w:rPr>
            </w:pPr>
            <w:r w:rsidRPr="00BA49DC">
              <w:rPr>
                <w:rFonts w:ascii="Arial" w:hAnsi="Arial" w:cs="Arial"/>
              </w:rPr>
              <w:t>HV 1101/3 F.S</w:t>
            </w:r>
          </w:p>
        </w:tc>
        <w:tc>
          <w:tcPr>
            <w:tcW w:w="1530" w:type="dxa"/>
          </w:tcPr>
          <w:p w14:paraId="152A613C"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15E0E98E" w14:textId="77777777" w:rsidR="00114806" w:rsidRPr="00BA49DC" w:rsidRDefault="00114806" w:rsidP="00BA49DC">
            <w:pPr>
              <w:ind w:left="426" w:hanging="426"/>
              <w:rPr>
                <w:rFonts w:ascii="Arial" w:eastAsia="Arial Unicode MS" w:hAnsi="Arial" w:cs="Arial"/>
              </w:rPr>
            </w:pPr>
            <w:r w:rsidRPr="00BA49DC">
              <w:rPr>
                <w:rFonts w:ascii="Arial" w:hAnsi="Arial" w:cs="Arial"/>
              </w:rPr>
              <w:t>Hydrogen from BL to F202 A/S</w:t>
            </w:r>
          </w:p>
        </w:tc>
        <w:tc>
          <w:tcPr>
            <w:tcW w:w="1473" w:type="dxa"/>
            <w:vAlign w:val="center"/>
          </w:tcPr>
          <w:p w14:paraId="706CAD3F"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143F40BA"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59A2D657"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5705BF57"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128A507D" w14:textId="77777777" w:rsidR="00114806" w:rsidRPr="00BA49DC" w:rsidRDefault="00114806" w:rsidP="00BA49DC">
            <w:pPr>
              <w:ind w:left="426" w:hanging="426"/>
              <w:rPr>
                <w:rFonts w:ascii="Arial" w:eastAsia="Arial Unicode MS" w:hAnsi="Arial" w:cs="Arial"/>
              </w:rPr>
            </w:pPr>
            <w:r w:rsidRPr="00BA49DC">
              <w:rPr>
                <w:rFonts w:ascii="Arial" w:hAnsi="Arial" w:cs="Arial"/>
              </w:rPr>
              <w:t>70</w:t>
            </w:r>
          </w:p>
        </w:tc>
        <w:tc>
          <w:tcPr>
            <w:tcW w:w="1260" w:type="dxa"/>
            <w:vAlign w:val="center"/>
          </w:tcPr>
          <w:p w14:paraId="5F3E83C1"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53D04804" w14:textId="77777777" w:rsidTr="00114806">
        <w:tc>
          <w:tcPr>
            <w:tcW w:w="558" w:type="dxa"/>
            <w:vAlign w:val="center"/>
          </w:tcPr>
          <w:p w14:paraId="5BD1A6FF" w14:textId="77777777" w:rsidR="00114806" w:rsidRPr="00BA49DC" w:rsidRDefault="00114806" w:rsidP="00BA49DC">
            <w:pPr>
              <w:ind w:left="426" w:hanging="426"/>
              <w:rPr>
                <w:rFonts w:ascii="Arial" w:eastAsia="Arial Unicode MS" w:hAnsi="Arial" w:cs="Arial"/>
              </w:rPr>
            </w:pPr>
            <w:r w:rsidRPr="00BA49DC">
              <w:rPr>
                <w:rFonts w:ascii="Arial" w:hAnsi="Arial" w:cs="Arial"/>
              </w:rPr>
              <w:t>23</w:t>
            </w:r>
          </w:p>
        </w:tc>
        <w:tc>
          <w:tcPr>
            <w:tcW w:w="1350" w:type="dxa"/>
          </w:tcPr>
          <w:p w14:paraId="15006B5E" w14:textId="77777777" w:rsidR="00114806" w:rsidRPr="00BA49DC" w:rsidRDefault="00114806" w:rsidP="00BA49DC">
            <w:pPr>
              <w:ind w:left="426" w:hanging="426"/>
              <w:rPr>
                <w:rFonts w:ascii="Arial" w:eastAsia="Arial Unicode MS" w:hAnsi="Arial" w:cs="Arial"/>
              </w:rPr>
            </w:pPr>
            <w:r w:rsidRPr="00BA49DC">
              <w:rPr>
                <w:rFonts w:ascii="Arial" w:hAnsi="Arial" w:cs="Arial"/>
              </w:rPr>
              <w:t>HV 1101/4 F.S</w:t>
            </w:r>
          </w:p>
        </w:tc>
        <w:tc>
          <w:tcPr>
            <w:tcW w:w="1530" w:type="dxa"/>
          </w:tcPr>
          <w:p w14:paraId="4C23A9BF" w14:textId="77777777" w:rsidR="00114806" w:rsidRPr="00BA49DC" w:rsidRDefault="00114806" w:rsidP="00BA49DC">
            <w:pPr>
              <w:ind w:left="426" w:hanging="426"/>
              <w:rPr>
                <w:rFonts w:ascii="Arial" w:eastAsia="Arial Unicode MS" w:hAnsi="Arial" w:cs="Arial"/>
              </w:rPr>
            </w:pPr>
            <w:r w:rsidRPr="00BA49DC">
              <w:rPr>
                <w:rFonts w:ascii="Arial" w:hAnsi="Arial" w:cs="Arial"/>
              </w:rPr>
              <w:t>2”     40 Sch</w:t>
            </w:r>
          </w:p>
        </w:tc>
        <w:tc>
          <w:tcPr>
            <w:tcW w:w="3147" w:type="dxa"/>
          </w:tcPr>
          <w:p w14:paraId="0F33F1DC" w14:textId="77777777" w:rsidR="00114806" w:rsidRPr="00BA49DC" w:rsidRDefault="00114806" w:rsidP="00BA49DC">
            <w:pPr>
              <w:ind w:left="426" w:hanging="426"/>
              <w:rPr>
                <w:rFonts w:ascii="Arial" w:eastAsia="Arial Unicode MS" w:hAnsi="Arial" w:cs="Arial"/>
              </w:rPr>
            </w:pPr>
            <w:r w:rsidRPr="00BA49DC">
              <w:rPr>
                <w:rFonts w:ascii="Arial" w:hAnsi="Arial" w:cs="Arial"/>
              </w:rPr>
              <w:t>Purge gas to B/L from E302/E504</w:t>
            </w:r>
          </w:p>
        </w:tc>
        <w:tc>
          <w:tcPr>
            <w:tcW w:w="1473" w:type="dxa"/>
            <w:vAlign w:val="center"/>
          </w:tcPr>
          <w:p w14:paraId="56D246DC"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5BF539C4"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69B5F7DB"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96" w:type="dxa"/>
            <w:vAlign w:val="center"/>
          </w:tcPr>
          <w:p w14:paraId="04F27CBB"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65A7C22F"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60" w:type="dxa"/>
            <w:vAlign w:val="center"/>
          </w:tcPr>
          <w:p w14:paraId="6FD18460"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F144CFB" w14:textId="77777777" w:rsidTr="00114806">
        <w:tc>
          <w:tcPr>
            <w:tcW w:w="558" w:type="dxa"/>
            <w:vAlign w:val="center"/>
          </w:tcPr>
          <w:p w14:paraId="7867A614"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24</w:t>
            </w:r>
          </w:p>
        </w:tc>
        <w:tc>
          <w:tcPr>
            <w:tcW w:w="1350" w:type="dxa"/>
          </w:tcPr>
          <w:p w14:paraId="3B5B4B4C"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HV 1201 </w:t>
            </w:r>
          </w:p>
        </w:tc>
        <w:tc>
          <w:tcPr>
            <w:tcW w:w="1530" w:type="dxa"/>
          </w:tcPr>
          <w:p w14:paraId="38646A2B"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7F49B900" w14:textId="77777777" w:rsidR="00114806" w:rsidRPr="00BA49DC" w:rsidRDefault="00114806" w:rsidP="00BA49DC">
            <w:pPr>
              <w:ind w:left="426" w:hanging="426"/>
              <w:rPr>
                <w:rFonts w:ascii="Arial" w:eastAsia="Arial Unicode MS" w:hAnsi="Arial" w:cs="Arial"/>
              </w:rPr>
            </w:pPr>
            <w:r w:rsidRPr="00BA49DC">
              <w:rPr>
                <w:rFonts w:ascii="Arial" w:hAnsi="Arial" w:cs="Arial"/>
              </w:rPr>
              <w:t>Nitrogen to Teal drum</w:t>
            </w:r>
          </w:p>
        </w:tc>
        <w:tc>
          <w:tcPr>
            <w:tcW w:w="1473" w:type="dxa"/>
            <w:vAlign w:val="center"/>
          </w:tcPr>
          <w:p w14:paraId="4A4B3CD8"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436A1072"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5705C76B"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13C04431"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204C9FE" w14:textId="77777777" w:rsidR="00114806" w:rsidRPr="00BA49DC" w:rsidRDefault="00114806" w:rsidP="00BA49DC">
            <w:pPr>
              <w:ind w:left="426" w:hanging="426"/>
              <w:rPr>
                <w:rFonts w:ascii="Arial" w:eastAsia="Arial Unicode MS" w:hAnsi="Arial" w:cs="Arial"/>
              </w:rPr>
            </w:pPr>
            <w:r w:rsidRPr="00BA49DC">
              <w:rPr>
                <w:rFonts w:ascii="Arial" w:hAnsi="Arial" w:cs="Arial"/>
              </w:rPr>
              <w:t>10.5</w:t>
            </w:r>
          </w:p>
        </w:tc>
        <w:tc>
          <w:tcPr>
            <w:tcW w:w="1260" w:type="dxa"/>
            <w:vAlign w:val="center"/>
          </w:tcPr>
          <w:p w14:paraId="1CC5E5F9"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00420FE3" w14:textId="77777777" w:rsidTr="00114806">
        <w:tc>
          <w:tcPr>
            <w:tcW w:w="558" w:type="dxa"/>
            <w:vAlign w:val="center"/>
          </w:tcPr>
          <w:p w14:paraId="78DA3CFB" w14:textId="77777777" w:rsidR="00114806" w:rsidRPr="00BA49DC" w:rsidRDefault="00114806" w:rsidP="00BA49DC">
            <w:pPr>
              <w:ind w:left="426" w:hanging="426"/>
              <w:rPr>
                <w:rFonts w:ascii="Arial" w:eastAsia="Arial Unicode MS" w:hAnsi="Arial" w:cs="Arial"/>
              </w:rPr>
            </w:pPr>
            <w:r w:rsidRPr="00BA49DC">
              <w:rPr>
                <w:rFonts w:ascii="Arial" w:hAnsi="Arial" w:cs="Arial"/>
              </w:rPr>
              <w:t>25</w:t>
            </w:r>
          </w:p>
        </w:tc>
        <w:tc>
          <w:tcPr>
            <w:tcW w:w="1350" w:type="dxa"/>
          </w:tcPr>
          <w:p w14:paraId="67625680"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HV 1202 </w:t>
            </w:r>
          </w:p>
        </w:tc>
        <w:tc>
          <w:tcPr>
            <w:tcW w:w="1530" w:type="dxa"/>
          </w:tcPr>
          <w:p w14:paraId="429D6D4D"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2C770608" w14:textId="77777777" w:rsidR="00114806" w:rsidRPr="00BA49DC" w:rsidRDefault="00114806" w:rsidP="00BA49DC">
            <w:pPr>
              <w:ind w:left="426" w:hanging="426"/>
              <w:rPr>
                <w:rFonts w:ascii="Arial" w:eastAsia="Arial Unicode MS" w:hAnsi="Arial" w:cs="Arial"/>
              </w:rPr>
            </w:pPr>
            <w:r w:rsidRPr="00BA49DC">
              <w:rPr>
                <w:rFonts w:ascii="Arial" w:hAnsi="Arial" w:cs="Arial"/>
              </w:rPr>
              <w:t>Vent to T102</w:t>
            </w:r>
          </w:p>
        </w:tc>
        <w:tc>
          <w:tcPr>
            <w:tcW w:w="1473" w:type="dxa"/>
            <w:vAlign w:val="center"/>
          </w:tcPr>
          <w:p w14:paraId="6D2F1953"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42EB7CBD"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5F1D349A"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7E77DEE5"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7AEE70F" w14:textId="77777777" w:rsidR="00114806" w:rsidRPr="00BA49DC" w:rsidRDefault="00114806" w:rsidP="00BA49DC">
            <w:pPr>
              <w:ind w:left="426" w:hanging="426"/>
              <w:rPr>
                <w:rFonts w:ascii="Arial" w:eastAsia="Arial Unicode MS" w:hAnsi="Arial" w:cs="Arial"/>
              </w:rPr>
            </w:pPr>
            <w:r w:rsidRPr="00BA49DC">
              <w:rPr>
                <w:rFonts w:ascii="Arial" w:hAnsi="Arial" w:cs="Arial"/>
              </w:rPr>
              <w:t>10.5</w:t>
            </w:r>
          </w:p>
        </w:tc>
        <w:tc>
          <w:tcPr>
            <w:tcW w:w="1260" w:type="dxa"/>
            <w:vAlign w:val="center"/>
          </w:tcPr>
          <w:p w14:paraId="6BE30BA1"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A2BD820" w14:textId="77777777" w:rsidTr="00114806">
        <w:tc>
          <w:tcPr>
            <w:tcW w:w="558" w:type="dxa"/>
            <w:vAlign w:val="center"/>
          </w:tcPr>
          <w:p w14:paraId="01681644" w14:textId="77777777" w:rsidR="00114806" w:rsidRPr="00BA49DC" w:rsidRDefault="00114806" w:rsidP="00BA49DC">
            <w:pPr>
              <w:ind w:left="426" w:hanging="426"/>
              <w:rPr>
                <w:rFonts w:ascii="Arial" w:eastAsia="Arial Unicode MS" w:hAnsi="Arial" w:cs="Arial"/>
              </w:rPr>
            </w:pPr>
            <w:r w:rsidRPr="00BA49DC">
              <w:rPr>
                <w:rFonts w:ascii="Arial" w:hAnsi="Arial" w:cs="Arial"/>
              </w:rPr>
              <w:lastRenderedPageBreak/>
              <w:t>26</w:t>
            </w:r>
          </w:p>
        </w:tc>
        <w:tc>
          <w:tcPr>
            <w:tcW w:w="1350" w:type="dxa"/>
          </w:tcPr>
          <w:p w14:paraId="112AD4EC" w14:textId="77777777" w:rsidR="00114806" w:rsidRPr="00BA49DC" w:rsidRDefault="00114806" w:rsidP="00BA49DC">
            <w:pPr>
              <w:ind w:left="426" w:hanging="426"/>
              <w:rPr>
                <w:rFonts w:ascii="Arial" w:eastAsia="Arial Unicode MS" w:hAnsi="Arial" w:cs="Arial"/>
              </w:rPr>
            </w:pPr>
            <w:r w:rsidRPr="00BA49DC">
              <w:rPr>
                <w:rFonts w:ascii="Arial" w:hAnsi="Arial" w:cs="Arial"/>
              </w:rPr>
              <w:t>HV 1204</w:t>
            </w:r>
          </w:p>
        </w:tc>
        <w:tc>
          <w:tcPr>
            <w:tcW w:w="1530" w:type="dxa"/>
          </w:tcPr>
          <w:p w14:paraId="333715A6"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63464B08" w14:textId="77777777" w:rsidR="00114806" w:rsidRPr="00BA49DC" w:rsidRDefault="00114806" w:rsidP="00BA49DC">
            <w:pPr>
              <w:ind w:left="426" w:hanging="426"/>
              <w:rPr>
                <w:rFonts w:ascii="Arial" w:eastAsia="Arial Unicode MS" w:hAnsi="Arial" w:cs="Arial"/>
              </w:rPr>
            </w:pPr>
            <w:r w:rsidRPr="00BA49DC">
              <w:rPr>
                <w:rFonts w:ascii="Arial" w:hAnsi="Arial" w:cs="Arial"/>
              </w:rPr>
              <w:t>Vent to T102</w:t>
            </w:r>
          </w:p>
        </w:tc>
        <w:tc>
          <w:tcPr>
            <w:tcW w:w="1473" w:type="dxa"/>
            <w:vAlign w:val="center"/>
          </w:tcPr>
          <w:p w14:paraId="1AB967EC"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55D47F6E"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54298FBA"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597BBA9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7AB1515F" w14:textId="77777777" w:rsidR="00114806" w:rsidRPr="00BA49DC" w:rsidRDefault="00114806" w:rsidP="00BA49DC">
            <w:pPr>
              <w:ind w:left="426" w:hanging="426"/>
              <w:rPr>
                <w:rFonts w:ascii="Arial" w:eastAsia="Arial Unicode MS" w:hAnsi="Arial" w:cs="Arial"/>
              </w:rPr>
            </w:pPr>
            <w:r w:rsidRPr="00BA49DC">
              <w:rPr>
                <w:rFonts w:ascii="Arial" w:hAnsi="Arial" w:cs="Arial"/>
              </w:rPr>
              <w:t>10.5</w:t>
            </w:r>
          </w:p>
        </w:tc>
        <w:tc>
          <w:tcPr>
            <w:tcW w:w="1260" w:type="dxa"/>
            <w:vAlign w:val="center"/>
          </w:tcPr>
          <w:p w14:paraId="7F8B9DA6"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693F0C71" w14:textId="77777777" w:rsidTr="00114806">
        <w:tc>
          <w:tcPr>
            <w:tcW w:w="558" w:type="dxa"/>
            <w:vAlign w:val="center"/>
          </w:tcPr>
          <w:p w14:paraId="6F0F0FF9" w14:textId="77777777" w:rsidR="00114806" w:rsidRPr="00BA49DC" w:rsidRDefault="00114806" w:rsidP="00BA49DC">
            <w:pPr>
              <w:ind w:left="426" w:hanging="426"/>
              <w:rPr>
                <w:rFonts w:ascii="Arial" w:eastAsia="Arial Unicode MS" w:hAnsi="Arial" w:cs="Arial"/>
              </w:rPr>
            </w:pPr>
            <w:r w:rsidRPr="00BA49DC">
              <w:rPr>
                <w:rFonts w:ascii="Arial" w:hAnsi="Arial" w:cs="Arial"/>
              </w:rPr>
              <w:t>27</w:t>
            </w:r>
          </w:p>
        </w:tc>
        <w:tc>
          <w:tcPr>
            <w:tcW w:w="1350" w:type="dxa"/>
          </w:tcPr>
          <w:p w14:paraId="2FE4C72F" w14:textId="77777777" w:rsidR="00114806" w:rsidRPr="00BA49DC" w:rsidRDefault="00114806" w:rsidP="00BA49DC">
            <w:pPr>
              <w:ind w:left="426" w:hanging="426"/>
              <w:rPr>
                <w:rFonts w:ascii="Arial" w:eastAsia="Arial Unicode MS" w:hAnsi="Arial" w:cs="Arial"/>
              </w:rPr>
            </w:pPr>
            <w:r w:rsidRPr="00BA49DC">
              <w:rPr>
                <w:rFonts w:ascii="Arial" w:hAnsi="Arial" w:cs="Arial"/>
              </w:rPr>
              <w:t>HV 1207</w:t>
            </w:r>
          </w:p>
        </w:tc>
        <w:tc>
          <w:tcPr>
            <w:tcW w:w="1530" w:type="dxa"/>
          </w:tcPr>
          <w:p w14:paraId="76BA1623"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5BF0222B" w14:textId="77777777" w:rsidR="00114806" w:rsidRPr="00BA49DC" w:rsidRDefault="00114806" w:rsidP="00BA49DC">
            <w:pPr>
              <w:ind w:left="426" w:hanging="426"/>
              <w:rPr>
                <w:rFonts w:ascii="Arial" w:eastAsia="Arial Unicode MS" w:hAnsi="Arial" w:cs="Arial"/>
              </w:rPr>
            </w:pPr>
            <w:r w:rsidRPr="00BA49DC">
              <w:rPr>
                <w:rFonts w:ascii="Arial" w:hAnsi="Arial" w:cs="Arial"/>
              </w:rPr>
              <w:t>Teal to V101</w:t>
            </w:r>
          </w:p>
        </w:tc>
        <w:tc>
          <w:tcPr>
            <w:tcW w:w="1473" w:type="dxa"/>
            <w:vAlign w:val="center"/>
          </w:tcPr>
          <w:p w14:paraId="265BA35D"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2496F52A"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4E47FF95"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3B24E13A"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0E14FB4" w14:textId="77777777" w:rsidR="00114806" w:rsidRPr="00BA49DC" w:rsidRDefault="00114806" w:rsidP="00BA49DC">
            <w:pPr>
              <w:ind w:left="426" w:hanging="426"/>
              <w:rPr>
                <w:rFonts w:ascii="Arial" w:eastAsia="Arial Unicode MS" w:hAnsi="Arial" w:cs="Arial"/>
              </w:rPr>
            </w:pPr>
            <w:r w:rsidRPr="00BA49DC">
              <w:rPr>
                <w:rFonts w:ascii="Arial" w:hAnsi="Arial" w:cs="Arial"/>
              </w:rPr>
              <w:t>10.5</w:t>
            </w:r>
          </w:p>
        </w:tc>
        <w:tc>
          <w:tcPr>
            <w:tcW w:w="1260" w:type="dxa"/>
            <w:vAlign w:val="center"/>
          </w:tcPr>
          <w:p w14:paraId="2EBB79DE"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3461BF98" w14:textId="77777777" w:rsidTr="00114806">
        <w:tc>
          <w:tcPr>
            <w:tcW w:w="558" w:type="dxa"/>
            <w:vAlign w:val="center"/>
          </w:tcPr>
          <w:p w14:paraId="32CD403D" w14:textId="77777777" w:rsidR="00114806" w:rsidRPr="00BA49DC" w:rsidRDefault="00114806" w:rsidP="00BA49DC">
            <w:pPr>
              <w:ind w:left="426" w:hanging="426"/>
              <w:rPr>
                <w:rFonts w:ascii="Arial" w:eastAsia="Arial Unicode MS" w:hAnsi="Arial" w:cs="Arial"/>
              </w:rPr>
            </w:pPr>
            <w:r w:rsidRPr="00BA49DC">
              <w:rPr>
                <w:rFonts w:ascii="Arial" w:hAnsi="Arial" w:cs="Arial"/>
              </w:rPr>
              <w:t>28</w:t>
            </w:r>
          </w:p>
        </w:tc>
        <w:tc>
          <w:tcPr>
            <w:tcW w:w="1350" w:type="dxa"/>
          </w:tcPr>
          <w:p w14:paraId="0726414D"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HV 1208 </w:t>
            </w:r>
          </w:p>
        </w:tc>
        <w:tc>
          <w:tcPr>
            <w:tcW w:w="1530" w:type="dxa"/>
          </w:tcPr>
          <w:p w14:paraId="61A3D1FB"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64BB6E10" w14:textId="77777777" w:rsidR="00114806" w:rsidRPr="00BA49DC" w:rsidRDefault="00114806" w:rsidP="00BA49DC">
            <w:pPr>
              <w:ind w:left="426" w:hanging="426"/>
              <w:rPr>
                <w:rFonts w:ascii="Arial" w:eastAsia="Arial Unicode MS" w:hAnsi="Arial" w:cs="Arial"/>
              </w:rPr>
            </w:pPr>
            <w:r w:rsidRPr="00BA49DC">
              <w:rPr>
                <w:rFonts w:ascii="Arial" w:hAnsi="Arial" w:cs="Arial"/>
              </w:rPr>
              <w:t>Teal to V101</w:t>
            </w:r>
          </w:p>
        </w:tc>
        <w:tc>
          <w:tcPr>
            <w:tcW w:w="1473" w:type="dxa"/>
            <w:vAlign w:val="center"/>
          </w:tcPr>
          <w:p w14:paraId="057A3A87"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3D23F0EF"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26DEDAE4"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4E801D0B"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23E6FC06" w14:textId="77777777" w:rsidR="00114806" w:rsidRPr="00BA49DC" w:rsidRDefault="00114806" w:rsidP="00BA49DC">
            <w:pPr>
              <w:ind w:left="426" w:hanging="426"/>
              <w:rPr>
                <w:rFonts w:ascii="Arial" w:eastAsia="Arial Unicode MS" w:hAnsi="Arial" w:cs="Arial"/>
              </w:rPr>
            </w:pPr>
            <w:r w:rsidRPr="00BA49DC">
              <w:rPr>
                <w:rFonts w:ascii="Arial" w:hAnsi="Arial" w:cs="Arial"/>
              </w:rPr>
              <w:t>10.5</w:t>
            </w:r>
          </w:p>
        </w:tc>
        <w:tc>
          <w:tcPr>
            <w:tcW w:w="1260" w:type="dxa"/>
            <w:vAlign w:val="center"/>
          </w:tcPr>
          <w:p w14:paraId="6F5F4187"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29CC23D" w14:textId="77777777" w:rsidTr="00114806">
        <w:tc>
          <w:tcPr>
            <w:tcW w:w="558" w:type="dxa"/>
            <w:vAlign w:val="center"/>
          </w:tcPr>
          <w:p w14:paraId="25000542" w14:textId="77777777" w:rsidR="00114806" w:rsidRPr="00BA49DC" w:rsidRDefault="00114806" w:rsidP="00BA49DC">
            <w:pPr>
              <w:ind w:left="426" w:hanging="426"/>
              <w:rPr>
                <w:rFonts w:ascii="Arial" w:eastAsia="Arial Unicode MS" w:hAnsi="Arial" w:cs="Arial"/>
              </w:rPr>
            </w:pPr>
            <w:r w:rsidRPr="00BA49DC">
              <w:rPr>
                <w:rFonts w:ascii="Arial" w:hAnsi="Arial" w:cs="Arial"/>
              </w:rPr>
              <w:t>29</w:t>
            </w:r>
          </w:p>
        </w:tc>
        <w:tc>
          <w:tcPr>
            <w:tcW w:w="1350" w:type="dxa"/>
          </w:tcPr>
          <w:p w14:paraId="0CD6830E" w14:textId="77777777" w:rsidR="00114806" w:rsidRPr="00BA49DC" w:rsidRDefault="00114806" w:rsidP="00BA49DC">
            <w:pPr>
              <w:ind w:left="426" w:hanging="426"/>
              <w:rPr>
                <w:rFonts w:ascii="Arial" w:eastAsia="Arial Unicode MS" w:hAnsi="Arial" w:cs="Arial"/>
              </w:rPr>
            </w:pPr>
            <w:r w:rsidRPr="00BA49DC">
              <w:rPr>
                <w:rFonts w:ascii="Arial" w:hAnsi="Arial" w:cs="Arial"/>
              </w:rPr>
              <w:t>HV 1301</w:t>
            </w:r>
          </w:p>
        </w:tc>
        <w:tc>
          <w:tcPr>
            <w:tcW w:w="1530" w:type="dxa"/>
          </w:tcPr>
          <w:p w14:paraId="1C6E6DE7"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537B0B23" w14:textId="77777777" w:rsidR="00114806" w:rsidRPr="00BA49DC" w:rsidRDefault="00114806" w:rsidP="00BA49DC">
            <w:pPr>
              <w:ind w:left="426" w:hanging="426"/>
              <w:rPr>
                <w:rFonts w:ascii="Arial" w:eastAsia="Arial Unicode MS" w:hAnsi="Arial" w:cs="Arial"/>
              </w:rPr>
            </w:pPr>
            <w:r w:rsidRPr="00BA49DC">
              <w:rPr>
                <w:rFonts w:ascii="Arial" w:hAnsi="Arial" w:cs="Arial"/>
              </w:rPr>
              <w:t>V101 top discharge</w:t>
            </w:r>
          </w:p>
        </w:tc>
        <w:tc>
          <w:tcPr>
            <w:tcW w:w="1473" w:type="dxa"/>
            <w:vAlign w:val="center"/>
          </w:tcPr>
          <w:p w14:paraId="32671DD9"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38F0E965"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0D36A02F"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03ABF269"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767F569F"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0E2AFF9C"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1E73F6CD" w14:textId="77777777" w:rsidTr="00114806">
        <w:tc>
          <w:tcPr>
            <w:tcW w:w="558" w:type="dxa"/>
            <w:vAlign w:val="center"/>
          </w:tcPr>
          <w:p w14:paraId="72D46B55" w14:textId="77777777" w:rsidR="00114806" w:rsidRPr="00BA49DC" w:rsidRDefault="00114806" w:rsidP="00BA49DC">
            <w:pPr>
              <w:ind w:left="426" w:hanging="426"/>
              <w:rPr>
                <w:rFonts w:ascii="Arial" w:eastAsia="Arial Unicode MS" w:hAnsi="Arial" w:cs="Arial"/>
              </w:rPr>
            </w:pPr>
            <w:r w:rsidRPr="00BA49DC">
              <w:rPr>
                <w:rFonts w:ascii="Arial" w:hAnsi="Arial" w:cs="Arial"/>
              </w:rPr>
              <w:t>30</w:t>
            </w:r>
          </w:p>
        </w:tc>
        <w:tc>
          <w:tcPr>
            <w:tcW w:w="1350" w:type="dxa"/>
          </w:tcPr>
          <w:p w14:paraId="5A269F87" w14:textId="77777777" w:rsidR="00114806" w:rsidRPr="00BA49DC" w:rsidRDefault="00114806" w:rsidP="00BA49DC">
            <w:pPr>
              <w:ind w:left="426" w:hanging="426"/>
              <w:rPr>
                <w:rFonts w:ascii="Arial" w:eastAsia="Arial Unicode MS" w:hAnsi="Arial" w:cs="Arial"/>
              </w:rPr>
            </w:pPr>
            <w:r w:rsidRPr="00BA49DC">
              <w:rPr>
                <w:rFonts w:ascii="Arial" w:hAnsi="Arial" w:cs="Arial"/>
              </w:rPr>
              <w:t>HV 1302</w:t>
            </w:r>
          </w:p>
        </w:tc>
        <w:tc>
          <w:tcPr>
            <w:tcW w:w="1530" w:type="dxa"/>
          </w:tcPr>
          <w:p w14:paraId="16C2DD6E"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4CB58134" w14:textId="77777777" w:rsidR="00114806" w:rsidRPr="00BA49DC" w:rsidRDefault="00114806" w:rsidP="00BA49DC">
            <w:pPr>
              <w:ind w:left="426" w:hanging="426"/>
              <w:rPr>
                <w:rFonts w:ascii="Arial" w:eastAsia="Arial Unicode MS" w:hAnsi="Arial" w:cs="Arial"/>
              </w:rPr>
            </w:pPr>
            <w:r w:rsidRPr="00BA49DC">
              <w:rPr>
                <w:rFonts w:ascii="Arial" w:hAnsi="Arial" w:cs="Arial"/>
              </w:rPr>
              <w:t>V101 bottom discharge</w:t>
            </w:r>
          </w:p>
        </w:tc>
        <w:tc>
          <w:tcPr>
            <w:tcW w:w="1473" w:type="dxa"/>
            <w:vAlign w:val="center"/>
          </w:tcPr>
          <w:p w14:paraId="6A2A833A"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7BF93204"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2200BD83"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11732063"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08AE289F"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1C590726"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5E7F3519" w14:textId="77777777" w:rsidTr="00114806">
        <w:tc>
          <w:tcPr>
            <w:tcW w:w="558" w:type="dxa"/>
            <w:vAlign w:val="center"/>
          </w:tcPr>
          <w:p w14:paraId="61CFE093" w14:textId="77777777" w:rsidR="00114806" w:rsidRPr="00BA49DC" w:rsidRDefault="00114806" w:rsidP="00BA49DC">
            <w:pPr>
              <w:ind w:left="426" w:hanging="426"/>
              <w:rPr>
                <w:rFonts w:ascii="Arial" w:eastAsia="Arial Unicode MS" w:hAnsi="Arial" w:cs="Arial"/>
              </w:rPr>
            </w:pPr>
            <w:r w:rsidRPr="00BA49DC">
              <w:rPr>
                <w:rFonts w:ascii="Arial" w:hAnsi="Arial" w:cs="Arial"/>
              </w:rPr>
              <w:t>31</w:t>
            </w:r>
          </w:p>
        </w:tc>
        <w:tc>
          <w:tcPr>
            <w:tcW w:w="1350" w:type="dxa"/>
          </w:tcPr>
          <w:p w14:paraId="7EE759E4" w14:textId="77777777" w:rsidR="00114806" w:rsidRPr="00BA49DC" w:rsidRDefault="00114806" w:rsidP="00BA49DC">
            <w:pPr>
              <w:ind w:left="426" w:hanging="426"/>
              <w:rPr>
                <w:rFonts w:ascii="Arial" w:eastAsia="Arial Unicode MS" w:hAnsi="Arial" w:cs="Arial"/>
              </w:rPr>
            </w:pPr>
            <w:r w:rsidRPr="00BA49DC">
              <w:rPr>
                <w:rFonts w:ascii="Arial" w:hAnsi="Arial" w:cs="Arial"/>
              </w:rPr>
              <w:t>HV 1303</w:t>
            </w:r>
          </w:p>
        </w:tc>
        <w:tc>
          <w:tcPr>
            <w:tcW w:w="1530" w:type="dxa"/>
          </w:tcPr>
          <w:p w14:paraId="0C706EA7"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5051A2A8" w14:textId="77777777" w:rsidR="00114806" w:rsidRPr="00BA49DC" w:rsidRDefault="00114806" w:rsidP="00BA49DC">
            <w:pPr>
              <w:ind w:left="426" w:hanging="426"/>
              <w:rPr>
                <w:rFonts w:ascii="Arial" w:eastAsia="Arial Unicode MS" w:hAnsi="Arial" w:cs="Arial"/>
              </w:rPr>
            </w:pPr>
            <w:r w:rsidRPr="00BA49DC">
              <w:rPr>
                <w:rFonts w:ascii="Arial" w:hAnsi="Arial" w:cs="Arial"/>
              </w:rPr>
              <w:t>Teal from V101 to F101</w:t>
            </w:r>
          </w:p>
        </w:tc>
        <w:tc>
          <w:tcPr>
            <w:tcW w:w="1473" w:type="dxa"/>
            <w:vAlign w:val="center"/>
          </w:tcPr>
          <w:p w14:paraId="66D9E464"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501BB69B"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52392FD3"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76EC917C"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6C962819"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578D3035"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4DA313CE" w14:textId="77777777" w:rsidTr="00114806">
        <w:tc>
          <w:tcPr>
            <w:tcW w:w="558" w:type="dxa"/>
            <w:vAlign w:val="center"/>
          </w:tcPr>
          <w:p w14:paraId="5124E3BC" w14:textId="77777777" w:rsidR="00114806" w:rsidRPr="00BA49DC" w:rsidRDefault="00114806" w:rsidP="00BA49DC">
            <w:pPr>
              <w:ind w:left="426" w:hanging="426"/>
              <w:rPr>
                <w:rFonts w:ascii="Arial" w:eastAsia="Arial Unicode MS" w:hAnsi="Arial" w:cs="Arial"/>
              </w:rPr>
            </w:pPr>
            <w:r w:rsidRPr="00BA49DC">
              <w:rPr>
                <w:rFonts w:ascii="Arial" w:hAnsi="Arial" w:cs="Arial"/>
              </w:rPr>
              <w:t>32</w:t>
            </w:r>
          </w:p>
        </w:tc>
        <w:tc>
          <w:tcPr>
            <w:tcW w:w="1350" w:type="dxa"/>
          </w:tcPr>
          <w:p w14:paraId="0F419378" w14:textId="77777777" w:rsidR="00114806" w:rsidRPr="00BA49DC" w:rsidRDefault="00114806" w:rsidP="00BA49DC">
            <w:pPr>
              <w:ind w:left="426" w:hanging="426"/>
              <w:rPr>
                <w:rFonts w:ascii="Arial" w:eastAsia="Arial Unicode MS" w:hAnsi="Arial" w:cs="Arial"/>
              </w:rPr>
            </w:pPr>
            <w:r w:rsidRPr="00BA49DC">
              <w:rPr>
                <w:rFonts w:ascii="Arial" w:hAnsi="Arial" w:cs="Arial"/>
              </w:rPr>
              <w:t>HV 1304 A/S</w:t>
            </w:r>
          </w:p>
        </w:tc>
        <w:tc>
          <w:tcPr>
            <w:tcW w:w="1530" w:type="dxa"/>
          </w:tcPr>
          <w:p w14:paraId="61C312D9"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13B6E7C6" w14:textId="77777777" w:rsidR="00114806" w:rsidRPr="00BA49DC" w:rsidRDefault="00114806" w:rsidP="00BA49DC">
            <w:pPr>
              <w:ind w:left="426" w:hanging="426"/>
              <w:rPr>
                <w:rFonts w:ascii="Arial" w:eastAsia="Arial Unicode MS" w:hAnsi="Arial" w:cs="Arial"/>
              </w:rPr>
            </w:pPr>
            <w:r w:rsidRPr="00BA49DC">
              <w:rPr>
                <w:rFonts w:ascii="Arial" w:hAnsi="Arial" w:cs="Arial"/>
              </w:rPr>
              <w:t>P101 A/S suction</w:t>
            </w:r>
          </w:p>
        </w:tc>
        <w:tc>
          <w:tcPr>
            <w:tcW w:w="1473" w:type="dxa"/>
            <w:vAlign w:val="center"/>
          </w:tcPr>
          <w:p w14:paraId="6AE661B5"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233F413C"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4CB6649A"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0C3E3E91"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4AF2F341"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656ACF64"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3FD5B209" w14:textId="77777777" w:rsidTr="00114806">
        <w:tc>
          <w:tcPr>
            <w:tcW w:w="558" w:type="dxa"/>
            <w:vAlign w:val="center"/>
          </w:tcPr>
          <w:p w14:paraId="043BB5EF" w14:textId="77777777" w:rsidR="00114806" w:rsidRPr="00BA49DC" w:rsidRDefault="00114806" w:rsidP="00BA49DC">
            <w:pPr>
              <w:ind w:left="426" w:hanging="426"/>
              <w:rPr>
                <w:rFonts w:ascii="Arial" w:eastAsia="Arial Unicode MS" w:hAnsi="Arial" w:cs="Arial"/>
              </w:rPr>
            </w:pPr>
            <w:r w:rsidRPr="00BA49DC">
              <w:rPr>
                <w:rFonts w:ascii="Arial" w:hAnsi="Arial" w:cs="Arial"/>
              </w:rPr>
              <w:t>33</w:t>
            </w:r>
          </w:p>
        </w:tc>
        <w:tc>
          <w:tcPr>
            <w:tcW w:w="1350" w:type="dxa"/>
          </w:tcPr>
          <w:p w14:paraId="01BF3B1D" w14:textId="77777777" w:rsidR="00114806" w:rsidRPr="00BA49DC" w:rsidRDefault="00114806" w:rsidP="00BA49DC">
            <w:pPr>
              <w:ind w:left="426" w:hanging="426"/>
              <w:rPr>
                <w:rFonts w:ascii="Arial" w:eastAsia="Arial Unicode MS" w:hAnsi="Arial" w:cs="Arial"/>
              </w:rPr>
            </w:pPr>
            <w:r w:rsidRPr="00BA49DC">
              <w:rPr>
                <w:rFonts w:ascii="Arial" w:hAnsi="Arial" w:cs="Arial"/>
              </w:rPr>
              <w:t>HV 1305 A/S</w:t>
            </w:r>
          </w:p>
        </w:tc>
        <w:tc>
          <w:tcPr>
            <w:tcW w:w="1530" w:type="dxa"/>
          </w:tcPr>
          <w:p w14:paraId="204B7E3C"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0B368E35" w14:textId="77777777" w:rsidR="00114806" w:rsidRPr="00BA49DC" w:rsidRDefault="00114806" w:rsidP="00BA49DC">
            <w:pPr>
              <w:ind w:left="426" w:hanging="426"/>
              <w:rPr>
                <w:rFonts w:ascii="Arial" w:eastAsia="Arial Unicode MS" w:hAnsi="Arial" w:cs="Arial"/>
              </w:rPr>
            </w:pPr>
            <w:r w:rsidRPr="00BA49DC">
              <w:rPr>
                <w:rFonts w:ascii="Arial" w:hAnsi="Arial" w:cs="Arial"/>
              </w:rPr>
              <w:t>P101A/S delivery</w:t>
            </w:r>
          </w:p>
        </w:tc>
        <w:tc>
          <w:tcPr>
            <w:tcW w:w="1473" w:type="dxa"/>
            <w:vAlign w:val="center"/>
          </w:tcPr>
          <w:p w14:paraId="46FA3988"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087DEBAE"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61C71A72"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2E4E7602"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13120877" w14:textId="77777777" w:rsidR="00114806" w:rsidRPr="00BA49DC" w:rsidRDefault="00114806" w:rsidP="00BA49DC">
            <w:pPr>
              <w:ind w:left="426" w:hanging="426"/>
              <w:rPr>
                <w:rFonts w:ascii="Arial" w:eastAsia="Arial Unicode MS" w:hAnsi="Arial" w:cs="Arial"/>
              </w:rPr>
            </w:pPr>
            <w:r w:rsidRPr="00BA49DC">
              <w:rPr>
                <w:rFonts w:ascii="Arial" w:hAnsi="Arial" w:cs="Arial"/>
              </w:rPr>
              <w:t>70</w:t>
            </w:r>
          </w:p>
        </w:tc>
        <w:tc>
          <w:tcPr>
            <w:tcW w:w="1260" w:type="dxa"/>
            <w:vAlign w:val="center"/>
          </w:tcPr>
          <w:p w14:paraId="35DB79A0"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5FA210F7" w14:textId="77777777" w:rsidTr="00114806">
        <w:tc>
          <w:tcPr>
            <w:tcW w:w="558" w:type="dxa"/>
            <w:vAlign w:val="center"/>
          </w:tcPr>
          <w:p w14:paraId="041BE4FB" w14:textId="77777777" w:rsidR="00114806" w:rsidRPr="00BA49DC" w:rsidRDefault="00114806" w:rsidP="00BA49DC">
            <w:pPr>
              <w:ind w:left="426" w:hanging="426"/>
              <w:rPr>
                <w:rFonts w:ascii="Arial" w:eastAsia="Arial Unicode MS" w:hAnsi="Arial" w:cs="Arial"/>
              </w:rPr>
            </w:pPr>
            <w:r w:rsidRPr="00BA49DC">
              <w:rPr>
                <w:rFonts w:ascii="Arial" w:hAnsi="Arial" w:cs="Arial"/>
              </w:rPr>
              <w:t>34</w:t>
            </w:r>
          </w:p>
        </w:tc>
        <w:tc>
          <w:tcPr>
            <w:tcW w:w="1350" w:type="dxa"/>
          </w:tcPr>
          <w:p w14:paraId="3D2C1F44" w14:textId="77777777" w:rsidR="00114806" w:rsidRPr="00BA49DC" w:rsidRDefault="00114806" w:rsidP="00BA49DC">
            <w:pPr>
              <w:ind w:left="426" w:hanging="426"/>
              <w:rPr>
                <w:rFonts w:ascii="Arial" w:eastAsia="Arial Unicode MS" w:hAnsi="Arial" w:cs="Arial"/>
              </w:rPr>
            </w:pPr>
            <w:r w:rsidRPr="00BA49DC">
              <w:rPr>
                <w:rFonts w:ascii="Arial" w:hAnsi="Arial" w:cs="Arial"/>
              </w:rPr>
              <w:t>HV 1306</w:t>
            </w:r>
          </w:p>
        </w:tc>
        <w:tc>
          <w:tcPr>
            <w:tcW w:w="1530" w:type="dxa"/>
          </w:tcPr>
          <w:p w14:paraId="60B84260"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17D75271" w14:textId="77777777" w:rsidR="00114806" w:rsidRPr="00BA49DC" w:rsidRDefault="00114806" w:rsidP="00BA49DC">
            <w:pPr>
              <w:ind w:left="426" w:hanging="426"/>
              <w:rPr>
                <w:rFonts w:ascii="Arial" w:eastAsia="Arial Unicode MS" w:hAnsi="Arial" w:cs="Arial"/>
              </w:rPr>
            </w:pPr>
            <w:r w:rsidRPr="00BA49DC">
              <w:rPr>
                <w:rFonts w:ascii="Arial" w:hAnsi="Arial" w:cs="Arial"/>
              </w:rPr>
              <w:t>Drain into T102</w:t>
            </w:r>
          </w:p>
        </w:tc>
        <w:tc>
          <w:tcPr>
            <w:tcW w:w="1473" w:type="dxa"/>
            <w:vAlign w:val="center"/>
          </w:tcPr>
          <w:p w14:paraId="3A826C4D"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3881A91B"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61413032"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1CE2E1A2"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46F6B3CE"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015CC945"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3B8AB135" w14:textId="77777777" w:rsidTr="00114806">
        <w:tc>
          <w:tcPr>
            <w:tcW w:w="558" w:type="dxa"/>
            <w:vAlign w:val="center"/>
          </w:tcPr>
          <w:p w14:paraId="6771B6B6" w14:textId="77777777" w:rsidR="00114806" w:rsidRPr="00BA49DC" w:rsidRDefault="00114806" w:rsidP="00BA49DC">
            <w:pPr>
              <w:ind w:left="426" w:hanging="426"/>
              <w:rPr>
                <w:rFonts w:ascii="Arial" w:eastAsia="Arial Unicode MS" w:hAnsi="Arial" w:cs="Arial"/>
              </w:rPr>
            </w:pPr>
            <w:r w:rsidRPr="00BA49DC">
              <w:rPr>
                <w:rFonts w:ascii="Arial" w:hAnsi="Arial" w:cs="Arial"/>
              </w:rPr>
              <w:t>35</w:t>
            </w:r>
          </w:p>
        </w:tc>
        <w:tc>
          <w:tcPr>
            <w:tcW w:w="1350" w:type="dxa"/>
          </w:tcPr>
          <w:p w14:paraId="107B4767" w14:textId="77777777" w:rsidR="00114806" w:rsidRPr="00BA49DC" w:rsidRDefault="00114806" w:rsidP="00BA49DC">
            <w:pPr>
              <w:ind w:left="426" w:hanging="426"/>
              <w:rPr>
                <w:rFonts w:ascii="Arial" w:eastAsia="Arial Unicode MS" w:hAnsi="Arial" w:cs="Arial"/>
              </w:rPr>
            </w:pPr>
            <w:r w:rsidRPr="00BA49DC">
              <w:rPr>
                <w:rFonts w:ascii="Arial" w:hAnsi="Arial" w:cs="Arial"/>
              </w:rPr>
              <w:t>HV 1309.1/2</w:t>
            </w:r>
          </w:p>
        </w:tc>
        <w:tc>
          <w:tcPr>
            <w:tcW w:w="1530" w:type="dxa"/>
          </w:tcPr>
          <w:p w14:paraId="646EE161"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0CC93177" w14:textId="77777777" w:rsidR="00114806" w:rsidRPr="00BA49DC" w:rsidRDefault="00114806" w:rsidP="00BA49DC">
            <w:pPr>
              <w:ind w:left="426" w:hanging="426"/>
              <w:rPr>
                <w:rFonts w:ascii="Arial" w:eastAsia="Arial Unicode MS" w:hAnsi="Arial" w:cs="Arial"/>
              </w:rPr>
            </w:pPr>
            <w:r w:rsidRPr="00BA49DC">
              <w:rPr>
                <w:rFonts w:ascii="Arial" w:hAnsi="Arial" w:cs="Arial"/>
              </w:rPr>
              <w:t>Teal to V101</w:t>
            </w:r>
          </w:p>
        </w:tc>
        <w:tc>
          <w:tcPr>
            <w:tcW w:w="1473" w:type="dxa"/>
            <w:vAlign w:val="center"/>
          </w:tcPr>
          <w:p w14:paraId="1D7B52F0"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1F297737"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14CF2B09"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6AB2B8A1"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561F9D0"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7AB98E08" w14:textId="77777777" w:rsidR="00114806" w:rsidRPr="00BA49DC" w:rsidRDefault="00114806" w:rsidP="00BA49DC">
            <w:pPr>
              <w:ind w:left="426" w:hanging="426"/>
              <w:rPr>
                <w:rFonts w:ascii="Arial" w:eastAsia="Arial Unicode MS" w:hAnsi="Arial" w:cs="Arial"/>
              </w:rPr>
            </w:pPr>
            <w:r w:rsidRPr="00BA49DC">
              <w:rPr>
                <w:rFonts w:ascii="Arial" w:hAnsi="Arial" w:cs="Arial"/>
              </w:rPr>
              <w:t>Closed</w:t>
            </w:r>
          </w:p>
        </w:tc>
      </w:tr>
      <w:tr w:rsidR="00114806" w:rsidRPr="00114806" w14:paraId="0D89B2CD" w14:textId="77777777" w:rsidTr="00114806">
        <w:tc>
          <w:tcPr>
            <w:tcW w:w="558" w:type="dxa"/>
            <w:vAlign w:val="center"/>
          </w:tcPr>
          <w:p w14:paraId="52BD1219" w14:textId="77777777" w:rsidR="00114806" w:rsidRPr="00BA49DC" w:rsidRDefault="00114806" w:rsidP="00BA49DC">
            <w:pPr>
              <w:ind w:left="426" w:hanging="426"/>
              <w:rPr>
                <w:rFonts w:ascii="Arial" w:eastAsia="Arial Unicode MS" w:hAnsi="Arial" w:cs="Arial"/>
              </w:rPr>
            </w:pPr>
            <w:r w:rsidRPr="00BA49DC">
              <w:rPr>
                <w:rFonts w:ascii="Arial" w:hAnsi="Arial" w:cs="Arial"/>
              </w:rPr>
              <w:t>36</w:t>
            </w:r>
          </w:p>
        </w:tc>
        <w:tc>
          <w:tcPr>
            <w:tcW w:w="1350" w:type="dxa"/>
          </w:tcPr>
          <w:p w14:paraId="3A6C2CBD" w14:textId="77777777" w:rsidR="00114806" w:rsidRPr="00BA49DC" w:rsidRDefault="00114806" w:rsidP="00BA49DC">
            <w:pPr>
              <w:ind w:left="426" w:hanging="426"/>
              <w:rPr>
                <w:rFonts w:ascii="Arial" w:eastAsia="Arial Unicode MS" w:hAnsi="Arial" w:cs="Arial"/>
              </w:rPr>
            </w:pPr>
            <w:r w:rsidRPr="00BA49DC">
              <w:rPr>
                <w:rFonts w:ascii="Arial" w:hAnsi="Arial" w:cs="Arial"/>
              </w:rPr>
              <w:t>HV 1502</w:t>
            </w:r>
          </w:p>
        </w:tc>
        <w:tc>
          <w:tcPr>
            <w:tcW w:w="1530" w:type="dxa"/>
          </w:tcPr>
          <w:p w14:paraId="62FD1876" w14:textId="77777777" w:rsidR="00114806" w:rsidRPr="00BA49DC" w:rsidRDefault="00114806" w:rsidP="00BA49DC">
            <w:pPr>
              <w:ind w:left="426" w:hanging="426"/>
              <w:rPr>
                <w:rFonts w:ascii="Arial" w:eastAsia="Arial Unicode MS" w:hAnsi="Arial" w:cs="Arial"/>
              </w:rPr>
            </w:pPr>
            <w:r w:rsidRPr="00BA49DC">
              <w:rPr>
                <w:rFonts w:ascii="Arial" w:hAnsi="Arial" w:cs="Arial"/>
              </w:rPr>
              <w:t>¾”    40 Sch</w:t>
            </w:r>
          </w:p>
        </w:tc>
        <w:tc>
          <w:tcPr>
            <w:tcW w:w="3147" w:type="dxa"/>
          </w:tcPr>
          <w:p w14:paraId="22A063DA" w14:textId="77777777" w:rsidR="00114806" w:rsidRPr="00BA49DC" w:rsidRDefault="00114806" w:rsidP="00BA49DC">
            <w:pPr>
              <w:ind w:left="426" w:hanging="426"/>
              <w:rPr>
                <w:rFonts w:ascii="Arial" w:eastAsia="Arial Unicode MS" w:hAnsi="Arial" w:cs="Arial"/>
              </w:rPr>
            </w:pPr>
            <w:r w:rsidRPr="00BA49DC">
              <w:rPr>
                <w:rFonts w:ascii="Arial" w:hAnsi="Arial" w:cs="Arial"/>
              </w:rPr>
              <w:t>Nitrogen to V103</w:t>
            </w:r>
          </w:p>
        </w:tc>
        <w:tc>
          <w:tcPr>
            <w:tcW w:w="1473" w:type="dxa"/>
            <w:vAlign w:val="center"/>
          </w:tcPr>
          <w:p w14:paraId="7E2354C5"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2C77FAB6" w14:textId="77777777" w:rsidR="00114806" w:rsidRPr="00BA49DC" w:rsidRDefault="00114806" w:rsidP="00BA49DC">
            <w:pPr>
              <w:ind w:left="426" w:hanging="426"/>
              <w:rPr>
                <w:rFonts w:ascii="Arial" w:eastAsia="Arial Unicode MS" w:hAnsi="Arial" w:cs="Arial"/>
              </w:rPr>
            </w:pPr>
            <w:r w:rsidRPr="00BA49DC">
              <w:rPr>
                <w:rFonts w:ascii="Arial" w:hAnsi="Arial" w:cs="Arial"/>
              </w:rPr>
              <w:t>¾”</w:t>
            </w:r>
          </w:p>
        </w:tc>
        <w:tc>
          <w:tcPr>
            <w:tcW w:w="1240" w:type="dxa"/>
            <w:vAlign w:val="center"/>
          </w:tcPr>
          <w:p w14:paraId="11D9D663" w14:textId="77777777" w:rsidR="00114806" w:rsidRPr="00BA49DC" w:rsidRDefault="00114806" w:rsidP="00BA49DC">
            <w:pPr>
              <w:ind w:left="426" w:hanging="426"/>
              <w:rPr>
                <w:rFonts w:ascii="Arial" w:eastAsia="Arial Unicode MS" w:hAnsi="Arial" w:cs="Arial"/>
              </w:rPr>
            </w:pPr>
            <w:r w:rsidRPr="00BA49DC">
              <w:rPr>
                <w:rFonts w:ascii="Arial" w:hAnsi="Arial" w:cs="Arial"/>
              </w:rPr>
              <w:t>¾”</w:t>
            </w:r>
          </w:p>
        </w:tc>
        <w:tc>
          <w:tcPr>
            <w:tcW w:w="1296" w:type="dxa"/>
            <w:vAlign w:val="center"/>
          </w:tcPr>
          <w:p w14:paraId="6D024544"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B282F7A"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260" w:type="dxa"/>
            <w:vAlign w:val="center"/>
          </w:tcPr>
          <w:p w14:paraId="1FB212D8"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34AE4EF1" w14:textId="77777777" w:rsidTr="00114806">
        <w:tc>
          <w:tcPr>
            <w:tcW w:w="558" w:type="dxa"/>
            <w:vAlign w:val="center"/>
          </w:tcPr>
          <w:p w14:paraId="769D1D23" w14:textId="77777777" w:rsidR="00114806" w:rsidRPr="00BA49DC" w:rsidRDefault="00114806" w:rsidP="00BA49DC">
            <w:pPr>
              <w:ind w:left="426" w:hanging="426"/>
              <w:rPr>
                <w:rFonts w:ascii="Arial" w:eastAsia="Arial Unicode MS" w:hAnsi="Arial" w:cs="Arial"/>
              </w:rPr>
            </w:pPr>
            <w:r w:rsidRPr="00BA49DC">
              <w:rPr>
                <w:rFonts w:ascii="Arial" w:hAnsi="Arial" w:cs="Arial"/>
              </w:rPr>
              <w:t>37</w:t>
            </w:r>
          </w:p>
        </w:tc>
        <w:tc>
          <w:tcPr>
            <w:tcW w:w="1350" w:type="dxa"/>
          </w:tcPr>
          <w:p w14:paraId="0473D08A" w14:textId="77777777" w:rsidR="00114806" w:rsidRPr="00BA49DC" w:rsidRDefault="00114806" w:rsidP="00BA49DC">
            <w:pPr>
              <w:ind w:left="426" w:hanging="426"/>
              <w:rPr>
                <w:rFonts w:ascii="Arial" w:eastAsia="Arial Unicode MS" w:hAnsi="Arial" w:cs="Arial"/>
              </w:rPr>
            </w:pPr>
            <w:r w:rsidRPr="00BA49DC">
              <w:rPr>
                <w:rFonts w:ascii="Arial" w:hAnsi="Arial" w:cs="Arial"/>
              </w:rPr>
              <w:t>HV 1503</w:t>
            </w:r>
          </w:p>
        </w:tc>
        <w:tc>
          <w:tcPr>
            <w:tcW w:w="1530" w:type="dxa"/>
          </w:tcPr>
          <w:p w14:paraId="6A13E551" w14:textId="77777777" w:rsidR="00114806" w:rsidRPr="00BA49DC" w:rsidRDefault="00114806" w:rsidP="00BA49DC">
            <w:pPr>
              <w:ind w:left="426" w:hanging="426"/>
              <w:rPr>
                <w:rFonts w:ascii="Arial" w:eastAsia="Arial Unicode MS" w:hAnsi="Arial" w:cs="Arial"/>
              </w:rPr>
            </w:pPr>
            <w:r w:rsidRPr="00BA49DC">
              <w:rPr>
                <w:rFonts w:ascii="Arial" w:hAnsi="Arial" w:cs="Arial"/>
              </w:rPr>
              <w:t>2”     10 Sch</w:t>
            </w:r>
          </w:p>
        </w:tc>
        <w:tc>
          <w:tcPr>
            <w:tcW w:w="3147" w:type="dxa"/>
          </w:tcPr>
          <w:p w14:paraId="1851548E" w14:textId="77777777" w:rsidR="00114806" w:rsidRPr="00BA49DC" w:rsidRDefault="00114806" w:rsidP="00BA49DC">
            <w:pPr>
              <w:ind w:left="426" w:hanging="426"/>
              <w:rPr>
                <w:rFonts w:ascii="Arial" w:eastAsia="Arial Unicode MS" w:hAnsi="Arial" w:cs="Arial"/>
              </w:rPr>
            </w:pPr>
            <w:r w:rsidRPr="00BA49DC">
              <w:rPr>
                <w:rFonts w:ascii="Arial" w:hAnsi="Arial" w:cs="Arial"/>
              </w:rPr>
              <w:t>V103 blanketing</w:t>
            </w:r>
          </w:p>
        </w:tc>
        <w:tc>
          <w:tcPr>
            <w:tcW w:w="1473" w:type="dxa"/>
            <w:vAlign w:val="center"/>
          </w:tcPr>
          <w:p w14:paraId="0325964B"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54037264"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23485A8C"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96" w:type="dxa"/>
            <w:vAlign w:val="center"/>
          </w:tcPr>
          <w:p w14:paraId="29C66CC6"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3C47BF72"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260" w:type="dxa"/>
            <w:vAlign w:val="center"/>
          </w:tcPr>
          <w:p w14:paraId="27885840"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14E9D9E0" w14:textId="77777777" w:rsidTr="00114806">
        <w:tc>
          <w:tcPr>
            <w:tcW w:w="558" w:type="dxa"/>
            <w:vAlign w:val="center"/>
          </w:tcPr>
          <w:p w14:paraId="1E17362A" w14:textId="77777777" w:rsidR="00114806" w:rsidRPr="00BA49DC" w:rsidRDefault="00114806" w:rsidP="00BA49DC">
            <w:pPr>
              <w:ind w:left="426" w:hanging="426"/>
              <w:rPr>
                <w:rFonts w:ascii="Arial" w:eastAsia="Arial Unicode MS" w:hAnsi="Arial" w:cs="Arial"/>
              </w:rPr>
            </w:pPr>
            <w:r w:rsidRPr="00BA49DC">
              <w:rPr>
                <w:rFonts w:ascii="Arial" w:hAnsi="Arial" w:cs="Arial"/>
              </w:rPr>
              <w:t>38</w:t>
            </w:r>
          </w:p>
        </w:tc>
        <w:tc>
          <w:tcPr>
            <w:tcW w:w="1350" w:type="dxa"/>
          </w:tcPr>
          <w:p w14:paraId="7B85AF16" w14:textId="77777777" w:rsidR="00114806" w:rsidRPr="00BA49DC" w:rsidRDefault="00114806" w:rsidP="00BA49DC">
            <w:pPr>
              <w:ind w:left="426" w:hanging="426"/>
              <w:rPr>
                <w:rFonts w:ascii="Arial" w:eastAsia="Arial Unicode MS" w:hAnsi="Arial" w:cs="Arial"/>
              </w:rPr>
            </w:pPr>
            <w:r w:rsidRPr="00BA49DC">
              <w:rPr>
                <w:rFonts w:ascii="Arial" w:hAnsi="Arial" w:cs="Arial"/>
              </w:rPr>
              <w:t>HV 1504</w:t>
            </w:r>
          </w:p>
        </w:tc>
        <w:tc>
          <w:tcPr>
            <w:tcW w:w="1530" w:type="dxa"/>
          </w:tcPr>
          <w:p w14:paraId="529AEA48"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1C1ABFC6" w14:textId="77777777" w:rsidR="00114806" w:rsidRPr="00BA49DC" w:rsidRDefault="00114806" w:rsidP="00BA49DC">
            <w:pPr>
              <w:ind w:left="426" w:hanging="426"/>
              <w:rPr>
                <w:rFonts w:ascii="Arial" w:eastAsia="Arial Unicode MS" w:hAnsi="Arial" w:cs="Arial"/>
              </w:rPr>
            </w:pPr>
            <w:r w:rsidRPr="00BA49DC">
              <w:rPr>
                <w:rFonts w:ascii="Arial" w:hAnsi="Arial" w:cs="Arial"/>
              </w:rPr>
              <w:t>V103 Vent</w:t>
            </w:r>
          </w:p>
        </w:tc>
        <w:tc>
          <w:tcPr>
            <w:tcW w:w="1473" w:type="dxa"/>
            <w:vAlign w:val="center"/>
          </w:tcPr>
          <w:p w14:paraId="493BCCD2"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162D6F7B"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681A7755"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5A60D3D1"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FAACDE5"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260" w:type="dxa"/>
            <w:vAlign w:val="center"/>
          </w:tcPr>
          <w:p w14:paraId="66A9A347"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347743A7" w14:textId="77777777" w:rsidTr="00114806">
        <w:tc>
          <w:tcPr>
            <w:tcW w:w="558" w:type="dxa"/>
            <w:vAlign w:val="center"/>
          </w:tcPr>
          <w:p w14:paraId="6A581C3F" w14:textId="77777777" w:rsidR="00114806" w:rsidRPr="00BA49DC" w:rsidRDefault="00114806" w:rsidP="00BA49DC">
            <w:pPr>
              <w:ind w:left="426" w:hanging="426"/>
              <w:rPr>
                <w:rFonts w:ascii="Arial" w:eastAsia="Arial Unicode MS" w:hAnsi="Arial" w:cs="Arial"/>
              </w:rPr>
            </w:pPr>
            <w:r w:rsidRPr="00BA49DC">
              <w:rPr>
                <w:rFonts w:ascii="Arial" w:hAnsi="Arial" w:cs="Arial"/>
              </w:rPr>
              <w:lastRenderedPageBreak/>
              <w:t>39</w:t>
            </w:r>
          </w:p>
        </w:tc>
        <w:tc>
          <w:tcPr>
            <w:tcW w:w="1350" w:type="dxa"/>
          </w:tcPr>
          <w:p w14:paraId="51408DBA" w14:textId="77777777" w:rsidR="00114806" w:rsidRPr="00BA49DC" w:rsidRDefault="00114806" w:rsidP="00BA49DC">
            <w:pPr>
              <w:ind w:left="426" w:hanging="426"/>
              <w:rPr>
                <w:rFonts w:ascii="Arial" w:eastAsia="Arial Unicode MS" w:hAnsi="Arial" w:cs="Arial"/>
              </w:rPr>
            </w:pPr>
            <w:r w:rsidRPr="00BA49DC">
              <w:rPr>
                <w:rFonts w:ascii="Arial" w:hAnsi="Arial" w:cs="Arial"/>
              </w:rPr>
              <w:t>HV 1505</w:t>
            </w:r>
          </w:p>
        </w:tc>
        <w:tc>
          <w:tcPr>
            <w:tcW w:w="1530" w:type="dxa"/>
          </w:tcPr>
          <w:p w14:paraId="348A078A"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2E501359" w14:textId="77777777" w:rsidR="00114806" w:rsidRPr="00BA49DC" w:rsidRDefault="00114806" w:rsidP="00BA49DC">
            <w:pPr>
              <w:ind w:left="426" w:hanging="426"/>
              <w:rPr>
                <w:rFonts w:ascii="Arial" w:eastAsia="Arial Unicode MS" w:hAnsi="Arial" w:cs="Arial"/>
              </w:rPr>
            </w:pPr>
            <w:r w:rsidRPr="00BA49DC">
              <w:rPr>
                <w:rFonts w:ascii="Arial" w:hAnsi="Arial" w:cs="Arial"/>
              </w:rPr>
              <w:t>K101 suction</w:t>
            </w:r>
          </w:p>
        </w:tc>
        <w:tc>
          <w:tcPr>
            <w:tcW w:w="1473" w:type="dxa"/>
            <w:vAlign w:val="center"/>
          </w:tcPr>
          <w:p w14:paraId="51030B7B"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7CDC58D4"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2C48B37B"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7C1A2FE6"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13AC8FEE"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260" w:type="dxa"/>
            <w:vAlign w:val="center"/>
          </w:tcPr>
          <w:p w14:paraId="5E1A5D39"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70E7812D" w14:textId="77777777" w:rsidTr="00114806">
        <w:tc>
          <w:tcPr>
            <w:tcW w:w="558" w:type="dxa"/>
            <w:vAlign w:val="center"/>
          </w:tcPr>
          <w:p w14:paraId="5E6B1F61"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40</w:t>
            </w:r>
          </w:p>
        </w:tc>
        <w:tc>
          <w:tcPr>
            <w:tcW w:w="1350" w:type="dxa"/>
          </w:tcPr>
          <w:p w14:paraId="4E9FB18A" w14:textId="77777777" w:rsidR="00114806" w:rsidRPr="00BA49DC" w:rsidRDefault="00114806" w:rsidP="00BA49DC">
            <w:pPr>
              <w:ind w:left="426" w:hanging="426"/>
              <w:rPr>
                <w:rFonts w:ascii="Arial" w:eastAsia="Arial Unicode MS" w:hAnsi="Arial" w:cs="Arial"/>
              </w:rPr>
            </w:pPr>
            <w:r w:rsidRPr="00BA49DC">
              <w:rPr>
                <w:rFonts w:ascii="Arial" w:hAnsi="Arial" w:cs="Arial"/>
              </w:rPr>
              <w:t>HV 1506</w:t>
            </w:r>
          </w:p>
        </w:tc>
        <w:tc>
          <w:tcPr>
            <w:tcW w:w="1530" w:type="dxa"/>
          </w:tcPr>
          <w:p w14:paraId="5F6AEB26" w14:textId="77777777" w:rsidR="00114806" w:rsidRPr="00BA49DC" w:rsidRDefault="00114806" w:rsidP="00BA49DC">
            <w:pPr>
              <w:ind w:left="426" w:hanging="426"/>
              <w:rPr>
                <w:rFonts w:ascii="Arial" w:eastAsia="Arial Unicode MS" w:hAnsi="Arial" w:cs="Arial"/>
              </w:rPr>
            </w:pPr>
            <w:r w:rsidRPr="00BA49DC">
              <w:rPr>
                <w:rFonts w:ascii="Arial" w:hAnsi="Arial" w:cs="Arial"/>
              </w:rPr>
              <w:t>3”     10 Sch</w:t>
            </w:r>
          </w:p>
        </w:tc>
        <w:tc>
          <w:tcPr>
            <w:tcW w:w="3147" w:type="dxa"/>
          </w:tcPr>
          <w:p w14:paraId="23CBFFDA" w14:textId="77777777" w:rsidR="00114806" w:rsidRPr="00BA49DC" w:rsidRDefault="00114806" w:rsidP="00BA49DC">
            <w:pPr>
              <w:ind w:left="426" w:hanging="426"/>
              <w:rPr>
                <w:rFonts w:ascii="Arial" w:eastAsia="Arial Unicode MS" w:hAnsi="Arial" w:cs="Arial"/>
              </w:rPr>
            </w:pPr>
            <w:r w:rsidRPr="00BA49DC">
              <w:rPr>
                <w:rFonts w:ascii="Arial" w:hAnsi="Arial" w:cs="Arial"/>
              </w:rPr>
              <w:t>Catalyst to V103</w:t>
            </w:r>
          </w:p>
        </w:tc>
        <w:tc>
          <w:tcPr>
            <w:tcW w:w="1473" w:type="dxa"/>
            <w:vAlign w:val="center"/>
          </w:tcPr>
          <w:p w14:paraId="64230903"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2F1DA87C"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1FD56235"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96" w:type="dxa"/>
            <w:vAlign w:val="center"/>
          </w:tcPr>
          <w:p w14:paraId="582557D4"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2BA75248"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260" w:type="dxa"/>
            <w:vAlign w:val="center"/>
          </w:tcPr>
          <w:p w14:paraId="4D0C6E12"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2F913AB1" w14:textId="77777777" w:rsidTr="00114806">
        <w:tc>
          <w:tcPr>
            <w:tcW w:w="558" w:type="dxa"/>
            <w:vAlign w:val="center"/>
          </w:tcPr>
          <w:p w14:paraId="7C5396FA"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41</w:t>
            </w:r>
          </w:p>
        </w:tc>
        <w:tc>
          <w:tcPr>
            <w:tcW w:w="1350" w:type="dxa"/>
          </w:tcPr>
          <w:p w14:paraId="2DD3E9EF" w14:textId="77777777" w:rsidR="00114806" w:rsidRPr="00BA49DC" w:rsidRDefault="00114806" w:rsidP="00BA49DC">
            <w:pPr>
              <w:ind w:left="426" w:hanging="426"/>
              <w:rPr>
                <w:rFonts w:ascii="Arial" w:eastAsia="Arial Unicode MS" w:hAnsi="Arial" w:cs="Arial"/>
              </w:rPr>
            </w:pPr>
            <w:r w:rsidRPr="00BA49DC">
              <w:rPr>
                <w:rFonts w:ascii="Arial" w:hAnsi="Arial" w:cs="Arial"/>
              </w:rPr>
              <w:t>HV 1801</w:t>
            </w:r>
          </w:p>
        </w:tc>
        <w:tc>
          <w:tcPr>
            <w:tcW w:w="1530" w:type="dxa"/>
          </w:tcPr>
          <w:p w14:paraId="35C24C11"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79ED04A2"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from V 202</w:t>
            </w:r>
          </w:p>
        </w:tc>
        <w:tc>
          <w:tcPr>
            <w:tcW w:w="1473" w:type="dxa"/>
            <w:vAlign w:val="center"/>
          </w:tcPr>
          <w:p w14:paraId="14D7C09A"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34049043"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2E1F3CA6" w14:textId="77777777" w:rsidR="00114806" w:rsidRPr="00BA49DC" w:rsidRDefault="00114806" w:rsidP="00BA49DC">
            <w:pPr>
              <w:ind w:left="426" w:hanging="426"/>
              <w:rPr>
                <w:rFonts w:ascii="Arial" w:eastAsia="Arial Unicode MS" w:hAnsi="Arial" w:cs="Arial"/>
              </w:rPr>
            </w:pPr>
            <w:r w:rsidRPr="00BA49DC">
              <w:rPr>
                <w:rFonts w:ascii="Arial" w:hAnsi="Arial" w:cs="Arial"/>
              </w:rPr>
              <w:t>Note 2</w:t>
            </w:r>
          </w:p>
        </w:tc>
        <w:tc>
          <w:tcPr>
            <w:tcW w:w="1296" w:type="dxa"/>
            <w:vAlign w:val="center"/>
          </w:tcPr>
          <w:p w14:paraId="7F666BC4"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174138A4"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3C269790"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77694CC0" w14:textId="77777777" w:rsidTr="00114806">
        <w:tc>
          <w:tcPr>
            <w:tcW w:w="558" w:type="dxa"/>
            <w:vAlign w:val="center"/>
          </w:tcPr>
          <w:p w14:paraId="718567CC"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42</w:t>
            </w:r>
          </w:p>
        </w:tc>
        <w:tc>
          <w:tcPr>
            <w:tcW w:w="1350" w:type="dxa"/>
          </w:tcPr>
          <w:p w14:paraId="25EBF299" w14:textId="77777777" w:rsidR="00114806" w:rsidRPr="00BA49DC" w:rsidRDefault="00114806" w:rsidP="00BA49DC">
            <w:pPr>
              <w:ind w:left="426" w:hanging="426"/>
              <w:rPr>
                <w:rFonts w:ascii="Arial" w:hAnsi="Arial" w:cs="Arial"/>
              </w:rPr>
            </w:pPr>
            <w:r w:rsidRPr="00BA49DC">
              <w:rPr>
                <w:rFonts w:ascii="Arial" w:hAnsi="Arial" w:cs="Arial"/>
              </w:rPr>
              <w:t>HV 1803</w:t>
            </w:r>
          </w:p>
        </w:tc>
        <w:tc>
          <w:tcPr>
            <w:tcW w:w="1530" w:type="dxa"/>
          </w:tcPr>
          <w:p w14:paraId="67C6AA3A"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4B7D5A52" w14:textId="77777777" w:rsidR="00114806" w:rsidRPr="00BA49DC" w:rsidRDefault="00114806" w:rsidP="00BA49DC">
            <w:pPr>
              <w:ind w:left="426" w:hanging="426"/>
              <w:rPr>
                <w:rFonts w:ascii="Arial" w:hAnsi="Arial" w:cs="Arial"/>
              </w:rPr>
            </w:pPr>
            <w:r w:rsidRPr="00BA49DC">
              <w:rPr>
                <w:rFonts w:ascii="Arial" w:hAnsi="Arial" w:cs="Arial"/>
              </w:rPr>
              <w:t>I/V on R201 to R202</w:t>
            </w:r>
          </w:p>
        </w:tc>
        <w:tc>
          <w:tcPr>
            <w:tcW w:w="1473" w:type="dxa"/>
            <w:vAlign w:val="center"/>
          </w:tcPr>
          <w:p w14:paraId="22FEE12B"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2710FF3F"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40" w:type="dxa"/>
            <w:vAlign w:val="center"/>
          </w:tcPr>
          <w:p w14:paraId="521CD872"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96" w:type="dxa"/>
            <w:vAlign w:val="center"/>
          </w:tcPr>
          <w:p w14:paraId="37A86EF9"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53B60CF7" w14:textId="77777777" w:rsidR="00114806" w:rsidRPr="00BA49DC" w:rsidRDefault="00114806" w:rsidP="00BA49DC">
            <w:pPr>
              <w:ind w:left="426" w:hanging="426"/>
              <w:rPr>
                <w:rFonts w:ascii="Arial" w:hAnsi="Arial" w:cs="Arial"/>
              </w:rPr>
            </w:pPr>
            <w:r w:rsidRPr="00BA49DC">
              <w:rPr>
                <w:rFonts w:ascii="Arial" w:hAnsi="Arial" w:cs="Arial"/>
              </w:rPr>
              <w:t>33</w:t>
            </w:r>
          </w:p>
        </w:tc>
        <w:tc>
          <w:tcPr>
            <w:tcW w:w="1260" w:type="dxa"/>
            <w:vAlign w:val="center"/>
          </w:tcPr>
          <w:p w14:paraId="0A1C36A7"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29A05080" w14:textId="77777777" w:rsidTr="00114806">
        <w:tc>
          <w:tcPr>
            <w:tcW w:w="558" w:type="dxa"/>
            <w:vAlign w:val="center"/>
          </w:tcPr>
          <w:p w14:paraId="1DB268C6"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43</w:t>
            </w:r>
          </w:p>
        </w:tc>
        <w:tc>
          <w:tcPr>
            <w:tcW w:w="1350" w:type="dxa"/>
          </w:tcPr>
          <w:p w14:paraId="606A33B1" w14:textId="77777777" w:rsidR="00114806" w:rsidRPr="00BA49DC" w:rsidRDefault="00114806" w:rsidP="00BA49DC">
            <w:pPr>
              <w:ind w:left="426" w:hanging="426"/>
              <w:rPr>
                <w:rFonts w:ascii="Arial" w:eastAsia="Arial Unicode MS" w:hAnsi="Arial" w:cs="Arial"/>
              </w:rPr>
            </w:pPr>
            <w:r w:rsidRPr="00BA49DC">
              <w:rPr>
                <w:rFonts w:ascii="Arial" w:hAnsi="Arial" w:cs="Arial"/>
              </w:rPr>
              <w:t>HV 1804</w:t>
            </w:r>
          </w:p>
        </w:tc>
        <w:tc>
          <w:tcPr>
            <w:tcW w:w="1530" w:type="dxa"/>
          </w:tcPr>
          <w:p w14:paraId="654DFD3E"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7BF91B98" w14:textId="77777777" w:rsidR="00114806" w:rsidRPr="00BA49DC" w:rsidRDefault="00114806" w:rsidP="00BA49DC">
            <w:pPr>
              <w:ind w:left="426" w:hanging="426"/>
              <w:rPr>
                <w:rFonts w:ascii="Arial" w:eastAsia="Arial Unicode MS" w:hAnsi="Arial" w:cs="Arial"/>
              </w:rPr>
            </w:pPr>
            <w:r w:rsidRPr="00BA49DC">
              <w:rPr>
                <w:rFonts w:ascii="Arial" w:hAnsi="Arial" w:cs="Arial"/>
              </w:rPr>
              <w:t>R201 emergency bottom discharge</w:t>
            </w:r>
          </w:p>
        </w:tc>
        <w:tc>
          <w:tcPr>
            <w:tcW w:w="1473" w:type="dxa"/>
            <w:vAlign w:val="center"/>
          </w:tcPr>
          <w:p w14:paraId="1EA4A1E3" w14:textId="77777777" w:rsidR="00114806" w:rsidRPr="00BA49DC" w:rsidRDefault="00114806" w:rsidP="00BA49DC">
            <w:pPr>
              <w:ind w:left="426" w:hanging="426"/>
              <w:rPr>
                <w:rFonts w:ascii="Arial" w:eastAsia="Arial Unicode MS" w:hAnsi="Arial" w:cs="Arial"/>
              </w:rPr>
            </w:pPr>
            <w:r w:rsidRPr="00BA49DC">
              <w:rPr>
                <w:rFonts w:ascii="Arial" w:hAnsi="Arial" w:cs="Arial"/>
              </w:rPr>
              <w:t>Angle Note 2</w:t>
            </w:r>
          </w:p>
        </w:tc>
        <w:tc>
          <w:tcPr>
            <w:tcW w:w="1021" w:type="dxa"/>
            <w:vAlign w:val="center"/>
          </w:tcPr>
          <w:p w14:paraId="2CE34B1F"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26C5ACF2"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08887ABD"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76D94853"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08B883AE"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50CD85F3" w14:textId="77777777" w:rsidTr="00114806">
        <w:tc>
          <w:tcPr>
            <w:tcW w:w="558" w:type="dxa"/>
            <w:vAlign w:val="center"/>
          </w:tcPr>
          <w:p w14:paraId="063D1160" w14:textId="77777777" w:rsidR="00114806" w:rsidRPr="00BA49DC" w:rsidRDefault="00114806" w:rsidP="00BA49DC">
            <w:pPr>
              <w:ind w:left="426" w:hanging="426"/>
              <w:rPr>
                <w:rFonts w:ascii="Arial" w:eastAsia="Arial Unicode MS" w:hAnsi="Arial" w:cs="Arial"/>
              </w:rPr>
            </w:pPr>
            <w:r w:rsidRPr="00BA49DC">
              <w:rPr>
                <w:rFonts w:ascii="Arial" w:hAnsi="Arial" w:cs="Arial"/>
              </w:rPr>
              <w:t>44</w:t>
            </w:r>
          </w:p>
        </w:tc>
        <w:tc>
          <w:tcPr>
            <w:tcW w:w="1350" w:type="dxa"/>
          </w:tcPr>
          <w:p w14:paraId="6FD03F4D" w14:textId="77777777" w:rsidR="00114806" w:rsidRPr="00BA49DC" w:rsidRDefault="00114806" w:rsidP="00BA49DC">
            <w:pPr>
              <w:ind w:left="426" w:hanging="426"/>
              <w:rPr>
                <w:rFonts w:ascii="Arial" w:eastAsia="Arial Unicode MS" w:hAnsi="Arial" w:cs="Arial"/>
              </w:rPr>
            </w:pPr>
            <w:r w:rsidRPr="00BA49DC">
              <w:rPr>
                <w:rFonts w:ascii="Arial" w:hAnsi="Arial" w:cs="Arial"/>
              </w:rPr>
              <w:t>HV 1809</w:t>
            </w:r>
          </w:p>
        </w:tc>
        <w:tc>
          <w:tcPr>
            <w:tcW w:w="1530" w:type="dxa"/>
          </w:tcPr>
          <w:p w14:paraId="23196C5A" w14:textId="77777777" w:rsidR="00114806" w:rsidRPr="00BA49DC" w:rsidRDefault="00114806" w:rsidP="00BA49DC">
            <w:pPr>
              <w:ind w:left="426" w:hanging="426"/>
              <w:rPr>
                <w:rFonts w:ascii="Arial" w:eastAsia="Arial Unicode MS" w:hAnsi="Arial" w:cs="Arial"/>
              </w:rPr>
            </w:pPr>
            <w:r w:rsidRPr="00BA49DC">
              <w:rPr>
                <w:rFonts w:ascii="Arial" w:hAnsi="Arial" w:cs="Arial"/>
              </w:rPr>
              <w:t>4”     40 Sch</w:t>
            </w:r>
          </w:p>
        </w:tc>
        <w:tc>
          <w:tcPr>
            <w:tcW w:w="3147" w:type="dxa"/>
          </w:tcPr>
          <w:p w14:paraId="215E8A72" w14:textId="77777777" w:rsidR="00114806" w:rsidRPr="00BA49DC" w:rsidRDefault="00114806" w:rsidP="00BA49DC">
            <w:pPr>
              <w:ind w:left="426" w:hanging="426"/>
              <w:rPr>
                <w:rFonts w:ascii="Arial" w:eastAsia="Arial Unicode MS" w:hAnsi="Arial" w:cs="Arial"/>
              </w:rPr>
            </w:pPr>
            <w:r w:rsidRPr="00BA49DC">
              <w:rPr>
                <w:rFonts w:ascii="Arial" w:hAnsi="Arial" w:cs="Arial"/>
              </w:rPr>
              <w:t>V202 discharge</w:t>
            </w:r>
          </w:p>
        </w:tc>
        <w:tc>
          <w:tcPr>
            <w:tcW w:w="1473" w:type="dxa"/>
            <w:vAlign w:val="center"/>
          </w:tcPr>
          <w:p w14:paraId="42F1F169"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56C7133F"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40" w:type="dxa"/>
            <w:vAlign w:val="center"/>
          </w:tcPr>
          <w:p w14:paraId="2E3A4A61"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96" w:type="dxa"/>
            <w:vAlign w:val="center"/>
          </w:tcPr>
          <w:p w14:paraId="0D4433B3"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C7FFFF2"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258A96F2"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5AA7EF9C" w14:textId="77777777" w:rsidTr="00114806">
        <w:tc>
          <w:tcPr>
            <w:tcW w:w="558" w:type="dxa"/>
            <w:vAlign w:val="center"/>
          </w:tcPr>
          <w:p w14:paraId="7798926A" w14:textId="77777777" w:rsidR="00114806" w:rsidRPr="00BA49DC" w:rsidRDefault="00114806" w:rsidP="00BA49DC">
            <w:pPr>
              <w:ind w:left="426" w:hanging="426"/>
              <w:rPr>
                <w:rFonts w:ascii="Arial" w:eastAsia="Arial Unicode MS" w:hAnsi="Arial" w:cs="Arial"/>
              </w:rPr>
            </w:pPr>
            <w:r w:rsidRPr="00BA49DC">
              <w:rPr>
                <w:rFonts w:ascii="Arial" w:hAnsi="Arial" w:cs="Arial"/>
              </w:rPr>
              <w:t>45</w:t>
            </w:r>
          </w:p>
        </w:tc>
        <w:tc>
          <w:tcPr>
            <w:tcW w:w="1350" w:type="dxa"/>
          </w:tcPr>
          <w:p w14:paraId="3335F63A" w14:textId="77777777" w:rsidR="00114806" w:rsidRPr="00BA49DC" w:rsidRDefault="00114806" w:rsidP="00BA49DC">
            <w:pPr>
              <w:ind w:left="426" w:hanging="426"/>
              <w:rPr>
                <w:rFonts w:ascii="Arial" w:eastAsia="Arial Unicode MS" w:hAnsi="Arial" w:cs="Arial"/>
              </w:rPr>
            </w:pPr>
            <w:r w:rsidRPr="00BA49DC">
              <w:rPr>
                <w:rFonts w:ascii="Arial" w:hAnsi="Arial" w:cs="Arial"/>
              </w:rPr>
              <w:t>HV 1902</w:t>
            </w:r>
          </w:p>
        </w:tc>
        <w:tc>
          <w:tcPr>
            <w:tcW w:w="1530" w:type="dxa"/>
          </w:tcPr>
          <w:p w14:paraId="3833E384"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4”    IS 1239 </w:t>
            </w:r>
          </w:p>
        </w:tc>
        <w:tc>
          <w:tcPr>
            <w:tcW w:w="3147" w:type="dxa"/>
          </w:tcPr>
          <w:p w14:paraId="39AC0DA1" w14:textId="77777777" w:rsidR="00114806" w:rsidRPr="00BA49DC" w:rsidRDefault="00114806" w:rsidP="00BA49DC">
            <w:pPr>
              <w:ind w:left="426" w:hanging="426"/>
              <w:rPr>
                <w:rFonts w:ascii="Arial" w:eastAsia="Arial Unicode MS" w:hAnsi="Arial" w:cs="Arial"/>
              </w:rPr>
            </w:pPr>
            <w:r w:rsidRPr="00BA49DC">
              <w:rPr>
                <w:rFonts w:ascii="Arial" w:hAnsi="Arial" w:cs="Arial"/>
              </w:rPr>
              <w:t>Water to J201</w:t>
            </w:r>
          </w:p>
        </w:tc>
        <w:tc>
          <w:tcPr>
            <w:tcW w:w="1473" w:type="dxa"/>
            <w:vAlign w:val="center"/>
          </w:tcPr>
          <w:p w14:paraId="1893A8B1"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73BB418D"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40" w:type="dxa"/>
            <w:vAlign w:val="center"/>
          </w:tcPr>
          <w:p w14:paraId="71CEA15A"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96" w:type="dxa"/>
            <w:vAlign w:val="center"/>
          </w:tcPr>
          <w:p w14:paraId="1F10DF86"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655BEBD2"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1272D6D2"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17A4153A" w14:textId="77777777" w:rsidTr="00114806">
        <w:tc>
          <w:tcPr>
            <w:tcW w:w="558" w:type="dxa"/>
            <w:vAlign w:val="center"/>
          </w:tcPr>
          <w:p w14:paraId="77A00BC9" w14:textId="77777777" w:rsidR="00114806" w:rsidRPr="00BA49DC" w:rsidRDefault="00114806" w:rsidP="00BA49DC">
            <w:pPr>
              <w:ind w:left="426" w:hanging="426"/>
              <w:rPr>
                <w:rFonts w:ascii="Arial" w:eastAsia="Arial Unicode MS" w:hAnsi="Arial" w:cs="Arial"/>
              </w:rPr>
            </w:pPr>
            <w:r w:rsidRPr="00BA49DC">
              <w:rPr>
                <w:rFonts w:ascii="Arial" w:hAnsi="Arial" w:cs="Arial"/>
              </w:rPr>
              <w:t>46</w:t>
            </w:r>
          </w:p>
        </w:tc>
        <w:tc>
          <w:tcPr>
            <w:tcW w:w="1350" w:type="dxa"/>
            <w:vAlign w:val="center"/>
          </w:tcPr>
          <w:p w14:paraId="51F10F3C" w14:textId="77777777" w:rsidR="00114806" w:rsidRPr="00BA49DC" w:rsidRDefault="00114806" w:rsidP="00BA49DC">
            <w:pPr>
              <w:ind w:left="426" w:hanging="426"/>
              <w:rPr>
                <w:rFonts w:ascii="Arial" w:eastAsia="Arial Unicode MS" w:hAnsi="Arial" w:cs="Arial"/>
              </w:rPr>
            </w:pPr>
            <w:r w:rsidRPr="00BA49DC">
              <w:rPr>
                <w:rFonts w:ascii="Arial" w:hAnsi="Arial" w:cs="Arial"/>
              </w:rPr>
              <w:t>HV 1903</w:t>
            </w:r>
          </w:p>
        </w:tc>
        <w:tc>
          <w:tcPr>
            <w:tcW w:w="1530" w:type="dxa"/>
          </w:tcPr>
          <w:p w14:paraId="27E25C52"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31FC825E" w14:textId="77777777" w:rsidR="00114806" w:rsidRPr="00BA49DC" w:rsidRDefault="00114806" w:rsidP="00BA49DC">
            <w:pPr>
              <w:ind w:left="426" w:hanging="426"/>
              <w:rPr>
                <w:rFonts w:ascii="Arial" w:eastAsia="Arial Unicode MS" w:hAnsi="Arial" w:cs="Arial"/>
              </w:rPr>
            </w:pPr>
            <w:r w:rsidRPr="00BA49DC">
              <w:rPr>
                <w:rFonts w:ascii="Arial" w:hAnsi="Arial" w:cs="Arial"/>
              </w:rPr>
              <w:t>Steam to J201</w:t>
            </w:r>
          </w:p>
        </w:tc>
        <w:tc>
          <w:tcPr>
            <w:tcW w:w="1473" w:type="dxa"/>
            <w:vAlign w:val="center"/>
          </w:tcPr>
          <w:p w14:paraId="3F221C0D"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A9AF8A4"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46415DDB" w14:textId="77777777" w:rsidR="00114806" w:rsidRPr="00BA49DC" w:rsidRDefault="00114806" w:rsidP="00BA49DC">
            <w:pPr>
              <w:ind w:left="426" w:hanging="426"/>
              <w:rPr>
                <w:rFonts w:ascii="Arial" w:eastAsia="Arial Unicode MS" w:hAnsi="Arial" w:cs="Arial"/>
              </w:rPr>
            </w:pPr>
            <w:r w:rsidRPr="00BA49DC">
              <w:rPr>
                <w:rFonts w:ascii="Arial" w:hAnsi="Arial" w:cs="Arial"/>
              </w:rPr>
              <w:t>2 ½”</w:t>
            </w:r>
          </w:p>
        </w:tc>
        <w:tc>
          <w:tcPr>
            <w:tcW w:w="1296" w:type="dxa"/>
            <w:vAlign w:val="center"/>
          </w:tcPr>
          <w:p w14:paraId="54BA6FD3"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F60E69E"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260" w:type="dxa"/>
            <w:vAlign w:val="center"/>
          </w:tcPr>
          <w:p w14:paraId="137C03A2"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489B5ACD" w14:textId="77777777" w:rsidTr="00114806">
        <w:tc>
          <w:tcPr>
            <w:tcW w:w="558" w:type="dxa"/>
            <w:vAlign w:val="center"/>
          </w:tcPr>
          <w:p w14:paraId="0CCF0E77"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47</w:t>
            </w:r>
          </w:p>
        </w:tc>
        <w:tc>
          <w:tcPr>
            <w:tcW w:w="1350" w:type="dxa"/>
            <w:vAlign w:val="center"/>
          </w:tcPr>
          <w:p w14:paraId="7E6AAE23" w14:textId="77777777" w:rsidR="00114806" w:rsidRPr="00BA49DC" w:rsidRDefault="00114806" w:rsidP="00BA49DC">
            <w:pPr>
              <w:ind w:left="426" w:hanging="426"/>
              <w:rPr>
                <w:rFonts w:ascii="Arial" w:eastAsia="Arial Unicode MS" w:hAnsi="Arial" w:cs="Arial"/>
              </w:rPr>
            </w:pPr>
            <w:r w:rsidRPr="00BA49DC">
              <w:rPr>
                <w:rFonts w:ascii="Arial" w:hAnsi="Arial" w:cs="Arial"/>
              </w:rPr>
              <w:t>HV 1904</w:t>
            </w:r>
          </w:p>
        </w:tc>
        <w:tc>
          <w:tcPr>
            <w:tcW w:w="1530" w:type="dxa"/>
          </w:tcPr>
          <w:p w14:paraId="5DA77CC8"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7D6AFF76" w14:textId="77777777" w:rsidR="00114806" w:rsidRPr="00BA49DC" w:rsidRDefault="00114806" w:rsidP="00BA49DC">
            <w:pPr>
              <w:ind w:left="426" w:hanging="426"/>
              <w:rPr>
                <w:rFonts w:ascii="Arial" w:eastAsia="Arial Unicode MS" w:hAnsi="Arial" w:cs="Arial"/>
              </w:rPr>
            </w:pPr>
            <w:r w:rsidRPr="00BA49DC">
              <w:rPr>
                <w:rFonts w:ascii="Arial" w:hAnsi="Arial" w:cs="Arial"/>
              </w:rPr>
              <w:t>3-way valve at R202 bottom</w:t>
            </w:r>
          </w:p>
        </w:tc>
        <w:tc>
          <w:tcPr>
            <w:tcW w:w="1473" w:type="dxa"/>
            <w:vAlign w:val="center"/>
          </w:tcPr>
          <w:p w14:paraId="0CD746E9"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39C801A2"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48F3650A"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3C780B85"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645ED3D1"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24F0E559"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FA6F685" w14:textId="77777777" w:rsidTr="00114806">
        <w:tc>
          <w:tcPr>
            <w:tcW w:w="558" w:type="dxa"/>
            <w:vAlign w:val="center"/>
          </w:tcPr>
          <w:p w14:paraId="0AF751A7"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48</w:t>
            </w:r>
          </w:p>
        </w:tc>
        <w:tc>
          <w:tcPr>
            <w:tcW w:w="1350" w:type="dxa"/>
            <w:vAlign w:val="center"/>
          </w:tcPr>
          <w:p w14:paraId="4D042BB7" w14:textId="77777777" w:rsidR="00114806" w:rsidRPr="00BA49DC" w:rsidRDefault="00114806" w:rsidP="00BA49DC">
            <w:pPr>
              <w:ind w:left="426" w:hanging="426"/>
              <w:rPr>
                <w:rFonts w:ascii="Arial" w:eastAsia="Arial Unicode MS" w:hAnsi="Arial" w:cs="Arial"/>
              </w:rPr>
            </w:pPr>
            <w:r w:rsidRPr="00BA49DC">
              <w:rPr>
                <w:rFonts w:ascii="Arial" w:hAnsi="Arial" w:cs="Arial"/>
              </w:rPr>
              <w:t>HV 1905 1/2/3</w:t>
            </w:r>
          </w:p>
        </w:tc>
        <w:tc>
          <w:tcPr>
            <w:tcW w:w="1530" w:type="dxa"/>
          </w:tcPr>
          <w:p w14:paraId="340DE03A"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135FD542" w14:textId="77777777" w:rsidR="00114806" w:rsidRPr="00BA49DC" w:rsidRDefault="00114806" w:rsidP="00BA49DC">
            <w:pPr>
              <w:ind w:left="426" w:hanging="426"/>
              <w:rPr>
                <w:rFonts w:ascii="Arial" w:eastAsia="Arial Unicode MS" w:hAnsi="Arial" w:cs="Arial"/>
              </w:rPr>
            </w:pPr>
            <w:r w:rsidRPr="00BA49DC">
              <w:rPr>
                <w:rFonts w:ascii="Arial" w:hAnsi="Arial" w:cs="Arial"/>
              </w:rPr>
              <w:t>R202 Bottom Discharge</w:t>
            </w:r>
          </w:p>
        </w:tc>
        <w:tc>
          <w:tcPr>
            <w:tcW w:w="1473" w:type="dxa"/>
            <w:vAlign w:val="center"/>
          </w:tcPr>
          <w:p w14:paraId="5E8503B1" w14:textId="77777777" w:rsidR="00114806" w:rsidRPr="00BA49DC" w:rsidRDefault="00114806" w:rsidP="00BA49DC">
            <w:pPr>
              <w:ind w:left="426" w:hanging="426"/>
              <w:rPr>
                <w:rFonts w:ascii="Arial" w:eastAsia="Arial Unicode MS" w:hAnsi="Arial" w:cs="Arial"/>
              </w:rPr>
            </w:pPr>
            <w:r w:rsidRPr="00BA49DC">
              <w:rPr>
                <w:rFonts w:ascii="Arial" w:hAnsi="Arial" w:cs="Arial"/>
              </w:rPr>
              <w:t>60</w:t>
            </w:r>
            <w:r w:rsidRPr="00BA49DC">
              <w:rPr>
                <w:rFonts w:ascii="Arial" w:hAnsi="Arial" w:cs="Arial"/>
                <w:vertAlign w:val="superscript"/>
              </w:rPr>
              <w:t>0</w:t>
            </w:r>
            <w:r w:rsidRPr="00BA49DC">
              <w:rPr>
                <w:rFonts w:ascii="Arial" w:hAnsi="Arial" w:cs="Arial"/>
              </w:rPr>
              <w:t xml:space="preserve"> piston</w:t>
            </w:r>
          </w:p>
        </w:tc>
        <w:tc>
          <w:tcPr>
            <w:tcW w:w="1021" w:type="dxa"/>
            <w:vAlign w:val="center"/>
          </w:tcPr>
          <w:p w14:paraId="2FEB786A"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77774F8C"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3733B448"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559802E6" w14:textId="77777777" w:rsidR="00114806" w:rsidRPr="00BA49DC" w:rsidRDefault="00114806" w:rsidP="00BA49DC">
            <w:pPr>
              <w:ind w:left="426" w:hanging="426"/>
              <w:rPr>
                <w:rFonts w:ascii="Arial" w:eastAsia="Arial Unicode MS" w:hAnsi="Arial" w:cs="Arial"/>
              </w:rPr>
            </w:pPr>
            <w:r w:rsidRPr="00BA49DC">
              <w:rPr>
                <w:rFonts w:ascii="Arial" w:hAnsi="Arial" w:cs="Arial"/>
              </w:rPr>
              <w:t>50</w:t>
            </w:r>
          </w:p>
        </w:tc>
        <w:tc>
          <w:tcPr>
            <w:tcW w:w="1260" w:type="dxa"/>
            <w:vAlign w:val="center"/>
          </w:tcPr>
          <w:p w14:paraId="43B41C1A"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484EBB4A" w14:textId="77777777" w:rsidTr="00114806">
        <w:tc>
          <w:tcPr>
            <w:tcW w:w="558" w:type="dxa"/>
            <w:vAlign w:val="center"/>
          </w:tcPr>
          <w:p w14:paraId="734C4DCA" w14:textId="77777777" w:rsidR="00114806" w:rsidRPr="00BA49DC" w:rsidRDefault="00114806" w:rsidP="00BA49DC">
            <w:pPr>
              <w:ind w:left="426" w:hanging="426"/>
              <w:rPr>
                <w:rFonts w:ascii="Arial" w:hAnsi="Arial" w:cs="Arial"/>
              </w:rPr>
            </w:pPr>
            <w:r w:rsidRPr="00BA49DC">
              <w:rPr>
                <w:rFonts w:ascii="Arial" w:hAnsi="Arial" w:cs="Arial"/>
              </w:rPr>
              <w:t>49</w:t>
            </w:r>
          </w:p>
        </w:tc>
        <w:tc>
          <w:tcPr>
            <w:tcW w:w="1350" w:type="dxa"/>
            <w:vAlign w:val="center"/>
          </w:tcPr>
          <w:p w14:paraId="515139CA" w14:textId="77777777" w:rsidR="00114806" w:rsidRPr="00BA49DC" w:rsidRDefault="00114806" w:rsidP="00BA49DC">
            <w:pPr>
              <w:ind w:left="426" w:hanging="426"/>
              <w:rPr>
                <w:rFonts w:ascii="Arial" w:hAnsi="Arial" w:cs="Arial"/>
              </w:rPr>
            </w:pPr>
            <w:r w:rsidRPr="00BA49DC">
              <w:rPr>
                <w:rFonts w:ascii="Arial" w:hAnsi="Arial" w:cs="Arial"/>
              </w:rPr>
              <w:t>HV 1909</w:t>
            </w:r>
          </w:p>
        </w:tc>
        <w:tc>
          <w:tcPr>
            <w:tcW w:w="1530" w:type="dxa"/>
          </w:tcPr>
          <w:p w14:paraId="3422DA84"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3825D584" w14:textId="77777777" w:rsidR="00114806" w:rsidRPr="00BA49DC" w:rsidRDefault="00114806" w:rsidP="00BA49DC">
            <w:pPr>
              <w:ind w:left="426" w:hanging="426"/>
              <w:rPr>
                <w:rFonts w:ascii="Arial" w:eastAsia="Arial Unicode MS" w:hAnsi="Arial" w:cs="Arial"/>
              </w:rPr>
            </w:pPr>
            <w:r w:rsidRPr="00BA49DC">
              <w:rPr>
                <w:rFonts w:ascii="Arial" w:hAnsi="Arial" w:cs="Arial"/>
              </w:rPr>
              <w:t>R202 Bottom Discharge LDPE elbow</w:t>
            </w:r>
          </w:p>
        </w:tc>
        <w:tc>
          <w:tcPr>
            <w:tcW w:w="1473" w:type="dxa"/>
            <w:vAlign w:val="center"/>
          </w:tcPr>
          <w:p w14:paraId="1E7D0172"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3CAD39BF"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40" w:type="dxa"/>
            <w:vAlign w:val="center"/>
          </w:tcPr>
          <w:p w14:paraId="5C8D2B3A"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96" w:type="dxa"/>
            <w:vAlign w:val="center"/>
          </w:tcPr>
          <w:p w14:paraId="2EC03DEB" w14:textId="77777777" w:rsidR="00114806" w:rsidRPr="00BA49DC" w:rsidRDefault="00114806" w:rsidP="00BA49DC">
            <w:pPr>
              <w:ind w:left="426" w:hanging="426"/>
              <w:rPr>
                <w:rFonts w:ascii="Arial" w:hAnsi="Arial" w:cs="Arial"/>
              </w:rPr>
            </w:pPr>
            <w:r w:rsidRPr="00BA49DC">
              <w:rPr>
                <w:rFonts w:ascii="Arial" w:hAnsi="Arial" w:cs="Arial"/>
              </w:rPr>
              <w:t>Diaphragm</w:t>
            </w:r>
          </w:p>
        </w:tc>
        <w:tc>
          <w:tcPr>
            <w:tcW w:w="1183" w:type="dxa"/>
            <w:vAlign w:val="center"/>
          </w:tcPr>
          <w:p w14:paraId="20141ECA"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1260" w:type="dxa"/>
            <w:vAlign w:val="center"/>
          </w:tcPr>
          <w:p w14:paraId="3EEDEA9F"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6B01901A" w14:textId="77777777" w:rsidTr="00114806">
        <w:tc>
          <w:tcPr>
            <w:tcW w:w="558" w:type="dxa"/>
            <w:vAlign w:val="center"/>
          </w:tcPr>
          <w:p w14:paraId="0F73E472" w14:textId="77777777" w:rsidR="00114806" w:rsidRPr="00BA49DC" w:rsidRDefault="00114806" w:rsidP="00BA49DC">
            <w:pPr>
              <w:ind w:left="426" w:hanging="426"/>
              <w:rPr>
                <w:rFonts w:ascii="Arial" w:hAnsi="Arial" w:cs="Arial"/>
              </w:rPr>
            </w:pPr>
            <w:r w:rsidRPr="00BA49DC">
              <w:rPr>
                <w:rFonts w:ascii="Arial" w:hAnsi="Arial" w:cs="Arial"/>
              </w:rPr>
              <w:t>50</w:t>
            </w:r>
          </w:p>
        </w:tc>
        <w:tc>
          <w:tcPr>
            <w:tcW w:w="1350" w:type="dxa"/>
            <w:vAlign w:val="center"/>
          </w:tcPr>
          <w:p w14:paraId="6C0FA5BB" w14:textId="77777777" w:rsidR="00114806" w:rsidRPr="00BA49DC" w:rsidRDefault="00114806" w:rsidP="00BA49DC">
            <w:pPr>
              <w:ind w:left="426" w:hanging="426"/>
              <w:rPr>
                <w:rFonts w:ascii="Arial" w:hAnsi="Arial" w:cs="Arial"/>
              </w:rPr>
            </w:pPr>
            <w:r w:rsidRPr="00BA49DC">
              <w:rPr>
                <w:rFonts w:ascii="Arial" w:hAnsi="Arial" w:cs="Arial"/>
              </w:rPr>
              <w:t>HV 1910</w:t>
            </w:r>
          </w:p>
        </w:tc>
        <w:tc>
          <w:tcPr>
            <w:tcW w:w="1530" w:type="dxa"/>
          </w:tcPr>
          <w:p w14:paraId="2F55D93E"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0B7BDEFE" w14:textId="77777777" w:rsidR="00114806" w:rsidRPr="00BA49DC" w:rsidRDefault="00114806" w:rsidP="00BA49DC">
            <w:pPr>
              <w:ind w:left="426" w:hanging="426"/>
              <w:rPr>
                <w:rFonts w:ascii="Arial" w:eastAsia="Arial Unicode MS" w:hAnsi="Arial" w:cs="Arial"/>
              </w:rPr>
            </w:pPr>
            <w:r w:rsidRPr="00BA49DC">
              <w:rPr>
                <w:rFonts w:ascii="Arial" w:hAnsi="Arial" w:cs="Arial"/>
              </w:rPr>
              <w:t>R202 Bottom Discharge GC elbow</w:t>
            </w:r>
          </w:p>
        </w:tc>
        <w:tc>
          <w:tcPr>
            <w:tcW w:w="1473" w:type="dxa"/>
            <w:vAlign w:val="center"/>
          </w:tcPr>
          <w:p w14:paraId="2A2663FB"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1DD66662"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40" w:type="dxa"/>
            <w:vAlign w:val="center"/>
          </w:tcPr>
          <w:p w14:paraId="45227B0B"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96" w:type="dxa"/>
            <w:vAlign w:val="center"/>
          </w:tcPr>
          <w:p w14:paraId="56D72CBC" w14:textId="77777777" w:rsidR="00114806" w:rsidRPr="00BA49DC" w:rsidRDefault="00114806" w:rsidP="00BA49DC">
            <w:pPr>
              <w:ind w:left="426" w:hanging="426"/>
              <w:rPr>
                <w:rFonts w:ascii="Arial" w:hAnsi="Arial" w:cs="Arial"/>
              </w:rPr>
            </w:pPr>
            <w:r w:rsidRPr="00BA49DC">
              <w:rPr>
                <w:rFonts w:ascii="Arial" w:hAnsi="Arial" w:cs="Arial"/>
              </w:rPr>
              <w:t>Diaphragm</w:t>
            </w:r>
          </w:p>
        </w:tc>
        <w:tc>
          <w:tcPr>
            <w:tcW w:w="1183" w:type="dxa"/>
            <w:vAlign w:val="center"/>
          </w:tcPr>
          <w:p w14:paraId="17DC1D0A"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1260" w:type="dxa"/>
            <w:vAlign w:val="center"/>
          </w:tcPr>
          <w:p w14:paraId="7252BBF5"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4B0DCFF7" w14:textId="77777777" w:rsidTr="00114806">
        <w:tc>
          <w:tcPr>
            <w:tcW w:w="558" w:type="dxa"/>
            <w:vAlign w:val="center"/>
          </w:tcPr>
          <w:p w14:paraId="36021714" w14:textId="77777777" w:rsidR="00114806" w:rsidRPr="00BA49DC" w:rsidRDefault="00114806" w:rsidP="00BA49DC">
            <w:pPr>
              <w:ind w:left="426" w:hanging="426"/>
              <w:rPr>
                <w:rFonts w:ascii="Arial" w:eastAsia="Arial Unicode MS" w:hAnsi="Arial" w:cs="Arial"/>
              </w:rPr>
            </w:pPr>
            <w:r w:rsidRPr="00BA49DC">
              <w:rPr>
                <w:rFonts w:ascii="Arial" w:hAnsi="Arial" w:cs="Arial"/>
              </w:rPr>
              <w:lastRenderedPageBreak/>
              <w:t>51</w:t>
            </w:r>
          </w:p>
        </w:tc>
        <w:tc>
          <w:tcPr>
            <w:tcW w:w="1350" w:type="dxa"/>
            <w:vAlign w:val="center"/>
          </w:tcPr>
          <w:p w14:paraId="093C27D2" w14:textId="77777777" w:rsidR="00114806" w:rsidRPr="00BA49DC" w:rsidRDefault="00114806" w:rsidP="00BA49DC">
            <w:pPr>
              <w:ind w:left="426" w:hanging="426"/>
              <w:rPr>
                <w:rFonts w:ascii="Arial" w:eastAsia="Arial Unicode MS" w:hAnsi="Arial" w:cs="Arial"/>
              </w:rPr>
            </w:pPr>
            <w:r w:rsidRPr="00BA49DC">
              <w:rPr>
                <w:rFonts w:ascii="Arial" w:hAnsi="Arial" w:cs="Arial"/>
              </w:rPr>
              <w:t>HV 2001 1/2/3/4/5/6</w:t>
            </w:r>
          </w:p>
        </w:tc>
        <w:tc>
          <w:tcPr>
            <w:tcW w:w="1530" w:type="dxa"/>
            <w:vAlign w:val="center"/>
          </w:tcPr>
          <w:p w14:paraId="63D056B0"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3/4”  40 Sch</w:t>
            </w:r>
          </w:p>
        </w:tc>
        <w:tc>
          <w:tcPr>
            <w:tcW w:w="3147" w:type="dxa"/>
            <w:vAlign w:val="center"/>
          </w:tcPr>
          <w:p w14:paraId="4A9A8F01"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 CO injection valve to R202</w:t>
            </w:r>
          </w:p>
        </w:tc>
        <w:tc>
          <w:tcPr>
            <w:tcW w:w="1473" w:type="dxa"/>
            <w:vAlign w:val="center"/>
          </w:tcPr>
          <w:p w14:paraId="266CF6E0" w14:textId="77777777" w:rsidR="00114806" w:rsidRPr="00BA49DC" w:rsidRDefault="00114806" w:rsidP="00BA49DC">
            <w:pPr>
              <w:ind w:left="426" w:hanging="426"/>
              <w:rPr>
                <w:rFonts w:ascii="Arial" w:eastAsia="Arial Unicode MS" w:hAnsi="Arial" w:cs="Arial"/>
              </w:rPr>
            </w:pPr>
            <w:r w:rsidRPr="00BA49DC">
              <w:rPr>
                <w:rFonts w:ascii="Arial" w:hAnsi="Arial" w:cs="Arial"/>
              </w:rPr>
              <w:t>60</w:t>
            </w:r>
            <w:r w:rsidRPr="00BA49DC">
              <w:rPr>
                <w:rFonts w:ascii="Arial" w:hAnsi="Arial" w:cs="Arial"/>
                <w:vertAlign w:val="superscript"/>
              </w:rPr>
              <w:t>0</w:t>
            </w:r>
            <w:r w:rsidRPr="00BA49DC">
              <w:rPr>
                <w:rFonts w:ascii="Arial" w:hAnsi="Arial" w:cs="Arial"/>
              </w:rPr>
              <w:t xml:space="preserve"> piston</w:t>
            </w:r>
          </w:p>
        </w:tc>
        <w:tc>
          <w:tcPr>
            <w:tcW w:w="1021" w:type="dxa"/>
            <w:vAlign w:val="center"/>
          </w:tcPr>
          <w:p w14:paraId="3D47BD3A"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3/4”</w:t>
            </w:r>
          </w:p>
        </w:tc>
        <w:tc>
          <w:tcPr>
            <w:tcW w:w="1240" w:type="dxa"/>
            <w:vAlign w:val="center"/>
          </w:tcPr>
          <w:p w14:paraId="04332959"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3/4”</w:t>
            </w:r>
          </w:p>
        </w:tc>
        <w:tc>
          <w:tcPr>
            <w:tcW w:w="1296" w:type="dxa"/>
            <w:vAlign w:val="center"/>
          </w:tcPr>
          <w:p w14:paraId="39C5F58D"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7A6A013A" w14:textId="77777777" w:rsidR="00114806" w:rsidRPr="00BA49DC" w:rsidRDefault="00114806" w:rsidP="00BA49DC">
            <w:pPr>
              <w:ind w:left="426" w:hanging="426"/>
              <w:rPr>
                <w:rFonts w:ascii="Arial" w:eastAsia="Arial Unicode MS" w:hAnsi="Arial" w:cs="Arial"/>
              </w:rPr>
            </w:pPr>
            <w:r w:rsidRPr="00BA49DC">
              <w:rPr>
                <w:rFonts w:ascii="Arial" w:hAnsi="Arial" w:cs="Arial"/>
              </w:rPr>
              <w:t>50</w:t>
            </w:r>
          </w:p>
        </w:tc>
        <w:tc>
          <w:tcPr>
            <w:tcW w:w="1260" w:type="dxa"/>
            <w:vAlign w:val="center"/>
          </w:tcPr>
          <w:p w14:paraId="4FBE1A8F"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AC96455" w14:textId="77777777" w:rsidTr="00114806">
        <w:tc>
          <w:tcPr>
            <w:tcW w:w="558" w:type="dxa"/>
            <w:vAlign w:val="center"/>
          </w:tcPr>
          <w:p w14:paraId="6BF025C6" w14:textId="77777777" w:rsidR="00114806" w:rsidRPr="00BA49DC" w:rsidRDefault="00114806" w:rsidP="00BA49DC">
            <w:pPr>
              <w:ind w:left="426" w:hanging="426"/>
              <w:rPr>
                <w:rFonts w:ascii="Arial" w:eastAsia="Arial Unicode MS" w:hAnsi="Arial" w:cs="Arial"/>
              </w:rPr>
            </w:pPr>
            <w:r w:rsidRPr="00BA49DC">
              <w:rPr>
                <w:rFonts w:ascii="Arial" w:hAnsi="Arial" w:cs="Arial"/>
              </w:rPr>
              <w:t>52</w:t>
            </w:r>
          </w:p>
        </w:tc>
        <w:tc>
          <w:tcPr>
            <w:tcW w:w="1350" w:type="dxa"/>
            <w:vAlign w:val="center"/>
          </w:tcPr>
          <w:p w14:paraId="76E5FE1C" w14:textId="77777777" w:rsidR="00114806" w:rsidRPr="00BA49DC" w:rsidRDefault="00114806" w:rsidP="00BA49DC">
            <w:pPr>
              <w:ind w:left="426" w:hanging="426"/>
              <w:rPr>
                <w:rFonts w:ascii="Arial" w:eastAsia="Arial Unicode MS" w:hAnsi="Arial" w:cs="Arial"/>
              </w:rPr>
            </w:pPr>
            <w:r w:rsidRPr="00BA49DC">
              <w:rPr>
                <w:rFonts w:ascii="Arial" w:hAnsi="Arial" w:cs="Arial"/>
              </w:rPr>
              <w:t>HV 2002</w:t>
            </w:r>
          </w:p>
        </w:tc>
        <w:tc>
          <w:tcPr>
            <w:tcW w:w="1530" w:type="dxa"/>
          </w:tcPr>
          <w:p w14:paraId="705268A3"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248527C8" w14:textId="77777777" w:rsidR="00114806" w:rsidRPr="00BA49DC" w:rsidRDefault="00114806" w:rsidP="00BA49DC">
            <w:pPr>
              <w:ind w:left="426" w:hanging="426"/>
              <w:rPr>
                <w:rFonts w:ascii="Arial" w:eastAsia="Arial Unicode MS" w:hAnsi="Arial" w:cs="Arial"/>
              </w:rPr>
            </w:pPr>
            <w:r w:rsidRPr="00BA49DC">
              <w:rPr>
                <w:rFonts w:ascii="Arial" w:hAnsi="Arial" w:cs="Arial"/>
              </w:rPr>
              <w:t>CO gas from cylinder</w:t>
            </w:r>
          </w:p>
        </w:tc>
        <w:tc>
          <w:tcPr>
            <w:tcW w:w="1473" w:type="dxa"/>
            <w:vAlign w:val="center"/>
          </w:tcPr>
          <w:p w14:paraId="2353F328"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66A414A7"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3FB943AD"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41662B19"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7904377" w14:textId="77777777" w:rsidR="00114806" w:rsidRPr="00BA49DC" w:rsidRDefault="00114806" w:rsidP="00BA49DC">
            <w:pPr>
              <w:ind w:left="426" w:hanging="426"/>
              <w:rPr>
                <w:rFonts w:ascii="Arial" w:eastAsia="Arial Unicode MS" w:hAnsi="Arial" w:cs="Arial"/>
              </w:rPr>
            </w:pPr>
            <w:r w:rsidRPr="00BA49DC">
              <w:rPr>
                <w:rFonts w:ascii="Arial" w:hAnsi="Arial" w:cs="Arial"/>
              </w:rPr>
              <w:t>200</w:t>
            </w:r>
          </w:p>
        </w:tc>
        <w:tc>
          <w:tcPr>
            <w:tcW w:w="1260" w:type="dxa"/>
            <w:vAlign w:val="center"/>
          </w:tcPr>
          <w:p w14:paraId="4478D67D"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2A1AA0E4" w14:textId="77777777" w:rsidTr="00114806">
        <w:tc>
          <w:tcPr>
            <w:tcW w:w="558" w:type="dxa"/>
            <w:vAlign w:val="center"/>
          </w:tcPr>
          <w:p w14:paraId="4B1AF26F" w14:textId="77777777" w:rsidR="00114806" w:rsidRPr="00BA49DC" w:rsidRDefault="00114806" w:rsidP="00BA49DC">
            <w:pPr>
              <w:ind w:left="426" w:hanging="426"/>
              <w:rPr>
                <w:rFonts w:ascii="Arial" w:eastAsia="Arial Unicode MS" w:hAnsi="Arial" w:cs="Arial"/>
              </w:rPr>
            </w:pPr>
            <w:r w:rsidRPr="00BA49DC">
              <w:rPr>
                <w:rFonts w:ascii="Arial" w:hAnsi="Arial" w:cs="Arial"/>
              </w:rPr>
              <w:t>53</w:t>
            </w:r>
          </w:p>
        </w:tc>
        <w:tc>
          <w:tcPr>
            <w:tcW w:w="1350" w:type="dxa"/>
            <w:vAlign w:val="center"/>
          </w:tcPr>
          <w:p w14:paraId="63D37958" w14:textId="77777777" w:rsidR="00114806" w:rsidRPr="00BA49DC" w:rsidRDefault="00114806" w:rsidP="00BA49DC">
            <w:pPr>
              <w:ind w:left="426" w:hanging="426"/>
              <w:rPr>
                <w:rFonts w:ascii="Arial" w:eastAsia="Arial Unicode MS" w:hAnsi="Arial" w:cs="Arial"/>
              </w:rPr>
            </w:pPr>
            <w:r w:rsidRPr="00BA49DC">
              <w:rPr>
                <w:rFonts w:ascii="Arial" w:hAnsi="Arial" w:cs="Arial"/>
              </w:rPr>
              <w:t>HV 2003</w:t>
            </w:r>
          </w:p>
        </w:tc>
        <w:tc>
          <w:tcPr>
            <w:tcW w:w="1530" w:type="dxa"/>
          </w:tcPr>
          <w:p w14:paraId="42E309D3" w14:textId="77777777" w:rsidR="00114806" w:rsidRPr="00BA49DC" w:rsidRDefault="00114806" w:rsidP="00BA49DC">
            <w:pPr>
              <w:ind w:left="426" w:hanging="426"/>
              <w:rPr>
                <w:rFonts w:ascii="Arial" w:eastAsia="Arial Unicode MS" w:hAnsi="Arial" w:cs="Arial"/>
              </w:rPr>
            </w:pPr>
            <w:r w:rsidRPr="00BA49DC">
              <w:rPr>
                <w:rFonts w:ascii="Arial" w:hAnsi="Arial" w:cs="Arial"/>
              </w:rPr>
              <w:t>½”    40 Sch</w:t>
            </w:r>
          </w:p>
        </w:tc>
        <w:tc>
          <w:tcPr>
            <w:tcW w:w="3147" w:type="dxa"/>
          </w:tcPr>
          <w:p w14:paraId="1AFCA9DD" w14:textId="77777777" w:rsidR="00114806" w:rsidRPr="00BA49DC" w:rsidRDefault="00114806" w:rsidP="00BA49DC">
            <w:pPr>
              <w:ind w:left="426" w:hanging="426"/>
              <w:rPr>
                <w:rFonts w:ascii="Arial" w:eastAsia="Arial Unicode MS" w:hAnsi="Arial" w:cs="Arial"/>
              </w:rPr>
            </w:pPr>
            <w:r w:rsidRPr="00BA49DC">
              <w:rPr>
                <w:rFonts w:ascii="Arial" w:hAnsi="Arial" w:cs="Arial"/>
              </w:rPr>
              <w:t>CO gas to flare</w:t>
            </w:r>
          </w:p>
        </w:tc>
        <w:tc>
          <w:tcPr>
            <w:tcW w:w="1473" w:type="dxa"/>
            <w:vAlign w:val="center"/>
          </w:tcPr>
          <w:p w14:paraId="6A0D3E54"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191CFB74"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07E749F1"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96" w:type="dxa"/>
            <w:vAlign w:val="center"/>
          </w:tcPr>
          <w:p w14:paraId="4F0C49E3"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257B712B" w14:textId="77777777" w:rsidR="00114806" w:rsidRPr="00BA49DC" w:rsidRDefault="00114806" w:rsidP="00BA49DC">
            <w:pPr>
              <w:ind w:left="426" w:hanging="426"/>
              <w:rPr>
                <w:rFonts w:ascii="Arial" w:eastAsia="Arial Unicode MS" w:hAnsi="Arial" w:cs="Arial"/>
              </w:rPr>
            </w:pPr>
            <w:r w:rsidRPr="00BA49DC">
              <w:rPr>
                <w:rFonts w:ascii="Arial" w:hAnsi="Arial" w:cs="Arial"/>
              </w:rPr>
              <w:t>80</w:t>
            </w:r>
          </w:p>
        </w:tc>
        <w:tc>
          <w:tcPr>
            <w:tcW w:w="1260" w:type="dxa"/>
            <w:vAlign w:val="center"/>
          </w:tcPr>
          <w:p w14:paraId="0BB14116"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7A95669" w14:textId="77777777" w:rsidTr="00114806">
        <w:tc>
          <w:tcPr>
            <w:tcW w:w="558" w:type="dxa"/>
            <w:vAlign w:val="center"/>
          </w:tcPr>
          <w:p w14:paraId="5A9B11A2" w14:textId="77777777" w:rsidR="00114806" w:rsidRPr="00BA49DC" w:rsidRDefault="00114806" w:rsidP="00BA49DC">
            <w:pPr>
              <w:ind w:left="426" w:hanging="426"/>
              <w:rPr>
                <w:rFonts w:ascii="Arial" w:eastAsia="Arial Unicode MS" w:hAnsi="Arial" w:cs="Arial"/>
              </w:rPr>
            </w:pPr>
            <w:r w:rsidRPr="00BA49DC">
              <w:rPr>
                <w:rFonts w:ascii="Arial" w:hAnsi="Arial" w:cs="Arial"/>
              </w:rPr>
              <w:t>54</w:t>
            </w:r>
          </w:p>
        </w:tc>
        <w:tc>
          <w:tcPr>
            <w:tcW w:w="1350" w:type="dxa"/>
            <w:vAlign w:val="center"/>
          </w:tcPr>
          <w:p w14:paraId="0A0066A5" w14:textId="77777777" w:rsidR="00114806" w:rsidRPr="00BA49DC" w:rsidRDefault="00114806" w:rsidP="00BA49DC">
            <w:pPr>
              <w:ind w:left="426" w:hanging="426"/>
              <w:rPr>
                <w:rFonts w:ascii="Arial" w:eastAsia="Arial Unicode MS" w:hAnsi="Arial" w:cs="Arial"/>
              </w:rPr>
            </w:pPr>
            <w:r w:rsidRPr="00BA49DC">
              <w:rPr>
                <w:rFonts w:ascii="Arial" w:hAnsi="Arial" w:cs="Arial"/>
              </w:rPr>
              <w:t>HV 2201</w:t>
            </w:r>
          </w:p>
        </w:tc>
        <w:tc>
          <w:tcPr>
            <w:tcW w:w="1530" w:type="dxa"/>
          </w:tcPr>
          <w:p w14:paraId="4C6E85E8" w14:textId="77777777" w:rsidR="00114806" w:rsidRPr="00BA49DC" w:rsidRDefault="00114806" w:rsidP="00BA49DC">
            <w:pPr>
              <w:ind w:left="426" w:hanging="426"/>
              <w:rPr>
                <w:rFonts w:ascii="Arial" w:eastAsia="Arial Unicode MS" w:hAnsi="Arial" w:cs="Arial"/>
              </w:rPr>
            </w:pPr>
            <w:r w:rsidRPr="00BA49DC">
              <w:rPr>
                <w:rFonts w:ascii="Arial" w:hAnsi="Arial" w:cs="Arial"/>
              </w:rPr>
              <w:t>3”     10 Sch</w:t>
            </w:r>
          </w:p>
        </w:tc>
        <w:tc>
          <w:tcPr>
            <w:tcW w:w="3147" w:type="dxa"/>
          </w:tcPr>
          <w:p w14:paraId="4713F770"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3-way valve at V301 bottom </w:t>
            </w:r>
          </w:p>
        </w:tc>
        <w:tc>
          <w:tcPr>
            <w:tcW w:w="1473" w:type="dxa"/>
            <w:vAlign w:val="center"/>
          </w:tcPr>
          <w:p w14:paraId="64085B94"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2FAE1914"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4504E5B6"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96" w:type="dxa"/>
            <w:vAlign w:val="center"/>
          </w:tcPr>
          <w:p w14:paraId="67ED61F6"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18D41B52"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1C28E36C"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C19CA10" w14:textId="77777777" w:rsidTr="00114806">
        <w:tc>
          <w:tcPr>
            <w:tcW w:w="558" w:type="dxa"/>
            <w:vAlign w:val="center"/>
          </w:tcPr>
          <w:p w14:paraId="6664F27A" w14:textId="77777777" w:rsidR="00114806" w:rsidRPr="00BA49DC" w:rsidRDefault="00114806" w:rsidP="00BA49DC">
            <w:pPr>
              <w:ind w:left="426" w:hanging="426"/>
              <w:rPr>
                <w:rFonts w:ascii="Arial" w:eastAsia="Arial Unicode MS" w:hAnsi="Arial" w:cs="Arial"/>
              </w:rPr>
            </w:pPr>
            <w:r w:rsidRPr="00BA49DC">
              <w:rPr>
                <w:rFonts w:ascii="Arial" w:hAnsi="Arial" w:cs="Arial"/>
              </w:rPr>
              <w:t>55</w:t>
            </w:r>
          </w:p>
        </w:tc>
        <w:tc>
          <w:tcPr>
            <w:tcW w:w="1350" w:type="dxa"/>
            <w:vAlign w:val="center"/>
          </w:tcPr>
          <w:p w14:paraId="49B72795" w14:textId="77777777" w:rsidR="00114806" w:rsidRPr="00BA49DC" w:rsidRDefault="00114806" w:rsidP="00BA49DC">
            <w:pPr>
              <w:ind w:left="426" w:hanging="426"/>
              <w:rPr>
                <w:rFonts w:ascii="Arial" w:eastAsia="Arial Unicode MS" w:hAnsi="Arial" w:cs="Arial"/>
              </w:rPr>
            </w:pPr>
            <w:r w:rsidRPr="00BA49DC">
              <w:rPr>
                <w:rFonts w:ascii="Arial" w:hAnsi="Arial" w:cs="Arial"/>
              </w:rPr>
              <w:t>HV 2204</w:t>
            </w:r>
          </w:p>
        </w:tc>
        <w:tc>
          <w:tcPr>
            <w:tcW w:w="1530" w:type="dxa"/>
            <w:vAlign w:val="center"/>
          </w:tcPr>
          <w:p w14:paraId="1276633C"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62C9C20C" w14:textId="77777777" w:rsidR="00114806" w:rsidRPr="00BA49DC" w:rsidRDefault="00114806" w:rsidP="00BA49DC">
            <w:pPr>
              <w:ind w:left="426" w:hanging="426"/>
              <w:rPr>
                <w:rFonts w:ascii="Arial" w:eastAsia="Arial Unicode MS" w:hAnsi="Arial" w:cs="Arial"/>
              </w:rPr>
            </w:pPr>
            <w:r w:rsidRPr="00BA49DC">
              <w:rPr>
                <w:rFonts w:ascii="Arial" w:hAnsi="Arial" w:cs="Arial"/>
              </w:rPr>
              <w:t>3-way valve at R 202 Discharge to V301/V802</w:t>
            </w:r>
          </w:p>
        </w:tc>
        <w:tc>
          <w:tcPr>
            <w:tcW w:w="1473" w:type="dxa"/>
            <w:vAlign w:val="center"/>
          </w:tcPr>
          <w:p w14:paraId="71262A9C"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603DA439"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37D1FACB"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0D8F20A8"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46E47784"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45C9DC6B"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30F71C48" w14:textId="77777777" w:rsidTr="00114806">
        <w:tc>
          <w:tcPr>
            <w:tcW w:w="558" w:type="dxa"/>
            <w:vAlign w:val="center"/>
          </w:tcPr>
          <w:p w14:paraId="3469B5CF" w14:textId="77777777" w:rsidR="00114806" w:rsidRPr="00BA49DC" w:rsidRDefault="00114806" w:rsidP="00BA49DC">
            <w:pPr>
              <w:ind w:left="426" w:hanging="426"/>
              <w:rPr>
                <w:rFonts w:ascii="Arial" w:eastAsia="Arial Unicode MS" w:hAnsi="Arial" w:cs="Arial"/>
              </w:rPr>
            </w:pPr>
            <w:r w:rsidRPr="00BA49DC">
              <w:rPr>
                <w:rFonts w:ascii="Arial" w:hAnsi="Arial" w:cs="Arial"/>
              </w:rPr>
              <w:t>56</w:t>
            </w:r>
          </w:p>
        </w:tc>
        <w:tc>
          <w:tcPr>
            <w:tcW w:w="1350" w:type="dxa"/>
            <w:vAlign w:val="center"/>
          </w:tcPr>
          <w:p w14:paraId="5670928D" w14:textId="77777777" w:rsidR="00114806" w:rsidRPr="00BA49DC" w:rsidRDefault="00114806" w:rsidP="00BA49DC">
            <w:pPr>
              <w:ind w:left="426" w:hanging="426"/>
              <w:rPr>
                <w:rFonts w:ascii="Arial" w:eastAsia="Arial Unicode MS" w:hAnsi="Arial" w:cs="Arial"/>
              </w:rPr>
            </w:pPr>
            <w:r w:rsidRPr="00BA49DC">
              <w:rPr>
                <w:rFonts w:ascii="Arial" w:hAnsi="Arial" w:cs="Arial"/>
              </w:rPr>
              <w:t>HV 2301</w:t>
            </w:r>
          </w:p>
        </w:tc>
        <w:tc>
          <w:tcPr>
            <w:tcW w:w="1530" w:type="dxa"/>
          </w:tcPr>
          <w:p w14:paraId="37B30896" w14:textId="77777777" w:rsidR="00114806" w:rsidRPr="00BA49DC" w:rsidRDefault="00114806" w:rsidP="00BA49DC">
            <w:pPr>
              <w:ind w:left="426" w:hanging="426"/>
              <w:rPr>
                <w:rFonts w:ascii="Arial" w:eastAsia="Arial Unicode MS" w:hAnsi="Arial" w:cs="Arial"/>
              </w:rPr>
            </w:pPr>
            <w:r w:rsidRPr="00BA49DC">
              <w:rPr>
                <w:rFonts w:ascii="Arial" w:hAnsi="Arial" w:cs="Arial"/>
              </w:rPr>
              <w:t>4”     40 Sch</w:t>
            </w:r>
          </w:p>
        </w:tc>
        <w:tc>
          <w:tcPr>
            <w:tcW w:w="3147" w:type="dxa"/>
          </w:tcPr>
          <w:p w14:paraId="6A5D2267" w14:textId="77777777" w:rsidR="00114806" w:rsidRPr="00BA49DC" w:rsidRDefault="00114806" w:rsidP="00BA49DC">
            <w:pPr>
              <w:ind w:left="426" w:hanging="426"/>
              <w:rPr>
                <w:rFonts w:ascii="Arial" w:eastAsia="Arial Unicode MS" w:hAnsi="Arial" w:cs="Arial"/>
              </w:rPr>
            </w:pPr>
            <w:r w:rsidRPr="00BA49DC">
              <w:rPr>
                <w:rFonts w:ascii="Arial" w:hAnsi="Arial" w:cs="Arial"/>
              </w:rPr>
              <w:t>E301 Discharge</w:t>
            </w:r>
          </w:p>
        </w:tc>
        <w:tc>
          <w:tcPr>
            <w:tcW w:w="1473" w:type="dxa"/>
            <w:vAlign w:val="center"/>
          </w:tcPr>
          <w:p w14:paraId="11FDC74D"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4FD38E71"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40" w:type="dxa"/>
            <w:vAlign w:val="center"/>
          </w:tcPr>
          <w:p w14:paraId="020C6B1B"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96" w:type="dxa"/>
            <w:vAlign w:val="center"/>
          </w:tcPr>
          <w:p w14:paraId="3175AD6C"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0A8ACE13" w14:textId="77777777" w:rsidR="00114806" w:rsidRPr="00BA49DC" w:rsidRDefault="00114806" w:rsidP="00BA49DC">
            <w:pPr>
              <w:ind w:left="426" w:hanging="426"/>
              <w:rPr>
                <w:rFonts w:ascii="Arial" w:eastAsia="Arial Unicode MS" w:hAnsi="Arial" w:cs="Arial"/>
              </w:rPr>
            </w:pPr>
            <w:r w:rsidRPr="00BA49DC">
              <w:rPr>
                <w:rFonts w:ascii="Arial" w:hAnsi="Arial" w:cs="Arial"/>
              </w:rPr>
              <w:t>25</w:t>
            </w:r>
          </w:p>
        </w:tc>
        <w:tc>
          <w:tcPr>
            <w:tcW w:w="1260" w:type="dxa"/>
            <w:vAlign w:val="center"/>
          </w:tcPr>
          <w:p w14:paraId="0A105E1C"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44863017" w14:textId="77777777" w:rsidTr="00114806">
        <w:tc>
          <w:tcPr>
            <w:tcW w:w="558" w:type="dxa"/>
            <w:vAlign w:val="center"/>
          </w:tcPr>
          <w:p w14:paraId="1304D445" w14:textId="77777777" w:rsidR="00114806" w:rsidRPr="00BA49DC" w:rsidRDefault="00114806" w:rsidP="00BA49DC">
            <w:pPr>
              <w:ind w:left="426" w:hanging="426"/>
              <w:rPr>
                <w:rFonts w:ascii="Arial" w:eastAsia="Arial Unicode MS" w:hAnsi="Arial" w:cs="Arial"/>
              </w:rPr>
            </w:pPr>
            <w:r w:rsidRPr="00BA49DC">
              <w:rPr>
                <w:rFonts w:ascii="Arial" w:hAnsi="Arial" w:cs="Arial"/>
              </w:rPr>
              <w:t>57</w:t>
            </w:r>
          </w:p>
        </w:tc>
        <w:tc>
          <w:tcPr>
            <w:tcW w:w="1350" w:type="dxa"/>
            <w:vAlign w:val="center"/>
          </w:tcPr>
          <w:p w14:paraId="3B5013F0" w14:textId="77777777" w:rsidR="00114806" w:rsidRPr="00BA49DC" w:rsidRDefault="00114806" w:rsidP="00BA49DC">
            <w:pPr>
              <w:ind w:left="426" w:hanging="426"/>
              <w:rPr>
                <w:rFonts w:ascii="Arial" w:eastAsia="Arial Unicode MS" w:hAnsi="Arial" w:cs="Arial"/>
              </w:rPr>
            </w:pPr>
            <w:r w:rsidRPr="00BA49DC">
              <w:rPr>
                <w:rFonts w:ascii="Arial" w:hAnsi="Arial" w:cs="Arial"/>
              </w:rPr>
              <w:t>HV 2401 A/S</w:t>
            </w:r>
          </w:p>
        </w:tc>
        <w:tc>
          <w:tcPr>
            <w:tcW w:w="1530" w:type="dxa"/>
          </w:tcPr>
          <w:p w14:paraId="0A19B2DC" w14:textId="77777777" w:rsidR="00114806" w:rsidRPr="00BA49DC" w:rsidRDefault="00114806" w:rsidP="00BA49DC">
            <w:pPr>
              <w:ind w:left="426" w:hanging="426"/>
              <w:rPr>
                <w:rFonts w:ascii="Arial" w:eastAsia="Arial Unicode MS" w:hAnsi="Arial" w:cs="Arial"/>
              </w:rPr>
            </w:pPr>
            <w:r w:rsidRPr="00BA49DC">
              <w:rPr>
                <w:rFonts w:ascii="Arial" w:hAnsi="Arial" w:cs="Arial"/>
              </w:rPr>
              <w:t>4”     40 Sch</w:t>
            </w:r>
          </w:p>
        </w:tc>
        <w:tc>
          <w:tcPr>
            <w:tcW w:w="3147" w:type="dxa"/>
          </w:tcPr>
          <w:p w14:paraId="16EF5F24" w14:textId="77777777" w:rsidR="00114806" w:rsidRPr="00BA49DC" w:rsidRDefault="00114806" w:rsidP="00BA49DC">
            <w:pPr>
              <w:ind w:left="426" w:hanging="426"/>
              <w:rPr>
                <w:rFonts w:ascii="Arial" w:eastAsia="Arial Unicode MS" w:hAnsi="Arial" w:cs="Arial"/>
              </w:rPr>
            </w:pPr>
            <w:r w:rsidRPr="00BA49DC">
              <w:rPr>
                <w:rFonts w:ascii="Arial" w:hAnsi="Arial" w:cs="Arial"/>
              </w:rPr>
              <w:t>V304 Discharge</w:t>
            </w:r>
          </w:p>
        </w:tc>
        <w:tc>
          <w:tcPr>
            <w:tcW w:w="1473" w:type="dxa"/>
            <w:vAlign w:val="center"/>
          </w:tcPr>
          <w:p w14:paraId="7821AAE9"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3EA6ADBF"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40" w:type="dxa"/>
            <w:vAlign w:val="center"/>
          </w:tcPr>
          <w:p w14:paraId="1B645108"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96" w:type="dxa"/>
            <w:vAlign w:val="center"/>
          </w:tcPr>
          <w:p w14:paraId="72854ECF" w14:textId="77777777" w:rsidR="00114806" w:rsidRPr="00BA49DC" w:rsidRDefault="00114806" w:rsidP="00BA49DC">
            <w:pPr>
              <w:ind w:left="426" w:hanging="426"/>
              <w:rPr>
                <w:rFonts w:ascii="Arial" w:eastAsia="Arial Unicode MS" w:hAnsi="Arial" w:cs="Arial"/>
              </w:rPr>
            </w:pPr>
            <w:r w:rsidRPr="00BA49DC">
              <w:rPr>
                <w:rFonts w:ascii="Arial" w:hAnsi="Arial" w:cs="Arial"/>
              </w:rPr>
              <w:t>Piston</w:t>
            </w:r>
          </w:p>
        </w:tc>
        <w:tc>
          <w:tcPr>
            <w:tcW w:w="1183" w:type="dxa"/>
            <w:vAlign w:val="center"/>
          </w:tcPr>
          <w:p w14:paraId="7F2D5029" w14:textId="77777777" w:rsidR="00114806" w:rsidRPr="00BA49DC" w:rsidRDefault="00114806" w:rsidP="00BA49DC">
            <w:pPr>
              <w:ind w:left="426" w:hanging="426"/>
              <w:rPr>
                <w:rFonts w:ascii="Arial" w:eastAsia="Arial Unicode MS" w:hAnsi="Arial" w:cs="Arial"/>
              </w:rPr>
            </w:pPr>
            <w:r w:rsidRPr="00BA49DC">
              <w:rPr>
                <w:rFonts w:ascii="Arial" w:hAnsi="Arial" w:cs="Arial"/>
              </w:rPr>
              <w:t>26</w:t>
            </w:r>
          </w:p>
        </w:tc>
        <w:tc>
          <w:tcPr>
            <w:tcW w:w="1260" w:type="dxa"/>
            <w:vAlign w:val="center"/>
          </w:tcPr>
          <w:p w14:paraId="08692391" w14:textId="77777777" w:rsidR="00114806" w:rsidRPr="00BA49DC" w:rsidRDefault="00114806" w:rsidP="00BA49DC">
            <w:pPr>
              <w:ind w:left="426" w:hanging="426"/>
              <w:rPr>
                <w:rFonts w:ascii="Arial" w:eastAsia="Arial Unicode MS" w:hAnsi="Arial" w:cs="Arial"/>
              </w:rPr>
            </w:pPr>
            <w:r w:rsidRPr="00BA49DC">
              <w:rPr>
                <w:rFonts w:ascii="Arial" w:hAnsi="Arial" w:cs="Arial"/>
              </w:rPr>
              <w:t>Locked</w:t>
            </w:r>
          </w:p>
        </w:tc>
      </w:tr>
      <w:tr w:rsidR="00114806" w:rsidRPr="00114806" w14:paraId="6A71BD4F" w14:textId="77777777" w:rsidTr="00114806">
        <w:tc>
          <w:tcPr>
            <w:tcW w:w="558" w:type="dxa"/>
            <w:vAlign w:val="center"/>
          </w:tcPr>
          <w:p w14:paraId="6AEFC7F5" w14:textId="77777777" w:rsidR="00114806" w:rsidRPr="00BA49DC" w:rsidRDefault="00114806" w:rsidP="00BA49DC">
            <w:pPr>
              <w:ind w:left="426" w:hanging="426"/>
              <w:rPr>
                <w:rFonts w:ascii="Arial" w:eastAsia="Arial Unicode MS" w:hAnsi="Arial" w:cs="Arial"/>
              </w:rPr>
            </w:pPr>
            <w:r w:rsidRPr="00BA49DC">
              <w:rPr>
                <w:rFonts w:ascii="Arial" w:hAnsi="Arial" w:cs="Arial"/>
              </w:rPr>
              <w:t>58</w:t>
            </w:r>
          </w:p>
        </w:tc>
        <w:tc>
          <w:tcPr>
            <w:tcW w:w="1350" w:type="dxa"/>
            <w:vAlign w:val="center"/>
          </w:tcPr>
          <w:p w14:paraId="0BD6E789" w14:textId="77777777" w:rsidR="00114806" w:rsidRPr="00BA49DC" w:rsidRDefault="00114806" w:rsidP="00BA49DC">
            <w:pPr>
              <w:ind w:left="426" w:hanging="426"/>
              <w:rPr>
                <w:rFonts w:ascii="Arial" w:eastAsia="Arial Unicode MS" w:hAnsi="Arial" w:cs="Arial"/>
              </w:rPr>
            </w:pPr>
            <w:r w:rsidRPr="00BA49DC">
              <w:rPr>
                <w:rFonts w:ascii="Arial" w:hAnsi="Arial" w:cs="Arial"/>
              </w:rPr>
              <w:t>HV 2402</w:t>
            </w:r>
          </w:p>
        </w:tc>
        <w:tc>
          <w:tcPr>
            <w:tcW w:w="1530" w:type="dxa"/>
          </w:tcPr>
          <w:p w14:paraId="4E7D2B0A"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32E90848" w14:textId="77777777" w:rsidR="00114806" w:rsidRPr="00BA49DC" w:rsidRDefault="00114806" w:rsidP="00BA49DC">
            <w:pPr>
              <w:ind w:left="426" w:hanging="426"/>
              <w:rPr>
                <w:rFonts w:ascii="Arial" w:eastAsia="Arial Unicode MS" w:hAnsi="Arial" w:cs="Arial"/>
              </w:rPr>
            </w:pPr>
            <w:r w:rsidRPr="00BA49DC">
              <w:rPr>
                <w:rFonts w:ascii="Arial" w:hAnsi="Arial" w:cs="Arial"/>
              </w:rPr>
              <w:t>V304 venting</w:t>
            </w:r>
          </w:p>
        </w:tc>
        <w:tc>
          <w:tcPr>
            <w:tcW w:w="1473" w:type="dxa"/>
            <w:vAlign w:val="center"/>
          </w:tcPr>
          <w:p w14:paraId="30EF9058"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1813FCE"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0679B8C0"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06B15B6B"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D0CDE27" w14:textId="77777777" w:rsidR="00114806" w:rsidRPr="00BA49DC" w:rsidRDefault="00114806" w:rsidP="00BA49DC">
            <w:pPr>
              <w:ind w:left="426" w:hanging="426"/>
              <w:rPr>
                <w:rFonts w:ascii="Arial" w:eastAsia="Arial Unicode MS" w:hAnsi="Arial" w:cs="Arial"/>
              </w:rPr>
            </w:pPr>
            <w:r w:rsidRPr="00BA49DC">
              <w:rPr>
                <w:rFonts w:ascii="Arial" w:hAnsi="Arial" w:cs="Arial"/>
              </w:rPr>
              <w:t>25</w:t>
            </w:r>
          </w:p>
        </w:tc>
        <w:tc>
          <w:tcPr>
            <w:tcW w:w="1260" w:type="dxa"/>
            <w:vAlign w:val="center"/>
          </w:tcPr>
          <w:p w14:paraId="51B3668B"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0FFDD14C" w14:textId="77777777" w:rsidTr="00114806">
        <w:tc>
          <w:tcPr>
            <w:tcW w:w="558" w:type="dxa"/>
            <w:vAlign w:val="center"/>
          </w:tcPr>
          <w:p w14:paraId="28785F3C" w14:textId="77777777" w:rsidR="00114806" w:rsidRPr="00BA49DC" w:rsidRDefault="00114806" w:rsidP="00BA49DC">
            <w:pPr>
              <w:ind w:left="426" w:hanging="426"/>
              <w:rPr>
                <w:rFonts w:ascii="Arial" w:eastAsia="Arial Unicode MS" w:hAnsi="Arial" w:cs="Arial"/>
              </w:rPr>
            </w:pPr>
            <w:r w:rsidRPr="00BA49DC">
              <w:rPr>
                <w:rFonts w:ascii="Arial" w:hAnsi="Arial" w:cs="Arial"/>
              </w:rPr>
              <w:t>59</w:t>
            </w:r>
          </w:p>
        </w:tc>
        <w:tc>
          <w:tcPr>
            <w:tcW w:w="1350" w:type="dxa"/>
            <w:vAlign w:val="center"/>
          </w:tcPr>
          <w:p w14:paraId="2CEA4AFA" w14:textId="77777777" w:rsidR="00114806" w:rsidRPr="00BA49DC" w:rsidRDefault="00114806" w:rsidP="00BA49DC">
            <w:pPr>
              <w:ind w:left="426" w:hanging="426"/>
              <w:rPr>
                <w:rFonts w:ascii="Arial" w:eastAsia="Arial Unicode MS" w:hAnsi="Arial" w:cs="Arial"/>
              </w:rPr>
            </w:pPr>
            <w:r w:rsidRPr="00BA49DC">
              <w:rPr>
                <w:rFonts w:ascii="Arial" w:hAnsi="Arial" w:cs="Arial"/>
              </w:rPr>
              <w:t>HV 4001</w:t>
            </w:r>
          </w:p>
        </w:tc>
        <w:tc>
          <w:tcPr>
            <w:tcW w:w="1530" w:type="dxa"/>
          </w:tcPr>
          <w:p w14:paraId="334B2BEB"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65E09AB4"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vapour from V 801</w:t>
            </w:r>
          </w:p>
        </w:tc>
        <w:tc>
          <w:tcPr>
            <w:tcW w:w="1473" w:type="dxa"/>
            <w:vAlign w:val="center"/>
          </w:tcPr>
          <w:p w14:paraId="749BDE67"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AB00EA8"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6F2EF29C"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771E319F"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C6290C7" w14:textId="77777777" w:rsidR="00114806" w:rsidRPr="00BA49DC" w:rsidRDefault="00114806" w:rsidP="00BA49DC">
            <w:pPr>
              <w:ind w:left="426" w:hanging="426"/>
              <w:rPr>
                <w:rFonts w:ascii="Arial" w:eastAsia="Arial Unicode MS" w:hAnsi="Arial" w:cs="Arial"/>
              </w:rPr>
            </w:pPr>
            <w:r w:rsidRPr="00BA49DC">
              <w:rPr>
                <w:rFonts w:ascii="Arial" w:hAnsi="Arial" w:cs="Arial"/>
              </w:rPr>
              <w:t>15</w:t>
            </w:r>
          </w:p>
        </w:tc>
        <w:tc>
          <w:tcPr>
            <w:tcW w:w="1260" w:type="dxa"/>
            <w:vAlign w:val="center"/>
          </w:tcPr>
          <w:p w14:paraId="4C591169"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0CF86160" w14:textId="77777777" w:rsidTr="00114806">
        <w:tc>
          <w:tcPr>
            <w:tcW w:w="558" w:type="dxa"/>
            <w:vAlign w:val="center"/>
          </w:tcPr>
          <w:p w14:paraId="17531685" w14:textId="77777777" w:rsidR="00114806" w:rsidRPr="00BA49DC" w:rsidRDefault="00114806" w:rsidP="00BA49DC">
            <w:pPr>
              <w:ind w:left="426" w:hanging="426"/>
              <w:rPr>
                <w:rFonts w:ascii="Arial" w:eastAsia="Arial Unicode MS" w:hAnsi="Arial" w:cs="Arial"/>
              </w:rPr>
            </w:pPr>
            <w:r w:rsidRPr="00BA49DC">
              <w:rPr>
                <w:rFonts w:ascii="Arial" w:hAnsi="Arial" w:cs="Arial"/>
              </w:rPr>
              <w:t>60</w:t>
            </w:r>
          </w:p>
        </w:tc>
        <w:tc>
          <w:tcPr>
            <w:tcW w:w="1350" w:type="dxa"/>
            <w:vAlign w:val="center"/>
          </w:tcPr>
          <w:p w14:paraId="6993B1D9" w14:textId="77777777" w:rsidR="00114806" w:rsidRPr="00BA49DC" w:rsidRDefault="00114806" w:rsidP="00BA49DC">
            <w:pPr>
              <w:ind w:left="426" w:hanging="426"/>
              <w:rPr>
                <w:rFonts w:ascii="Arial" w:eastAsia="Arial Unicode MS" w:hAnsi="Arial" w:cs="Arial"/>
              </w:rPr>
            </w:pPr>
            <w:r w:rsidRPr="00BA49DC">
              <w:rPr>
                <w:rFonts w:ascii="Arial" w:hAnsi="Arial" w:cs="Arial"/>
              </w:rPr>
              <w:t>HV 4002</w:t>
            </w:r>
          </w:p>
        </w:tc>
        <w:tc>
          <w:tcPr>
            <w:tcW w:w="1530" w:type="dxa"/>
          </w:tcPr>
          <w:p w14:paraId="621AC140" w14:textId="77777777" w:rsidR="00114806" w:rsidRPr="00BA49DC" w:rsidRDefault="00114806" w:rsidP="00BA49DC">
            <w:pPr>
              <w:ind w:left="426" w:hanging="426"/>
              <w:rPr>
                <w:rFonts w:ascii="Arial" w:eastAsia="Arial Unicode MS" w:hAnsi="Arial" w:cs="Arial"/>
              </w:rPr>
            </w:pPr>
            <w:r w:rsidRPr="00BA49DC">
              <w:rPr>
                <w:rFonts w:ascii="Arial" w:hAnsi="Arial" w:cs="Arial"/>
              </w:rPr>
              <w:t>4”     40 Sch</w:t>
            </w:r>
          </w:p>
        </w:tc>
        <w:tc>
          <w:tcPr>
            <w:tcW w:w="3147" w:type="dxa"/>
          </w:tcPr>
          <w:p w14:paraId="377491E9" w14:textId="77777777" w:rsidR="00114806" w:rsidRPr="00BA49DC" w:rsidRDefault="00114806" w:rsidP="00BA49DC">
            <w:pPr>
              <w:ind w:left="426" w:hanging="426"/>
              <w:rPr>
                <w:rFonts w:ascii="Arial" w:eastAsia="Arial Unicode MS" w:hAnsi="Arial" w:cs="Arial"/>
              </w:rPr>
            </w:pPr>
            <w:r w:rsidRPr="00BA49DC">
              <w:rPr>
                <w:rFonts w:ascii="Arial" w:hAnsi="Arial" w:cs="Arial"/>
              </w:rPr>
              <w:t>V802 bottom discharge</w:t>
            </w:r>
          </w:p>
        </w:tc>
        <w:tc>
          <w:tcPr>
            <w:tcW w:w="1473" w:type="dxa"/>
            <w:vAlign w:val="center"/>
          </w:tcPr>
          <w:p w14:paraId="0E0E736F"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5B6F305B"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40" w:type="dxa"/>
            <w:vAlign w:val="center"/>
          </w:tcPr>
          <w:p w14:paraId="539EF464"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96" w:type="dxa"/>
            <w:vAlign w:val="center"/>
          </w:tcPr>
          <w:p w14:paraId="1412784C"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239DB887"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60" w:type="dxa"/>
            <w:vAlign w:val="center"/>
          </w:tcPr>
          <w:p w14:paraId="74BCE05E"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117BF324" w14:textId="77777777" w:rsidTr="00114806">
        <w:tc>
          <w:tcPr>
            <w:tcW w:w="558" w:type="dxa"/>
            <w:vAlign w:val="center"/>
          </w:tcPr>
          <w:p w14:paraId="2FBC50A8" w14:textId="77777777" w:rsidR="00114806" w:rsidRPr="00BA49DC" w:rsidRDefault="00114806" w:rsidP="00BA49DC">
            <w:pPr>
              <w:ind w:left="426" w:hanging="426"/>
              <w:rPr>
                <w:rFonts w:ascii="Arial" w:eastAsia="Arial Unicode MS" w:hAnsi="Arial" w:cs="Arial"/>
              </w:rPr>
            </w:pPr>
            <w:r w:rsidRPr="00BA49DC">
              <w:rPr>
                <w:rFonts w:ascii="Arial" w:hAnsi="Arial" w:cs="Arial"/>
              </w:rPr>
              <w:t>61</w:t>
            </w:r>
          </w:p>
        </w:tc>
        <w:tc>
          <w:tcPr>
            <w:tcW w:w="1350" w:type="dxa"/>
            <w:vAlign w:val="center"/>
          </w:tcPr>
          <w:p w14:paraId="666EFA05" w14:textId="77777777" w:rsidR="00114806" w:rsidRPr="00BA49DC" w:rsidRDefault="00114806" w:rsidP="00BA49DC">
            <w:pPr>
              <w:ind w:left="426" w:hanging="426"/>
              <w:rPr>
                <w:rFonts w:ascii="Arial" w:hAnsi="Arial" w:cs="Arial"/>
              </w:rPr>
            </w:pPr>
            <w:r w:rsidRPr="00BA49DC">
              <w:rPr>
                <w:rFonts w:ascii="Arial" w:hAnsi="Arial" w:cs="Arial"/>
              </w:rPr>
              <w:t>HV 4004</w:t>
            </w:r>
          </w:p>
        </w:tc>
        <w:tc>
          <w:tcPr>
            <w:tcW w:w="1530" w:type="dxa"/>
            <w:vAlign w:val="center"/>
          </w:tcPr>
          <w:p w14:paraId="4A7A8C79"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5A6BE50F" w14:textId="77777777" w:rsidR="00114806" w:rsidRPr="00BA49DC" w:rsidRDefault="00114806" w:rsidP="00BA49DC">
            <w:pPr>
              <w:ind w:left="426" w:hanging="426"/>
              <w:rPr>
                <w:rFonts w:ascii="Arial" w:hAnsi="Arial" w:cs="Arial"/>
              </w:rPr>
            </w:pPr>
            <w:r w:rsidRPr="00BA49DC">
              <w:rPr>
                <w:rFonts w:ascii="Arial" w:hAnsi="Arial" w:cs="Arial"/>
              </w:rPr>
              <w:t>3-way valve from V301 to V801A/V802</w:t>
            </w:r>
          </w:p>
        </w:tc>
        <w:tc>
          <w:tcPr>
            <w:tcW w:w="1473" w:type="dxa"/>
            <w:vAlign w:val="center"/>
          </w:tcPr>
          <w:p w14:paraId="783F47E3" w14:textId="77777777" w:rsidR="00114806" w:rsidRPr="00BA49DC" w:rsidRDefault="00114806" w:rsidP="00BA49DC">
            <w:pPr>
              <w:ind w:left="426" w:hanging="426"/>
              <w:rPr>
                <w:rFonts w:ascii="Arial" w:hAnsi="Arial" w:cs="Arial"/>
                <w:vertAlign w:val="superscript"/>
              </w:rPr>
            </w:pPr>
            <w:r w:rsidRPr="00BA49DC">
              <w:rPr>
                <w:rFonts w:ascii="Arial" w:hAnsi="Arial" w:cs="Arial"/>
              </w:rPr>
              <w:t>120</w:t>
            </w:r>
            <w:r w:rsidRPr="00BA49DC">
              <w:rPr>
                <w:rFonts w:ascii="Arial" w:hAnsi="Arial" w:cs="Arial"/>
                <w:vertAlign w:val="superscript"/>
              </w:rPr>
              <w:t>0</w:t>
            </w:r>
          </w:p>
        </w:tc>
        <w:tc>
          <w:tcPr>
            <w:tcW w:w="1021" w:type="dxa"/>
            <w:vAlign w:val="center"/>
          </w:tcPr>
          <w:p w14:paraId="2EB5CEB2"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240" w:type="dxa"/>
            <w:vAlign w:val="center"/>
          </w:tcPr>
          <w:p w14:paraId="0FC746A1" w14:textId="77777777" w:rsidR="00114806" w:rsidRPr="00BA49DC" w:rsidRDefault="00114806" w:rsidP="00BA49DC">
            <w:pPr>
              <w:ind w:left="426" w:hanging="426"/>
              <w:rPr>
                <w:rFonts w:ascii="Arial" w:hAnsi="Arial" w:cs="Arial"/>
              </w:rPr>
            </w:pPr>
            <w:r w:rsidRPr="00BA49DC">
              <w:rPr>
                <w:rFonts w:ascii="Arial" w:hAnsi="Arial" w:cs="Arial"/>
              </w:rPr>
              <w:t>3”</w:t>
            </w:r>
          </w:p>
        </w:tc>
        <w:tc>
          <w:tcPr>
            <w:tcW w:w="1296" w:type="dxa"/>
            <w:vAlign w:val="center"/>
          </w:tcPr>
          <w:p w14:paraId="6AED384C" w14:textId="77777777" w:rsidR="00114806" w:rsidRPr="00BA49DC" w:rsidRDefault="00114806" w:rsidP="00BA49DC">
            <w:pPr>
              <w:ind w:left="426" w:hanging="426"/>
              <w:rPr>
                <w:rFonts w:ascii="Arial" w:hAnsi="Arial" w:cs="Arial"/>
              </w:rPr>
            </w:pPr>
            <w:r w:rsidRPr="00BA49DC">
              <w:rPr>
                <w:rFonts w:ascii="Arial" w:hAnsi="Arial" w:cs="Arial"/>
              </w:rPr>
              <w:t>Piston</w:t>
            </w:r>
          </w:p>
        </w:tc>
        <w:tc>
          <w:tcPr>
            <w:tcW w:w="1183" w:type="dxa"/>
            <w:vAlign w:val="center"/>
          </w:tcPr>
          <w:p w14:paraId="2995A316"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0" w:type="dxa"/>
            <w:vAlign w:val="center"/>
          </w:tcPr>
          <w:p w14:paraId="6C9E56FC" w14:textId="77777777" w:rsidR="00114806" w:rsidRPr="00BA49DC" w:rsidRDefault="00114806" w:rsidP="00BA49DC">
            <w:pPr>
              <w:ind w:left="426" w:hanging="426"/>
              <w:rPr>
                <w:rFonts w:ascii="Arial" w:hAnsi="Arial" w:cs="Arial"/>
              </w:rPr>
            </w:pPr>
            <w:r w:rsidRPr="00BA49DC">
              <w:rPr>
                <w:rFonts w:ascii="Arial" w:hAnsi="Arial" w:cs="Arial"/>
              </w:rPr>
              <w:t>Lock</w:t>
            </w:r>
          </w:p>
        </w:tc>
      </w:tr>
      <w:tr w:rsidR="00114806" w:rsidRPr="00114806" w14:paraId="76DE6F72" w14:textId="77777777" w:rsidTr="00114806">
        <w:tc>
          <w:tcPr>
            <w:tcW w:w="558" w:type="dxa"/>
            <w:vAlign w:val="center"/>
          </w:tcPr>
          <w:p w14:paraId="5B2B6DA4" w14:textId="77777777" w:rsidR="00114806" w:rsidRPr="00BA49DC" w:rsidRDefault="00114806" w:rsidP="00BA49DC">
            <w:pPr>
              <w:ind w:left="426" w:hanging="426"/>
              <w:rPr>
                <w:rFonts w:ascii="Arial" w:eastAsia="Arial Unicode MS" w:hAnsi="Arial" w:cs="Arial"/>
              </w:rPr>
            </w:pPr>
            <w:r w:rsidRPr="00BA49DC">
              <w:rPr>
                <w:rFonts w:ascii="Arial" w:hAnsi="Arial" w:cs="Arial"/>
              </w:rPr>
              <w:t>62</w:t>
            </w:r>
          </w:p>
        </w:tc>
        <w:tc>
          <w:tcPr>
            <w:tcW w:w="1350" w:type="dxa"/>
            <w:vAlign w:val="center"/>
          </w:tcPr>
          <w:p w14:paraId="2C1A03F2" w14:textId="77777777" w:rsidR="00114806" w:rsidRPr="00BA49DC" w:rsidRDefault="00114806" w:rsidP="00BA49DC">
            <w:pPr>
              <w:ind w:left="426" w:hanging="426"/>
              <w:rPr>
                <w:rFonts w:ascii="Arial" w:hAnsi="Arial" w:cs="Arial"/>
              </w:rPr>
            </w:pPr>
            <w:r w:rsidRPr="00BA49DC">
              <w:rPr>
                <w:rFonts w:ascii="Arial" w:hAnsi="Arial" w:cs="Arial"/>
              </w:rPr>
              <w:t>HV 4005</w:t>
            </w:r>
          </w:p>
        </w:tc>
        <w:tc>
          <w:tcPr>
            <w:tcW w:w="1530" w:type="dxa"/>
          </w:tcPr>
          <w:p w14:paraId="7D162CCF" w14:textId="77777777" w:rsidR="00114806" w:rsidRPr="00BA49DC" w:rsidRDefault="00114806" w:rsidP="00BA49DC">
            <w:pPr>
              <w:ind w:left="426" w:hanging="426"/>
              <w:rPr>
                <w:rFonts w:ascii="Arial" w:eastAsia="Arial Unicode MS" w:hAnsi="Arial" w:cs="Arial"/>
              </w:rPr>
            </w:pPr>
            <w:r w:rsidRPr="00BA49DC">
              <w:rPr>
                <w:rFonts w:ascii="Arial" w:hAnsi="Arial" w:cs="Arial"/>
              </w:rPr>
              <w:t>4”     40 Sch</w:t>
            </w:r>
          </w:p>
        </w:tc>
        <w:tc>
          <w:tcPr>
            <w:tcW w:w="3147" w:type="dxa"/>
          </w:tcPr>
          <w:p w14:paraId="56C1EF7E" w14:textId="77777777" w:rsidR="00114806" w:rsidRPr="00BA49DC" w:rsidRDefault="00114806" w:rsidP="00BA49DC">
            <w:pPr>
              <w:ind w:left="426" w:hanging="426"/>
              <w:rPr>
                <w:rFonts w:ascii="Arial" w:hAnsi="Arial" w:cs="Arial"/>
              </w:rPr>
            </w:pPr>
            <w:r w:rsidRPr="00BA49DC">
              <w:rPr>
                <w:rFonts w:ascii="Arial" w:hAnsi="Arial" w:cs="Arial"/>
              </w:rPr>
              <w:t>V 804 bottom discharge</w:t>
            </w:r>
          </w:p>
        </w:tc>
        <w:tc>
          <w:tcPr>
            <w:tcW w:w="1473" w:type="dxa"/>
            <w:vAlign w:val="center"/>
          </w:tcPr>
          <w:p w14:paraId="690D9CFF" w14:textId="77777777" w:rsidR="00114806" w:rsidRPr="00BA49DC" w:rsidRDefault="00114806" w:rsidP="00BA49DC">
            <w:pPr>
              <w:ind w:left="426" w:hanging="426"/>
              <w:rPr>
                <w:rFonts w:ascii="Arial" w:hAnsi="Arial" w:cs="Arial"/>
              </w:rPr>
            </w:pPr>
            <w:r w:rsidRPr="00BA49DC">
              <w:rPr>
                <w:rFonts w:ascii="Arial" w:hAnsi="Arial" w:cs="Arial"/>
              </w:rPr>
              <w:t>Ball</w:t>
            </w:r>
          </w:p>
        </w:tc>
        <w:tc>
          <w:tcPr>
            <w:tcW w:w="1021" w:type="dxa"/>
            <w:vAlign w:val="center"/>
          </w:tcPr>
          <w:p w14:paraId="4A4CD5E0"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40" w:type="dxa"/>
            <w:vAlign w:val="center"/>
          </w:tcPr>
          <w:p w14:paraId="00B5DA28"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96" w:type="dxa"/>
            <w:vAlign w:val="center"/>
          </w:tcPr>
          <w:p w14:paraId="5B7ED399" w14:textId="77777777" w:rsidR="00114806" w:rsidRPr="00BA49DC" w:rsidRDefault="00114806" w:rsidP="00BA49DC">
            <w:pPr>
              <w:ind w:left="426" w:hanging="426"/>
              <w:rPr>
                <w:rFonts w:ascii="Arial" w:hAnsi="Arial" w:cs="Arial"/>
              </w:rPr>
            </w:pPr>
            <w:r w:rsidRPr="00BA49DC">
              <w:rPr>
                <w:rFonts w:ascii="Arial" w:hAnsi="Arial" w:cs="Arial"/>
              </w:rPr>
              <w:t>Piston</w:t>
            </w:r>
          </w:p>
        </w:tc>
        <w:tc>
          <w:tcPr>
            <w:tcW w:w="1183" w:type="dxa"/>
            <w:vAlign w:val="center"/>
          </w:tcPr>
          <w:p w14:paraId="2B886EB9" w14:textId="77777777" w:rsidR="00114806" w:rsidRPr="00BA49DC" w:rsidRDefault="00114806" w:rsidP="00BA49DC">
            <w:pPr>
              <w:ind w:left="426" w:hanging="426"/>
              <w:rPr>
                <w:rFonts w:ascii="Arial" w:hAnsi="Arial" w:cs="Arial"/>
              </w:rPr>
            </w:pPr>
            <w:r w:rsidRPr="00BA49DC">
              <w:rPr>
                <w:rFonts w:ascii="Arial" w:hAnsi="Arial" w:cs="Arial"/>
              </w:rPr>
              <w:t>-</w:t>
            </w:r>
          </w:p>
        </w:tc>
        <w:tc>
          <w:tcPr>
            <w:tcW w:w="1260" w:type="dxa"/>
            <w:vAlign w:val="center"/>
          </w:tcPr>
          <w:p w14:paraId="2C0C81DB"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16E44213" w14:textId="77777777" w:rsidTr="00114806">
        <w:tc>
          <w:tcPr>
            <w:tcW w:w="558" w:type="dxa"/>
            <w:vAlign w:val="center"/>
          </w:tcPr>
          <w:p w14:paraId="4E664DCB" w14:textId="77777777" w:rsidR="00114806" w:rsidRPr="00BA49DC" w:rsidRDefault="00114806" w:rsidP="00BA49DC">
            <w:pPr>
              <w:ind w:left="426" w:hanging="426"/>
              <w:rPr>
                <w:rFonts w:ascii="Arial" w:eastAsia="Arial Unicode MS" w:hAnsi="Arial" w:cs="Arial"/>
              </w:rPr>
            </w:pPr>
            <w:r w:rsidRPr="00BA49DC">
              <w:rPr>
                <w:rFonts w:ascii="Arial" w:hAnsi="Arial" w:cs="Arial"/>
              </w:rPr>
              <w:lastRenderedPageBreak/>
              <w:t>63</w:t>
            </w:r>
          </w:p>
        </w:tc>
        <w:tc>
          <w:tcPr>
            <w:tcW w:w="1350" w:type="dxa"/>
            <w:vAlign w:val="center"/>
          </w:tcPr>
          <w:p w14:paraId="45C33572" w14:textId="77777777" w:rsidR="00114806" w:rsidRPr="00BA49DC" w:rsidRDefault="00114806" w:rsidP="00BA49DC">
            <w:pPr>
              <w:ind w:left="426" w:hanging="426"/>
              <w:rPr>
                <w:rFonts w:ascii="Arial" w:eastAsia="Arial Unicode MS" w:hAnsi="Arial" w:cs="Arial"/>
              </w:rPr>
            </w:pPr>
            <w:r w:rsidRPr="00BA49DC">
              <w:rPr>
                <w:rFonts w:ascii="Arial" w:hAnsi="Arial" w:cs="Arial"/>
              </w:rPr>
              <w:t>HV2501</w:t>
            </w:r>
          </w:p>
        </w:tc>
        <w:tc>
          <w:tcPr>
            <w:tcW w:w="1530" w:type="dxa"/>
          </w:tcPr>
          <w:p w14:paraId="6CE621F0"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53B0F7FC" w14:textId="77777777" w:rsidR="00114806" w:rsidRPr="00BA49DC" w:rsidRDefault="00114806" w:rsidP="00BA49DC">
            <w:pPr>
              <w:ind w:left="426" w:hanging="426"/>
              <w:rPr>
                <w:rFonts w:ascii="Arial" w:eastAsia="Arial Unicode MS" w:hAnsi="Arial" w:cs="Arial"/>
              </w:rPr>
            </w:pPr>
            <w:r w:rsidRPr="00BA49DC">
              <w:rPr>
                <w:rFonts w:ascii="Arial" w:hAnsi="Arial" w:cs="Arial"/>
              </w:rPr>
              <w:t>E304 Emerg vent</w:t>
            </w:r>
          </w:p>
        </w:tc>
        <w:tc>
          <w:tcPr>
            <w:tcW w:w="1473" w:type="dxa"/>
            <w:vAlign w:val="center"/>
          </w:tcPr>
          <w:p w14:paraId="47266BDE"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2804FE04"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6291952D"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0614C24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56D0875"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22EA7055"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1318A230" w14:textId="77777777" w:rsidTr="00114806">
        <w:tc>
          <w:tcPr>
            <w:tcW w:w="558" w:type="dxa"/>
            <w:vAlign w:val="center"/>
          </w:tcPr>
          <w:p w14:paraId="4DC79A89" w14:textId="77777777" w:rsidR="00114806" w:rsidRPr="00BA49DC" w:rsidRDefault="00114806" w:rsidP="00BA49DC">
            <w:pPr>
              <w:ind w:left="426" w:hanging="426"/>
              <w:rPr>
                <w:rFonts w:ascii="Arial" w:eastAsia="Arial Unicode MS" w:hAnsi="Arial" w:cs="Arial"/>
              </w:rPr>
            </w:pPr>
            <w:r w:rsidRPr="00BA49DC">
              <w:rPr>
                <w:rFonts w:ascii="Arial" w:hAnsi="Arial" w:cs="Arial"/>
              </w:rPr>
              <w:t>64</w:t>
            </w:r>
          </w:p>
        </w:tc>
        <w:tc>
          <w:tcPr>
            <w:tcW w:w="1350" w:type="dxa"/>
            <w:vAlign w:val="center"/>
          </w:tcPr>
          <w:p w14:paraId="7D80461E" w14:textId="77777777" w:rsidR="00114806" w:rsidRPr="00BA49DC" w:rsidRDefault="00114806" w:rsidP="00BA49DC">
            <w:pPr>
              <w:ind w:left="426" w:hanging="426"/>
              <w:rPr>
                <w:rFonts w:ascii="Arial" w:hAnsi="Arial" w:cs="Arial"/>
              </w:rPr>
            </w:pPr>
            <w:bookmarkStart w:id="434" w:name="LV"/>
            <w:bookmarkEnd w:id="434"/>
            <w:r w:rsidRPr="00BA49DC">
              <w:rPr>
                <w:rFonts w:ascii="Arial" w:hAnsi="Arial" w:cs="Arial"/>
              </w:rPr>
              <w:t>LV 1801</w:t>
            </w:r>
          </w:p>
        </w:tc>
        <w:tc>
          <w:tcPr>
            <w:tcW w:w="1530" w:type="dxa"/>
          </w:tcPr>
          <w:p w14:paraId="3D0EF09F" w14:textId="77777777" w:rsidR="00114806" w:rsidRPr="00BA49DC" w:rsidRDefault="00114806" w:rsidP="00BA49DC">
            <w:pPr>
              <w:ind w:left="426" w:hanging="426"/>
              <w:rPr>
                <w:rFonts w:ascii="Arial" w:eastAsia="Arial Unicode MS" w:hAnsi="Arial" w:cs="Arial"/>
              </w:rPr>
            </w:pPr>
            <w:r w:rsidRPr="00BA49DC">
              <w:rPr>
                <w:rFonts w:ascii="Arial" w:hAnsi="Arial" w:cs="Arial"/>
              </w:rPr>
              <w:t>1”     40 Sch</w:t>
            </w:r>
          </w:p>
        </w:tc>
        <w:tc>
          <w:tcPr>
            <w:tcW w:w="3147" w:type="dxa"/>
          </w:tcPr>
          <w:p w14:paraId="0131EA31" w14:textId="77777777" w:rsidR="00114806" w:rsidRPr="00BA49DC" w:rsidRDefault="00114806" w:rsidP="00BA49DC">
            <w:pPr>
              <w:ind w:left="426" w:hanging="426"/>
              <w:rPr>
                <w:rFonts w:ascii="Arial" w:hAnsi="Arial" w:cs="Arial"/>
              </w:rPr>
            </w:pPr>
            <w:r w:rsidRPr="00BA49DC">
              <w:rPr>
                <w:rFonts w:ascii="Arial" w:hAnsi="Arial" w:cs="Arial"/>
              </w:rPr>
              <w:t>R202 dicharge/V202 level control</w:t>
            </w:r>
          </w:p>
        </w:tc>
        <w:tc>
          <w:tcPr>
            <w:tcW w:w="1473" w:type="dxa"/>
            <w:vAlign w:val="center"/>
          </w:tcPr>
          <w:p w14:paraId="72F218E3"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4CB1BA6C"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40" w:type="dxa"/>
            <w:vAlign w:val="center"/>
          </w:tcPr>
          <w:p w14:paraId="59498D49" w14:textId="77777777" w:rsidR="00114806" w:rsidRPr="00BA49DC" w:rsidRDefault="00114806" w:rsidP="00BA49DC">
            <w:pPr>
              <w:ind w:left="426" w:hanging="426"/>
              <w:rPr>
                <w:rFonts w:ascii="Arial" w:hAnsi="Arial" w:cs="Arial"/>
              </w:rPr>
            </w:pPr>
            <w:r w:rsidRPr="00BA49DC">
              <w:rPr>
                <w:rFonts w:ascii="Arial" w:hAnsi="Arial" w:cs="Arial"/>
              </w:rPr>
              <w:t>1”</w:t>
            </w:r>
          </w:p>
        </w:tc>
        <w:tc>
          <w:tcPr>
            <w:tcW w:w="1296" w:type="dxa"/>
            <w:vAlign w:val="center"/>
          </w:tcPr>
          <w:p w14:paraId="75BE115E"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7AD39EA" w14:textId="77777777" w:rsidR="00114806" w:rsidRPr="00BA49DC" w:rsidRDefault="00114806" w:rsidP="00BA49DC">
            <w:pPr>
              <w:ind w:left="426" w:hanging="426"/>
              <w:rPr>
                <w:rFonts w:ascii="Arial" w:hAnsi="Arial" w:cs="Arial"/>
              </w:rPr>
            </w:pPr>
            <w:r w:rsidRPr="00BA49DC">
              <w:rPr>
                <w:rFonts w:ascii="Arial" w:hAnsi="Arial" w:cs="Arial"/>
              </w:rPr>
              <w:t>40</w:t>
            </w:r>
          </w:p>
        </w:tc>
        <w:tc>
          <w:tcPr>
            <w:tcW w:w="1260" w:type="dxa"/>
            <w:vAlign w:val="center"/>
          </w:tcPr>
          <w:p w14:paraId="6B9375BC"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33735CDE" w14:textId="77777777" w:rsidTr="00114806">
        <w:tc>
          <w:tcPr>
            <w:tcW w:w="558" w:type="dxa"/>
            <w:vAlign w:val="center"/>
          </w:tcPr>
          <w:p w14:paraId="3312CCB3"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350" w:type="dxa"/>
            <w:vAlign w:val="center"/>
          </w:tcPr>
          <w:p w14:paraId="7343D0E2" w14:textId="77777777" w:rsidR="00114806" w:rsidRPr="00BA49DC" w:rsidRDefault="00114806" w:rsidP="00BA49DC">
            <w:pPr>
              <w:ind w:left="426" w:hanging="426"/>
              <w:rPr>
                <w:rFonts w:ascii="Arial" w:hAnsi="Arial" w:cs="Arial"/>
              </w:rPr>
            </w:pPr>
            <w:r w:rsidRPr="00BA49DC">
              <w:rPr>
                <w:rFonts w:ascii="Arial" w:hAnsi="Arial" w:cs="Arial"/>
              </w:rPr>
              <w:t>LV 2201</w:t>
            </w:r>
          </w:p>
        </w:tc>
        <w:tc>
          <w:tcPr>
            <w:tcW w:w="1530" w:type="dxa"/>
          </w:tcPr>
          <w:p w14:paraId="0BB1507C"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2C696B8E" w14:textId="77777777" w:rsidR="00114806" w:rsidRPr="00BA49DC" w:rsidRDefault="00114806" w:rsidP="00BA49DC">
            <w:pPr>
              <w:ind w:left="426" w:hanging="426"/>
              <w:rPr>
                <w:rFonts w:ascii="Arial" w:hAnsi="Arial" w:cs="Arial"/>
              </w:rPr>
            </w:pPr>
            <w:r w:rsidRPr="00BA49DC">
              <w:rPr>
                <w:rFonts w:ascii="Arial" w:hAnsi="Arial" w:cs="Arial"/>
              </w:rPr>
              <w:t>V301 level control</w:t>
            </w:r>
          </w:p>
        </w:tc>
        <w:tc>
          <w:tcPr>
            <w:tcW w:w="1473" w:type="dxa"/>
            <w:vAlign w:val="center"/>
          </w:tcPr>
          <w:p w14:paraId="634FFD80"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0EBD0C51" w14:textId="77777777" w:rsidR="00114806" w:rsidRPr="00BA49DC" w:rsidRDefault="00114806" w:rsidP="00BA49DC">
            <w:pPr>
              <w:ind w:left="426" w:hanging="426"/>
              <w:rPr>
                <w:rFonts w:ascii="Arial" w:hAnsi="Arial" w:cs="Arial"/>
              </w:rPr>
            </w:pPr>
            <w:r w:rsidRPr="00BA49DC">
              <w:rPr>
                <w:rFonts w:ascii="Arial" w:hAnsi="Arial" w:cs="Arial"/>
              </w:rPr>
              <w:t>1 1/2”</w:t>
            </w:r>
          </w:p>
        </w:tc>
        <w:tc>
          <w:tcPr>
            <w:tcW w:w="1240" w:type="dxa"/>
            <w:vAlign w:val="center"/>
          </w:tcPr>
          <w:p w14:paraId="058E39B9" w14:textId="77777777" w:rsidR="00114806" w:rsidRPr="00BA49DC" w:rsidRDefault="00114806" w:rsidP="00BA49DC">
            <w:pPr>
              <w:ind w:left="426" w:hanging="426"/>
              <w:rPr>
                <w:rFonts w:ascii="Arial" w:hAnsi="Arial" w:cs="Arial"/>
              </w:rPr>
            </w:pPr>
            <w:r w:rsidRPr="00BA49DC">
              <w:rPr>
                <w:rFonts w:ascii="Arial" w:hAnsi="Arial" w:cs="Arial"/>
              </w:rPr>
              <w:t>1 1/2”</w:t>
            </w:r>
          </w:p>
        </w:tc>
        <w:tc>
          <w:tcPr>
            <w:tcW w:w="1296" w:type="dxa"/>
            <w:vAlign w:val="center"/>
          </w:tcPr>
          <w:p w14:paraId="3C492DD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E6FB34B" w14:textId="77777777" w:rsidR="00114806" w:rsidRPr="00BA49DC" w:rsidRDefault="00114806" w:rsidP="00BA49DC">
            <w:pPr>
              <w:ind w:left="426" w:hanging="426"/>
              <w:rPr>
                <w:rFonts w:ascii="Arial" w:hAnsi="Arial" w:cs="Arial"/>
              </w:rPr>
            </w:pPr>
            <w:r w:rsidRPr="00BA49DC">
              <w:rPr>
                <w:rFonts w:ascii="Arial" w:hAnsi="Arial" w:cs="Arial"/>
              </w:rPr>
              <w:t>22</w:t>
            </w:r>
          </w:p>
        </w:tc>
        <w:tc>
          <w:tcPr>
            <w:tcW w:w="1260" w:type="dxa"/>
            <w:vAlign w:val="center"/>
          </w:tcPr>
          <w:p w14:paraId="7E3E348F"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42B18C0F" w14:textId="77777777" w:rsidTr="00114806">
        <w:tc>
          <w:tcPr>
            <w:tcW w:w="558" w:type="dxa"/>
            <w:vAlign w:val="center"/>
          </w:tcPr>
          <w:p w14:paraId="6BBE817E" w14:textId="77777777" w:rsidR="00114806" w:rsidRPr="00BA49DC" w:rsidRDefault="00114806" w:rsidP="00BA49DC">
            <w:pPr>
              <w:ind w:left="426" w:hanging="426"/>
              <w:rPr>
                <w:rFonts w:ascii="Arial" w:eastAsia="Arial Unicode MS" w:hAnsi="Arial" w:cs="Arial"/>
              </w:rPr>
            </w:pPr>
            <w:r w:rsidRPr="00BA49DC">
              <w:rPr>
                <w:rFonts w:ascii="Arial" w:hAnsi="Arial" w:cs="Arial"/>
              </w:rPr>
              <w:t>66</w:t>
            </w:r>
          </w:p>
        </w:tc>
        <w:tc>
          <w:tcPr>
            <w:tcW w:w="1350" w:type="dxa"/>
            <w:vAlign w:val="center"/>
          </w:tcPr>
          <w:p w14:paraId="067ABE9B" w14:textId="77777777" w:rsidR="00114806" w:rsidRPr="00BA49DC" w:rsidRDefault="00114806" w:rsidP="00BA49DC">
            <w:pPr>
              <w:ind w:left="426" w:hanging="426"/>
              <w:rPr>
                <w:rFonts w:ascii="Arial" w:hAnsi="Arial" w:cs="Arial"/>
              </w:rPr>
            </w:pPr>
            <w:r w:rsidRPr="00BA49DC">
              <w:rPr>
                <w:rFonts w:ascii="Arial" w:hAnsi="Arial" w:cs="Arial"/>
              </w:rPr>
              <w:t>LV 2203</w:t>
            </w:r>
          </w:p>
        </w:tc>
        <w:tc>
          <w:tcPr>
            <w:tcW w:w="1530" w:type="dxa"/>
          </w:tcPr>
          <w:p w14:paraId="2DEEEF4A" w14:textId="77777777" w:rsidR="00114806" w:rsidRPr="00BA49DC" w:rsidRDefault="00114806" w:rsidP="00BA49DC">
            <w:pPr>
              <w:ind w:left="426" w:hanging="426"/>
              <w:rPr>
                <w:rFonts w:ascii="Arial" w:eastAsia="Arial Unicode MS" w:hAnsi="Arial" w:cs="Arial"/>
              </w:rPr>
            </w:pPr>
            <w:r w:rsidRPr="00BA49DC">
              <w:rPr>
                <w:rFonts w:ascii="Arial" w:hAnsi="Arial" w:cs="Arial"/>
              </w:rPr>
              <w:t>4”     10 Sch</w:t>
            </w:r>
          </w:p>
        </w:tc>
        <w:tc>
          <w:tcPr>
            <w:tcW w:w="3147" w:type="dxa"/>
          </w:tcPr>
          <w:p w14:paraId="425EBF73" w14:textId="77777777" w:rsidR="00114806" w:rsidRPr="00BA49DC" w:rsidRDefault="00114806" w:rsidP="00BA49DC">
            <w:pPr>
              <w:ind w:left="426" w:hanging="426"/>
              <w:rPr>
                <w:rFonts w:ascii="Arial" w:hAnsi="Arial" w:cs="Arial"/>
              </w:rPr>
            </w:pPr>
            <w:r w:rsidRPr="00BA49DC">
              <w:rPr>
                <w:rFonts w:ascii="Arial" w:hAnsi="Arial" w:cs="Arial"/>
              </w:rPr>
              <w:t>F301 level control</w:t>
            </w:r>
          </w:p>
        </w:tc>
        <w:tc>
          <w:tcPr>
            <w:tcW w:w="1473" w:type="dxa"/>
            <w:vAlign w:val="center"/>
          </w:tcPr>
          <w:p w14:paraId="47E38940"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7F153A5B"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40" w:type="dxa"/>
            <w:vAlign w:val="center"/>
          </w:tcPr>
          <w:p w14:paraId="6C6CBAA7" w14:textId="77777777" w:rsidR="00114806" w:rsidRPr="00BA49DC" w:rsidRDefault="00114806" w:rsidP="00BA49DC">
            <w:pPr>
              <w:ind w:left="426" w:hanging="426"/>
              <w:rPr>
                <w:rFonts w:ascii="Arial" w:hAnsi="Arial" w:cs="Arial"/>
              </w:rPr>
            </w:pPr>
            <w:r w:rsidRPr="00BA49DC">
              <w:rPr>
                <w:rFonts w:ascii="Arial" w:hAnsi="Arial" w:cs="Arial"/>
              </w:rPr>
              <w:t>4”</w:t>
            </w:r>
          </w:p>
        </w:tc>
        <w:tc>
          <w:tcPr>
            <w:tcW w:w="1296" w:type="dxa"/>
            <w:vAlign w:val="center"/>
          </w:tcPr>
          <w:p w14:paraId="224193C7"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8CEFD8D" w14:textId="77777777" w:rsidR="00114806" w:rsidRPr="00BA49DC" w:rsidRDefault="00114806" w:rsidP="00BA49DC">
            <w:pPr>
              <w:ind w:left="426" w:hanging="426"/>
              <w:rPr>
                <w:rFonts w:ascii="Arial" w:hAnsi="Arial" w:cs="Arial"/>
              </w:rPr>
            </w:pPr>
            <w:r w:rsidRPr="00BA49DC">
              <w:rPr>
                <w:rFonts w:ascii="Arial" w:hAnsi="Arial" w:cs="Arial"/>
              </w:rPr>
              <w:t>5</w:t>
            </w:r>
          </w:p>
        </w:tc>
        <w:tc>
          <w:tcPr>
            <w:tcW w:w="1260" w:type="dxa"/>
            <w:vAlign w:val="center"/>
          </w:tcPr>
          <w:p w14:paraId="47E1F645"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3C3DA0D4" w14:textId="77777777" w:rsidTr="00114806">
        <w:tc>
          <w:tcPr>
            <w:tcW w:w="558" w:type="dxa"/>
            <w:vAlign w:val="center"/>
          </w:tcPr>
          <w:p w14:paraId="3056F0DE" w14:textId="77777777" w:rsidR="00114806" w:rsidRPr="00BA49DC" w:rsidRDefault="00114806" w:rsidP="00BA49DC">
            <w:pPr>
              <w:ind w:left="426" w:hanging="426"/>
              <w:rPr>
                <w:rFonts w:ascii="Arial" w:hAnsi="Arial" w:cs="Arial"/>
              </w:rPr>
            </w:pPr>
            <w:r w:rsidRPr="00BA49DC">
              <w:rPr>
                <w:rFonts w:ascii="Arial" w:hAnsi="Arial" w:cs="Arial"/>
              </w:rPr>
              <w:t>67</w:t>
            </w:r>
          </w:p>
        </w:tc>
        <w:tc>
          <w:tcPr>
            <w:tcW w:w="1350" w:type="dxa"/>
            <w:vAlign w:val="center"/>
          </w:tcPr>
          <w:p w14:paraId="12635130" w14:textId="77777777" w:rsidR="00114806" w:rsidRPr="00BA49DC" w:rsidRDefault="00114806" w:rsidP="00BA49DC">
            <w:pPr>
              <w:ind w:left="426" w:hanging="426"/>
              <w:rPr>
                <w:rFonts w:ascii="Arial" w:eastAsia="Arial Unicode MS" w:hAnsi="Arial" w:cs="Arial"/>
              </w:rPr>
            </w:pPr>
            <w:r w:rsidRPr="00BA49DC">
              <w:rPr>
                <w:rFonts w:ascii="Arial" w:hAnsi="Arial" w:cs="Arial"/>
              </w:rPr>
              <w:t>LV 2301</w:t>
            </w:r>
          </w:p>
        </w:tc>
        <w:tc>
          <w:tcPr>
            <w:tcW w:w="1530" w:type="dxa"/>
          </w:tcPr>
          <w:p w14:paraId="072E5E6E" w14:textId="77777777" w:rsidR="00114806" w:rsidRPr="00BA49DC" w:rsidRDefault="00114806" w:rsidP="00BA49DC">
            <w:pPr>
              <w:ind w:left="426" w:hanging="426"/>
              <w:rPr>
                <w:rFonts w:ascii="Arial" w:eastAsia="Arial Unicode MS" w:hAnsi="Arial" w:cs="Arial"/>
              </w:rPr>
            </w:pPr>
            <w:r w:rsidRPr="00BA49DC">
              <w:rPr>
                <w:rFonts w:ascii="Arial" w:hAnsi="Arial" w:cs="Arial"/>
              </w:rPr>
              <w:t>2”     40 Sch</w:t>
            </w:r>
          </w:p>
        </w:tc>
        <w:tc>
          <w:tcPr>
            <w:tcW w:w="3147" w:type="dxa"/>
          </w:tcPr>
          <w:p w14:paraId="18E95A16"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Reflux to C 301</w:t>
            </w:r>
          </w:p>
        </w:tc>
        <w:tc>
          <w:tcPr>
            <w:tcW w:w="1473" w:type="dxa"/>
            <w:vAlign w:val="center"/>
          </w:tcPr>
          <w:p w14:paraId="4B31B357"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4CB9F708"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1546D35D"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59274803"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30281E4" w14:textId="77777777" w:rsidR="00114806" w:rsidRPr="00BA49DC" w:rsidRDefault="00114806" w:rsidP="00BA49DC">
            <w:pPr>
              <w:ind w:left="426" w:hanging="426"/>
              <w:rPr>
                <w:rFonts w:ascii="Arial" w:eastAsia="Arial Unicode MS" w:hAnsi="Arial" w:cs="Arial"/>
              </w:rPr>
            </w:pPr>
            <w:r w:rsidRPr="00BA49DC">
              <w:rPr>
                <w:rFonts w:ascii="Arial" w:hAnsi="Arial" w:cs="Arial"/>
              </w:rPr>
              <w:t>22</w:t>
            </w:r>
          </w:p>
        </w:tc>
        <w:tc>
          <w:tcPr>
            <w:tcW w:w="1260" w:type="dxa"/>
            <w:vAlign w:val="center"/>
          </w:tcPr>
          <w:p w14:paraId="223DE9C3"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548F47BB" w14:textId="77777777" w:rsidTr="00114806">
        <w:tc>
          <w:tcPr>
            <w:tcW w:w="558" w:type="dxa"/>
            <w:vAlign w:val="center"/>
          </w:tcPr>
          <w:p w14:paraId="234FA754" w14:textId="77777777" w:rsidR="00114806" w:rsidRPr="00BA49DC" w:rsidRDefault="00114806" w:rsidP="00BA49DC">
            <w:pPr>
              <w:ind w:left="426" w:hanging="426"/>
              <w:rPr>
                <w:rFonts w:ascii="Arial" w:eastAsia="Arial Unicode MS" w:hAnsi="Arial" w:cs="Arial"/>
              </w:rPr>
            </w:pPr>
            <w:r w:rsidRPr="00BA49DC">
              <w:rPr>
                <w:rFonts w:ascii="Arial" w:hAnsi="Arial" w:cs="Arial"/>
              </w:rPr>
              <w:t>68</w:t>
            </w:r>
          </w:p>
        </w:tc>
        <w:tc>
          <w:tcPr>
            <w:tcW w:w="1350" w:type="dxa"/>
            <w:vAlign w:val="center"/>
          </w:tcPr>
          <w:p w14:paraId="41D311D7" w14:textId="77777777" w:rsidR="00114806" w:rsidRPr="00BA49DC" w:rsidRDefault="00114806" w:rsidP="00BA49DC">
            <w:pPr>
              <w:ind w:left="426" w:hanging="426"/>
              <w:rPr>
                <w:rFonts w:ascii="Arial" w:eastAsia="Arial Unicode MS" w:hAnsi="Arial" w:cs="Arial"/>
              </w:rPr>
            </w:pPr>
            <w:r w:rsidRPr="00BA49DC">
              <w:rPr>
                <w:rFonts w:ascii="Arial" w:hAnsi="Arial" w:cs="Arial"/>
              </w:rPr>
              <w:t>LV 2401</w:t>
            </w:r>
          </w:p>
        </w:tc>
        <w:tc>
          <w:tcPr>
            <w:tcW w:w="1530" w:type="dxa"/>
          </w:tcPr>
          <w:p w14:paraId="59603427"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5ABDAE35"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to V304</w:t>
            </w:r>
          </w:p>
        </w:tc>
        <w:tc>
          <w:tcPr>
            <w:tcW w:w="1473" w:type="dxa"/>
            <w:vAlign w:val="center"/>
          </w:tcPr>
          <w:p w14:paraId="39D112A0"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4C46921"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1E01EB23"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4AA65084"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96BB7A2" w14:textId="77777777" w:rsidR="00114806" w:rsidRPr="00BA49DC" w:rsidRDefault="00114806" w:rsidP="00BA49DC">
            <w:pPr>
              <w:ind w:left="426" w:hanging="426"/>
              <w:rPr>
                <w:rFonts w:ascii="Arial" w:eastAsia="Arial Unicode MS" w:hAnsi="Arial" w:cs="Arial"/>
              </w:rPr>
            </w:pPr>
            <w:r w:rsidRPr="00BA49DC">
              <w:rPr>
                <w:rFonts w:ascii="Arial" w:hAnsi="Arial" w:cs="Arial"/>
              </w:rPr>
              <w:t>25</w:t>
            </w:r>
          </w:p>
        </w:tc>
        <w:tc>
          <w:tcPr>
            <w:tcW w:w="1260" w:type="dxa"/>
            <w:vAlign w:val="center"/>
          </w:tcPr>
          <w:p w14:paraId="6470C054"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64ABAAA2" w14:textId="77777777" w:rsidTr="00114806">
        <w:tc>
          <w:tcPr>
            <w:tcW w:w="558" w:type="dxa"/>
            <w:vAlign w:val="center"/>
          </w:tcPr>
          <w:p w14:paraId="17BFBC62" w14:textId="77777777" w:rsidR="00114806" w:rsidRPr="00BA49DC" w:rsidRDefault="00114806" w:rsidP="00BA49DC">
            <w:pPr>
              <w:ind w:left="426" w:hanging="426"/>
              <w:rPr>
                <w:rFonts w:ascii="Arial" w:eastAsia="Arial Unicode MS" w:hAnsi="Arial" w:cs="Arial"/>
              </w:rPr>
            </w:pPr>
            <w:r w:rsidRPr="00BA49DC">
              <w:rPr>
                <w:rFonts w:ascii="Arial" w:hAnsi="Arial" w:cs="Arial"/>
              </w:rPr>
              <w:t>69</w:t>
            </w:r>
          </w:p>
        </w:tc>
        <w:tc>
          <w:tcPr>
            <w:tcW w:w="1350" w:type="dxa"/>
            <w:vAlign w:val="center"/>
          </w:tcPr>
          <w:p w14:paraId="31AAC136" w14:textId="77777777" w:rsidR="00114806" w:rsidRPr="00BA49DC" w:rsidRDefault="00114806" w:rsidP="00BA49DC">
            <w:pPr>
              <w:ind w:left="426" w:hanging="426"/>
              <w:rPr>
                <w:rFonts w:ascii="Arial" w:hAnsi="Arial" w:cs="Arial"/>
              </w:rPr>
            </w:pPr>
            <w:r w:rsidRPr="00BA49DC">
              <w:rPr>
                <w:rFonts w:ascii="Arial" w:hAnsi="Arial" w:cs="Arial"/>
              </w:rPr>
              <w:t>LV 2901</w:t>
            </w:r>
          </w:p>
        </w:tc>
        <w:tc>
          <w:tcPr>
            <w:tcW w:w="1530" w:type="dxa"/>
          </w:tcPr>
          <w:p w14:paraId="7EC304A3" w14:textId="77777777" w:rsidR="00114806" w:rsidRPr="00BA49DC" w:rsidRDefault="00114806" w:rsidP="00BA49DC">
            <w:pPr>
              <w:ind w:left="426" w:hanging="426"/>
              <w:rPr>
                <w:rFonts w:ascii="Arial" w:eastAsia="Arial Unicode MS" w:hAnsi="Arial" w:cs="Arial"/>
              </w:rPr>
            </w:pPr>
            <w:r w:rsidRPr="00BA49DC">
              <w:rPr>
                <w:rFonts w:ascii="Arial" w:hAnsi="Arial" w:cs="Arial"/>
              </w:rPr>
              <w:t>6”       5 Sch</w:t>
            </w:r>
          </w:p>
        </w:tc>
        <w:tc>
          <w:tcPr>
            <w:tcW w:w="3147" w:type="dxa"/>
          </w:tcPr>
          <w:p w14:paraId="1A95E11F" w14:textId="77777777" w:rsidR="00114806" w:rsidRPr="00BA49DC" w:rsidRDefault="00114806" w:rsidP="00BA49DC">
            <w:pPr>
              <w:ind w:left="426" w:hanging="426"/>
              <w:rPr>
                <w:rFonts w:ascii="Arial" w:hAnsi="Arial" w:cs="Arial"/>
              </w:rPr>
            </w:pPr>
            <w:r w:rsidRPr="00BA49DC">
              <w:rPr>
                <w:rFonts w:ascii="Arial" w:hAnsi="Arial" w:cs="Arial"/>
              </w:rPr>
              <w:t>Steamer level control</w:t>
            </w:r>
          </w:p>
        </w:tc>
        <w:tc>
          <w:tcPr>
            <w:tcW w:w="1473" w:type="dxa"/>
            <w:vAlign w:val="center"/>
          </w:tcPr>
          <w:p w14:paraId="02EA1824" w14:textId="77777777" w:rsidR="00114806" w:rsidRPr="00BA49DC" w:rsidRDefault="00114806" w:rsidP="00BA49DC">
            <w:pPr>
              <w:ind w:left="426" w:hanging="426"/>
              <w:rPr>
                <w:rFonts w:ascii="Arial" w:hAnsi="Arial" w:cs="Arial"/>
              </w:rPr>
            </w:pPr>
            <w:r w:rsidRPr="00BA49DC">
              <w:rPr>
                <w:rFonts w:ascii="Arial" w:hAnsi="Arial" w:cs="Arial"/>
              </w:rPr>
              <w:t>Vee Ball</w:t>
            </w:r>
          </w:p>
        </w:tc>
        <w:tc>
          <w:tcPr>
            <w:tcW w:w="1021" w:type="dxa"/>
            <w:vAlign w:val="center"/>
          </w:tcPr>
          <w:p w14:paraId="69ACC131"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240" w:type="dxa"/>
            <w:vAlign w:val="center"/>
          </w:tcPr>
          <w:p w14:paraId="237C63C6" w14:textId="77777777" w:rsidR="00114806" w:rsidRPr="00BA49DC" w:rsidRDefault="00114806" w:rsidP="00BA49DC">
            <w:pPr>
              <w:ind w:left="426" w:hanging="426"/>
              <w:rPr>
                <w:rFonts w:ascii="Arial" w:hAnsi="Arial" w:cs="Arial"/>
              </w:rPr>
            </w:pPr>
            <w:r w:rsidRPr="00BA49DC">
              <w:rPr>
                <w:rFonts w:ascii="Arial" w:hAnsi="Arial" w:cs="Arial"/>
              </w:rPr>
              <w:t>6”</w:t>
            </w:r>
          </w:p>
        </w:tc>
        <w:tc>
          <w:tcPr>
            <w:tcW w:w="1296" w:type="dxa"/>
            <w:vAlign w:val="center"/>
          </w:tcPr>
          <w:p w14:paraId="760C6DC8"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5DC7D1A"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1260" w:type="dxa"/>
            <w:vAlign w:val="center"/>
          </w:tcPr>
          <w:p w14:paraId="06B83A92"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629FA8E0" w14:textId="77777777" w:rsidTr="00114806">
        <w:tc>
          <w:tcPr>
            <w:tcW w:w="558" w:type="dxa"/>
            <w:vAlign w:val="center"/>
          </w:tcPr>
          <w:p w14:paraId="28BE0084" w14:textId="77777777" w:rsidR="00114806" w:rsidRPr="00BA49DC" w:rsidRDefault="00114806" w:rsidP="00BA49DC">
            <w:pPr>
              <w:ind w:left="426" w:hanging="426"/>
              <w:rPr>
                <w:rFonts w:ascii="Arial" w:eastAsia="Arial Unicode MS" w:hAnsi="Arial" w:cs="Arial"/>
              </w:rPr>
            </w:pPr>
            <w:r w:rsidRPr="00BA49DC">
              <w:rPr>
                <w:rFonts w:ascii="Arial" w:hAnsi="Arial" w:cs="Arial"/>
              </w:rPr>
              <w:t>70</w:t>
            </w:r>
          </w:p>
        </w:tc>
        <w:tc>
          <w:tcPr>
            <w:tcW w:w="1350" w:type="dxa"/>
            <w:vAlign w:val="center"/>
          </w:tcPr>
          <w:p w14:paraId="1C267E81" w14:textId="77777777" w:rsidR="00114806" w:rsidRPr="00BA49DC" w:rsidRDefault="00114806" w:rsidP="00BA49DC">
            <w:pPr>
              <w:ind w:left="426" w:hanging="426"/>
              <w:rPr>
                <w:rFonts w:ascii="Arial" w:eastAsia="Arial Unicode MS" w:hAnsi="Arial" w:cs="Arial"/>
              </w:rPr>
            </w:pPr>
            <w:r w:rsidRPr="00BA49DC">
              <w:rPr>
                <w:rFonts w:ascii="Arial" w:hAnsi="Arial" w:cs="Arial"/>
              </w:rPr>
              <w:t>LV 2904.1</w:t>
            </w:r>
          </w:p>
        </w:tc>
        <w:tc>
          <w:tcPr>
            <w:tcW w:w="1530" w:type="dxa"/>
          </w:tcPr>
          <w:p w14:paraId="0BCFD755"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3F84A1C2" w14:textId="77777777" w:rsidR="00114806" w:rsidRPr="00BA49DC" w:rsidRDefault="00114806" w:rsidP="00BA49DC">
            <w:pPr>
              <w:ind w:left="426" w:hanging="426"/>
              <w:rPr>
                <w:rFonts w:ascii="Arial" w:eastAsia="Arial Unicode MS" w:hAnsi="Arial" w:cs="Arial"/>
              </w:rPr>
            </w:pPr>
            <w:r w:rsidRPr="00BA49DC">
              <w:rPr>
                <w:rFonts w:ascii="Arial" w:hAnsi="Arial" w:cs="Arial"/>
              </w:rPr>
              <w:t>Waste water to WB 501</w:t>
            </w:r>
          </w:p>
        </w:tc>
        <w:tc>
          <w:tcPr>
            <w:tcW w:w="1473" w:type="dxa"/>
            <w:vAlign w:val="center"/>
          </w:tcPr>
          <w:p w14:paraId="5E3E6D0F"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1BEAD3A2"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1AC5B902"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2E573C5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3B1F146" w14:textId="77777777" w:rsidR="00114806" w:rsidRPr="00BA49DC" w:rsidRDefault="00114806" w:rsidP="00BA49DC">
            <w:pPr>
              <w:ind w:left="426" w:hanging="426"/>
              <w:rPr>
                <w:rFonts w:ascii="Arial" w:eastAsia="Arial Unicode MS" w:hAnsi="Arial" w:cs="Arial"/>
              </w:rPr>
            </w:pPr>
            <w:r w:rsidRPr="00BA49DC">
              <w:rPr>
                <w:rFonts w:ascii="Arial" w:hAnsi="Arial" w:cs="Arial"/>
              </w:rPr>
              <w:t>3.5</w:t>
            </w:r>
          </w:p>
        </w:tc>
        <w:tc>
          <w:tcPr>
            <w:tcW w:w="1260" w:type="dxa"/>
            <w:vAlign w:val="center"/>
          </w:tcPr>
          <w:p w14:paraId="3C820251"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0571F6A3" w14:textId="77777777" w:rsidTr="00114806">
        <w:tc>
          <w:tcPr>
            <w:tcW w:w="558" w:type="dxa"/>
            <w:vAlign w:val="center"/>
          </w:tcPr>
          <w:p w14:paraId="221E9635" w14:textId="77777777" w:rsidR="00114806" w:rsidRPr="00BA49DC" w:rsidRDefault="00114806" w:rsidP="00BA49DC">
            <w:pPr>
              <w:ind w:left="426" w:hanging="426"/>
              <w:rPr>
                <w:rFonts w:ascii="Arial" w:eastAsia="Arial Unicode MS" w:hAnsi="Arial" w:cs="Arial"/>
              </w:rPr>
            </w:pPr>
            <w:r w:rsidRPr="00BA49DC">
              <w:rPr>
                <w:rFonts w:ascii="Arial" w:hAnsi="Arial" w:cs="Arial"/>
              </w:rPr>
              <w:t>71</w:t>
            </w:r>
          </w:p>
        </w:tc>
        <w:tc>
          <w:tcPr>
            <w:tcW w:w="1350" w:type="dxa"/>
            <w:vAlign w:val="center"/>
          </w:tcPr>
          <w:p w14:paraId="0A753A43" w14:textId="77777777" w:rsidR="00114806" w:rsidRPr="00BA49DC" w:rsidRDefault="00114806" w:rsidP="00BA49DC">
            <w:pPr>
              <w:ind w:left="426" w:hanging="426"/>
              <w:rPr>
                <w:rFonts w:ascii="Arial" w:hAnsi="Arial" w:cs="Arial"/>
              </w:rPr>
            </w:pPr>
            <w:r w:rsidRPr="00BA49DC">
              <w:rPr>
                <w:rFonts w:ascii="Arial" w:hAnsi="Arial" w:cs="Arial"/>
              </w:rPr>
              <w:t>LV 2904.2</w:t>
            </w:r>
          </w:p>
        </w:tc>
        <w:tc>
          <w:tcPr>
            <w:tcW w:w="1530" w:type="dxa"/>
          </w:tcPr>
          <w:p w14:paraId="4E48C8FF"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2”    IS 1239 </w:t>
            </w:r>
          </w:p>
        </w:tc>
        <w:tc>
          <w:tcPr>
            <w:tcW w:w="3147" w:type="dxa"/>
          </w:tcPr>
          <w:p w14:paraId="5953C25D" w14:textId="77777777" w:rsidR="00114806" w:rsidRPr="00BA49DC" w:rsidRDefault="00114806" w:rsidP="00BA49DC">
            <w:pPr>
              <w:ind w:left="426" w:hanging="426"/>
              <w:rPr>
                <w:rFonts w:ascii="Arial" w:eastAsia="Arial Unicode MS" w:hAnsi="Arial" w:cs="Arial"/>
              </w:rPr>
            </w:pPr>
            <w:r w:rsidRPr="00BA49DC">
              <w:rPr>
                <w:rFonts w:ascii="Arial" w:hAnsi="Arial" w:cs="Arial"/>
              </w:rPr>
              <w:t>Service water supply</w:t>
            </w:r>
          </w:p>
        </w:tc>
        <w:tc>
          <w:tcPr>
            <w:tcW w:w="1473" w:type="dxa"/>
            <w:vAlign w:val="center"/>
          </w:tcPr>
          <w:p w14:paraId="7D5460EB" w14:textId="77777777" w:rsidR="00114806" w:rsidRPr="00BA49DC" w:rsidRDefault="00114806" w:rsidP="00BA49DC">
            <w:pPr>
              <w:ind w:left="426" w:hanging="426"/>
              <w:rPr>
                <w:rFonts w:ascii="Arial" w:eastAsia="Arial Unicode MS" w:hAnsi="Arial" w:cs="Arial"/>
              </w:rPr>
            </w:pPr>
            <w:r w:rsidRPr="00BA49DC">
              <w:rPr>
                <w:rFonts w:ascii="Arial" w:hAnsi="Arial" w:cs="Arial"/>
              </w:rPr>
              <w:t>Ball</w:t>
            </w:r>
          </w:p>
        </w:tc>
        <w:tc>
          <w:tcPr>
            <w:tcW w:w="1021" w:type="dxa"/>
            <w:vAlign w:val="center"/>
          </w:tcPr>
          <w:p w14:paraId="2917103B"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74D680D2"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96" w:type="dxa"/>
            <w:vAlign w:val="center"/>
          </w:tcPr>
          <w:p w14:paraId="6418ECE0"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2B443F7E"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60" w:type="dxa"/>
            <w:vAlign w:val="center"/>
          </w:tcPr>
          <w:p w14:paraId="744490BF"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48828AEF" w14:textId="77777777" w:rsidTr="00114806">
        <w:tc>
          <w:tcPr>
            <w:tcW w:w="558" w:type="dxa"/>
            <w:vAlign w:val="center"/>
          </w:tcPr>
          <w:p w14:paraId="000F7973" w14:textId="77777777" w:rsidR="00114806" w:rsidRPr="00BA49DC" w:rsidRDefault="00114806" w:rsidP="00BA49DC">
            <w:pPr>
              <w:ind w:left="426" w:hanging="426"/>
              <w:rPr>
                <w:rFonts w:ascii="Arial" w:eastAsia="Arial Unicode MS" w:hAnsi="Arial" w:cs="Arial"/>
              </w:rPr>
            </w:pPr>
            <w:r w:rsidRPr="00BA49DC">
              <w:rPr>
                <w:rFonts w:ascii="Arial" w:hAnsi="Arial" w:cs="Arial"/>
              </w:rPr>
              <w:t>72</w:t>
            </w:r>
          </w:p>
        </w:tc>
        <w:tc>
          <w:tcPr>
            <w:tcW w:w="1350" w:type="dxa"/>
            <w:vAlign w:val="center"/>
          </w:tcPr>
          <w:p w14:paraId="6CB2E706" w14:textId="77777777" w:rsidR="00114806" w:rsidRPr="00BA49DC" w:rsidRDefault="00114806" w:rsidP="00BA49DC">
            <w:pPr>
              <w:ind w:left="426" w:hanging="426"/>
              <w:rPr>
                <w:rFonts w:ascii="Arial" w:eastAsia="Arial Unicode MS" w:hAnsi="Arial" w:cs="Arial"/>
              </w:rPr>
            </w:pPr>
            <w:r w:rsidRPr="00BA49DC">
              <w:rPr>
                <w:rFonts w:ascii="Arial" w:hAnsi="Arial" w:cs="Arial"/>
              </w:rPr>
              <w:t>LV 3001</w:t>
            </w:r>
          </w:p>
        </w:tc>
        <w:tc>
          <w:tcPr>
            <w:tcW w:w="1530" w:type="dxa"/>
          </w:tcPr>
          <w:p w14:paraId="2655BE81"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427A1C93" w14:textId="77777777" w:rsidR="00114806" w:rsidRPr="00BA49DC" w:rsidRDefault="00114806" w:rsidP="00BA49DC">
            <w:pPr>
              <w:ind w:left="426" w:hanging="426"/>
              <w:rPr>
                <w:rFonts w:ascii="Arial" w:eastAsia="Arial Unicode MS" w:hAnsi="Arial" w:cs="Arial"/>
              </w:rPr>
            </w:pPr>
            <w:r w:rsidRPr="00BA49DC">
              <w:rPr>
                <w:rFonts w:ascii="Arial" w:hAnsi="Arial" w:cs="Arial"/>
              </w:rPr>
              <w:t>Water from K501A/S to C501</w:t>
            </w:r>
          </w:p>
        </w:tc>
        <w:tc>
          <w:tcPr>
            <w:tcW w:w="1473" w:type="dxa"/>
            <w:vAlign w:val="center"/>
          </w:tcPr>
          <w:p w14:paraId="61A718B4"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26BA168"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561C01D3" w14:textId="77777777" w:rsidR="00114806" w:rsidRPr="00BA49DC" w:rsidRDefault="00114806" w:rsidP="00BA49DC">
            <w:pPr>
              <w:ind w:left="426" w:hanging="426"/>
              <w:rPr>
                <w:rFonts w:ascii="Arial" w:eastAsia="Arial Unicode MS" w:hAnsi="Arial" w:cs="Arial"/>
              </w:rPr>
            </w:pPr>
            <w:r w:rsidRPr="00BA49DC">
              <w:rPr>
                <w:rFonts w:ascii="Arial" w:hAnsi="Arial" w:cs="Arial"/>
              </w:rPr>
              <w:t>CV=1.6</w:t>
            </w:r>
          </w:p>
        </w:tc>
        <w:tc>
          <w:tcPr>
            <w:tcW w:w="1296" w:type="dxa"/>
            <w:vAlign w:val="center"/>
          </w:tcPr>
          <w:p w14:paraId="0B7EDCD6"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CEAC7C6"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60" w:type="dxa"/>
            <w:vAlign w:val="center"/>
          </w:tcPr>
          <w:p w14:paraId="75FEBC16"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52C4E5C" w14:textId="77777777" w:rsidTr="00114806">
        <w:tc>
          <w:tcPr>
            <w:tcW w:w="558" w:type="dxa"/>
            <w:vAlign w:val="center"/>
          </w:tcPr>
          <w:p w14:paraId="5318BEE0"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73</w:t>
            </w:r>
          </w:p>
        </w:tc>
        <w:tc>
          <w:tcPr>
            <w:tcW w:w="1350" w:type="dxa"/>
            <w:vAlign w:val="center"/>
          </w:tcPr>
          <w:p w14:paraId="775F7F39" w14:textId="77777777" w:rsidR="00114806" w:rsidRPr="00BA49DC" w:rsidRDefault="00114806" w:rsidP="00BA49DC">
            <w:pPr>
              <w:ind w:left="426" w:hanging="426"/>
              <w:rPr>
                <w:rFonts w:ascii="Arial" w:eastAsia="Arial Unicode MS" w:hAnsi="Arial" w:cs="Arial"/>
              </w:rPr>
            </w:pPr>
            <w:r w:rsidRPr="00BA49DC">
              <w:rPr>
                <w:rFonts w:ascii="Arial" w:hAnsi="Arial" w:cs="Arial"/>
              </w:rPr>
              <w:t>LV 3003</w:t>
            </w:r>
          </w:p>
        </w:tc>
        <w:tc>
          <w:tcPr>
            <w:tcW w:w="1530" w:type="dxa"/>
          </w:tcPr>
          <w:p w14:paraId="25A0A478"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1ED265B0" w14:textId="77777777" w:rsidR="00114806" w:rsidRPr="00BA49DC" w:rsidRDefault="00114806" w:rsidP="00BA49DC">
            <w:pPr>
              <w:ind w:left="426" w:hanging="426"/>
              <w:rPr>
                <w:rFonts w:ascii="Arial" w:eastAsia="Arial Unicode MS" w:hAnsi="Arial" w:cs="Arial"/>
              </w:rPr>
            </w:pPr>
            <w:r w:rsidRPr="00BA49DC">
              <w:rPr>
                <w:rFonts w:ascii="Arial" w:hAnsi="Arial" w:cs="Arial"/>
              </w:rPr>
              <w:t>V501 outlet</w:t>
            </w:r>
          </w:p>
        </w:tc>
        <w:tc>
          <w:tcPr>
            <w:tcW w:w="1473" w:type="dxa"/>
            <w:vAlign w:val="center"/>
          </w:tcPr>
          <w:p w14:paraId="0893DF77"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BF0997F"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483D58A1" w14:textId="77777777" w:rsidR="00114806" w:rsidRPr="00BA49DC" w:rsidRDefault="00114806" w:rsidP="00BA49DC">
            <w:pPr>
              <w:ind w:left="426" w:hanging="426"/>
              <w:rPr>
                <w:rFonts w:ascii="Arial" w:eastAsia="Arial Unicode MS" w:hAnsi="Arial" w:cs="Arial"/>
              </w:rPr>
            </w:pPr>
            <w:r w:rsidRPr="00BA49DC">
              <w:rPr>
                <w:rFonts w:ascii="Arial" w:hAnsi="Arial" w:cs="Arial"/>
              </w:rPr>
              <w:t>CV=0.063</w:t>
            </w:r>
          </w:p>
        </w:tc>
        <w:tc>
          <w:tcPr>
            <w:tcW w:w="1296" w:type="dxa"/>
            <w:vAlign w:val="center"/>
          </w:tcPr>
          <w:p w14:paraId="747DFADE"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200E0372"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60" w:type="dxa"/>
            <w:vAlign w:val="center"/>
          </w:tcPr>
          <w:p w14:paraId="54A6FC5D"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483FB0A0" w14:textId="77777777" w:rsidTr="00114806">
        <w:tc>
          <w:tcPr>
            <w:tcW w:w="558" w:type="dxa"/>
            <w:vAlign w:val="center"/>
          </w:tcPr>
          <w:p w14:paraId="2FC6D958" w14:textId="77777777" w:rsidR="00114806" w:rsidRPr="00BA49DC" w:rsidRDefault="00114806" w:rsidP="00BA49DC">
            <w:pPr>
              <w:ind w:left="426" w:hanging="426"/>
              <w:rPr>
                <w:rFonts w:ascii="Arial" w:eastAsia="Arial Unicode MS" w:hAnsi="Arial" w:cs="Arial"/>
              </w:rPr>
            </w:pPr>
            <w:r w:rsidRPr="00BA49DC">
              <w:rPr>
                <w:rFonts w:ascii="Arial" w:hAnsi="Arial" w:cs="Arial"/>
              </w:rPr>
              <w:t>74</w:t>
            </w:r>
          </w:p>
        </w:tc>
        <w:tc>
          <w:tcPr>
            <w:tcW w:w="1350" w:type="dxa"/>
            <w:vAlign w:val="center"/>
          </w:tcPr>
          <w:p w14:paraId="7A8CC81A" w14:textId="77777777" w:rsidR="00114806" w:rsidRPr="00BA49DC" w:rsidRDefault="00114806" w:rsidP="00BA49DC">
            <w:pPr>
              <w:ind w:left="426" w:hanging="426"/>
              <w:rPr>
                <w:rFonts w:ascii="Arial" w:eastAsia="Arial Unicode MS" w:hAnsi="Arial" w:cs="Arial"/>
              </w:rPr>
            </w:pPr>
            <w:r w:rsidRPr="00BA49DC">
              <w:rPr>
                <w:rFonts w:ascii="Arial" w:hAnsi="Arial" w:cs="Arial"/>
              </w:rPr>
              <w:t>LV 3101</w:t>
            </w:r>
          </w:p>
        </w:tc>
        <w:tc>
          <w:tcPr>
            <w:tcW w:w="1530" w:type="dxa"/>
          </w:tcPr>
          <w:p w14:paraId="05E58410" w14:textId="77777777" w:rsidR="00114806" w:rsidRPr="00BA49DC" w:rsidRDefault="00114806" w:rsidP="00BA49DC">
            <w:pPr>
              <w:ind w:left="426" w:hanging="426"/>
              <w:rPr>
                <w:rFonts w:ascii="Arial" w:eastAsia="Arial Unicode MS" w:hAnsi="Arial" w:cs="Arial"/>
              </w:rPr>
            </w:pPr>
            <w:r w:rsidRPr="00BA49DC">
              <w:rPr>
                <w:rFonts w:ascii="Arial" w:hAnsi="Arial" w:cs="Arial"/>
              </w:rPr>
              <w:t>8”     10 Sch</w:t>
            </w:r>
          </w:p>
        </w:tc>
        <w:tc>
          <w:tcPr>
            <w:tcW w:w="3147" w:type="dxa"/>
          </w:tcPr>
          <w:p w14:paraId="5107FB9B" w14:textId="77777777" w:rsidR="00114806" w:rsidRPr="00BA49DC" w:rsidRDefault="00114806" w:rsidP="00BA49DC">
            <w:pPr>
              <w:ind w:left="426" w:hanging="426"/>
              <w:rPr>
                <w:rFonts w:ascii="Arial" w:eastAsia="Arial Unicode MS" w:hAnsi="Arial" w:cs="Arial"/>
              </w:rPr>
            </w:pPr>
            <w:r w:rsidRPr="00BA49DC">
              <w:rPr>
                <w:rFonts w:ascii="Arial" w:hAnsi="Arial" w:cs="Arial"/>
              </w:rPr>
              <w:t>FB 502 Bottom line</w:t>
            </w:r>
          </w:p>
        </w:tc>
        <w:tc>
          <w:tcPr>
            <w:tcW w:w="1473" w:type="dxa"/>
            <w:vAlign w:val="center"/>
          </w:tcPr>
          <w:p w14:paraId="3A4C4014"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A42FFC8" w14:textId="77777777" w:rsidR="00114806" w:rsidRPr="00BA49DC" w:rsidRDefault="00114806" w:rsidP="00BA49DC">
            <w:pPr>
              <w:ind w:left="426" w:hanging="426"/>
              <w:rPr>
                <w:rFonts w:ascii="Arial" w:eastAsia="Arial Unicode MS" w:hAnsi="Arial" w:cs="Arial"/>
              </w:rPr>
            </w:pPr>
            <w:r w:rsidRPr="00BA49DC">
              <w:rPr>
                <w:rFonts w:ascii="Arial" w:hAnsi="Arial" w:cs="Arial"/>
              </w:rPr>
              <w:t>8”</w:t>
            </w:r>
          </w:p>
        </w:tc>
        <w:tc>
          <w:tcPr>
            <w:tcW w:w="1240" w:type="dxa"/>
            <w:vAlign w:val="center"/>
          </w:tcPr>
          <w:p w14:paraId="175B5E32" w14:textId="77777777" w:rsidR="00114806" w:rsidRPr="00BA49DC" w:rsidRDefault="00114806" w:rsidP="00BA49DC">
            <w:pPr>
              <w:ind w:left="426" w:hanging="426"/>
              <w:rPr>
                <w:rFonts w:ascii="Arial" w:eastAsia="Arial Unicode MS" w:hAnsi="Arial" w:cs="Arial"/>
              </w:rPr>
            </w:pPr>
            <w:r w:rsidRPr="00BA49DC">
              <w:rPr>
                <w:rFonts w:ascii="Arial" w:hAnsi="Arial" w:cs="Arial"/>
              </w:rPr>
              <w:t>8”</w:t>
            </w:r>
          </w:p>
        </w:tc>
        <w:tc>
          <w:tcPr>
            <w:tcW w:w="1296" w:type="dxa"/>
            <w:vAlign w:val="center"/>
          </w:tcPr>
          <w:p w14:paraId="27396308"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F98EC97" w14:textId="77777777" w:rsidR="00114806" w:rsidRPr="00BA49DC" w:rsidRDefault="00114806" w:rsidP="00BA49DC">
            <w:pPr>
              <w:ind w:left="426" w:hanging="426"/>
              <w:rPr>
                <w:rFonts w:ascii="Arial" w:eastAsia="Arial Unicode MS" w:hAnsi="Arial" w:cs="Arial"/>
              </w:rPr>
            </w:pPr>
            <w:r w:rsidRPr="00BA49DC">
              <w:rPr>
                <w:rFonts w:ascii="Arial" w:hAnsi="Arial" w:cs="Arial"/>
              </w:rPr>
              <w:t>0.5</w:t>
            </w:r>
          </w:p>
        </w:tc>
        <w:tc>
          <w:tcPr>
            <w:tcW w:w="1260" w:type="dxa"/>
            <w:vAlign w:val="center"/>
          </w:tcPr>
          <w:p w14:paraId="08B95006"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0C4F31F5" w14:textId="77777777" w:rsidTr="00114806">
        <w:tc>
          <w:tcPr>
            <w:tcW w:w="558" w:type="dxa"/>
            <w:vAlign w:val="center"/>
          </w:tcPr>
          <w:p w14:paraId="4E67B7AD" w14:textId="77777777" w:rsidR="00114806" w:rsidRPr="00BA49DC" w:rsidRDefault="00114806" w:rsidP="00BA49DC">
            <w:pPr>
              <w:ind w:left="426" w:hanging="426"/>
              <w:rPr>
                <w:rFonts w:ascii="Arial" w:eastAsia="Arial Unicode MS" w:hAnsi="Arial" w:cs="Arial"/>
              </w:rPr>
            </w:pPr>
            <w:r w:rsidRPr="00BA49DC">
              <w:rPr>
                <w:rFonts w:ascii="Arial" w:hAnsi="Arial" w:cs="Arial"/>
              </w:rPr>
              <w:t>75</w:t>
            </w:r>
          </w:p>
        </w:tc>
        <w:tc>
          <w:tcPr>
            <w:tcW w:w="1350" w:type="dxa"/>
            <w:vAlign w:val="center"/>
          </w:tcPr>
          <w:p w14:paraId="7BFE419C" w14:textId="77777777" w:rsidR="00114806" w:rsidRPr="00BA49DC" w:rsidRDefault="00114806" w:rsidP="00BA49DC">
            <w:pPr>
              <w:ind w:left="426" w:hanging="426"/>
              <w:rPr>
                <w:rFonts w:ascii="Arial" w:eastAsia="Arial Unicode MS" w:hAnsi="Arial" w:cs="Arial"/>
              </w:rPr>
            </w:pPr>
            <w:r w:rsidRPr="00BA49DC">
              <w:rPr>
                <w:rFonts w:ascii="Arial" w:hAnsi="Arial" w:cs="Arial"/>
              </w:rPr>
              <w:t>LV 5102</w:t>
            </w:r>
          </w:p>
        </w:tc>
        <w:tc>
          <w:tcPr>
            <w:tcW w:w="1530" w:type="dxa"/>
          </w:tcPr>
          <w:p w14:paraId="6427EEBD"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1”    IS 1239 </w:t>
            </w:r>
          </w:p>
        </w:tc>
        <w:tc>
          <w:tcPr>
            <w:tcW w:w="3147" w:type="dxa"/>
          </w:tcPr>
          <w:p w14:paraId="6AFEA63E" w14:textId="77777777" w:rsidR="00114806" w:rsidRPr="00BA49DC" w:rsidRDefault="00114806" w:rsidP="00BA49DC">
            <w:pPr>
              <w:ind w:left="426" w:hanging="426"/>
              <w:rPr>
                <w:rFonts w:ascii="Arial" w:eastAsia="Arial Unicode MS" w:hAnsi="Arial" w:cs="Arial"/>
              </w:rPr>
            </w:pPr>
            <w:r w:rsidRPr="00BA49DC">
              <w:rPr>
                <w:rFonts w:ascii="Arial" w:hAnsi="Arial" w:cs="Arial"/>
              </w:rPr>
              <w:t>P802 A/S Diacharge</w:t>
            </w:r>
          </w:p>
        </w:tc>
        <w:tc>
          <w:tcPr>
            <w:tcW w:w="1473" w:type="dxa"/>
            <w:vAlign w:val="center"/>
          </w:tcPr>
          <w:p w14:paraId="463C93B5"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CFB51E9"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7082123C" w14:textId="77777777" w:rsidR="00114806" w:rsidRPr="00BA49DC" w:rsidRDefault="00114806" w:rsidP="00BA49DC">
            <w:pPr>
              <w:ind w:left="426" w:hanging="426"/>
              <w:rPr>
                <w:rFonts w:ascii="Arial" w:eastAsia="Arial Unicode MS" w:hAnsi="Arial" w:cs="Arial"/>
              </w:rPr>
            </w:pPr>
            <w:r w:rsidRPr="00BA49DC">
              <w:rPr>
                <w:rFonts w:ascii="Arial" w:hAnsi="Arial" w:cs="Arial"/>
              </w:rPr>
              <w:t>CV=6.3</w:t>
            </w:r>
          </w:p>
        </w:tc>
        <w:tc>
          <w:tcPr>
            <w:tcW w:w="1296" w:type="dxa"/>
            <w:vAlign w:val="center"/>
          </w:tcPr>
          <w:p w14:paraId="490289A6"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016776E8" w14:textId="77777777" w:rsidR="00114806" w:rsidRPr="00BA49DC" w:rsidRDefault="00114806" w:rsidP="00BA49DC">
            <w:pPr>
              <w:ind w:left="426" w:hanging="426"/>
              <w:rPr>
                <w:rFonts w:ascii="Arial" w:eastAsia="Arial Unicode MS" w:hAnsi="Arial" w:cs="Arial"/>
              </w:rPr>
            </w:pPr>
            <w:r w:rsidRPr="00BA49DC">
              <w:rPr>
                <w:rFonts w:ascii="Arial" w:hAnsi="Arial" w:cs="Arial"/>
              </w:rPr>
              <w:t>5.5</w:t>
            </w:r>
          </w:p>
        </w:tc>
        <w:tc>
          <w:tcPr>
            <w:tcW w:w="1260" w:type="dxa"/>
            <w:vAlign w:val="center"/>
          </w:tcPr>
          <w:p w14:paraId="79494E56"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14B0679" w14:textId="77777777" w:rsidTr="00114806">
        <w:tc>
          <w:tcPr>
            <w:tcW w:w="558" w:type="dxa"/>
            <w:vAlign w:val="center"/>
          </w:tcPr>
          <w:p w14:paraId="553C34A2" w14:textId="77777777" w:rsidR="00114806" w:rsidRPr="00BA49DC" w:rsidRDefault="00114806" w:rsidP="00BA49DC">
            <w:pPr>
              <w:ind w:left="426" w:hanging="426"/>
              <w:rPr>
                <w:rFonts w:ascii="Arial" w:eastAsia="Arial Unicode MS" w:hAnsi="Arial" w:cs="Arial"/>
              </w:rPr>
            </w:pPr>
            <w:r w:rsidRPr="00BA49DC">
              <w:rPr>
                <w:rFonts w:ascii="Arial" w:hAnsi="Arial" w:cs="Arial"/>
              </w:rPr>
              <w:lastRenderedPageBreak/>
              <w:t>76</w:t>
            </w:r>
          </w:p>
        </w:tc>
        <w:tc>
          <w:tcPr>
            <w:tcW w:w="1350" w:type="dxa"/>
            <w:vAlign w:val="center"/>
          </w:tcPr>
          <w:p w14:paraId="01BC0046" w14:textId="77777777" w:rsidR="00114806" w:rsidRPr="00BA49DC" w:rsidRDefault="00114806" w:rsidP="00BA49DC">
            <w:pPr>
              <w:ind w:left="426" w:hanging="426"/>
              <w:rPr>
                <w:rFonts w:ascii="Arial" w:eastAsia="Arial Unicode MS" w:hAnsi="Arial" w:cs="Arial"/>
              </w:rPr>
            </w:pPr>
            <w:bookmarkStart w:id="435" w:name="PV"/>
            <w:bookmarkEnd w:id="435"/>
            <w:r w:rsidRPr="00BA49DC">
              <w:rPr>
                <w:rFonts w:ascii="Arial" w:hAnsi="Arial" w:cs="Arial"/>
              </w:rPr>
              <w:t>PV 1101</w:t>
            </w:r>
          </w:p>
        </w:tc>
        <w:tc>
          <w:tcPr>
            <w:tcW w:w="1530" w:type="dxa"/>
          </w:tcPr>
          <w:p w14:paraId="2463339B" w14:textId="77777777" w:rsidR="00114806" w:rsidRPr="00BA49DC" w:rsidRDefault="00114806" w:rsidP="00BA49DC">
            <w:pPr>
              <w:ind w:left="426" w:hanging="426"/>
              <w:rPr>
                <w:rFonts w:ascii="Arial" w:eastAsia="Arial Unicode MS" w:hAnsi="Arial" w:cs="Arial"/>
              </w:rPr>
            </w:pPr>
            <w:r w:rsidRPr="00BA49DC">
              <w:rPr>
                <w:rFonts w:ascii="Arial" w:hAnsi="Arial" w:cs="Arial"/>
              </w:rPr>
              <w:t>1 ½” 80 Sch</w:t>
            </w:r>
          </w:p>
        </w:tc>
        <w:tc>
          <w:tcPr>
            <w:tcW w:w="3147" w:type="dxa"/>
          </w:tcPr>
          <w:p w14:paraId="0CBF814E" w14:textId="77777777" w:rsidR="00114806" w:rsidRPr="00BA49DC" w:rsidRDefault="00114806" w:rsidP="00BA49DC">
            <w:pPr>
              <w:ind w:left="426" w:hanging="426"/>
              <w:rPr>
                <w:rFonts w:ascii="Arial" w:eastAsia="Arial Unicode MS" w:hAnsi="Arial" w:cs="Arial"/>
              </w:rPr>
            </w:pPr>
            <w:r w:rsidRPr="00BA49DC">
              <w:rPr>
                <w:rFonts w:ascii="Arial" w:hAnsi="Arial" w:cs="Arial"/>
              </w:rPr>
              <w:t>Ethylene Gas to F 203A/S</w:t>
            </w:r>
          </w:p>
        </w:tc>
        <w:tc>
          <w:tcPr>
            <w:tcW w:w="1473" w:type="dxa"/>
            <w:vAlign w:val="center"/>
          </w:tcPr>
          <w:p w14:paraId="29D03619"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33B82FBB"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3C0BD9D2" w14:textId="77777777" w:rsidR="00114806" w:rsidRPr="00BA49DC" w:rsidRDefault="00114806" w:rsidP="00BA49DC">
            <w:pPr>
              <w:ind w:left="426" w:hanging="426"/>
              <w:rPr>
                <w:rFonts w:ascii="Arial" w:eastAsia="Arial Unicode MS" w:hAnsi="Arial" w:cs="Arial"/>
              </w:rPr>
            </w:pPr>
            <w:r w:rsidRPr="00BA49DC">
              <w:rPr>
                <w:rFonts w:ascii="Arial" w:hAnsi="Arial" w:cs="Arial"/>
              </w:rPr>
              <w:t>CV=11</w:t>
            </w:r>
          </w:p>
        </w:tc>
        <w:tc>
          <w:tcPr>
            <w:tcW w:w="1296" w:type="dxa"/>
            <w:vAlign w:val="center"/>
          </w:tcPr>
          <w:p w14:paraId="2DB032AB"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B949ABE" w14:textId="77777777" w:rsidR="00114806" w:rsidRPr="00BA49DC" w:rsidRDefault="00114806" w:rsidP="00BA49DC">
            <w:pPr>
              <w:ind w:left="426" w:hanging="426"/>
              <w:rPr>
                <w:rFonts w:ascii="Arial" w:eastAsia="Arial Unicode MS" w:hAnsi="Arial" w:cs="Arial"/>
              </w:rPr>
            </w:pPr>
            <w:r w:rsidRPr="00BA49DC">
              <w:rPr>
                <w:rFonts w:ascii="Arial" w:hAnsi="Arial" w:cs="Arial"/>
              </w:rPr>
              <w:t>75</w:t>
            </w:r>
          </w:p>
        </w:tc>
        <w:tc>
          <w:tcPr>
            <w:tcW w:w="1260" w:type="dxa"/>
            <w:vAlign w:val="center"/>
          </w:tcPr>
          <w:p w14:paraId="6F0155F2"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C7254D8" w14:textId="77777777" w:rsidTr="00114806">
        <w:tc>
          <w:tcPr>
            <w:tcW w:w="558" w:type="dxa"/>
            <w:vAlign w:val="center"/>
          </w:tcPr>
          <w:p w14:paraId="5644169D" w14:textId="77777777" w:rsidR="00114806" w:rsidRPr="00BA49DC" w:rsidRDefault="00114806" w:rsidP="00BA49DC">
            <w:pPr>
              <w:ind w:left="426" w:hanging="426"/>
              <w:rPr>
                <w:rFonts w:ascii="Arial" w:eastAsia="Arial Unicode MS" w:hAnsi="Arial" w:cs="Arial"/>
              </w:rPr>
            </w:pPr>
            <w:r w:rsidRPr="00BA49DC">
              <w:rPr>
                <w:rFonts w:ascii="Arial" w:hAnsi="Arial" w:cs="Arial"/>
              </w:rPr>
              <w:t>77</w:t>
            </w:r>
          </w:p>
        </w:tc>
        <w:tc>
          <w:tcPr>
            <w:tcW w:w="1350" w:type="dxa"/>
            <w:vAlign w:val="center"/>
          </w:tcPr>
          <w:p w14:paraId="0D2469E4" w14:textId="77777777" w:rsidR="00114806" w:rsidRPr="00BA49DC" w:rsidRDefault="00114806" w:rsidP="00BA49DC">
            <w:pPr>
              <w:ind w:left="426" w:hanging="426"/>
              <w:rPr>
                <w:rFonts w:ascii="Arial" w:eastAsia="Arial Unicode MS" w:hAnsi="Arial" w:cs="Arial"/>
              </w:rPr>
            </w:pPr>
            <w:r w:rsidRPr="00BA49DC">
              <w:rPr>
                <w:rFonts w:ascii="Arial" w:hAnsi="Arial" w:cs="Arial"/>
              </w:rPr>
              <w:t>PV 1102</w:t>
            </w:r>
          </w:p>
        </w:tc>
        <w:tc>
          <w:tcPr>
            <w:tcW w:w="1530" w:type="dxa"/>
          </w:tcPr>
          <w:p w14:paraId="48FF1609" w14:textId="77777777" w:rsidR="00114806" w:rsidRPr="00BA49DC" w:rsidRDefault="00114806" w:rsidP="00BA49DC">
            <w:pPr>
              <w:ind w:left="426" w:hanging="426"/>
              <w:rPr>
                <w:rFonts w:ascii="Arial" w:eastAsia="Arial Unicode MS" w:hAnsi="Arial" w:cs="Arial"/>
              </w:rPr>
            </w:pPr>
            <w:r w:rsidRPr="00BA49DC">
              <w:rPr>
                <w:rFonts w:ascii="Arial" w:hAnsi="Arial" w:cs="Arial"/>
              </w:rPr>
              <w:t>½”    80 Sch</w:t>
            </w:r>
          </w:p>
        </w:tc>
        <w:tc>
          <w:tcPr>
            <w:tcW w:w="3147" w:type="dxa"/>
          </w:tcPr>
          <w:p w14:paraId="7CFD38AC"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H2 from BL to F202 A/S </w:t>
            </w:r>
          </w:p>
        </w:tc>
        <w:tc>
          <w:tcPr>
            <w:tcW w:w="1473" w:type="dxa"/>
            <w:vAlign w:val="center"/>
          </w:tcPr>
          <w:p w14:paraId="197423C9"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78D8EE5"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2CAF9580" w14:textId="77777777" w:rsidR="00114806" w:rsidRPr="00BA49DC" w:rsidRDefault="00114806" w:rsidP="00BA49DC">
            <w:pPr>
              <w:ind w:left="426" w:hanging="426"/>
              <w:rPr>
                <w:rFonts w:ascii="Arial" w:eastAsia="Arial Unicode MS" w:hAnsi="Arial" w:cs="Arial"/>
              </w:rPr>
            </w:pPr>
            <w:r w:rsidRPr="00BA49DC">
              <w:rPr>
                <w:rFonts w:ascii="Arial" w:hAnsi="Arial" w:cs="Arial"/>
              </w:rPr>
              <w:t>CV=0.02</w:t>
            </w:r>
          </w:p>
        </w:tc>
        <w:tc>
          <w:tcPr>
            <w:tcW w:w="1296" w:type="dxa"/>
            <w:vAlign w:val="center"/>
          </w:tcPr>
          <w:p w14:paraId="67070CB7"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47FB1AF" w14:textId="77777777" w:rsidR="00114806" w:rsidRPr="00BA49DC" w:rsidRDefault="00114806" w:rsidP="00BA49DC">
            <w:pPr>
              <w:ind w:left="426" w:hanging="426"/>
              <w:rPr>
                <w:rFonts w:ascii="Arial" w:eastAsia="Arial Unicode MS" w:hAnsi="Arial" w:cs="Arial"/>
              </w:rPr>
            </w:pPr>
            <w:r w:rsidRPr="00BA49DC">
              <w:rPr>
                <w:rFonts w:ascii="Arial" w:hAnsi="Arial" w:cs="Arial"/>
              </w:rPr>
              <w:t>60</w:t>
            </w:r>
          </w:p>
        </w:tc>
        <w:tc>
          <w:tcPr>
            <w:tcW w:w="1260" w:type="dxa"/>
            <w:vAlign w:val="center"/>
          </w:tcPr>
          <w:p w14:paraId="01D03AF4"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5C059922" w14:textId="77777777" w:rsidTr="00114806">
        <w:tc>
          <w:tcPr>
            <w:tcW w:w="558" w:type="dxa"/>
            <w:vAlign w:val="center"/>
          </w:tcPr>
          <w:p w14:paraId="392DB0C6" w14:textId="77777777" w:rsidR="00114806" w:rsidRPr="00BA49DC" w:rsidRDefault="00114806" w:rsidP="00BA49DC">
            <w:pPr>
              <w:ind w:left="426" w:hanging="426"/>
              <w:rPr>
                <w:rFonts w:ascii="Arial" w:eastAsia="Arial Unicode MS" w:hAnsi="Arial" w:cs="Arial"/>
              </w:rPr>
            </w:pPr>
            <w:r w:rsidRPr="00BA49DC">
              <w:rPr>
                <w:rFonts w:ascii="Arial" w:hAnsi="Arial" w:cs="Arial"/>
              </w:rPr>
              <w:t>78</w:t>
            </w:r>
          </w:p>
        </w:tc>
        <w:tc>
          <w:tcPr>
            <w:tcW w:w="1350" w:type="dxa"/>
            <w:vAlign w:val="center"/>
          </w:tcPr>
          <w:p w14:paraId="28E35F4B" w14:textId="77777777" w:rsidR="00114806" w:rsidRPr="00BA49DC" w:rsidRDefault="00114806" w:rsidP="00BA49DC">
            <w:pPr>
              <w:ind w:left="426" w:hanging="426"/>
              <w:rPr>
                <w:rFonts w:ascii="Arial" w:eastAsia="Arial Unicode MS" w:hAnsi="Arial" w:cs="Arial"/>
              </w:rPr>
            </w:pPr>
            <w:r w:rsidRPr="00BA49DC">
              <w:rPr>
                <w:rFonts w:ascii="Arial" w:hAnsi="Arial" w:cs="Arial"/>
              </w:rPr>
              <w:t>PV 1201</w:t>
            </w:r>
          </w:p>
        </w:tc>
        <w:tc>
          <w:tcPr>
            <w:tcW w:w="1530" w:type="dxa"/>
          </w:tcPr>
          <w:p w14:paraId="35CB7F09" w14:textId="77777777" w:rsidR="00114806" w:rsidRPr="00BA49DC" w:rsidRDefault="00114806" w:rsidP="00BA49DC">
            <w:pPr>
              <w:ind w:left="426" w:hanging="426"/>
              <w:rPr>
                <w:rFonts w:ascii="Arial" w:eastAsia="Arial Unicode MS" w:hAnsi="Arial" w:cs="Arial"/>
              </w:rPr>
            </w:pPr>
            <w:r w:rsidRPr="00BA49DC">
              <w:rPr>
                <w:rFonts w:ascii="Arial" w:hAnsi="Arial" w:cs="Arial"/>
              </w:rPr>
              <w:t>½”   IS 1239</w:t>
            </w:r>
          </w:p>
        </w:tc>
        <w:tc>
          <w:tcPr>
            <w:tcW w:w="3147" w:type="dxa"/>
          </w:tcPr>
          <w:p w14:paraId="5AD55E59" w14:textId="77777777" w:rsidR="00114806" w:rsidRPr="00BA49DC" w:rsidRDefault="00114806" w:rsidP="00BA49DC">
            <w:pPr>
              <w:ind w:left="426" w:hanging="426"/>
              <w:rPr>
                <w:rFonts w:ascii="Arial" w:eastAsia="Arial Unicode MS" w:hAnsi="Arial" w:cs="Arial"/>
              </w:rPr>
            </w:pPr>
            <w:r w:rsidRPr="00BA49DC">
              <w:rPr>
                <w:rFonts w:ascii="Arial" w:hAnsi="Arial" w:cs="Arial"/>
              </w:rPr>
              <w:t>Nitrogen to Teal drum</w:t>
            </w:r>
          </w:p>
        </w:tc>
        <w:tc>
          <w:tcPr>
            <w:tcW w:w="1473" w:type="dxa"/>
            <w:vAlign w:val="center"/>
          </w:tcPr>
          <w:p w14:paraId="4691739E"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550D54D5" w14:textId="77777777" w:rsidR="00114806" w:rsidRPr="00BA49DC" w:rsidRDefault="00114806" w:rsidP="00BA49DC">
            <w:pPr>
              <w:ind w:left="426" w:hanging="426"/>
              <w:rPr>
                <w:rFonts w:ascii="Arial" w:eastAsia="Arial Unicode MS" w:hAnsi="Arial" w:cs="Arial"/>
              </w:rPr>
            </w:pPr>
            <w:r w:rsidRPr="00BA49DC">
              <w:rPr>
                <w:rFonts w:ascii="Arial" w:hAnsi="Arial" w:cs="Arial"/>
              </w:rPr>
              <w:t>½”</w:t>
            </w:r>
          </w:p>
        </w:tc>
        <w:tc>
          <w:tcPr>
            <w:tcW w:w="1240" w:type="dxa"/>
            <w:vAlign w:val="center"/>
          </w:tcPr>
          <w:p w14:paraId="7B7C4073" w14:textId="77777777" w:rsidR="00114806" w:rsidRPr="00BA49DC" w:rsidRDefault="00114806" w:rsidP="00BA49DC">
            <w:pPr>
              <w:ind w:left="426" w:hanging="426"/>
              <w:rPr>
                <w:rFonts w:ascii="Arial" w:eastAsia="Arial Unicode MS" w:hAnsi="Arial" w:cs="Arial"/>
              </w:rPr>
            </w:pPr>
            <w:r w:rsidRPr="00BA49DC">
              <w:rPr>
                <w:rFonts w:ascii="Arial" w:hAnsi="Arial" w:cs="Arial"/>
              </w:rPr>
              <w:t>CV=0.1</w:t>
            </w:r>
          </w:p>
        </w:tc>
        <w:tc>
          <w:tcPr>
            <w:tcW w:w="1296" w:type="dxa"/>
            <w:vAlign w:val="center"/>
          </w:tcPr>
          <w:p w14:paraId="68C16A25"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F11FCB5" w14:textId="77777777" w:rsidR="00114806" w:rsidRPr="00BA49DC" w:rsidRDefault="00114806" w:rsidP="00BA49DC">
            <w:pPr>
              <w:ind w:left="426" w:hanging="426"/>
              <w:rPr>
                <w:rFonts w:ascii="Arial" w:eastAsia="Arial Unicode MS" w:hAnsi="Arial" w:cs="Arial"/>
              </w:rPr>
            </w:pPr>
            <w:r w:rsidRPr="00BA49DC">
              <w:rPr>
                <w:rFonts w:ascii="Arial" w:hAnsi="Arial" w:cs="Arial"/>
              </w:rPr>
              <w:t>10.5</w:t>
            </w:r>
          </w:p>
        </w:tc>
        <w:tc>
          <w:tcPr>
            <w:tcW w:w="1260" w:type="dxa"/>
            <w:vAlign w:val="center"/>
          </w:tcPr>
          <w:p w14:paraId="5018A1D7"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02F44539" w14:textId="77777777" w:rsidTr="00114806">
        <w:tc>
          <w:tcPr>
            <w:tcW w:w="558" w:type="dxa"/>
            <w:vAlign w:val="center"/>
          </w:tcPr>
          <w:p w14:paraId="5DD099FF"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79</w:t>
            </w:r>
          </w:p>
        </w:tc>
        <w:tc>
          <w:tcPr>
            <w:tcW w:w="1350" w:type="dxa"/>
            <w:vAlign w:val="center"/>
          </w:tcPr>
          <w:p w14:paraId="26B0B404" w14:textId="77777777" w:rsidR="00114806" w:rsidRPr="00BA49DC" w:rsidRDefault="00114806" w:rsidP="00BA49DC">
            <w:pPr>
              <w:ind w:left="426" w:hanging="426"/>
              <w:rPr>
                <w:rFonts w:ascii="Arial" w:eastAsia="Arial Unicode MS" w:hAnsi="Arial" w:cs="Arial"/>
              </w:rPr>
            </w:pPr>
            <w:r w:rsidRPr="00BA49DC">
              <w:rPr>
                <w:rFonts w:ascii="Arial" w:hAnsi="Arial" w:cs="Arial"/>
              </w:rPr>
              <w:t>PV 1802.1</w:t>
            </w:r>
          </w:p>
        </w:tc>
        <w:tc>
          <w:tcPr>
            <w:tcW w:w="1530" w:type="dxa"/>
          </w:tcPr>
          <w:p w14:paraId="63F6B1E7"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0A13CA75" w14:textId="77777777" w:rsidR="00114806" w:rsidRPr="00BA49DC" w:rsidRDefault="00114806" w:rsidP="00BA49DC">
            <w:pPr>
              <w:ind w:left="426" w:hanging="426"/>
              <w:rPr>
                <w:rFonts w:ascii="Arial" w:eastAsia="Arial Unicode MS" w:hAnsi="Arial" w:cs="Arial"/>
              </w:rPr>
            </w:pPr>
            <w:r w:rsidRPr="00BA49DC">
              <w:rPr>
                <w:rFonts w:ascii="Arial" w:hAnsi="Arial" w:cs="Arial"/>
              </w:rPr>
              <w:t>Propylene to E 203</w:t>
            </w:r>
          </w:p>
        </w:tc>
        <w:tc>
          <w:tcPr>
            <w:tcW w:w="1473" w:type="dxa"/>
            <w:vAlign w:val="center"/>
          </w:tcPr>
          <w:p w14:paraId="344A8E52"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B42B2E3"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38D572CD" w14:textId="77777777" w:rsidR="00114806" w:rsidRPr="00BA49DC" w:rsidRDefault="00114806" w:rsidP="00BA49DC">
            <w:pPr>
              <w:ind w:left="426" w:hanging="426"/>
              <w:rPr>
                <w:rFonts w:ascii="Arial" w:eastAsia="Arial Unicode MS" w:hAnsi="Arial" w:cs="Arial"/>
              </w:rPr>
            </w:pPr>
            <w:r w:rsidRPr="00BA49DC">
              <w:rPr>
                <w:rFonts w:ascii="Arial" w:hAnsi="Arial" w:cs="Arial"/>
              </w:rPr>
              <w:t>CV=2.5</w:t>
            </w:r>
          </w:p>
        </w:tc>
        <w:tc>
          <w:tcPr>
            <w:tcW w:w="1296" w:type="dxa"/>
            <w:vAlign w:val="center"/>
          </w:tcPr>
          <w:p w14:paraId="6FA1EF1F"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325F717F"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1291EB15"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06463D9E" w14:textId="77777777" w:rsidTr="00114806">
        <w:tc>
          <w:tcPr>
            <w:tcW w:w="558" w:type="dxa"/>
            <w:vAlign w:val="center"/>
          </w:tcPr>
          <w:p w14:paraId="70103ED9"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80</w:t>
            </w:r>
          </w:p>
        </w:tc>
        <w:tc>
          <w:tcPr>
            <w:tcW w:w="1350" w:type="dxa"/>
            <w:vAlign w:val="center"/>
          </w:tcPr>
          <w:p w14:paraId="3A47EBF1" w14:textId="77777777" w:rsidR="00114806" w:rsidRPr="00BA49DC" w:rsidRDefault="00114806" w:rsidP="00BA49DC">
            <w:pPr>
              <w:ind w:left="426" w:hanging="426"/>
              <w:rPr>
                <w:rFonts w:ascii="Arial" w:eastAsia="Arial Unicode MS" w:hAnsi="Arial" w:cs="Arial"/>
              </w:rPr>
            </w:pPr>
            <w:r w:rsidRPr="00BA49DC">
              <w:rPr>
                <w:rFonts w:ascii="Arial" w:hAnsi="Arial" w:cs="Arial"/>
              </w:rPr>
              <w:t>PV 1802.2</w:t>
            </w:r>
          </w:p>
        </w:tc>
        <w:tc>
          <w:tcPr>
            <w:tcW w:w="1530" w:type="dxa"/>
          </w:tcPr>
          <w:p w14:paraId="743356B0"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tcPr>
          <w:p w14:paraId="70918B7B" w14:textId="77777777" w:rsidR="00114806" w:rsidRPr="00BA49DC" w:rsidRDefault="00114806" w:rsidP="00BA49DC">
            <w:pPr>
              <w:ind w:left="426" w:hanging="426"/>
              <w:rPr>
                <w:rFonts w:ascii="Arial" w:eastAsia="Arial Unicode MS" w:hAnsi="Arial" w:cs="Arial"/>
              </w:rPr>
            </w:pPr>
            <w:r w:rsidRPr="00BA49DC">
              <w:rPr>
                <w:rFonts w:ascii="Arial" w:hAnsi="Arial" w:cs="Arial"/>
              </w:rPr>
              <w:t>V202 vent to blowdown</w:t>
            </w:r>
          </w:p>
        </w:tc>
        <w:tc>
          <w:tcPr>
            <w:tcW w:w="1473" w:type="dxa"/>
            <w:vAlign w:val="center"/>
          </w:tcPr>
          <w:p w14:paraId="1AA0DD1B"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84F0C2F"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7B932377"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56C47581"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9DCB7A5" w14:textId="77777777" w:rsidR="00114806" w:rsidRPr="00BA49DC" w:rsidRDefault="00114806" w:rsidP="00BA49DC">
            <w:pPr>
              <w:ind w:left="426" w:hanging="426"/>
              <w:rPr>
                <w:rFonts w:ascii="Arial" w:eastAsia="Arial Unicode MS" w:hAnsi="Arial" w:cs="Arial"/>
              </w:rPr>
            </w:pPr>
            <w:r w:rsidRPr="00BA49DC">
              <w:rPr>
                <w:rFonts w:ascii="Arial" w:hAnsi="Arial" w:cs="Arial"/>
              </w:rPr>
              <w:t>40</w:t>
            </w:r>
          </w:p>
        </w:tc>
        <w:tc>
          <w:tcPr>
            <w:tcW w:w="1260" w:type="dxa"/>
            <w:vAlign w:val="center"/>
          </w:tcPr>
          <w:p w14:paraId="337E105B"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55E6D5DE" w14:textId="77777777" w:rsidTr="00114806">
        <w:tc>
          <w:tcPr>
            <w:tcW w:w="558" w:type="dxa"/>
            <w:vAlign w:val="center"/>
          </w:tcPr>
          <w:p w14:paraId="4FB67F9C"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81</w:t>
            </w:r>
          </w:p>
        </w:tc>
        <w:tc>
          <w:tcPr>
            <w:tcW w:w="1350" w:type="dxa"/>
            <w:vAlign w:val="center"/>
          </w:tcPr>
          <w:p w14:paraId="274A59C4" w14:textId="77777777" w:rsidR="00114806" w:rsidRPr="00BA49DC" w:rsidRDefault="00114806" w:rsidP="00BA49DC">
            <w:pPr>
              <w:ind w:left="426" w:hanging="426"/>
              <w:rPr>
                <w:rFonts w:ascii="Arial" w:eastAsia="Arial Unicode MS" w:hAnsi="Arial" w:cs="Arial"/>
              </w:rPr>
            </w:pPr>
            <w:r w:rsidRPr="00BA49DC">
              <w:rPr>
                <w:rFonts w:ascii="Arial" w:hAnsi="Arial" w:cs="Arial"/>
              </w:rPr>
              <w:t>PV 2201</w:t>
            </w:r>
          </w:p>
        </w:tc>
        <w:tc>
          <w:tcPr>
            <w:tcW w:w="1530" w:type="dxa"/>
          </w:tcPr>
          <w:p w14:paraId="6A6282BA"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603E0132" w14:textId="77777777" w:rsidR="00114806" w:rsidRPr="00BA49DC" w:rsidRDefault="00114806" w:rsidP="00BA49DC">
            <w:pPr>
              <w:ind w:left="426" w:hanging="426"/>
              <w:rPr>
                <w:rFonts w:ascii="Arial" w:eastAsia="Arial Unicode MS" w:hAnsi="Arial" w:cs="Arial"/>
              </w:rPr>
            </w:pPr>
            <w:r w:rsidRPr="00BA49DC">
              <w:rPr>
                <w:rFonts w:ascii="Arial" w:hAnsi="Arial" w:cs="Arial"/>
              </w:rPr>
              <w:t>Steam to E 306</w:t>
            </w:r>
          </w:p>
        </w:tc>
        <w:tc>
          <w:tcPr>
            <w:tcW w:w="1473" w:type="dxa"/>
            <w:vAlign w:val="center"/>
          </w:tcPr>
          <w:p w14:paraId="45C0BD05"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0E204B33"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07F1A9F7" w14:textId="77777777" w:rsidR="00114806" w:rsidRPr="00BA49DC" w:rsidRDefault="00114806" w:rsidP="00BA49DC">
            <w:pPr>
              <w:ind w:left="426" w:hanging="426"/>
              <w:rPr>
                <w:rFonts w:ascii="Arial" w:eastAsia="Arial Unicode MS" w:hAnsi="Arial" w:cs="Arial"/>
              </w:rPr>
            </w:pPr>
            <w:r w:rsidRPr="00BA49DC">
              <w:rPr>
                <w:rFonts w:ascii="Arial" w:hAnsi="Arial" w:cs="Arial"/>
              </w:rPr>
              <w:t>2 ½”</w:t>
            </w:r>
          </w:p>
        </w:tc>
        <w:tc>
          <w:tcPr>
            <w:tcW w:w="1296" w:type="dxa"/>
            <w:vAlign w:val="center"/>
          </w:tcPr>
          <w:p w14:paraId="5D121250"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9558000"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260" w:type="dxa"/>
            <w:vAlign w:val="center"/>
          </w:tcPr>
          <w:p w14:paraId="001C39EC"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97119BF" w14:textId="77777777" w:rsidTr="00114806">
        <w:tc>
          <w:tcPr>
            <w:tcW w:w="558" w:type="dxa"/>
            <w:vAlign w:val="center"/>
          </w:tcPr>
          <w:p w14:paraId="13A79C44"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82</w:t>
            </w:r>
          </w:p>
        </w:tc>
        <w:tc>
          <w:tcPr>
            <w:tcW w:w="1350" w:type="dxa"/>
            <w:vAlign w:val="center"/>
          </w:tcPr>
          <w:p w14:paraId="20228CCF" w14:textId="77777777" w:rsidR="00114806" w:rsidRPr="00BA49DC" w:rsidRDefault="00114806" w:rsidP="00BA49DC">
            <w:pPr>
              <w:ind w:left="426" w:hanging="426"/>
              <w:rPr>
                <w:rFonts w:ascii="Arial" w:hAnsi="Arial" w:cs="Arial"/>
              </w:rPr>
            </w:pPr>
            <w:r w:rsidRPr="00BA49DC">
              <w:rPr>
                <w:rFonts w:ascii="Arial" w:hAnsi="Arial" w:cs="Arial"/>
              </w:rPr>
              <w:t>PV 2202</w:t>
            </w:r>
          </w:p>
        </w:tc>
        <w:tc>
          <w:tcPr>
            <w:tcW w:w="1530" w:type="dxa"/>
          </w:tcPr>
          <w:p w14:paraId="6880AC33"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2B5B19EA" w14:textId="77777777" w:rsidR="00114806" w:rsidRPr="00BA49DC" w:rsidRDefault="00114806" w:rsidP="00BA49DC">
            <w:pPr>
              <w:ind w:left="426" w:hanging="426"/>
              <w:rPr>
                <w:rFonts w:ascii="Arial" w:hAnsi="Arial" w:cs="Arial"/>
              </w:rPr>
            </w:pPr>
            <w:r w:rsidRPr="00BA49DC">
              <w:rPr>
                <w:rFonts w:ascii="Arial" w:hAnsi="Arial" w:cs="Arial"/>
              </w:rPr>
              <w:t>F 301 vent</w:t>
            </w:r>
          </w:p>
        </w:tc>
        <w:tc>
          <w:tcPr>
            <w:tcW w:w="1473" w:type="dxa"/>
            <w:vAlign w:val="center"/>
          </w:tcPr>
          <w:p w14:paraId="60FDE35F" w14:textId="77777777" w:rsidR="00114806" w:rsidRPr="00BA49DC" w:rsidRDefault="00114806" w:rsidP="00BA49DC">
            <w:pPr>
              <w:ind w:left="426" w:hanging="426"/>
              <w:rPr>
                <w:rFonts w:ascii="Arial" w:eastAsia="Arial Unicode MS" w:hAnsi="Arial" w:cs="Arial"/>
              </w:rPr>
            </w:pPr>
            <w:r w:rsidRPr="00BA49DC">
              <w:rPr>
                <w:rFonts w:ascii="Arial" w:hAnsi="Arial" w:cs="Arial"/>
              </w:rPr>
              <w:t>Vee Ball</w:t>
            </w:r>
          </w:p>
        </w:tc>
        <w:tc>
          <w:tcPr>
            <w:tcW w:w="1021" w:type="dxa"/>
            <w:vAlign w:val="center"/>
          </w:tcPr>
          <w:p w14:paraId="0708AAA7"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240" w:type="dxa"/>
            <w:vAlign w:val="center"/>
          </w:tcPr>
          <w:p w14:paraId="728774CC" w14:textId="77777777" w:rsidR="00114806" w:rsidRPr="00BA49DC" w:rsidRDefault="00114806" w:rsidP="00BA49DC">
            <w:pPr>
              <w:ind w:left="426" w:hanging="426"/>
              <w:rPr>
                <w:rFonts w:ascii="Arial" w:hAnsi="Arial" w:cs="Arial"/>
              </w:rPr>
            </w:pPr>
            <w:r w:rsidRPr="00BA49DC">
              <w:rPr>
                <w:rFonts w:ascii="Arial" w:hAnsi="Arial" w:cs="Arial"/>
              </w:rPr>
              <w:t>2”</w:t>
            </w:r>
          </w:p>
        </w:tc>
        <w:tc>
          <w:tcPr>
            <w:tcW w:w="1296" w:type="dxa"/>
            <w:vAlign w:val="center"/>
          </w:tcPr>
          <w:p w14:paraId="5198B5C9"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A82CDA3" w14:textId="77777777" w:rsidR="00114806" w:rsidRPr="00BA49DC" w:rsidRDefault="00114806" w:rsidP="00BA49DC">
            <w:pPr>
              <w:ind w:left="426" w:hanging="426"/>
              <w:rPr>
                <w:rFonts w:ascii="Arial" w:hAnsi="Arial" w:cs="Arial"/>
              </w:rPr>
            </w:pPr>
            <w:r w:rsidRPr="00BA49DC">
              <w:rPr>
                <w:rFonts w:ascii="Arial" w:hAnsi="Arial" w:cs="Arial"/>
              </w:rPr>
              <w:t>5</w:t>
            </w:r>
          </w:p>
        </w:tc>
        <w:tc>
          <w:tcPr>
            <w:tcW w:w="1260" w:type="dxa"/>
            <w:vAlign w:val="center"/>
          </w:tcPr>
          <w:p w14:paraId="3717DC74"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4AC17704" w14:textId="77777777" w:rsidTr="00114806">
        <w:tc>
          <w:tcPr>
            <w:tcW w:w="558" w:type="dxa"/>
            <w:vAlign w:val="center"/>
          </w:tcPr>
          <w:p w14:paraId="72F5726D"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83</w:t>
            </w:r>
          </w:p>
        </w:tc>
        <w:tc>
          <w:tcPr>
            <w:tcW w:w="1350" w:type="dxa"/>
            <w:vAlign w:val="center"/>
          </w:tcPr>
          <w:p w14:paraId="4D33A8B9" w14:textId="77777777" w:rsidR="00114806" w:rsidRPr="00BA49DC" w:rsidRDefault="00114806" w:rsidP="00BA49DC">
            <w:pPr>
              <w:ind w:left="426" w:hanging="426"/>
              <w:rPr>
                <w:rFonts w:ascii="Arial" w:eastAsia="Arial Unicode MS" w:hAnsi="Arial" w:cs="Arial"/>
              </w:rPr>
            </w:pPr>
            <w:r w:rsidRPr="00BA49DC">
              <w:rPr>
                <w:rFonts w:ascii="Arial" w:hAnsi="Arial" w:cs="Arial"/>
              </w:rPr>
              <w:t>PV 2301</w:t>
            </w:r>
          </w:p>
        </w:tc>
        <w:tc>
          <w:tcPr>
            <w:tcW w:w="1530" w:type="dxa"/>
          </w:tcPr>
          <w:p w14:paraId="51DC950D"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164EF761" w14:textId="77777777" w:rsidR="00114806" w:rsidRPr="00BA49DC" w:rsidRDefault="00114806" w:rsidP="00BA49DC">
            <w:pPr>
              <w:ind w:left="426" w:hanging="426"/>
              <w:rPr>
                <w:rFonts w:ascii="Arial" w:eastAsia="Arial Unicode MS" w:hAnsi="Arial" w:cs="Arial"/>
              </w:rPr>
            </w:pPr>
            <w:r w:rsidRPr="00BA49DC">
              <w:rPr>
                <w:rFonts w:ascii="Arial" w:hAnsi="Arial" w:cs="Arial"/>
              </w:rPr>
              <w:t>C301 pressure control</w:t>
            </w:r>
          </w:p>
        </w:tc>
        <w:tc>
          <w:tcPr>
            <w:tcW w:w="1473" w:type="dxa"/>
            <w:vAlign w:val="center"/>
          </w:tcPr>
          <w:p w14:paraId="6E750E0A"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BA8929E"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2D0D69FA"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76A76699"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0F17E010" w14:textId="77777777" w:rsidR="00114806" w:rsidRPr="00BA49DC" w:rsidRDefault="00114806" w:rsidP="00BA49DC">
            <w:pPr>
              <w:ind w:left="426" w:hanging="426"/>
              <w:rPr>
                <w:rFonts w:ascii="Arial" w:eastAsia="Arial Unicode MS" w:hAnsi="Arial" w:cs="Arial"/>
              </w:rPr>
            </w:pPr>
            <w:r w:rsidRPr="00BA49DC">
              <w:rPr>
                <w:rFonts w:ascii="Arial" w:hAnsi="Arial" w:cs="Arial"/>
              </w:rPr>
              <w:t>22</w:t>
            </w:r>
          </w:p>
        </w:tc>
        <w:tc>
          <w:tcPr>
            <w:tcW w:w="1260" w:type="dxa"/>
            <w:vAlign w:val="center"/>
          </w:tcPr>
          <w:p w14:paraId="21FB8F9E"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6C899060" w14:textId="77777777" w:rsidTr="00114806">
        <w:tc>
          <w:tcPr>
            <w:tcW w:w="558" w:type="dxa"/>
            <w:vAlign w:val="center"/>
          </w:tcPr>
          <w:p w14:paraId="7AFFAD64"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84</w:t>
            </w:r>
          </w:p>
        </w:tc>
        <w:tc>
          <w:tcPr>
            <w:tcW w:w="1350" w:type="dxa"/>
            <w:vAlign w:val="center"/>
          </w:tcPr>
          <w:p w14:paraId="3DABC678" w14:textId="77777777" w:rsidR="00114806" w:rsidRPr="00BA49DC" w:rsidRDefault="00114806" w:rsidP="00BA49DC">
            <w:pPr>
              <w:ind w:left="426" w:hanging="426"/>
              <w:rPr>
                <w:rFonts w:ascii="Arial" w:eastAsia="Arial Unicode MS" w:hAnsi="Arial" w:cs="Arial"/>
              </w:rPr>
            </w:pPr>
            <w:r w:rsidRPr="00BA49DC">
              <w:rPr>
                <w:rFonts w:ascii="Arial" w:hAnsi="Arial" w:cs="Arial"/>
              </w:rPr>
              <w:t>PV 2401</w:t>
            </w:r>
          </w:p>
        </w:tc>
        <w:tc>
          <w:tcPr>
            <w:tcW w:w="1530" w:type="dxa"/>
          </w:tcPr>
          <w:p w14:paraId="01E9CE3A" w14:textId="77777777" w:rsidR="00114806" w:rsidRPr="00BA49DC" w:rsidRDefault="00114806" w:rsidP="00BA49DC">
            <w:pPr>
              <w:ind w:left="426" w:hanging="426"/>
              <w:rPr>
                <w:rFonts w:ascii="Arial" w:eastAsia="Arial Unicode MS" w:hAnsi="Arial" w:cs="Arial"/>
              </w:rPr>
            </w:pPr>
            <w:r w:rsidRPr="00BA49DC">
              <w:rPr>
                <w:rFonts w:ascii="Arial" w:hAnsi="Arial" w:cs="Arial"/>
              </w:rPr>
              <w:t>2’     40 Sch</w:t>
            </w:r>
          </w:p>
        </w:tc>
        <w:tc>
          <w:tcPr>
            <w:tcW w:w="3147" w:type="dxa"/>
          </w:tcPr>
          <w:p w14:paraId="01993861" w14:textId="77777777" w:rsidR="00114806" w:rsidRPr="00BA49DC" w:rsidRDefault="00114806" w:rsidP="00BA49DC">
            <w:pPr>
              <w:ind w:left="426" w:hanging="426"/>
              <w:rPr>
                <w:rFonts w:ascii="Arial" w:eastAsia="Arial Unicode MS" w:hAnsi="Arial" w:cs="Arial"/>
              </w:rPr>
            </w:pPr>
            <w:r w:rsidRPr="00BA49DC">
              <w:rPr>
                <w:rFonts w:ascii="Arial" w:hAnsi="Arial" w:cs="Arial"/>
              </w:rPr>
              <w:t>V304 pressure control</w:t>
            </w:r>
          </w:p>
        </w:tc>
        <w:tc>
          <w:tcPr>
            <w:tcW w:w="1473" w:type="dxa"/>
            <w:vAlign w:val="center"/>
          </w:tcPr>
          <w:p w14:paraId="6E148248"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3D6F8F7"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0919E949"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421748EC"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2555071" w14:textId="77777777" w:rsidR="00114806" w:rsidRPr="00BA49DC" w:rsidRDefault="00114806" w:rsidP="00BA49DC">
            <w:pPr>
              <w:ind w:left="426" w:hanging="426"/>
              <w:rPr>
                <w:rFonts w:ascii="Arial" w:eastAsia="Arial Unicode MS" w:hAnsi="Arial" w:cs="Arial"/>
              </w:rPr>
            </w:pPr>
            <w:r w:rsidRPr="00BA49DC">
              <w:rPr>
                <w:rFonts w:ascii="Arial" w:hAnsi="Arial" w:cs="Arial"/>
              </w:rPr>
              <w:t>22</w:t>
            </w:r>
          </w:p>
        </w:tc>
        <w:tc>
          <w:tcPr>
            <w:tcW w:w="1260" w:type="dxa"/>
            <w:vAlign w:val="center"/>
          </w:tcPr>
          <w:p w14:paraId="6DFBB632"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1AE7025D" w14:textId="77777777" w:rsidTr="00114806">
        <w:tc>
          <w:tcPr>
            <w:tcW w:w="558" w:type="dxa"/>
            <w:vAlign w:val="center"/>
          </w:tcPr>
          <w:p w14:paraId="7474A896"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85</w:t>
            </w:r>
          </w:p>
        </w:tc>
        <w:tc>
          <w:tcPr>
            <w:tcW w:w="1350" w:type="dxa"/>
            <w:vAlign w:val="center"/>
          </w:tcPr>
          <w:p w14:paraId="3A746A1E" w14:textId="77777777" w:rsidR="00114806" w:rsidRPr="00BA49DC" w:rsidRDefault="00114806" w:rsidP="00BA49DC">
            <w:pPr>
              <w:ind w:left="426" w:hanging="426"/>
              <w:rPr>
                <w:rFonts w:ascii="Arial" w:eastAsia="Arial Unicode MS" w:hAnsi="Arial" w:cs="Arial"/>
              </w:rPr>
            </w:pPr>
            <w:r w:rsidRPr="00BA49DC">
              <w:rPr>
                <w:rFonts w:ascii="Arial" w:hAnsi="Arial" w:cs="Arial"/>
              </w:rPr>
              <w:t>PV 2501</w:t>
            </w:r>
          </w:p>
        </w:tc>
        <w:tc>
          <w:tcPr>
            <w:tcW w:w="1530" w:type="dxa"/>
          </w:tcPr>
          <w:p w14:paraId="1F17E2D5" w14:textId="77777777" w:rsidR="00114806" w:rsidRPr="00BA49DC" w:rsidRDefault="00114806" w:rsidP="00BA49DC">
            <w:pPr>
              <w:ind w:left="426" w:hanging="426"/>
              <w:rPr>
                <w:rFonts w:ascii="Arial" w:eastAsia="Arial Unicode MS" w:hAnsi="Arial" w:cs="Arial"/>
              </w:rPr>
            </w:pPr>
            <w:r w:rsidRPr="00BA49DC">
              <w:rPr>
                <w:rFonts w:ascii="Arial" w:hAnsi="Arial" w:cs="Arial"/>
              </w:rPr>
              <w:t>2”     40 Sch</w:t>
            </w:r>
          </w:p>
        </w:tc>
        <w:tc>
          <w:tcPr>
            <w:tcW w:w="3147" w:type="dxa"/>
          </w:tcPr>
          <w:p w14:paraId="7265C85D"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K301A/S  Discharge to suction </w:t>
            </w:r>
          </w:p>
        </w:tc>
        <w:tc>
          <w:tcPr>
            <w:tcW w:w="1473" w:type="dxa"/>
            <w:vAlign w:val="center"/>
          </w:tcPr>
          <w:p w14:paraId="45C48076"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E80FF45"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55CDA9B8"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96" w:type="dxa"/>
            <w:vAlign w:val="center"/>
          </w:tcPr>
          <w:p w14:paraId="4DF4E5C3"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71F5596" w14:textId="77777777" w:rsidR="00114806" w:rsidRPr="00BA49DC" w:rsidRDefault="00114806" w:rsidP="00BA49DC">
            <w:pPr>
              <w:ind w:left="426" w:hanging="426"/>
              <w:rPr>
                <w:rFonts w:ascii="Arial" w:eastAsia="Arial Unicode MS" w:hAnsi="Arial" w:cs="Arial"/>
              </w:rPr>
            </w:pPr>
            <w:r w:rsidRPr="00BA49DC">
              <w:rPr>
                <w:rFonts w:ascii="Arial" w:hAnsi="Arial" w:cs="Arial"/>
              </w:rPr>
              <w:t>20</w:t>
            </w:r>
          </w:p>
        </w:tc>
        <w:tc>
          <w:tcPr>
            <w:tcW w:w="1260" w:type="dxa"/>
            <w:vAlign w:val="center"/>
          </w:tcPr>
          <w:p w14:paraId="18233CFA"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07EFB46B" w14:textId="77777777" w:rsidTr="00114806">
        <w:tc>
          <w:tcPr>
            <w:tcW w:w="558" w:type="dxa"/>
            <w:vAlign w:val="center"/>
          </w:tcPr>
          <w:p w14:paraId="2B525E76"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86</w:t>
            </w:r>
          </w:p>
        </w:tc>
        <w:tc>
          <w:tcPr>
            <w:tcW w:w="1350" w:type="dxa"/>
            <w:vAlign w:val="center"/>
          </w:tcPr>
          <w:p w14:paraId="11FEA2F2" w14:textId="77777777" w:rsidR="00114806" w:rsidRPr="00BA49DC" w:rsidRDefault="00114806" w:rsidP="00BA49DC">
            <w:pPr>
              <w:ind w:left="426" w:hanging="426"/>
              <w:rPr>
                <w:rFonts w:ascii="Arial" w:eastAsia="Arial Unicode MS" w:hAnsi="Arial" w:cs="Arial"/>
              </w:rPr>
            </w:pPr>
            <w:r w:rsidRPr="00BA49DC">
              <w:rPr>
                <w:rFonts w:ascii="Arial" w:hAnsi="Arial" w:cs="Arial"/>
              </w:rPr>
              <w:t>PV 2901</w:t>
            </w:r>
          </w:p>
        </w:tc>
        <w:tc>
          <w:tcPr>
            <w:tcW w:w="1530" w:type="dxa"/>
          </w:tcPr>
          <w:p w14:paraId="70BDDBBA"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3EA36927" w14:textId="77777777" w:rsidR="00114806" w:rsidRPr="00BA49DC" w:rsidRDefault="00114806" w:rsidP="00BA49DC">
            <w:pPr>
              <w:ind w:left="426" w:hanging="426"/>
              <w:rPr>
                <w:rFonts w:ascii="Arial" w:eastAsia="Arial Unicode MS" w:hAnsi="Arial" w:cs="Arial"/>
              </w:rPr>
            </w:pPr>
            <w:r w:rsidRPr="00BA49DC">
              <w:rPr>
                <w:rFonts w:ascii="Arial" w:hAnsi="Arial" w:cs="Arial"/>
              </w:rPr>
              <w:t>Steam to FB 501 jacket</w:t>
            </w:r>
          </w:p>
        </w:tc>
        <w:tc>
          <w:tcPr>
            <w:tcW w:w="1473" w:type="dxa"/>
            <w:vAlign w:val="center"/>
          </w:tcPr>
          <w:p w14:paraId="1E05DD4E"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207AE89"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5BBF9642" w14:textId="77777777" w:rsidR="00114806" w:rsidRPr="00BA49DC" w:rsidRDefault="00114806" w:rsidP="00BA49DC">
            <w:pPr>
              <w:ind w:left="426" w:hanging="426"/>
              <w:rPr>
                <w:rFonts w:ascii="Arial" w:eastAsia="Arial Unicode MS" w:hAnsi="Arial" w:cs="Arial"/>
              </w:rPr>
            </w:pPr>
            <w:r w:rsidRPr="00BA49DC">
              <w:rPr>
                <w:rFonts w:ascii="Arial" w:hAnsi="Arial" w:cs="Arial"/>
              </w:rPr>
              <w:t>CV=1.0</w:t>
            </w:r>
          </w:p>
        </w:tc>
        <w:tc>
          <w:tcPr>
            <w:tcW w:w="1296" w:type="dxa"/>
            <w:vAlign w:val="center"/>
          </w:tcPr>
          <w:p w14:paraId="5FF44FAC"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3AA15054"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260" w:type="dxa"/>
            <w:vAlign w:val="center"/>
          </w:tcPr>
          <w:p w14:paraId="59936DFF"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5D4BA04E" w14:textId="77777777" w:rsidTr="00114806">
        <w:tc>
          <w:tcPr>
            <w:tcW w:w="558" w:type="dxa"/>
            <w:vAlign w:val="center"/>
          </w:tcPr>
          <w:p w14:paraId="11E92C1D" w14:textId="77777777" w:rsidR="00114806" w:rsidRPr="00BA49DC" w:rsidRDefault="00114806" w:rsidP="00BA49DC">
            <w:pPr>
              <w:ind w:left="426" w:hanging="426"/>
              <w:rPr>
                <w:rFonts w:ascii="Arial" w:eastAsia="Arial Unicode MS" w:hAnsi="Arial" w:cs="Arial"/>
              </w:rPr>
            </w:pPr>
            <w:r w:rsidRPr="00BA49DC">
              <w:rPr>
                <w:rFonts w:ascii="Arial" w:hAnsi="Arial" w:cs="Arial"/>
              </w:rPr>
              <w:t>87</w:t>
            </w:r>
          </w:p>
        </w:tc>
        <w:tc>
          <w:tcPr>
            <w:tcW w:w="1350" w:type="dxa"/>
            <w:vAlign w:val="center"/>
          </w:tcPr>
          <w:p w14:paraId="394E13B3" w14:textId="77777777" w:rsidR="00114806" w:rsidRPr="00BA49DC" w:rsidRDefault="00114806" w:rsidP="00BA49DC">
            <w:pPr>
              <w:ind w:left="426" w:hanging="426"/>
              <w:rPr>
                <w:rFonts w:ascii="Arial" w:eastAsia="Arial Unicode MS" w:hAnsi="Arial" w:cs="Arial"/>
              </w:rPr>
            </w:pPr>
            <w:r w:rsidRPr="00BA49DC">
              <w:rPr>
                <w:rFonts w:ascii="Arial" w:hAnsi="Arial" w:cs="Arial"/>
              </w:rPr>
              <w:t>PV 3002.1</w:t>
            </w:r>
          </w:p>
        </w:tc>
        <w:tc>
          <w:tcPr>
            <w:tcW w:w="1530" w:type="dxa"/>
          </w:tcPr>
          <w:p w14:paraId="03569897" w14:textId="7991ECDC" w:rsidR="00114806" w:rsidRPr="00BA49DC" w:rsidRDefault="00114806" w:rsidP="00BA49DC">
            <w:pPr>
              <w:ind w:left="426" w:hanging="426"/>
              <w:rPr>
                <w:rFonts w:ascii="Arial" w:eastAsia="Arial Unicode MS" w:hAnsi="Arial" w:cs="Arial"/>
              </w:rPr>
            </w:pPr>
            <w:r w:rsidRPr="00BA49DC">
              <w:rPr>
                <w:rFonts w:ascii="Arial" w:hAnsi="Arial" w:cs="Arial"/>
              </w:rPr>
              <w:t>1 ½”80 Sch</w:t>
            </w:r>
          </w:p>
        </w:tc>
        <w:tc>
          <w:tcPr>
            <w:tcW w:w="3147" w:type="dxa"/>
          </w:tcPr>
          <w:p w14:paraId="2C28952D" w14:textId="77777777" w:rsidR="00114806" w:rsidRPr="00BA49DC" w:rsidRDefault="00114806" w:rsidP="00BA49DC">
            <w:pPr>
              <w:ind w:left="426" w:hanging="426"/>
              <w:rPr>
                <w:rFonts w:ascii="Arial" w:eastAsia="Arial Unicode MS" w:hAnsi="Arial" w:cs="Arial"/>
              </w:rPr>
            </w:pPr>
            <w:r w:rsidRPr="00BA49DC">
              <w:rPr>
                <w:rFonts w:ascii="Arial" w:hAnsi="Arial" w:cs="Arial"/>
              </w:rPr>
              <w:t>K501 A/S Discharge to suction</w:t>
            </w:r>
          </w:p>
        </w:tc>
        <w:tc>
          <w:tcPr>
            <w:tcW w:w="1473" w:type="dxa"/>
            <w:vAlign w:val="center"/>
          </w:tcPr>
          <w:p w14:paraId="2BEF9B4B"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22254BB6"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0BD65931"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392858A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5BDD22A8"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60" w:type="dxa"/>
            <w:vAlign w:val="center"/>
          </w:tcPr>
          <w:p w14:paraId="4D875EC6"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3C91B63F" w14:textId="77777777" w:rsidTr="00114806">
        <w:tc>
          <w:tcPr>
            <w:tcW w:w="558" w:type="dxa"/>
            <w:vAlign w:val="center"/>
          </w:tcPr>
          <w:p w14:paraId="3951AA07" w14:textId="77777777" w:rsidR="00114806" w:rsidRPr="00BA49DC" w:rsidRDefault="00114806" w:rsidP="00BA49DC">
            <w:pPr>
              <w:ind w:left="426" w:hanging="426"/>
              <w:rPr>
                <w:rFonts w:ascii="Arial" w:eastAsia="Arial Unicode MS" w:hAnsi="Arial" w:cs="Arial"/>
              </w:rPr>
            </w:pPr>
            <w:r w:rsidRPr="00BA49DC">
              <w:rPr>
                <w:rFonts w:ascii="Arial" w:hAnsi="Arial" w:cs="Arial"/>
              </w:rPr>
              <w:t>88</w:t>
            </w:r>
          </w:p>
        </w:tc>
        <w:tc>
          <w:tcPr>
            <w:tcW w:w="1350" w:type="dxa"/>
            <w:vAlign w:val="center"/>
          </w:tcPr>
          <w:p w14:paraId="0CF49248" w14:textId="77777777" w:rsidR="00114806" w:rsidRPr="00BA49DC" w:rsidRDefault="00114806" w:rsidP="00BA49DC">
            <w:pPr>
              <w:ind w:left="426" w:hanging="426"/>
              <w:rPr>
                <w:rFonts w:ascii="Arial" w:eastAsia="Arial Unicode MS" w:hAnsi="Arial" w:cs="Arial"/>
              </w:rPr>
            </w:pPr>
            <w:r w:rsidRPr="00BA49DC">
              <w:rPr>
                <w:rFonts w:ascii="Arial" w:hAnsi="Arial" w:cs="Arial"/>
              </w:rPr>
              <w:t>PV 3002.2</w:t>
            </w:r>
          </w:p>
        </w:tc>
        <w:tc>
          <w:tcPr>
            <w:tcW w:w="1530" w:type="dxa"/>
          </w:tcPr>
          <w:p w14:paraId="1D9C8F6D" w14:textId="77777777" w:rsidR="00114806" w:rsidRPr="00BA49DC" w:rsidRDefault="00114806" w:rsidP="00BA49DC">
            <w:pPr>
              <w:ind w:left="426" w:hanging="426"/>
              <w:rPr>
                <w:rFonts w:ascii="Arial" w:eastAsia="Arial Unicode MS" w:hAnsi="Arial" w:cs="Arial"/>
              </w:rPr>
            </w:pPr>
            <w:r w:rsidRPr="00BA49DC">
              <w:rPr>
                <w:rFonts w:ascii="Arial" w:hAnsi="Arial" w:cs="Arial"/>
              </w:rPr>
              <w:t>3”     40 Sch</w:t>
            </w:r>
          </w:p>
        </w:tc>
        <w:tc>
          <w:tcPr>
            <w:tcW w:w="3147" w:type="dxa"/>
          </w:tcPr>
          <w:p w14:paraId="1A371613" w14:textId="77777777" w:rsidR="00114806" w:rsidRPr="00BA49DC" w:rsidRDefault="00114806" w:rsidP="00BA49DC">
            <w:pPr>
              <w:ind w:left="426" w:hanging="426"/>
              <w:rPr>
                <w:rFonts w:ascii="Arial" w:eastAsia="Arial Unicode MS" w:hAnsi="Arial" w:cs="Arial"/>
              </w:rPr>
            </w:pPr>
            <w:r w:rsidRPr="00BA49DC">
              <w:rPr>
                <w:rFonts w:ascii="Arial" w:hAnsi="Arial" w:cs="Arial"/>
              </w:rPr>
              <w:t>Steamer pressure control</w:t>
            </w:r>
          </w:p>
        </w:tc>
        <w:tc>
          <w:tcPr>
            <w:tcW w:w="1473" w:type="dxa"/>
            <w:vAlign w:val="center"/>
          </w:tcPr>
          <w:p w14:paraId="4E56A9B3"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DB906D9"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40" w:type="dxa"/>
            <w:vAlign w:val="center"/>
          </w:tcPr>
          <w:p w14:paraId="6E48B654" w14:textId="77777777" w:rsidR="00114806" w:rsidRPr="00BA49DC" w:rsidRDefault="00114806" w:rsidP="00BA49DC">
            <w:pPr>
              <w:ind w:left="426" w:hanging="426"/>
              <w:rPr>
                <w:rFonts w:ascii="Arial" w:eastAsia="Arial Unicode MS" w:hAnsi="Arial" w:cs="Arial"/>
              </w:rPr>
            </w:pPr>
            <w:r w:rsidRPr="00BA49DC">
              <w:rPr>
                <w:rFonts w:ascii="Arial" w:hAnsi="Arial" w:cs="Arial"/>
              </w:rPr>
              <w:t>2 ½”</w:t>
            </w:r>
          </w:p>
        </w:tc>
        <w:tc>
          <w:tcPr>
            <w:tcW w:w="1296" w:type="dxa"/>
            <w:vAlign w:val="center"/>
          </w:tcPr>
          <w:p w14:paraId="7687AC53"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DEAD713" w14:textId="77777777" w:rsidR="00114806" w:rsidRPr="00BA49DC" w:rsidRDefault="00114806" w:rsidP="00BA49DC">
            <w:pPr>
              <w:ind w:left="426" w:hanging="426"/>
              <w:rPr>
                <w:rFonts w:ascii="Arial" w:eastAsia="Arial Unicode MS" w:hAnsi="Arial" w:cs="Arial"/>
              </w:rPr>
            </w:pPr>
            <w:r w:rsidRPr="00BA49DC">
              <w:rPr>
                <w:rFonts w:ascii="Arial" w:hAnsi="Arial" w:cs="Arial"/>
              </w:rPr>
              <w:t>3.5</w:t>
            </w:r>
          </w:p>
        </w:tc>
        <w:tc>
          <w:tcPr>
            <w:tcW w:w="1260" w:type="dxa"/>
            <w:vAlign w:val="center"/>
          </w:tcPr>
          <w:p w14:paraId="4549D589"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09A69EDC" w14:textId="77777777" w:rsidTr="00114806">
        <w:tc>
          <w:tcPr>
            <w:tcW w:w="558" w:type="dxa"/>
            <w:vAlign w:val="center"/>
          </w:tcPr>
          <w:p w14:paraId="3D0961AF" w14:textId="77777777" w:rsidR="00114806" w:rsidRPr="00BA49DC" w:rsidRDefault="00114806" w:rsidP="00BA49DC">
            <w:pPr>
              <w:ind w:left="426" w:hanging="426"/>
              <w:rPr>
                <w:rFonts w:ascii="Arial" w:eastAsia="Arial Unicode MS" w:hAnsi="Arial" w:cs="Arial"/>
              </w:rPr>
            </w:pPr>
            <w:r w:rsidRPr="00BA49DC">
              <w:rPr>
                <w:rFonts w:ascii="Arial" w:hAnsi="Arial" w:cs="Arial"/>
              </w:rPr>
              <w:lastRenderedPageBreak/>
              <w:t>89</w:t>
            </w:r>
          </w:p>
        </w:tc>
        <w:tc>
          <w:tcPr>
            <w:tcW w:w="1350" w:type="dxa"/>
            <w:vAlign w:val="center"/>
          </w:tcPr>
          <w:p w14:paraId="2BF54566" w14:textId="77777777" w:rsidR="00114806" w:rsidRPr="00BA49DC" w:rsidRDefault="00114806" w:rsidP="00BA49DC">
            <w:pPr>
              <w:ind w:left="426" w:hanging="426"/>
              <w:rPr>
                <w:rFonts w:ascii="Arial" w:eastAsia="Arial Unicode MS" w:hAnsi="Arial" w:cs="Arial"/>
              </w:rPr>
            </w:pPr>
            <w:r w:rsidRPr="00BA49DC">
              <w:rPr>
                <w:rFonts w:ascii="Arial" w:hAnsi="Arial" w:cs="Arial"/>
              </w:rPr>
              <w:t>PV 3005</w:t>
            </w:r>
          </w:p>
        </w:tc>
        <w:tc>
          <w:tcPr>
            <w:tcW w:w="1530" w:type="dxa"/>
          </w:tcPr>
          <w:p w14:paraId="7B743730" w14:textId="77777777" w:rsidR="00114806" w:rsidRPr="00BA49DC" w:rsidRDefault="00114806" w:rsidP="00BA49DC">
            <w:pPr>
              <w:ind w:left="426" w:hanging="426"/>
              <w:rPr>
                <w:rFonts w:ascii="Arial" w:eastAsia="Arial Unicode MS" w:hAnsi="Arial" w:cs="Arial"/>
              </w:rPr>
            </w:pPr>
            <w:r w:rsidRPr="00BA49DC">
              <w:rPr>
                <w:rFonts w:ascii="Arial" w:hAnsi="Arial" w:cs="Arial"/>
              </w:rPr>
              <w:t>1 ½” 80 Sch</w:t>
            </w:r>
          </w:p>
        </w:tc>
        <w:tc>
          <w:tcPr>
            <w:tcW w:w="3147" w:type="dxa"/>
          </w:tcPr>
          <w:p w14:paraId="3476242D" w14:textId="77777777" w:rsidR="00114806" w:rsidRPr="00BA49DC" w:rsidRDefault="00114806" w:rsidP="00BA49DC">
            <w:pPr>
              <w:ind w:left="426" w:hanging="426"/>
              <w:rPr>
                <w:rFonts w:ascii="Arial" w:eastAsia="Arial Unicode MS" w:hAnsi="Arial" w:cs="Arial"/>
              </w:rPr>
            </w:pPr>
            <w:r w:rsidRPr="00BA49DC">
              <w:rPr>
                <w:rFonts w:ascii="Arial" w:hAnsi="Arial" w:cs="Arial"/>
              </w:rPr>
              <w:t>Purge gas to B.L.</w:t>
            </w:r>
          </w:p>
        </w:tc>
        <w:tc>
          <w:tcPr>
            <w:tcW w:w="1473" w:type="dxa"/>
            <w:vAlign w:val="center"/>
          </w:tcPr>
          <w:p w14:paraId="33569004"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ADFAFBD"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1265A7AD"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60DE4C4C"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B21DF25" w14:textId="77777777" w:rsidR="00114806" w:rsidRPr="00BA49DC" w:rsidRDefault="00114806" w:rsidP="00BA49DC">
            <w:pPr>
              <w:ind w:left="426" w:hanging="426"/>
              <w:rPr>
                <w:rFonts w:ascii="Arial" w:eastAsia="Arial Unicode MS" w:hAnsi="Arial" w:cs="Arial"/>
              </w:rPr>
            </w:pPr>
            <w:r w:rsidRPr="00BA49DC">
              <w:rPr>
                <w:rFonts w:ascii="Arial" w:hAnsi="Arial" w:cs="Arial"/>
              </w:rPr>
              <w:t>4</w:t>
            </w:r>
          </w:p>
        </w:tc>
        <w:tc>
          <w:tcPr>
            <w:tcW w:w="1260" w:type="dxa"/>
            <w:vAlign w:val="center"/>
          </w:tcPr>
          <w:p w14:paraId="6D7A589E"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5AE3D30F" w14:textId="77777777" w:rsidTr="00114806">
        <w:tc>
          <w:tcPr>
            <w:tcW w:w="558" w:type="dxa"/>
            <w:vAlign w:val="center"/>
          </w:tcPr>
          <w:p w14:paraId="58292255" w14:textId="77777777" w:rsidR="00114806" w:rsidRPr="00BA49DC" w:rsidRDefault="00114806" w:rsidP="00BA49DC">
            <w:pPr>
              <w:ind w:left="426" w:hanging="426"/>
              <w:rPr>
                <w:rFonts w:ascii="Arial" w:eastAsia="Arial Unicode MS" w:hAnsi="Arial" w:cs="Arial"/>
              </w:rPr>
            </w:pPr>
            <w:r w:rsidRPr="00BA49DC">
              <w:rPr>
                <w:rFonts w:ascii="Arial" w:hAnsi="Arial" w:cs="Arial"/>
              </w:rPr>
              <w:t>90</w:t>
            </w:r>
          </w:p>
        </w:tc>
        <w:tc>
          <w:tcPr>
            <w:tcW w:w="1350" w:type="dxa"/>
            <w:vAlign w:val="center"/>
          </w:tcPr>
          <w:p w14:paraId="3D16EA80" w14:textId="77777777" w:rsidR="00114806" w:rsidRPr="00BA49DC" w:rsidRDefault="00114806" w:rsidP="00BA49DC">
            <w:pPr>
              <w:ind w:left="426" w:hanging="426"/>
              <w:rPr>
                <w:rFonts w:ascii="Arial" w:eastAsia="Arial Unicode MS" w:hAnsi="Arial" w:cs="Arial"/>
              </w:rPr>
            </w:pPr>
            <w:r w:rsidRPr="00BA49DC">
              <w:rPr>
                <w:rFonts w:ascii="Arial" w:hAnsi="Arial" w:cs="Arial"/>
              </w:rPr>
              <w:t>PV 3106</w:t>
            </w:r>
          </w:p>
        </w:tc>
        <w:tc>
          <w:tcPr>
            <w:tcW w:w="1530" w:type="dxa"/>
          </w:tcPr>
          <w:p w14:paraId="332EFF40"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1”    IS 1239 </w:t>
            </w:r>
          </w:p>
        </w:tc>
        <w:tc>
          <w:tcPr>
            <w:tcW w:w="3147" w:type="dxa"/>
          </w:tcPr>
          <w:p w14:paraId="2D03106B" w14:textId="77777777" w:rsidR="00114806" w:rsidRPr="00BA49DC" w:rsidRDefault="00114806" w:rsidP="00BA49DC">
            <w:pPr>
              <w:ind w:left="426" w:hanging="426"/>
              <w:rPr>
                <w:rFonts w:ascii="Arial" w:eastAsia="Arial Unicode MS" w:hAnsi="Arial" w:cs="Arial"/>
              </w:rPr>
            </w:pPr>
            <w:r w:rsidRPr="00BA49DC">
              <w:rPr>
                <w:rFonts w:ascii="Arial" w:hAnsi="Arial" w:cs="Arial"/>
              </w:rPr>
              <w:t>Nitrogen make up</w:t>
            </w:r>
          </w:p>
        </w:tc>
        <w:tc>
          <w:tcPr>
            <w:tcW w:w="1473" w:type="dxa"/>
            <w:vAlign w:val="center"/>
          </w:tcPr>
          <w:p w14:paraId="6999AE5D"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47C3094A"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20483E1E" w14:textId="77777777" w:rsidR="00114806" w:rsidRPr="00BA49DC" w:rsidRDefault="00114806" w:rsidP="00BA49DC">
            <w:pPr>
              <w:ind w:left="426" w:hanging="426"/>
              <w:rPr>
                <w:rFonts w:ascii="Arial" w:eastAsia="Arial Unicode MS" w:hAnsi="Arial" w:cs="Arial"/>
              </w:rPr>
            </w:pPr>
            <w:r w:rsidRPr="00BA49DC">
              <w:rPr>
                <w:rFonts w:ascii="Arial" w:hAnsi="Arial" w:cs="Arial"/>
              </w:rPr>
              <w:t>CV=4.0</w:t>
            </w:r>
          </w:p>
        </w:tc>
        <w:tc>
          <w:tcPr>
            <w:tcW w:w="1296" w:type="dxa"/>
            <w:vAlign w:val="center"/>
          </w:tcPr>
          <w:p w14:paraId="0E83BD66"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F05A3E1" w14:textId="77777777" w:rsidR="00114806" w:rsidRPr="00BA49DC" w:rsidRDefault="00114806" w:rsidP="00BA49DC">
            <w:pPr>
              <w:ind w:left="426" w:hanging="426"/>
              <w:rPr>
                <w:rFonts w:ascii="Arial" w:eastAsia="Arial Unicode MS" w:hAnsi="Arial" w:cs="Arial"/>
              </w:rPr>
            </w:pPr>
            <w:r w:rsidRPr="00BA49DC">
              <w:rPr>
                <w:rFonts w:ascii="Arial" w:hAnsi="Arial" w:cs="Arial"/>
              </w:rPr>
              <w:t>10.5</w:t>
            </w:r>
          </w:p>
        </w:tc>
        <w:tc>
          <w:tcPr>
            <w:tcW w:w="1260" w:type="dxa"/>
            <w:vAlign w:val="center"/>
          </w:tcPr>
          <w:p w14:paraId="466CE6EC"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7607DB5" w14:textId="77777777" w:rsidTr="00114806">
        <w:tc>
          <w:tcPr>
            <w:tcW w:w="558" w:type="dxa"/>
            <w:vAlign w:val="center"/>
          </w:tcPr>
          <w:p w14:paraId="7124D2CB" w14:textId="77777777" w:rsidR="00114806" w:rsidRPr="00BA49DC" w:rsidRDefault="00114806" w:rsidP="00BA49DC">
            <w:pPr>
              <w:ind w:left="426" w:hanging="426"/>
              <w:rPr>
                <w:rFonts w:ascii="Arial" w:eastAsia="Arial Unicode MS" w:hAnsi="Arial" w:cs="Arial"/>
              </w:rPr>
            </w:pPr>
            <w:r w:rsidRPr="00BA49DC">
              <w:rPr>
                <w:rFonts w:ascii="Arial" w:hAnsi="Arial" w:cs="Arial"/>
              </w:rPr>
              <w:t>91</w:t>
            </w:r>
          </w:p>
        </w:tc>
        <w:tc>
          <w:tcPr>
            <w:tcW w:w="1350" w:type="dxa"/>
            <w:vAlign w:val="center"/>
          </w:tcPr>
          <w:p w14:paraId="2CB7A89D" w14:textId="77777777" w:rsidR="00114806" w:rsidRPr="00BA49DC" w:rsidRDefault="00114806" w:rsidP="00BA49DC">
            <w:pPr>
              <w:ind w:left="426" w:hanging="426"/>
              <w:rPr>
                <w:rFonts w:ascii="Arial" w:eastAsia="Arial Unicode MS" w:hAnsi="Arial" w:cs="Arial"/>
              </w:rPr>
            </w:pPr>
            <w:r w:rsidRPr="00BA49DC">
              <w:rPr>
                <w:rFonts w:ascii="Arial" w:hAnsi="Arial" w:cs="Arial"/>
              </w:rPr>
              <w:t>PV 4001</w:t>
            </w:r>
          </w:p>
        </w:tc>
        <w:tc>
          <w:tcPr>
            <w:tcW w:w="1530" w:type="dxa"/>
          </w:tcPr>
          <w:p w14:paraId="1CCC540C" w14:textId="77777777" w:rsidR="00114806" w:rsidRPr="00BA49DC" w:rsidRDefault="00114806" w:rsidP="00BA49DC">
            <w:pPr>
              <w:ind w:left="426" w:hanging="426"/>
              <w:rPr>
                <w:rFonts w:ascii="Arial" w:eastAsia="Arial Unicode MS" w:hAnsi="Arial" w:cs="Arial"/>
              </w:rPr>
            </w:pPr>
            <w:r w:rsidRPr="00BA49DC">
              <w:rPr>
                <w:rFonts w:ascii="Arial" w:hAnsi="Arial" w:cs="Arial"/>
              </w:rPr>
              <w:t>8”     20 Sch</w:t>
            </w:r>
          </w:p>
        </w:tc>
        <w:tc>
          <w:tcPr>
            <w:tcW w:w="3147" w:type="dxa"/>
          </w:tcPr>
          <w:p w14:paraId="65C10EFF" w14:textId="77777777" w:rsidR="00114806" w:rsidRPr="00BA49DC" w:rsidRDefault="00114806" w:rsidP="00BA49DC">
            <w:pPr>
              <w:ind w:left="426" w:hanging="426"/>
              <w:rPr>
                <w:rFonts w:ascii="Arial" w:eastAsia="Arial Unicode MS" w:hAnsi="Arial" w:cs="Arial"/>
              </w:rPr>
            </w:pPr>
            <w:r w:rsidRPr="00BA49DC">
              <w:rPr>
                <w:rFonts w:ascii="Arial" w:hAnsi="Arial" w:cs="Arial"/>
              </w:rPr>
              <w:t>V 801 Top</w:t>
            </w:r>
          </w:p>
        </w:tc>
        <w:tc>
          <w:tcPr>
            <w:tcW w:w="1473" w:type="dxa"/>
            <w:vAlign w:val="center"/>
          </w:tcPr>
          <w:p w14:paraId="3A694725"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3DB2F9A" w14:textId="77777777" w:rsidR="00114806" w:rsidRPr="00BA49DC" w:rsidRDefault="00114806" w:rsidP="00BA49DC">
            <w:pPr>
              <w:ind w:left="426" w:hanging="426"/>
              <w:rPr>
                <w:rFonts w:ascii="Arial" w:eastAsia="Arial Unicode MS" w:hAnsi="Arial" w:cs="Arial"/>
              </w:rPr>
            </w:pPr>
            <w:r w:rsidRPr="00BA49DC">
              <w:rPr>
                <w:rFonts w:ascii="Arial" w:hAnsi="Arial" w:cs="Arial"/>
              </w:rPr>
              <w:t>6”</w:t>
            </w:r>
          </w:p>
        </w:tc>
        <w:tc>
          <w:tcPr>
            <w:tcW w:w="1240" w:type="dxa"/>
            <w:vAlign w:val="center"/>
          </w:tcPr>
          <w:p w14:paraId="3ABE2CFE" w14:textId="77777777" w:rsidR="00114806" w:rsidRPr="00BA49DC" w:rsidRDefault="00114806" w:rsidP="00BA49DC">
            <w:pPr>
              <w:ind w:left="426" w:hanging="426"/>
              <w:rPr>
                <w:rFonts w:ascii="Arial" w:eastAsia="Arial Unicode MS" w:hAnsi="Arial" w:cs="Arial"/>
              </w:rPr>
            </w:pPr>
            <w:r w:rsidRPr="00BA49DC">
              <w:rPr>
                <w:rFonts w:ascii="Arial" w:hAnsi="Arial" w:cs="Arial"/>
              </w:rPr>
              <w:t>6”</w:t>
            </w:r>
          </w:p>
        </w:tc>
        <w:tc>
          <w:tcPr>
            <w:tcW w:w="1296" w:type="dxa"/>
            <w:vAlign w:val="center"/>
          </w:tcPr>
          <w:p w14:paraId="2CD0E477"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4D97B0D" w14:textId="77777777" w:rsidR="00114806" w:rsidRPr="00BA49DC" w:rsidRDefault="00114806" w:rsidP="00BA49DC">
            <w:pPr>
              <w:ind w:left="426" w:hanging="426"/>
              <w:rPr>
                <w:rFonts w:ascii="Arial" w:eastAsia="Arial Unicode MS" w:hAnsi="Arial" w:cs="Arial"/>
              </w:rPr>
            </w:pPr>
            <w:r w:rsidRPr="00BA49DC">
              <w:rPr>
                <w:rFonts w:ascii="Arial" w:hAnsi="Arial" w:cs="Arial"/>
              </w:rPr>
              <w:t>15</w:t>
            </w:r>
          </w:p>
        </w:tc>
        <w:tc>
          <w:tcPr>
            <w:tcW w:w="1260" w:type="dxa"/>
            <w:vAlign w:val="center"/>
          </w:tcPr>
          <w:p w14:paraId="0652890D"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4A3B3008" w14:textId="77777777" w:rsidTr="00114806">
        <w:tc>
          <w:tcPr>
            <w:tcW w:w="558" w:type="dxa"/>
            <w:vAlign w:val="center"/>
          </w:tcPr>
          <w:p w14:paraId="3BC35542" w14:textId="77777777" w:rsidR="00114806" w:rsidRPr="00BA49DC" w:rsidRDefault="00114806" w:rsidP="00BA49DC">
            <w:pPr>
              <w:ind w:left="426" w:hanging="426"/>
              <w:rPr>
                <w:rFonts w:ascii="Arial" w:eastAsia="Arial Unicode MS" w:hAnsi="Arial" w:cs="Arial"/>
              </w:rPr>
            </w:pPr>
            <w:r w:rsidRPr="00BA49DC">
              <w:rPr>
                <w:rFonts w:ascii="Arial" w:hAnsi="Arial" w:cs="Arial"/>
              </w:rPr>
              <w:t>92</w:t>
            </w:r>
          </w:p>
        </w:tc>
        <w:tc>
          <w:tcPr>
            <w:tcW w:w="1350" w:type="dxa"/>
            <w:vAlign w:val="center"/>
          </w:tcPr>
          <w:p w14:paraId="4FAA89E9" w14:textId="77777777" w:rsidR="00114806" w:rsidRPr="00BA49DC" w:rsidRDefault="00114806" w:rsidP="00BA49DC">
            <w:pPr>
              <w:ind w:left="426" w:hanging="426"/>
              <w:rPr>
                <w:rFonts w:ascii="Arial" w:eastAsia="Arial Unicode MS" w:hAnsi="Arial" w:cs="Arial"/>
              </w:rPr>
            </w:pPr>
            <w:r w:rsidRPr="00BA49DC">
              <w:rPr>
                <w:rFonts w:ascii="Arial" w:hAnsi="Arial" w:cs="Arial"/>
              </w:rPr>
              <w:t>PV 4009</w:t>
            </w:r>
          </w:p>
        </w:tc>
        <w:tc>
          <w:tcPr>
            <w:tcW w:w="1530" w:type="dxa"/>
            <w:vAlign w:val="center"/>
          </w:tcPr>
          <w:p w14:paraId="5C798DAE" w14:textId="77777777" w:rsidR="00114806" w:rsidRPr="00BA49DC" w:rsidRDefault="00114806" w:rsidP="00BA49DC">
            <w:pPr>
              <w:ind w:left="426" w:hanging="426"/>
              <w:rPr>
                <w:rFonts w:ascii="Arial" w:eastAsia="Arial Unicode MS" w:hAnsi="Arial" w:cs="Arial"/>
              </w:rPr>
            </w:pPr>
            <w:r w:rsidRPr="00BA49DC">
              <w:rPr>
                <w:rFonts w:ascii="Arial" w:hAnsi="Arial" w:cs="Arial"/>
              </w:rPr>
              <w:t>6”     20 Sch</w:t>
            </w:r>
          </w:p>
        </w:tc>
        <w:tc>
          <w:tcPr>
            <w:tcW w:w="3147" w:type="dxa"/>
            <w:vAlign w:val="center"/>
          </w:tcPr>
          <w:p w14:paraId="3E3D247A" w14:textId="77777777" w:rsidR="00114806" w:rsidRPr="00BA49DC" w:rsidRDefault="00114806" w:rsidP="00BA49DC">
            <w:pPr>
              <w:ind w:left="426" w:hanging="426"/>
              <w:rPr>
                <w:rFonts w:ascii="Arial" w:eastAsia="Arial Unicode MS" w:hAnsi="Arial" w:cs="Arial"/>
              </w:rPr>
            </w:pPr>
            <w:r w:rsidRPr="00BA49DC">
              <w:rPr>
                <w:rFonts w:ascii="Arial" w:hAnsi="Arial" w:cs="Arial"/>
              </w:rPr>
              <w:t>V801A top</w:t>
            </w:r>
          </w:p>
        </w:tc>
        <w:tc>
          <w:tcPr>
            <w:tcW w:w="1473" w:type="dxa"/>
            <w:vAlign w:val="center"/>
          </w:tcPr>
          <w:p w14:paraId="4AAD351C"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1DB5660"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6”</w:t>
            </w:r>
          </w:p>
        </w:tc>
        <w:tc>
          <w:tcPr>
            <w:tcW w:w="1240" w:type="dxa"/>
            <w:vAlign w:val="center"/>
          </w:tcPr>
          <w:p w14:paraId="068D8D9A"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6”</w:t>
            </w:r>
          </w:p>
        </w:tc>
        <w:tc>
          <w:tcPr>
            <w:tcW w:w="1296" w:type="dxa"/>
            <w:vAlign w:val="center"/>
          </w:tcPr>
          <w:p w14:paraId="7F7DEFA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D5F1DE1" w14:textId="77777777" w:rsidR="00114806" w:rsidRPr="00BA49DC" w:rsidRDefault="00114806" w:rsidP="00BA49DC">
            <w:pPr>
              <w:ind w:left="426" w:hanging="426"/>
              <w:rPr>
                <w:rFonts w:ascii="Arial" w:eastAsia="Arial Unicode MS" w:hAnsi="Arial" w:cs="Arial"/>
              </w:rPr>
            </w:pPr>
            <w:r w:rsidRPr="00BA49DC">
              <w:rPr>
                <w:rFonts w:ascii="Arial" w:hAnsi="Arial" w:cs="Arial"/>
              </w:rPr>
              <w:t>15</w:t>
            </w:r>
          </w:p>
        </w:tc>
        <w:tc>
          <w:tcPr>
            <w:tcW w:w="1260" w:type="dxa"/>
            <w:vAlign w:val="center"/>
          </w:tcPr>
          <w:p w14:paraId="6509F64F"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2A04481E" w14:textId="77777777" w:rsidTr="00114806">
        <w:tc>
          <w:tcPr>
            <w:tcW w:w="558" w:type="dxa"/>
            <w:vAlign w:val="center"/>
          </w:tcPr>
          <w:p w14:paraId="5BAE7BFF"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93</w:t>
            </w:r>
          </w:p>
        </w:tc>
        <w:tc>
          <w:tcPr>
            <w:tcW w:w="1350" w:type="dxa"/>
            <w:vAlign w:val="center"/>
          </w:tcPr>
          <w:p w14:paraId="4FD7BE5A" w14:textId="77777777" w:rsidR="00114806" w:rsidRPr="00BA49DC" w:rsidRDefault="00114806" w:rsidP="00BA49DC">
            <w:pPr>
              <w:ind w:left="426" w:hanging="426"/>
              <w:rPr>
                <w:rFonts w:ascii="Arial" w:hAnsi="Arial" w:cs="Arial"/>
              </w:rPr>
            </w:pPr>
            <w:r w:rsidRPr="00BA49DC">
              <w:rPr>
                <w:rFonts w:ascii="Arial" w:hAnsi="Arial" w:cs="Arial"/>
              </w:rPr>
              <w:t>PV 4501</w:t>
            </w:r>
          </w:p>
        </w:tc>
        <w:tc>
          <w:tcPr>
            <w:tcW w:w="1530" w:type="dxa"/>
          </w:tcPr>
          <w:p w14:paraId="22AE5EEF" w14:textId="77777777" w:rsidR="00114806" w:rsidRPr="00BA49DC" w:rsidRDefault="00114806" w:rsidP="00BA49DC">
            <w:pPr>
              <w:ind w:left="426" w:hanging="426"/>
              <w:rPr>
                <w:rFonts w:ascii="Arial" w:eastAsia="Arial Unicode MS" w:hAnsi="Arial" w:cs="Arial"/>
              </w:rPr>
            </w:pPr>
            <w:r w:rsidRPr="00BA49DC">
              <w:rPr>
                <w:rFonts w:ascii="Arial" w:hAnsi="Arial" w:cs="Arial"/>
              </w:rPr>
              <w:t>1 ½” 40 Sch</w:t>
            </w:r>
          </w:p>
        </w:tc>
        <w:tc>
          <w:tcPr>
            <w:tcW w:w="3147" w:type="dxa"/>
            <w:vAlign w:val="center"/>
          </w:tcPr>
          <w:p w14:paraId="167CC14E" w14:textId="77777777" w:rsidR="00114806" w:rsidRPr="00BA49DC" w:rsidRDefault="00114806" w:rsidP="00BA49DC">
            <w:pPr>
              <w:ind w:left="426" w:hanging="426"/>
              <w:rPr>
                <w:rFonts w:ascii="Arial" w:hAnsi="Arial" w:cs="Arial"/>
              </w:rPr>
            </w:pPr>
            <w:r w:rsidRPr="00BA49DC">
              <w:rPr>
                <w:rFonts w:ascii="Arial" w:hAnsi="Arial" w:cs="Arial"/>
              </w:rPr>
              <w:t>K802/K804 bypass</w:t>
            </w:r>
          </w:p>
        </w:tc>
        <w:tc>
          <w:tcPr>
            <w:tcW w:w="1473" w:type="dxa"/>
            <w:vAlign w:val="center"/>
          </w:tcPr>
          <w:p w14:paraId="4B1095F1" w14:textId="77777777" w:rsidR="00114806" w:rsidRPr="00BA49DC" w:rsidRDefault="00114806" w:rsidP="00BA49DC">
            <w:pPr>
              <w:ind w:left="426" w:hanging="426"/>
              <w:rPr>
                <w:rFonts w:ascii="Arial" w:hAnsi="Arial" w:cs="Arial"/>
              </w:rPr>
            </w:pPr>
            <w:r w:rsidRPr="00BA49DC">
              <w:rPr>
                <w:rFonts w:ascii="Arial" w:hAnsi="Arial" w:cs="Arial"/>
              </w:rPr>
              <w:t>Globe</w:t>
            </w:r>
          </w:p>
        </w:tc>
        <w:tc>
          <w:tcPr>
            <w:tcW w:w="1021" w:type="dxa"/>
            <w:vAlign w:val="center"/>
          </w:tcPr>
          <w:p w14:paraId="565518C3"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 1/2”</w:t>
            </w:r>
          </w:p>
        </w:tc>
        <w:tc>
          <w:tcPr>
            <w:tcW w:w="1240" w:type="dxa"/>
            <w:vAlign w:val="center"/>
          </w:tcPr>
          <w:p w14:paraId="19A3E55B"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 1/2”</w:t>
            </w:r>
          </w:p>
        </w:tc>
        <w:tc>
          <w:tcPr>
            <w:tcW w:w="1296" w:type="dxa"/>
            <w:vAlign w:val="center"/>
          </w:tcPr>
          <w:p w14:paraId="3FA298D8" w14:textId="77777777" w:rsidR="00114806" w:rsidRPr="00BA49DC" w:rsidRDefault="00114806" w:rsidP="00BA49DC">
            <w:pPr>
              <w:ind w:left="426" w:hanging="426"/>
              <w:rPr>
                <w:rFonts w:ascii="Arial" w:hAnsi="Arial" w:cs="Arial"/>
              </w:rPr>
            </w:pPr>
            <w:r w:rsidRPr="00BA49DC">
              <w:rPr>
                <w:rFonts w:ascii="Arial" w:hAnsi="Arial" w:cs="Arial"/>
              </w:rPr>
              <w:t>Diaphragn</w:t>
            </w:r>
          </w:p>
        </w:tc>
        <w:tc>
          <w:tcPr>
            <w:tcW w:w="1183" w:type="dxa"/>
            <w:vAlign w:val="center"/>
          </w:tcPr>
          <w:p w14:paraId="5BCE6691" w14:textId="77777777" w:rsidR="00114806" w:rsidRPr="00BA49DC" w:rsidRDefault="00114806" w:rsidP="00BA49DC">
            <w:pPr>
              <w:ind w:left="426" w:hanging="426"/>
              <w:rPr>
                <w:rFonts w:ascii="Arial" w:hAnsi="Arial" w:cs="Arial"/>
              </w:rPr>
            </w:pPr>
            <w:r w:rsidRPr="00BA49DC">
              <w:rPr>
                <w:rFonts w:ascii="Arial" w:hAnsi="Arial" w:cs="Arial"/>
              </w:rPr>
              <w:t>35</w:t>
            </w:r>
          </w:p>
        </w:tc>
        <w:tc>
          <w:tcPr>
            <w:tcW w:w="1260" w:type="dxa"/>
            <w:vAlign w:val="center"/>
          </w:tcPr>
          <w:p w14:paraId="1841A930" w14:textId="77777777" w:rsidR="00114806" w:rsidRPr="00BA49DC" w:rsidRDefault="00114806" w:rsidP="00BA49DC">
            <w:pPr>
              <w:ind w:left="426" w:hanging="426"/>
              <w:rPr>
                <w:rFonts w:ascii="Arial" w:hAnsi="Arial" w:cs="Arial"/>
              </w:rPr>
            </w:pPr>
            <w:r w:rsidRPr="00BA49DC">
              <w:rPr>
                <w:rFonts w:ascii="Arial" w:hAnsi="Arial" w:cs="Arial"/>
              </w:rPr>
              <w:t>Open</w:t>
            </w:r>
          </w:p>
        </w:tc>
      </w:tr>
      <w:tr w:rsidR="00114806" w:rsidRPr="00114806" w14:paraId="58D6B3E2" w14:textId="77777777" w:rsidTr="00114806">
        <w:tc>
          <w:tcPr>
            <w:tcW w:w="558" w:type="dxa"/>
            <w:vAlign w:val="center"/>
          </w:tcPr>
          <w:p w14:paraId="014F6ACA"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94</w:t>
            </w:r>
          </w:p>
        </w:tc>
        <w:tc>
          <w:tcPr>
            <w:tcW w:w="1350" w:type="dxa"/>
            <w:vAlign w:val="center"/>
          </w:tcPr>
          <w:p w14:paraId="5EC06A39" w14:textId="77777777" w:rsidR="00114806" w:rsidRPr="00BA49DC" w:rsidRDefault="00114806" w:rsidP="00BA49DC">
            <w:pPr>
              <w:ind w:left="426" w:hanging="426"/>
              <w:rPr>
                <w:rFonts w:ascii="Arial" w:hAnsi="Arial" w:cs="Arial"/>
              </w:rPr>
            </w:pPr>
            <w:r w:rsidRPr="00BA49DC">
              <w:rPr>
                <w:rFonts w:ascii="Arial" w:hAnsi="Arial" w:cs="Arial"/>
              </w:rPr>
              <w:t>PV 4510</w:t>
            </w:r>
          </w:p>
        </w:tc>
        <w:tc>
          <w:tcPr>
            <w:tcW w:w="1530" w:type="dxa"/>
          </w:tcPr>
          <w:p w14:paraId="16B7F84F" w14:textId="77777777" w:rsidR="00114806" w:rsidRPr="00BA49DC" w:rsidRDefault="00114806" w:rsidP="00BA49DC">
            <w:pPr>
              <w:ind w:left="426" w:hanging="426"/>
              <w:rPr>
                <w:rFonts w:ascii="Arial" w:eastAsia="Arial Unicode MS" w:hAnsi="Arial" w:cs="Arial"/>
              </w:rPr>
            </w:pPr>
            <w:r w:rsidRPr="00BA49DC">
              <w:rPr>
                <w:rFonts w:ascii="Arial" w:hAnsi="Arial" w:cs="Arial"/>
              </w:rPr>
              <w:t>1 ½” 80 Sch</w:t>
            </w:r>
          </w:p>
        </w:tc>
        <w:tc>
          <w:tcPr>
            <w:tcW w:w="3147" w:type="dxa"/>
            <w:vAlign w:val="center"/>
          </w:tcPr>
          <w:p w14:paraId="2ABDA759" w14:textId="77777777" w:rsidR="00114806" w:rsidRPr="00BA49DC" w:rsidRDefault="00114806" w:rsidP="00BA49DC">
            <w:pPr>
              <w:ind w:left="426" w:hanging="426"/>
              <w:rPr>
                <w:rFonts w:ascii="Arial" w:hAnsi="Arial" w:cs="Arial"/>
              </w:rPr>
            </w:pPr>
            <w:r w:rsidRPr="00BA49DC">
              <w:rPr>
                <w:rFonts w:ascii="Arial" w:hAnsi="Arial" w:cs="Arial"/>
              </w:rPr>
              <w:t>K803 bypass</w:t>
            </w:r>
          </w:p>
        </w:tc>
        <w:tc>
          <w:tcPr>
            <w:tcW w:w="1473" w:type="dxa"/>
            <w:vAlign w:val="center"/>
          </w:tcPr>
          <w:p w14:paraId="48C9C119" w14:textId="77777777" w:rsidR="00114806" w:rsidRPr="00BA49DC" w:rsidRDefault="00114806" w:rsidP="00BA49DC">
            <w:pPr>
              <w:ind w:left="426" w:hanging="426"/>
              <w:rPr>
                <w:rFonts w:ascii="Arial" w:hAnsi="Arial" w:cs="Arial"/>
              </w:rPr>
            </w:pPr>
            <w:r w:rsidRPr="00BA49DC">
              <w:rPr>
                <w:rFonts w:ascii="Arial" w:hAnsi="Arial" w:cs="Arial"/>
              </w:rPr>
              <w:t>Globe</w:t>
            </w:r>
          </w:p>
        </w:tc>
        <w:tc>
          <w:tcPr>
            <w:tcW w:w="1021" w:type="dxa"/>
            <w:vAlign w:val="center"/>
          </w:tcPr>
          <w:p w14:paraId="7F01A5A8"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 1/2”</w:t>
            </w:r>
          </w:p>
        </w:tc>
        <w:tc>
          <w:tcPr>
            <w:tcW w:w="1240" w:type="dxa"/>
            <w:vAlign w:val="center"/>
          </w:tcPr>
          <w:p w14:paraId="7D3D2C77"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 1/2”</w:t>
            </w:r>
          </w:p>
        </w:tc>
        <w:tc>
          <w:tcPr>
            <w:tcW w:w="1296" w:type="dxa"/>
            <w:vAlign w:val="center"/>
          </w:tcPr>
          <w:p w14:paraId="2EDFDCF9" w14:textId="77777777" w:rsidR="00114806" w:rsidRPr="00BA49DC" w:rsidRDefault="00114806" w:rsidP="00BA49DC">
            <w:pPr>
              <w:ind w:left="426" w:hanging="426"/>
              <w:rPr>
                <w:rFonts w:ascii="Arial" w:hAnsi="Arial" w:cs="Arial"/>
              </w:rPr>
            </w:pPr>
            <w:r w:rsidRPr="00BA49DC">
              <w:rPr>
                <w:rFonts w:ascii="Arial" w:hAnsi="Arial" w:cs="Arial"/>
              </w:rPr>
              <w:t>Diaphragn</w:t>
            </w:r>
          </w:p>
        </w:tc>
        <w:tc>
          <w:tcPr>
            <w:tcW w:w="1183" w:type="dxa"/>
            <w:vAlign w:val="center"/>
          </w:tcPr>
          <w:p w14:paraId="5D2D0D27"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260" w:type="dxa"/>
            <w:vAlign w:val="center"/>
          </w:tcPr>
          <w:p w14:paraId="245E8310" w14:textId="77777777" w:rsidR="00114806" w:rsidRPr="00BA49DC" w:rsidRDefault="00114806" w:rsidP="00BA49DC">
            <w:pPr>
              <w:ind w:left="426" w:hanging="426"/>
              <w:rPr>
                <w:rFonts w:ascii="Arial" w:hAnsi="Arial" w:cs="Arial"/>
              </w:rPr>
            </w:pPr>
            <w:r w:rsidRPr="00BA49DC">
              <w:rPr>
                <w:rFonts w:ascii="Arial" w:hAnsi="Arial" w:cs="Arial"/>
              </w:rPr>
              <w:t>Open</w:t>
            </w:r>
          </w:p>
        </w:tc>
      </w:tr>
      <w:tr w:rsidR="00114806" w:rsidRPr="00114806" w14:paraId="5A3342CB" w14:textId="77777777" w:rsidTr="00114806">
        <w:tc>
          <w:tcPr>
            <w:tcW w:w="558" w:type="dxa"/>
            <w:vAlign w:val="center"/>
          </w:tcPr>
          <w:p w14:paraId="3FBFD259"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95</w:t>
            </w:r>
          </w:p>
        </w:tc>
        <w:tc>
          <w:tcPr>
            <w:tcW w:w="1350" w:type="dxa"/>
            <w:vAlign w:val="center"/>
          </w:tcPr>
          <w:p w14:paraId="3CF573BA" w14:textId="77777777" w:rsidR="00114806" w:rsidRPr="00BA49DC" w:rsidRDefault="00114806" w:rsidP="00BA49DC">
            <w:pPr>
              <w:ind w:left="426" w:hanging="426"/>
              <w:rPr>
                <w:rFonts w:ascii="Arial" w:hAnsi="Arial" w:cs="Arial"/>
              </w:rPr>
            </w:pPr>
            <w:r w:rsidRPr="00BA49DC">
              <w:rPr>
                <w:rFonts w:ascii="Arial" w:hAnsi="Arial" w:cs="Arial"/>
              </w:rPr>
              <w:t>PV 4554</w:t>
            </w:r>
          </w:p>
        </w:tc>
        <w:tc>
          <w:tcPr>
            <w:tcW w:w="1530" w:type="dxa"/>
          </w:tcPr>
          <w:p w14:paraId="2F6586C8" w14:textId="77777777" w:rsidR="00114806" w:rsidRPr="00BA49DC" w:rsidRDefault="00114806" w:rsidP="00BA49DC">
            <w:pPr>
              <w:ind w:left="426" w:hanging="426"/>
              <w:rPr>
                <w:rFonts w:ascii="Arial" w:eastAsia="Arial Unicode MS" w:hAnsi="Arial" w:cs="Arial"/>
              </w:rPr>
            </w:pPr>
            <w:r w:rsidRPr="00BA49DC">
              <w:rPr>
                <w:rFonts w:ascii="Arial" w:hAnsi="Arial" w:cs="Arial"/>
              </w:rPr>
              <w:t>1 ½” 80 Sch</w:t>
            </w:r>
          </w:p>
        </w:tc>
        <w:tc>
          <w:tcPr>
            <w:tcW w:w="3147" w:type="dxa"/>
            <w:vAlign w:val="center"/>
          </w:tcPr>
          <w:p w14:paraId="64F062D2" w14:textId="77777777" w:rsidR="00114806" w:rsidRPr="00BA49DC" w:rsidRDefault="00114806" w:rsidP="00BA49DC">
            <w:pPr>
              <w:ind w:left="426" w:hanging="426"/>
              <w:rPr>
                <w:rFonts w:ascii="Arial" w:hAnsi="Arial" w:cs="Arial"/>
              </w:rPr>
            </w:pPr>
            <w:r w:rsidRPr="00BA49DC">
              <w:rPr>
                <w:rFonts w:ascii="Arial" w:hAnsi="Arial" w:cs="Arial"/>
              </w:rPr>
              <w:t>H</w:t>
            </w:r>
            <w:r w:rsidRPr="00BA49DC">
              <w:rPr>
                <w:rFonts w:ascii="Arial" w:hAnsi="Arial" w:cs="Arial"/>
                <w:vertAlign w:val="subscript"/>
              </w:rPr>
              <w:t>2</w:t>
            </w:r>
            <w:r w:rsidRPr="00BA49DC">
              <w:rPr>
                <w:rFonts w:ascii="Arial" w:hAnsi="Arial" w:cs="Arial"/>
              </w:rPr>
              <w:t xml:space="preserve"> to LLD-HD</w:t>
            </w:r>
          </w:p>
        </w:tc>
        <w:tc>
          <w:tcPr>
            <w:tcW w:w="1473" w:type="dxa"/>
            <w:vAlign w:val="center"/>
          </w:tcPr>
          <w:p w14:paraId="750C0D05" w14:textId="77777777" w:rsidR="00114806" w:rsidRPr="00BA49DC" w:rsidRDefault="00114806" w:rsidP="00BA49DC">
            <w:pPr>
              <w:ind w:left="426" w:hanging="426"/>
              <w:rPr>
                <w:rFonts w:ascii="Arial" w:hAnsi="Arial" w:cs="Arial"/>
              </w:rPr>
            </w:pPr>
            <w:r w:rsidRPr="00BA49DC">
              <w:rPr>
                <w:rFonts w:ascii="Arial" w:hAnsi="Arial" w:cs="Arial"/>
              </w:rPr>
              <w:t>Globe</w:t>
            </w:r>
          </w:p>
        </w:tc>
        <w:tc>
          <w:tcPr>
            <w:tcW w:w="1021" w:type="dxa"/>
            <w:vAlign w:val="center"/>
          </w:tcPr>
          <w:p w14:paraId="6A5C66E2"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 1/2”</w:t>
            </w:r>
          </w:p>
        </w:tc>
        <w:tc>
          <w:tcPr>
            <w:tcW w:w="1240" w:type="dxa"/>
            <w:vAlign w:val="center"/>
          </w:tcPr>
          <w:p w14:paraId="75E3E5DB"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 1/2”</w:t>
            </w:r>
          </w:p>
        </w:tc>
        <w:tc>
          <w:tcPr>
            <w:tcW w:w="1296" w:type="dxa"/>
            <w:vAlign w:val="center"/>
          </w:tcPr>
          <w:p w14:paraId="42F60921" w14:textId="77777777" w:rsidR="00114806" w:rsidRPr="00BA49DC" w:rsidRDefault="00114806" w:rsidP="00BA49DC">
            <w:pPr>
              <w:ind w:left="426" w:hanging="426"/>
              <w:rPr>
                <w:rFonts w:ascii="Arial" w:hAnsi="Arial" w:cs="Arial"/>
              </w:rPr>
            </w:pPr>
            <w:r w:rsidRPr="00BA49DC">
              <w:rPr>
                <w:rFonts w:ascii="Arial" w:hAnsi="Arial" w:cs="Arial"/>
              </w:rPr>
              <w:t>Diaphragn</w:t>
            </w:r>
          </w:p>
        </w:tc>
        <w:tc>
          <w:tcPr>
            <w:tcW w:w="1183" w:type="dxa"/>
            <w:vAlign w:val="center"/>
          </w:tcPr>
          <w:p w14:paraId="73C91984" w14:textId="77777777" w:rsidR="00114806" w:rsidRPr="00BA49DC" w:rsidRDefault="00114806" w:rsidP="00BA49DC">
            <w:pPr>
              <w:ind w:left="426" w:hanging="426"/>
              <w:rPr>
                <w:rFonts w:ascii="Arial" w:hAnsi="Arial" w:cs="Arial"/>
              </w:rPr>
            </w:pPr>
            <w:r w:rsidRPr="00BA49DC">
              <w:rPr>
                <w:rFonts w:ascii="Arial" w:hAnsi="Arial" w:cs="Arial"/>
              </w:rPr>
              <w:t>100</w:t>
            </w:r>
          </w:p>
        </w:tc>
        <w:tc>
          <w:tcPr>
            <w:tcW w:w="1260" w:type="dxa"/>
            <w:vAlign w:val="center"/>
          </w:tcPr>
          <w:p w14:paraId="04E4D7B1" w14:textId="77777777" w:rsidR="00114806" w:rsidRPr="00BA49DC" w:rsidRDefault="00114806" w:rsidP="00BA49DC">
            <w:pPr>
              <w:ind w:left="426" w:hanging="426"/>
              <w:rPr>
                <w:rFonts w:ascii="Arial" w:hAnsi="Arial" w:cs="Arial"/>
              </w:rPr>
            </w:pPr>
            <w:r w:rsidRPr="00BA49DC">
              <w:rPr>
                <w:rFonts w:ascii="Arial" w:hAnsi="Arial" w:cs="Arial"/>
              </w:rPr>
              <w:t>Close</w:t>
            </w:r>
          </w:p>
        </w:tc>
      </w:tr>
      <w:tr w:rsidR="00114806" w:rsidRPr="00114806" w14:paraId="6EA8BB22" w14:textId="77777777" w:rsidTr="00114806">
        <w:tc>
          <w:tcPr>
            <w:tcW w:w="558" w:type="dxa"/>
            <w:vAlign w:val="center"/>
          </w:tcPr>
          <w:p w14:paraId="7B964700"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96</w:t>
            </w:r>
          </w:p>
        </w:tc>
        <w:tc>
          <w:tcPr>
            <w:tcW w:w="1350" w:type="dxa"/>
            <w:vAlign w:val="center"/>
          </w:tcPr>
          <w:p w14:paraId="4F2EC25C" w14:textId="77777777" w:rsidR="00114806" w:rsidRPr="00BA49DC" w:rsidRDefault="00114806" w:rsidP="00BA49DC">
            <w:pPr>
              <w:ind w:left="426" w:hanging="426"/>
              <w:rPr>
                <w:rFonts w:ascii="Arial" w:eastAsia="Arial Unicode MS" w:hAnsi="Arial" w:cs="Arial"/>
              </w:rPr>
            </w:pPr>
            <w:bookmarkStart w:id="436" w:name="TV"/>
            <w:bookmarkEnd w:id="436"/>
            <w:r w:rsidRPr="00BA49DC">
              <w:rPr>
                <w:rFonts w:ascii="Arial" w:hAnsi="Arial" w:cs="Arial"/>
              </w:rPr>
              <w:t>TV 1501</w:t>
            </w:r>
          </w:p>
        </w:tc>
        <w:tc>
          <w:tcPr>
            <w:tcW w:w="1530" w:type="dxa"/>
          </w:tcPr>
          <w:p w14:paraId="4FE32AE6" w14:textId="77777777" w:rsidR="00114806" w:rsidRPr="00BA49DC" w:rsidRDefault="00114806" w:rsidP="00BA49DC">
            <w:pPr>
              <w:ind w:left="426" w:hanging="426"/>
              <w:rPr>
                <w:rFonts w:ascii="Arial" w:eastAsia="Arial Unicode MS" w:hAnsi="Arial" w:cs="Arial"/>
              </w:rPr>
            </w:pPr>
            <w:r w:rsidRPr="00BA49DC">
              <w:rPr>
                <w:rFonts w:ascii="Arial" w:hAnsi="Arial" w:cs="Arial"/>
              </w:rPr>
              <w:t>1”     80 Sch</w:t>
            </w:r>
          </w:p>
        </w:tc>
        <w:tc>
          <w:tcPr>
            <w:tcW w:w="3147" w:type="dxa"/>
          </w:tcPr>
          <w:p w14:paraId="58F18D79" w14:textId="77777777" w:rsidR="00114806" w:rsidRPr="00BA49DC" w:rsidRDefault="00114806" w:rsidP="00BA49DC">
            <w:pPr>
              <w:ind w:left="426" w:hanging="426"/>
              <w:rPr>
                <w:rFonts w:ascii="Arial" w:eastAsia="Arial Unicode MS" w:hAnsi="Arial" w:cs="Arial"/>
              </w:rPr>
            </w:pPr>
            <w:r w:rsidRPr="00BA49DC">
              <w:rPr>
                <w:rFonts w:ascii="Arial" w:hAnsi="Arial" w:cs="Arial"/>
              </w:rPr>
              <w:t>T105 temp control</w:t>
            </w:r>
          </w:p>
        </w:tc>
        <w:tc>
          <w:tcPr>
            <w:tcW w:w="1473" w:type="dxa"/>
            <w:vAlign w:val="center"/>
          </w:tcPr>
          <w:p w14:paraId="45CD4594"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EF32ACF"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01BE448F" w14:textId="77777777" w:rsidR="00114806" w:rsidRPr="00BA49DC" w:rsidRDefault="00114806" w:rsidP="00BA49DC">
            <w:pPr>
              <w:ind w:left="426" w:hanging="426"/>
              <w:rPr>
                <w:rFonts w:ascii="Arial" w:eastAsia="Arial Unicode MS" w:hAnsi="Arial" w:cs="Arial"/>
              </w:rPr>
            </w:pPr>
            <w:r w:rsidRPr="00BA49DC">
              <w:rPr>
                <w:rFonts w:ascii="Arial" w:hAnsi="Arial" w:cs="Arial"/>
              </w:rPr>
              <w:t>CV=6.3</w:t>
            </w:r>
          </w:p>
        </w:tc>
        <w:tc>
          <w:tcPr>
            <w:tcW w:w="1296" w:type="dxa"/>
            <w:vAlign w:val="center"/>
          </w:tcPr>
          <w:p w14:paraId="7B58D113"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1959CFC7"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60" w:type="dxa"/>
            <w:vAlign w:val="center"/>
          </w:tcPr>
          <w:p w14:paraId="2584B1E1"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4881DF85" w14:textId="77777777" w:rsidTr="00114806">
        <w:tc>
          <w:tcPr>
            <w:tcW w:w="558" w:type="dxa"/>
            <w:vAlign w:val="center"/>
          </w:tcPr>
          <w:p w14:paraId="5A20029B"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97</w:t>
            </w:r>
          </w:p>
        </w:tc>
        <w:tc>
          <w:tcPr>
            <w:tcW w:w="1350" w:type="dxa"/>
            <w:vAlign w:val="center"/>
          </w:tcPr>
          <w:p w14:paraId="1910ECDF" w14:textId="77777777" w:rsidR="00114806" w:rsidRPr="00BA49DC" w:rsidRDefault="00114806" w:rsidP="00BA49DC">
            <w:pPr>
              <w:ind w:left="426" w:hanging="426"/>
              <w:rPr>
                <w:rFonts w:ascii="Arial" w:eastAsia="Arial Unicode MS" w:hAnsi="Arial" w:cs="Arial"/>
              </w:rPr>
            </w:pPr>
            <w:r w:rsidRPr="00BA49DC">
              <w:rPr>
                <w:rFonts w:ascii="Arial" w:hAnsi="Arial" w:cs="Arial"/>
              </w:rPr>
              <w:t>TV 1503.1</w:t>
            </w:r>
          </w:p>
        </w:tc>
        <w:tc>
          <w:tcPr>
            <w:tcW w:w="1530" w:type="dxa"/>
          </w:tcPr>
          <w:p w14:paraId="395BE474" w14:textId="77777777" w:rsidR="00114806" w:rsidRPr="00BA49DC" w:rsidRDefault="00114806" w:rsidP="00BA49DC">
            <w:pPr>
              <w:ind w:left="426" w:hanging="426"/>
              <w:rPr>
                <w:rFonts w:ascii="Arial" w:eastAsia="Arial Unicode MS" w:hAnsi="Arial" w:cs="Arial"/>
              </w:rPr>
            </w:pPr>
            <w:r w:rsidRPr="00BA49DC">
              <w:rPr>
                <w:rFonts w:ascii="Arial" w:hAnsi="Arial" w:cs="Arial"/>
              </w:rPr>
              <w:t>1 ½” 80 Sch</w:t>
            </w:r>
          </w:p>
        </w:tc>
        <w:tc>
          <w:tcPr>
            <w:tcW w:w="3147" w:type="dxa"/>
          </w:tcPr>
          <w:p w14:paraId="15580DE2" w14:textId="77777777" w:rsidR="00114806" w:rsidRPr="00BA49DC" w:rsidRDefault="00114806" w:rsidP="00BA49DC">
            <w:pPr>
              <w:ind w:left="426" w:hanging="426"/>
              <w:rPr>
                <w:rFonts w:ascii="Arial" w:eastAsia="Arial Unicode MS" w:hAnsi="Arial" w:cs="Arial"/>
              </w:rPr>
            </w:pPr>
            <w:r w:rsidRPr="00BA49DC">
              <w:rPr>
                <w:rFonts w:ascii="Arial" w:hAnsi="Arial" w:cs="Arial"/>
              </w:rPr>
              <w:t>V103 temp control(steam)</w:t>
            </w:r>
          </w:p>
        </w:tc>
        <w:tc>
          <w:tcPr>
            <w:tcW w:w="1473" w:type="dxa"/>
            <w:vAlign w:val="center"/>
          </w:tcPr>
          <w:p w14:paraId="6E196579"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5F56D302"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20E9DDE7"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46F2A928"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6502CE2"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60" w:type="dxa"/>
            <w:vAlign w:val="center"/>
          </w:tcPr>
          <w:p w14:paraId="2CD6D3A3"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53C2B53E" w14:textId="77777777" w:rsidTr="00114806">
        <w:tc>
          <w:tcPr>
            <w:tcW w:w="558" w:type="dxa"/>
            <w:vAlign w:val="center"/>
          </w:tcPr>
          <w:p w14:paraId="3968B9D9"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98</w:t>
            </w:r>
          </w:p>
        </w:tc>
        <w:tc>
          <w:tcPr>
            <w:tcW w:w="1350" w:type="dxa"/>
            <w:vAlign w:val="center"/>
          </w:tcPr>
          <w:p w14:paraId="01AE8D15" w14:textId="77777777" w:rsidR="00114806" w:rsidRPr="00BA49DC" w:rsidRDefault="00114806" w:rsidP="00BA49DC">
            <w:pPr>
              <w:ind w:left="426" w:hanging="426"/>
              <w:rPr>
                <w:rFonts w:ascii="Arial" w:eastAsia="Arial Unicode MS" w:hAnsi="Arial" w:cs="Arial"/>
              </w:rPr>
            </w:pPr>
            <w:r w:rsidRPr="00BA49DC">
              <w:rPr>
                <w:rFonts w:ascii="Arial" w:hAnsi="Arial" w:cs="Arial"/>
              </w:rPr>
              <w:t>TV 1503.2</w:t>
            </w:r>
          </w:p>
        </w:tc>
        <w:tc>
          <w:tcPr>
            <w:tcW w:w="1530" w:type="dxa"/>
          </w:tcPr>
          <w:p w14:paraId="20670A8A"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1 ½”IS 1239 </w:t>
            </w:r>
          </w:p>
        </w:tc>
        <w:tc>
          <w:tcPr>
            <w:tcW w:w="3147" w:type="dxa"/>
          </w:tcPr>
          <w:p w14:paraId="2C0C148C" w14:textId="77777777" w:rsidR="00114806" w:rsidRPr="00BA49DC" w:rsidRDefault="00114806" w:rsidP="00BA49DC">
            <w:pPr>
              <w:ind w:left="426" w:hanging="426"/>
              <w:rPr>
                <w:rFonts w:ascii="Arial" w:eastAsia="Arial Unicode MS" w:hAnsi="Arial" w:cs="Arial"/>
              </w:rPr>
            </w:pPr>
            <w:r w:rsidRPr="00BA49DC">
              <w:rPr>
                <w:rFonts w:ascii="Arial" w:hAnsi="Arial" w:cs="Arial"/>
              </w:rPr>
              <w:t>V103 temp control(chilled water)</w:t>
            </w:r>
          </w:p>
        </w:tc>
        <w:tc>
          <w:tcPr>
            <w:tcW w:w="1473" w:type="dxa"/>
            <w:vAlign w:val="center"/>
          </w:tcPr>
          <w:p w14:paraId="667D031E"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64ED81F1"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069EF7E9"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1B9954B4"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4533390" w14:textId="77777777" w:rsidR="00114806" w:rsidRPr="00BA49DC" w:rsidRDefault="00114806" w:rsidP="00BA49DC">
            <w:pPr>
              <w:ind w:left="426" w:hanging="426"/>
              <w:rPr>
                <w:rFonts w:ascii="Arial" w:eastAsia="Arial Unicode MS" w:hAnsi="Arial" w:cs="Arial"/>
              </w:rPr>
            </w:pPr>
            <w:r w:rsidRPr="00BA49DC">
              <w:rPr>
                <w:rFonts w:ascii="Arial" w:hAnsi="Arial" w:cs="Arial"/>
              </w:rPr>
              <w:t>4.5</w:t>
            </w:r>
          </w:p>
        </w:tc>
        <w:tc>
          <w:tcPr>
            <w:tcW w:w="1260" w:type="dxa"/>
            <w:vAlign w:val="center"/>
          </w:tcPr>
          <w:p w14:paraId="66EE01AA"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391B1BE1" w14:textId="77777777" w:rsidTr="00114806">
        <w:tc>
          <w:tcPr>
            <w:tcW w:w="558" w:type="dxa"/>
            <w:vAlign w:val="center"/>
          </w:tcPr>
          <w:p w14:paraId="6FAFE73C"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99</w:t>
            </w:r>
          </w:p>
        </w:tc>
        <w:tc>
          <w:tcPr>
            <w:tcW w:w="1350" w:type="dxa"/>
            <w:vAlign w:val="center"/>
          </w:tcPr>
          <w:p w14:paraId="4A46CF39" w14:textId="77777777" w:rsidR="00114806" w:rsidRPr="00BA49DC" w:rsidRDefault="00114806" w:rsidP="00BA49DC">
            <w:pPr>
              <w:ind w:left="426" w:hanging="426"/>
              <w:rPr>
                <w:rFonts w:ascii="Arial" w:eastAsia="Arial Unicode MS" w:hAnsi="Arial" w:cs="Arial"/>
              </w:rPr>
            </w:pPr>
            <w:r w:rsidRPr="00BA49DC">
              <w:rPr>
                <w:rFonts w:ascii="Arial" w:hAnsi="Arial" w:cs="Arial"/>
              </w:rPr>
              <w:t>TV 1701</w:t>
            </w:r>
          </w:p>
        </w:tc>
        <w:tc>
          <w:tcPr>
            <w:tcW w:w="1530" w:type="dxa"/>
          </w:tcPr>
          <w:p w14:paraId="1988A33D"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1”    IS 1239 </w:t>
            </w:r>
          </w:p>
        </w:tc>
        <w:tc>
          <w:tcPr>
            <w:tcW w:w="3147" w:type="dxa"/>
          </w:tcPr>
          <w:p w14:paraId="29EB135C" w14:textId="77777777" w:rsidR="00114806" w:rsidRPr="00BA49DC" w:rsidRDefault="00114806" w:rsidP="00BA49DC">
            <w:pPr>
              <w:ind w:left="426" w:hanging="426"/>
              <w:rPr>
                <w:rFonts w:ascii="Arial" w:eastAsia="Arial Unicode MS" w:hAnsi="Arial" w:cs="Arial"/>
              </w:rPr>
            </w:pPr>
            <w:r w:rsidRPr="00BA49DC">
              <w:rPr>
                <w:rFonts w:ascii="Arial" w:hAnsi="Arial" w:cs="Arial"/>
              </w:rPr>
              <w:t>V201 temp control</w:t>
            </w:r>
          </w:p>
        </w:tc>
        <w:tc>
          <w:tcPr>
            <w:tcW w:w="1473" w:type="dxa"/>
            <w:vAlign w:val="center"/>
          </w:tcPr>
          <w:p w14:paraId="3A526CBD"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072270F8"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4F54998F" w14:textId="77777777" w:rsidR="00114806" w:rsidRPr="00BA49DC" w:rsidRDefault="00114806" w:rsidP="00BA49DC">
            <w:pPr>
              <w:ind w:left="426" w:hanging="426"/>
              <w:rPr>
                <w:rFonts w:ascii="Arial" w:eastAsia="Arial Unicode MS" w:hAnsi="Arial" w:cs="Arial"/>
              </w:rPr>
            </w:pPr>
            <w:r w:rsidRPr="00BA49DC">
              <w:rPr>
                <w:rFonts w:ascii="Arial" w:hAnsi="Arial" w:cs="Arial"/>
              </w:rPr>
              <w:t>CV=2.5</w:t>
            </w:r>
          </w:p>
        </w:tc>
        <w:tc>
          <w:tcPr>
            <w:tcW w:w="1296" w:type="dxa"/>
            <w:vAlign w:val="center"/>
          </w:tcPr>
          <w:p w14:paraId="7B93D704"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71ACAD03"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08762FF9"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1D3DD1BA" w14:textId="77777777" w:rsidTr="00114806">
        <w:tc>
          <w:tcPr>
            <w:tcW w:w="558" w:type="dxa"/>
            <w:vAlign w:val="center"/>
          </w:tcPr>
          <w:p w14:paraId="600957F5"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100</w:t>
            </w:r>
          </w:p>
        </w:tc>
        <w:tc>
          <w:tcPr>
            <w:tcW w:w="1350" w:type="dxa"/>
            <w:vAlign w:val="center"/>
          </w:tcPr>
          <w:p w14:paraId="61804E4F" w14:textId="77777777" w:rsidR="00114806" w:rsidRPr="00BA49DC" w:rsidRDefault="00114806" w:rsidP="00BA49DC">
            <w:pPr>
              <w:ind w:left="426" w:hanging="426"/>
              <w:rPr>
                <w:rFonts w:ascii="Arial" w:eastAsia="Arial Unicode MS" w:hAnsi="Arial" w:cs="Arial"/>
              </w:rPr>
            </w:pPr>
            <w:r w:rsidRPr="00BA49DC">
              <w:rPr>
                <w:rFonts w:ascii="Arial" w:hAnsi="Arial" w:cs="Arial"/>
              </w:rPr>
              <w:t>TV 1702</w:t>
            </w:r>
          </w:p>
        </w:tc>
        <w:tc>
          <w:tcPr>
            <w:tcW w:w="1530" w:type="dxa"/>
          </w:tcPr>
          <w:p w14:paraId="124913A7"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2”    IS 1239 </w:t>
            </w:r>
          </w:p>
        </w:tc>
        <w:tc>
          <w:tcPr>
            <w:tcW w:w="3147" w:type="dxa"/>
          </w:tcPr>
          <w:p w14:paraId="1883B72D" w14:textId="77777777" w:rsidR="00114806" w:rsidRPr="00BA49DC" w:rsidRDefault="00114806" w:rsidP="00BA49DC">
            <w:pPr>
              <w:ind w:left="426" w:hanging="426"/>
              <w:rPr>
                <w:rFonts w:ascii="Arial" w:eastAsia="Arial Unicode MS" w:hAnsi="Arial" w:cs="Arial"/>
              </w:rPr>
            </w:pPr>
            <w:r w:rsidRPr="00BA49DC">
              <w:rPr>
                <w:rFonts w:ascii="Arial" w:hAnsi="Arial" w:cs="Arial"/>
              </w:rPr>
              <w:t>Chilled water to E 201</w:t>
            </w:r>
          </w:p>
        </w:tc>
        <w:tc>
          <w:tcPr>
            <w:tcW w:w="1473" w:type="dxa"/>
            <w:vAlign w:val="center"/>
          </w:tcPr>
          <w:p w14:paraId="1016F418"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5B9EFFC7"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7DC764EF"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96" w:type="dxa"/>
            <w:vAlign w:val="center"/>
          </w:tcPr>
          <w:p w14:paraId="65781763"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B2626D4"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11AC6225"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0B662778" w14:textId="77777777" w:rsidTr="00114806">
        <w:tc>
          <w:tcPr>
            <w:tcW w:w="558" w:type="dxa"/>
            <w:vAlign w:val="center"/>
          </w:tcPr>
          <w:p w14:paraId="67A38D75"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101</w:t>
            </w:r>
          </w:p>
        </w:tc>
        <w:tc>
          <w:tcPr>
            <w:tcW w:w="1350" w:type="dxa"/>
            <w:vAlign w:val="center"/>
          </w:tcPr>
          <w:p w14:paraId="0876A6E3" w14:textId="77777777" w:rsidR="00114806" w:rsidRPr="00BA49DC" w:rsidRDefault="00114806" w:rsidP="00BA49DC">
            <w:pPr>
              <w:ind w:left="426" w:hanging="426"/>
              <w:rPr>
                <w:rFonts w:ascii="Arial" w:eastAsia="Arial Unicode MS" w:hAnsi="Arial" w:cs="Arial"/>
              </w:rPr>
            </w:pPr>
            <w:r w:rsidRPr="00BA49DC">
              <w:rPr>
                <w:rFonts w:ascii="Arial" w:hAnsi="Arial" w:cs="Arial"/>
              </w:rPr>
              <w:t>TV 1802</w:t>
            </w:r>
          </w:p>
        </w:tc>
        <w:tc>
          <w:tcPr>
            <w:tcW w:w="1530" w:type="dxa"/>
          </w:tcPr>
          <w:p w14:paraId="4AECFCB9"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3”    IS 1239 </w:t>
            </w:r>
          </w:p>
        </w:tc>
        <w:tc>
          <w:tcPr>
            <w:tcW w:w="3147" w:type="dxa"/>
          </w:tcPr>
          <w:p w14:paraId="00A83022" w14:textId="77777777" w:rsidR="00114806" w:rsidRPr="00BA49DC" w:rsidRDefault="00114806" w:rsidP="00BA49DC">
            <w:pPr>
              <w:ind w:left="426" w:hanging="426"/>
              <w:rPr>
                <w:rFonts w:ascii="Arial" w:eastAsia="Arial Unicode MS" w:hAnsi="Arial" w:cs="Arial"/>
              </w:rPr>
            </w:pPr>
            <w:r w:rsidRPr="00BA49DC">
              <w:rPr>
                <w:rFonts w:ascii="Arial" w:hAnsi="Arial" w:cs="Arial"/>
              </w:rPr>
              <w:t>Chilled water from R 201 loop</w:t>
            </w:r>
          </w:p>
        </w:tc>
        <w:tc>
          <w:tcPr>
            <w:tcW w:w="1473" w:type="dxa"/>
            <w:vAlign w:val="center"/>
          </w:tcPr>
          <w:p w14:paraId="4F4B438B"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156B185F"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40" w:type="dxa"/>
            <w:vAlign w:val="center"/>
          </w:tcPr>
          <w:p w14:paraId="4892B087" w14:textId="77777777" w:rsidR="00114806" w:rsidRPr="00BA49DC" w:rsidRDefault="00114806" w:rsidP="00BA49DC">
            <w:pPr>
              <w:ind w:left="426" w:hanging="426"/>
              <w:rPr>
                <w:rFonts w:ascii="Arial" w:eastAsia="Arial Unicode MS" w:hAnsi="Arial" w:cs="Arial"/>
              </w:rPr>
            </w:pPr>
            <w:r w:rsidRPr="00BA49DC">
              <w:rPr>
                <w:rFonts w:ascii="Arial" w:hAnsi="Arial" w:cs="Arial"/>
              </w:rPr>
              <w:t>2”</w:t>
            </w:r>
          </w:p>
        </w:tc>
        <w:tc>
          <w:tcPr>
            <w:tcW w:w="1296" w:type="dxa"/>
            <w:vAlign w:val="center"/>
          </w:tcPr>
          <w:p w14:paraId="3E8B17D7"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791E630D" w14:textId="77777777" w:rsidR="00114806" w:rsidRPr="00BA49DC" w:rsidRDefault="00114806" w:rsidP="00BA49DC">
            <w:pPr>
              <w:ind w:left="426" w:hanging="426"/>
              <w:rPr>
                <w:rFonts w:ascii="Arial" w:eastAsia="Arial Unicode MS" w:hAnsi="Arial" w:cs="Arial"/>
              </w:rPr>
            </w:pPr>
            <w:r w:rsidRPr="00BA49DC">
              <w:rPr>
                <w:rFonts w:ascii="Arial" w:hAnsi="Arial" w:cs="Arial"/>
              </w:rPr>
              <w:t>3</w:t>
            </w:r>
          </w:p>
        </w:tc>
        <w:tc>
          <w:tcPr>
            <w:tcW w:w="1260" w:type="dxa"/>
            <w:vAlign w:val="center"/>
          </w:tcPr>
          <w:p w14:paraId="1DCAE2A9"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78D82493" w14:textId="77777777" w:rsidTr="00114806">
        <w:tc>
          <w:tcPr>
            <w:tcW w:w="558" w:type="dxa"/>
            <w:vAlign w:val="center"/>
          </w:tcPr>
          <w:p w14:paraId="6904D14D"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lastRenderedPageBreak/>
              <w:t>102</w:t>
            </w:r>
          </w:p>
        </w:tc>
        <w:tc>
          <w:tcPr>
            <w:tcW w:w="1350" w:type="dxa"/>
            <w:vAlign w:val="center"/>
          </w:tcPr>
          <w:p w14:paraId="78DE6557" w14:textId="77777777" w:rsidR="00114806" w:rsidRPr="00BA49DC" w:rsidRDefault="00114806" w:rsidP="00BA49DC">
            <w:pPr>
              <w:ind w:left="426" w:hanging="426"/>
              <w:rPr>
                <w:rFonts w:ascii="Arial" w:eastAsia="Arial Unicode MS" w:hAnsi="Arial" w:cs="Arial"/>
              </w:rPr>
            </w:pPr>
            <w:r w:rsidRPr="00BA49DC">
              <w:rPr>
                <w:rFonts w:ascii="Arial" w:hAnsi="Arial" w:cs="Arial"/>
              </w:rPr>
              <w:t>TV 2001.1</w:t>
            </w:r>
          </w:p>
        </w:tc>
        <w:tc>
          <w:tcPr>
            <w:tcW w:w="1530" w:type="dxa"/>
          </w:tcPr>
          <w:p w14:paraId="06E2A9CE" w14:textId="77777777" w:rsidR="00114806" w:rsidRPr="00BA49DC" w:rsidRDefault="00114806" w:rsidP="00BA49DC">
            <w:pPr>
              <w:ind w:left="426" w:hanging="426"/>
              <w:rPr>
                <w:rFonts w:ascii="Arial" w:eastAsia="Arial Unicode MS" w:hAnsi="Arial" w:cs="Arial"/>
              </w:rPr>
            </w:pPr>
            <w:r w:rsidRPr="00BA49DC">
              <w:rPr>
                <w:rFonts w:ascii="Arial" w:hAnsi="Arial" w:cs="Arial"/>
              </w:rPr>
              <w:t>14”</w:t>
            </w:r>
          </w:p>
        </w:tc>
        <w:tc>
          <w:tcPr>
            <w:tcW w:w="3147" w:type="dxa"/>
          </w:tcPr>
          <w:p w14:paraId="4098E63A" w14:textId="77777777" w:rsidR="00114806" w:rsidRPr="00BA49DC" w:rsidRDefault="00114806" w:rsidP="00BA49DC">
            <w:pPr>
              <w:ind w:left="426" w:hanging="426"/>
              <w:rPr>
                <w:rFonts w:ascii="Arial" w:eastAsia="Arial Unicode MS" w:hAnsi="Arial" w:cs="Arial"/>
              </w:rPr>
            </w:pPr>
            <w:r w:rsidRPr="00BA49DC">
              <w:rPr>
                <w:rFonts w:ascii="Arial" w:hAnsi="Arial" w:cs="Arial"/>
              </w:rPr>
              <w:t>Water to E 202</w:t>
            </w:r>
          </w:p>
        </w:tc>
        <w:tc>
          <w:tcPr>
            <w:tcW w:w="1473" w:type="dxa"/>
            <w:vAlign w:val="center"/>
          </w:tcPr>
          <w:p w14:paraId="44C52738" w14:textId="77777777" w:rsidR="00114806" w:rsidRPr="00BA49DC" w:rsidRDefault="00114806" w:rsidP="00BA49DC">
            <w:pPr>
              <w:ind w:left="426" w:hanging="426"/>
              <w:rPr>
                <w:rFonts w:ascii="Arial" w:eastAsia="Arial Unicode MS" w:hAnsi="Arial" w:cs="Arial"/>
              </w:rPr>
            </w:pPr>
            <w:r w:rsidRPr="00BA49DC">
              <w:rPr>
                <w:rFonts w:ascii="Arial" w:hAnsi="Arial" w:cs="Arial"/>
              </w:rPr>
              <w:t>Butterfly</w:t>
            </w:r>
          </w:p>
        </w:tc>
        <w:tc>
          <w:tcPr>
            <w:tcW w:w="1021" w:type="dxa"/>
            <w:vAlign w:val="center"/>
          </w:tcPr>
          <w:p w14:paraId="5A7E7B9D"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240" w:type="dxa"/>
            <w:vAlign w:val="center"/>
          </w:tcPr>
          <w:p w14:paraId="415921EF" w14:textId="77777777" w:rsidR="00114806" w:rsidRPr="00BA49DC" w:rsidRDefault="00114806" w:rsidP="00BA49DC">
            <w:pPr>
              <w:ind w:left="426" w:hanging="426"/>
              <w:rPr>
                <w:rFonts w:ascii="Arial" w:eastAsia="Arial Unicode MS" w:hAnsi="Arial" w:cs="Arial"/>
              </w:rPr>
            </w:pPr>
            <w:r w:rsidRPr="00BA49DC">
              <w:rPr>
                <w:rFonts w:ascii="Arial" w:hAnsi="Arial" w:cs="Arial"/>
              </w:rPr>
              <w:t>12”</w:t>
            </w:r>
          </w:p>
        </w:tc>
        <w:tc>
          <w:tcPr>
            <w:tcW w:w="1296" w:type="dxa"/>
            <w:vAlign w:val="center"/>
          </w:tcPr>
          <w:p w14:paraId="137796E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DE41365"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61C90BD7" w14:textId="77777777" w:rsidR="00114806" w:rsidRPr="00BA49DC" w:rsidRDefault="00114806" w:rsidP="00BA49DC">
            <w:pPr>
              <w:ind w:left="426" w:hanging="426"/>
              <w:rPr>
                <w:rFonts w:ascii="Arial" w:eastAsia="Arial Unicode MS" w:hAnsi="Arial" w:cs="Arial"/>
              </w:rPr>
            </w:pPr>
            <w:r w:rsidRPr="00BA49DC">
              <w:rPr>
                <w:rFonts w:ascii="Arial" w:hAnsi="Arial" w:cs="Arial"/>
              </w:rPr>
              <w:t>Open</w:t>
            </w:r>
          </w:p>
        </w:tc>
      </w:tr>
      <w:tr w:rsidR="00114806" w:rsidRPr="00114806" w14:paraId="7AD27FD6" w14:textId="77777777" w:rsidTr="00114806">
        <w:tc>
          <w:tcPr>
            <w:tcW w:w="558" w:type="dxa"/>
            <w:vAlign w:val="center"/>
          </w:tcPr>
          <w:p w14:paraId="170003B5"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103</w:t>
            </w:r>
          </w:p>
        </w:tc>
        <w:tc>
          <w:tcPr>
            <w:tcW w:w="1350" w:type="dxa"/>
            <w:vAlign w:val="center"/>
          </w:tcPr>
          <w:p w14:paraId="769AE43B" w14:textId="77777777" w:rsidR="00114806" w:rsidRPr="00BA49DC" w:rsidRDefault="00114806" w:rsidP="00BA49DC">
            <w:pPr>
              <w:ind w:left="426" w:hanging="426"/>
              <w:rPr>
                <w:rFonts w:ascii="Arial" w:eastAsia="Arial Unicode MS" w:hAnsi="Arial" w:cs="Arial"/>
              </w:rPr>
            </w:pPr>
            <w:r w:rsidRPr="00BA49DC">
              <w:rPr>
                <w:rFonts w:ascii="Arial" w:hAnsi="Arial" w:cs="Arial"/>
              </w:rPr>
              <w:t>TV 2001.2</w:t>
            </w:r>
          </w:p>
        </w:tc>
        <w:tc>
          <w:tcPr>
            <w:tcW w:w="1530" w:type="dxa"/>
          </w:tcPr>
          <w:p w14:paraId="2F32B574"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12”  80 Sch </w:t>
            </w:r>
          </w:p>
        </w:tc>
        <w:tc>
          <w:tcPr>
            <w:tcW w:w="3147" w:type="dxa"/>
          </w:tcPr>
          <w:p w14:paraId="4767ED18" w14:textId="77777777" w:rsidR="00114806" w:rsidRPr="00BA49DC" w:rsidRDefault="00114806" w:rsidP="00BA49DC">
            <w:pPr>
              <w:ind w:left="426" w:hanging="426"/>
              <w:rPr>
                <w:rFonts w:ascii="Arial" w:eastAsia="Arial Unicode MS" w:hAnsi="Arial" w:cs="Arial"/>
              </w:rPr>
            </w:pPr>
            <w:r w:rsidRPr="00BA49DC">
              <w:rPr>
                <w:rFonts w:ascii="Arial" w:hAnsi="Arial" w:cs="Arial"/>
              </w:rPr>
              <w:t>E202 bypass  to P204A/S suction</w:t>
            </w:r>
          </w:p>
        </w:tc>
        <w:tc>
          <w:tcPr>
            <w:tcW w:w="1473" w:type="dxa"/>
            <w:vAlign w:val="center"/>
          </w:tcPr>
          <w:p w14:paraId="78FF9645" w14:textId="77777777" w:rsidR="00114806" w:rsidRPr="00BA49DC" w:rsidRDefault="00114806" w:rsidP="00BA49DC">
            <w:pPr>
              <w:ind w:left="426" w:hanging="426"/>
              <w:rPr>
                <w:rFonts w:ascii="Arial" w:eastAsia="Arial Unicode MS" w:hAnsi="Arial" w:cs="Arial"/>
              </w:rPr>
            </w:pPr>
            <w:r w:rsidRPr="00BA49DC">
              <w:rPr>
                <w:rFonts w:ascii="Arial" w:hAnsi="Arial" w:cs="Arial"/>
              </w:rPr>
              <w:t>Butterfly</w:t>
            </w:r>
          </w:p>
        </w:tc>
        <w:tc>
          <w:tcPr>
            <w:tcW w:w="1021" w:type="dxa"/>
            <w:vAlign w:val="center"/>
          </w:tcPr>
          <w:p w14:paraId="0034CC22" w14:textId="77777777" w:rsidR="00114806" w:rsidRPr="00BA49DC" w:rsidRDefault="00114806" w:rsidP="00BA49DC">
            <w:pPr>
              <w:ind w:left="426" w:hanging="426"/>
              <w:rPr>
                <w:rFonts w:ascii="Arial" w:eastAsia="Arial Unicode MS" w:hAnsi="Arial" w:cs="Arial"/>
              </w:rPr>
            </w:pPr>
            <w:r w:rsidRPr="00BA49DC">
              <w:rPr>
                <w:rFonts w:ascii="Arial" w:hAnsi="Arial" w:cs="Arial"/>
              </w:rPr>
              <w:t>10”</w:t>
            </w:r>
          </w:p>
        </w:tc>
        <w:tc>
          <w:tcPr>
            <w:tcW w:w="1240" w:type="dxa"/>
            <w:vAlign w:val="center"/>
          </w:tcPr>
          <w:p w14:paraId="0487D998" w14:textId="77777777" w:rsidR="00114806" w:rsidRPr="00BA49DC" w:rsidRDefault="00114806" w:rsidP="00BA49DC">
            <w:pPr>
              <w:ind w:left="426" w:hanging="426"/>
              <w:rPr>
                <w:rFonts w:ascii="Arial" w:eastAsia="Arial Unicode MS" w:hAnsi="Arial" w:cs="Arial"/>
              </w:rPr>
            </w:pPr>
            <w:r w:rsidRPr="00BA49DC">
              <w:rPr>
                <w:rFonts w:ascii="Arial" w:hAnsi="Arial" w:cs="Arial"/>
              </w:rPr>
              <w:t>10”</w:t>
            </w:r>
          </w:p>
        </w:tc>
        <w:tc>
          <w:tcPr>
            <w:tcW w:w="1296" w:type="dxa"/>
            <w:vAlign w:val="center"/>
          </w:tcPr>
          <w:p w14:paraId="6AB35A4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7D9A8D78" w14:textId="77777777" w:rsidR="00114806" w:rsidRPr="00BA49DC" w:rsidRDefault="00114806" w:rsidP="00BA49DC">
            <w:pPr>
              <w:ind w:left="426" w:hanging="426"/>
              <w:rPr>
                <w:rFonts w:ascii="Arial" w:eastAsia="Arial Unicode MS" w:hAnsi="Arial" w:cs="Arial"/>
              </w:rPr>
            </w:pPr>
            <w:r w:rsidRPr="00BA49DC">
              <w:rPr>
                <w:rFonts w:ascii="Arial" w:hAnsi="Arial" w:cs="Arial"/>
              </w:rPr>
              <w:t>5</w:t>
            </w:r>
          </w:p>
        </w:tc>
        <w:tc>
          <w:tcPr>
            <w:tcW w:w="1260" w:type="dxa"/>
            <w:vAlign w:val="center"/>
          </w:tcPr>
          <w:p w14:paraId="2D323971"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14F2B988" w14:textId="77777777" w:rsidTr="00114806">
        <w:tc>
          <w:tcPr>
            <w:tcW w:w="558" w:type="dxa"/>
            <w:vAlign w:val="center"/>
          </w:tcPr>
          <w:p w14:paraId="787F2222"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104</w:t>
            </w:r>
          </w:p>
        </w:tc>
        <w:tc>
          <w:tcPr>
            <w:tcW w:w="1350" w:type="dxa"/>
            <w:vAlign w:val="center"/>
          </w:tcPr>
          <w:p w14:paraId="404D7A0C" w14:textId="77777777" w:rsidR="00114806" w:rsidRPr="00BA49DC" w:rsidRDefault="00114806" w:rsidP="00BA49DC">
            <w:pPr>
              <w:ind w:left="426" w:hanging="426"/>
              <w:rPr>
                <w:rFonts w:ascii="Arial" w:eastAsia="Arial Unicode MS" w:hAnsi="Arial" w:cs="Arial"/>
              </w:rPr>
            </w:pPr>
            <w:r w:rsidRPr="00BA49DC">
              <w:rPr>
                <w:rFonts w:ascii="Arial" w:hAnsi="Arial" w:cs="Arial"/>
              </w:rPr>
              <w:t>TV 2908</w:t>
            </w:r>
          </w:p>
        </w:tc>
        <w:tc>
          <w:tcPr>
            <w:tcW w:w="1530" w:type="dxa"/>
          </w:tcPr>
          <w:p w14:paraId="774FF666"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1”    IS 1239 </w:t>
            </w:r>
          </w:p>
        </w:tc>
        <w:tc>
          <w:tcPr>
            <w:tcW w:w="3147" w:type="dxa"/>
          </w:tcPr>
          <w:p w14:paraId="51AC914D" w14:textId="77777777" w:rsidR="00114806" w:rsidRPr="00BA49DC" w:rsidRDefault="00114806" w:rsidP="00BA49DC">
            <w:pPr>
              <w:ind w:left="426" w:hanging="426"/>
              <w:rPr>
                <w:rFonts w:ascii="Arial" w:eastAsia="Arial Unicode MS" w:hAnsi="Arial" w:cs="Arial"/>
              </w:rPr>
            </w:pPr>
            <w:r w:rsidRPr="00BA49DC">
              <w:rPr>
                <w:rFonts w:ascii="Arial" w:hAnsi="Arial" w:cs="Arial"/>
              </w:rPr>
              <w:t>DMW to Pri.steam line to FB 501</w:t>
            </w:r>
          </w:p>
        </w:tc>
        <w:tc>
          <w:tcPr>
            <w:tcW w:w="1473" w:type="dxa"/>
            <w:vAlign w:val="center"/>
          </w:tcPr>
          <w:p w14:paraId="644F26B0"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4B8C2779"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5AD31842" w14:textId="77777777" w:rsidR="00114806" w:rsidRPr="00BA49DC" w:rsidRDefault="00114806" w:rsidP="00BA49DC">
            <w:pPr>
              <w:ind w:left="426" w:hanging="426"/>
              <w:rPr>
                <w:rFonts w:ascii="Arial" w:eastAsia="Arial Unicode MS" w:hAnsi="Arial" w:cs="Arial"/>
              </w:rPr>
            </w:pPr>
            <w:r w:rsidRPr="00BA49DC">
              <w:rPr>
                <w:rFonts w:ascii="Arial" w:hAnsi="Arial" w:cs="Arial"/>
              </w:rPr>
              <w:t>CV=0.25</w:t>
            </w:r>
          </w:p>
        </w:tc>
        <w:tc>
          <w:tcPr>
            <w:tcW w:w="1296" w:type="dxa"/>
            <w:vAlign w:val="center"/>
          </w:tcPr>
          <w:p w14:paraId="6F568ADE"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661A6041" w14:textId="77777777" w:rsidR="00114806" w:rsidRPr="00BA49DC" w:rsidRDefault="00114806" w:rsidP="00BA49DC">
            <w:pPr>
              <w:ind w:left="426" w:hanging="426"/>
              <w:rPr>
                <w:rFonts w:ascii="Arial" w:eastAsia="Arial Unicode MS" w:hAnsi="Arial" w:cs="Arial"/>
              </w:rPr>
            </w:pPr>
            <w:r w:rsidRPr="00BA49DC">
              <w:rPr>
                <w:rFonts w:ascii="Arial" w:hAnsi="Arial" w:cs="Arial"/>
              </w:rPr>
              <w:t>5.5</w:t>
            </w:r>
          </w:p>
        </w:tc>
        <w:tc>
          <w:tcPr>
            <w:tcW w:w="1260" w:type="dxa"/>
            <w:vAlign w:val="center"/>
          </w:tcPr>
          <w:p w14:paraId="1CEB9653"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21C77709" w14:textId="77777777" w:rsidTr="00114806">
        <w:tc>
          <w:tcPr>
            <w:tcW w:w="558" w:type="dxa"/>
            <w:vAlign w:val="center"/>
          </w:tcPr>
          <w:p w14:paraId="3EC465E8"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105</w:t>
            </w:r>
          </w:p>
        </w:tc>
        <w:tc>
          <w:tcPr>
            <w:tcW w:w="1350" w:type="dxa"/>
            <w:vAlign w:val="center"/>
          </w:tcPr>
          <w:p w14:paraId="0F864469" w14:textId="77777777" w:rsidR="00114806" w:rsidRPr="00BA49DC" w:rsidRDefault="00114806" w:rsidP="00BA49DC">
            <w:pPr>
              <w:ind w:left="426" w:hanging="426"/>
              <w:rPr>
                <w:rFonts w:ascii="Arial" w:eastAsia="Arial Unicode MS" w:hAnsi="Arial" w:cs="Arial"/>
              </w:rPr>
            </w:pPr>
            <w:r w:rsidRPr="00BA49DC">
              <w:rPr>
                <w:rFonts w:ascii="Arial" w:hAnsi="Arial" w:cs="Arial"/>
              </w:rPr>
              <w:t>TV 2909</w:t>
            </w:r>
          </w:p>
        </w:tc>
        <w:tc>
          <w:tcPr>
            <w:tcW w:w="1530" w:type="dxa"/>
          </w:tcPr>
          <w:p w14:paraId="2CFB1C6E" w14:textId="77777777" w:rsidR="00114806" w:rsidRPr="00BA49DC" w:rsidRDefault="00114806" w:rsidP="00BA49DC">
            <w:pPr>
              <w:ind w:left="426" w:hanging="426"/>
              <w:rPr>
                <w:rFonts w:ascii="Arial" w:eastAsia="Arial Unicode MS" w:hAnsi="Arial" w:cs="Arial"/>
              </w:rPr>
            </w:pPr>
            <w:r w:rsidRPr="00BA49DC">
              <w:rPr>
                <w:rFonts w:ascii="Arial" w:hAnsi="Arial" w:cs="Arial"/>
              </w:rPr>
              <w:t xml:space="preserve">1”    IS 1239 </w:t>
            </w:r>
          </w:p>
        </w:tc>
        <w:tc>
          <w:tcPr>
            <w:tcW w:w="3147" w:type="dxa"/>
          </w:tcPr>
          <w:p w14:paraId="387E68DA" w14:textId="77777777" w:rsidR="00114806" w:rsidRPr="00BA49DC" w:rsidRDefault="00114806" w:rsidP="00BA49DC">
            <w:pPr>
              <w:ind w:left="426" w:hanging="426"/>
              <w:rPr>
                <w:rFonts w:ascii="Arial" w:eastAsia="Arial Unicode MS" w:hAnsi="Arial" w:cs="Arial"/>
              </w:rPr>
            </w:pPr>
            <w:r w:rsidRPr="00BA49DC">
              <w:rPr>
                <w:rFonts w:ascii="Arial" w:hAnsi="Arial" w:cs="Arial"/>
              </w:rPr>
              <w:t>DMW to sec steam line to FB 501</w:t>
            </w:r>
          </w:p>
        </w:tc>
        <w:tc>
          <w:tcPr>
            <w:tcW w:w="1473" w:type="dxa"/>
            <w:vAlign w:val="center"/>
          </w:tcPr>
          <w:p w14:paraId="64893235"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7E58123D" w14:textId="77777777" w:rsidR="00114806" w:rsidRPr="00BA49DC" w:rsidRDefault="00114806" w:rsidP="00BA49DC">
            <w:pPr>
              <w:ind w:left="426" w:hanging="426"/>
              <w:rPr>
                <w:rFonts w:ascii="Arial" w:eastAsia="Arial Unicode MS" w:hAnsi="Arial" w:cs="Arial"/>
              </w:rPr>
            </w:pPr>
            <w:r w:rsidRPr="00BA49DC">
              <w:rPr>
                <w:rFonts w:ascii="Arial" w:hAnsi="Arial" w:cs="Arial"/>
              </w:rPr>
              <w:t>1”</w:t>
            </w:r>
          </w:p>
        </w:tc>
        <w:tc>
          <w:tcPr>
            <w:tcW w:w="1240" w:type="dxa"/>
            <w:vAlign w:val="center"/>
          </w:tcPr>
          <w:p w14:paraId="13C09916" w14:textId="77777777" w:rsidR="00114806" w:rsidRPr="00BA49DC" w:rsidRDefault="00114806" w:rsidP="00BA49DC">
            <w:pPr>
              <w:ind w:left="426" w:hanging="426"/>
              <w:rPr>
                <w:rFonts w:ascii="Arial" w:eastAsia="Arial Unicode MS" w:hAnsi="Arial" w:cs="Arial"/>
              </w:rPr>
            </w:pPr>
            <w:r w:rsidRPr="00BA49DC">
              <w:rPr>
                <w:rFonts w:ascii="Arial" w:hAnsi="Arial" w:cs="Arial"/>
              </w:rPr>
              <w:t>CV=0.25</w:t>
            </w:r>
          </w:p>
        </w:tc>
        <w:tc>
          <w:tcPr>
            <w:tcW w:w="1296" w:type="dxa"/>
            <w:vAlign w:val="center"/>
          </w:tcPr>
          <w:p w14:paraId="5EBD9C42"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2B2083D1" w14:textId="77777777" w:rsidR="00114806" w:rsidRPr="00BA49DC" w:rsidRDefault="00114806" w:rsidP="00BA49DC">
            <w:pPr>
              <w:ind w:left="426" w:hanging="426"/>
              <w:rPr>
                <w:rFonts w:ascii="Arial" w:eastAsia="Arial Unicode MS" w:hAnsi="Arial" w:cs="Arial"/>
              </w:rPr>
            </w:pPr>
            <w:r w:rsidRPr="00BA49DC">
              <w:rPr>
                <w:rFonts w:ascii="Arial" w:hAnsi="Arial" w:cs="Arial"/>
              </w:rPr>
              <w:t>5.5</w:t>
            </w:r>
          </w:p>
        </w:tc>
        <w:tc>
          <w:tcPr>
            <w:tcW w:w="1260" w:type="dxa"/>
            <w:vAlign w:val="center"/>
          </w:tcPr>
          <w:p w14:paraId="196DBBB9"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r w:rsidR="00114806" w:rsidRPr="00114806" w14:paraId="49AE1D0B" w14:textId="77777777" w:rsidTr="00114806">
        <w:tc>
          <w:tcPr>
            <w:tcW w:w="558" w:type="dxa"/>
            <w:vAlign w:val="center"/>
          </w:tcPr>
          <w:p w14:paraId="7C2E4B0A" w14:textId="77777777" w:rsidR="00114806" w:rsidRPr="00BA49DC" w:rsidRDefault="00114806" w:rsidP="00BA49DC">
            <w:pPr>
              <w:ind w:left="426" w:hanging="426"/>
              <w:rPr>
                <w:rFonts w:ascii="Arial" w:eastAsia="Arial Unicode MS" w:hAnsi="Arial" w:cs="Arial"/>
              </w:rPr>
            </w:pPr>
            <w:r w:rsidRPr="00BA49DC">
              <w:rPr>
                <w:rFonts w:ascii="Arial" w:eastAsia="Arial Unicode MS" w:hAnsi="Arial" w:cs="Arial"/>
              </w:rPr>
              <w:t>106</w:t>
            </w:r>
          </w:p>
        </w:tc>
        <w:tc>
          <w:tcPr>
            <w:tcW w:w="1350" w:type="dxa"/>
            <w:vAlign w:val="center"/>
          </w:tcPr>
          <w:p w14:paraId="1701B65F" w14:textId="77777777" w:rsidR="00114806" w:rsidRPr="00BA49DC" w:rsidRDefault="00114806" w:rsidP="00BA49DC">
            <w:pPr>
              <w:ind w:left="426" w:hanging="426"/>
              <w:rPr>
                <w:rFonts w:ascii="Arial" w:eastAsia="Arial Unicode MS" w:hAnsi="Arial" w:cs="Arial"/>
              </w:rPr>
            </w:pPr>
            <w:r w:rsidRPr="00BA49DC">
              <w:rPr>
                <w:rFonts w:ascii="Arial" w:hAnsi="Arial" w:cs="Arial"/>
              </w:rPr>
              <w:t>TV 3106</w:t>
            </w:r>
          </w:p>
        </w:tc>
        <w:tc>
          <w:tcPr>
            <w:tcW w:w="1530" w:type="dxa"/>
          </w:tcPr>
          <w:p w14:paraId="37BE182E" w14:textId="77777777" w:rsidR="00114806" w:rsidRPr="00BA49DC" w:rsidRDefault="00114806" w:rsidP="00BA49DC">
            <w:pPr>
              <w:ind w:left="426" w:hanging="426"/>
              <w:rPr>
                <w:rFonts w:ascii="Arial" w:eastAsia="Arial Unicode MS" w:hAnsi="Arial" w:cs="Arial"/>
              </w:rPr>
            </w:pPr>
            <w:r w:rsidRPr="00BA49DC">
              <w:rPr>
                <w:rFonts w:ascii="Arial" w:hAnsi="Arial" w:cs="Arial"/>
              </w:rPr>
              <w:t>1 ½” 80 Sch</w:t>
            </w:r>
          </w:p>
        </w:tc>
        <w:tc>
          <w:tcPr>
            <w:tcW w:w="3147" w:type="dxa"/>
          </w:tcPr>
          <w:p w14:paraId="12B262FF" w14:textId="77777777" w:rsidR="00114806" w:rsidRPr="00BA49DC" w:rsidRDefault="00114806" w:rsidP="00BA49DC">
            <w:pPr>
              <w:ind w:left="426" w:hanging="426"/>
              <w:rPr>
                <w:rFonts w:ascii="Arial" w:eastAsia="Arial Unicode MS" w:hAnsi="Arial" w:cs="Arial"/>
              </w:rPr>
            </w:pPr>
            <w:r w:rsidRPr="00BA49DC">
              <w:rPr>
                <w:rFonts w:ascii="Arial" w:hAnsi="Arial" w:cs="Arial"/>
              </w:rPr>
              <w:t>Steam  to E 503</w:t>
            </w:r>
          </w:p>
        </w:tc>
        <w:tc>
          <w:tcPr>
            <w:tcW w:w="1473" w:type="dxa"/>
            <w:vAlign w:val="center"/>
          </w:tcPr>
          <w:p w14:paraId="608C92A6" w14:textId="77777777" w:rsidR="00114806" w:rsidRPr="00BA49DC" w:rsidRDefault="00114806" w:rsidP="00BA49DC">
            <w:pPr>
              <w:ind w:left="426" w:hanging="426"/>
              <w:rPr>
                <w:rFonts w:ascii="Arial" w:eastAsia="Arial Unicode MS" w:hAnsi="Arial" w:cs="Arial"/>
              </w:rPr>
            </w:pPr>
            <w:r w:rsidRPr="00BA49DC">
              <w:rPr>
                <w:rFonts w:ascii="Arial" w:hAnsi="Arial" w:cs="Arial"/>
              </w:rPr>
              <w:t>Globe</w:t>
            </w:r>
          </w:p>
        </w:tc>
        <w:tc>
          <w:tcPr>
            <w:tcW w:w="1021" w:type="dxa"/>
            <w:vAlign w:val="center"/>
          </w:tcPr>
          <w:p w14:paraId="0BE2C51F"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40" w:type="dxa"/>
            <w:vAlign w:val="center"/>
          </w:tcPr>
          <w:p w14:paraId="15B0EF6F" w14:textId="77777777" w:rsidR="00114806" w:rsidRPr="00BA49DC" w:rsidRDefault="00114806" w:rsidP="00BA49DC">
            <w:pPr>
              <w:ind w:left="426" w:hanging="426"/>
              <w:rPr>
                <w:rFonts w:ascii="Arial" w:eastAsia="Arial Unicode MS" w:hAnsi="Arial" w:cs="Arial"/>
              </w:rPr>
            </w:pPr>
            <w:r w:rsidRPr="00BA49DC">
              <w:rPr>
                <w:rFonts w:ascii="Arial" w:hAnsi="Arial" w:cs="Arial"/>
              </w:rPr>
              <w:t>1 ½”</w:t>
            </w:r>
          </w:p>
        </w:tc>
        <w:tc>
          <w:tcPr>
            <w:tcW w:w="1296" w:type="dxa"/>
            <w:vAlign w:val="center"/>
          </w:tcPr>
          <w:p w14:paraId="3FDE3F81" w14:textId="77777777" w:rsidR="00114806" w:rsidRPr="00BA49DC" w:rsidRDefault="00114806" w:rsidP="00BA49DC">
            <w:pPr>
              <w:ind w:left="426" w:hanging="426"/>
              <w:rPr>
                <w:rFonts w:ascii="Arial" w:eastAsia="Arial Unicode MS" w:hAnsi="Arial" w:cs="Arial"/>
              </w:rPr>
            </w:pPr>
            <w:r w:rsidRPr="00BA49DC">
              <w:rPr>
                <w:rFonts w:ascii="Arial" w:hAnsi="Arial" w:cs="Arial"/>
              </w:rPr>
              <w:t>Diaphragm</w:t>
            </w:r>
          </w:p>
        </w:tc>
        <w:tc>
          <w:tcPr>
            <w:tcW w:w="1183" w:type="dxa"/>
            <w:vAlign w:val="center"/>
          </w:tcPr>
          <w:p w14:paraId="4C370AF5" w14:textId="77777777" w:rsidR="00114806" w:rsidRPr="00BA49DC" w:rsidRDefault="00114806" w:rsidP="00BA49DC">
            <w:pPr>
              <w:ind w:left="426" w:hanging="426"/>
              <w:rPr>
                <w:rFonts w:ascii="Arial" w:eastAsia="Arial Unicode MS" w:hAnsi="Arial" w:cs="Arial"/>
              </w:rPr>
            </w:pPr>
            <w:r w:rsidRPr="00BA49DC">
              <w:rPr>
                <w:rFonts w:ascii="Arial" w:hAnsi="Arial" w:cs="Arial"/>
              </w:rPr>
              <w:t>6.5</w:t>
            </w:r>
          </w:p>
        </w:tc>
        <w:tc>
          <w:tcPr>
            <w:tcW w:w="1260" w:type="dxa"/>
            <w:vAlign w:val="center"/>
          </w:tcPr>
          <w:p w14:paraId="76AC43B3" w14:textId="77777777" w:rsidR="00114806" w:rsidRPr="00BA49DC" w:rsidRDefault="00114806" w:rsidP="00BA49DC">
            <w:pPr>
              <w:ind w:left="426" w:hanging="426"/>
              <w:rPr>
                <w:rFonts w:ascii="Arial" w:eastAsia="Arial Unicode MS" w:hAnsi="Arial" w:cs="Arial"/>
              </w:rPr>
            </w:pPr>
            <w:r w:rsidRPr="00BA49DC">
              <w:rPr>
                <w:rFonts w:ascii="Arial" w:hAnsi="Arial" w:cs="Arial"/>
              </w:rPr>
              <w:t>Close</w:t>
            </w:r>
          </w:p>
        </w:tc>
      </w:tr>
    </w:tbl>
    <w:p w14:paraId="379D01F1" w14:textId="77777777" w:rsidR="00114806" w:rsidRPr="00BA49DC" w:rsidRDefault="00114806" w:rsidP="00BA49DC">
      <w:pPr>
        <w:ind w:left="426" w:hanging="426"/>
        <w:rPr>
          <w:rFonts w:ascii="Arial" w:hAnsi="Arial" w:cs="Arial"/>
        </w:rPr>
        <w:sectPr w:rsidR="00114806" w:rsidRPr="00BA49DC">
          <w:pgSz w:w="15840" w:h="12240" w:orient="landscape" w:code="1"/>
          <w:pgMar w:top="720" w:right="720" w:bottom="1526" w:left="720" w:header="720" w:footer="720" w:gutter="0"/>
          <w:cols w:space="720"/>
          <w:docGrid w:linePitch="360"/>
        </w:sectPr>
      </w:pPr>
      <w:r w:rsidRPr="00BA49DC">
        <w:rPr>
          <w:rFonts w:ascii="Arial" w:hAnsi="Arial" w:cs="Arial"/>
        </w:rPr>
        <w:br w:type="page"/>
      </w:r>
    </w:p>
    <w:p w14:paraId="1D605750" w14:textId="53AA4EBB" w:rsidR="00114806" w:rsidRPr="00BA49DC" w:rsidRDefault="00114806" w:rsidP="00BA49DC">
      <w:pPr>
        <w:ind w:left="426" w:hanging="426"/>
        <w:rPr>
          <w:rFonts w:ascii="Arial" w:hAnsi="Arial" w:cs="Arial"/>
          <w:b/>
          <w:bCs/>
        </w:rPr>
      </w:pPr>
      <w:bookmarkStart w:id="437" w:name="MISCITEMS"/>
      <w:bookmarkEnd w:id="437"/>
      <w:r w:rsidRPr="00BA49DC">
        <w:rPr>
          <w:rFonts w:ascii="Arial" w:hAnsi="Arial" w:cs="Arial"/>
          <w:b/>
          <w:bCs/>
        </w:rPr>
        <w:lastRenderedPageBreak/>
        <w:t>Miscellaneous items</w:t>
      </w:r>
    </w:p>
    <w:p w14:paraId="14026CF6" w14:textId="77777777" w:rsidR="00114806" w:rsidRPr="00114806" w:rsidRDefault="00114806" w:rsidP="00BA49DC">
      <w:pPr>
        <w:ind w:left="426" w:hanging="426"/>
        <w:rPr>
          <w:rFonts w:ascii="Arial" w:hAnsi="Arial" w:cs="Arial"/>
        </w:rPr>
      </w:pPr>
    </w:p>
    <w:p w14:paraId="3C1AC520" w14:textId="4344739C" w:rsidR="00114806" w:rsidRPr="00BA49DC" w:rsidRDefault="00114806" w:rsidP="00BA49DC">
      <w:pPr>
        <w:ind w:left="426" w:hanging="426"/>
        <w:rPr>
          <w:rFonts w:ascii="Arial" w:hAnsi="Arial" w:cs="Arial"/>
        </w:rPr>
      </w:pPr>
      <w:r w:rsidRPr="00BA49DC">
        <w:rPr>
          <w:rFonts w:ascii="Arial" w:hAnsi="Arial" w:cs="Arial"/>
        </w:rPr>
        <w:t>J201 : Steam Jet Ejector</w:t>
      </w:r>
    </w:p>
    <w:p w14:paraId="6A093975" w14:textId="7AC6C3D9" w:rsidR="00114806" w:rsidRPr="00BA49DC" w:rsidRDefault="00114806" w:rsidP="00BA49DC">
      <w:pPr>
        <w:ind w:left="426" w:hanging="426"/>
        <w:rPr>
          <w:rFonts w:ascii="Arial" w:hAnsi="Arial" w:cs="Arial"/>
        </w:rPr>
      </w:pPr>
      <w:r w:rsidRPr="00BA49DC">
        <w:rPr>
          <w:rFonts w:ascii="Arial" w:hAnsi="Arial" w:cs="Arial"/>
        </w:rPr>
        <w:t>Service : To Heat Water</w:t>
      </w:r>
    </w:p>
    <w:p w14:paraId="7EEE3FBA" w14:textId="77777777" w:rsidR="00114806" w:rsidRPr="00114806" w:rsidRDefault="00114806" w:rsidP="00BA49DC">
      <w:pPr>
        <w:ind w:left="426" w:hanging="426"/>
        <w:rPr>
          <w:rFonts w:ascii="Arial" w:hAnsi="Arial" w:cs="Arial"/>
        </w:rPr>
      </w:pPr>
    </w:p>
    <w:p w14:paraId="150FB6F0" w14:textId="77777777" w:rsidR="00114806" w:rsidRPr="00114806" w:rsidRDefault="00114806" w:rsidP="00BA49DC">
      <w:pPr>
        <w:ind w:left="426" w:hanging="426"/>
        <w:rPr>
          <w:rFonts w:ascii="Arial" w:hAnsi="Arial" w:cs="Arial"/>
        </w:rPr>
      </w:pPr>
      <w:r w:rsidRPr="00114806">
        <w:rPr>
          <w:rFonts w:ascii="Arial" w:hAnsi="Arial" w:cs="Arial"/>
        </w:rPr>
        <w:t>Heated Medium : Water</w:t>
      </w:r>
    </w:p>
    <w:p w14:paraId="16E9CC1D" w14:textId="77777777" w:rsidR="00114806" w:rsidRPr="00114806" w:rsidRDefault="00114806" w:rsidP="00BA49DC">
      <w:pPr>
        <w:ind w:left="426" w:hanging="426"/>
        <w:rPr>
          <w:rFonts w:ascii="Arial" w:hAnsi="Arial" w:cs="Arial"/>
        </w:rPr>
      </w:pPr>
    </w:p>
    <w:p w14:paraId="22482D7C" w14:textId="77777777" w:rsidR="00114806" w:rsidRPr="00BA49DC" w:rsidRDefault="00114806" w:rsidP="00BA49DC">
      <w:pPr>
        <w:ind w:left="426" w:hanging="426"/>
        <w:rPr>
          <w:rFonts w:ascii="Arial" w:hAnsi="Arial" w:cs="Arial"/>
        </w:rPr>
      </w:pPr>
      <w:r w:rsidRPr="00BA49DC">
        <w:rPr>
          <w:rFonts w:ascii="Arial" w:hAnsi="Arial" w:cs="Arial"/>
        </w:rPr>
        <w:t>Flow Rate</w:t>
      </w:r>
      <w:r w:rsidRPr="00BA49DC">
        <w:rPr>
          <w:rFonts w:ascii="Arial" w:hAnsi="Arial" w:cs="Arial"/>
        </w:rPr>
        <w:tab/>
        <w:t>:</w:t>
      </w:r>
      <w:r w:rsidRPr="00BA49DC">
        <w:rPr>
          <w:rFonts w:ascii="Arial" w:hAnsi="Arial" w:cs="Arial"/>
        </w:rPr>
        <w:tab/>
        <w:t>70,000 kg/hr</w:t>
      </w:r>
    </w:p>
    <w:p w14:paraId="4605A352" w14:textId="77777777" w:rsidR="00114806" w:rsidRPr="00BA49DC" w:rsidRDefault="00114806" w:rsidP="00BA49DC">
      <w:pPr>
        <w:ind w:left="426" w:hanging="426"/>
        <w:rPr>
          <w:rFonts w:ascii="Arial" w:hAnsi="Arial" w:cs="Arial"/>
        </w:rPr>
      </w:pPr>
      <w:r w:rsidRPr="00BA49DC">
        <w:rPr>
          <w:rFonts w:ascii="Arial" w:hAnsi="Arial" w:cs="Arial"/>
        </w:rPr>
        <w:t>Pressure</w:t>
      </w:r>
      <w:r w:rsidRPr="00BA49DC">
        <w:rPr>
          <w:rFonts w:ascii="Arial" w:hAnsi="Arial" w:cs="Arial"/>
        </w:rPr>
        <w:tab/>
        <w:t>:</w:t>
      </w:r>
      <w:r w:rsidRPr="00BA49DC">
        <w:rPr>
          <w:rFonts w:ascii="Arial" w:hAnsi="Arial" w:cs="Arial"/>
        </w:rPr>
        <w:tab/>
        <w:t>2.0 kg/cm2</w:t>
      </w:r>
    </w:p>
    <w:p w14:paraId="6157603F" w14:textId="77777777" w:rsidR="00114806" w:rsidRPr="00BA49DC" w:rsidRDefault="00114806" w:rsidP="00BA49DC">
      <w:pPr>
        <w:ind w:left="426" w:hanging="426"/>
        <w:rPr>
          <w:rFonts w:ascii="Arial" w:hAnsi="Arial" w:cs="Arial"/>
        </w:rPr>
      </w:pPr>
      <w:r w:rsidRPr="00BA49DC">
        <w:rPr>
          <w:rFonts w:ascii="Arial" w:hAnsi="Arial" w:cs="Arial"/>
        </w:rPr>
        <w:t>Temp</w:t>
      </w:r>
      <w:r w:rsidRPr="00BA49DC">
        <w:rPr>
          <w:rFonts w:ascii="Arial" w:hAnsi="Arial" w:cs="Arial"/>
        </w:rPr>
        <w:tab/>
      </w:r>
      <w:r w:rsidRPr="00BA49DC">
        <w:rPr>
          <w:rFonts w:ascii="Arial" w:hAnsi="Arial" w:cs="Arial"/>
        </w:rPr>
        <w:tab/>
        <w:t>:</w:t>
      </w:r>
      <w:r w:rsidRPr="00BA49DC">
        <w:rPr>
          <w:rFonts w:ascii="Arial" w:hAnsi="Arial" w:cs="Arial"/>
        </w:rPr>
        <w:tab/>
        <w:t xml:space="preserve">In/Out </w:t>
      </w:r>
      <w:r w:rsidRPr="00BA49DC">
        <w:rPr>
          <w:rFonts w:ascii="Arial" w:hAnsi="Arial" w:cs="Arial"/>
          <w:vertAlign w:val="superscript"/>
        </w:rPr>
        <w:t>0</w:t>
      </w:r>
      <w:r w:rsidRPr="00BA49DC">
        <w:rPr>
          <w:rFonts w:ascii="Arial" w:hAnsi="Arial" w:cs="Arial"/>
        </w:rPr>
        <w:t>C = 30/80</w:t>
      </w:r>
    </w:p>
    <w:p w14:paraId="70143A75" w14:textId="77777777" w:rsidR="00114806" w:rsidRPr="00114806" w:rsidRDefault="00114806" w:rsidP="00BA49DC">
      <w:pPr>
        <w:ind w:left="426" w:hanging="426"/>
        <w:rPr>
          <w:rFonts w:ascii="Arial" w:hAnsi="Arial" w:cs="Arial"/>
        </w:rPr>
      </w:pPr>
    </w:p>
    <w:p w14:paraId="53139815" w14:textId="77777777" w:rsidR="00114806" w:rsidRPr="00114806" w:rsidRDefault="00114806" w:rsidP="00BA49DC">
      <w:pPr>
        <w:ind w:left="426" w:hanging="426"/>
        <w:rPr>
          <w:rFonts w:ascii="Arial" w:hAnsi="Arial" w:cs="Arial"/>
        </w:rPr>
      </w:pPr>
      <w:r w:rsidRPr="00114806">
        <w:rPr>
          <w:rFonts w:ascii="Arial" w:hAnsi="Arial" w:cs="Arial"/>
        </w:rPr>
        <w:t>Heating Medium : Steam</w:t>
      </w:r>
    </w:p>
    <w:p w14:paraId="31BE47F4" w14:textId="77777777" w:rsidR="00114806" w:rsidRPr="00114806" w:rsidRDefault="00114806" w:rsidP="00BA49DC">
      <w:pPr>
        <w:ind w:left="426" w:hanging="426"/>
        <w:rPr>
          <w:rFonts w:ascii="Arial" w:hAnsi="Arial" w:cs="Arial"/>
        </w:rPr>
      </w:pPr>
    </w:p>
    <w:p w14:paraId="6BDB2BD0" w14:textId="77777777" w:rsidR="00114806" w:rsidRPr="00BA49DC" w:rsidRDefault="00114806" w:rsidP="00BA49DC">
      <w:pPr>
        <w:ind w:left="426" w:hanging="426"/>
        <w:rPr>
          <w:rFonts w:ascii="Arial" w:hAnsi="Arial" w:cs="Arial"/>
        </w:rPr>
      </w:pPr>
      <w:r w:rsidRPr="00BA49DC">
        <w:rPr>
          <w:rFonts w:ascii="Arial" w:hAnsi="Arial" w:cs="Arial"/>
        </w:rPr>
        <w:t>Flow Rate</w:t>
      </w:r>
      <w:r w:rsidRPr="00BA49DC">
        <w:rPr>
          <w:rFonts w:ascii="Arial" w:hAnsi="Arial" w:cs="Arial"/>
        </w:rPr>
        <w:tab/>
        <w:t>:</w:t>
      </w:r>
      <w:r w:rsidRPr="00BA49DC">
        <w:rPr>
          <w:rFonts w:ascii="Arial" w:hAnsi="Arial" w:cs="Arial"/>
        </w:rPr>
        <w:tab/>
        <w:t>1200 kg/hr</w:t>
      </w:r>
    </w:p>
    <w:p w14:paraId="522CB20A" w14:textId="77777777" w:rsidR="00114806" w:rsidRPr="00BA49DC" w:rsidRDefault="00114806" w:rsidP="00BA49DC">
      <w:pPr>
        <w:ind w:left="426" w:hanging="426"/>
        <w:rPr>
          <w:rFonts w:ascii="Arial" w:hAnsi="Arial" w:cs="Arial"/>
        </w:rPr>
      </w:pPr>
      <w:r w:rsidRPr="00BA49DC">
        <w:rPr>
          <w:rFonts w:ascii="Arial" w:hAnsi="Arial" w:cs="Arial"/>
        </w:rPr>
        <w:t>Inlet pressure:</w:t>
      </w:r>
      <w:r w:rsidRPr="00BA49DC">
        <w:rPr>
          <w:rFonts w:ascii="Arial" w:hAnsi="Arial" w:cs="Arial"/>
        </w:rPr>
        <w:tab/>
        <w:t>2.5 kg/cm2</w:t>
      </w:r>
    </w:p>
    <w:p w14:paraId="17B6FDA1" w14:textId="77777777" w:rsidR="00114806" w:rsidRPr="00BA49DC" w:rsidRDefault="00114806" w:rsidP="00BA49DC">
      <w:pPr>
        <w:ind w:left="426" w:hanging="426"/>
        <w:rPr>
          <w:rFonts w:ascii="Arial" w:hAnsi="Arial" w:cs="Arial"/>
        </w:rPr>
      </w:pPr>
      <w:r w:rsidRPr="00BA49DC">
        <w:rPr>
          <w:rFonts w:ascii="Arial" w:hAnsi="Arial" w:cs="Arial"/>
        </w:rPr>
        <w:t>Outlet pressure:</w:t>
      </w:r>
      <w:r w:rsidRPr="00BA49DC">
        <w:rPr>
          <w:rFonts w:ascii="Arial" w:hAnsi="Arial" w:cs="Arial"/>
        </w:rPr>
        <w:tab/>
        <w:t>1.5 kg/cm2</w:t>
      </w:r>
    </w:p>
    <w:p w14:paraId="622CD4B7" w14:textId="77777777" w:rsidR="00114806" w:rsidRPr="00114806" w:rsidRDefault="00114806" w:rsidP="00BA49DC">
      <w:pPr>
        <w:ind w:left="426" w:hanging="426"/>
        <w:rPr>
          <w:rFonts w:ascii="Arial" w:hAnsi="Arial" w:cs="Arial"/>
        </w:rPr>
      </w:pPr>
    </w:p>
    <w:p w14:paraId="6CE95867" w14:textId="77777777" w:rsidR="00114806" w:rsidRPr="00114806" w:rsidRDefault="00114806" w:rsidP="00BA49DC">
      <w:pPr>
        <w:ind w:left="426" w:hanging="426"/>
        <w:rPr>
          <w:rFonts w:ascii="Arial" w:hAnsi="Arial" w:cs="Arial"/>
        </w:rPr>
      </w:pPr>
      <w:r w:rsidRPr="00114806">
        <w:rPr>
          <w:rFonts w:ascii="Arial" w:hAnsi="Arial" w:cs="Arial"/>
        </w:rPr>
        <w:t xml:space="preserve">MOC of Nozzle : SS304 </w:t>
      </w:r>
    </w:p>
    <w:p w14:paraId="4EF16526" w14:textId="77777777" w:rsidR="00114806" w:rsidRPr="00114806" w:rsidRDefault="00114806" w:rsidP="00BA49DC">
      <w:pPr>
        <w:ind w:left="426" w:hanging="426"/>
        <w:rPr>
          <w:rFonts w:ascii="Arial" w:hAnsi="Arial" w:cs="Arial"/>
        </w:rPr>
      </w:pPr>
    </w:p>
    <w:p w14:paraId="1DC234DB" w14:textId="490E5D6F" w:rsidR="00114806" w:rsidRPr="00BA49DC" w:rsidRDefault="00114806" w:rsidP="00BA49DC">
      <w:pPr>
        <w:ind w:left="426" w:hanging="426"/>
        <w:rPr>
          <w:rFonts w:ascii="Arial" w:hAnsi="Arial" w:cs="Arial"/>
        </w:rPr>
      </w:pPr>
      <w:r w:rsidRPr="00BA49DC">
        <w:rPr>
          <w:rFonts w:ascii="Arial" w:hAnsi="Arial" w:cs="Arial"/>
        </w:rPr>
        <w:t>J-901 : Steam Jet Ejector</w:t>
      </w:r>
    </w:p>
    <w:p w14:paraId="3E726510" w14:textId="38B9291E" w:rsidR="00114806" w:rsidRPr="00BA49DC" w:rsidRDefault="00114806" w:rsidP="00BA49DC">
      <w:pPr>
        <w:ind w:left="426" w:hanging="426"/>
        <w:rPr>
          <w:rFonts w:ascii="Arial" w:hAnsi="Arial" w:cs="Arial"/>
        </w:rPr>
      </w:pPr>
      <w:r w:rsidRPr="00BA49DC">
        <w:rPr>
          <w:rFonts w:ascii="Arial" w:hAnsi="Arial" w:cs="Arial"/>
        </w:rPr>
        <w:t>Service : Evacuation</w:t>
      </w:r>
    </w:p>
    <w:p w14:paraId="459BF6CC" w14:textId="77777777" w:rsidR="00114806" w:rsidRPr="00114806" w:rsidRDefault="00114806" w:rsidP="00BA49DC">
      <w:pPr>
        <w:ind w:left="426" w:hanging="426"/>
        <w:rPr>
          <w:rFonts w:ascii="Arial" w:hAnsi="Arial" w:cs="Arial"/>
        </w:rPr>
      </w:pPr>
    </w:p>
    <w:p w14:paraId="0B57BDBD" w14:textId="77777777" w:rsidR="00114806" w:rsidRPr="00114806" w:rsidRDefault="00114806" w:rsidP="00BA49DC">
      <w:pPr>
        <w:ind w:left="426" w:hanging="426"/>
        <w:rPr>
          <w:rFonts w:ascii="Arial" w:hAnsi="Arial" w:cs="Arial"/>
        </w:rPr>
      </w:pPr>
      <w:r w:rsidRPr="00114806">
        <w:rPr>
          <w:rFonts w:ascii="Arial" w:hAnsi="Arial" w:cs="Arial"/>
        </w:rPr>
        <w:t>Motive medium:</w:t>
      </w:r>
    </w:p>
    <w:p w14:paraId="4016B608" w14:textId="77777777" w:rsidR="00114806" w:rsidRPr="00BA49DC" w:rsidRDefault="00114806" w:rsidP="00BA49DC">
      <w:pPr>
        <w:ind w:left="426" w:hanging="426"/>
        <w:rPr>
          <w:rFonts w:ascii="Arial" w:hAnsi="Arial" w:cs="Arial"/>
        </w:rPr>
      </w:pPr>
      <w:r w:rsidRPr="00BA49DC">
        <w:rPr>
          <w:rFonts w:ascii="Arial" w:hAnsi="Arial" w:cs="Arial"/>
        </w:rPr>
        <w:t>Fluid</w:t>
      </w:r>
      <w:r w:rsidRPr="00BA49DC">
        <w:rPr>
          <w:rFonts w:ascii="Arial" w:hAnsi="Arial" w:cs="Arial"/>
        </w:rPr>
        <w:tab/>
      </w:r>
      <w:r w:rsidRPr="00BA49DC">
        <w:rPr>
          <w:rFonts w:ascii="Arial" w:hAnsi="Arial" w:cs="Arial"/>
        </w:rPr>
        <w:tab/>
      </w:r>
      <w:r w:rsidRPr="00BA49DC">
        <w:rPr>
          <w:rFonts w:ascii="Arial" w:hAnsi="Arial" w:cs="Arial"/>
        </w:rPr>
        <w:tab/>
        <w:t>Steam flow rate</w:t>
      </w:r>
      <w:r w:rsidRPr="00BA49DC">
        <w:rPr>
          <w:rFonts w:ascii="Arial" w:hAnsi="Arial" w:cs="Arial"/>
        </w:rPr>
        <w:tab/>
        <w:t>60 kg/hr</w:t>
      </w:r>
    </w:p>
    <w:p w14:paraId="4252177D" w14:textId="0D93CBB5" w:rsidR="00114806" w:rsidRPr="00BA49DC" w:rsidRDefault="00114806" w:rsidP="00BA49DC">
      <w:pPr>
        <w:ind w:left="426" w:hanging="426"/>
        <w:rPr>
          <w:rFonts w:ascii="Arial" w:hAnsi="Arial" w:cs="Arial"/>
        </w:rPr>
      </w:pPr>
      <w:r w:rsidRPr="00BA49DC">
        <w:rPr>
          <w:rFonts w:ascii="Arial" w:hAnsi="Arial" w:cs="Arial"/>
        </w:rPr>
        <w:t>Pressure</w:t>
      </w:r>
      <w:r w:rsidRPr="00BA49DC">
        <w:rPr>
          <w:rFonts w:ascii="Arial" w:hAnsi="Arial" w:cs="Arial"/>
        </w:rPr>
        <w:tab/>
      </w:r>
      <w:r w:rsidRPr="00BA49DC">
        <w:rPr>
          <w:rFonts w:ascii="Arial" w:hAnsi="Arial" w:cs="Arial"/>
        </w:rPr>
        <w:tab/>
        <w:t>3.0 kg/cm2</w:t>
      </w:r>
    </w:p>
    <w:p w14:paraId="625BF44B" w14:textId="3424D879" w:rsidR="00114806" w:rsidRPr="00BA49DC" w:rsidRDefault="00114806" w:rsidP="00BA49DC">
      <w:pPr>
        <w:ind w:left="426" w:hanging="426"/>
        <w:rPr>
          <w:rFonts w:ascii="Arial" w:hAnsi="Arial" w:cs="Arial"/>
        </w:rPr>
      </w:pPr>
      <w:r w:rsidRPr="00BA49DC">
        <w:rPr>
          <w:rFonts w:ascii="Arial" w:hAnsi="Arial" w:cs="Arial"/>
        </w:rPr>
        <w:t>Temperature</w:t>
      </w:r>
      <w:r w:rsidRPr="00BA49DC">
        <w:rPr>
          <w:rFonts w:ascii="Arial" w:hAnsi="Arial" w:cs="Arial"/>
        </w:rPr>
        <w:tab/>
      </w:r>
      <w:r w:rsidRPr="00BA49DC">
        <w:rPr>
          <w:rFonts w:ascii="Arial" w:hAnsi="Arial" w:cs="Arial"/>
        </w:rPr>
        <w:tab/>
        <w:t xml:space="preserve">150 </w:t>
      </w:r>
      <w:r w:rsidRPr="00BA49DC">
        <w:rPr>
          <w:rFonts w:ascii="Arial" w:hAnsi="Arial" w:cs="Arial"/>
          <w:vertAlign w:val="superscript"/>
        </w:rPr>
        <w:t>0</w:t>
      </w:r>
      <w:r w:rsidRPr="00BA49DC">
        <w:rPr>
          <w:rFonts w:ascii="Arial" w:hAnsi="Arial" w:cs="Arial"/>
        </w:rPr>
        <w:t>C</w:t>
      </w:r>
    </w:p>
    <w:p w14:paraId="7CB7D1EF" w14:textId="77777777" w:rsidR="00114806" w:rsidRPr="00114806" w:rsidRDefault="00114806" w:rsidP="00BA49DC">
      <w:pPr>
        <w:ind w:left="426" w:hanging="426"/>
        <w:rPr>
          <w:rFonts w:ascii="Arial" w:hAnsi="Arial" w:cs="Arial"/>
        </w:rPr>
      </w:pPr>
    </w:p>
    <w:p w14:paraId="32FDC539" w14:textId="77777777" w:rsidR="00114806" w:rsidRPr="00114806" w:rsidRDefault="00114806" w:rsidP="00BA49DC">
      <w:pPr>
        <w:ind w:left="426" w:hanging="426"/>
        <w:rPr>
          <w:rFonts w:ascii="Arial" w:hAnsi="Arial" w:cs="Arial"/>
        </w:rPr>
      </w:pPr>
      <w:r w:rsidRPr="00114806">
        <w:rPr>
          <w:rFonts w:ascii="Arial" w:hAnsi="Arial" w:cs="Arial"/>
        </w:rPr>
        <w:t>Fluid Handled</w:t>
      </w:r>
      <w:r w:rsidRPr="00114806">
        <w:rPr>
          <w:rFonts w:ascii="Arial" w:hAnsi="Arial" w:cs="Arial"/>
        </w:rPr>
        <w:tab/>
        <w:t>Flow rate</w:t>
      </w:r>
      <w:r w:rsidRPr="00114806">
        <w:rPr>
          <w:rFonts w:ascii="Arial" w:hAnsi="Arial" w:cs="Arial"/>
        </w:rPr>
        <w:tab/>
      </w:r>
      <w:r w:rsidRPr="00114806">
        <w:rPr>
          <w:rFonts w:ascii="Arial" w:hAnsi="Arial" w:cs="Arial"/>
        </w:rPr>
        <w:tab/>
        <w:t>20.0 kg/cm2</w:t>
      </w:r>
    </w:p>
    <w:p w14:paraId="4C83D7E0" w14:textId="77777777" w:rsidR="00114806" w:rsidRPr="00BA49DC" w:rsidRDefault="00114806" w:rsidP="00BA49DC">
      <w:pPr>
        <w:ind w:left="426" w:hanging="426"/>
        <w:rPr>
          <w:rFonts w:ascii="Arial" w:hAnsi="Arial" w:cs="Arial"/>
        </w:rPr>
      </w:pPr>
      <w:r w:rsidRPr="00BA49DC">
        <w:rPr>
          <w:rFonts w:ascii="Arial" w:hAnsi="Arial" w:cs="Arial"/>
        </w:rPr>
        <w:t>Inlet temp</w:t>
      </w:r>
      <w:r w:rsidRPr="00BA49DC">
        <w:rPr>
          <w:rFonts w:ascii="Arial" w:hAnsi="Arial" w:cs="Arial"/>
        </w:rPr>
        <w:tab/>
      </w:r>
      <w:r w:rsidRPr="00BA49DC">
        <w:rPr>
          <w:rFonts w:ascii="Arial" w:hAnsi="Arial" w:cs="Arial"/>
        </w:rPr>
        <w:tab/>
        <w:t xml:space="preserve">100 </w:t>
      </w:r>
      <w:r w:rsidRPr="00BA49DC">
        <w:rPr>
          <w:rFonts w:ascii="Arial" w:hAnsi="Arial" w:cs="Arial"/>
          <w:vertAlign w:val="superscript"/>
        </w:rPr>
        <w:t>0</w:t>
      </w:r>
      <w:r w:rsidRPr="00BA49DC">
        <w:rPr>
          <w:rFonts w:ascii="Arial" w:hAnsi="Arial" w:cs="Arial"/>
        </w:rPr>
        <w:t>C</w:t>
      </w:r>
    </w:p>
    <w:p w14:paraId="78FD80BE" w14:textId="77777777" w:rsidR="00114806" w:rsidRPr="00BA49DC" w:rsidRDefault="00114806" w:rsidP="00BA49DC">
      <w:pPr>
        <w:ind w:left="426" w:hanging="426"/>
        <w:rPr>
          <w:rFonts w:ascii="Arial" w:hAnsi="Arial" w:cs="Arial"/>
        </w:rPr>
      </w:pPr>
      <w:r w:rsidRPr="00BA49DC">
        <w:rPr>
          <w:rFonts w:ascii="Arial" w:hAnsi="Arial" w:cs="Arial"/>
        </w:rPr>
        <w:t>Discharge pressure</w:t>
      </w:r>
      <w:r w:rsidRPr="00BA49DC">
        <w:rPr>
          <w:rFonts w:ascii="Arial" w:hAnsi="Arial" w:cs="Arial"/>
        </w:rPr>
        <w:tab/>
        <w:t>760 mm Hg Abs</w:t>
      </w:r>
    </w:p>
    <w:p w14:paraId="3040E718" w14:textId="77777777" w:rsidR="00114806" w:rsidRPr="00114806" w:rsidRDefault="00114806" w:rsidP="00BA49DC">
      <w:pPr>
        <w:ind w:left="426" w:hanging="426"/>
        <w:rPr>
          <w:rFonts w:ascii="Arial" w:hAnsi="Arial" w:cs="Arial"/>
        </w:rPr>
      </w:pPr>
    </w:p>
    <w:p w14:paraId="44EE571D" w14:textId="77777777" w:rsidR="00114806" w:rsidRPr="00114806" w:rsidRDefault="00114806" w:rsidP="00BA49DC">
      <w:pPr>
        <w:ind w:left="426" w:hanging="426"/>
        <w:rPr>
          <w:rFonts w:ascii="Arial" w:hAnsi="Arial" w:cs="Arial"/>
        </w:rPr>
      </w:pPr>
      <w:r w:rsidRPr="00114806">
        <w:rPr>
          <w:rFonts w:ascii="Arial" w:hAnsi="Arial" w:cs="Arial"/>
        </w:rPr>
        <w:t>Evacuation</w:t>
      </w:r>
      <w:r w:rsidRPr="00114806">
        <w:rPr>
          <w:rFonts w:ascii="Arial" w:hAnsi="Arial" w:cs="Arial"/>
        </w:rPr>
        <w:tab/>
      </w:r>
      <w:r w:rsidRPr="00114806">
        <w:rPr>
          <w:rFonts w:ascii="Arial" w:hAnsi="Arial" w:cs="Arial"/>
        </w:rPr>
        <w:tab/>
        <w:t>Initial Press</w:t>
      </w:r>
      <w:r w:rsidRPr="00114806">
        <w:rPr>
          <w:rFonts w:ascii="Arial" w:hAnsi="Arial" w:cs="Arial"/>
        </w:rPr>
        <w:tab/>
      </w:r>
      <w:r w:rsidRPr="00114806">
        <w:rPr>
          <w:rFonts w:ascii="Arial" w:hAnsi="Arial" w:cs="Arial"/>
        </w:rPr>
        <w:tab/>
        <w:t xml:space="preserve">820 mm Hg Abs </w:t>
      </w:r>
    </w:p>
    <w:p w14:paraId="0690D3BF" w14:textId="77777777" w:rsidR="00114806" w:rsidRPr="00BA49DC" w:rsidRDefault="00114806" w:rsidP="00BA49DC">
      <w:pPr>
        <w:ind w:left="426" w:hanging="426"/>
        <w:rPr>
          <w:rFonts w:ascii="Arial" w:hAnsi="Arial" w:cs="Arial"/>
        </w:rPr>
      </w:pPr>
      <w:r w:rsidRPr="00BA49DC">
        <w:rPr>
          <w:rFonts w:ascii="Arial" w:hAnsi="Arial" w:cs="Arial"/>
        </w:rPr>
        <w:t>Requirement</w:t>
      </w:r>
      <w:r w:rsidRPr="00BA49DC">
        <w:rPr>
          <w:rFonts w:ascii="Arial" w:hAnsi="Arial" w:cs="Arial"/>
        </w:rPr>
        <w:tab/>
      </w:r>
      <w:r w:rsidRPr="00BA49DC">
        <w:rPr>
          <w:rFonts w:ascii="Arial" w:hAnsi="Arial" w:cs="Arial"/>
        </w:rPr>
        <w:tab/>
        <w:t>Final Press</w:t>
      </w:r>
      <w:r w:rsidRPr="00BA49DC">
        <w:rPr>
          <w:rFonts w:ascii="Arial" w:hAnsi="Arial" w:cs="Arial"/>
        </w:rPr>
        <w:tab/>
      </w:r>
      <w:r w:rsidRPr="00BA49DC">
        <w:rPr>
          <w:rFonts w:ascii="Arial" w:hAnsi="Arial" w:cs="Arial"/>
        </w:rPr>
        <w:tab/>
        <w:t>300 mm Hg Abs</w:t>
      </w:r>
    </w:p>
    <w:p w14:paraId="7D18028D" w14:textId="26B99F0C" w:rsidR="00114806" w:rsidRPr="00BA49DC" w:rsidRDefault="00114806" w:rsidP="00BA49DC">
      <w:pPr>
        <w:ind w:left="426" w:hanging="426"/>
        <w:rPr>
          <w:rFonts w:ascii="Arial" w:hAnsi="Arial" w:cs="Arial"/>
        </w:rPr>
      </w:pPr>
      <w:r w:rsidRPr="00BA49DC">
        <w:rPr>
          <w:rFonts w:ascii="Arial" w:hAnsi="Arial" w:cs="Arial"/>
        </w:rPr>
        <w:t>Evacuation</w:t>
      </w:r>
      <w:r w:rsidRPr="00BA49DC">
        <w:rPr>
          <w:rFonts w:ascii="Arial" w:hAnsi="Arial" w:cs="Arial"/>
        </w:rPr>
        <w:tab/>
      </w:r>
      <w:r w:rsidRPr="00BA49DC">
        <w:rPr>
          <w:rFonts w:ascii="Arial" w:hAnsi="Arial" w:cs="Arial"/>
        </w:rPr>
        <w:tab/>
        <w:t>7-10 minutes</w:t>
      </w:r>
    </w:p>
    <w:p w14:paraId="1D26D5F5" w14:textId="77777777" w:rsidR="00114806" w:rsidRPr="00114806" w:rsidRDefault="00114806" w:rsidP="00BA49DC">
      <w:pPr>
        <w:ind w:left="426" w:hanging="426"/>
        <w:rPr>
          <w:rFonts w:ascii="Arial" w:hAnsi="Arial" w:cs="Arial"/>
        </w:rPr>
      </w:pPr>
    </w:p>
    <w:p w14:paraId="75EADFDB" w14:textId="7EE5C24A" w:rsidR="00114806" w:rsidRPr="00BA49DC" w:rsidRDefault="00114806" w:rsidP="00BA49DC">
      <w:pPr>
        <w:ind w:left="426" w:hanging="426"/>
        <w:rPr>
          <w:rFonts w:ascii="Arial" w:hAnsi="Arial" w:cs="Arial"/>
        </w:rPr>
      </w:pPr>
      <w:r w:rsidRPr="00BA49DC">
        <w:rPr>
          <w:rFonts w:ascii="Arial" w:hAnsi="Arial" w:cs="Arial"/>
        </w:rPr>
        <w:t>J 501 – Steamer Cyclone Ejector:</w:t>
      </w:r>
    </w:p>
    <w:p w14:paraId="4E9ADC2E" w14:textId="77777777" w:rsidR="00114806" w:rsidRPr="00114806" w:rsidRDefault="00114806" w:rsidP="00BA49DC">
      <w:pPr>
        <w:ind w:left="426" w:hanging="426"/>
        <w:rPr>
          <w:rFonts w:ascii="Arial" w:hAnsi="Arial" w:cs="Arial"/>
        </w:rPr>
      </w:pPr>
    </w:p>
    <w:p w14:paraId="25FDA1DC" w14:textId="713E36EE"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3.43 Bar</w:t>
      </w:r>
    </w:p>
    <w:p w14:paraId="0E3743E6" w14:textId="4F2C9CE5" w:rsidR="00114806" w:rsidRPr="00BA49DC" w:rsidRDefault="00114806" w:rsidP="00BA49DC">
      <w:pPr>
        <w:ind w:left="426" w:hanging="426"/>
        <w:rPr>
          <w:rFonts w:ascii="Arial" w:hAnsi="Arial" w:cs="Arial"/>
        </w:rPr>
      </w:pPr>
      <w:r w:rsidRPr="00BA49DC">
        <w:rPr>
          <w:rFonts w:ascii="Arial" w:hAnsi="Arial" w:cs="Arial"/>
        </w:rPr>
        <w:t>Design temp</w:t>
      </w:r>
      <w:r w:rsidRPr="00BA49DC">
        <w:rPr>
          <w:rFonts w:ascii="Arial" w:hAnsi="Arial" w:cs="Arial"/>
        </w:rPr>
        <w:tab/>
      </w:r>
      <w:r w:rsidRPr="00BA49DC">
        <w:rPr>
          <w:rFonts w:ascii="Arial" w:hAnsi="Arial" w:cs="Arial"/>
        </w:rPr>
        <w:tab/>
      </w:r>
      <w:r w:rsidRPr="00BA49DC">
        <w:rPr>
          <w:rFonts w:ascii="Arial" w:hAnsi="Arial" w:cs="Arial"/>
        </w:rPr>
        <w:tab/>
        <w:t xml:space="preserve">175 </w:t>
      </w:r>
      <w:r w:rsidRPr="00BA49DC">
        <w:rPr>
          <w:rFonts w:ascii="Arial" w:hAnsi="Arial" w:cs="Arial"/>
          <w:vertAlign w:val="superscript"/>
        </w:rPr>
        <w:t>0</w:t>
      </w:r>
      <w:r w:rsidRPr="00BA49DC">
        <w:rPr>
          <w:rFonts w:ascii="Arial" w:hAnsi="Arial" w:cs="Arial"/>
        </w:rPr>
        <w:t>C</w:t>
      </w:r>
    </w:p>
    <w:p w14:paraId="79349343" w14:textId="1C6C5A57" w:rsidR="00114806" w:rsidRPr="00BA49DC" w:rsidRDefault="00114806" w:rsidP="00BA49DC">
      <w:pPr>
        <w:ind w:left="426" w:hanging="426"/>
        <w:rPr>
          <w:rFonts w:ascii="Arial" w:hAnsi="Arial" w:cs="Arial"/>
        </w:rPr>
      </w:pPr>
      <w:r w:rsidRPr="00BA49DC">
        <w:rPr>
          <w:rFonts w:ascii="Arial" w:hAnsi="Arial" w:cs="Arial"/>
        </w:rPr>
        <w:t>Working  temp</w:t>
      </w:r>
      <w:r w:rsidRPr="00BA49DC">
        <w:rPr>
          <w:rFonts w:ascii="Arial" w:hAnsi="Arial" w:cs="Arial"/>
        </w:rPr>
        <w:tab/>
      </w:r>
      <w:r w:rsidRPr="00BA49DC">
        <w:rPr>
          <w:rFonts w:ascii="Arial" w:hAnsi="Arial" w:cs="Arial"/>
        </w:rPr>
        <w:tab/>
        <w:t xml:space="preserve">105 </w:t>
      </w:r>
      <w:r w:rsidRPr="00BA49DC">
        <w:rPr>
          <w:rFonts w:ascii="Arial" w:hAnsi="Arial" w:cs="Arial"/>
          <w:vertAlign w:val="superscript"/>
        </w:rPr>
        <w:t>0</w:t>
      </w:r>
      <w:r w:rsidRPr="00BA49DC">
        <w:rPr>
          <w:rFonts w:ascii="Arial" w:hAnsi="Arial" w:cs="Arial"/>
        </w:rPr>
        <w:t>C</w:t>
      </w:r>
    </w:p>
    <w:p w14:paraId="710260D5" w14:textId="6B02EDAD" w:rsidR="00114806" w:rsidRPr="00BA49DC" w:rsidRDefault="00114806" w:rsidP="00BA49DC">
      <w:pPr>
        <w:ind w:left="426" w:hanging="426"/>
        <w:rPr>
          <w:rFonts w:ascii="Arial" w:hAnsi="Arial" w:cs="Arial"/>
        </w:rPr>
      </w:pPr>
      <w:r w:rsidRPr="00BA49DC">
        <w:rPr>
          <w:rFonts w:ascii="Arial" w:hAnsi="Arial" w:cs="Arial"/>
        </w:rPr>
        <w:lastRenderedPageBreak/>
        <w:t>Fluid Circulated</w:t>
      </w:r>
      <w:r w:rsidRPr="00BA49DC">
        <w:rPr>
          <w:rFonts w:ascii="Arial" w:hAnsi="Arial" w:cs="Arial"/>
        </w:rPr>
        <w:tab/>
      </w:r>
      <w:r w:rsidRPr="00BA49DC">
        <w:rPr>
          <w:rFonts w:ascii="Arial" w:hAnsi="Arial" w:cs="Arial"/>
        </w:rPr>
        <w:tab/>
        <w:t>Steam</w:t>
      </w:r>
    </w:p>
    <w:p w14:paraId="0349B003" w14:textId="77777777" w:rsidR="00114806" w:rsidRPr="00114806" w:rsidRDefault="00114806" w:rsidP="00BA49DC">
      <w:pPr>
        <w:ind w:left="426" w:hanging="426"/>
        <w:rPr>
          <w:rFonts w:ascii="Arial" w:hAnsi="Arial" w:cs="Arial"/>
        </w:rPr>
      </w:pPr>
    </w:p>
    <w:p w14:paraId="3CF21478" w14:textId="7DF75058" w:rsidR="00114806" w:rsidRPr="00BA49DC" w:rsidRDefault="00114806" w:rsidP="00BA49DC">
      <w:pPr>
        <w:ind w:left="426" w:hanging="426"/>
        <w:rPr>
          <w:rFonts w:ascii="Arial" w:hAnsi="Arial" w:cs="Arial"/>
        </w:rPr>
      </w:pPr>
      <w:r w:rsidRPr="00BA49DC">
        <w:rPr>
          <w:rFonts w:ascii="Arial" w:hAnsi="Arial" w:cs="Arial"/>
        </w:rPr>
        <w:t>J502 – Dryer cyclone ejector</w:t>
      </w:r>
    </w:p>
    <w:p w14:paraId="2E080DF9" w14:textId="77777777" w:rsidR="00114806" w:rsidRPr="00114806" w:rsidRDefault="00114806" w:rsidP="00BA49DC">
      <w:pPr>
        <w:ind w:left="426" w:hanging="426"/>
        <w:rPr>
          <w:rFonts w:ascii="Arial" w:hAnsi="Arial" w:cs="Arial"/>
        </w:rPr>
      </w:pPr>
    </w:p>
    <w:p w14:paraId="060CD3CA" w14:textId="11B03C73"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0.5 kg/cm2</w:t>
      </w:r>
    </w:p>
    <w:p w14:paraId="3525A70D" w14:textId="0E88D11F" w:rsidR="00114806" w:rsidRPr="00BA49DC" w:rsidRDefault="00114806" w:rsidP="00BA49DC">
      <w:pPr>
        <w:ind w:left="426" w:hanging="426"/>
        <w:rPr>
          <w:rFonts w:ascii="Arial" w:hAnsi="Arial" w:cs="Arial"/>
        </w:rPr>
      </w:pPr>
      <w:r w:rsidRPr="00BA49DC">
        <w:rPr>
          <w:rFonts w:ascii="Arial" w:hAnsi="Arial" w:cs="Arial"/>
        </w:rPr>
        <w:t>Working pressure</w:t>
      </w:r>
      <w:r w:rsidRPr="00BA49DC">
        <w:rPr>
          <w:rFonts w:ascii="Arial" w:hAnsi="Arial" w:cs="Arial"/>
        </w:rPr>
        <w:tab/>
      </w:r>
      <w:r w:rsidRPr="00BA49DC">
        <w:rPr>
          <w:rFonts w:ascii="Arial" w:hAnsi="Arial" w:cs="Arial"/>
        </w:rPr>
        <w:tab/>
        <w:t>0.1 kg/cm2</w:t>
      </w:r>
    </w:p>
    <w:p w14:paraId="0086802F" w14:textId="41E91C14" w:rsidR="00114806" w:rsidRPr="00BA49DC" w:rsidRDefault="00114806" w:rsidP="00BA49DC">
      <w:pPr>
        <w:ind w:left="426" w:hanging="426"/>
        <w:rPr>
          <w:rFonts w:ascii="Arial" w:hAnsi="Arial" w:cs="Arial"/>
        </w:rPr>
      </w:pPr>
      <w:r w:rsidRPr="00BA49DC">
        <w:rPr>
          <w:rFonts w:ascii="Arial" w:hAnsi="Arial" w:cs="Arial"/>
        </w:rPr>
        <w:t>Working temp</w:t>
      </w:r>
      <w:r w:rsidRPr="00BA49DC">
        <w:rPr>
          <w:rFonts w:ascii="Arial" w:hAnsi="Arial" w:cs="Arial"/>
        </w:rPr>
        <w:tab/>
      </w:r>
      <w:r w:rsidRPr="00BA49DC">
        <w:rPr>
          <w:rFonts w:ascii="Arial" w:hAnsi="Arial" w:cs="Arial"/>
        </w:rPr>
        <w:tab/>
        <w:t xml:space="preserve">80 </w:t>
      </w:r>
      <w:r w:rsidRPr="00BA49DC">
        <w:rPr>
          <w:rFonts w:ascii="Arial" w:hAnsi="Arial" w:cs="Arial"/>
          <w:vertAlign w:val="superscript"/>
        </w:rPr>
        <w:t>0</w:t>
      </w:r>
      <w:r w:rsidRPr="00BA49DC">
        <w:rPr>
          <w:rFonts w:ascii="Arial" w:hAnsi="Arial" w:cs="Arial"/>
        </w:rPr>
        <w:t>C</w:t>
      </w:r>
    </w:p>
    <w:p w14:paraId="42F0321D" w14:textId="25EBC8C2" w:rsidR="00114806" w:rsidRPr="00BA49DC" w:rsidRDefault="00114806" w:rsidP="00BA49DC">
      <w:pPr>
        <w:ind w:left="426" w:hanging="426"/>
        <w:rPr>
          <w:rFonts w:ascii="Arial" w:hAnsi="Arial" w:cs="Arial"/>
        </w:rPr>
      </w:pPr>
      <w:r w:rsidRPr="00BA49DC">
        <w:rPr>
          <w:rFonts w:ascii="Arial" w:hAnsi="Arial" w:cs="Arial"/>
        </w:rPr>
        <w:t>Design temp</w:t>
      </w:r>
      <w:r w:rsidRPr="00BA49DC">
        <w:rPr>
          <w:rFonts w:ascii="Arial" w:hAnsi="Arial" w:cs="Arial"/>
        </w:rPr>
        <w:tab/>
      </w:r>
      <w:r w:rsidRPr="00BA49DC">
        <w:rPr>
          <w:rFonts w:ascii="Arial" w:hAnsi="Arial" w:cs="Arial"/>
        </w:rPr>
        <w:tab/>
      </w:r>
      <w:r w:rsidRPr="00BA49DC">
        <w:rPr>
          <w:rFonts w:ascii="Arial" w:hAnsi="Arial" w:cs="Arial"/>
        </w:rPr>
        <w:tab/>
        <w:t xml:space="preserve">120 </w:t>
      </w:r>
      <w:r w:rsidRPr="00BA49DC">
        <w:rPr>
          <w:rFonts w:ascii="Arial" w:hAnsi="Arial" w:cs="Arial"/>
          <w:vertAlign w:val="superscript"/>
        </w:rPr>
        <w:t>0</w:t>
      </w:r>
      <w:r w:rsidRPr="00BA49DC">
        <w:rPr>
          <w:rFonts w:ascii="Arial" w:hAnsi="Arial" w:cs="Arial"/>
        </w:rPr>
        <w:t>C</w:t>
      </w:r>
    </w:p>
    <w:p w14:paraId="13BF4E5E" w14:textId="77777777" w:rsidR="00114806" w:rsidRPr="00114806" w:rsidRDefault="00114806" w:rsidP="00BA49DC">
      <w:pPr>
        <w:ind w:left="426" w:hanging="426"/>
        <w:rPr>
          <w:rFonts w:ascii="Arial" w:hAnsi="Arial" w:cs="Arial"/>
        </w:rPr>
      </w:pPr>
    </w:p>
    <w:p w14:paraId="2D2E2432" w14:textId="577980DE" w:rsidR="00114806" w:rsidRPr="00BA49DC" w:rsidRDefault="00114806" w:rsidP="00BA49DC">
      <w:pPr>
        <w:ind w:left="426" w:hanging="426"/>
        <w:rPr>
          <w:rFonts w:ascii="Arial" w:hAnsi="Arial" w:cs="Arial"/>
        </w:rPr>
      </w:pPr>
      <w:r w:rsidRPr="00BA49DC">
        <w:rPr>
          <w:rFonts w:ascii="Arial" w:hAnsi="Arial" w:cs="Arial"/>
        </w:rPr>
        <w:t>FB 501 steamer (steam jacketed)</w:t>
      </w:r>
    </w:p>
    <w:p w14:paraId="5E2F66E8" w14:textId="77777777" w:rsidR="00114806" w:rsidRPr="00114806" w:rsidRDefault="00114806" w:rsidP="00BA49DC">
      <w:pPr>
        <w:ind w:left="426" w:hanging="426"/>
        <w:rPr>
          <w:rFonts w:ascii="Arial" w:hAnsi="Arial" w:cs="Arial"/>
        </w:rPr>
      </w:pPr>
    </w:p>
    <w:p w14:paraId="5B8BBCD4" w14:textId="533F83C4"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3.5 kg/cm2</w:t>
      </w:r>
    </w:p>
    <w:p w14:paraId="1AD7F619" w14:textId="4EEC3ACA" w:rsidR="00114806" w:rsidRPr="00BA49DC" w:rsidRDefault="00114806" w:rsidP="00BA49DC">
      <w:pPr>
        <w:ind w:left="426" w:hanging="426"/>
        <w:rPr>
          <w:rFonts w:ascii="Arial" w:hAnsi="Arial" w:cs="Arial"/>
        </w:rPr>
      </w:pPr>
      <w:r w:rsidRPr="00BA49DC">
        <w:rPr>
          <w:rFonts w:ascii="Arial" w:hAnsi="Arial" w:cs="Arial"/>
        </w:rPr>
        <w:t>Operating pressure</w:t>
      </w:r>
      <w:r w:rsidRPr="00BA49DC">
        <w:rPr>
          <w:rFonts w:ascii="Arial" w:hAnsi="Arial" w:cs="Arial"/>
        </w:rPr>
        <w:tab/>
      </w:r>
      <w:r w:rsidRPr="00BA49DC">
        <w:rPr>
          <w:rFonts w:ascii="Arial" w:hAnsi="Arial" w:cs="Arial"/>
        </w:rPr>
        <w:tab/>
        <w:t>0.2 kg/cm2</w:t>
      </w:r>
    </w:p>
    <w:p w14:paraId="6A08D1D4" w14:textId="5182A299" w:rsidR="00114806" w:rsidRPr="00BA49DC" w:rsidRDefault="00114806" w:rsidP="00BA49DC">
      <w:pPr>
        <w:ind w:left="426" w:hanging="426"/>
        <w:rPr>
          <w:rFonts w:ascii="Arial" w:hAnsi="Arial" w:cs="Arial"/>
        </w:rPr>
      </w:pPr>
      <w:r w:rsidRPr="00BA49DC">
        <w:rPr>
          <w:rFonts w:ascii="Arial" w:hAnsi="Arial" w:cs="Arial"/>
        </w:rPr>
        <w:t>Design temp</w:t>
      </w:r>
      <w:r w:rsidRPr="00BA49DC">
        <w:rPr>
          <w:rFonts w:ascii="Arial" w:hAnsi="Arial" w:cs="Arial"/>
        </w:rPr>
        <w:tab/>
      </w:r>
      <w:r w:rsidRPr="00BA49DC">
        <w:rPr>
          <w:rFonts w:ascii="Arial" w:hAnsi="Arial" w:cs="Arial"/>
        </w:rPr>
        <w:tab/>
      </w:r>
      <w:r w:rsidRPr="00BA49DC">
        <w:rPr>
          <w:rFonts w:ascii="Arial" w:hAnsi="Arial" w:cs="Arial"/>
        </w:rPr>
        <w:tab/>
        <w:t xml:space="preserve">150 </w:t>
      </w:r>
      <w:r w:rsidRPr="00BA49DC">
        <w:rPr>
          <w:rFonts w:ascii="Arial" w:hAnsi="Arial" w:cs="Arial"/>
          <w:vertAlign w:val="superscript"/>
        </w:rPr>
        <w:t>0</w:t>
      </w:r>
      <w:r w:rsidRPr="00BA49DC">
        <w:rPr>
          <w:rFonts w:ascii="Arial" w:hAnsi="Arial" w:cs="Arial"/>
        </w:rPr>
        <w:t>C</w:t>
      </w:r>
    </w:p>
    <w:p w14:paraId="6F66AD6C" w14:textId="51CF1287" w:rsidR="00114806" w:rsidRPr="00BA49DC" w:rsidRDefault="00114806" w:rsidP="00BA49DC">
      <w:pPr>
        <w:ind w:left="426" w:hanging="426"/>
        <w:rPr>
          <w:rFonts w:ascii="Arial" w:hAnsi="Arial" w:cs="Arial"/>
        </w:rPr>
      </w:pPr>
      <w:r w:rsidRPr="00BA49DC">
        <w:rPr>
          <w:rFonts w:ascii="Arial" w:hAnsi="Arial" w:cs="Arial"/>
        </w:rPr>
        <w:t>Operating temp</w:t>
      </w:r>
      <w:r w:rsidRPr="00BA49DC">
        <w:rPr>
          <w:rFonts w:ascii="Arial" w:hAnsi="Arial" w:cs="Arial"/>
        </w:rPr>
        <w:tab/>
      </w:r>
      <w:r w:rsidRPr="00BA49DC">
        <w:rPr>
          <w:rFonts w:ascii="Arial" w:hAnsi="Arial" w:cs="Arial"/>
        </w:rPr>
        <w:tab/>
        <w:t xml:space="preserve">105 </w:t>
      </w:r>
      <w:r w:rsidRPr="00BA49DC">
        <w:rPr>
          <w:rFonts w:ascii="Arial" w:hAnsi="Arial" w:cs="Arial"/>
          <w:vertAlign w:val="superscript"/>
        </w:rPr>
        <w:t>0</w:t>
      </w:r>
      <w:r w:rsidRPr="00BA49DC">
        <w:rPr>
          <w:rFonts w:ascii="Arial" w:hAnsi="Arial" w:cs="Arial"/>
        </w:rPr>
        <w:t>C</w:t>
      </w:r>
    </w:p>
    <w:p w14:paraId="5117E84B" w14:textId="138EE7D8" w:rsidR="00114806" w:rsidRPr="00BA49DC" w:rsidRDefault="00114806" w:rsidP="00BA49DC">
      <w:pPr>
        <w:ind w:left="426" w:hanging="426"/>
        <w:rPr>
          <w:rFonts w:ascii="Arial" w:hAnsi="Arial" w:cs="Arial"/>
        </w:rPr>
      </w:pPr>
      <w:r w:rsidRPr="00BA49DC">
        <w:rPr>
          <w:rFonts w:ascii="Arial" w:hAnsi="Arial" w:cs="Arial"/>
        </w:rPr>
        <w:t>Volume</w:t>
      </w:r>
      <w:r w:rsidRPr="00BA49DC">
        <w:rPr>
          <w:rFonts w:ascii="Arial" w:hAnsi="Arial" w:cs="Arial"/>
        </w:rPr>
        <w:tab/>
      </w:r>
      <w:r w:rsidRPr="00BA49DC">
        <w:rPr>
          <w:rFonts w:ascii="Arial" w:hAnsi="Arial" w:cs="Arial"/>
        </w:rPr>
        <w:tab/>
      </w:r>
      <w:r w:rsidRPr="00BA49DC">
        <w:rPr>
          <w:rFonts w:ascii="Arial" w:hAnsi="Arial" w:cs="Arial"/>
        </w:rPr>
        <w:tab/>
        <w:t>10.2 m3</w:t>
      </w:r>
    </w:p>
    <w:p w14:paraId="1D3759FE" w14:textId="23B26B39" w:rsidR="00114806" w:rsidRPr="00BA49DC" w:rsidRDefault="00114806" w:rsidP="00BA49DC">
      <w:pPr>
        <w:ind w:left="426" w:hanging="426"/>
        <w:rPr>
          <w:rFonts w:ascii="Arial" w:hAnsi="Arial" w:cs="Arial"/>
        </w:rPr>
      </w:pPr>
      <w:r w:rsidRPr="00BA49DC">
        <w:rPr>
          <w:rFonts w:ascii="Arial" w:hAnsi="Arial" w:cs="Arial"/>
        </w:rPr>
        <w:t>Material of const</w:t>
      </w:r>
      <w:r w:rsidRPr="00BA49DC">
        <w:rPr>
          <w:rFonts w:ascii="Arial" w:hAnsi="Arial" w:cs="Arial"/>
        </w:rPr>
        <w:tab/>
      </w:r>
      <w:r w:rsidRPr="00BA49DC">
        <w:rPr>
          <w:rFonts w:ascii="Arial" w:hAnsi="Arial" w:cs="Arial"/>
        </w:rPr>
        <w:tab/>
        <w:t>Avesta-254 SLX</w:t>
      </w:r>
    </w:p>
    <w:p w14:paraId="6F842975" w14:textId="4A1B65CC" w:rsidR="00114806" w:rsidRPr="00BA49DC" w:rsidRDefault="00114806" w:rsidP="00BA49DC">
      <w:pPr>
        <w:ind w:left="426" w:hanging="426"/>
        <w:rPr>
          <w:rFonts w:ascii="Arial" w:hAnsi="Arial" w:cs="Arial"/>
        </w:rPr>
      </w:pPr>
      <w:r w:rsidRPr="00BA49DC">
        <w:rPr>
          <w:rFonts w:ascii="Arial" w:hAnsi="Arial" w:cs="Arial"/>
        </w:rPr>
        <w:t>Length</w:t>
      </w:r>
      <w:r w:rsidRPr="00BA49DC">
        <w:rPr>
          <w:rFonts w:ascii="Arial" w:hAnsi="Arial" w:cs="Arial"/>
        </w:rPr>
        <w:tab/>
      </w:r>
      <w:r w:rsidRPr="00BA49DC">
        <w:rPr>
          <w:rFonts w:ascii="Arial" w:hAnsi="Arial" w:cs="Arial"/>
        </w:rPr>
        <w:tab/>
      </w:r>
      <w:r w:rsidRPr="00BA49DC">
        <w:rPr>
          <w:rFonts w:ascii="Arial" w:hAnsi="Arial" w:cs="Arial"/>
        </w:rPr>
        <w:tab/>
        <w:t>5200 mm (TL to TL)</w:t>
      </w:r>
    </w:p>
    <w:p w14:paraId="3C375295" w14:textId="70D3F571" w:rsidR="00114806" w:rsidRPr="00BA49DC" w:rsidRDefault="00114806" w:rsidP="00BA49DC">
      <w:pPr>
        <w:ind w:left="426" w:hanging="426"/>
        <w:rPr>
          <w:rFonts w:ascii="Arial" w:hAnsi="Arial" w:cs="Arial"/>
        </w:rPr>
      </w:pPr>
      <w:r w:rsidRPr="00BA49DC">
        <w:rPr>
          <w:rFonts w:ascii="Arial" w:hAnsi="Arial" w:cs="Arial"/>
        </w:rPr>
        <w:t>ID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1500 mm</w:t>
      </w:r>
    </w:p>
    <w:p w14:paraId="3167F951" w14:textId="1FFEF79C" w:rsidR="00114806" w:rsidRPr="00BA49DC" w:rsidRDefault="00114806" w:rsidP="00BA49DC">
      <w:pPr>
        <w:ind w:left="426" w:hanging="426"/>
        <w:rPr>
          <w:rFonts w:ascii="Arial" w:hAnsi="Arial" w:cs="Arial"/>
        </w:rPr>
      </w:pPr>
      <w:r w:rsidRPr="00BA49DC">
        <w:rPr>
          <w:rFonts w:ascii="Arial" w:hAnsi="Arial" w:cs="Arial"/>
        </w:rPr>
        <w:t>Thickness</w:t>
      </w:r>
      <w:r w:rsidRPr="00BA49DC">
        <w:rPr>
          <w:rFonts w:ascii="Arial" w:hAnsi="Arial" w:cs="Arial"/>
        </w:rPr>
        <w:tab/>
      </w:r>
      <w:r w:rsidRPr="00BA49DC">
        <w:rPr>
          <w:rFonts w:ascii="Arial" w:hAnsi="Arial" w:cs="Arial"/>
        </w:rPr>
        <w:tab/>
      </w:r>
      <w:r w:rsidRPr="00BA49DC">
        <w:rPr>
          <w:rFonts w:ascii="Arial" w:hAnsi="Arial" w:cs="Arial"/>
        </w:rPr>
        <w:tab/>
        <w:t>8 mm</w:t>
      </w:r>
    </w:p>
    <w:p w14:paraId="7CD4746F" w14:textId="3684C580" w:rsidR="00114806" w:rsidRPr="00BA49DC" w:rsidRDefault="00114806" w:rsidP="00BA49DC">
      <w:pPr>
        <w:ind w:left="426" w:hanging="426"/>
        <w:rPr>
          <w:rFonts w:ascii="Arial" w:hAnsi="Arial" w:cs="Arial"/>
        </w:rPr>
      </w:pPr>
      <w:r w:rsidRPr="00BA49DC">
        <w:rPr>
          <w:rFonts w:ascii="Arial" w:hAnsi="Arial" w:cs="Arial"/>
        </w:rPr>
        <w:t>Jacket thickness</w:t>
      </w:r>
      <w:r w:rsidRPr="00BA49DC">
        <w:rPr>
          <w:rFonts w:ascii="Arial" w:hAnsi="Arial" w:cs="Arial"/>
        </w:rPr>
        <w:tab/>
      </w:r>
      <w:r w:rsidRPr="00BA49DC">
        <w:rPr>
          <w:rFonts w:ascii="Arial" w:hAnsi="Arial" w:cs="Arial"/>
        </w:rPr>
        <w:tab/>
        <w:t>9 mm</w:t>
      </w:r>
    </w:p>
    <w:p w14:paraId="7D83C89F" w14:textId="48B35052" w:rsidR="00114806" w:rsidRPr="00BA49DC" w:rsidRDefault="00114806" w:rsidP="00BA49DC">
      <w:pPr>
        <w:ind w:left="426" w:hanging="426"/>
        <w:rPr>
          <w:rFonts w:ascii="Arial" w:hAnsi="Arial" w:cs="Arial"/>
        </w:rPr>
      </w:pPr>
      <w:r w:rsidRPr="00BA49DC">
        <w:rPr>
          <w:rFonts w:ascii="Arial" w:hAnsi="Arial" w:cs="Arial"/>
        </w:rPr>
        <w:t>Jacket design pressure</w:t>
      </w:r>
      <w:r w:rsidRPr="00BA49DC">
        <w:rPr>
          <w:rFonts w:ascii="Arial" w:hAnsi="Arial" w:cs="Arial"/>
        </w:rPr>
        <w:tab/>
        <w:t>0.5 kg/cm2</w:t>
      </w:r>
    </w:p>
    <w:p w14:paraId="43B4772B" w14:textId="5BD4BC9B" w:rsidR="00114806" w:rsidRPr="00BA49DC" w:rsidRDefault="00114806" w:rsidP="00BA49DC">
      <w:pPr>
        <w:ind w:left="426" w:hanging="426"/>
        <w:rPr>
          <w:rFonts w:ascii="Arial" w:hAnsi="Arial" w:cs="Arial"/>
        </w:rPr>
      </w:pPr>
      <w:r w:rsidRPr="00BA49DC">
        <w:rPr>
          <w:rFonts w:ascii="Arial" w:hAnsi="Arial" w:cs="Arial"/>
        </w:rPr>
        <w:t>Jacket working pressure</w:t>
      </w:r>
      <w:r w:rsidRPr="00BA49DC">
        <w:rPr>
          <w:rFonts w:ascii="Arial" w:hAnsi="Arial" w:cs="Arial"/>
        </w:rPr>
        <w:tab/>
        <w:t>0.2 kg/cm2g</w:t>
      </w:r>
    </w:p>
    <w:p w14:paraId="7D4C8CC0" w14:textId="1FB35199" w:rsidR="00114806" w:rsidRPr="00BA49DC" w:rsidRDefault="00114806" w:rsidP="00BA49DC">
      <w:pPr>
        <w:ind w:left="426" w:hanging="426"/>
        <w:rPr>
          <w:rFonts w:ascii="Arial" w:hAnsi="Arial" w:cs="Arial"/>
        </w:rPr>
      </w:pPr>
      <w:r w:rsidRPr="00BA49DC">
        <w:rPr>
          <w:rFonts w:ascii="Arial" w:hAnsi="Arial" w:cs="Arial"/>
        </w:rPr>
        <w:t>Volume</w:t>
      </w:r>
      <w:r w:rsidRPr="00BA49DC">
        <w:rPr>
          <w:rFonts w:ascii="Arial" w:hAnsi="Arial" w:cs="Arial"/>
        </w:rPr>
        <w:tab/>
      </w:r>
      <w:r w:rsidRPr="00BA49DC">
        <w:rPr>
          <w:rFonts w:ascii="Arial" w:hAnsi="Arial" w:cs="Arial"/>
        </w:rPr>
        <w:tab/>
      </w:r>
      <w:r w:rsidRPr="00BA49DC">
        <w:rPr>
          <w:rFonts w:ascii="Arial" w:hAnsi="Arial" w:cs="Arial"/>
        </w:rPr>
        <w:tab/>
        <w:t>1600 lts</w:t>
      </w:r>
    </w:p>
    <w:p w14:paraId="7CC0A3AC" w14:textId="77777777" w:rsidR="00114806" w:rsidRPr="00114806" w:rsidRDefault="00114806" w:rsidP="00BA49DC">
      <w:pPr>
        <w:ind w:left="426" w:hanging="426"/>
        <w:rPr>
          <w:rFonts w:ascii="Arial" w:hAnsi="Arial" w:cs="Arial"/>
        </w:rPr>
      </w:pPr>
    </w:p>
    <w:p w14:paraId="0553FC7E" w14:textId="7F9C7E08" w:rsidR="00114806" w:rsidRPr="00BA49DC" w:rsidRDefault="00114806" w:rsidP="00BA49DC">
      <w:pPr>
        <w:ind w:left="426" w:hanging="426"/>
        <w:rPr>
          <w:rFonts w:ascii="Arial" w:hAnsi="Arial" w:cs="Arial"/>
        </w:rPr>
      </w:pPr>
      <w:r w:rsidRPr="00BA49DC">
        <w:rPr>
          <w:rFonts w:ascii="Arial" w:hAnsi="Arial" w:cs="Arial"/>
        </w:rPr>
        <w:t>FB 502 Dryer</w:t>
      </w:r>
    </w:p>
    <w:p w14:paraId="020A1CC2" w14:textId="77777777" w:rsidR="00114806" w:rsidRPr="00114806" w:rsidRDefault="00114806" w:rsidP="00BA49DC">
      <w:pPr>
        <w:ind w:left="426" w:hanging="426"/>
        <w:rPr>
          <w:rFonts w:ascii="Arial" w:hAnsi="Arial" w:cs="Arial"/>
        </w:rPr>
      </w:pPr>
    </w:p>
    <w:p w14:paraId="58FDEDAE" w14:textId="54AB9321"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0.5 kg/cm2</w:t>
      </w:r>
    </w:p>
    <w:p w14:paraId="209416B0" w14:textId="1C202A25" w:rsidR="00114806" w:rsidRPr="00BA49DC" w:rsidRDefault="00114806" w:rsidP="00BA49DC">
      <w:pPr>
        <w:ind w:left="426" w:hanging="426"/>
        <w:rPr>
          <w:rFonts w:ascii="Arial" w:hAnsi="Arial" w:cs="Arial"/>
        </w:rPr>
      </w:pPr>
      <w:r w:rsidRPr="00BA49DC">
        <w:rPr>
          <w:rFonts w:ascii="Arial" w:hAnsi="Arial" w:cs="Arial"/>
        </w:rPr>
        <w:t>Working pressure</w:t>
      </w:r>
      <w:r w:rsidRPr="00BA49DC">
        <w:rPr>
          <w:rFonts w:ascii="Arial" w:hAnsi="Arial" w:cs="Arial"/>
        </w:rPr>
        <w:tab/>
      </w:r>
      <w:r w:rsidRPr="00BA49DC">
        <w:rPr>
          <w:rFonts w:ascii="Arial" w:hAnsi="Arial" w:cs="Arial"/>
        </w:rPr>
        <w:tab/>
        <w:t>0.1 kg/cm2</w:t>
      </w:r>
    </w:p>
    <w:p w14:paraId="6C372CAF" w14:textId="0F4B5EE7" w:rsidR="00114806" w:rsidRPr="00BA49DC" w:rsidRDefault="00114806" w:rsidP="00BA49DC">
      <w:pPr>
        <w:ind w:left="426" w:hanging="426"/>
        <w:rPr>
          <w:rFonts w:ascii="Arial" w:hAnsi="Arial" w:cs="Arial"/>
        </w:rPr>
      </w:pPr>
      <w:r w:rsidRPr="00BA49DC">
        <w:rPr>
          <w:rFonts w:ascii="Arial" w:hAnsi="Arial" w:cs="Arial"/>
        </w:rPr>
        <w:t>Design temp</w:t>
      </w:r>
      <w:r w:rsidRPr="00BA49DC">
        <w:rPr>
          <w:rFonts w:ascii="Arial" w:hAnsi="Arial" w:cs="Arial"/>
        </w:rPr>
        <w:tab/>
      </w:r>
      <w:r w:rsidRPr="00BA49DC">
        <w:rPr>
          <w:rFonts w:ascii="Arial" w:hAnsi="Arial" w:cs="Arial"/>
        </w:rPr>
        <w:tab/>
      </w:r>
      <w:r w:rsidRPr="00BA49DC">
        <w:rPr>
          <w:rFonts w:ascii="Arial" w:hAnsi="Arial" w:cs="Arial"/>
        </w:rPr>
        <w:tab/>
        <w:t xml:space="preserve">120 </w:t>
      </w:r>
      <w:r w:rsidRPr="00BA49DC">
        <w:rPr>
          <w:rFonts w:ascii="Arial" w:hAnsi="Arial" w:cs="Arial"/>
          <w:vertAlign w:val="superscript"/>
        </w:rPr>
        <w:t>0</w:t>
      </w:r>
      <w:r w:rsidRPr="00BA49DC">
        <w:rPr>
          <w:rFonts w:ascii="Arial" w:hAnsi="Arial" w:cs="Arial"/>
        </w:rPr>
        <w:t>C</w:t>
      </w:r>
    </w:p>
    <w:p w14:paraId="1BBA321C" w14:textId="2F9A03C3" w:rsidR="00114806" w:rsidRPr="00BA49DC" w:rsidRDefault="00114806" w:rsidP="00BA49DC">
      <w:pPr>
        <w:ind w:left="426" w:hanging="426"/>
        <w:rPr>
          <w:rFonts w:ascii="Arial" w:hAnsi="Arial" w:cs="Arial"/>
        </w:rPr>
      </w:pPr>
      <w:r w:rsidRPr="00BA49DC">
        <w:rPr>
          <w:rFonts w:ascii="Arial" w:hAnsi="Arial" w:cs="Arial"/>
        </w:rPr>
        <w:t>Working Temp</w:t>
      </w:r>
      <w:r w:rsidRPr="00BA49DC">
        <w:rPr>
          <w:rFonts w:ascii="Arial" w:hAnsi="Arial" w:cs="Arial"/>
        </w:rPr>
        <w:tab/>
      </w:r>
      <w:r w:rsidRPr="00BA49DC">
        <w:rPr>
          <w:rFonts w:ascii="Arial" w:hAnsi="Arial" w:cs="Arial"/>
        </w:rPr>
        <w:tab/>
        <w:t>90 C</w:t>
      </w:r>
    </w:p>
    <w:p w14:paraId="51210B73" w14:textId="58174DDC" w:rsidR="00114806" w:rsidRPr="00BA49DC" w:rsidRDefault="00114806" w:rsidP="00BA49DC">
      <w:pPr>
        <w:ind w:left="426" w:hanging="426"/>
        <w:rPr>
          <w:rFonts w:ascii="Arial" w:hAnsi="Arial" w:cs="Arial"/>
        </w:rPr>
      </w:pPr>
      <w:r w:rsidRPr="00BA49DC">
        <w:rPr>
          <w:rFonts w:ascii="Arial" w:hAnsi="Arial" w:cs="Arial"/>
        </w:rPr>
        <w:t>Volume</w:t>
      </w:r>
      <w:r w:rsidRPr="00BA49DC">
        <w:rPr>
          <w:rFonts w:ascii="Arial" w:hAnsi="Arial" w:cs="Arial"/>
        </w:rPr>
        <w:tab/>
      </w:r>
      <w:r w:rsidRPr="00BA49DC">
        <w:rPr>
          <w:rFonts w:ascii="Arial" w:hAnsi="Arial" w:cs="Arial"/>
        </w:rPr>
        <w:tab/>
      </w:r>
      <w:r w:rsidRPr="00BA49DC">
        <w:rPr>
          <w:rFonts w:ascii="Arial" w:hAnsi="Arial" w:cs="Arial"/>
        </w:rPr>
        <w:tab/>
        <w:t>16.1 m3</w:t>
      </w:r>
    </w:p>
    <w:p w14:paraId="7BC12C37" w14:textId="1280DF12" w:rsidR="00114806" w:rsidRPr="00BA49DC" w:rsidRDefault="00114806" w:rsidP="00BA49DC">
      <w:pPr>
        <w:ind w:left="426" w:hanging="426"/>
        <w:rPr>
          <w:rFonts w:ascii="Arial" w:hAnsi="Arial" w:cs="Arial"/>
        </w:rPr>
      </w:pPr>
      <w:r w:rsidRPr="00BA49DC">
        <w:rPr>
          <w:rFonts w:ascii="Arial" w:hAnsi="Arial" w:cs="Arial"/>
        </w:rPr>
        <w:t>Material of construction</w:t>
      </w:r>
      <w:r w:rsidRPr="00BA49DC">
        <w:rPr>
          <w:rFonts w:ascii="Arial" w:hAnsi="Arial" w:cs="Arial"/>
        </w:rPr>
        <w:tab/>
        <w:t>Avesta 254 SLX</w:t>
      </w:r>
    </w:p>
    <w:p w14:paraId="3CCA3A55" w14:textId="357C5260" w:rsidR="00114806" w:rsidRPr="00BA49DC" w:rsidRDefault="00114806" w:rsidP="00BA49DC">
      <w:pPr>
        <w:ind w:left="426" w:hanging="426"/>
        <w:rPr>
          <w:rFonts w:ascii="Arial" w:hAnsi="Arial" w:cs="Arial"/>
        </w:rPr>
      </w:pPr>
      <w:r w:rsidRPr="00BA49DC">
        <w:rPr>
          <w:rFonts w:ascii="Arial" w:hAnsi="Arial" w:cs="Arial"/>
        </w:rPr>
        <w:t>Length</w:t>
      </w:r>
      <w:r w:rsidRPr="00BA49DC">
        <w:rPr>
          <w:rFonts w:ascii="Arial" w:hAnsi="Arial" w:cs="Arial"/>
        </w:rPr>
        <w:tab/>
      </w:r>
      <w:r w:rsidRPr="00BA49DC">
        <w:rPr>
          <w:rFonts w:ascii="Arial" w:hAnsi="Arial" w:cs="Arial"/>
        </w:rPr>
        <w:tab/>
      </w:r>
      <w:r w:rsidRPr="00BA49DC">
        <w:rPr>
          <w:rFonts w:ascii="Arial" w:hAnsi="Arial" w:cs="Arial"/>
        </w:rPr>
        <w:tab/>
        <w:t>4500 mm (TL to TL)</w:t>
      </w:r>
    </w:p>
    <w:p w14:paraId="352CAE90" w14:textId="0DE640EE" w:rsidR="00114806" w:rsidRPr="00BA49DC" w:rsidRDefault="00114806" w:rsidP="00BA49DC">
      <w:pPr>
        <w:ind w:left="426" w:hanging="426"/>
        <w:rPr>
          <w:rFonts w:ascii="Arial" w:hAnsi="Arial" w:cs="Arial"/>
        </w:rPr>
      </w:pPr>
      <w:r w:rsidRPr="00BA49DC">
        <w:rPr>
          <w:rFonts w:ascii="Arial" w:hAnsi="Arial" w:cs="Arial"/>
        </w:rPr>
        <w:t>ID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2000 mm</w:t>
      </w:r>
    </w:p>
    <w:p w14:paraId="0E31A26E" w14:textId="1AA3DA4B" w:rsidR="00114806" w:rsidRPr="00BA49DC" w:rsidRDefault="00114806" w:rsidP="00BA49DC">
      <w:pPr>
        <w:ind w:left="426" w:hanging="426"/>
        <w:rPr>
          <w:rFonts w:ascii="Arial" w:hAnsi="Arial" w:cs="Arial"/>
        </w:rPr>
      </w:pPr>
      <w:r w:rsidRPr="00BA49DC">
        <w:rPr>
          <w:rFonts w:ascii="Arial" w:hAnsi="Arial" w:cs="Arial"/>
        </w:rPr>
        <w:t>Thickness</w:t>
      </w:r>
      <w:r w:rsidRPr="00BA49DC">
        <w:rPr>
          <w:rFonts w:ascii="Arial" w:hAnsi="Arial" w:cs="Arial"/>
        </w:rPr>
        <w:tab/>
      </w:r>
      <w:r w:rsidRPr="00BA49DC">
        <w:rPr>
          <w:rFonts w:ascii="Arial" w:hAnsi="Arial" w:cs="Arial"/>
        </w:rPr>
        <w:tab/>
      </w:r>
      <w:r w:rsidRPr="00BA49DC">
        <w:rPr>
          <w:rFonts w:ascii="Arial" w:hAnsi="Arial" w:cs="Arial"/>
        </w:rPr>
        <w:tab/>
        <w:t>5 mm</w:t>
      </w:r>
    </w:p>
    <w:p w14:paraId="213120D1" w14:textId="77777777" w:rsidR="00114806" w:rsidRPr="00114806" w:rsidRDefault="00114806" w:rsidP="00BA49DC">
      <w:pPr>
        <w:ind w:left="426" w:hanging="426"/>
        <w:rPr>
          <w:rFonts w:ascii="Arial" w:hAnsi="Arial" w:cs="Arial"/>
        </w:rPr>
      </w:pPr>
    </w:p>
    <w:p w14:paraId="74C4B702" w14:textId="44593340" w:rsidR="00114806" w:rsidRPr="00BA49DC" w:rsidRDefault="00114806" w:rsidP="00BA49DC">
      <w:pPr>
        <w:ind w:left="426" w:hanging="426"/>
        <w:rPr>
          <w:rFonts w:ascii="Arial" w:hAnsi="Arial" w:cs="Arial"/>
        </w:rPr>
      </w:pPr>
      <w:r w:rsidRPr="00BA49DC">
        <w:rPr>
          <w:rFonts w:ascii="Arial" w:hAnsi="Arial" w:cs="Arial"/>
        </w:rPr>
        <w:t>WC 501 – Steamer Cyclone</w:t>
      </w:r>
    </w:p>
    <w:p w14:paraId="39ADB3B3" w14:textId="77777777" w:rsidR="00114806" w:rsidRPr="00114806" w:rsidRDefault="00114806" w:rsidP="00BA49DC">
      <w:pPr>
        <w:ind w:left="426" w:hanging="426"/>
        <w:rPr>
          <w:rFonts w:ascii="Arial" w:hAnsi="Arial" w:cs="Arial"/>
        </w:rPr>
      </w:pPr>
    </w:p>
    <w:p w14:paraId="57D3AA20" w14:textId="104F6E62"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3.5 kg/cm2</w:t>
      </w:r>
    </w:p>
    <w:p w14:paraId="6E326E21" w14:textId="692C2DD7" w:rsidR="00114806" w:rsidRPr="00BA49DC" w:rsidRDefault="00114806" w:rsidP="00BA49DC">
      <w:pPr>
        <w:ind w:left="426" w:hanging="426"/>
        <w:rPr>
          <w:rFonts w:ascii="Arial" w:hAnsi="Arial" w:cs="Arial"/>
        </w:rPr>
      </w:pPr>
      <w:r w:rsidRPr="00BA49DC">
        <w:rPr>
          <w:rFonts w:ascii="Arial" w:hAnsi="Arial" w:cs="Arial"/>
        </w:rPr>
        <w:lastRenderedPageBreak/>
        <w:t>Design temp</w:t>
      </w:r>
      <w:r w:rsidRPr="00BA49DC">
        <w:rPr>
          <w:rFonts w:ascii="Arial" w:hAnsi="Arial" w:cs="Arial"/>
        </w:rPr>
        <w:tab/>
      </w:r>
      <w:r w:rsidRPr="00BA49DC">
        <w:rPr>
          <w:rFonts w:ascii="Arial" w:hAnsi="Arial" w:cs="Arial"/>
        </w:rPr>
        <w:tab/>
      </w:r>
      <w:r w:rsidRPr="00BA49DC">
        <w:rPr>
          <w:rFonts w:ascii="Arial" w:hAnsi="Arial" w:cs="Arial"/>
        </w:rPr>
        <w:tab/>
        <w:t xml:space="preserve">150 </w:t>
      </w:r>
      <w:r w:rsidRPr="00BA49DC">
        <w:rPr>
          <w:rFonts w:ascii="Arial" w:hAnsi="Arial" w:cs="Arial"/>
          <w:vertAlign w:val="superscript"/>
        </w:rPr>
        <w:t>0</w:t>
      </w:r>
      <w:r w:rsidRPr="00BA49DC">
        <w:rPr>
          <w:rFonts w:ascii="Arial" w:hAnsi="Arial" w:cs="Arial"/>
        </w:rPr>
        <w:t>C</w:t>
      </w:r>
    </w:p>
    <w:p w14:paraId="1FB7E665" w14:textId="3CB9BAFF" w:rsidR="00114806" w:rsidRPr="00BA49DC" w:rsidRDefault="00114806" w:rsidP="00BA49DC">
      <w:pPr>
        <w:ind w:left="426" w:hanging="426"/>
        <w:rPr>
          <w:rFonts w:ascii="Arial" w:hAnsi="Arial" w:cs="Arial"/>
        </w:rPr>
      </w:pPr>
      <w:r w:rsidRPr="00BA49DC">
        <w:rPr>
          <w:rFonts w:ascii="Arial" w:hAnsi="Arial" w:cs="Arial"/>
        </w:rPr>
        <w:t>Working temp</w:t>
      </w:r>
      <w:r w:rsidRPr="00BA49DC">
        <w:rPr>
          <w:rFonts w:ascii="Arial" w:hAnsi="Arial" w:cs="Arial"/>
        </w:rPr>
        <w:tab/>
      </w:r>
      <w:r w:rsidRPr="00BA49DC">
        <w:rPr>
          <w:rFonts w:ascii="Arial" w:hAnsi="Arial" w:cs="Arial"/>
        </w:rPr>
        <w:tab/>
        <w:t xml:space="preserve">105 </w:t>
      </w:r>
      <w:r w:rsidRPr="00BA49DC">
        <w:rPr>
          <w:rFonts w:ascii="Arial" w:hAnsi="Arial" w:cs="Arial"/>
          <w:vertAlign w:val="superscript"/>
        </w:rPr>
        <w:t>0</w:t>
      </w:r>
      <w:r w:rsidRPr="00BA49DC">
        <w:rPr>
          <w:rFonts w:ascii="Arial" w:hAnsi="Arial" w:cs="Arial"/>
        </w:rPr>
        <w:t>C</w:t>
      </w:r>
    </w:p>
    <w:p w14:paraId="6D0E74A6" w14:textId="62C4A9A6"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r>
      <w:r w:rsidRPr="00BA49DC">
        <w:rPr>
          <w:rFonts w:ascii="Arial" w:hAnsi="Arial" w:cs="Arial"/>
        </w:rPr>
        <w:tab/>
        <w:t>180 Lts</w:t>
      </w:r>
    </w:p>
    <w:p w14:paraId="5E9DFAD7" w14:textId="6512F27A" w:rsidR="00114806" w:rsidRPr="00BA49DC" w:rsidRDefault="00114806" w:rsidP="00BA49DC">
      <w:pPr>
        <w:ind w:left="426" w:hanging="426"/>
        <w:rPr>
          <w:rFonts w:ascii="Arial" w:hAnsi="Arial" w:cs="Arial"/>
        </w:rPr>
      </w:pPr>
      <w:r w:rsidRPr="00BA49DC">
        <w:rPr>
          <w:rFonts w:ascii="Arial" w:hAnsi="Arial" w:cs="Arial"/>
        </w:rPr>
        <w:t>Length</w:t>
      </w:r>
      <w:r w:rsidRPr="00BA49DC">
        <w:rPr>
          <w:rFonts w:ascii="Arial" w:hAnsi="Arial" w:cs="Arial"/>
        </w:rPr>
        <w:tab/>
      </w:r>
      <w:r w:rsidRPr="00BA49DC">
        <w:rPr>
          <w:rFonts w:ascii="Arial" w:hAnsi="Arial" w:cs="Arial"/>
        </w:rPr>
        <w:tab/>
      </w:r>
      <w:r w:rsidRPr="00BA49DC">
        <w:rPr>
          <w:rFonts w:ascii="Arial" w:hAnsi="Arial" w:cs="Arial"/>
        </w:rPr>
        <w:tab/>
        <w:t>3280 mm (including ejector)</w:t>
      </w:r>
    </w:p>
    <w:p w14:paraId="6DACF1BB" w14:textId="5F578414" w:rsidR="00114806" w:rsidRPr="00BA49DC" w:rsidRDefault="00114806" w:rsidP="00BA49DC">
      <w:pPr>
        <w:ind w:left="426" w:hanging="426"/>
        <w:rPr>
          <w:rFonts w:ascii="Arial" w:hAnsi="Arial" w:cs="Arial"/>
        </w:rPr>
      </w:pPr>
      <w:r w:rsidRPr="00BA49DC">
        <w:rPr>
          <w:rFonts w:ascii="Arial" w:hAnsi="Arial" w:cs="Arial"/>
        </w:rPr>
        <w:t>ID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500 mm</w:t>
      </w:r>
    </w:p>
    <w:p w14:paraId="1EC274CB" w14:textId="77777777" w:rsidR="00114806" w:rsidRPr="00114806" w:rsidRDefault="00114806" w:rsidP="00BA49DC">
      <w:pPr>
        <w:ind w:left="426" w:hanging="426"/>
        <w:rPr>
          <w:rFonts w:ascii="Arial" w:hAnsi="Arial" w:cs="Arial"/>
        </w:rPr>
      </w:pPr>
    </w:p>
    <w:p w14:paraId="25074BEA" w14:textId="2F4F2792" w:rsidR="00114806" w:rsidRPr="00BA49DC" w:rsidRDefault="00114806" w:rsidP="00BA49DC">
      <w:pPr>
        <w:ind w:left="426" w:hanging="426"/>
        <w:rPr>
          <w:rFonts w:ascii="Arial" w:hAnsi="Arial" w:cs="Arial"/>
        </w:rPr>
      </w:pPr>
      <w:r w:rsidRPr="00BA49DC">
        <w:rPr>
          <w:rFonts w:ascii="Arial" w:hAnsi="Arial" w:cs="Arial"/>
        </w:rPr>
        <w:t>WC 502 Dryer cyclone</w:t>
      </w:r>
    </w:p>
    <w:p w14:paraId="23F82461" w14:textId="77777777" w:rsidR="00114806" w:rsidRPr="00114806" w:rsidRDefault="00114806" w:rsidP="00BA49DC">
      <w:pPr>
        <w:ind w:left="426" w:hanging="426"/>
        <w:rPr>
          <w:rFonts w:ascii="Arial" w:hAnsi="Arial" w:cs="Arial"/>
        </w:rPr>
      </w:pPr>
    </w:p>
    <w:p w14:paraId="019864F3" w14:textId="44C0A842"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0.5 kg/cm2</w:t>
      </w:r>
    </w:p>
    <w:p w14:paraId="4E656B3C" w14:textId="26E0F6E6" w:rsidR="00114806" w:rsidRPr="00BA49DC" w:rsidRDefault="00114806" w:rsidP="00BA49DC">
      <w:pPr>
        <w:ind w:left="426" w:hanging="426"/>
        <w:rPr>
          <w:rFonts w:ascii="Arial" w:hAnsi="Arial" w:cs="Arial"/>
        </w:rPr>
      </w:pPr>
      <w:r w:rsidRPr="00BA49DC">
        <w:rPr>
          <w:rFonts w:ascii="Arial" w:hAnsi="Arial" w:cs="Arial"/>
        </w:rPr>
        <w:t>Working pressure</w:t>
      </w:r>
      <w:r w:rsidRPr="00BA49DC">
        <w:rPr>
          <w:rFonts w:ascii="Arial" w:hAnsi="Arial" w:cs="Arial"/>
        </w:rPr>
        <w:tab/>
      </w:r>
      <w:r w:rsidRPr="00BA49DC">
        <w:rPr>
          <w:rFonts w:ascii="Arial" w:hAnsi="Arial" w:cs="Arial"/>
        </w:rPr>
        <w:tab/>
        <w:t>0.1 kg/cm2</w:t>
      </w:r>
    </w:p>
    <w:p w14:paraId="23CFB60A" w14:textId="09AE488D" w:rsidR="00114806" w:rsidRPr="00BA49DC" w:rsidRDefault="00114806" w:rsidP="00BA49DC">
      <w:pPr>
        <w:ind w:left="426" w:hanging="426"/>
        <w:rPr>
          <w:rFonts w:ascii="Arial" w:hAnsi="Arial" w:cs="Arial"/>
        </w:rPr>
      </w:pPr>
      <w:r w:rsidRPr="00BA49DC">
        <w:rPr>
          <w:rFonts w:ascii="Arial" w:hAnsi="Arial" w:cs="Arial"/>
        </w:rPr>
        <w:t>Design temp</w:t>
      </w:r>
      <w:r w:rsidRPr="00BA49DC">
        <w:rPr>
          <w:rFonts w:ascii="Arial" w:hAnsi="Arial" w:cs="Arial"/>
        </w:rPr>
        <w:tab/>
      </w:r>
      <w:r w:rsidRPr="00BA49DC">
        <w:rPr>
          <w:rFonts w:ascii="Arial" w:hAnsi="Arial" w:cs="Arial"/>
        </w:rPr>
        <w:tab/>
      </w:r>
      <w:r w:rsidRPr="00BA49DC">
        <w:rPr>
          <w:rFonts w:ascii="Arial" w:hAnsi="Arial" w:cs="Arial"/>
        </w:rPr>
        <w:tab/>
        <w:t xml:space="preserve">110 </w:t>
      </w:r>
      <w:r w:rsidRPr="00BA49DC">
        <w:rPr>
          <w:rFonts w:ascii="Arial" w:hAnsi="Arial" w:cs="Arial"/>
          <w:vertAlign w:val="superscript"/>
        </w:rPr>
        <w:t>0</w:t>
      </w:r>
      <w:r w:rsidRPr="00BA49DC">
        <w:rPr>
          <w:rFonts w:ascii="Arial" w:hAnsi="Arial" w:cs="Arial"/>
        </w:rPr>
        <w:t>C</w:t>
      </w:r>
    </w:p>
    <w:p w14:paraId="72876962" w14:textId="129DA7E6" w:rsidR="00114806" w:rsidRPr="00BA49DC" w:rsidRDefault="00114806" w:rsidP="00BA49DC">
      <w:pPr>
        <w:ind w:left="426" w:hanging="426"/>
        <w:rPr>
          <w:rFonts w:ascii="Arial" w:hAnsi="Arial" w:cs="Arial"/>
        </w:rPr>
      </w:pPr>
      <w:r w:rsidRPr="00BA49DC">
        <w:rPr>
          <w:rFonts w:ascii="Arial" w:hAnsi="Arial" w:cs="Arial"/>
        </w:rPr>
        <w:t>Working temp</w:t>
      </w:r>
      <w:r w:rsidRPr="00BA49DC">
        <w:rPr>
          <w:rFonts w:ascii="Arial" w:hAnsi="Arial" w:cs="Arial"/>
        </w:rPr>
        <w:tab/>
      </w:r>
      <w:r w:rsidRPr="00BA49DC">
        <w:rPr>
          <w:rFonts w:ascii="Arial" w:hAnsi="Arial" w:cs="Arial"/>
        </w:rPr>
        <w:tab/>
        <w:t xml:space="preserve">80 </w:t>
      </w:r>
      <w:r w:rsidRPr="00BA49DC">
        <w:rPr>
          <w:rFonts w:ascii="Arial" w:hAnsi="Arial" w:cs="Arial"/>
          <w:vertAlign w:val="superscript"/>
        </w:rPr>
        <w:t>0</w:t>
      </w:r>
      <w:r w:rsidRPr="00BA49DC">
        <w:rPr>
          <w:rFonts w:ascii="Arial" w:hAnsi="Arial" w:cs="Arial"/>
        </w:rPr>
        <w:t>C</w:t>
      </w:r>
    </w:p>
    <w:p w14:paraId="4FE2C6F1" w14:textId="3C46BCF8"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r>
      <w:r w:rsidRPr="00BA49DC">
        <w:rPr>
          <w:rFonts w:ascii="Arial" w:hAnsi="Arial" w:cs="Arial"/>
        </w:rPr>
        <w:tab/>
        <w:t>270 lts</w:t>
      </w:r>
    </w:p>
    <w:p w14:paraId="49F6EC95" w14:textId="66D3A30C" w:rsidR="00114806" w:rsidRPr="00BA49DC" w:rsidRDefault="00114806" w:rsidP="00BA49DC">
      <w:pPr>
        <w:ind w:left="426" w:hanging="426"/>
        <w:rPr>
          <w:rFonts w:ascii="Arial" w:hAnsi="Arial" w:cs="Arial"/>
        </w:rPr>
      </w:pPr>
      <w:r w:rsidRPr="00BA49DC">
        <w:rPr>
          <w:rFonts w:ascii="Arial" w:hAnsi="Arial" w:cs="Arial"/>
        </w:rPr>
        <w:t>Length</w:t>
      </w:r>
      <w:r w:rsidRPr="00BA49DC">
        <w:rPr>
          <w:rFonts w:ascii="Arial" w:hAnsi="Arial" w:cs="Arial"/>
        </w:rPr>
        <w:tab/>
      </w:r>
      <w:r w:rsidRPr="00BA49DC">
        <w:rPr>
          <w:rFonts w:ascii="Arial" w:hAnsi="Arial" w:cs="Arial"/>
        </w:rPr>
        <w:tab/>
      </w:r>
      <w:r w:rsidRPr="00BA49DC">
        <w:rPr>
          <w:rFonts w:ascii="Arial" w:hAnsi="Arial" w:cs="Arial"/>
        </w:rPr>
        <w:tab/>
        <w:t>3535mm (including ejector)</w:t>
      </w:r>
    </w:p>
    <w:p w14:paraId="20DEF296" w14:textId="7FEB9BEA" w:rsidR="00114806" w:rsidRPr="00BA49DC" w:rsidRDefault="00114806" w:rsidP="00BA49DC">
      <w:pPr>
        <w:ind w:left="426" w:hanging="426"/>
        <w:rPr>
          <w:rFonts w:ascii="Arial" w:hAnsi="Arial" w:cs="Arial"/>
        </w:rPr>
      </w:pPr>
      <w:r w:rsidRPr="00BA49DC">
        <w:rPr>
          <w:rFonts w:ascii="Arial" w:hAnsi="Arial" w:cs="Arial"/>
        </w:rPr>
        <w:t>ID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750 mm</w:t>
      </w:r>
    </w:p>
    <w:p w14:paraId="240D31E5" w14:textId="77777777" w:rsidR="00114806" w:rsidRPr="00114806" w:rsidRDefault="00114806" w:rsidP="00BA49DC">
      <w:pPr>
        <w:ind w:left="426" w:hanging="426"/>
        <w:rPr>
          <w:rFonts w:ascii="Arial" w:hAnsi="Arial" w:cs="Arial"/>
        </w:rPr>
      </w:pPr>
    </w:p>
    <w:p w14:paraId="293FEA05" w14:textId="07B5E12B" w:rsidR="00114806" w:rsidRPr="00BA49DC" w:rsidRDefault="00114806" w:rsidP="00BA49DC">
      <w:pPr>
        <w:ind w:left="426" w:hanging="426"/>
        <w:rPr>
          <w:rFonts w:ascii="Arial" w:hAnsi="Arial" w:cs="Arial"/>
        </w:rPr>
      </w:pPr>
      <w:r w:rsidRPr="00BA49DC">
        <w:rPr>
          <w:rFonts w:ascii="Arial" w:hAnsi="Arial" w:cs="Arial"/>
        </w:rPr>
        <w:t>Blowdown cyclone: WC 801</w:t>
      </w:r>
    </w:p>
    <w:p w14:paraId="140194C4" w14:textId="77777777" w:rsidR="00114806" w:rsidRPr="00114806" w:rsidRDefault="00114806" w:rsidP="00BA49DC">
      <w:pPr>
        <w:ind w:left="426" w:hanging="426"/>
        <w:rPr>
          <w:rFonts w:ascii="Arial" w:hAnsi="Arial" w:cs="Arial"/>
        </w:rPr>
      </w:pPr>
    </w:p>
    <w:p w14:paraId="1BB4D99B" w14:textId="76283BAA"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5 bar gauge</w:t>
      </w:r>
    </w:p>
    <w:p w14:paraId="040CBDD8" w14:textId="7230C4C6" w:rsidR="00114806" w:rsidRPr="00BA49DC" w:rsidRDefault="00114806" w:rsidP="00BA49DC">
      <w:pPr>
        <w:ind w:left="426" w:hanging="426"/>
        <w:rPr>
          <w:rFonts w:ascii="Arial" w:hAnsi="Arial" w:cs="Arial"/>
        </w:rPr>
      </w:pPr>
      <w:r w:rsidRPr="00BA49DC">
        <w:rPr>
          <w:rFonts w:ascii="Arial" w:hAnsi="Arial" w:cs="Arial"/>
        </w:rPr>
        <w:t>Working pressure</w:t>
      </w:r>
      <w:r w:rsidRPr="00BA49DC">
        <w:rPr>
          <w:rFonts w:ascii="Arial" w:hAnsi="Arial" w:cs="Arial"/>
        </w:rPr>
        <w:tab/>
      </w:r>
      <w:r w:rsidRPr="00BA49DC">
        <w:rPr>
          <w:rFonts w:ascii="Arial" w:hAnsi="Arial" w:cs="Arial"/>
        </w:rPr>
        <w:tab/>
        <w:t>1 bar gauge</w:t>
      </w:r>
    </w:p>
    <w:p w14:paraId="77DBB339" w14:textId="6C00B81B" w:rsidR="00114806" w:rsidRPr="00BA49DC" w:rsidRDefault="00114806" w:rsidP="00BA49DC">
      <w:pPr>
        <w:ind w:left="426" w:hanging="426"/>
        <w:rPr>
          <w:rFonts w:ascii="Arial" w:hAnsi="Arial" w:cs="Arial"/>
        </w:rPr>
      </w:pPr>
      <w:r w:rsidRPr="00BA49DC">
        <w:rPr>
          <w:rFonts w:ascii="Arial" w:hAnsi="Arial" w:cs="Arial"/>
        </w:rPr>
        <w:t>Design temp</w:t>
      </w:r>
      <w:r w:rsidRPr="00BA49DC">
        <w:rPr>
          <w:rFonts w:ascii="Arial" w:hAnsi="Arial" w:cs="Arial"/>
        </w:rPr>
        <w:tab/>
      </w:r>
      <w:r w:rsidRPr="00BA49DC">
        <w:rPr>
          <w:rFonts w:ascii="Arial" w:hAnsi="Arial" w:cs="Arial"/>
        </w:rPr>
        <w:tab/>
      </w:r>
      <w:r w:rsidRPr="00BA49DC">
        <w:rPr>
          <w:rFonts w:ascii="Arial" w:hAnsi="Arial" w:cs="Arial"/>
        </w:rPr>
        <w:tab/>
        <w:t xml:space="preserve">+ 40 </w:t>
      </w:r>
      <w:r w:rsidRPr="00BA49DC">
        <w:rPr>
          <w:rFonts w:ascii="Arial" w:hAnsi="Arial" w:cs="Arial"/>
          <w:vertAlign w:val="superscript"/>
        </w:rPr>
        <w:t>0</w:t>
      </w:r>
      <w:r w:rsidRPr="00BA49DC">
        <w:rPr>
          <w:rFonts w:ascii="Arial" w:hAnsi="Arial" w:cs="Arial"/>
        </w:rPr>
        <w:t>C</w:t>
      </w:r>
    </w:p>
    <w:p w14:paraId="427794E8" w14:textId="2E3CAAE7" w:rsidR="00114806" w:rsidRPr="00BA49DC" w:rsidRDefault="00114806" w:rsidP="00BA49DC">
      <w:pPr>
        <w:ind w:left="426" w:hanging="426"/>
        <w:rPr>
          <w:rFonts w:ascii="Arial" w:hAnsi="Arial" w:cs="Arial"/>
        </w:rPr>
      </w:pPr>
      <w:r w:rsidRPr="00BA49DC">
        <w:rPr>
          <w:rFonts w:ascii="Arial" w:hAnsi="Arial" w:cs="Arial"/>
        </w:rPr>
        <w:t>Gas flow rate</w:t>
      </w:r>
      <w:r w:rsidRPr="00BA49DC">
        <w:rPr>
          <w:rFonts w:ascii="Arial" w:hAnsi="Arial" w:cs="Arial"/>
        </w:rPr>
        <w:tab/>
      </w:r>
      <w:r w:rsidRPr="00BA49DC">
        <w:rPr>
          <w:rFonts w:ascii="Arial" w:hAnsi="Arial" w:cs="Arial"/>
        </w:rPr>
        <w:tab/>
      </w:r>
      <w:r w:rsidRPr="00BA49DC">
        <w:rPr>
          <w:rFonts w:ascii="Arial" w:hAnsi="Arial" w:cs="Arial"/>
        </w:rPr>
        <w:tab/>
        <w:t>75000 kg/hr</w:t>
      </w:r>
    </w:p>
    <w:p w14:paraId="00986439" w14:textId="77777777" w:rsidR="00114806" w:rsidRPr="00114806" w:rsidRDefault="00114806" w:rsidP="00BA49DC">
      <w:pPr>
        <w:ind w:left="426" w:hanging="426"/>
        <w:rPr>
          <w:rFonts w:ascii="Arial" w:hAnsi="Arial" w:cs="Arial"/>
        </w:rPr>
      </w:pPr>
    </w:p>
    <w:p w14:paraId="71498D4F" w14:textId="77777777" w:rsidR="00114806" w:rsidRPr="00BA49DC" w:rsidRDefault="00114806" w:rsidP="00BA49DC">
      <w:pPr>
        <w:ind w:left="426" w:hanging="426"/>
        <w:rPr>
          <w:rFonts w:ascii="Arial" w:hAnsi="Arial" w:cs="Arial"/>
        </w:rPr>
      </w:pPr>
      <w:r w:rsidRPr="00BA49DC">
        <w:rPr>
          <w:rFonts w:ascii="Arial" w:hAnsi="Arial" w:cs="Arial"/>
        </w:rPr>
        <w:t>10</w:t>
      </w:r>
      <w:r w:rsidRPr="00BA49DC">
        <w:rPr>
          <w:rFonts w:ascii="Arial" w:hAnsi="Arial" w:cs="Arial"/>
        </w:rPr>
        <w:tab/>
        <w:t>WH 501 – Additive loading hopper:</w:t>
      </w:r>
    </w:p>
    <w:p w14:paraId="2DBF0F28" w14:textId="77777777" w:rsidR="00114806" w:rsidRPr="00114806" w:rsidRDefault="00114806" w:rsidP="00BA49DC">
      <w:pPr>
        <w:ind w:left="426" w:hanging="426"/>
        <w:rPr>
          <w:rFonts w:ascii="Arial" w:hAnsi="Arial" w:cs="Arial"/>
        </w:rPr>
      </w:pPr>
    </w:p>
    <w:p w14:paraId="15B52F80" w14:textId="2EEE17A2" w:rsidR="00114806" w:rsidRPr="00BA49DC" w:rsidRDefault="00114806" w:rsidP="00BA49DC">
      <w:pPr>
        <w:ind w:left="426" w:hanging="426"/>
        <w:rPr>
          <w:rFonts w:ascii="Arial" w:hAnsi="Arial" w:cs="Arial"/>
        </w:rPr>
      </w:pPr>
      <w:r w:rsidRPr="00BA49DC">
        <w:rPr>
          <w:rFonts w:ascii="Arial" w:hAnsi="Arial" w:cs="Arial"/>
        </w:rPr>
        <w:t>Hopper with slope of 60 and Grid</w:t>
      </w:r>
    </w:p>
    <w:p w14:paraId="62EBFD4A" w14:textId="441F14F9" w:rsidR="00114806" w:rsidRPr="00BA49DC" w:rsidRDefault="00114806" w:rsidP="00BA49DC">
      <w:pPr>
        <w:ind w:left="426" w:hanging="426"/>
        <w:rPr>
          <w:rFonts w:ascii="Arial" w:hAnsi="Arial" w:cs="Arial"/>
        </w:rPr>
      </w:pPr>
      <w:r w:rsidRPr="00BA49DC">
        <w:rPr>
          <w:rFonts w:ascii="Arial" w:hAnsi="Arial" w:cs="Arial"/>
        </w:rPr>
        <w:t>Material of construction</w:t>
      </w:r>
      <w:r w:rsidRPr="00BA49DC">
        <w:rPr>
          <w:rFonts w:ascii="Arial" w:hAnsi="Arial" w:cs="Arial"/>
        </w:rPr>
        <w:tab/>
        <w:t>AISI 304</w:t>
      </w:r>
    </w:p>
    <w:p w14:paraId="1260FE24" w14:textId="15CAE446" w:rsidR="00114806" w:rsidRPr="00BA49DC" w:rsidRDefault="00114806" w:rsidP="00BA49DC">
      <w:pPr>
        <w:ind w:left="426" w:hanging="426"/>
        <w:rPr>
          <w:rFonts w:ascii="Arial" w:hAnsi="Arial" w:cs="Arial"/>
        </w:rPr>
      </w:pPr>
      <w:r w:rsidRPr="00BA49DC">
        <w:rPr>
          <w:rFonts w:ascii="Arial" w:hAnsi="Arial" w:cs="Arial"/>
        </w:rPr>
        <w:t>Supplier</w:t>
      </w:r>
      <w:r w:rsidRPr="00BA49DC">
        <w:rPr>
          <w:rFonts w:ascii="Arial" w:hAnsi="Arial" w:cs="Arial"/>
        </w:rPr>
        <w:tab/>
      </w:r>
      <w:r w:rsidRPr="00BA49DC">
        <w:rPr>
          <w:rFonts w:ascii="Arial" w:hAnsi="Arial" w:cs="Arial"/>
        </w:rPr>
        <w:tab/>
      </w:r>
      <w:r w:rsidRPr="00BA49DC">
        <w:rPr>
          <w:rFonts w:ascii="Arial" w:hAnsi="Arial" w:cs="Arial"/>
        </w:rPr>
        <w:tab/>
        <w:t>REICO</w:t>
      </w:r>
    </w:p>
    <w:p w14:paraId="2E026107" w14:textId="77777777" w:rsidR="00114806" w:rsidRPr="00114806" w:rsidRDefault="00114806" w:rsidP="00BA49DC">
      <w:pPr>
        <w:ind w:left="426" w:hanging="426"/>
        <w:rPr>
          <w:rFonts w:ascii="Arial" w:hAnsi="Arial" w:cs="Arial"/>
        </w:rPr>
      </w:pPr>
    </w:p>
    <w:p w14:paraId="2C511AFE" w14:textId="77777777" w:rsidR="00114806" w:rsidRPr="00BA49DC" w:rsidRDefault="00114806" w:rsidP="00BA49DC">
      <w:pPr>
        <w:ind w:left="426" w:hanging="426"/>
        <w:rPr>
          <w:rFonts w:ascii="Arial" w:hAnsi="Arial" w:cs="Arial"/>
        </w:rPr>
      </w:pPr>
      <w:r w:rsidRPr="00BA49DC">
        <w:rPr>
          <w:rFonts w:ascii="Arial" w:hAnsi="Arial" w:cs="Arial"/>
        </w:rPr>
        <w:t>11</w:t>
      </w:r>
      <w:r w:rsidRPr="00BA49DC">
        <w:rPr>
          <w:rFonts w:ascii="Arial" w:hAnsi="Arial" w:cs="Arial"/>
        </w:rPr>
        <w:tab/>
        <w:t>WW 601 – Pellets weigh scale</w:t>
      </w:r>
    </w:p>
    <w:p w14:paraId="3E8546C2" w14:textId="77777777" w:rsidR="00114806" w:rsidRPr="00114806" w:rsidRDefault="00114806" w:rsidP="00BA49DC">
      <w:pPr>
        <w:ind w:left="426" w:hanging="426"/>
        <w:rPr>
          <w:rFonts w:ascii="Arial" w:hAnsi="Arial" w:cs="Arial"/>
        </w:rPr>
      </w:pPr>
    </w:p>
    <w:p w14:paraId="19F85B11" w14:textId="28AEE180" w:rsidR="00114806" w:rsidRPr="00BA49DC" w:rsidRDefault="00114806" w:rsidP="00BA49DC">
      <w:pPr>
        <w:ind w:left="426" w:hanging="426"/>
        <w:rPr>
          <w:rFonts w:ascii="Arial" w:hAnsi="Arial" w:cs="Arial"/>
        </w:rPr>
      </w:pPr>
      <w:r w:rsidRPr="00BA49DC">
        <w:rPr>
          <w:rFonts w:ascii="Arial" w:hAnsi="Arial" w:cs="Arial"/>
        </w:rPr>
        <w:t>Flow rate</w:t>
      </w:r>
      <w:r w:rsidRPr="00BA49DC">
        <w:rPr>
          <w:rFonts w:ascii="Arial" w:hAnsi="Arial" w:cs="Arial"/>
        </w:rPr>
        <w:tab/>
      </w:r>
      <w:r w:rsidRPr="00BA49DC">
        <w:rPr>
          <w:rFonts w:ascii="Arial" w:hAnsi="Arial" w:cs="Arial"/>
        </w:rPr>
        <w:tab/>
      </w:r>
      <w:r w:rsidRPr="00BA49DC">
        <w:rPr>
          <w:rFonts w:ascii="Arial" w:hAnsi="Arial" w:cs="Arial"/>
        </w:rPr>
        <w:tab/>
        <w:t>8-12 T/Hr</w:t>
      </w:r>
    </w:p>
    <w:p w14:paraId="67CA65CD" w14:textId="60F745B9"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Belt weigher load cell type</w:t>
      </w:r>
    </w:p>
    <w:p w14:paraId="5AB06660" w14:textId="5DD8EEA1" w:rsidR="00114806" w:rsidRPr="00BA49DC" w:rsidRDefault="00114806" w:rsidP="00BA49DC">
      <w:pPr>
        <w:ind w:left="426" w:hanging="426"/>
        <w:rPr>
          <w:rFonts w:ascii="Arial" w:hAnsi="Arial" w:cs="Arial"/>
        </w:rPr>
      </w:pPr>
      <w:r w:rsidRPr="00BA49DC">
        <w:rPr>
          <w:rFonts w:ascii="Arial" w:hAnsi="Arial" w:cs="Arial"/>
        </w:rPr>
        <w:t>Accuracy</w:t>
      </w:r>
      <w:r w:rsidRPr="00BA49DC">
        <w:rPr>
          <w:rFonts w:ascii="Arial" w:hAnsi="Arial" w:cs="Arial"/>
        </w:rPr>
        <w:tab/>
      </w:r>
      <w:r w:rsidRPr="00BA49DC">
        <w:rPr>
          <w:rFonts w:ascii="Arial" w:hAnsi="Arial" w:cs="Arial"/>
        </w:rPr>
        <w:tab/>
      </w:r>
      <w:r w:rsidRPr="00BA49DC">
        <w:rPr>
          <w:rFonts w:ascii="Arial" w:hAnsi="Arial" w:cs="Arial"/>
        </w:rPr>
        <w:tab/>
        <w:t>+ 0.5% of normal flow rate</w:t>
      </w:r>
    </w:p>
    <w:p w14:paraId="3C546936" w14:textId="727638F8" w:rsidR="00114806" w:rsidRPr="00BA49DC" w:rsidRDefault="00114806" w:rsidP="00BA49DC">
      <w:pPr>
        <w:ind w:left="426" w:hanging="426"/>
        <w:rPr>
          <w:rFonts w:ascii="Arial" w:hAnsi="Arial" w:cs="Arial"/>
        </w:rPr>
      </w:pPr>
      <w:r w:rsidRPr="00BA49DC">
        <w:rPr>
          <w:rFonts w:ascii="Arial" w:hAnsi="Arial" w:cs="Arial"/>
        </w:rPr>
        <w:t>Material of constn of belt</w:t>
      </w:r>
      <w:r w:rsidRPr="00BA49DC">
        <w:rPr>
          <w:rFonts w:ascii="Arial" w:hAnsi="Arial" w:cs="Arial"/>
        </w:rPr>
        <w:tab/>
        <w:t>Silicon polyster</w:t>
      </w:r>
    </w:p>
    <w:p w14:paraId="0D550B85" w14:textId="77777777" w:rsidR="00114806" w:rsidRPr="00114806" w:rsidRDefault="00114806" w:rsidP="00BA49DC">
      <w:pPr>
        <w:ind w:left="426" w:hanging="426"/>
        <w:rPr>
          <w:rFonts w:ascii="Arial" w:hAnsi="Arial" w:cs="Arial"/>
        </w:rPr>
      </w:pPr>
    </w:p>
    <w:p w14:paraId="12A7AB0F" w14:textId="77777777" w:rsidR="00114806" w:rsidRPr="00BA49DC" w:rsidRDefault="00114806" w:rsidP="00BA49DC">
      <w:pPr>
        <w:ind w:left="426" w:hanging="426"/>
        <w:rPr>
          <w:rFonts w:ascii="Arial" w:hAnsi="Arial" w:cs="Arial"/>
        </w:rPr>
      </w:pPr>
      <w:r w:rsidRPr="00BA49DC">
        <w:rPr>
          <w:rFonts w:ascii="Arial" w:hAnsi="Arial" w:cs="Arial"/>
        </w:rPr>
        <w:t>12</w:t>
      </w:r>
      <w:r w:rsidRPr="00BA49DC">
        <w:rPr>
          <w:rFonts w:ascii="Arial" w:hAnsi="Arial" w:cs="Arial"/>
        </w:rPr>
        <w:tab/>
        <w:t>WS 601 – Polymer Pellet Screen:</w:t>
      </w:r>
    </w:p>
    <w:p w14:paraId="455A2BB3" w14:textId="77777777" w:rsidR="00114806" w:rsidRPr="00114806" w:rsidRDefault="00114806" w:rsidP="00BA49DC">
      <w:pPr>
        <w:ind w:left="426" w:hanging="426"/>
        <w:rPr>
          <w:rFonts w:ascii="Arial" w:hAnsi="Arial" w:cs="Arial"/>
        </w:rPr>
      </w:pPr>
    </w:p>
    <w:p w14:paraId="2F4B5648" w14:textId="09DCAE34" w:rsidR="00114806" w:rsidRPr="00BA49DC" w:rsidRDefault="00114806" w:rsidP="00BA49DC">
      <w:pPr>
        <w:ind w:left="426" w:hanging="426"/>
        <w:rPr>
          <w:rFonts w:ascii="Arial" w:hAnsi="Arial" w:cs="Arial"/>
        </w:rPr>
      </w:pPr>
      <w:r w:rsidRPr="00BA49DC">
        <w:rPr>
          <w:rFonts w:ascii="Arial" w:hAnsi="Arial" w:cs="Arial"/>
        </w:rPr>
        <w:t>Screen size</w:t>
      </w:r>
      <w:r w:rsidRPr="00BA49DC">
        <w:rPr>
          <w:rFonts w:ascii="Arial" w:hAnsi="Arial" w:cs="Arial"/>
        </w:rPr>
        <w:tab/>
      </w:r>
      <w:r w:rsidRPr="00BA49DC">
        <w:rPr>
          <w:rFonts w:ascii="Arial" w:hAnsi="Arial" w:cs="Arial"/>
        </w:rPr>
        <w:tab/>
      </w:r>
      <w:r w:rsidRPr="00BA49DC">
        <w:rPr>
          <w:rFonts w:ascii="Arial" w:hAnsi="Arial" w:cs="Arial"/>
        </w:rPr>
        <w:tab/>
        <w:t>2500 x 1400 mm</w:t>
      </w:r>
    </w:p>
    <w:p w14:paraId="7839E357" w14:textId="497918E0" w:rsidR="00114806" w:rsidRPr="00BA49DC" w:rsidRDefault="00114806" w:rsidP="00BA49DC">
      <w:pPr>
        <w:ind w:left="426" w:hanging="426"/>
        <w:rPr>
          <w:rFonts w:ascii="Arial" w:hAnsi="Arial" w:cs="Arial"/>
        </w:rPr>
      </w:pPr>
      <w:r w:rsidRPr="00BA49DC">
        <w:rPr>
          <w:rFonts w:ascii="Arial" w:hAnsi="Arial" w:cs="Arial"/>
        </w:rPr>
        <w:t>Design capacity</w:t>
      </w:r>
      <w:r w:rsidRPr="00BA49DC">
        <w:rPr>
          <w:rFonts w:ascii="Arial" w:hAnsi="Arial" w:cs="Arial"/>
        </w:rPr>
        <w:tab/>
      </w:r>
      <w:r w:rsidRPr="00BA49DC">
        <w:rPr>
          <w:rFonts w:ascii="Arial" w:hAnsi="Arial" w:cs="Arial"/>
        </w:rPr>
        <w:tab/>
        <w:t>15 T/hr</w:t>
      </w:r>
    </w:p>
    <w:p w14:paraId="5FD382FB" w14:textId="204BE3FC" w:rsidR="00114806" w:rsidRPr="00BA49DC" w:rsidRDefault="00114806" w:rsidP="00BA49DC">
      <w:pPr>
        <w:ind w:left="426" w:hanging="426"/>
        <w:rPr>
          <w:rFonts w:ascii="Arial" w:hAnsi="Arial" w:cs="Arial"/>
        </w:rPr>
      </w:pPr>
      <w:r w:rsidRPr="00BA49DC">
        <w:rPr>
          <w:rFonts w:ascii="Arial" w:hAnsi="Arial" w:cs="Arial"/>
        </w:rPr>
        <w:lastRenderedPageBreak/>
        <w:t>Particle size</w:t>
      </w:r>
      <w:r w:rsidRPr="00BA49DC">
        <w:rPr>
          <w:rFonts w:ascii="Arial" w:hAnsi="Arial" w:cs="Arial"/>
        </w:rPr>
        <w:tab/>
      </w:r>
      <w:r w:rsidRPr="00BA49DC">
        <w:rPr>
          <w:rFonts w:ascii="Arial" w:hAnsi="Arial" w:cs="Arial"/>
        </w:rPr>
        <w:tab/>
      </w:r>
      <w:r w:rsidRPr="00BA49DC">
        <w:rPr>
          <w:rFonts w:ascii="Arial" w:hAnsi="Arial" w:cs="Arial"/>
        </w:rPr>
        <w:tab/>
        <w:t>3-4 mm dia x 2.5 – 3mm length</w:t>
      </w:r>
    </w:p>
    <w:p w14:paraId="5054B31F" w14:textId="3B4923B9" w:rsidR="00114806" w:rsidRPr="00BA49DC" w:rsidRDefault="00114806" w:rsidP="00BA49DC">
      <w:pPr>
        <w:ind w:left="426" w:hanging="426"/>
        <w:rPr>
          <w:rFonts w:ascii="Arial" w:hAnsi="Arial" w:cs="Arial"/>
        </w:rPr>
      </w:pPr>
      <w:r w:rsidRPr="00BA49DC">
        <w:rPr>
          <w:rFonts w:ascii="Arial" w:hAnsi="Arial" w:cs="Arial"/>
        </w:rPr>
        <w:t>Material of screen</w:t>
      </w:r>
      <w:r w:rsidRPr="00BA49DC">
        <w:rPr>
          <w:rFonts w:ascii="Arial" w:hAnsi="Arial" w:cs="Arial"/>
        </w:rPr>
        <w:tab/>
      </w:r>
      <w:r w:rsidRPr="00BA49DC">
        <w:rPr>
          <w:rFonts w:ascii="Arial" w:hAnsi="Arial" w:cs="Arial"/>
        </w:rPr>
        <w:tab/>
        <w:t>AISI 304</w:t>
      </w:r>
    </w:p>
    <w:p w14:paraId="5C68813B" w14:textId="77777777" w:rsidR="00114806" w:rsidRPr="00114806" w:rsidRDefault="00114806" w:rsidP="00BA49DC">
      <w:pPr>
        <w:ind w:left="426" w:hanging="426"/>
        <w:rPr>
          <w:rFonts w:ascii="Arial" w:hAnsi="Arial" w:cs="Arial"/>
        </w:rPr>
      </w:pPr>
    </w:p>
    <w:p w14:paraId="30328D86" w14:textId="77777777" w:rsidR="00114806" w:rsidRPr="00BA49DC" w:rsidRDefault="00114806" w:rsidP="00BA49DC">
      <w:pPr>
        <w:ind w:left="426" w:hanging="426"/>
        <w:rPr>
          <w:rFonts w:ascii="Arial" w:hAnsi="Arial" w:cs="Arial"/>
        </w:rPr>
      </w:pPr>
      <w:r w:rsidRPr="00BA49DC">
        <w:rPr>
          <w:rFonts w:ascii="Arial" w:hAnsi="Arial" w:cs="Arial"/>
        </w:rPr>
        <w:t>13</w:t>
      </w:r>
      <w:r w:rsidRPr="00BA49DC">
        <w:rPr>
          <w:rFonts w:ascii="Arial" w:hAnsi="Arial" w:cs="Arial"/>
        </w:rPr>
        <w:tab/>
        <w:t>WW 602 -  Additive scale:</w:t>
      </w:r>
    </w:p>
    <w:p w14:paraId="1E6C2666" w14:textId="77777777" w:rsidR="00114806" w:rsidRPr="00114806" w:rsidRDefault="00114806" w:rsidP="00BA49DC">
      <w:pPr>
        <w:ind w:left="426" w:hanging="426"/>
        <w:rPr>
          <w:rFonts w:ascii="Arial" w:hAnsi="Arial" w:cs="Arial"/>
        </w:rPr>
      </w:pPr>
    </w:p>
    <w:p w14:paraId="3609CCEE" w14:textId="7188C6C5" w:rsidR="00114806" w:rsidRPr="00BA49DC" w:rsidRDefault="00114806" w:rsidP="00BA49DC">
      <w:pPr>
        <w:ind w:left="426" w:hanging="426"/>
        <w:rPr>
          <w:rFonts w:ascii="Arial" w:hAnsi="Arial" w:cs="Arial"/>
        </w:rPr>
      </w:pPr>
      <w:r w:rsidRPr="00BA49DC">
        <w:rPr>
          <w:rFonts w:ascii="Arial" w:hAnsi="Arial" w:cs="Arial"/>
        </w:rPr>
        <w:t>Range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0-50 kgs</w:t>
      </w:r>
    </w:p>
    <w:p w14:paraId="310790F1" w14:textId="77777777" w:rsidR="00114806" w:rsidRPr="00114806" w:rsidRDefault="00114806" w:rsidP="00BA49DC">
      <w:pPr>
        <w:ind w:left="426" w:hanging="426"/>
        <w:rPr>
          <w:rFonts w:ascii="Arial" w:hAnsi="Arial" w:cs="Arial"/>
        </w:rPr>
      </w:pPr>
    </w:p>
    <w:p w14:paraId="0A503629" w14:textId="77777777" w:rsidR="00114806" w:rsidRPr="00BA49DC" w:rsidRDefault="00114806" w:rsidP="00BA49DC">
      <w:pPr>
        <w:ind w:left="426" w:hanging="426"/>
        <w:rPr>
          <w:rFonts w:ascii="Arial" w:hAnsi="Arial" w:cs="Arial"/>
        </w:rPr>
      </w:pPr>
      <w:r w:rsidRPr="00BA49DC">
        <w:rPr>
          <w:rFonts w:ascii="Arial" w:hAnsi="Arial" w:cs="Arial"/>
        </w:rPr>
        <w:t>14</w:t>
      </w:r>
      <w:r w:rsidRPr="00BA49DC">
        <w:rPr>
          <w:rFonts w:ascii="Arial" w:hAnsi="Arial" w:cs="Arial"/>
        </w:rPr>
        <w:tab/>
        <w:t>WH 601 – Additive loading</w:t>
      </w:r>
      <w:r w:rsidRPr="00BA49DC">
        <w:rPr>
          <w:rFonts w:ascii="Arial" w:hAnsi="Arial" w:cs="Arial"/>
        </w:rPr>
        <w:tab/>
        <w:t>to mixer</w:t>
      </w:r>
    </w:p>
    <w:p w14:paraId="423A76BF" w14:textId="77777777" w:rsidR="00114806" w:rsidRPr="00114806" w:rsidRDefault="00114806" w:rsidP="00BA49DC">
      <w:pPr>
        <w:ind w:left="426" w:hanging="426"/>
        <w:rPr>
          <w:rFonts w:ascii="Arial" w:hAnsi="Arial" w:cs="Arial"/>
        </w:rPr>
      </w:pPr>
    </w:p>
    <w:p w14:paraId="57EA4B89" w14:textId="2C1DCC0D" w:rsidR="00114806" w:rsidRPr="00BA49DC" w:rsidRDefault="00114806" w:rsidP="00BA49DC">
      <w:pPr>
        <w:ind w:left="426" w:hanging="426"/>
        <w:rPr>
          <w:rFonts w:ascii="Arial" w:hAnsi="Arial" w:cs="Arial"/>
        </w:rPr>
      </w:pPr>
      <w:r w:rsidRPr="00BA49DC">
        <w:rPr>
          <w:rFonts w:ascii="Arial" w:hAnsi="Arial" w:cs="Arial"/>
        </w:rPr>
        <w:t>Hopper with slope of 60 with Grid</w:t>
      </w:r>
    </w:p>
    <w:p w14:paraId="5260B1EB" w14:textId="77777777" w:rsidR="00114806" w:rsidRPr="00114806" w:rsidRDefault="00114806" w:rsidP="00BA49DC">
      <w:pPr>
        <w:ind w:left="426" w:hanging="426"/>
        <w:rPr>
          <w:rFonts w:ascii="Arial" w:hAnsi="Arial" w:cs="Arial"/>
        </w:rPr>
      </w:pPr>
    </w:p>
    <w:p w14:paraId="62965478" w14:textId="2056FDE2" w:rsidR="00114806" w:rsidRPr="00BA49DC" w:rsidRDefault="00114806" w:rsidP="00BA49DC">
      <w:pPr>
        <w:ind w:left="426" w:hanging="426"/>
        <w:rPr>
          <w:rFonts w:ascii="Arial" w:hAnsi="Arial" w:cs="Arial"/>
        </w:rPr>
      </w:pPr>
      <w:r w:rsidRPr="00BA49DC">
        <w:rPr>
          <w:rFonts w:ascii="Arial" w:hAnsi="Arial" w:cs="Arial"/>
        </w:rPr>
        <w:t>Supplier</w:t>
      </w:r>
      <w:r w:rsidRPr="00BA49DC">
        <w:rPr>
          <w:rFonts w:ascii="Arial" w:hAnsi="Arial" w:cs="Arial"/>
        </w:rPr>
        <w:tab/>
      </w:r>
      <w:r w:rsidRPr="00BA49DC">
        <w:rPr>
          <w:rFonts w:ascii="Arial" w:hAnsi="Arial" w:cs="Arial"/>
        </w:rPr>
        <w:tab/>
      </w:r>
      <w:r w:rsidRPr="00BA49DC">
        <w:rPr>
          <w:rFonts w:ascii="Arial" w:hAnsi="Arial" w:cs="Arial"/>
        </w:rPr>
        <w:tab/>
        <w:t>REICO</w:t>
      </w:r>
    </w:p>
    <w:p w14:paraId="3C33601A" w14:textId="76CA59E3" w:rsidR="00114806" w:rsidRPr="00BA49DC" w:rsidRDefault="00114806" w:rsidP="00BA49DC">
      <w:pPr>
        <w:ind w:left="426" w:hanging="426"/>
        <w:rPr>
          <w:rFonts w:ascii="Arial" w:hAnsi="Arial" w:cs="Arial"/>
        </w:rPr>
      </w:pPr>
      <w:r w:rsidRPr="00BA49DC">
        <w:rPr>
          <w:rFonts w:ascii="Arial" w:hAnsi="Arial" w:cs="Arial"/>
        </w:rPr>
        <w:t>Material of constn</w:t>
      </w:r>
      <w:r w:rsidRPr="00BA49DC">
        <w:rPr>
          <w:rFonts w:ascii="Arial" w:hAnsi="Arial" w:cs="Arial"/>
        </w:rPr>
        <w:tab/>
      </w:r>
      <w:r w:rsidRPr="00BA49DC">
        <w:rPr>
          <w:rFonts w:ascii="Arial" w:hAnsi="Arial" w:cs="Arial"/>
        </w:rPr>
        <w:tab/>
        <w:t>AISI 304</w:t>
      </w:r>
    </w:p>
    <w:p w14:paraId="19FA9D7D" w14:textId="77777777" w:rsidR="00114806" w:rsidRPr="00114806" w:rsidRDefault="00114806" w:rsidP="00BA49DC">
      <w:pPr>
        <w:ind w:left="426" w:hanging="426"/>
        <w:rPr>
          <w:rFonts w:ascii="Arial" w:hAnsi="Arial" w:cs="Arial"/>
        </w:rPr>
      </w:pPr>
    </w:p>
    <w:p w14:paraId="3E78884C" w14:textId="77777777" w:rsidR="00114806" w:rsidRPr="00BA49DC" w:rsidRDefault="00114806" w:rsidP="00BA49DC">
      <w:pPr>
        <w:ind w:left="426" w:hanging="426"/>
        <w:rPr>
          <w:rFonts w:ascii="Arial" w:hAnsi="Arial" w:cs="Arial"/>
        </w:rPr>
      </w:pPr>
      <w:r w:rsidRPr="00BA49DC">
        <w:rPr>
          <w:rFonts w:ascii="Arial" w:hAnsi="Arial" w:cs="Arial"/>
        </w:rPr>
        <w:t>15.</w:t>
      </w:r>
      <w:r w:rsidRPr="00BA49DC">
        <w:rPr>
          <w:rFonts w:ascii="Arial" w:hAnsi="Arial" w:cs="Arial"/>
        </w:rPr>
        <w:tab/>
        <w:t>WC 601 PP Polymer Cyclone:</w:t>
      </w:r>
    </w:p>
    <w:p w14:paraId="311194D1" w14:textId="77777777" w:rsidR="00114806" w:rsidRPr="00114806" w:rsidRDefault="00114806" w:rsidP="00BA49DC">
      <w:pPr>
        <w:ind w:left="426" w:hanging="426"/>
        <w:rPr>
          <w:rFonts w:ascii="Arial" w:hAnsi="Arial" w:cs="Arial"/>
        </w:rPr>
      </w:pPr>
    </w:p>
    <w:p w14:paraId="0A86DB2A" w14:textId="0BD8C1D9" w:rsidR="00114806" w:rsidRPr="00BA49DC" w:rsidRDefault="00114806" w:rsidP="00BA49DC">
      <w:pPr>
        <w:ind w:left="426" w:hanging="426"/>
        <w:rPr>
          <w:rFonts w:ascii="Arial" w:hAnsi="Arial" w:cs="Arial"/>
        </w:rPr>
      </w:pPr>
      <w:r w:rsidRPr="00BA49DC">
        <w:rPr>
          <w:rFonts w:ascii="Arial" w:hAnsi="Arial" w:cs="Arial"/>
        </w:rPr>
        <w:t>Material of constn</w:t>
      </w:r>
      <w:r w:rsidRPr="00BA49DC">
        <w:rPr>
          <w:rFonts w:ascii="Arial" w:hAnsi="Arial" w:cs="Arial"/>
        </w:rPr>
        <w:tab/>
      </w:r>
      <w:r w:rsidRPr="00BA49DC">
        <w:rPr>
          <w:rFonts w:ascii="Arial" w:hAnsi="Arial" w:cs="Arial"/>
        </w:rPr>
        <w:tab/>
        <w:t>AISI 304</w:t>
      </w:r>
    </w:p>
    <w:p w14:paraId="72928770" w14:textId="4CED46E7" w:rsidR="00114806" w:rsidRPr="00BA49DC" w:rsidRDefault="00114806" w:rsidP="00BA49DC">
      <w:pPr>
        <w:ind w:left="426" w:hanging="426"/>
        <w:rPr>
          <w:rFonts w:ascii="Arial" w:hAnsi="Arial" w:cs="Arial"/>
        </w:rPr>
      </w:pPr>
      <w:r w:rsidRPr="00BA49DC">
        <w:rPr>
          <w:rFonts w:ascii="Arial" w:hAnsi="Arial" w:cs="Arial"/>
        </w:rPr>
        <w:t>Supplier</w:t>
      </w:r>
      <w:r w:rsidRPr="00BA49DC">
        <w:rPr>
          <w:rFonts w:ascii="Arial" w:hAnsi="Arial" w:cs="Arial"/>
        </w:rPr>
        <w:tab/>
      </w:r>
      <w:r w:rsidRPr="00BA49DC">
        <w:rPr>
          <w:rFonts w:ascii="Arial" w:hAnsi="Arial" w:cs="Arial"/>
        </w:rPr>
        <w:tab/>
      </w:r>
      <w:r w:rsidRPr="00BA49DC">
        <w:rPr>
          <w:rFonts w:ascii="Arial" w:hAnsi="Arial" w:cs="Arial"/>
        </w:rPr>
        <w:tab/>
        <w:t>Buhler Miag Spa.</w:t>
      </w:r>
    </w:p>
    <w:p w14:paraId="7A62C1D4" w14:textId="74E4CFA8" w:rsidR="00114806" w:rsidRPr="00114806" w:rsidRDefault="00114806" w:rsidP="00BA49DC">
      <w:pPr>
        <w:ind w:left="426" w:hanging="426"/>
        <w:rPr>
          <w:rFonts w:ascii="Arial" w:hAnsi="Arial" w:cs="Arial"/>
        </w:rPr>
      </w:pPr>
    </w:p>
    <w:p w14:paraId="39B2E2D1" w14:textId="77777777" w:rsidR="00114806" w:rsidRPr="00BA49DC" w:rsidRDefault="00114806" w:rsidP="00BA49DC">
      <w:pPr>
        <w:ind w:left="426" w:hanging="426"/>
        <w:rPr>
          <w:rFonts w:ascii="Arial" w:hAnsi="Arial" w:cs="Arial"/>
        </w:rPr>
      </w:pPr>
      <w:r w:rsidRPr="00BA49DC">
        <w:rPr>
          <w:rFonts w:ascii="Arial" w:hAnsi="Arial" w:cs="Arial"/>
        </w:rPr>
        <w:t>16</w:t>
      </w:r>
      <w:r w:rsidRPr="00BA49DC">
        <w:rPr>
          <w:rFonts w:ascii="Arial" w:hAnsi="Arial" w:cs="Arial"/>
        </w:rPr>
        <w:tab/>
        <w:t>WM 601 – PP Additive Mixer</w:t>
      </w:r>
    </w:p>
    <w:p w14:paraId="1EB44F0F" w14:textId="77777777" w:rsidR="00114806" w:rsidRPr="00114806" w:rsidRDefault="00114806" w:rsidP="00BA49DC">
      <w:pPr>
        <w:ind w:left="426" w:hanging="426"/>
        <w:rPr>
          <w:rFonts w:ascii="Arial" w:hAnsi="Arial" w:cs="Arial"/>
        </w:rPr>
      </w:pPr>
    </w:p>
    <w:p w14:paraId="0649B1D8" w14:textId="77ED9725"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r>
      <w:r w:rsidRPr="00BA49DC">
        <w:rPr>
          <w:rFonts w:ascii="Arial" w:hAnsi="Arial" w:cs="Arial"/>
        </w:rPr>
        <w:tab/>
        <w:t>500-1050 kg batch.</w:t>
      </w:r>
    </w:p>
    <w:p w14:paraId="54385235" w14:textId="3A6813CA" w:rsidR="00114806" w:rsidRPr="00BA49DC" w:rsidRDefault="00114806" w:rsidP="00BA49DC">
      <w:pPr>
        <w:ind w:left="426" w:hanging="426"/>
        <w:rPr>
          <w:rFonts w:ascii="Arial" w:hAnsi="Arial" w:cs="Arial"/>
        </w:rPr>
      </w:pPr>
      <w:r w:rsidRPr="00BA49DC">
        <w:rPr>
          <w:rFonts w:ascii="Arial" w:hAnsi="Arial" w:cs="Arial"/>
        </w:rPr>
        <w:t>Mixing time</w:t>
      </w:r>
      <w:r w:rsidRPr="00BA49DC">
        <w:rPr>
          <w:rFonts w:ascii="Arial" w:hAnsi="Arial" w:cs="Arial"/>
        </w:rPr>
        <w:tab/>
      </w:r>
      <w:r w:rsidRPr="00BA49DC">
        <w:rPr>
          <w:rFonts w:ascii="Arial" w:hAnsi="Arial" w:cs="Arial"/>
        </w:rPr>
        <w:tab/>
      </w:r>
      <w:r w:rsidRPr="00BA49DC">
        <w:rPr>
          <w:rFonts w:ascii="Arial" w:hAnsi="Arial" w:cs="Arial"/>
        </w:rPr>
        <w:tab/>
        <w:t>30 minutes</w:t>
      </w:r>
    </w:p>
    <w:p w14:paraId="0FB69193" w14:textId="4F3EFCD9"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Ribbon blender</w:t>
      </w:r>
    </w:p>
    <w:p w14:paraId="69FB7177" w14:textId="5FACEE8A" w:rsidR="00114806" w:rsidRPr="00BA49DC" w:rsidRDefault="00114806" w:rsidP="00BA49DC">
      <w:pPr>
        <w:ind w:left="426" w:hanging="426"/>
        <w:rPr>
          <w:rFonts w:ascii="Arial" w:hAnsi="Arial" w:cs="Arial"/>
        </w:rPr>
      </w:pPr>
      <w:r w:rsidRPr="00BA49DC">
        <w:rPr>
          <w:rFonts w:ascii="Arial" w:hAnsi="Arial" w:cs="Arial"/>
        </w:rPr>
        <w:t>Total volume</w:t>
      </w:r>
      <w:r w:rsidRPr="00BA49DC">
        <w:rPr>
          <w:rFonts w:ascii="Arial" w:hAnsi="Arial" w:cs="Arial"/>
        </w:rPr>
        <w:tab/>
      </w:r>
      <w:r w:rsidRPr="00BA49DC">
        <w:rPr>
          <w:rFonts w:ascii="Arial" w:hAnsi="Arial" w:cs="Arial"/>
        </w:rPr>
        <w:tab/>
      </w:r>
      <w:r w:rsidRPr="00BA49DC">
        <w:rPr>
          <w:rFonts w:ascii="Arial" w:hAnsi="Arial" w:cs="Arial"/>
        </w:rPr>
        <w:tab/>
        <w:t>3.82 m3</w:t>
      </w:r>
    </w:p>
    <w:p w14:paraId="6E3CE3DB" w14:textId="68AC1016" w:rsidR="00114806" w:rsidRPr="00BA49DC" w:rsidRDefault="00114806" w:rsidP="00BA49DC">
      <w:pPr>
        <w:ind w:left="426" w:hanging="426"/>
        <w:rPr>
          <w:rFonts w:ascii="Arial" w:hAnsi="Arial" w:cs="Arial"/>
        </w:rPr>
      </w:pPr>
      <w:r w:rsidRPr="00BA49DC">
        <w:rPr>
          <w:rFonts w:ascii="Arial" w:hAnsi="Arial" w:cs="Arial"/>
        </w:rPr>
        <w:t>Working volume</w:t>
      </w:r>
      <w:r w:rsidRPr="00BA49DC">
        <w:rPr>
          <w:rFonts w:ascii="Arial" w:hAnsi="Arial" w:cs="Arial"/>
        </w:rPr>
        <w:tab/>
      </w:r>
      <w:r w:rsidRPr="00BA49DC">
        <w:rPr>
          <w:rFonts w:ascii="Arial" w:hAnsi="Arial" w:cs="Arial"/>
        </w:rPr>
        <w:tab/>
        <w:t>2.83 m3</w:t>
      </w:r>
    </w:p>
    <w:p w14:paraId="30FE2B8A" w14:textId="31CD1CB0" w:rsidR="00114806" w:rsidRPr="00BA49DC" w:rsidRDefault="00114806" w:rsidP="00BA49DC">
      <w:pPr>
        <w:ind w:left="426" w:hanging="426"/>
        <w:rPr>
          <w:rFonts w:ascii="Arial" w:hAnsi="Arial" w:cs="Arial"/>
        </w:rPr>
      </w:pPr>
      <w:r w:rsidRPr="00BA49DC">
        <w:rPr>
          <w:rFonts w:ascii="Arial" w:hAnsi="Arial" w:cs="Arial"/>
        </w:rPr>
        <w:t>Design temp</w:t>
      </w:r>
      <w:r w:rsidRPr="00BA49DC">
        <w:rPr>
          <w:rFonts w:ascii="Arial" w:hAnsi="Arial" w:cs="Arial"/>
        </w:rPr>
        <w:tab/>
      </w:r>
      <w:r w:rsidRPr="00BA49DC">
        <w:rPr>
          <w:rFonts w:ascii="Arial" w:hAnsi="Arial" w:cs="Arial"/>
        </w:rPr>
        <w:tab/>
      </w:r>
      <w:r w:rsidRPr="00BA49DC">
        <w:rPr>
          <w:rFonts w:ascii="Arial" w:hAnsi="Arial" w:cs="Arial"/>
        </w:rPr>
        <w:tab/>
        <w:t xml:space="preserve">100 </w:t>
      </w:r>
      <w:r w:rsidRPr="00BA49DC">
        <w:rPr>
          <w:rFonts w:ascii="Arial" w:hAnsi="Arial" w:cs="Arial"/>
          <w:vertAlign w:val="superscript"/>
        </w:rPr>
        <w:t>0</w:t>
      </w:r>
      <w:r w:rsidRPr="00BA49DC">
        <w:rPr>
          <w:rFonts w:ascii="Arial" w:hAnsi="Arial" w:cs="Arial"/>
        </w:rPr>
        <w:t>C</w:t>
      </w:r>
    </w:p>
    <w:p w14:paraId="21D92507" w14:textId="19E3AC2A" w:rsidR="00114806" w:rsidRPr="00BA49DC" w:rsidRDefault="00114806" w:rsidP="00BA49DC">
      <w:pPr>
        <w:ind w:left="426" w:hanging="426"/>
        <w:rPr>
          <w:rFonts w:ascii="Arial" w:hAnsi="Arial" w:cs="Arial"/>
        </w:rPr>
      </w:pPr>
      <w:r w:rsidRPr="00BA49DC">
        <w:rPr>
          <w:rFonts w:ascii="Arial" w:hAnsi="Arial" w:cs="Arial"/>
        </w:rPr>
        <w:t>Design pressure</w:t>
      </w:r>
      <w:r w:rsidRPr="00BA49DC">
        <w:rPr>
          <w:rFonts w:ascii="Arial" w:hAnsi="Arial" w:cs="Arial"/>
        </w:rPr>
        <w:tab/>
      </w:r>
      <w:r w:rsidRPr="00BA49DC">
        <w:rPr>
          <w:rFonts w:ascii="Arial" w:hAnsi="Arial" w:cs="Arial"/>
        </w:rPr>
        <w:tab/>
        <w:t>500 mm WC</w:t>
      </w:r>
    </w:p>
    <w:p w14:paraId="226E337E" w14:textId="0972165B" w:rsidR="00114806" w:rsidRPr="00BA49DC" w:rsidRDefault="00114806" w:rsidP="00BA49DC">
      <w:pPr>
        <w:ind w:left="426" w:hanging="426"/>
        <w:rPr>
          <w:rFonts w:ascii="Arial" w:hAnsi="Arial" w:cs="Arial"/>
        </w:rPr>
      </w:pPr>
      <w:r w:rsidRPr="00BA49DC">
        <w:rPr>
          <w:rFonts w:ascii="Arial" w:hAnsi="Arial" w:cs="Arial"/>
        </w:rPr>
        <w:t>Jacket</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Baffled</w:t>
      </w:r>
    </w:p>
    <w:p w14:paraId="78BA3A38" w14:textId="0239BEBA" w:rsidR="00114806" w:rsidRPr="00BA49DC" w:rsidRDefault="00114806" w:rsidP="00BA49DC">
      <w:pPr>
        <w:ind w:left="426" w:hanging="426"/>
        <w:rPr>
          <w:rFonts w:ascii="Arial" w:hAnsi="Arial" w:cs="Arial"/>
        </w:rPr>
      </w:pPr>
      <w:r w:rsidRPr="00BA49DC">
        <w:rPr>
          <w:rFonts w:ascii="Arial" w:hAnsi="Arial" w:cs="Arial"/>
        </w:rPr>
        <w:t>Agitator</w:t>
      </w:r>
      <w:r w:rsidRPr="00BA49DC">
        <w:rPr>
          <w:rFonts w:ascii="Arial" w:hAnsi="Arial" w:cs="Arial"/>
        </w:rPr>
        <w:tab/>
      </w:r>
      <w:r w:rsidRPr="00BA49DC">
        <w:rPr>
          <w:rFonts w:ascii="Arial" w:hAnsi="Arial" w:cs="Arial"/>
        </w:rPr>
        <w:tab/>
      </w:r>
      <w:r w:rsidRPr="00BA49DC">
        <w:rPr>
          <w:rFonts w:ascii="Arial" w:hAnsi="Arial" w:cs="Arial"/>
        </w:rPr>
        <w:tab/>
        <w:t>Double Impeller</w:t>
      </w:r>
    </w:p>
    <w:p w14:paraId="1B586132" w14:textId="4FEEA81D" w:rsidR="00114806" w:rsidRPr="00BA49DC" w:rsidRDefault="00114806" w:rsidP="00BA49DC">
      <w:pPr>
        <w:ind w:left="426" w:hanging="426"/>
        <w:rPr>
          <w:rFonts w:ascii="Arial" w:hAnsi="Arial" w:cs="Arial"/>
        </w:rPr>
      </w:pPr>
      <w:r w:rsidRPr="00BA49DC">
        <w:rPr>
          <w:rFonts w:ascii="Arial" w:hAnsi="Arial" w:cs="Arial"/>
        </w:rPr>
        <w:t>Material of constn.</w:t>
      </w:r>
      <w:r w:rsidRPr="00BA49DC">
        <w:rPr>
          <w:rFonts w:ascii="Arial" w:hAnsi="Arial" w:cs="Arial"/>
        </w:rPr>
        <w:tab/>
      </w:r>
      <w:r w:rsidRPr="00BA49DC">
        <w:rPr>
          <w:rFonts w:ascii="Arial" w:hAnsi="Arial" w:cs="Arial"/>
        </w:rPr>
        <w:tab/>
        <w:t>SS304</w:t>
      </w:r>
    </w:p>
    <w:p w14:paraId="28956F8A" w14:textId="6DFE5C4D" w:rsidR="00114806" w:rsidRPr="00BA49DC" w:rsidRDefault="00114806" w:rsidP="00BA49DC">
      <w:pPr>
        <w:ind w:left="426" w:hanging="426"/>
        <w:rPr>
          <w:rFonts w:ascii="Arial" w:hAnsi="Arial" w:cs="Arial"/>
        </w:rPr>
      </w:pPr>
      <w:r w:rsidRPr="00BA49DC">
        <w:rPr>
          <w:rFonts w:ascii="Arial" w:hAnsi="Arial" w:cs="Arial"/>
        </w:rPr>
        <w:t>Type of shaft seal</w:t>
      </w:r>
      <w:r w:rsidRPr="00BA49DC">
        <w:rPr>
          <w:rFonts w:ascii="Arial" w:hAnsi="Arial" w:cs="Arial"/>
        </w:rPr>
        <w:tab/>
      </w:r>
      <w:r w:rsidRPr="00BA49DC">
        <w:rPr>
          <w:rFonts w:ascii="Arial" w:hAnsi="Arial" w:cs="Arial"/>
        </w:rPr>
        <w:tab/>
        <w:t>Gland packing</w:t>
      </w:r>
    </w:p>
    <w:p w14:paraId="07E4D9B4" w14:textId="72B2468B" w:rsidR="00114806" w:rsidRPr="00BA49DC" w:rsidRDefault="00114806" w:rsidP="00BA49DC">
      <w:pPr>
        <w:ind w:left="426" w:hanging="426"/>
        <w:rPr>
          <w:rFonts w:ascii="Arial" w:hAnsi="Arial" w:cs="Arial"/>
        </w:rPr>
      </w:pPr>
      <w:r w:rsidRPr="00BA49DC">
        <w:rPr>
          <w:rFonts w:ascii="Arial" w:hAnsi="Arial" w:cs="Arial"/>
        </w:rPr>
        <w:t>Agitator speed</w:t>
      </w:r>
      <w:r w:rsidRPr="00BA49DC">
        <w:rPr>
          <w:rFonts w:ascii="Arial" w:hAnsi="Arial" w:cs="Arial"/>
        </w:rPr>
        <w:tab/>
      </w:r>
      <w:r w:rsidRPr="00BA49DC">
        <w:rPr>
          <w:rFonts w:ascii="Arial" w:hAnsi="Arial" w:cs="Arial"/>
        </w:rPr>
        <w:tab/>
        <w:t>25 rpm</w:t>
      </w:r>
    </w:p>
    <w:p w14:paraId="71807653" w14:textId="0CDE8EBD" w:rsidR="00114806" w:rsidRPr="00BA49DC" w:rsidRDefault="00114806" w:rsidP="00BA49DC">
      <w:pPr>
        <w:ind w:left="426" w:hanging="426"/>
        <w:rPr>
          <w:rFonts w:ascii="Arial" w:hAnsi="Arial" w:cs="Arial"/>
        </w:rPr>
      </w:pPr>
      <w:r w:rsidRPr="00BA49DC">
        <w:rPr>
          <w:rFonts w:ascii="Arial" w:hAnsi="Arial" w:cs="Arial"/>
        </w:rPr>
        <w:t>Type of drive</w:t>
      </w:r>
      <w:r w:rsidRPr="00BA49DC">
        <w:rPr>
          <w:rFonts w:ascii="Arial" w:hAnsi="Arial" w:cs="Arial"/>
        </w:rPr>
        <w:tab/>
      </w:r>
      <w:r w:rsidRPr="00BA49DC">
        <w:rPr>
          <w:rFonts w:ascii="Arial" w:hAnsi="Arial" w:cs="Arial"/>
        </w:rPr>
        <w:tab/>
      </w:r>
      <w:r w:rsidRPr="00BA49DC">
        <w:rPr>
          <w:rFonts w:ascii="Arial" w:hAnsi="Arial" w:cs="Arial"/>
        </w:rPr>
        <w:tab/>
        <w:t>Helical gear box roller chain</w:t>
      </w:r>
    </w:p>
    <w:p w14:paraId="6848473C" w14:textId="0F65FD6E" w:rsidR="00114806" w:rsidRPr="00BA49DC" w:rsidRDefault="00114806" w:rsidP="00BA49DC">
      <w:pPr>
        <w:ind w:left="426" w:hanging="426"/>
        <w:rPr>
          <w:rFonts w:ascii="Arial" w:hAnsi="Arial" w:cs="Arial"/>
        </w:rPr>
      </w:pPr>
      <w:r w:rsidRPr="00BA49DC">
        <w:rPr>
          <w:rFonts w:ascii="Arial" w:hAnsi="Arial" w:cs="Arial"/>
        </w:rPr>
        <w:t>Power</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40 HP</w:t>
      </w:r>
    </w:p>
    <w:p w14:paraId="37E1B704" w14:textId="359010C6" w:rsidR="00114806" w:rsidRPr="00BA49DC" w:rsidRDefault="00114806" w:rsidP="00BA49DC">
      <w:pPr>
        <w:ind w:left="426" w:hanging="426"/>
        <w:rPr>
          <w:rFonts w:ascii="Arial" w:hAnsi="Arial" w:cs="Arial"/>
        </w:rPr>
      </w:pPr>
      <w:r w:rsidRPr="00BA49DC">
        <w:rPr>
          <w:rFonts w:ascii="Arial" w:hAnsi="Arial" w:cs="Arial"/>
        </w:rPr>
        <w:t>Accuracy</w:t>
      </w:r>
      <w:r w:rsidRPr="00BA49DC">
        <w:rPr>
          <w:rFonts w:ascii="Arial" w:hAnsi="Arial" w:cs="Arial"/>
        </w:rPr>
        <w:tab/>
      </w:r>
      <w:r w:rsidRPr="00BA49DC">
        <w:rPr>
          <w:rFonts w:ascii="Arial" w:hAnsi="Arial" w:cs="Arial"/>
        </w:rPr>
        <w:tab/>
      </w:r>
      <w:r w:rsidRPr="00BA49DC">
        <w:rPr>
          <w:rFonts w:ascii="Arial" w:hAnsi="Arial" w:cs="Arial"/>
        </w:rPr>
        <w:tab/>
        <w:t>1.0%</w:t>
      </w:r>
    </w:p>
    <w:p w14:paraId="6936F5B5" w14:textId="47D648E8" w:rsidR="00114806" w:rsidRPr="00BA49DC" w:rsidRDefault="00114806" w:rsidP="00BA49DC">
      <w:pPr>
        <w:ind w:left="426" w:hanging="426"/>
        <w:rPr>
          <w:rFonts w:ascii="Arial" w:hAnsi="Arial" w:cs="Arial"/>
        </w:rPr>
      </w:pPr>
      <w:r w:rsidRPr="00BA49DC">
        <w:rPr>
          <w:rFonts w:ascii="Arial" w:hAnsi="Arial" w:cs="Arial"/>
        </w:rPr>
        <w:t>Supplier</w:t>
      </w:r>
      <w:r w:rsidRPr="00BA49DC">
        <w:rPr>
          <w:rFonts w:ascii="Arial" w:hAnsi="Arial" w:cs="Arial"/>
        </w:rPr>
        <w:tab/>
      </w:r>
      <w:r w:rsidRPr="00BA49DC">
        <w:rPr>
          <w:rFonts w:ascii="Arial" w:hAnsi="Arial" w:cs="Arial"/>
        </w:rPr>
        <w:tab/>
      </w:r>
      <w:r w:rsidRPr="00BA49DC">
        <w:rPr>
          <w:rFonts w:ascii="Arial" w:hAnsi="Arial" w:cs="Arial"/>
        </w:rPr>
        <w:tab/>
        <w:t>Orbit</w:t>
      </w:r>
    </w:p>
    <w:p w14:paraId="7C7D181C" w14:textId="77777777" w:rsidR="00114806" w:rsidRPr="00114806" w:rsidRDefault="00114806" w:rsidP="00BA49DC">
      <w:pPr>
        <w:ind w:left="426" w:hanging="426"/>
        <w:rPr>
          <w:rFonts w:ascii="Arial" w:hAnsi="Arial" w:cs="Arial"/>
        </w:rPr>
      </w:pPr>
    </w:p>
    <w:p w14:paraId="6612F7EF" w14:textId="77777777" w:rsidR="00114806" w:rsidRPr="00BA49DC" w:rsidRDefault="00114806" w:rsidP="00BA49DC">
      <w:pPr>
        <w:ind w:left="426" w:hanging="426"/>
        <w:rPr>
          <w:rFonts w:ascii="Arial" w:hAnsi="Arial" w:cs="Arial"/>
        </w:rPr>
      </w:pPr>
      <w:r w:rsidRPr="00BA49DC">
        <w:rPr>
          <w:rFonts w:ascii="Arial" w:hAnsi="Arial" w:cs="Arial"/>
        </w:rPr>
        <w:t>17</w:t>
      </w:r>
      <w:r w:rsidRPr="00BA49DC">
        <w:rPr>
          <w:rFonts w:ascii="Arial" w:hAnsi="Arial" w:cs="Arial"/>
        </w:rPr>
        <w:tab/>
        <w:t>WM 602 – continuous mixer (screw conveyor)</w:t>
      </w:r>
    </w:p>
    <w:p w14:paraId="00BE7F25" w14:textId="77777777" w:rsidR="00114806" w:rsidRPr="00114806" w:rsidRDefault="00114806" w:rsidP="00BA49DC">
      <w:pPr>
        <w:ind w:left="426" w:hanging="426"/>
        <w:rPr>
          <w:rFonts w:ascii="Arial" w:hAnsi="Arial" w:cs="Arial"/>
        </w:rPr>
      </w:pPr>
    </w:p>
    <w:p w14:paraId="27205076" w14:textId="273B2391" w:rsidR="00114806" w:rsidRPr="00BA49DC" w:rsidRDefault="00114806" w:rsidP="00BA49DC">
      <w:pPr>
        <w:ind w:left="426" w:hanging="426"/>
        <w:rPr>
          <w:rFonts w:ascii="Arial" w:hAnsi="Arial" w:cs="Arial"/>
        </w:rPr>
      </w:pPr>
      <w:r w:rsidRPr="00BA49DC">
        <w:rPr>
          <w:rFonts w:ascii="Arial" w:hAnsi="Arial" w:cs="Arial"/>
        </w:rPr>
        <w:lastRenderedPageBreak/>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Screw and Ribbon mixer</w:t>
      </w:r>
    </w:p>
    <w:p w14:paraId="1DBB842E" w14:textId="776F716F" w:rsidR="00114806" w:rsidRPr="00BA49DC" w:rsidRDefault="00114806" w:rsidP="00BA49DC">
      <w:pPr>
        <w:ind w:left="426" w:hanging="426"/>
        <w:rPr>
          <w:rFonts w:ascii="Arial" w:hAnsi="Arial" w:cs="Arial"/>
        </w:rPr>
      </w:pPr>
      <w:r w:rsidRPr="00BA49DC">
        <w:rPr>
          <w:rFonts w:ascii="Arial" w:hAnsi="Arial" w:cs="Arial"/>
        </w:rPr>
        <w:t>Feed rate</w:t>
      </w:r>
      <w:r w:rsidRPr="00BA49DC">
        <w:rPr>
          <w:rFonts w:ascii="Arial" w:hAnsi="Arial" w:cs="Arial"/>
        </w:rPr>
        <w:tab/>
      </w:r>
      <w:r w:rsidRPr="00BA49DC">
        <w:rPr>
          <w:rFonts w:ascii="Arial" w:hAnsi="Arial" w:cs="Arial"/>
        </w:rPr>
        <w:tab/>
      </w:r>
      <w:r w:rsidRPr="00BA49DC">
        <w:rPr>
          <w:rFonts w:ascii="Arial" w:hAnsi="Arial" w:cs="Arial"/>
        </w:rPr>
        <w:tab/>
        <w:t>15.15</w:t>
      </w:r>
      <w:r w:rsidRPr="00BA49DC">
        <w:rPr>
          <w:rFonts w:ascii="Arial" w:hAnsi="Arial" w:cs="Arial"/>
        </w:rPr>
        <w:tab/>
        <w:t>T/hr</w:t>
      </w:r>
    </w:p>
    <w:p w14:paraId="3DCA985D" w14:textId="110502BB" w:rsidR="00114806" w:rsidRPr="00BA49DC" w:rsidRDefault="00114806" w:rsidP="00BA49DC">
      <w:pPr>
        <w:ind w:left="426" w:hanging="426"/>
        <w:rPr>
          <w:rFonts w:ascii="Arial" w:hAnsi="Arial" w:cs="Arial"/>
        </w:rPr>
      </w:pPr>
      <w:r w:rsidRPr="00BA49DC">
        <w:rPr>
          <w:rFonts w:ascii="Arial" w:hAnsi="Arial" w:cs="Arial"/>
        </w:rPr>
        <w:t>Speed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100 rpm</w:t>
      </w:r>
    </w:p>
    <w:p w14:paraId="2043FA19" w14:textId="72F8B817" w:rsidR="00114806" w:rsidRPr="00BA49DC" w:rsidRDefault="00114806" w:rsidP="00BA49DC">
      <w:pPr>
        <w:ind w:left="426" w:hanging="426"/>
        <w:rPr>
          <w:rFonts w:ascii="Arial" w:hAnsi="Arial" w:cs="Arial"/>
        </w:rPr>
      </w:pPr>
      <w:r w:rsidRPr="00BA49DC">
        <w:rPr>
          <w:rFonts w:ascii="Arial" w:hAnsi="Arial" w:cs="Arial"/>
        </w:rPr>
        <w:t>Operating temp</w:t>
      </w:r>
      <w:r w:rsidRPr="00BA49DC">
        <w:rPr>
          <w:rFonts w:ascii="Arial" w:hAnsi="Arial" w:cs="Arial"/>
        </w:rPr>
        <w:tab/>
      </w:r>
      <w:r w:rsidRPr="00BA49DC">
        <w:rPr>
          <w:rFonts w:ascii="Arial" w:hAnsi="Arial" w:cs="Arial"/>
        </w:rPr>
        <w:tab/>
        <w:t xml:space="preserve">40-80 </w:t>
      </w:r>
      <w:r w:rsidRPr="00BA49DC">
        <w:rPr>
          <w:rFonts w:ascii="Arial" w:hAnsi="Arial" w:cs="Arial"/>
          <w:vertAlign w:val="superscript"/>
        </w:rPr>
        <w:t>0</w:t>
      </w:r>
      <w:r w:rsidRPr="00BA49DC">
        <w:rPr>
          <w:rFonts w:ascii="Arial" w:hAnsi="Arial" w:cs="Arial"/>
        </w:rPr>
        <w:t>C</w:t>
      </w:r>
    </w:p>
    <w:p w14:paraId="6ADE45D4" w14:textId="155C53F9" w:rsidR="00114806" w:rsidRPr="00BA49DC" w:rsidRDefault="00114806" w:rsidP="00BA49DC">
      <w:pPr>
        <w:ind w:left="426" w:hanging="426"/>
        <w:rPr>
          <w:rFonts w:ascii="Arial" w:hAnsi="Arial" w:cs="Arial"/>
        </w:rPr>
      </w:pPr>
      <w:r w:rsidRPr="00BA49DC">
        <w:rPr>
          <w:rFonts w:ascii="Arial" w:hAnsi="Arial" w:cs="Arial"/>
        </w:rPr>
        <w:t>Full load current</w:t>
      </w:r>
      <w:r w:rsidRPr="00BA49DC">
        <w:rPr>
          <w:rFonts w:ascii="Arial" w:hAnsi="Arial" w:cs="Arial"/>
        </w:rPr>
        <w:tab/>
      </w:r>
      <w:r w:rsidRPr="00BA49DC">
        <w:rPr>
          <w:rFonts w:ascii="Arial" w:hAnsi="Arial" w:cs="Arial"/>
        </w:rPr>
        <w:tab/>
        <w:t>6.9 amp</w:t>
      </w:r>
    </w:p>
    <w:p w14:paraId="6C29D16C" w14:textId="77777777" w:rsidR="00114806" w:rsidRPr="00114806" w:rsidRDefault="00114806" w:rsidP="00BA49DC">
      <w:pPr>
        <w:ind w:left="426" w:hanging="426"/>
        <w:rPr>
          <w:rFonts w:ascii="Arial" w:hAnsi="Arial" w:cs="Arial"/>
        </w:rPr>
      </w:pPr>
    </w:p>
    <w:p w14:paraId="1B53FC5F" w14:textId="77777777" w:rsidR="00114806" w:rsidRPr="00BA49DC" w:rsidRDefault="00114806" w:rsidP="00BA49DC">
      <w:pPr>
        <w:ind w:left="426" w:hanging="426"/>
        <w:rPr>
          <w:rFonts w:ascii="Arial" w:hAnsi="Arial" w:cs="Arial"/>
        </w:rPr>
      </w:pPr>
      <w:r w:rsidRPr="00BA49DC">
        <w:rPr>
          <w:rFonts w:ascii="Arial" w:hAnsi="Arial" w:cs="Arial"/>
        </w:rPr>
        <w:t>18</w:t>
      </w:r>
      <w:r w:rsidRPr="00BA49DC">
        <w:rPr>
          <w:rFonts w:ascii="Arial" w:hAnsi="Arial" w:cs="Arial"/>
        </w:rPr>
        <w:tab/>
        <w:t>PK 601 PP Beads/flake metering unit</w:t>
      </w:r>
    </w:p>
    <w:p w14:paraId="00057DCA" w14:textId="77777777" w:rsidR="00114806" w:rsidRPr="00114806" w:rsidRDefault="00114806" w:rsidP="00BA49DC">
      <w:pPr>
        <w:ind w:left="426" w:hanging="426"/>
        <w:rPr>
          <w:rFonts w:ascii="Arial" w:hAnsi="Arial" w:cs="Arial"/>
        </w:rPr>
      </w:pPr>
    </w:p>
    <w:p w14:paraId="6DB7677A" w14:textId="0EFCC521" w:rsidR="00114806" w:rsidRPr="00BA49DC" w:rsidRDefault="00114806" w:rsidP="00BA49DC">
      <w:pPr>
        <w:ind w:left="426" w:hanging="426"/>
        <w:rPr>
          <w:rFonts w:ascii="Arial" w:hAnsi="Arial" w:cs="Arial"/>
        </w:rPr>
      </w:pPr>
      <w:r w:rsidRPr="00BA49DC">
        <w:rPr>
          <w:rFonts w:ascii="Arial" w:hAnsi="Arial" w:cs="Arial"/>
        </w:rPr>
        <w:t>Feed rate</w:t>
      </w:r>
      <w:r w:rsidRPr="00BA49DC">
        <w:rPr>
          <w:rFonts w:ascii="Arial" w:hAnsi="Arial" w:cs="Arial"/>
        </w:rPr>
        <w:tab/>
      </w:r>
      <w:r w:rsidRPr="00BA49DC">
        <w:rPr>
          <w:rFonts w:ascii="Arial" w:hAnsi="Arial" w:cs="Arial"/>
        </w:rPr>
        <w:tab/>
      </w:r>
      <w:r w:rsidRPr="00BA49DC">
        <w:rPr>
          <w:rFonts w:ascii="Arial" w:hAnsi="Arial" w:cs="Arial"/>
        </w:rPr>
        <w:tab/>
        <w:t xml:space="preserve">Minimum </w:t>
      </w:r>
      <w:r w:rsidRPr="00BA49DC">
        <w:rPr>
          <w:rFonts w:ascii="Arial" w:hAnsi="Arial" w:cs="Arial"/>
        </w:rPr>
        <w:tab/>
        <w:t>4000 kg/hr</w:t>
      </w:r>
    </w:p>
    <w:p w14:paraId="30099CE6" w14:textId="5A1E91FF" w:rsidR="00114806" w:rsidRPr="00BA49DC" w:rsidRDefault="00114806" w:rsidP="00BA49DC">
      <w:pPr>
        <w:ind w:left="426" w:hanging="426"/>
        <w:rPr>
          <w:rFonts w:ascii="Arial" w:hAnsi="Arial" w:cs="Arial"/>
        </w:rPr>
      </w:pPr>
      <w:r w:rsidRPr="00BA49DC">
        <w:rPr>
          <w:rFonts w:ascii="Arial" w:hAnsi="Arial" w:cs="Arial"/>
        </w:rPr>
        <w:t xml:space="preserve">Normal </w:t>
      </w:r>
      <w:r w:rsidRPr="00BA49DC">
        <w:rPr>
          <w:rFonts w:ascii="Arial" w:hAnsi="Arial" w:cs="Arial"/>
        </w:rPr>
        <w:tab/>
        <w:t>9600 kg/hr</w:t>
      </w:r>
    </w:p>
    <w:p w14:paraId="7BD4E244" w14:textId="48A8502D" w:rsidR="00114806" w:rsidRPr="00BA49DC" w:rsidRDefault="00114806" w:rsidP="00BA49DC">
      <w:pPr>
        <w:ind w:left="426" w:hanging="426"/>
        <w:rPr>
          <w:rFonts w:ascii="Arial" w:hAnsi="Arial" w:cs="Arial"/>
        </w:rPr>
      </w:pPr>
      <w:r w:rsidRPr="00BA49DC">
        <w:rPr>
          <w:rFonts w:ascii="Arial" w:hAnsi="Arial" w:cs="Arial"/>
        </w:rPr>
        <w:t xml:space="preserve">Maximum </w:t>
      </w:r>
      <w:r w:rsidRPr="00BA49DC">
        <w:rPr>
          <w:rFonts w:ascii="Arial" w:hAnsi="Arial" w:cs="Arial"/>
        </w:rPr>
        <w:tab/>
        <w:t>15000 kg/hr</w:t>
      </w:r>
    </w:p>
    <w:p w14:paraId="30F94C2E" w14:textId="70DFDFB8" w:rsidR="00114806" w:rsidRPr="00BA49DC" w:rsidRDefault="00114806" w:rsidP="00BA49DC">
      <w:pPr>
        <w:ind w:left="426" w:hanging="426"/>
        <w:rPr>
          <w:rFonts w:ascii="Arial" w:hAnsi="Arial" w:cs="Arial"/>
        </w:rPr>
      </w:pPr>
      <w:r w:rsidRPr="00BA49DC">
        <w:rPr>
          <w:rFonts w:ascii="Arial" w:hAnsi="Arial" w:cs="Arial"/>
        </w:rPr>
        <w:t>Material  of constn</w:t>
      </w:r>
      <w:r w:rsidRPr="00BA49DC">
        <w:rPr>
          <w:rFonts w:ascii="Arial" w:hAnsi="Arial" w:cs="Arial"/>
        </w:rPr>
        <w:tab/>
      </w:r>
      <w:r w:rsidRPr="00BA49DC">
        <w:rPr>
          <w:rFonts w:ascii="Arial" w:hAnsi="Arial" w:cs="Arial"/>
        </w:rPr>
        <w:tab/>
        <w:t>SS304</w:t>
      </w:r>
    </w:p>
    <w:p w14:paraId="66EC55C1" w14:textId="77777777" w:rsidR="00114806" w:rsidRPr="00114806" w:rsidRDefault="00114806" w:rsidP="00BA49DC">
      <w:pPr>
        <w:ind w:left="426" w:hanging="426"/>
        <w:rPr>
          <w:rFonts w:ascii="Arial" w:hAnsi="Arial" w:cs="Arial"/>
        </w:rPr>
      </w:pPr>
    </w:p>
    <w:p w14:paraId="13A2AD2D" w14:textId="77777777" w:rsidR="00114806" w:rsidRPr="00BA49DC" w:rsidRDefault="00114806" w:rsidP="00BA49DC">
      <w:pPr>
        <w:ind w:left="426" w:hanging="426"/>
        <w:rPr>
          <w:rFonts w:ascii="Arial" w:hAnsi="Arial" w:cs="Arial"/>
        </w:rPr>
      </w:pPr>
      <w:r w:rsidRPr="00BA49DC">
        <w:rPr>
          <w:rFonts w:ascii="Arial" w:hAnsi="Arial" w:cs="Arial"/>
        </w:rPr>
        <w:t>19</w:t>
      </w:r>
      <w:r w:rsidRPr="00BA49DC">
        <w:rPr>
          <w:rFonts w:ascii="Arial" w:hAnsi="Arial" w:cs="Arial"/>
        </w:rPr>
        <w:tab/>
        <w:t>SC 601 A/B – Screw feeder:</w:t>
      </w:r>
    </w:p>
    <w:p w14:paraId="62DA4594" w14:textId="77777777" w:rsidR="00114806" w:rsidRPr="00114806" w:rsidRDefault="00114806" w:rsidP="00BA49DC">
      <w:pPr>
        <w:ind w:left="426" w:hanging="426"/>
        <w:rPr>
          <w:rFonts w:ascii="Arial" w:hAnsi="Arial" w:cs="Arial"/>
        </w:rPr>
      </w:pPr>
    </w:p>
    <w:p w14:paraId="6AAC1B60" w14:textId="009F4A36" w:rsidR="00114806" w:rsidRPr="00BA49DC" w:rsidRDefault="00114806" w:rsidP="00BA49DC">
      <w:pPr>
        <w:ind w:left="426" w:hanging="426"/>
        <w:rPr>
          <w:rFonts w:ascii="Arial" w:hAnsi="Arial" w:cs="Arial"/>
        </w:rPr>
      </w:pPr>
      <w:r w:rsidRPr="00BA49DC">
        <w:rPr>
          <w:rFonts w:ascii="Arial" w:hAnsi="Arial" w:cs="Arial"/>
        </w:rPr>
        <w:t>Diameter of screw</w:t>
      </w:r>
      <w:r w:rsidRPr="00BA49DC">
        <w:rPr>
          <w:rFonts w:ascii="Arial" w:hAnsi="Arial" w:cs="Arial"/>
        </w:rPr>
        <w:tab/>
      </w:r>
      <w:r w:rsidRPr="00BA49DC">
        <w:rPr>
          <w:rFonts w:ascii="Arial" w:hAnsi="Arial" w:cs="Arial"/>
        </w:rPr>
        <w:tab/>
        <w:t>285 mm dia x 2400 mm length</w:t>
      </w:r>
    </w:p>
    <w:p w14:paraId="67A31F31" w14:textId="62411F13" w:rsidR="00114806" w:rsidRPr="00BA49DC" w:rsidRDefault="00114806" w:rsidP="00BA49DC">
      <w:pPr>
        <w:ind w:left="426" w:hanging="426"/>
        <w:rPr>
          <w:rFonts w:ascii="Arial" w:hAnsi="Arial" w:cs="Arial"/>
        </w:rPr>
      </w:pPr>
      <w:r w:rsidRPr="00BA49DC">
        <w:rPr>
          <w:rFonts w:ascii="Arial" w:hAnsi="Arial" w:cs="Arial"/>
        </w:rPr>
        <w:t>Speed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100 rpm</w:t>
      </w:r>
    </w:p>
    <w:p w14:paraId="77F09B86" w14:textId="61F9122B"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r>
      <w:r w:rsidRPr="00BA49DC">
        <w:rPr>
          <w:rFonts w:ascii="Arial" w:hAnsi="Arial" w:cs="Arial"/>
        </w:rPr>
        <w:tab/>
        <w:t>30000 kg/hr</w:t>
      </w:r>
    </w:p>
    <w:p w14:paraId="648B6621" w14:textId="6127A8A4" w:rsidR="00114806" w:rsidRPr="00BA49DC" w:rsidRDefault="00114806" w:rsidP="00BA49DC">
      <w:pPr>
        <w:ind w:left="426" w:hanging="426"/>
        <w:rPr>
          <w:rFonts w:ascii="Arial" w:hAnsi="Arial" w:cs="Arial"/>
        </w:rPr>
      </w:pPr>
      <w:r w:rsidRPr="00BA49DC">
        <w:rPr>
          <w:rFonts w:ascii="Arial" w:hAnsi="Arial" w:cs="Arial"/>
        </w:rPr>
        <w:t>Type of seal</w:t>
      </w:r>
      <w:r w:rsidRPr="00BA49DC">
        <w:rPr>
          <w:rFonts w:ascii="Arial" w:hAnsi="Arial" w:cs="Arial"/>
        </w:rPr>
        <w:tab/>
      </w:r>
      <w:r w:rsidRPr="00BA49DC">
        <w:rPr>
          <w:rFonts w:ascii="Arial" w:hAnsi="Arial" w:cs="Arial"/>
        </w:rPr>
        <w:tab/>
      </w:r>
      <w:r w:rsidRPr="00BA49DC">
        <w:rPr>
          <w:rFonts w:ascii="Arial" w:hAnsi="Arial" w:cs="Arial"/>
        </w:rPr>
        <w:tab/>
        <w:t>Gland packing type</w:t>
      </w:r>
    </w:p>
    <w:p w14:paraId="52D9E2F8" w14:textId="3D6ED4FE" w:rsidR="00114806" w:rsidRPr="00BA49DC" w:rsidRDefault="00114806" w:rsidP="00BA49DC">
      <w:pPr>
        <w:ind w:left="426" w:hanging="426"/>
        <w:rPr>
          <w:rFonts w:ascii="Arial" w:hAnsi="Arial" w:cs="Arial"/>
        </w:rPr>
      </w:pPr>
      <w:r w:rsidRPr="00BA49DC">
        <w:rPr>
          <w:rFonts w:ascii="Arial" w:hAnsi="Arial" w:cs="Arial"/>
        </w:rPr>
        <w:t>Motor power</w:t>
      </w:r>
      <w:r w:rsidRPr="00BA49DC">
        <w:rPr>
          <w:rFonts w:ascii="Arial" w:hAnsi="Arial" w:cs="Arial"/>
        </w:rPr>
        <w:tab/>
      </w:r>
      <w:r w:rsidRPr="00BA49DC">
        <w:rPr>
          <w:rFonts w:ascii="Arial" w:hAnsi="Arial" w:cs="Arial"/>
        </w:rPr>
        <w:tab/>
      </w:r>
      <w:r w:rsidRPr="00BA49DC">
        <w:rPr>
          <w:rFonts w:ascii="Arial" w:hAnsi="Arial" w:cs="Arial"/>
        </w:rPr>
        <w:tab/>
        <w:t>3.7 kw</w:t>
      </w:r>
    </w:p>
    <w:p w14:paraId="0BE51BEA" w14:textId="6453326F" w:rsidR="00114806" w:rsidRPr="00BA49DC" w:rsidRDefault="00114806" w:rsidP="00BA49DC">
      <w:pPr>
        <w:ind w:left="426" w:hanging="426"/>
        <w:rPr>
          <w:rFonts w:ascii="Arial" w:hAnsi="Arial" w:cs="Arial"/>
        </w:rPr>
      </w:pPr>
      <w:r w:rsidRPr="00BA49DC">
        <w:rPr>
          <w:rFonts w:ascii="Arial" w:hAnsi="Arial" w:cs="Arial"/>
        </w:rPr>
        <w:t>Full load current</w:t>
      </w:r>
      <w:r w:rsidRPr="00BA49DC">
        <w:rPr>
          <w:rFonts w:ascii="Arial" w:hAnsi="Arial" w:cs="Arial"/>
        </w:rPr>
        <w:tab/>
      </w:r>
      <w:r w:rsidRPr="00BA49DC">
        <w:rPr>
          <w:rFonts w:ascii="Arial" w:hAnsi="Arial" w:cs="Arial"/>
        </w:rPr>
        <w:tab/>
        <w:t>6.9 amp</w:t>
      </w:r>
    </w:p>
    <w:p w14:paraId="6F6C8EFC" w14:textId="77777777" w:rsidR="00114806" w:rsidRPr="00114806" w:rsidRDefault="00114806" w:rsidP="00BA49DC">
      <w:pPr>
        <w:ind w:left="426" w:hanging="426"/>
        <w:rPr>
          <w:rFonts w:ascii="Arial" w:hAnsi="Arial" w:cs="Arial"/>
        </w:rPr>
      </w:pPr>
    </w:p>
    <w:p w14:paraId="32B6557B" w14:textId="77777777" w:rsidR="00114806" w:rsidRPr="00BA49DC" w:rsidRDefault="00114806" w:rsidP="00BA49DC">
      <w:pPr>
        <w:ind w:left="426" w:hanging="426"/>
        <w:rPr>
          <w:rFonts w:ascii="Arial" w:hAnsi="Arial" w:cs="Arial"/>
        </w:rPr>
      </w:pPr>
      <w:r w:rsidRPr="00BA49DC">
        <w:rPr>
          <w:rFonts w:ascii="Arial" w:hAnsi="Arial" w:cs="Arial"/>
        </w:rPr>
        <w:t>20</w:t>
      </w:r>
      <w:r w:rsidRPr="00BA49DC">
        <w:rPr>
          <w:rFonts w:ascii="Arial" w:hAnsi="Arial" w:cs="Arial"/>
        </w:rPr>
        <w:tab/>
        <w:t>H 601 – Service hopper</w:t>
      </w:r>
    </w:p>
    <w:p w14:paraId="17FA13F2" w14:textId="77777777" w:rsidR="00114806" w:rsidRPr="00114806" w:rsidRDefault="00114806" w:rsidP="00BA49DC">
      <w:pPr>
        <w:ind w:left="426" w:hanging="426"/>
        <w:rPr>
          <w:rFonts w:ascii="Arial" w:hAnsi="Arial" w:cs="Arial"/>
        </w:rPr>
      </w:pPr>
    </w:p>
    <w:p w14:paraId="6FDBF098" w14:textId="13C9F366"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r>
      <w:r w:rsidRPr="00BA49DC">
        <w:rPr>
          <w:rFonts w:ascii="Arial" w:hAnsi="Arial" w:cs="Arial"/>
        </w:rPr>
        <w:tab/>
        <w:t>700 lit</w:t>
      </w:r>
    </w:p>
    <w:p w14:paraId="63A9F492" w14:textId="6744DF7D" w:rsidR="00114806" w:rsidRPr="00BA49DC" w:rsidRDefault="00114806" w:rsidP="00BA49DC">
      <w:pPr>
        <w:ind w:left="426" w:hanging="426"/>
        <w:rPr>
          <w:rFonts w:ascii="Arial" w:hAnsi="Arial" w:cs="Arial"/>
        </w:rPr>
      </w:pPr>
      <w:r w:rsidRPr="00BA49DC">
        <w:rPr>
          <w:rFonts w:ascii="Arial" w:hAnsi="Arial" w:cs="Arial"/>
        </w:rPr>
        <w:t>Size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1100 mm dia x 750 mm height</w:t>
      </w:r>
    </w:p>
    <w:p w14:paraId="0A1880E6" w14:textId="77777777" w:rsidR="00114806" w:rsidRPr="00114806" w:rsidRDefault="00114806" w:rsidP="00BA49DC">
      <w:pPr>
        <w:ind w:left="426" w:hanging="426"/>
        <w:rPr>
          <w:rFonts w:ascii="Arial" w:hAnsi="Arial" w:cs="Arial"/>
        </w:rPr>
      </w:pPr>
    </w:p>
    <w:p w14:paraId="6915B4B2" w14:textId="77777777" w:rsidR="00114806" w:rsidRPr="00BA49DC" w:rsidRDefault="00114806" w:rsidP="00BA49DC">
      <w:pPr>
        <w:ind w:left="426" w:hanging="426"/>
        <w:rPr>
          <w:rFonts w:ascii="Arial" w:hAnsi="Arial" w:cs="Arial"/>
        </w:rPr>
      </w:pPr>
      <w:r w:rsidRPr="00BA49DC">
        <w:rPr>
          <w:rFonts w:ascii="Arial" w:hAnsi="Arial" w:cs="Arial"/>
        </w:rPr>
        <w:t>21</w:t>
      </w:r>
      <w:r w:rsidRPr="00BA49DC">
        <w:rPr>
          <w:rFonts w:ascii="Arial" w:hAnsi="Arial" w:cs="Arial"/>
        </w:rPr>
        <w:tab/>
        <w:t>PR 601 – Refilling Feeder</w:t>
      </w:r>
    </w:p>
    <w:p w14:paraId="00C1F2E6" w14:textId="77777777" w:rsidR="00114806" w:rsidRPr="00114806" w:rsidRDefault="00114806" w:rsidP="00BA49DC">
      <w:pPr>
        <w:ind w:left="426" w:hanging="426"/>
        <w:rPr>
          <w:rFonts w:ascii="Arial" w:hAnsi="Arial" w:cs="Arial"/>
        </w:rPr>
      </w:pPr>
    </w:p>
    <w:p w14:paraId="2B901A0D" w14:textId="3D4313D4" w:rsidR="00114806" w:rsidRPr="00BA49DC" w:rsidRDefault="00114806" w:rsidP="00BA49DC">
      <w:pPr>
        <w:ind w:left="426" w:hanging="426"/>
        <w:rPr>
          <w:rFonts w:ascii="Arial" w:hAnsi="Arial" w:cs="Arial"/>
        </w:rPr>
      </w:pPr>
      <w:r w:rsidRPr="00BA49DC">
        <w:rPr>
          <w:rFonts w:ascii="Arial" w:hAnsi="Arial" w:cs="Arial"/>
        </w:rPr>
        <w:t>Flow rate</w:t>
      </w:r>
      <w:r w:rsidRPr="00BA49DC">
        <w:rPr>
          <w:rFonts w:ascii="Arial" w:hAnsi="Arial" w:cs="Arial"/>
        </w:rPr>
        <w:tab/>
      </w:r>
      <w:r w:rsidRPr="00BA49DC">
        <w:rPr>
          <w:rFonts w:ascii="Arial" w:hAnsi="Arial" w:cs="Arial"/>
        </w:rPr>
        <w:tab/>
      </w:r>
      <w:r w:rsidRPr="00BA49DC">
        <w:rPr>
          <w:rFonts w:ascii="Arial" w:hAnsi="Arial" w:cs="Arial"/>
        </w:rPr>
        <w:tab/>
        <w:t>36000 kg/hr approx</w:t>
      </w:r>
    </w:p>
    <w:p w14:paraId="52443CEA" w14:textId="4A9B5DAC" w:rsidR="00114806" w:rsidRPr="00BA49DC" w:rsidRDefault="00114806" w:rsidP="00BA49DC">
      <w:pPr>
        <w:ind w:left="426" w:hanging="426"/>
        <w:rPr>
          <w:rFonts w:ascii="Arial" w:hAnsi="Arial" w:cs="Arial"/>
        </w:rPr>
      </w:pPr>
      <w:r w:rsidRPr="00BA49DC">
        <w:rPr>
          <w:rFonts w:ascii="Arial" w:hAnsi="Arial" w:cs="Arial"/>
        </w:rPr>
        <w:t>Power</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3.7 kw</w:t>
      </w:r>
    </w:p>
    <w:p w14:paraId="1EE1BA55" w14:textId="53A5BB86" w:rsidR="00114806" w:rsidRPr="00BA49DC" w:rsidRDefault="00114806" w:rsidP="00BA49DC">
      <w:pPr>
        <w:ind w:left="426" w:hanging="426"/>
        <w:rPr>
          <w:rFonts w:ascii="Arial" w:hAnsi="Arial" w:cs="Arial"/>
        </w:rPr>
      </w:pPr>
      <w:r w:rsidRPr="00BA49DC">
        <w:rPr>
          <w:rFonts w:ascii="Arial" w:hAnsi="Arial" w:cs="Arial"/>
        </w:rPr>
        <w:t>Full load current</w:t>
      </w:r>
      <w:r w:rsidRPr="00BA49DC">
        <w:rPr>
          <w:rFonts w:ascii="Arial" w:hAnsi="Arial" w:cs="Arial"/>
        </w:rPr>
        <w:tab/>
      </w:r>
      <w:r w:rsidRPr="00BA49DC">
        <w:rPr>
          <w:rFonts w:ascii="Arial" w:hAnsi="Arial" w:cs="Arial"/>
        </w:rPr>
        <w:tab/>
        <w:t>6.9</w:t>
      </w:r>
    </w:p>
    <w:p w14:paraId="54B61E74" w14:textId="77777777" w:rsidR="00114806" w:rsidRPr="00BA49DC" w:rsidRDefault="00114806" w:rsidP="00BA49DC">
      <w:pPr>
        <w:ind w:left="426" w:hanging="426"/>
        <w:rPr>
          <w:rFonts w:ascii="Arial" w:hAnsi="Arial" w:cs="Arial"/>
        </w:rPr>
      </w:pPr>
      <w:r w:rsidRPr="00BA49DC">
        <w:rPr>
          <w:rFonts w:ascii="Arial" w:hAnsi="Arial" w:cs="Arial"/>
        </w:rPr>
        <w:t>22</w:t>
      </w:r>
      <w:r w:rsidRPr="00BA49DC">
        <w:rPr>
          <w:rFonts w:ascii="Arial" w:hAnsi="Arial" w:cs="Arial"/>
        </w:rPr>
        <w:tab/>
        <w:t>PK 602 – Solid Additive metering unit</w:t>
      </w:r>
    </w:p>
    <w:p w14:paraId="69BB1E3B" w14:textId="77777777" w:rsidR="00114806" w:rsidRPr="00114806" w:rsidRDefault="00114806" w:rsidP="00BA49DC">
      <w:pPr>
        <w:ind w:left="426" w:hanging="426"/>
        <w:rPr>
          <w:rFonts w:ascii="Arial" w:hAnsi="Arial" w:cs="Arial"/>
        </w:rPr>
      </w:pPr>
    </w:p>
    <w:p w14:paraId="4A83B252" w14:textId="1E4B48FB" w:rsidR="00114806" w:rsidRPr="00BA49DC" w:rsidRDefault="00114806" w:rsidP="00BA49DC">
      <w:pPr>
        <w:ind w:left="426" w:hanging="426"/>
        <w:rPr>
          <w:rFonts w:ascii="Arial" w:hAnsi="Arial" w:cs="Arial"/>
        </w:rPr>
      </w:pPr>
      <w:r w:rsidRPr="00BA49DC">
        <w:rPr>
          <w:rFonts w:ascii="Arial" w:hAnsi="Arial" w:cs="Arial"/>
        </w:rPr>
        <w:t>Flow rate</w:t>
      </w:r>
      <w:r w:rsidRPr="00BA49DC">
        <w:rPr>
          <w:rFonts w:ascii="Arial" w:hAnsi="Arial" w:cs="Arial"/>
        </w:rPr>
        <w:tab/>
      </w:r>
      <w:r w:rsidRPr="00BA49DC">
        <w:rPr>
          <w:rFonts w:ascii="Arial" w:hAnsi="Arial" w:cs="Arial"/>
        </w:rPr>
        <w:tab/>
      </w:r>
      <w:r w:rsidRPr="00BA49DC">
        <w:rPr>
          <w:rFonts w:ascii="Arial" w:hAnsi="Arial" w:cs="Arial"/>
        </w:rPr>
        <w:tab/>
        <w:t>10 to 150 kg/hr</w:t>
      </w:r>
    </w:p>
    <w:p w14:paraId="395CDB6A" w14:textId="51C90AC0" w:rsidR="00114806" w:rsidRPr="00BA49DC" w:rsidRDefault="00114806" w:rsidP="00BA49DC">
      <w:pPr>
        <w:ind w:left="426" w:hanging="426"/>
        <w:rPr>
          <w:rFonts w:ascii="Arial" w:hAnsi="Arial" w:cs="Arial"/>
        </w:rPr>
      </w:pPr>
      <w:r w:rsidRPr="00BA49DC">
        <w:rPr>
          <w:rFonts w:ascii="Arial" w:hAnsi="Arial" w:cs="Arial"/>
        </w:rPr>
        <w:t>M.O.C.</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SS 304</w:t>
      </w:r>
    </w:p>
    <w:p w14:paraId="3A5A535D" w14:textId="77777777" w:rsidR="00114806" w:rsidRPr="00114806" w:rsidRDefault="00114806" w:rsidP="00BA49DC">
      <w:pPr>
        <w:ind w:left="426" w:hanging="426"/>
        <w:rPr>
          <w:rFonts w:ascii="Arial" w:hAnsi="Arial" w:cs="Arial"/>
        </w:rPr>
      </w:pPr>
    </w:p>
    <w:p w14:paraId="363CF92B" w14:textId="77777777" w:rsidR="00114806" w:rsidRPr="00BA49DC" w:rsidRDefault="00114806" w:rsidP="00BA49DC">
      <w:pPr>
        <w:ind w:left="426" w:hanging="426"/>
        <w:rPr>
          <w:rFonts w:ascii="Arial" w:hAnsi="Arial" w:cs="Arial"/>
        </w:rPr>
      </w:pPr>
      <w:r w:rsidRPr="00BA49DC">
        <w:rPr>
          <w:rFonts w:ascii="Arial" w:hAnsi="Arial" w:cs="Arial"/>
        </w:rPr>
        <w:t>23</w:t>
      </w:r>
      <w:r w:rsidRPr="00BA49DC">
        <w:rPr>
          <w:rFonts w:ascii="Arial" w:hAnsi="Arial" w:cs="Arial"/>
        </w:rPr>
        <w:tab/>
        <w:t>PK 603 – Extruder:</w:t>
      </w:r>
    </w:p>
    <w:p w14:paraId="5C2FAD0D" w14:textId="77777777" w:rsidR="00114806" w:rsidRPr="00114806" w:rsidRDefault="00114806" w:rsidP="00BA49DC">
      <w:pPr>
        <w:ind w:left="426" w:hanging="426"/>
        <w:rPr>
          <w:rFonts w:ascii="Arial" w:hAnsi="Arial" w:cs="Arial"/>
        </w:rPr>
      </w:pPr>
    </w:p>
    <w:p w14:paraId="2C0EC209" w14:textId="5BCF7C9C" w:rsidR="00114806" w:rsidRPr="00BA49DC" w:rsidRDefault="00114806" w:rsidP="00BA49DC">
      <w:pPr>
        <w:ind w:left="426" w:hanging="426"/>
        <w:rPr>
          <w:rFonts w:ascii="Arial" w:hAnsi="Arial" w:cs="Arial"/>
        </w:rPr>
      </w:pPr>
      <w:r w:rsidRPr="00BA49DC">
        <w:rPr>
          <w:rFonts w:ascii="Arial" w:hAnsi="Arial" w:cs="Arial"/>
        </w:rPr>
        <w:t>Type of Extruder</w:t>
      </w:r>
      <w:r w:rsidRPr="00BA49DC">
        <w:rPr>
          <w:rFonts w:ascii="Arial" w:hAnsi="Arial" w:cs="Arial"/>
        </w:rPr>
        <w:tab/>
      </w:r>
      <w:r w:rsidRPr="00BA49DC">
        <w:rPr>
          <w:rFonts w:ascii="Arial" w:hAnsi="Arial" w:cs="Arial"/>
        </w:rPr>
        <w:tab/>
        <w:t>ZSK 220</w:t>
      </w:r>
    </w:p>
    <w:p w14:paraId="4D36A5D7" w14:textId="30D812A6" w:rsidR="00114806" w:rsidRPr="00BA49DC" w:rsidRDefault="00114806" w:rsidP="00BA49DC">
      <w:pPr>
        <w:ind w:left="426" w:hanging="426"/>
        <w:rPr>
          <w:rFonts w:ascii="Arial" w:hAnsi="Arial" w:cs="Arial"/>
        </w:rPr>
      </w:pPr>
      <w:r w:rsidRPr="00BA49DC">
        <w:rPr>
          <w:rFonts w:ascii="Arial" w:hAnsi="Arial" w:cs="Arial"/>
        </w:rPr>
        <w:lastRenderedPageBreak/>
        <w:t>No of barrel</w:t>
      </w:r>
      <w:r w:rsidRPr="00BA49DC">
        <w:rPr>
          <w:rFonts w:ascii="Arial" w:hAnsi="Arial" w:cs="Arial"/>
        </w:rPr>
        <w:tab/>
      </w:r>
      <w:r w:rsidRPr="00BA49DC">
        <w:rPr>
          <w:rFonts w:ascii="Arial" w:hAnsi="Arial" w:cs="Arial"/>
        </w:rPr>
        <w:tab/>
      </w:r>
      <w:r w:rsidRPr="00BA49DC">
        <w:rPr>
          <w:rFonts w:ascii="Arial" w:hAnsi="Arial" w:cs="Arial"/>
        </w:rPr>
        <w:tab/>
        <w:t>8</w:t>
      </w:r>
    </w:p>
    <w:p w14:paraId="44850963" w14:textId="2C1BC0A6" w:rsidR="00114806" w:rsidRPr="00BA49DC" w:rsidRDefault="00114806" w:rsidP="00BA49DC">
      <w:pPr>
        <w:ind w:left="426" w:hanging="426"/>
        <w:rPr>
          <w:rFonts w:ascii="Arial" w:hAnsi="Arial" w:cs="Arial"/>
        </w:rPr>
      </w:pPr>
      <w:r w:rsidRPr="00BA49DC">
        <w:rPr>
          <w:rFonts w:ascii="Arial" w:hAnsi="Arial" w:cs="Arial"/>
        </w:rPr>
        <w:t>Max. Torque</w:t>
      </w:r>
      <w:r w:rsidRPr="00BA49DC">
        <w:rPr>
          <w:rFonts w:ascii="Arial" w:hAnsi="Arial" w:cs="Arial"/>
        </w:rPr>
        <w:tab/>
      </w:r>
      <w:r w:rsidRPr="00BA49DC">
        <w:rPr>
          <w:rFonts w:ascii="Arial" w:hAnsi="Arial" w:cs="Arial"/>
        </w:rPr>
        <w:tab/>
      </w:r>
      <w:r w:rsidRPr="00BA49DC">
        <w:rPr>
          <w:rFonts w:ascii="Arial" w:hAnsi="Arial" w:cs="Arial"/>
        </w:rPr>
        <w:tab/>
        <w:t>7000 Nm</w:t>
      </w:r>
    </w:p>
    <w:p w14:paraId="3EC60477" w14:textId="1A82A016" w:rsidR="00114806" w:rsidRPr="00BA49DC" w:rsidRDefault="00114806" w:rsidP="00BA49DC">
      <w:pPr>
        <w:ind w:left="426" w:hanging="426"/>
        <w:rPr>
          <w:rFonts w:ascii="Arial" w:hAnsi="Arial" w:cs="Arial"/>
        </w:rPr>
      </w:pPr>
      <w:r w:rsidRPr="00BA49DC">
        <w:rPr>
          <w:rFonts w:ascii="Arial" w:hAnsi="Arial" w:cs="Arial"/>
        </w:rPr>
        <w:t>Speed</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226/181 rpm</w:t>
      </w:r>
    </w:p>
    <w:p w14:paraId="4DA6197A" w14:textId="784BFFD1" w:rsidR="00114806" w:rsidRPr="00BA49DC" w:rsidRDefault="00114806" w:rsidP="00BA49DC">
      <w:pPr>
        <w:ind w:left="426" w:hanging="426"/>
        <w:rPr>
          <w:rFonts w:ascii="Arial" w:hAnsi="Arial" w:cs="Arial"/>
        </w:rPr>
      </w:pPr>
      <w:r w:rsidRPr="00BA49DC">
        <w:rPr>
          <w:rFonts w:ascii="Arial" w:hAnsi="Arial" w:cs="Arial"/>
        </w:rPr>
        <w:t>Type of lubrication</w:t>
      </w:r>
      <w:r w:rsidRPr="00BA49DC">
        <w:rPr>
          <w:rFonts w:ascii="Arial" w:hAnsi="Arial" w:cs="Arial"/>
        </w:rPr>
        <w:tab/>
      </w:r>
      <w:r w:rsidRPr="00BA49DC">
        <w:rPr>
          <w:rFonts w:ascii="Arial" w:hAnsi="Arial" w:cs="Arial"/>
        </w:rPr>
        <w:tab/>
        <w:t>Forced/Screw pump</w:t>
      </w:r>
    </w:p>
    <w:p w14:paraId="782C4BC3" w14:textId="3DBD5B98" w:rsidR="00114806" w:rsidRPr="00BA49DC" w:rsidRDefault="00114806" w:rsidP="00BA49DC">
      <w:pPr>
        <w:ind w:left="426" w:hanging="426"/>
        <w:rPr>
          <w:rFonts w:ascii="Arial" w:hAnsi="Arial" w:cs="Arial"/>
        </w:rPr>
      </w:pPr>
      <w:r w:rsidRPr="00BA49DC">
        <w:rPr>
          <w:rFonts w:ascii="Arial" w:hAnsi="Arial" w:cs="Arial"/>
        </w:rPr>
        <w:t>Type of bearing</w:t>
      </w:r>
      <w:r w:rsidRPr="00BA49DC">
        <w:rPr>
          <w:rFonts w:ascii="Arial" w:hAnsi="Arial" w:cs="Arial"/>
        </w:rPr>
        <w:tab/>
      </w:r>
      <w:r w:rsidRPr="00BA49DC">
        <w:rPr>
          <w:rFonts w:ascii="Arial" w:hAnsi="Arial" w:cs="Arial"/>
        </w:rPr>
        <w:tab/>
        <w:t>Roller</w:t>
      </w:r>
    </w:p>
    <w:p w14:paraId="56636E00" w14:textId="1AFE3D3F" w:rsidR="00114806" w:rsidRPr="00BA49DC" w:rsidRDefault="00114806" w:rsidP="00BA49DC">
      <w:pPr>
        <w:ind w:left="426" w:hanging="426"/>
        <w:rPr>
          <w:rFonts w:ascii="Arial" w:hAnsi="Arial" w:cs="Arial"/>
        </w:rPr>
      </w:pPr>
      <w:r w:rsidRPr="00BA49DC">
        <w:rPr>
          <w:rFonts w:ascii="Arial" w:hAnsi="Arial" w:cs="Arial"/>
        </w:rPr>
        <w:t>Type of seal</w:t>
      </w:r>
      <w:r w:rsidRPr="00BA49DC">
        <w:rPr>
          <w:rFonts w:ascii="Arial" w:hAnsi="Arial" w:cs="Arial"/>
        </w:rPr>
        <w:tab/>
      </w:r>
      <w:r w:rsidRPr="00BA49DC">
        <w:rPr>
          <w:rFonts w:ascii="Arial" w:hAnsi="Arial" w:cs="Arial"/>
        </w:rPr>
        <w:tab/>
      </w:r>
      <w:r w:rsidRPr="00BA49DC">
        <w:rPr>
          <w:rFonts w:ascii="Arial" w:hAnsi="Arial" w:cs="Arial"/>
        </w:rPr>
        <w:tab/>
        <w:t>Labyrinth/Viscoseal for screw shaft</w:t>
      </w:r>
    </w:p>
    <w:p w14:paraId="3F7FE113" w14:textId="34EFA4CF" w:rsidR="00114806" w:rsidRPr="00BA49DC" w:rsidRDefault="00114806" w:rsidP="00BA49DC">
      <w:pPr>
        <w:ind w:left="426" w:hanging="426"/>
        <w:rPr>
          <w:rFonts w:ascii="Arial" w:hAnsi="Arial" w:cs="Arial"/>
        </w:rPr>
      </w:pPr>
      <w:r w:rsidRPr="00BA49DC">
        <w:rPr>
          <w:rFonts w:ascii="Arial" w:hAnsi="Arial" w:cs="Arial"/>
        </w:rPr>
        <w:t>Heating/Cooling</w:t>
      </w:r>
      <w:r w:rsidRPr="00BA49DC">
        <w:rPr>
          <w:rFonts w:ascii="Arial" w:hAnsi="Arial" w:cs="Arial"/>
        </w:rPr>
        <w:tab/>
      </w:r>
      <w:r w:rsidRPr="00BA49DC">
        <w:rPr>
          <w:rFonts w:ascii="Arial" w:hAnsi="Arial" w:cs="Arial"/>
        </w:rPr>
        <w:tab/>
        <w:t>Electric heating of barrels, heating oil for start up valve,</w:t>
      </w:r>
    </w:p>
    <w:p w14:paraId="27EA5F09" w14:textId="451A820B" w:rsidR="00114806" w:rsidRPr="00BA49DC" w:rsidRDefault="00114806" w:rsidP="00BA49DC">
      <w:pPr>
        <w:ind w:left="426" w:hanging="426"/>
        <w:rPr>
          <w:rFonts w:ascii="Arial" w:hAnsi="Arial" w:cs="Arial"/>
        </w:rPr>
      </w:pPr>
      <w:r w:rsidRPr="00BA49DC">
        <w:rPr>
          <w:rFonts w:ascii="Arial" w:hAnsi="Arial" w:cs="Arial"/>
        </w:rPr>
        <w:t>arrangement</w:t>
      </w:r>
      <w:r w:rsidRPr="00BA49DC">
        <w:rPr>
          <w:rFonts w:ascii="Arial" w:hAnsi="Arial" w:cs="Arial"/>
        </w:rPr>
        <w:tab/>
      </w:r>
      <w:r w:rsidRPr="00BA49DC">
        <w:rPr>
          <w:rFonts w:ascii="Arial" w:hAnsi="Arial" w:cs="Arial"/>
        </w:rPr>
        <w:tab/>
      </w:r>
      <w:r w:rsidRPr="00BA49DC">
        <w:rPr>
          <w:rFonts w:ascii="Arial" w:hAnsi="Arial" w:cs="Arial"/>
        </w:rPr>
        <w:tab/>
        <w:t>screen and pelletizer, close circuit cooling water</w:t>
      </w:r>
    </w:p>
    <w:p w14:paraId="654C9A88" w14:textId="6A7C2B6E" w:rsidR="00114806" w:rsidRPr="00BA49DC" w:rsidRDefault="00114806" w:rsidP="00BA49DC">
      <w:pPr>
        <w:ind w:left="426" w:hanging="426"/>
        <w:rPr>
          <w:rFonts w:ascii="Arial" w:hAnsi="Arial" w:cs="Arial"/>
        </w:rPr>
      </w:pPr>
      <w:r w:rsidRPr="00BA49DC">
        <w:rPr>
          <w:rFonts w:ascii="Arial" w:hAnsi="Arial" w:cs="Arial"/>
        </w:rPr>
        <w:t>Screen</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Duel filter SWZ 1900</w:t>
      </w:r>
    </w:p>
    <w:p w14:paraId="46D1516F" w14:textId="4017032B" w:rsidR="00114806" w:rsidRPr="00BA49DC" w:rsidRDefault="00114806" w:rsidP="00BA49DC">
      <w:pPr>
        <w:ind w:left="426" w:hanging="426"/>
        <w:rPr>
          <w:rFonts w:ascii="Arial" w:hAnsi="Arial" w:cs="Arial"/>
        </w:rPr>
      </w:pPr>
      <w:r w:rsidRPr="00BA49DC">
        <w:rPr>
          <w:rFonts w:ascii="Arial" w:hAnsi="Arial" w:cs="Arial"/>
        </w:rPr>
        <w:t>Pelletizer</w:t>
      </w:r>
      <w:r w:rsidRPr="00BA49DC">
        <w:rPr>
          <w:rFonts w:ascii="Arial" w:hAnsi="Arial" w:cs="Arial"/>
        </w:rPr>
        <w:tab/>
      </w:r>
      <w:r w:rsidRPr="00BA49DC">
        <w:rPr>
          <w:rFonts w:ascii="Arial" w:hAnsi="Arial" w:cs="Arial"/>
        </w:rPr>
        <w:tab/>
      </w:r>
      <w:r w:rsidRPr="00BA49DC">
        <w:rPr>
          <w:rFonts w:ascii="Arial" w:hAnsi="Arial" w:cs="Arial"/>
        </w:rPr>
        <w:tab/>
        <w:t>Variable speed</w:t>
      </w:r>
    </w:p>
    <w:p w14:paraId="672DFD18" w14:textId="4BFE5BD9" w:rsidR="00114806" w:rsidRPr="00BA49DC" w:rsidRDefault="00114806" w:rsidP="00BA49DC">
      <w:pPr>
        <w:ind w:left="426" w:hanging="426"/>
        <w:rPr>
          <w:rFonts w:ascii="Arial" w:hAnsi="Arial" w:cs="Arial"/>
        </w:rPr>
      </w:pPr>
      <w:r w:rsidRPr="00BA49DC">
        <w:rPr>
          <w:rFonts w:ascii="Arial" w:hAnsi="Arial" w:cs="Arial"/>
        </w:rPr>
        <w:t>Motor rating</w:t>
      </w:r>
      <w:r w:rsidRPr="00BA49DC">
        <w:rPr>
          <w:rFonts w:ascii="Arial" w:hAnsi="Arial" w:cs="Arial"/>
        </w:rPr>
        <w:tab/>
      </w:r>
      <w:r w:rsidRPr="00BA49DC">
        <w:rPr>
          <w:rFonts w:ascii="Arial" w:hAnsi="Arial" w:cs="Arial"/>
        </w:rPr>
        <w:tab/>
      </w:r>
      <w:r w:rsidRPr="00BA49DC">
        <w:rPr>
          <w:rFonts w:ascii="Arial" w:hAnsi="Arial" w:cs="Arial"/>
        </w:rPr>
        <w:tab/>
        <w:t>3400 kw</w:t>
      </w:r>
    </w:p>
    <w:p w14:paraId="6A535F87" w14:textId="63EF0D11" w:rsidR="00114806" w:rsidRPr="00BA49DC" w:rsidRDefault="00114806" w:rsidP="00BA49DC">
      <w:pPr>
        <w:ind w:left="426" w:hanging="426"/>
        <w:rPr>
          <w:rFonts w:ascii="Arial" w:hAnsi="Arial" w:cs="Arial"/>
        </w:rPr>
      </w:pPr>
      <w:r w:rsidRPr="00BA49DC">
        <w:rPr>
          <w:rFonts w:ascii="Arial" w:hAnsi="Arial" w:cs="Arial"/>
        </w:rPr>
        <w:t>MOC barrel</w:t>
      </w:r>
      <w:r w:rsidRPr="00BA49DC">
        <w:rPr>
          <w:rFonts w:ascii="Arial" w:hAnsi="Arial" w:cs="Arial"/>
        </w:rPr>
        <w:tab/>
      </w:r>
      <w:r w:rsidRPr="00BA49DC">
        <w:rPr>
          <w:rFonts w:ascii="Arial" w:hAnsi="Arial" w:cs="Arial"/>
        </w:rPr>
        <w:tab/>
      </w:r>
      <w:r w:rsidRPr="00BA49DC">
        <w:rPr>
          <w:rFonts w:ascii="Arial" w:hAnsi="Arial" w:cs="Arial"/>
        </w:rPr>
        <w:tab/>
        <w:t>Nitrided steel</w:t>
      </w:r>
    </w:p>
    <w:p w14:paraId="1B84A7C5" w14:textId="2B5B646E" w:rsidR="00114806" w:rsidRPr="00BA49DC" w:rsidRDefault="00114806" w:rsidP="00BA49DC">
      <w:pPr>
        <w:ind w:left="426" w:hanging="426"/>
        <w:rPr>
          <w:rFonts w:ascii="Arial" w:hAnsi="Arial" w:cs="Arial"/>
        </w:rPr>
      </w:pPr>
      <w:r w:rsidRPr="00BA49DC">
        <w:rPr>
          <w:rFonts w:ascii="Arial" w:hAnsi="Arial" w:cs="Arial"/>
        </w:rPr>
        <w:t>Screw</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Nitrided steel</w:t>
      </w:r>
    </w:p>
    <w:p w14:paraId="4B24EF5B" w14:textId="4298C8F9" w:rsidR="00114806" w:rsidRPr="00BA49DC" w:rsidRDefault="00114806" w:rsidP="00BA49DC">
      <w:pPr>
        <w:ind w:left="426" w:hanging="426"/>
        <w:rPr>
          <w:rFonts w:ascii="Arial" w:hAnsi="Arial" w:cs="Arial"/>
        </w:rPr>
      </w:pPr>
      <w:r w:rsidRPr="00BA49DC">
        <w:rPr>
          <w:rFonts w:ascii="Arial" w:hAnsi="Arial" w:cs="Arial"/>
        </w:rPr>
        <w:t>Die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Chrome steel</w:t>
      </w:r>
    </w:p>
    <w:p w14:paraId="62FF5823" w14:textId="2C8A13A2" w:rsidR="00114806" w:rsidRPr="00BA49DC" w:rsidRDefault="00114806" w:rsidP="00BA49DC">
      <w:pPr>
        <w:ind w:left="426" w:hanging="426"/>
        <w:rPr>
          <w:rFonts w:ascii="Arial" w:hAnsi="Arial" w:cs="Arial"/>
        </w:rPr>
      </w:pPr>
      <w:r w:rsidRPr="00BA49DC">
        <w:rPr>
          <w:rFonts w:ascii="Arial" w:hAnsi="Arial" w:cs="Arial"/>
        </w:rPr>
        <w:t>Cutter</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SS, Ferrotic knives</w:t>
      </w:r>
    </w:p>
    <w:p w14:paraId="78E52DFF" w14:textId="77777777" w:rsidR="00114806" w:rsidRPr="00114806" w:rsidRDefault="00114806" w:rsidP="00BA49DC">
      <w:pPr>
        <w:ind w:left="426" w:hanging="426"/>
        <w:rPr>
          <w:rFonts w:ascii="Arial" w:hAnsi="Arial" w:cs="Arial"/>
        </w:rPr>
      </w:pPr>
    </w:p>
    <w:p w14:paraId="0B229670" w14:textId="77777777" w:rsidR="00114806" w:rsidRPr="00BA49DC" w:rsidRDefault="00114806" w:rsidP="00BA49DC">
      <w:pPr>
        <w:ind w:left="426" w:hanging="426"/>
        <w:rPr>
          <w:rFonts w:ascii="Arial" w:hAnsi="Arial" w:cs="Arial"/>
        </w:rPr>
      </w:pPr>
      <w:r w:rsidRPr="00BA49DC">
        <w:rPr>
          <w:rFonts w:ascii="Arial" w:hAnsi="Arial" w:cs="Arial"/>
        </w:rPr>
        <w:t>24.</w:t>
      </w:r>
      <w:r w:rsidRPr="00BA49DC">
        <w:rPr>
          <w:rFonts w:ascii="Arial" w:hAnsi="Arial" w:cs="Arial"/>
        </w:rPr>
        <w:tab/>
        <w:t>PK 604 – Gala Dryer</w:t>
      </w:r>
    </w:p>
    <w:p w14:paraId="48F1F179" w14:textId="249F9E04" w:rsidR="00114806" w:rsidRPr="00114806" w:rsidRDefault="00114806" w:rsidP="00BA49DC">
      <w:pPr>
        <w:ind w:left="426" w:hanging="426"/>
        <w:rPr>
          <w:rFonts w:ascii="Arial" w:hAnsi="Arial" w:cs="Arial"/>
        </w:rPr>
      </w:pPr>
    </w:p>
    <w:p w14:paraId="04C97DEF" w14:textId="1A7DBAE0"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Centrifugal</w:t>
      </w:r>
    </w:p>
    <w:p w14:paraId="40F0FE89" w14:textId="77B871DB"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r>
      <w:r w:rsidRPr="00BA49DC">
        <w:rPr>
          <w:rFonts w:ascii="Arial" w:hAnsi="Arial" w:cs="Arial"/>
        </w:rPr>
        <w:tab/>
        <w:t>15 T/hr max of pellets</w:t>
      </w:r>
    </w:p>
    <w:p w14:paraId="786196E5" w14:textId="57811934" w:rsidR="00114806" w:rsidRPr="00BA49DC" w:rsidRDefault="00114806" w:rsidP="00BA49DC">
      <w:pPr>
        <w:ind w:left="426" w:hanging="426"/>
        <w:rPr>
          <w:rFonts w:ascii="Arial" w:hAnsi="Arial" w:cs="Arial"/>
        </w:rPr>
      </w:pPr>
      <w:r w:rsidRPr="00BA49DC">
        <w:rPr>
          <w:rFonts w:ascii="Arial" w:hAnsi="Arial" w:cs="Arial"/>
        </w:rPr>
        <w:t>Motor rating</w:t>
      </w:r>
      <w:r w:rsidRPr="00BA49DC">
        <w:rPr>
          <w:rFonts w:ascii="Arial" w:hAnsi="Arial" w:cs="Arial"/>
        </w:rPr>
        <w:tab/>
      </w:r>
      <w:r w:rsidRPr="00BA49DC">
        <w:rPr>
          <w:rFonts w:ascii="Arial" w:hAnsi="Arial" w:cs="Arial"/>
        </w:rPr>
        <w:tab/>
      </w:r>
      <w:r w:rsidRPr="00BA49DC">
        <w:rPr>
          <w:rFonts w:ascii="Arial" w:hAnsi="Arial" w:cs="Arial"/>
        </w:rPr>
        <w:tab/>
        <w:t>11 KW</w:t>
      </w:r>
    </w:p>
    <w:p w14:paraId="52E6DA2F" w14:textId="08176301" w:rsidR="00114806" w:rsidRPr="00BA49DC" w:rsidRDefault="00114806" w:rsidP="00BA49DC">
      <w:pPr>
        <w:ind w:left="426" w:hanging="426"/>
        <w:rPr>
          <w:rFonts w:ascii="Arial" w:hAnsi="Arial" w:cs="Arial"/>
        </w:rPr>
      </w:pPr>
      <w:r w:rsidRPr="00BA49DC">
        <w:rPr>
          <w:rFonts w:ascii="Arial" w:hAnsi="Arial" w:cs="Arial"/>
        </w:rPr>
        <w:t>Accessories</w:t>
      </w:r>
      <w:r w:rsidRPr="00BA49DC">
        <w:rPr>
          <w:rFonts w:ascii="Arial" w:hAnsi="Arial" w:cs="Arial"/>
        </w:rPr>
        <w:tab/>
      </w:r>
      <w:r w:rsidRPr="00BA49DC">
        <w:rPr>
          <w:rFonts w:ascii="Arial" w:hAnsi="Arial" w:cs="Arial"/>
        </w:rPr>
        <w:tab/>
      </w:r>
      <w:r w:rsidRPr="00BA49DC">
        <w:rPr>
          <w:rFonts w:ascii="Arial" w:hAnsi="Arial" w:cs="Arial"/>
        </w:rPr>
        <w:tab/>
        <w:t>Drive, Drive guard, agglomerate,Catcher, diverter valve,</w:t>
      </w:r>
    </w:p>
    <w:p w14:paraId="7D4D14D0" w14:textId="77777777" w:rsidR="00114806" w:rsidRPr="00BA49DC" w:rsidRDefault="00114806" w:rsidP="00BA49DC">
      <w:pPr>
        <w:ind w:left="426" w:hanging="426"/>
        <w:rPr>
          <w:rFonts w:ascii="Arial" w:hAnsi="Arial" w:cs="Arial"/>
        </w:rPr>
      </w:pPr>
      <w:r w:rsidRPr="00BA49DC">
        <w:rPr>
          <w:rFonts w:ascii="Arial" w:hAnsi="Arial" w:cs="Arial"/>
        </w:rPr>
        <w:t>air intake Filter</w:t>
      </w:r>
    </w:p>
    <w:p w14:paraId="1124644E" w14:textId="77777777" w:rsidR="00114806" w:rsidRPr="00114806" w:rsidRDefault="00114806" w:rsidP="00BA49DC">
      <w:pPr>
        <w:ind w:left="426" w:hanging="426"/>
        <w:rPr>
          <w:rFonts w:ascii="Arial" w:hAnsi="Arial" w:cs="Arial"/>
        </w:rPr>
      </w:pPr>
    </w:p>
    <w:p w14:paraId="3C28B7D0" w14:textId="77777777" w:rsidR="00114806" w:rsidRPr="00BA49DC" w:rsidRDefault="00114806" w:rsidP="00BA49DC">
      <w:pPr>
        <w:ind w:left="426" w:hanging="426"/>
        <w:rPr>
          <w:rFonts w:ascii="Arial" w:hAnsi="Arial" w:cs="Arial"/>
        </w:rPr>
      </w:pPr>
      <w:r w:rsidRPr="00BA49DC">
        <w:rPr>
          <w:rFonts w:ascii="Arial" w:hAnsi="Arial" w:cs="Arial"/>
        </w:rPr>
        <w:t>25</w:t>
      </w:r>
      <w:r w:rsidRPr="00BA49DC">
        <w:rPr>
          <w:rFonts w:ascii="Arial" w:hAnsi="Arial" w:cs="Arial"/>
        </w:rPr>
        <w:tab/>
        <w:t>Centrifugal fan for dryer</w:t>
      </w:r>
    </w:p>
    <w:p w14:paraId="0120783D" w14:textId="77777777" w:rsidR="00114806" w:rsidRPr="00114806" w:rsidRDefault="00114806" w:rsidP="00BA49DC">
      <w:pPr>
        <w:ind w:left="426" w:hanging="426"/>
        <w:rPr>
          <w:rFonts w:ascii="Arial" w:hAnsi="Arial" w:cs="Arial"/>
        </w:rPr>
      </w:pPr>
    </w:p>
    <w:p w14:paraId="55B16F2F" w14:textId="50C55646"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r>
      <w:r w:rsidRPr="00BA49DC">
        <w:rPr>
          <w:rFonts w:ascii="Arial" w:hAnsi="Arial" w:cs="Arial"/>
        </w:rPr>
        <w:tab/>
        <w:t>6800 Nm3/h</w:t>
      </w:r>
    </w:p>
    <w:p w14:paraId="130352AB" w14:textId="7972E8E6" w:rsidR="00114806" w:rsidRPr="00BA49DC" w:rsidRDefault="00114806" w:rsidP="00BA49DC">
      <w:pPr>
        <w:ind w:left="426" w:hanging="426"/>
        <w:rPr>
          <w:rFonts w:ascii="Arial" w:hAnsi="Arial" w:cs="Arial"/>
        </w:rPr>
      </w:pPr>
      <w:r w:rsidRPr="00BA49DC">
        <w:rPr>
          <w:rFonts w:ascii="Arial" w:hAnsi="Arial" w:cs="Arial"/>
        </w:rPr>
        <w:t>Static pressure</w:t>
      </w:r>
      <w:r w:rsidRPr="00BA49DC">
        <w:rPr>
          <w:rFonts w:ascii="Arial" w:hAnsi="Arial" w:cs="Arial"/>
        </w:rPr>
        <w:tab/>
      </w:r>
      <w:r w:rsidRPr="00BA49DC">
        <w:rPr>
          <w:rFonts w:ascii="Arial" w:hAnsi="Arial" w:cs="Arial"/>
        </w:rPr>
        <w:tab/>
        <w:t>64 mm of WC</w:t>
      </w:r>
    </w:p>
    <w:p w14:paraId="01871AFA" w14:textId="29188B27" w:rsidR="00114806" w:rsidRPr="00114806" w:rsidRDefault="00114806" w:rsidP="00BA49DC">
      <w:pPr>
        <w:ind w:left="426" w:hanging="426"/>
        <w:rPr>
          <w:rFonts w:ascii="Arial" w:hAnsi="Arial" w:cs="Arial"/>
        </w:rPr>
      </w:pPr>
    </w:p>
    <w:p w14:paraId="3722ACC8" w14:textId="77777777" w:rsidR="00114806" w:rsidRPr="00BA49DC" w:rsidRDefault="00114806" w:rsidP="00BA49DC">
      <w:pPr>
        <w:ind w:left="426" w:hanging="426"/>
        <w:rPr>
          <w:rFonts w:ascii="Arial" w:hAnsi="Arial" w:cs="Arial"/>
        </w:rPr>
      </w:pPr>
      <w:r w:rsidRPr="00BA49DC">
        <w:rPr>
          <w:rFonts w:ascii="Arial" w:hAnsi="Arial" w:cs="Arial"/>
        </w:rPr>
        <w:t>26</w:t>
      </w:r>
      <w:r w:rsidRPr="00BA49DC">
        <w:rPr>
          <w:rFonts w:ascii="Arial" w:hAnsi="Arial" w:cs="Arial"/>
        </w:rPr>
        <w:tab/>
        <w:t>X601 A/S – Rotary valve for beads:</w:t>
      </w:r>
    </w:p>
    <w:p w14:paraId="484B44D5" w14:textId="77777777" w:rsidR="00114806" w:rsidRPr="00114806" w:rsidRDefault="00114806" w:rsidP="00BA49DC">
      <w:pPr>
        <w:ind w:left="426" w:hanging="426"/>
        <w:rPr>
          <w:rFonts w:ascii="Arial" w:hAnsi="Arial" w:cs="Arial"/>
        </w:rPr>
      </w:pPr>
    </w:p>
    <w:p w14:paraId="0A9C6BF6" w14:textId="653EB274" w:rsidR="00114806" w:rsidRPr="00BA49DC" w:rsidRDefault="00114806" w:rsidP="00BA49DC">
      <w:pPr>
        <w:ind w:left="426" w:hanging="426"/>
        <w:rPr>
          <w:rFonts w:ascii="Arial" w:hAnsi="Arial" w:cs="Arial"/>
        </w:rPr>
      </w:pPr>
      <w:r w:rsidRPr="00BA49DC">
        <w:rPr>
          <w:rFonts w:ascii="Arial" w:hAnsi="Arial" w:cs="Arial"/>
        </w:rPr>
        <w:t>Design capacity</w:t>
      </w:r>
      <w:r w:rsidRPr="00BA49DC">
        <w:rPr>
          <w:rFonts w:ascii="Arial" w:hAnsi="Arial" w:cs="Arial"/>
        </w:rPr>
        <w:tab/>
      </w:r>
      <w:r w:rsidRPr="00BA49DC">
        <w:rPr>
          <w:rFonts w:ascii="Arial" w:hAnsi="Arial" w:cs="Arial"/>
        </w:rPr>
        <w:tab/>
        <w:t>15 T/hr</w:t>
      </w:r>
    </w:p>
    <w:p w14:paraId="2DE661E8" w14:textId="51217A32"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Closed, side entry</w:t>
      </w:r>
    </w:p>
    <w:p w14:paraId="7A46DB31" w14:textId="30E2FFAE" w:rsidR="00114806" w:rsidRPr="00BA49DC" w:rsidRDefault="00114806" w:rsidP="00BA49DC">
      <w:pPr>
        <w:ind w:left="426" w:hanging="426"/>
        <w:rPr>
          <w:rFonts w:ascii="Arial" w:hAnsi="Arial" w:cs="Arial"/>
        </w:rPr>
      </w:pPr>
      <w:r w:rsidRPr="00BA49DC">
        <w:rPr>
          <w:rFonts w:ascii="Arial" w:hAnsi="Arial" w:cs="Arial"/>
        </w:rPr>
        <w:t>Max speed</w:t>
      </w:r>
      <w:r w:rsidRPr="00BA49DC">
        <w:rPr>
          <w:rFonts w:ascii="Arial" w:hAnsi="Arial" w:cs="Arial"/>
        </w:rPr>
        <w:tab/>
      </w:r>
      <w:r w:rsidRPr="00BA49DC">
        <w:rPr>
          <w:rFonts w:ascii="Arial" w:hAnsi="Arial" w:cs="Arial"/>
        </w:rPr>
        <w:tab/>
      </w:r>
      <w:r w:rsidRPr="00BA49DC">
        <w:rPr>
          <w:rFonts w:ascii="Arial" w:hAnsi="Arial" w:cs="Arial"/>
        </w:rPr>
        <w:tab/>
        <w:t>40 rpm</w:t>
      </w:r>
    </w:p>
    <w:p w14:paraId="0B53E5CF" w14:textId="57456C90" w:rsidR="00114806" w:rsidRPr="00BA49DC" w:rsidRDefault="00114806" w:rsidP="00BA49DC">
      <w:pPr>
        <w:ind w:left="426" w:hanging="426"/>
        <w:rPr>
          <w:rFonts w:ascii="Arial" w:hAnsi="Arial" w:cs="Arial"/>
        </w:rPr>
      </w:pPr>
      <w:r w:rsidRPr="00BA49DC">
        <w:rPr>
          <w:rFonts w:ascii="Arial" w:hAnsi="Arial" w:cs="Arial"/>
        </w:rPr>
        <w:t>Material of rotor</w:t>
      </w:r>
      <w:r w:rsidRPr="00BA49DC">
        <w:rPr>
          <w:rFonts w:ascii="Arial" w:hAnsi="Arial" w:cs="Arial"/>
        </w:rPr>
        <w:tab/>
      </w:r>
      <w:r w:rsidRPr="00BA49DC">
        <w:rPr>
          <w:rFonts w:ascii="Arial" w:hAnsi="Arial" w:cs="Arial"/>
        </w:rPr>
        <w:tab/>
        <w:t>SS 321</w:t>
      </w:r>
    </w:p>
    <w:p w14:paraId="2CA3E52E" w14:textId="77777777" w:rsidR="00114806" w:rsidRPr="00114806" w:rsidRDefault="00114806" w:rsidP="00BA49DC">
      <w:pPr>
        <w:ind w:left="426" w:hanging="426"/>
        <w:rPr>
          <w:rFonts w:ascii="Arial" w:hAnsi="Arial" w:cs="Arial"/>
        </w:rPr>
      </w:pPr>
    </w:p>
    <w:p w14:paraId="269BEB48" w14:textId="77777777" w:rsidR="00114806" w:rsidRPr="00BA49DC" w:rsidRDefault="00114806" w:rsidP="00BA49DC">
      <w:pPr>
        <w:ind w:left="426" w:hanging="426"/>
        <w:rPr>
          <w:rFonts w:ascii="Arial" w:hAnsi="Arial" w:cs="Arial"/>
        </w:rPr>
      </w:pPr>
      <w:r w:rsidRPr="00BA49DC">
        <w:rPr>
          <w:rFonts w:ascii="Arial" w:hAnsi="Arial" w:cs="Arial"/>
        </w:rPr>
        <w:t>27</w:t>
      </w:r>
      <w:r w:rsidRPr="00BA49DC">
        <w:rPr>
          <w:rFonts w:ascii="Arial" w:hAnsi="Arial" w:cs="Arial"/>
        </w:rPr>
        <w:tab/>
        <w:t>X 603 – Rotary Valve for pellets</w:t>
      </w:r>
    </w:p>
    <w:p w14:paraId="469DED44" w14:textId="77777777" w:rsidR="00114806" w:rsidRPr="00114806" w:rsidRDefault="00114806" w:rsidP="00BA49DC">
      <w:pPr>
        <w:ind w:left="426" w:hanging="426"/>
        <w:rPr>
          <w:rFonts w:ascii="Arial" w:hAnsi="Arial" w:cs="Arial"/>
        </w:rPr>
      </w:pPr>
    </w:p>
    <w:p w14:paraId="33A427D0" w14:textId="13F20CB5" w:rsidR="00114806" w:rsidRPr="00BA49DC" w:rsidRDefault="00114806" w:rsidP="00BA49DC">
      <w:pPr>
        <w:ind w:left="426" w:hanging="426"/>
        <w:rPr>
          <w:rFonts w:ascii="Arial" w:hAnsi="Arial" w:cs="Arial"/>
        </w:rPr>
      </w:pPr>
      <w:r w:rsidRPr="00BA49DC">
        <w:rPr>
          <w:rFonts w:ascii="Arial" w:hAnsi="Arial" w:cs="Arial"/>
        </w:rPr>
        <w:t>Same as X601 A/S</w:t>
      </w:r>
    </w:p>
    <w:p w14:paraId="3B9835CC" w14:textId="77777777" w:rsidR="00114806" w:rsidRPr="00114806" w:rsidRDefault="00114806" w:rsidP="00BA49DC">
      <w:pPr>
        <w:ind w:left="426" w:hanging="426"/>
        <w:rPr>
          <w:rFonts w:ascii="Arial" w:hAnsi="Arial" w:cs="Arial"/>
        </w:rPr>
      </w:pPr>
    </w:p>
    <w:p w14:paraId="5954A7C7" w14:textId="77777777" w:rsidR="00114806" w:rsidRPr="00114806" w:rsidRDefault="00114806" w:rsidP="00BA49DC">
      <w:pPr>
        <w:ind w:left="426" w:hanging="426"/>
        <w:rPr>
          <w:rFonts w:ascii="Arial" w:hAnsi="Arial" w:cs="Arial"/>
          <w:b/>
          <w:bCs/>
        </w:rPr>
      </w:pPr>
    </w:p>
    <w:p w14:paraId="1FB560E0" w14:textId="780B9693" w:rsidR="00114806" w:rsidRPr="00BA49DC" w:rsidRDefault="00114806" w:rsidP="00BA49DC">
      <w:pPr>
        <w:ind w:left="426" w:hanging="426"/>
        <w:rPr>
          <w:rFonts w:ascii="Arial" w:hAnsi="Arial" w:cs="Arial"/>
          <w:b/>
          <w:bCs/>
        </w:rPr>
      </w:pPr>
      <w:bookmarkStart w:id="438" w:name="CHILLEREQPT"/>
      <w:bookmarkEnd w:id="438"/>
      <w:r w:rsidRPr="00BA49DC">
        <w:rPr>
          <w:rFonts w:ascii="Arial" w:hAnsi="Arial" w:cs="Arial"/>
          <w:b/>
          <w:bCs/>
        </w:rPr>
        <w:t>CHILLER PK 801 EQUIPMENTS</w:t>
      </w:r>
    </w:p>
    <w:p w14:paraId="0C523437" w14:textId="77777777" w:rsidR="00114806" w:rsidRPr="00114806" w:rsidRDefault="00114806" w:rsidP="00BA49DC">
      <w:pPr>
        <w:ind w:left="426" w:hanging="426"/>
        <w:rPr>
          <w:rFonts w:ascii="Arial" w:hAnsi="Arial" w:cs="Arial"/>
        </w:rPr>
      </w:pPr>
    </w:p>
    <w:p w14:paraId="48A9D65B" w14:textId="17BED00B" w:rsidR="00114806" w:rsidRPr="00BA49DC" w:rsidRDefault="00114806" w:rsidP="00BA49DC">
      <w:pPr>
        <w:ind w:left="426" w:hanging="426"/>
        <w:rPr>
          <w:rFonts w:ascii="Arial" w:hAnsi="Arial" w:cs="Arial"/>
        </w:rPr>
      </w:pPr>
      <w:r w:rsidRPr="00BA49DC">
        <w:rPr>
          <w:rFonts w:ascii="Arial" w:hAnsi="Arial" w:cs="Arial"/>
        </w:rPr>
        <w:t>Compressor:</w:t>
      </w:r>
    </w:p>
    <w:p w14:paraId="369139A0" w14:textId="77777777" w:rsidR="00114806" w:rsidRPr="00114806" w:rsidRDefault="00114806" w:rsidP="00BA49DC">
      <w:pPr>
        <w:ind w:left="426" w:hanging="426"/>
        <w:rPr>
          <w:rFonts w:ascii="Arial" w:hAnsi="Arial" w:cs="Arial"/>
        </w:rPr>
      </w:pPr>
    </w:p>
    <w:p w14:paraId="7C5C7D6C" w14:textId="765B4B71"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Screw compressor (Howden make)</w:t>
      </w:r>
    </w:p>
    <w:p w14:paraId="03449153" w14:textId="2A1A6C57" w:rsidR="00114806" w:rsidRPr="00BA49DC" w:rsidRDefault="00114806" w:rsidP="00BA49DC">
      <w:pPr>
        <w:ind w:left="426" w:hanging="426"/>
        <w:rPr>
          <w:rFonts w:ascii="Arial" w:hAnsi="Arial" w:cs="Arial"/>
        </w:rPr>
      </w:pPr>
      <w:r w:rsidRPr="00BA49DC">
        <w:rPr>
          <w:rFonts w:ascii="Arial" w:hAnsi="Arial" w:cs="Arial"/>
        </w:rPr>
        <w:t>Suction temp</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 xml:space="preserve">5 </w:t>
      </w:r>
      <w:r w:rsidRPr="00BA49DC">
        <w:rPr>
          <w:rFonts w:ascii="Arial" w:hAnsi="Arial" w:cs="Arial"/>
          <w:vertAlign w:val="superscript"/>
        </w:rPr>
        <w:t>0</w:t>
      </w:r>
      <w:r w:rsidRPr="00BA49DC">
        <w:rPr>
          <w:rFonts w:ascii="Arial" w:hAnsi="Arial" w:cs="Arial"/>
        </w:rPr>
        <w:t>C</w:t>
      </w:r>
    </w:p>
    <w:p w14:paraId="7887BEA4" w14:textId="4E42EC8E" w:rsidR="00114806" w:rsidRPr="00BA49DC" w:rsidRDefault="00114806" w:rsidP="00BA49DC">
      <w:pPr>
        <w:ind w:left="426" w:hanging="426"/>
        <w:rPr>
          <w:rFonts w:ascii="Arial" w:hAnsi="Arial" w:cs="Arial"/>
        </w:rPr>
      </w:pPr>
      <w:r w:rsidRPr="00BA49DC">
        <w:rPr>
          <w:rFonts w:ascii="Arial" w:hAnsi="Arial" w:cs="Arial"/>
        </w:rPr>
        <w:t>Suction pressure</w:t>
      </w:r>
      <w:r w:rsidRPr="00BA49DC">
        <w:rPr>
          <w:rFonts w:ascii="Arial" w:hAnsi="Arial" w:cs="Arial"/>
        </w:rPr>
        <w:tab/>
      </w:r>
      <w:r w:rsidRPr="00BA49DC">
        <w:rPr>
          <w:rFonts w:ascii="Arial" w:hAnsi="Arial" w:cs="Arial"/>
        </w:rPr>
        <w:tab/>
      </w:r>
      <w:r w:rsidRPr="00BA49DC">
        <w:rPr>
          <w:rFonts w:ascii="Arial" w:hAnsi="Arial" w:cs="Arial"/>
        </w:rPr>
        <w:tab/>
        <w:t>2.5 to 3.0 kg/cm2g</w:t>
      </w:r>
    </w:p>
    <w:p w14:paraId="0AA9A134" w14:textId="1D4E1538" w:rsidR="00114806" w:rsidRPr="00BA49DC" w:rsidRDefault="00114806" w:rsidP="00BA49DC">
      <w:pPr>
        <w:ind w:left="426" w:hanging="426"/>
        <w:rPr>
          <w:rFonts w:ascii="Arial" w:hAnsi="Arial" w:cs="Arial"/>
        </w:rPr>
      </w:pPr>
      <w:r w:rsidRPr="00BA49DC">
        <w:rPr>
          <w:rFonts w:ascii="Arial" w:hAnsi="Arial" w:cs="Arial"/>
        </w:rPr>
        <w:t>Discharge temp</w:t>
      </w:r>
      <w:r w:rsidRPr="00BA49DC">
        <w:rPr>
          <w:rFonts w:ascii="Arial" w:hAnsi="Arial" w:cs="Arial"/>
        </w:rPr>
        <w:tab/>
      </w:r>
      <w:r w:rsidRPr="00BA49DC">
        <w:rPr>
          <w:rFonts w:ascii="Arial" w:hAnsi="Arial" w:cs="Arial"/>
        </w:rPr>
        <w:tab/>
      </w:r>
      <w:r w:rsidRPr="00BA49DC">
        <w:rPr>
          <w:rFonts w:ascii="Arial" w:hAnsi="Arial" w:cs="Arial"/>
        </w:rPr>
        <w:tab/>
        <w:t xml:space="preserve">50 </w:t>
      </w:r>
      <w:r w:rsidRPr="00BA49DC">
        <w:rPr>
          <w:rFonts w:ascii="Arial" w:hAnsi="Arial" w:cs="Arial"/>
          <w:vertAlign w:val="superscript"/>
        </w:rPr>
        <w:t>0</w:t>
      </w:r>
      <w:r w:rsidRPr="00BA49DC">
        <w:rPr>
          <w:rFonts w:ascii="Arial" w:hAnsi="Arial" w:cs="Arial"/>
        </w:rPr>
        <w:t>C</w:t>
      </w:r>
    </w:p>
    <w:p w14:paraId="289A099B" w14:textId="3539C789" w:rsidR="00114806" w:rsidRPr="00BA49DC" w:rsidRDefault="00114806" w:rsidP="00BA49DC">
      <w:pPr>
        <w:ind w:left="426" w:hanging="426"/>
        <w:rPr>
          <w:rFonts w:ascii="Arial" w:hAnsi="Arial" w:cs="Arial"/>
        </w:rPr>
      </w:pPr>
      <w:r w:rsidRPr="00BA49DC">
        <w:rPr>
          <w:rFonts w:ascii="Arial" w:hAnsi="Arial" w:cs="Arial"/>
        </w:rPr>
        <w:t>Discharge press</w:t>
      </w:r>
      <w:r w:rsidRPr="00BA49DC">
        <w:rPr>
          <w:rFonts w:ascii="Arial" w:hAnsi="Arial" w:cs="Arial"/>
        </w:rPr>
        <w:tab/>
      </w:r>
      <w:r w:rsidRPr="00BA49DC">
        <w:rPr>
          <w:rFonts w:ascii="Arial" w:hAnsi="Arial" w:cs="Arial"/>
        </w:rPr>
        <w:tab/>
      </w:r>
      <w:r w:rsidRPr="00BA49DC">
        <w:rPr>
          <w:rFonts w:ascii="Arial" w:hAnsi="Arial" w:cs="Arial"/>
        </w:rPr>
        <w:tab/>
        <w:t>11 to 12 kg/cm2g</w:t>
      </w:r>
    </w:p>
    <w:p w14:paraId="386F3E40" w14:textId="117F05BF" w:rsidR="00114806" w:rsidRPr="00BA49DC" w:rsidRDefault="00114806" w:rsidP="00BA49DC">
      <w:pPr>
        <w:ind w:left="426" w:hanging="426"/>
        <w:rPr>
          <w:rFonts w:ascii="Arial" w:hAnsi="Arial" w:cs="Arial"/>
        </w:rPr>
      </w:pPr>
      <w:r w:rsidRPr="00BA49DC">
        <w:rPr>
          <w:rFonts w:ascii="Arial" w:hAnsi="Arial" w:cs="Arial"/>
        </w:rPr>
        <w:t>RPM</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1480</w:t>
      </w:r>
    </w:p>
    <w:p w14:paraId="1EB3E6E8" w14:textId="59EDD19B" w:rsidR="00114806" w:rsidRPr="00BA49DC" w:rsidRDefault="00114806" w:rsidP="00BA49DC">
      <w:pPr>
        <w:ind w:left="426" w:hanging="426"/>
        <w:rPr>
          <w:rFonts w:ascii="Arial" w:hAnsi="Arial" w:cs="Arial"/>
        </w:rPr>
      </w:pPr>
      <w:r w:rsidRPr="00BA49DC">
        <w:rPr>
          <w:rFonts w:ascii="Arial" w:hAnsi="Arial" w:cs="Arial"/>
        </w:rPr>
        <w:t>Power</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93 kw</w:t>
      </w:r>
    </w:p>
    <w:p w14:paraId="76AE1AF5" w14:textId="77777777" w:rsidR="00114806" w:rsidRPr="00114806" w:rsidRDefault="00114806" w:rsidP="00BA49DC">
      <w:pPr>
        <w:ind w:left="426" w:hanging="426"/>
        <w:rPr>
          <w:rFonts w:ascii="Arial" w:hAnsi="Arial" w:cs="Arial"/>
        </w:rPr>
      </w:pPr>
    </w:p>
    <w:p w14:paraId="104D308D" w14:textId="624D0D34" w:rsidR="00114806" w:rsidRPr="00BA49DC" w:rsidRDefault="00114806" w:rsidP="00BA49DC">
      <w:pPr>
        <w:ind w:left="426" w:hanging="426"/>
        <w:rPr>
          <w:rFonts w:ascii="Arial" w:hAnsi="Arial" w:cs="Arial"/>
        </w:rPr>
      </w:pPr>
      <w:r w:rsidRPr="00BA49DC">
        <w:rPr>
          <w:rFonts w:ascii="Arial" w:hAnsi="Arial" w:cs="Arial"/>
        </w:rPr>
        <w:t>Condenser:</w:t>
      </w:r>
    </w:p>
    <w:p w14:paraId="7C4C5B53" w14:textId="77777777" w:rsidR="00114806" w:rsidRPr="00114806" w:rsidRDefault="00114806" w:rsidP="00BA49DC">
      <w:pPr>
        <w:ind w:left="426" w:hanging="426"/>
        <w:rPr>
          <w:rFonts w:ascii="Arial" w:hAnsi="Arial" w:cs="Arial"/>
        </w:rPr>
      </w:pPr>
    </w:p>
    <w:p w14:paraId="185871A5" w14:textId="66A0D9C2"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Shell and Tube</w:t>
      </w:r>
    </w:p>
    <w:p w14:paraId="140C8F66" w14:textId="21168C33" w:rsidR="00114806" w:rsidRPr="00BA49DC" w:rsidRDefault="00114806" w:rsidP="00BA49DC">
      <w:pPr>
        <w:ind w:left="426" w:hanging="426"/>
        <w:rPr>
          <w:rFonts w:ascii="Arial" w:hAnsi="Arial" w:cs="Arial"/>
        </w:rPr>
      </w:pPr>
      <w:r w:rsidRPr="00BA49DC">
        <w:rPr>
          <w:rFonts w:ascii="Arial" w:hAnsi="Arial" w:cs="Arial"/>
        </w:rPr>
        <w:t>Size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16” dia x 11 feet long</w:t>
      </w:r>
    </w:p>
    <w:p w14:paraId="40E60855" w14:textId="007E1D20" w:rsidR="00114806" w:rsidRPr="00BA49DC" w:rsidRDefault="00114806" w:rsidP="00BA49DC">
      <w:pPr>
        <w:ind w:left="426" w:hanging="426"/>
        <w:rPr>
          <w:rFonts w:ascii="Arial" w:hAnsi="Arial" w:cs="Arial"/>
        </w:rPr>
      </w:pPr>
      <w:r w:rsidRPr="00BA49DC">
        <w:rPr>
          <w:rFonts w:ascii="Arial" w:hAnsi="Arial" w:cs="Arial"/>
        </w:rPr>
        <w:t>Tube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¾” OD, finned copper tube, 3352mm Long</w:t>
      </w:r>
    </w:p>
    <w:p w14:paraId="53DA7B45" w14:textId="24F9FE93" w:rsidR="00114806" w:rsidRPr="00BA49DC" w:rsidRDefault="00114806" w:rsidP="00BA49DC">
      <w:pPr>
        <w:ind w:left="426" w:hanging="426"/>
        <w:rPr>
          <w:rFonts w:ascii="Arial" w:hAnsi="Arial" w:cs="Arial"/>
        </w:rPr>
      </w:pPr>
      <w:r w:rsidRPr="00BA49DC">
        <w:rPr>
          <w:rFonts w:ascii="Arial" w:hAnsi="Arial" w:cs="Arial"/>
        </w:rPr>
        <w:t>No of tubes</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174 nos</w:t>
      </w:r>
    </w:p>
    <w:p w14:paraId="7FB7F076" w14:textId="49276978" w:rsidR="00114806" w:rsidRPr="00BA49DC" w:rsidRDefault="00114806" w:rsidP="00BA49DC">
      <w:pPr>
        <w:ind w:left="426" w:hanging="426"/>
        <w:rPr>
          <w:rFonts w:ascii="Arial" w:hAnsi="Arial" w:cs="Arial"/>
        </w:rPr>
      </w:pPr>
      <w:r w:rsidRPr="00BA49DC">
        <w:rPr>
          <w:rFonts w:ascii="Arial" w:hAnsi="Arial" w:cs="Arial"/>
        </w:rPr>
        <w:t>Heat transfer area</w:t>
      </w:r>
      <w:r w:rsidRPr="00BA49DC">
        <w:rPr>
          <w:rFonts w:ascii="Arial" w:hAnsi="Arial" w:cs="Arial"/>
        </w:rPr>
        <w:tab/>
      </w:r>
      <w:r w:rsidRPr="00BA49DC">
        <w:rPr>
          <w:rFonts w:ascii="Arial" w:hAnsi="Arial" w:cs="Arial"/>
        </w:rPr>
        <w:tab/>
      </w:r>
      <w:r w:rsidRPr="00BA49DC">
        <w:rPr>
          <w:rFonts w:ascii="Arial" w:hAnsi="Arial" w:cs="Arial"/>
        </w:rPr>
        <w:tab/>
        <w:t>87 m2</w:t>
      </w:r>
    </w:p>
    <w:p w14:paraId="4E90DC5F" w14:textId="00FA5807" w:rsidR="00114806" w:rsidRPr="00BA49DC" w:rsidRDefault="00114806" w:rsidP="00BA49DC">
      <w:pPr>
        <w:ind w:left="426" w:hanging="426"/>
        <w:rPr>
          <w:rFonts w:ascii="Arial" w:hAnsi="Arial" w:cs="Arial"/>
        </w:rPr>
      </w:pPr>
      <w:r w:rsidRPr="00BA49DC">
        <w:rPr>
          <w:rFonts w:ascii="Arial" w:hAnsi="Arial" w:cs="Arial"/>
        </w:rPr>
        <w:t>No of passes</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3</w:t>
      </w:r>
    </w:p>
    <w:p w14:paraId="26630BF2" w14:textId="1616A34E" w:rsidR="00114806" w:rsidRPr="00BA49DC" w:rsidRDefault="00114806" w:rsidP="00BA49DC">
      <w:pPr>
        <w:ind w:left="426" w:hanging="426"/>
        <w:rPr>
          <w:rFonts w:ascii="Arial" w:hAnsi="Arial" w:cs="Arial"/>
        </w:rPr>
      </w:pPr>
      <w:r w:rsidRPr="00BA49DC">
        <w:rPr>
          <w:rFonts w:ascii="Arial" w:hAnsi="Arial" w:cs="Arial"/>
        </w:rPr>
        <w:t>Tube side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Cooling water</w:t>
      </w:r>
    </w:p>
    <w:p w14:paraId="40CDF7D0" w14:textId="5FF3D2AB" w:rsidR="00114806" w:rsidRPr="00BA49DC" w:rsidRDefault="00114806" w:rsidP="00BA49DC">
      <w:pPr>
        <w:ind w:left="426" w:hanging="426"/>
        <w:rPr>
          <w:rFonts w:ascii="Arial" w:hAnsi="Arial" w:cs="Arial"/>
        </w:rPr>
      </w:pPr>
      <w:r w:rsidRPr="00BA49DC">
        <w:rPr>
          <w:rFonts w:ascii="Arial" w:hAnsi="Arial" w:cs="Arial"/>
        </w:rPr>
        <w:t>Shell side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Refrigerant (Freon-22)</w:t>
      </w:r>
    </w:p>
    <w:p w14:paraId="38A8C98B" w14:textId="79C54D93" w:rsidR="00114806" w:rsidRPr="00114806" w:rsidRDefault="00114806" w:rsidP="00BA49DC">
      <w:pPr>
        <w:ind w:left="426" w:hanging="426"/>
        <w:rPr>
          <w:rFonts w:ascii="Arial" w:hAnsi="Arial" w:cs="Arial"/>
        </w:rPr>
      </w:pPr>
    </w:p>
    <w:p w14:paraId="3E48B150" w14:textId="213DEED9" w:rsidR="00114806" w:rsidRPr="00BA49DC" w:rsidRDefault="00114806" w:rsidP="00BA49DC">
      <w:pPr>
        <w:ind w:left="426" w:hanging="426"/>
        <w:rPr>
          <w:rFonts w:ascii="Arial" w:hAnsi="Arial" w:cs="Arial"/>
        </w:rPr>
      </w:pPr>
      <w:r w:rsidRPr="00BA49DC">
        <w:rPr>
          <w:rFonts w:ascii="Arial" w:hAnsi="Arial" w:cs="Arial"/>
        </w:rPr>
        <w:t>Chiller</w:t>
      </w:r>
    </w:p>
    <w:p w14:paraId="05C71F69" w14:textId="77777777" w:rsidR="00114806" w:rsidRPr="00114806" w:rsidRDefault="00114806" w:rsidP="00BA49DC">
      <w:pPr>
        <w:ind w:left="426" w:hanging="426"/>
        <w:rPr>
          <w:rFonts w:ascii="Arial" w:hAnsi="Arial" w:cs="Arial"/>
        </w:rPr>
      </w:pPr>
    </w:p>
    <w:p w14:paraId="430CAE59" w14:textId="3E7CA897"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Shell and tube</w:t>
      </w:r>
    </w:p>
    <w:p w14:paraId="588976CE" w14:textId="02792598" w:rsidR="00114806" w:rsidRPr="00BA49DC" w:rsidRDefault="00114806" w:rsidP="00BA49DC">
      <w:pPr>
        <w:ind w:left="426" w:hanging="426"/>
        <w:rPr>
          <w:rFonts w:ascii="Arial" w:hAnsi="Arial" w:cs="Arial"/>
        </w:rPr>
      </w:pPr>
      <w:r w:rsidRPr="00BA49DC">
        <w:rPr>
          <w:rFonts w:ascii="Arial" w:hAnsi="Arial" w:cs="Arial"/>
        </w:rPr>
        <w:t>Size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20” dia x 12’ long</w:t>
      </w:r>
    </w:p>
    <w:p w14:paraId="2C9F9AF3" w14:textId="675780AF" w:rsidR="00114806" w:rsidRPr="00BA49DC" w:rsidRDefault="00114806" w:rsidP="00BA49DC">
      <w:pPr>
        <w:ind w:left="426" w:hanging="426"/>
        <w:rPr>
          <w:rFonts w:ascii="Arial" w:hAnsi="Arial" w:cs="Arial"/>
        </w:rPr>
      </w:pPr>
      <w:r w:rsidRPr="00BA49DC">
        <w:rPr>
          <w:rFonts w:ascii="Arial" w:hAnsi="Arial" w:cs="Arial"/>
        </w:rPr>
        <w:t>No of tubes</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252</w:t>
      </w:r>
    </w:p>
    <w:p w14:paraId="02081527" w14:textId="7BDBA251" w:rsidR="00114806" w:rsidRPr="00BA49DC" w:rsidRDefault="00114806" w:rsidP="00BA49DC">
      <w:pPr>
        <w:ind w:left="426" w:hanging="426"/>
        <w:rPr>
          <w:rFonts w:ascii="Arial" w:hAnsi="Arial" w:cs="Arial"/>
        </w:rPr>
      </w:pPr>
      <w:r w:rsidRPr="00BA49DC">
        <w:rPr>
          <w:rFonts w:ascii="Arial" w:hAnsi="Arial" w:cs="Arial"/>
        </w:rPr>
        <w:t>Tube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¾” OD, seamless copper tube,3658 mm long</w:t>
      </w:r>
    </w:p>
    <w:p w14:paraId="0B20277A" w14:textId="79D6851F" w:rsidR="00114806" w:rsidRPr="00BA49DC" w:rsidRDefault="00114806" w:rsidP="00BA49DC">
      <w:pPr>
        <w:ind w:left="426" w:hanging="426"/>
        <w:rPr>
          <w:rFonts w:ascii="Arial" w:hAnsi="Arial" w:cs="Arial"/>
        </w:rPr>
      </w:pPr>
      <w:r w:rsidRPr="00BA49DC">
        <w:rPr>
          <w:rFonts w:ascii="Arial" w:hAnsi="Arial" w:cs="Arial"/>
        </w:rPr>
        <w:t>Heat transfer area</w:t>
      </w:r>
      <w:r w:rsidRPr="00BA49DC">
        <w:rPr>
          <w:rFonts w:ascii="Arial" w:hAnsi="Arial" w:cs="Arial"/>
        </w:rPr>
        <w:tab/>
      </w:r>
      <w:r w:rsidRPr="00BA49DC">
        <w:rPr>
          <w:rFonts w:ascii="Arial" w:hAnsi="Arial" w:cs="Arial"/>
        </w:rPr>
        <w:tab/>
      </w:r>
      <w:r w:rsidRPr="00BA49DC">
        <w:rPr>
          <w:rFonts w:ascii="Arial" w:hAnsi="Arial" w:cs="Arial"/>
        </w:rPr>
        <w:tab/>
        <w:t>54 m2</w:t>
      </w:r>
    </w:p>
    <w:p w14:paraId="6B973089" w14:textId="607B0EC4" w:rsidR="00114806" w:rsidRPr="00BA49DC" w:rsidRDefault="00114806" w:rsidP="00BA49DC">
      <w:pPr>
        <w:ind w:left="426" w:hanging="426"/>
        <w:rPr>
          <w:rFonts w:ascii="Arial" w:hAnsi="Arial" w:cs="Arial"/>
        </w:rPr>
      </w:pPr>
      <w:r w:rsidRPr="00BA49DC">
        <w:rPr>
          <w:rFonts w:ascii="Arial" w:hAnsi="Arial" w:cs="Arial"/>
        </w:rPr>
        <w:t>No of circuits</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2</w:t>
      </w:r>
    </w:p>
    <w:p w14:paraId="222DF7F7" w14:textId="2AD88902" w:rsidR="00114806" w:rsidRPr="00BA49DC" w:rsidRDefault="00114806" w:rsidP="00BA49DC">
      <w:pPr>
        <w:ind w:left="426" w:hanging="426"/>
        <w:rPr>
          <w:rFonts w:ascii="Arial" w:hAnsi="Arial" w:cs="Arial"/>
        </w:rPr>
      </w:pPr>
      <w:r w:rsidRPr="00BA49DC">
        <w:rPr>
          <w:rFonts w:ascii="Arial" w:hAnsi="Arial" w:cs="Arial"/>
        </w:rPr>
        <w:t>No of passes/circuit</w:t>
      </w:r>
      <w:r w:rsidRPr="00BA49DC">
        <w:rPr>
          <w:rFonts w:ascii="Arial" w:hAnsi="Arial" w:cs="Arial"/>
        </w:rPr>
        <w:tab/>
      </w:r>
      <w:r w:rsidRPr="00BA49DC">
        <w:rPr>
          <w:rFonts w:ascii="Arial" w:hAnsi="Arial" w:cs="Arial"/>
        </w:rPr>
        <w:tab/>
      </w:r>
      <w:r w:rsidRPr="00BA49DC">
        <w:rPr>
          <w:rFonts w:ascii="Arial" w:hAnsi="Arial" w:cs="Arial"/>
        </w:rPr>
        <w:tab/>
        <w:t>8</w:t>
      </w:r>
    </w:p>
    <w:p w14:paraId="588E8131" w14:textId="40CDB572" w:rsidR="00114806" w:rsidRPr="00BA49DC" w:rsidRDefault="00114806" w:rsidP="00BA49DC">
      <w:pPr>
        <w:ind w:left="426" w:hanging="426"/>
        <w:rPr>
          <w:rFonts w:ascii="Arial" w:hAnsi="Arial" w:cs="Arial"/>
        </w:rPr>
      </w:pPr>
      <w:r w:rsidRPr="00BA49DC">
        <w:rPr>
          <w:rFonts w:ascii="Arial" w:hAnsi="Arial" w:cs="Arial"/>
        </w:rPr>
        <w:t>Tube side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Freon-22</w:t>
      </w:r>
    </w:p>
    <w:p w14:paraId="6DFF130F" w14:textId="5248CBA0" w:rsidR="00114806" w:rsidRPr="00BA49DC" w:rsidRDefault="00114806" w:rsidP="00BA49DC">
      <w:pPr>
        <w:ind w:left="426" w:hanging="426"/>
        <w:rPr>
          <w:rFonts w:ascii="Arial" w:hAnsi="Arial" w:cs="Arial"/>
        </w:rPr>
      </w:pPr>
      <w:r w:rsidRPr="00BA49DC">
        <w:rPr>
          <w:rFonts w:ascii="Arial" w:hAnsi="Arial" w:cs="Arial"/>
        </w:rPr>
        <w:t>Shell side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Chilled water (Brine)</w:t>
      </w:r>
    </w:p>
    <w:p w14:paraId="6D8B139E" w14:textId="77777777" w:rsidR="00114806" w:rsidRPr="00114806" w:rsidRDefault="00114806" w:rsidP="00BA49DC">
      <w:pPr>
        <w:ind w:left="426" w:hanging="426"/>
        <w:rPr>
          <w:rFonts w:ascii="Arial" w:hAnsi="Arial" w:cs="Arial"/>
        </w:rPr>
      </w:pPr>
    </w:p>
    <w:p w14:paraId="0B7C8744" w14:textId="16295943" w:rsidR="00114806" w:rsidRPr="00BA49DC" w:rsidRDefault="00114806" w:rsidP="00BA49DC">
      <w:pPr>
        <w:ind w:left="426" w:hanging="426"/>
        <w:rPr>
          <w:rFonts w:ascii="Arial" w:hAnsi="Arial" w:cs="Arial"/>
        </w:rPr>
      </w:pPr>
      <w:r w:rsidRPr="00BA49DC">
        <w:rPr>
          <w:rFonts w:ascii="Arial" w:hAnsi="Arial" w:cs="Arial"/>
        </w:rPr>
        <w:t>Oil Cooler</w:t>
      </w:r>
    </w:p>
    <w:p w14:paraId="435E00B6" w14:textId="77777777" w:rsidR="00114806" w:rsidRPr="00114806" w:rsidRDefault="00114806" w:rsidP="00BA49DC">
      <w:pPr>
        <w:ind w:left="426" w:hanging="426"/>
        <w:rPr>
          <w:rFonts w:ascii="Arial" w:hAnsi="Arial" w:cs="Arial"/>
        </w:rPr>
      </w:pPr>
    </w:p>
    <w:p w14:paraId="084E2B20" w14:textId="2D9E8256"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Shell and Tube</w:t>
      </w:r>
    </w:p>
    <w:p w14:paraId="39D91868" w14:textId="7017E2B3" w:rsidR="00114806" w:rsidRPr="00BA49DC" w:rsidRDefault="00114806" w:rsidP="00BA49DC">
      <w:pPr>
        <w:ind w:left="426" w:hanging="426"/>
        <w:rPr>
          <w:rFonts w:ascii="Arial" w:hAnsi="Arial" w:cs="Arial"/>
        </w:rPr>
      </w:pPr>
      <w:r w:rsidRPr="00BA49DC">
        <w:rPr>
          <w:rFonts w:ascii="Arial" w:hAnsi="Arial" w:cs="Arial"/>
        </w:rPr>
        <w:t>Size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168 mm Dia x 1170 mm long</w:t>
      </w:r>
    </w:p>
    <w:p w14:paraId="588A26F2" w14:textId="4B22FA6F" w:rsidR="00114806" w:rsidRPr="00BA49DC" w:rsidRDefault="00114806" w:rsidP="00BA49DC">
      <w:pPr>
        <w:ind w:left="426" w:hanging="426"/>
        <w:rPr>
          <w:rFonts w:ascii="Arial" w:hAnsi="Arial" w:cs="Arial"/>
        </w:rPr>
      </w:pPr>
      <w:r w:rsidRPr="00BA49DC">
        <w:rPr>
          <w:rFonts w:ascii="Arial" w:hAnsi="Arial" w:cs="Arial"/>
        </w:rPr>
        <w:lastRenderedPageBreak/>
        <w:t>No of tubes</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28</w:t>
      </w:r>
    </w:p>
    <w:p w14:paraId="4704F199" w14:textId="6F6A4D3B" w:rsidR="00114806" w:rsidRPr="00BA49DC" w:rsidRDefault="00114806" w:rsidP="00BA49DC">
      <w:pPr>
        <w:ind w:left="426" w:hanging="426"/>
        <w:rPr>
          <w:rFonts w:ascii="Arial" w:hAnsi="Arial" w:cs="Arial"/>
        </w:rPr>
      </w:pPr>
      <w:r w:rsidRPr="00BA49DC">
        <w:rPr>
          <w:rFonts w:ascii="Arial" w:hAnsi="Arial" w:cs="Arial"/>
        </w:rPr>
        <w:t>Tubes</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5/8” OD, 120 mm long,Integrally finned copper</w:t>
      </w:r>
    </w:p>
    <w:p w14:paraId="23B552B3" w14:textId="5DBA5CC2" w:rsidR="00114806" w:rsidRPr="00BA49DC" w:rsidRDefault="00114806" w:rsidP="00BA49DC">
      <w:pPr>
        <w:ind w:left="426" w:hanging="426"/>
        <w:rPr>
          <w:rFonts w:ascii="Arial" w:hAnsi="Arial" w:cs="Arial"/>
        </w:rPr>
      </w:pPr>
      <w:r w:rsidRPr="00BA49DC">
        <w:rPr>
          <w:rFonts w:ascii="Arial" w:hAnsi="Arial" w:cs="Arial"/>
        </w:rPr>
        <w:t>Shell side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Oil</w:t>
      </w:r>
    </w:p>
    <w:p w14:paraId="7E3267E1" w14:textId="4B1BB107" w:rsidR="00114806" w:rsidRPr="00BA49DC" w:rsidRDefault="00114806" w:rsidP="00BA49DC">
      <w:pPr>
        <w:ind w:left="426" w:hanging="426"/>
        <w:rPr>
          <w:rFonts w:ascii="Arial" w:hAnsi="Arial" w:cs="Arial"/>
        </w:rPr>
      </w:pPr>
      <w:r w:rsidRPr="00BA49DC">
        <w:rPr>
          <w:rFonts w:ascii="Arial" w:hAnsi="Arial" w:cs="Arial"/>
        </w:rPr>
        <w:t>Tube side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Cooling water</w:t>
      </w:r>
    </w:p>
    <w:p w14:paraId="6EC80E2F" w14:textId="77777777" w:rsidR="00114806" w:rsidRPr="00114806" w:rsidRDefault="00114806" w:rsidP="00BA49DC">
      <w:pPr>
        <w:ind w:left="426" w:hanging="426"/>
        <w:rPr>
          <w:rFonts w:ascii="Arial" w:hAnsi="Arial" w:cs="Arial"/>
        </w:rPr>
      </w:pPr>
    </w:p>
    <w:p w14:paraId="0BD50D33" w14:textId="5917E0BA" w:rsidR="00114806" w:rsidRPr="00BA49DC" w:rsidRDefault="00114806" w:rsidP="00BA49DC">
      <w:pPr>
        <w:ind w:left="426" w:hanging="426"/>
        <w:rPr>
          <w:rFonts w:ascii="Arial" w:hAnsi="Arial" w:cs="Arial"/>
        </w:rPr>
      </w:pPr>
      <w:r w:rsidRPr="00BA49DC">
        <w:rPr>
          <w:rFonts w:ascii="Arial" w:hAnsi="Arial" w:cs="Arial"/>
        </w:rPr>
        <w:t>Oil Tank/Separator</w:t>
      </w:r>
    </w:p>
    <w:p w14:paraId="07681534" w14:textId="77777777" w:rsidR="00114806" w:rsidRPr="00114806" w:rsidRDefault="00114806" w:rsidP="00BA49DC">
      <w:pPr>
        <w:ind w:left="426" w:hanging="426"/>
        <w:rPr>
          <w:rFonts w:ascii="Arial" w:hAnsi="Arial" w:cs="Arial"/>
        </w:rPr>
      </w:pPr>
    </w:p>
    <w:p w14:paraId="3F021DCB" w14:textId="5C3DBF8D" w:rsidR="00114806" w:rsidRPr="00BA49DC" w:rsidRDefault="00114806" w:rsidP="00BA49DC">
      <w:pPr>
        <w:ind w:left="426" w:hanging="426"/>
        <w:rPr>
          <w:rFonts w:ascii="Arial" w:hAnsi="Arial" w:cs="Arial"/>
        </w:rPr>
      </w:pPr>
      <w:r w:rsidRPr="00BA49DC">
        <w:rPr>
          <w:rFonts w:ascii="Arial" w:hAnsi="Arial" w:cs="Arial"/>
        </w:rPr>
        <w:t>Shell dia</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508 mm</w:t>
      </w:r>
    </w:p>
    <w:p w14:paraId="4F3DCD89" w14:textId="4D329AD9" w:rsidR="00114806" w:rsidRPr="00BA49DC" w:rsidRDefault="00114806" w:rsidP="00BA49DC">
      <w:pPr>
        <w:ind w:left="426" w:hanging="426"/>
        <w:rPr>
          <w:rFonts w:ascii="Arial" w:hAnsi="Arial" w:cs="Arial"/>
        </w:rPr>
      </w:pPr>
      <w:r w:rsidRPr="00BA49DC">
        <w:rPr>
          <w:rFonts w:ascii="Arial" w:hAnsi="Arial" w:cs="Arial"/>
        </w:rPr>
        <w:t>Height</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1580 mm</w:t>
      </w:r>
    </w:p>
    <w:p w14:paraId="1102E3FA" w14:textId="750F6E6C" w:rsidR="00114806" w:rsidRPr="00BA49DC" w:rsidRDefault="00114806" w:rsidP="00BA49DC">
      <w:pPr>
        <w:ind w:left="426" w:hanging="426"/>
        <w:rPr>
          <w:rFonts w:ascii="Arial" w:hAnsi="Arial" w:cs="Arial"/>
        </w:rPr>
      </w:pPr>
      <w:r w:rsidRPr="00BA49DC">
        <w:rPr>
          <w:rFonts w:ascii="Arial" w:hAnsi="Arial" w:cs="Arial"/>
        </w:rPr>
        <w:t>Provided with demister pad of SS304 wire mesh</w:t>
      </w:r>
    </w:p>
    <w:p w14:paraId="36F0B42E" w14:textId="2DB98526" w:rsidR="00114806" w:rsidRPr="00BA49DC" w:rsidRDefault="00114806" w:rsidP="00BA49DC">
      <w:pPr>
        <w:ind w:left="426" w:hanging="426"/>
        <w:rPr>
          <w:rFonts w:ascii="Arial" w:hAnsi="Arial" w:cs="Arial"/>
        </w:rPr>
      </w:pPr>
      <w:r w:rsidRPr="00BA49DC">
        <w:rPr>
          <w:rFonts w:ascii="Arial" w:hAnsi="Arial" w:cs="Arial"/>
        </w:rPr>
        <w:t>Oil pump</w:t>
      </w:r>
    </w:p>
    <w:p w14:paraId="4B3D11B1" w14:textId="77777777" w:rsidR="00114806" w:rsidRPr="00114806" w:rsidRDefault="00114806" w:rsidP="00BA49DC">
      <w:pPr>
        <w:ind w:left="426" w:hanging="426"/>
        <w:rPr>
          <w:rFonts w:ascii="Arial" w:hAnsi="Arial" w:cs="Arial"/>
        </w:rPr>
      </w:pPr>
    </w:p>
    <w:p w14:paraId="00DC89FF" w14:textId="2AB0ABFB"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r>
      <w:r w:rsidRPr="00BA49DC">
        <w:rPr>
          <w:rFonts w:ascii="Arial" w:hAnsi="Arial" w:cs="Arial"/>
        </w:rPr>
        <w:tab/>
        <w:t>Gear</w:t>
      </w:r>
    </w:p>
    <w:p w14:paraId="27A6B52F" w14:textId="77777777" w:rsidR="00114806" w:rsidRPr="00114806" w:rsidRDefault="00114806" w:rsidP="00BA49DC">
      <w:pPr>
        <w:ind w:left="426" w:hanging="426"/>
        <w:rPr>
          <w:rFonts w:ascii="Arial" w:hAnsi="Arial" w:cs="Arial"/>
        </w:rPr>
      </w:pPr>
    </w:p>
    <w:p w14:paraId="418192BC" w14:textId="77777777" w:rsidR="00114806" w:rsidRPr="00BA49DC" w:rsidRDefault="00114806" w:rsidP="00BA49DC">
      <w:pPr>
        <w:ind w:left="426" w:hanging="426"/>
        <w:rPr>
          <w:rFonts w:ascii="Arial" w:hAnsi="Arial" w:cs="Arial"/>
        </w:rPr>
      </w:pPr>
      <w:r w:rsidRPr="00BA49DC">
        <w:rPr>
          <w:rFonts w:ascii="Arial" w:hAnsi="Arial" w:cs="Arial"/>
        </w:rPr>
        <w:t>7.</w:t>
      </w:r>
      <w:r w:rsidRPr="00BA49DC">
        <w:rPr>
          <w:rFonts w:ascii="Arial" w:hAnsi="Arial" w:cs="Arial"/>
        </w:rPr>
        <w:tab/>
        <w:t>Expansion valves</w:t>
      </w:r>
      <w:r w:rsidRPr="00BA49DC">
        <w:rPr>
          <w:rFonts w:ascii="Arial" w:hAnsi="Arial" w:cs="Arial"/>
        </w:rPr>
        <w:tab/>
      </w:r>
      <w:r w:rsidRPr="00BA49DC">
        <w:rPr>
          <w:rFonts w:ascii="Arial" w:hAnsi="Arial" w:cs="Arial"/>
        </w:rPr>
        <w:tab/>
      </w:r>
      <w:r w:rsidRPr="00BA49DC">
        <w:rPr>
          <w:rFonts w:ascii="Arial" w:hAnsi="Arial" w:cs="Arial"/>
        </w:rPr>
        <w:tab/>
        <w:t>MVE 34 CP 100</w:t>
      </w:r>
    </w:p>
    <w:p w14:paraId="22E7004A" w14:textId="77777777" w:rsidR="00114806" w:rsidRPr="00114806" w:rsidRDefault="00114806" w:rsidP="00BA49DC">
      <w:pPr>
        <w:ind w:left="426" w:hanging="426"/>
        <w:rPr>
          <w:rFonts w:ascii="Arial" w:hAnsi="Arial" w:cs="Arial"/>
        </w:rPr>
      </w:pPr>
    </w:p>
    <w:p w14:paraId="1302EBB4" w14:textId="77777777" w:rsidR="00114806" w:rsidRPr="00114806" w:rsidRDefault="00114806" w:rsidP="00BA49DC">
      <w:pPr>
        <w:ind w:left="426" w:hanging="426"/>
        <w:rPr>
          <w:rFonts w:ascii="Arial" w:hAnsi="Arial" w:cs="Arial"/>
        </w:rPr>
      </w:pPr>
    </w:p>
    <w:p w14:paraId="7219238A" w14:textId="77777777" w:rsidR="00114806" w:rsidRPr="00114806" w:rsidRDefault="00114806" w:rsidP="00BA49DC">
      <w:pPr>
        <w:ind w:left="426" w:hanging="426"/>
        <w:rPr>
          <w:rFonts w:ascii="Arial" w:hAnsi="Arial" w:cs="Arial"/>
        </w:rPr>
      </w:pPr>
    </w:p>
    <w:p w14:paraId="49756C74" w14:textId="77777777" w:rsidR="00114806" w:rsidRPr="00114806" w:rsidRDefault="00114806" w:rsidP="00BA49DC">
      <w:pPr>
        <w:ind w:left="426" w:hanging="426"/>
        <w:rPr>
          <w:rFonts w:ascii="Arial" w:hAnsi="Arial" w:cs="Arial"/>
        </w:rPr>
      </w:pPr>
    </w:p>
    <w:p w14:paraId="38CE79C7" w14:textId="77777777" w:rsidR="00114806" w:rsidRPr="00114806" w:rsidRDefault="00114806" w:rsidP="00BA49DC">
      <w:pPr>
        <w:ind w:left="426" w:hanging="426"/>
        <w:rPr>
          <w:rFonts w:ascii="Arial" w:hAnsi="Arial" w:cs="Arial"/>
        </w:rPr>
      </w:pPr>
    </w:p>
    <w:p w14:paraId="6422A6C0" w14:textId="77777777" w:rsidR="00114806" w:rsidRPr="00114806" w:rsidRDefault="00114806" w:rsidP="00BA49DC">
      <w:pPr>
        <w:ind w:left="426" w:hanging="426"/>
        <w:rPr>
          <w:rFonts w:ascii="Arial" w:hAnsi="Arial" w:cs="Arial"/>
        </w:rPr>
      </w:pPr>
    </w:p>
    <w:p w14:paraId="2063FD54" w14:textId="77777777" w:rsidR="00114806" w:rsidRPr="00114806" w:rsidRDefault="00114806" w:rsidP="00BA49DC">
      <w:pPr>
        <w:ind w:left="426" w:hanging="426"/>
        <w:rPr>
          <w:rFonts w:ascii="Arial" w:hAnsi="Arial" w:cs="Arial"/>
        </w:rPr>
      </w:pPr>
    </w:p>
    <w:p w14:paraId="36FA305F" w14:textId="77777777" w:rsidR="00114806" w:rsidRPr="00114806" w:rsidRDefault="00114806" w:rsidP="00BA49DC">
      <w:pPr>
        <w:ind w:left="426" w:hanging="426"/>
        <w:rPr>
          <w:rFonts w:ascii="Arial" w:hAnsi="Arial" w:cs="Arial"/>
        </w:rPr>
      </w:pPr>
    </w:p>
    <w:p w14:paraId="371E7079" w14:textId="77777777" w:rsidR="00114806" w:rsidRPr="00114806" w:rsidRDefault="00114806" w:rsidP="00BA49DC">
      <w:pPr>
        <w:ind w:left="426" w:hanging="426"/>
        <w:rPr>
          <w:rFonts w:ascii="Arial" w:hAnsi="Arial" w:cs="Arial"/>
        </w:rPr>
      </w:pPr>
    </w:p>
    <w:p w14:paraId="25CDA222" w14:textId="77777777" w:rsidR="00114806" w:rsidRPr="00114806" w:rsidRDefault="00114806" w:rsidP="00BA49DC">
      <w:pPr>
        <w:ind w:left="426" w:hanging="426"/>
        <w:rPr>
          <w:rFonts w:ascii="Arial" w:hAnsi="Arial" w:cs="Arial"/>
        </w:rPr>
      </w:pPr>
    </w:p>
    <w:p w14:paraId="5CD1B376" w14:textId="77777777" w:rsidR="00114806" w:rsidRPr="00114806" w:rsidRDefault="00114806" w:rsidP="00BA49DC">
      <w:pPr>
        <w:ind w:left="426" w:hanging="426"/>
        <w:rPr>
          <w:rFonts w:ascii="Arial" w:hAnsi="Arial" w:cs="Arial"/>
        </w:rPr>
      </w:pPr>
    </w:p>
    <w:p w14:paraId="73DEB026" w14:textId="77777777" w:rsidR="00114806" w:rsidRPr="00114806" w:rsidRDefault="00114806" w:rsidP="00BA49DC">
      <w:pPr>
        <w:ind w:left="426" w:hanging="426"/>
        <w:rPr>
          <w:rFonts w:ascii="Arial" w:hAnsi="Arial" w:cs="Arial"/>
        </w:rPr>
      </w:pPr>
    </w:p>
    <w:p w14:paraId="41188C6E" w14:textId="77777777" w:rsidR="00114806" w:rsidRPr="00114806" w:rsidRDefault="00114806" w:rsidP="00BA49DC">
      <w:pPr>
        <w:ind w:left="426" w:hanging="426"/>
        <w:rPr>
          <w:rFonts w:ascii="Arial" w:hAnsi="Arial" w:cs="Arial"/>
        </w:rPr>
      </w:pPr>
    </w:p>
    <w:p w14:paraId="65D01DB8" w14:textId="77777777" w:rsidR="00114806" w:rsidRPr="00114806" w:rsidRDefault="00114806" w:rsidP="00BA49DC">
      <w:pPr>
        <w:ind w:left="426" w:hanging="426"/>
        <w:rPr>
          <w:rFonts w:ascii="Arial" w:hAnsi="Arial" w:cs="Arial"/>
        </w:rPr>
      </w:pPr>
    </w:p>
    <w:p w14:paraId="7C10F9CD" w14:textId="77777777" w:rsidR="00114806" w:rsidRPr="00114806" w:rsidRDefault="00114806" w:rsidP="00BA49DC">
      <w:pPr>
        <w:ind w:left="426" w:hanging="426"/>
        <w:rPr>
          <w:rFonts w:ascii="Arial" w:hAnsi="Arial" w:cs="Arial"/>
        </w:rPr>
      </w:pPr>
    </w:p>
    <w:p w14:paraId="324C2522" w14:textId="77777777" w:rsidR="00114806" w:rsidRPr="00114806" w:rsidRDefault="00114806" w:rsidP="00BA49DC">
      <w:pPr>
        <w:ind w:left="426" w:hanging="426"/>
        <w:rPr>
          <w:rFonts w:ascii="Arial" w:hAnsi="Arial" w:cs="Arial"/>
        </w:rPr>
      </w:pPr>
    </w:p>
    <w:p w14:paraId="2E396657" w14:textId="77777777" w:rsidR="00114806" w:rsidRPr="00114806" w:rsidRDefault="00114806" w:rsidP="00BA49DC">
      <w:pPr>
        <w:ind w:left="426" w:hanging="426"/>
        <w:rPr>
          <w:rFonts w:ascii="Arial" w:hAnsi="Arial" w:cs="Arial"/>
        </w:rPr>
      </w:pPr>
    </w:p>
    <w:p w14:paraId="6B17DB0A" w14:textId="77777777" w:rsidR="00114806" w:rsidRPr="00114806" w:rsidRDefault="00114806" w:rsidP="00BA49DC">
      <w:pPr>
        <w:ind w:left="426" w:hanging="426"/>
        <w:rPr>
          <w:rFonts w:ascii="Arial" w:hAnsi="Arial" w:cs="Arial"/>
        </w:rPr>
      </w:pPr>
    </w:p>
    <w:p w14:paraId="0D3AFAC2" w14:textId="77777777" w:rsidR="00114806" w:rsidRPr="00114806" w:rsidRDefault="00114806" w:rsidP="00BA49DC">
      <w:pPr>
        <w:ind w:left="426" w:hanging="426"/>
        <w:rPr>
          <w:rFonts w:ascii="Arial" w:hAnsi="Arial" w:cs="Arial"/>
        </w:rPr>
      </w:pPr>
    </w:p>
    <w:p w14:paraId="2AB29C26" w14:textId="77777777" w:rsidR="00114806" w:rsidRPr="00114806" w:rsidRDefault="00114806" w:rsidP="00BA49DC">
      <w:pPr>
        <w:ind w:left="426" w:hanging="426"/>
        <w:rPr>
          <w:rFonts w:ascii="Arial" w:hAnsi="Arial" w:cs="Arial"/>
        </w:rPr>
      </w:pPr>
    </w:p>
    <w:p w14:paraId="211D3613" w14:textId="77777777" w:rsidR="00114806" w:rsidRPr="00114806" w:rsidRDefault="00114806" w:rsidP="00BA49DC">
      <w:pPr>
        <w:ind w:left="426" w:hanging="426"/>
        <w:rPr>
          <w:rFonts w:ascii="Arial" w:hAnsi="Arial" w:cs="Arial"/>
        </w:rPr>
      </w:pPr>
    </w:p>
    <w:p w14:paraId="78B02953" w14:textId="77777777" w:rsidR="00114806" w:rsidRPr="00114806" w:rsidRDefault="00114806" w:rsidP="00BA49DC">
      <w:pPr>
        <w:ind w:left="426" w:hanging="426"/>
        <w:rPr>
          <w:rFonts w:ascii="Arial" w:hAnsi="Arial" w:cs="Arial"/>
        </w:rPr>
      </w:pPr>
    </w:p>
    <w:p w14:paraId="192E5EB9" w14:textId="77777777" w:rsidR="00114806" w:rsidRPr="00114806" w:rsidRDefault="00114806" w:rsidP="00BA49DC">
      <w:pPr>
        <w:ind w:left="426" w:hanging="426"/>
        <w:rPr>
          <w:rFonts w:ascii="Arial" w:hAnsi="Arial" w:cs="Arial"/>
        </w:rPr>
      </w:pPr>
    </w:p>
    <w:p w14:paraId="22F4A591" w14:textId="77777777" w:rsidR="00114806" w:rsidRPr="00114806" w:rsidRDefault="00114806" w:rsidP="00BA49DC">
      <w:pPr>
        <w:ind w:left="426" w:hanging="426"/>
        <w:rPr>
          <w:rFonts w:ascii="Arial" w:hAnsi="Arial" w:cs="Arial"/>
        </w:rPr>
      </w:pPr>
    </w:p>
    <w:p w14:paraId="1E8074A9" w14:textId="77777777" w:rsidR="00114806" w:rsidRPr="00114806" w:rsidRDefault="00114806" w:rsidP="00BA49DC">
      <w:pPr>
        <w:ind w:left="426" w:hanging="426"/>
        <w:rPr>
          <w:rFonts w:ascii="Arial" w:hAnsi="Arial" w:cs="Arial"/>
        </w:rPr>
      </w:pPr>
    </w:p>
    <w:p w14:paraId="410827B9" w14:textId="77777777" w:rsidR="00114806" w:rsidRPr="00114806" w:rsidRDefault="00114806" w:rsidP="00BA49DC">
      <w:pPr>
        <w:ind w:left="426" w:hanging="426"/>
        <w:rPr>
          <w:rFonts w:ascii="Arial" w:hAnsi="Arial" w:cs="Arial"/>
        </w:rPr>
      </w:pPr>
    </w:p>
    <w:p w14:paraId="70E8C41D" w14:textId="77777777" w:rsidR="00114806" w:rsidRPr="00114806" w:rsidRDefault="00114806" w:rsidP="00BA49DC">
      <w:pPr>
        <w:ind w:left="426" w:hanging="426"/>
        <w:rPr>
          <w:rFonts w:ascii="Arial" w:hAnsi="Arial" w:cs="Arial"/>
        </w:rPr>
      </w:pPr>
    </w:p>
    <w:p w14:paraId="2CB8798F" w14:textId="77777777" w:rsidR="00114806" w:rsidRPr="00114806" w:rsidRDefault="00114806" w:rsidP="00BA49DC">
      <w:pPr>
        <w:ind w:left="426" w:hanging="426"/>
        <w:rPr>
          <w:rFonts w:ascii="Arial" w:hAnsi="Arial" w:cs="Arial"/>
        </w:rPr>
      </w:pPr>
    </w:p>
    <w:p w14:paraId="3C1C2184" w14:textId="77777777" w:rsidR="00114806" w:rsidRPr="00114806" w:rsidRDefault="00114806" w:rsidP="00BA49DC">
      <w:pPr>
        <w:ind w:left="426" w:hanging="426"/>
        <w:rPr>
          <w:rFonts w:ascii="Arial" w:hAnsi="Arial" w:cs="Arial"/>
        </w:rPr>
      </w:pPr>
    </w:p>
    <w:p w14:paraId="1E3E9222" w14:textId="77777777" w:rsidR="00114806" w:rsidRPr="00114806" w:rsidRDefault="00114806" w:rsidP="00BA49DC">
      <w:pPr>
        <w:ind w:left="426" w:hanging="426"/>
        <w:rPr>
          <w:rFonts w:ascii="Arial" w:hAnsi="Arial" w:cs="Arial"/>
        </w:rPr>
      </w:pPr>
    </w:p>
    <w:p w14:paraId="6178D946" w14:textId="77777777" w:rsidR="00114806" w:rsidRPr="00114806" w:rsidRDefault="00114806" w:rsidP="00BA49DC">
      <w:pPr>
        <w:ind w:left="426" w:hanging="426"/>
        <w:rPr>
          <w:rFonts w:ascii="Arial" w:hAnsi="Arial" w:cs="Arial"/>
          <w:b/>
          <w:bCs/>
        </w:rPr>
      </w:pPr>
    </w:p>
    <w:p w14:paraId="743431BC" w14:textId="77777777" w:rsidR="00114806" w:rsidRPr="00114806" w:rsidRDefault="00114806" w:rsidP="00BA49DC">
      <w:pPr>
        <w:ind w:left="426" w:hanging="426"/>
        <w:rPr>
          <w:rFonts w:ascii="Arial" w:hAnsi="Arial" w:cs="Arial"/>
          <w:b/>
          <w:bCs/>
        </w:rPr>
      </w:pPr>
    </w:p>
    <w:p w14:paraId="1164FB4D" w14:textId="77777777" w:rsidR="00114806" w:rsidRPr="00114806" w:rsidRDefault="00114806" w:rsidP="00BA49DC">
      <w:pPr>
        <w:ind w:left="426" w:hanging="426"/>
        <w:rPr>
          <w:rFonts w:ascii="Arial" w:hAnsi="Arial" w:cs="Arial"/>
          <w:b/>
          <w:bCs/>
        </w:rPr>
      </w:pPr>
    </w:p>
    <w:p w14:paraId="6A097224" w14:textId="77777777" w:rsidR="00114806" w:rsidRPr="00114806" w:rsidRDefault="00114806" w:rsidP="00BA49DC">
      <w:pPr>
        <w:ind w:left="426" w:hanging="426"/>
        <w:rPr>
          <w:rFonts w:ascii="Arial" w:hAnsi="Arial" w:cs="Arial"/>
          <w:b/>
          <w:bCs/>
        </w:rPr>
      </w:pPr>
    </w:p>
    <w:p w14:paraId="076CBFA0" w14:textId="77777777" w:rsidR="00114806" w:rsidRPr="00114806" w:rsidRDefault="00114806" w:rsidP="00BA49DC">
      <w:pPr>
        <w:ind w:left="426" w:hanging="426"/>
        <w:rPr>
          <w:rFonts w:ascii="Arial" w:hAnsi="Arial" w:cs="Arial"/>
          <w:b/>
          <w:bCs/>
        </w:rPr>
      </w:pPr>
    </w:p>
    <w:p w14:paraId="720009DB" w14:textId="77777777" w:rsidR="00114806" w:rsidRPr="00114806" w:rsidRDefault="00114806" w:rsidP="00BA49DC">
      <w:pPr>
        <w:ind w:left="426" w:hanging="426"/>
        <w:rPr>
          <w:rFonts w:ascii="Arial" w:hAnsi="Arial" w:cs="Arial"/>
          <w:b/>
          <w:bCs/>
        </w:rPr>
      </w:pPr>
    </w:p>
    <w:p w14:paraId="06870143" w14:textId="77777777" w:rsidR="00114806" w:rsidRPr="00114806" w:rsidRDefault="00114806" w:rsidP="00BA49DC">
      <w:pPr>
        <w:ind w:left="426" w:hanging="426"/>
        <w:rPr>
          <w:rFonts w:ascii="Arial" w:hAnsi="Arial" w:cs="Arial"/>
          <w:b/>
          <w:bCs/>
        </w:rPr>
      </w:pPr>
    </w:p>
    <w:p w14:paraId="04480DA2" w14:textId="77777777" w:rsidR="00114806" w:rsidRPr="00114806" w:rsidRDefault="00114806" w:rsidP="00BA49DC">
      <w:pPr>
        <w:ind w:left="426" w:hanging="426"/>
        <w:rPr>
          <w:rFonts w:ascii="Arial" w:hAnsi="Arial" w:cs="Arial"/>
          <w:b/>
          <w:bCs/>
        </w:rPr>
      </w:pPr>
    </w:p>
    <w:p w14:paraId="5B3FAC5C" w14:textId="77777777" w:rsidR="00114806" w:rsidRPr="00114806" w:rsidRDefault="00114806" w:rsidP="00BA49DC">
      <w:pPr>
        <w:ind w:left="426" w:hanging="426"/>
        <w:rPr>
          <w:rFonts w:ascii="Arial" w:hAnsi="Arial" w:cs="Arial"/>
          <w:b/>
          <w:bCs/>
        </w:rPr>
      </w:pPr>
    </w:p>
    <w:p w14:paraId="34C41B37" w14:textId="77777777" w:rsidR="00114806" w:rsidRPr="00114806" w:rsidRDefault="00114806" w:rsidP="00BA49DC">
      <w:pPr>
        <w:ind w:left="426" w:hanging="426"/>
        <w:rPr>
          <w:rFonts w:ascii="Arial" w:hAnsi="Arial" w:cs="Arial"/>
          <w:b/>
          <w:bCs/>
        </w:rPr>
      </w:pPr>
    </w:p>
    <w:p w14:paraId="6254E5FE" w14:textId="77777777" w:rsidR="00114806" w:rsidRPr="00114806" w:rsidRDefault="00114806" w:rsidP="00BA49DC">
      <w:pPr>
        <w:ind w:left="426" w:hanging="426"/>
        <w:rPr>
          <w:rFonts w:ascii="Arial" w:hAnsi="Arial" w:cs="Arial"/>
          <w:b/>
          <w:bCs/>
        </w:rPr>
      </w:pPr>
    </w:p>
    <w:p w14:paraId="6E083962" w14:textId="77777777" w:rsidR="00114806" w:rsidRPr="00114806" w:rsidRDefault="00114806" w:rsidP="00BA49DC">
      <w:pPr>
        <w:ind w:left="426" w:hanging="426"/>
        <w:rPr>
          <w:rFonts w:ascii="Arial" w:hAnsi="Arial" w:cs="Arial"/>
          <w:b/>
          <w:bCs/>
        </w:rPr>
      </w:pPr>
    </w:p>
    <w:p w14:paraId="4C8E44F5" w14:textId="77777777" w:rsidR="00114806" w:rsidRPr="00114806" w:rsidRDefault="00114806" w:rsidP="00BA49DC">
      <w:pPr>
        <w:ind w:left="426" w:hanging="426"/>
        <w:rPr>
          <w:rFonts w:ascii="Arial" w:hAnsi="Arial" w:cs="Arial"/>
          <w:b/>
          <w:bCs/>
        </w:rPr>
      </w:pPr>
    </w:p>
    <w:p w14:paraId="08F85BA0" w14:textId="77777777" w:rsidR="00114806" w:rsidRPr="00114806" w:rsidRDefault="00114806" w:rsidP="00BA49DC">
      <w:pPr>
        <w:ind w:left="426" w:hanging="426"/>
        <w:rPr>
          <w:rFonts w:ascii="Arial" w:hAnsi="Arial" w:cs="Arial"/>
          <w:b/>
          <w:bCs/>
        </w:rPr>
      </w:pPr>
    </w:p>
    <w:p w14:paraId="3ADFBCD3" w14:textId="77777777" w:rsidR="00114806" w:rsidRPr="00114806" w:rsidRDefault="00114806" w:rsidP="00BA49DC">
      <w:pPr>
        <w:ind w:left="426" w:hanging="426"/>
        <w:rPr>
          <w:rFonts w:ascii="Arial" w:hAnsi="Arial" w:cs="Arial"/>
          <w:b/>
          <w:bCs/>
        </w:rPr>
      </w:pPr>
    </w:p>
    <w:p w14:paraId="345BD13B" w14:textId="77777777" w:rsidR="00114806" w:rsidRPr="00BA49DC" w:rsidRDefault="00114806" w:rsidP="00BA49DC">
      <w:pPr>
        <w:ind w:left="426" w:hanging="426"/>
        <w:rPr>
          <w:rFonts w:ascii="Arial" w:hAnsi="Arial" w:cs="Arial"/>
          <w:b/>
          <w:bCs/>
        </w:rPr>
      </w:pPr>
      <w:r w:rsidRPr="00BA49DC">
        <w:rPr>
          <w:rFonts w:ascii="Arial" w:hAnsi="Arial" w:cs="Arial"/>
          <w:b/>
          <w:bCs/>
        </w:rPr>
        <w:t>CHAPTER VIII</w:t>
      </w:r>
    </w:p>
    <w:p w14:paraId="41769176" w14:textId="77777777" w:rsidR="00114806" w:rsidRPr="00114806" w:rsidRDefault="00114806" w:rsidP="00BA49DC">
      <w:pPr>
        <w:ind w:left="426" w:hanging="426"/>
        <w:rPr>
          <w:rFonts w:ascii="Arial" w:hAnsi="Arial" w:cs="Arial"/>
          <w:b/>
          <w:bCs/>
        </w:rPr>
      </w:pPr>
    </w:p>
    <w:p w14:paraId="7CB72B36" w14:textId="77777777" w:rsidR="00114806" w:rsidRPr="00BA49DC" w:rsidRDefault="00114806" w:rsidP="00BA49DC">
      <w:pPr>
        <w:ind w:left="426" w:hanging="426"/>
        <w:rPr>
          <w:rFonts w:ascii="Arial" w:hAnsi="Arial" w:cs="Arial"/>
          <w:b/>
          <w:bCs/>
        </w:rPr>
      </w:pPr>
      <w:r w:rsidRPr="00BA49DC">
        <w:rPr>
          <w:rFonts w:ascii="Arial" w:hAnsi="Arial" w:cs="Arial"/>
          <w:b/>
          <w:bCs/>
        </w:rPr>
        <w:t>INSTRUMENTATION IN PP PLANT</w:t>
      </w:r>
    </w:p>
    <w:p w14:paraId="1A01C489" w14:textId="77777777" w:rsidR="00114806" w:rsidRPr="00114806" w:rsidRDefault="00114806" w:rsidP="00BA49DC">
      <w:pPr>
        <w:ind w:left="426" w:hanging="426"/>
        <w:rPr>
          <w:rFonts w:ascii="Arial" w:hAnsi="Arial" w:cs="Arial"/>
        </w:rPr>
      </w:pPr>
    </w:p>
    <w:p w14:paraId="50DD7072" w14:textId="77777777" w:rsidR="00114806" w:rsidRPr="00114806" w:rsidRDefault="00114806" w:rsidP="00BA49DC">
      <w:pPr>
        <w:ind w:left="426" w:hanging="426"/>
        <w:rPr>
          <w:rFonts w:ascii="Arial" w:hAnsi="Arial" w:cs="Arial"/>
        </w:rPr>
      </w:pPr>
    </w:p>
    <w:p w14:paraId="5A2F937D" w14:textId="77777777" w:rsidR="00114806" w:rsidRPr="00114806" w:rsidRDefault="00114806" w:rsidP="00BA49DC">
      <w:pPr>
        <w:ind w:left="426" w:hanging="426"/>
        <w:rPr>
          <w:rFonts w:ascii="Arial" w:hAnsi="Arial" w:cs="Arial"/>
        </w:rPr>
      </w:pPr>
    </w:p>
    <w:p w14:paraId="6E3A0696" w14:textId="77777777" w:rsidR="00114806" w:rsidRPr="00114806" w:rsidRDefault="00114806" w:rsidP="00BA49DC">
      <w:pPr>
        <w:ind w:left="426" w:hanging="426"/>
        <w:rPr>
          <w:rFonts w:ascii="Arial" w:hAnsi="Arial" w:cs="Arial"/>
        </w:rPr>
      </w:pPr>
    </w:p>
    <w:p w14:paraId="431BA313" w14:textId="77777777" w:rsidR="00114806" w:rsidRPr="00114806" w:rsidRDefault="00114806" w:rsidP="00BA49DC">
      <w:pPr>
        <w:ind w:left="426" w:hanging="426"/>
        <w:rPr>
          <w:rFonts w:ascii="Arial" w:hAnsi="Arial" w:cs="Arial"/>
        </w:rPr>
      </w:pPr>
    </w:p>
    <w:p w14:paraId="164BF00A" w14:textId="77777777" w:rsidR="00114806" w:rsidRPr="00114806" w:rsidRDefault="00114806" w:rsidP="00BA49DC">
      <w:pPr>
        <w:ind w:left="426" w:hanging="426"/>
        <w:rPr>
          <w:rFonts w:ascii="Arial" w:hAnsi="Arial" w:cs="Arial"/>
        </w:rPr>
      </w:pPr>
    </w:p>
    <w:p w14:paraId="7A4464D4" w14:textId="77777777" w:rsidR="00114806" w:rsidRPr="00114806" w:rsidRDefault="00114806" w:rsidP="00BA49DC">
      <w:pPr>
        <w:ind w:left="426" w:hanging="426"/>
        <w:rPr>
          <w:rFonts w:ascii="Arial" w:hAnsi="Arial" w:cs="Arial"/>
        </w:rPr>
      </w:pPr>
    </w:p>
    <w:p w14:paraId="2CDD17DF" w14:textId="77777777" w:rsidR="00114806" w:rsidRPr="00114806" w:rsidRDefault="00114806" w:rsidP="00BA49DC">
      <w:pPr>
        <w:ind w:left="426" w:hanging="426"/>
        <w:rPr>
          <w:rFonts w:ascii="Arial" w:hAnsi="Arial" w:cs="Arial"/>
        </w:rPr>
      </w:pPr>
    </w:p>
    <w:p w14:paraId="38E98D6B" w14:textId="77777777" w:rsidR="00114806" w:rsidRPr="00114806" w:rsidRDefault="00114806" w:rsidP="00BA49DC">
      <w:pPr>
        <w:ind w:left="426" w:hanging="426"/>
        <w:rPr>
          <w:rFonts w:ascii="Arial" w:hAnsi="Arial" w:cs="Arial"/>
        </w:rPr>
      </w:pPr>
    </w:p>
    <w:p w14:paraId="72E31FAE" w14:textId="77777777" w:rsidR="00114806" w:rsidRPr="00114806" w:rsidRDefault="00114806" w:rsidP="00BA49DC">
      <w:pPr>
        <w:ind w:left="426" w:hanging="426"/>
        <w:rPr>
          <w:rFonts w:ascii="Arial" w:hAnsi="Arial" w:cs="Arial"/>
        </w:rPr>
      </w:pPr>
    </w:p>
    <w:p w14:paraId="0E433FF0" w14:textId="77777777" w:rsidR="00114806" w:rsidRPr="00114806" w:rsidRDefault="00114806" w:rsidP="00BA49DC">
      <w:pPr>
        <w:ind w:left="426" w:hanging="426"/>
        <w:rPr>
          <w:rFonts w:ascii="Arial" w:hAnsi="Arial" w:cs="Arial"/>
        </w:rPr>
      </w:pPr>
    </w:p>
    <w:p w14:paraId="44F8990D" w14:textId="77777777" w:rsidR="00114806" w:rsidRPr="00114806" w:rsidRDefault="00114806" w:rsidP="00BA49DC">
      <w:pPr>
        <w:ind w:left="426" w:hanging="426"/>
        <w:rPr>
          <w:rFonts w:ascii="Arial" w:hAnsi="Arial" w:cs="Arial"/>
        </w:rPr>
      </w:pPr>
    </w:p>
    <w:p w14:paraId="101470C6" w14:textId="77777777" w:rsidR="00114806" w:rsidRPr="00114806" w:rsidRDefault="00114806" w:rsidP="00BA49DC">
      <w:pPr>
        <w:ind w:left="426" w:hanging="426"/>
        <w:rPr>
          <w:rFonts w:ascii="Arial" w:hAnsi="Arial" w:cs="Arial"/>
        </w:rPr>
      </w:pPr>
    </w:p>
    <w:p w14:paraId="7B3728BA" w14:textId="77777777" w:rsidR="00114806" w:rsidRPr="00114806" w:rsidRDefault="00114806" w:rsidP="00BA49DC">
      <w:pPr>
        <w:ind w:left="426" w:hanging="426"/>
        <w:rPr>
          <w:rFonts w:ascii="Arial" w:hAnsi="Arial" w:cs="Arial"/>
        </w:rPr>
      </w:pPr>
    </w:p>
    <w:p w14:paraId="0E226EBF" w14:textId="77777777" w:rsidR="00114806" w:rsidRPr="00114806" w:rsidRDefault="00114806" w:rsidP="00BA49DC">
      <w:pPr>
        <w:ind w:left="426" w:hanging="426"/>
        <w:rPr>
          <w:rFonts w:ascii="Arial" w:hAnsi="Arial" w:cs="Arial"/>
        </w:rPr>
      </w:pPr>
    </w:p>
    <w:p w14:paraId="59FF3C93" w14:textId="77777777" w:rsidR="00114806" w:rsidRPr="00114806" w:rsidRDefault="00114806" w:rsidP="00BA49DC">
      <w:pPr>
        <w:ind w:left="426" w:hanging="426"/>
        <w:rPr>
          <w:rFonts w:ascii="Arial" w:hAnsi="Arial" w:cs="Arial"/>
        </w:rPr>
      </w:pPr>
    </w:p>
    <w:p w14:paraId="2FC3AD2B" w14:textId="77777777" w:rsidR="00114806" w:rsidRPr="00114806" w:rsidRDefault="00114806" w:rsidP="00BA49DC">
      <w:pPr>
        <w:ind w:left="426" w:hanging="426"/>
        <w:rPr>
          <w:rFonts w:ascii="Arial" w:hAnsi="Arial" w:cs="Arial"/>
        </w:rPr>
      </w:pPr>
    </w:p>
    <w:p w14:paraId="00D71554" w14:textId="77777777" w:rsidR="00114806" w:rsidRPr="00114806" w:rsidRDefault="00114806" w:rsidP="00BA49DC">
      <w:pPr>
        <w:ind w:left="426" w:hanging="426"/>
        <w:rPr>
          <w:rFonts w:ascii="Arial" w:hAnsi="Arial" w:cs="Arial"/>
        </w:rPr>
      </w:pPr>
    </w:p>
    <w:p w14:paraId="5659EEA9" w14:textId="77777777" w:rsidR="00114806" w:rsidRPr="00114806" w:rsidRDefault="00114806" w:rsidP="00BA49DC">
      <w:pPr>
        <w:ind w:left="426" w:hanging="426"/>
        <w:rPr>
          <w:rFonts w:ascii="Arial" w:hAnsi="Arial" w:cs="Arial"/>
        </w:rPr>
      </w:pPr>
    </w:p>
    <w:p w14:paraId="5325BD9C" w14:textId="77777777" w:rsidR="00114806" w:rsidRPr="00114806" w:rsidRDefault="00114806" w:rsidP="00BA49DC">
      <w:pPr>
        <w:ind w:left="426" w:hanging="426"/>
        <w:rPr>
          <w:rFonts w:ascii="Arial" w:hAnsi="Arial" w:cs="Arial"/>
        </w:rPr>
      </w:pPr>
    </w:p>
    <w:p w14:paraId="69E7E468" w14:textId="77777777" w:rsidR="00114806" w:rsidRPr="00114806" w:rsidRDefault="00114806" w:rsidP="00BA49DC">
      <w:pPr>
        <w:ind w:left="426" w:hanging="426"/>
        <w:rPr>
          <w:rFonts w:ascii="Arial" w:hAnsi="Arial" w:cs="Arial"/>
        </w:rPr>
      </w:pPr>
    </w:p>
    <w:p w14:paraId="003268B7" w14:textId="77777777" w:rsidR="00114806" w:rsidRPr="00114806" w:rsidRDefault="00114806" w:rsidP="00BA49DC">
      <w:pPr>
        <w:ind w:left="426" w:hanging="426"/>
        <w:rPr>
          <w:rFonts w:ascii="Arial" w:hAnsi="Arial" w:cs="Arial"/>
        </w:rPr>
      </w:pPr>
    </w:p>
    <w:p w14:paraId="28E7DC6B" w14:textId="77777777" w:rsidR="00114806" w:rsidRPr="00114806" w:rsidRDefault="00114806" w:rsidP="00BA49DC">
      <w:pPr>
        <w:ind w:left="426" w:hanging="426"/>
        <w:rPr>
          <w:rFonts w:ascii="Arial" w:hAnsi="Arial" w:cs="Arial"/>
        </w:rPr>
      </w:pPr>
    </w:p>
    <w:p w14:paraId="61FFC797" w14:textId="77777777" w:rsidR="00114806" w:rsidRPr="00114806" w:rsidRDefault="00114806" w:rsidP="00BA49DC">
      <w:pPr>
        <w:ind w:left="426" w:hanging="426"/>
        <w:rPr>
          <w:rFonts w:ascii="Arial" w:hAnsi="Arial" w:cs="Arial"/>
        </w:rPr>
      </w:pPr>
    </w:p>
    <w:p w14:paraId="2C98E876" w14:textId="77777777" w:rsidR="00114806" w:rsidRPr="00114806" w:rsidRDefault="00114806" w:rsidP="00BA49DC">
      <w:pPr>
        <w:ind w:left="426" w:hanging="426"/>
        <w:rPr>
          <w:rFonts w:ascii="Arial" w:hAnsi="Arial" w:cs="Arial"/>
        </w:rPr>
      </w:pPr>
    </w:p>
    <w:p w14:paraId="011AD355" w14:textId="77777777" w:rsidR="00114806" w:rsidRPr="00114806" w:rsidRDefault="00114806" w:rsidP="00BA49DC">
      <w:pPr>
        <w:ind w:left="426" w:hanging="426"/>
        <w:rPr>
          <w:rFonts w:ascii="Arial" w:hAnsi="Arial" w:cs="Arial"/>
        </w:rPr>
      </w:pPr>
    </w:p>
    <w:p w14:paraId="7D2A1CE5" w14:textId="77777777" w:rsidR="00114806" w:rsidRPr="00114806" w:rsidRDefault="00114806" w:rsidP="00BA49DC">
      <w:pPr>
        <w:ind w:left="426" w:hanging="426"/>
        <w:rPr>
          <w:rFonts w:ascii="Arial" w:hAnsi="Arial" w:cs="Arial"/>
        </w:rPr>
      </w:pPr>
    </w:p>
    <w:p w14:paraId="53A38629" w14:textId="77777777" w:rsidR="00114806" w:rsidRPr="00114806" w:rsidRDefault="00114806" w:rsidP="00BA49DC">
      <w:pPr>
        <w:ind w:left="426" w:hanging="426"/>
        <w:rPr>
          <w:rFonts w:ascii="Arial" w:hAnsi="Arial" w:cs="Arial"/>
        </w:rPr>
      </w:pPr>
    </w:p>
    <w:p w14:paraId="435EB9C5" w14:textId="77777777" w:rsidR="00114806" w:rsidRPr="00114806" w:rsidRDefault="00114806" w:rsidP="00BA49DC">
      <w:pPr>
        <w:ind w:left="426" w:hanging="426"/>
        <w:rPr>
          <w:rFonts w:ascii="Arial" w:hAnsi="Arial" w:cs="Arial"/>
        </w:rPr>
      </w:pPr>
    </w:p>
    <w:p w14:paraId="2409A378" w14:textId="77777777" w:rsidR="00114806" w:rsidRPr="00114806" w:rsidRDefault="00114806" w:rsidP="00BA49DC">
      <w:pPr>
        <w:ind w:left="426" w:hanging="426"/>
        <w:rPr>
          <w:rFonts w:ascii="Arial" w:hAnsi="Arial" w:cs="Arial"/>
        </w:rPr>
      </w:pPr>
    </w:p>
    <w:p w14:paraId="20D0F176" w14:textId="77777777" w:rsidR="00114806" w:rsidRPr="00114806" w:rsidRDefault="00114806" w:rsidP="00BA49DC">
      <w:pPr>
        <w:ind w:left="426" w:hanging="426"/>
        <w:rPr>
          <w:rFonts w:ascii="Arial" w:hAnsi="Arial" w:cs="Arial"/>
        </w:rPr>
      </w:pPr>
    </w:p>
    <w:p w14:paraId="0ACBFE8F" w14:textId="77777777" w:rsidR="00114806" w:rsidRPr="00114806" w:rsidRDefault="00114806" w:rsidP="00BA49DC">
      <w:pPr>
        <w:ind w:left="426" w:hanging="426"/>
        <w:rPr>
          <w:rFonts w:ascii="Arial" w:hAnsi="Arial" w:cs="Arial"/>
        </w:rPr>
      </w:pPr>
    </w:p>
    <w:p w14:paraId="4EF15A63" w14:textId="77777777" w:rsidR="00114806" w:rsidRPr="00BA49DC" w:rsidRDefault="00114806" w:rsidP="00BA49DC">
      <w:pPr>
        <w:ind w:left="426" w:hanging="426"/>
        <w:rPr>
          <w:rFonts w:ascii="Arial" w:hAnsi="Arial" w:cs="Arial"/>
        </w:rPr>
      </w:pPr>
      <w:r w:rsidRPr="00BA49DC">
        <w:rPr>
          <w:rFonts w:ascii="Arial" w:hAnsi="Arial" w:cs="Arial"/>
        </w:rPr>
        <w:t>VIII</w:t>
      </w:r>
      <w:r w:rsidRPr="00BA49DC">
        <w:rPr>
          <w:rFonts w:ascii="Arial" w:hAnsi="Arial" w:cs="Arial"/>
        </w:rPr>
        <w:tab/>
        <w:t>INSTRUMENTATION IN PP PLANT</w:t>
      </w:r>
    </w:p>
    <w:p w14:paraId="1C2568C6" w14:textId="77777777" w:rsidR="00114806" w:rsidRPr="00114806" w:rsidRDefault="00114806" w:rsidP="00BA49DC">
      <w:pPr>
        <w:ind w:left="426" w:hanging="426"/>
        <w:rPr>
          <w:rFonts w:ascii="Arial" w:hAnsi="Arial" w:cs="Arial"/>
        </w:rPr>
      </w:pPr>
    </w:p>
    <w:p w14:paraId="6231417B" w14:textId="77777777" w:rsidR="00114806" w:rsidRPr="00114806" w:rsidRDefault="00114806" w:rsidP="00BA49DC">
      <w:pPr>
        <w:ind w:left="426" w:hanging="426"/>
        <w:rPr>
          <w:rFonts w:ascii="Arial" w:hAnsi="Arial" w:cs="Arial"/>
        </w:rPr>
      </w:pPr>
      <w:r w:rsidRPr="00114806">
        <w:rPr>
          <w:rFonts w:ascii="Arial" w:hAnsi="Arial" w:cs="Arial"/>
        </w:rPr>
        <w:t>PP Plant instruments mainly consist of DIDC system to control the various parameters.  This system is supplied by M/s. Yokogawa Keonics (India) Ltd. Bangalore.(Now Yokogawa Bluestar Ltd.)</w:t>
      </w:r>
    </w:p>
    <w:p w14:paraId="16A9E573" w14:textId="77777777" w:rsidR="00114806" w:rsidRPr="00114806" w:rsidRDefault="00114806" w:rsidP="00BA49DC">
      <w:pPr>
        <w:ind w:left="426" w:hanging="426"/>
        <w:rPr>
          <w:rFonts w:ascii="Arial" w:hAnsi="Arial" w:cs="Arial"/>
        </w:rPr>
      </w:pPr>
    </w:p>
    <w:p w14:paraId="0ED4377C" w14:textId="77777777" w:rsidR="00114806" w:rsidRPr="00BA49DC" w:rsidRDefault="00114806" w:rsidP="00BA49DC">
      <w:pPr>
        <w:ind w:left="426" w:hanging="426"/>
        <w:rPr>
          <w:rFonts w:ascii="Arial" w:hAnsi="Arial" w:cs="Arial"/>
        </w:rPr>
      </w:pPr>
      <w:r w:rsidRPr="00BA49DC">
        <w:rPr>
          <w:rFonts w:ascii="Arial" w:hAnsi="Arial" w:cs="Arial"/>
        </w:rPr>
        <w:t>This system mainly consists of operator console/station and field control stations.  The field control station incorporate all the automatic control system functions and the operator stations provides the  human interface.</w:t>
      </w:r>
    </w:p>
    <w:p w14:paraId="7E614731" w14:textId="77777777" w:rsidR="00114806" w:rsidRPr="00114806" w:rsidRDefault="00114806" w:rsidP="00BA49DC">
      <w:pPr>
        <w:ind w:left="426" w:hanging="426"/>
        <w:rPr>
          <w:rFonts w:ascii="Arial" w:hAnsi="Arial" w:cs="Arial"/>
        </w:rPr>
      </w:pPr>
    </w:p>
    <w:p w14:paraId="74F51703" w14:textId="77777777" w:rsidR="00114806" w:rsidRPr="00BA49DC" w:rsidRDefault="00114806" w:rsidP="00BA49DC">
      <w:pPr>
        <w:ind w:left="426" w:hanging="426"/>
        <w:rPr>
          <w:rFonts w:ascii="Arial" w:hAnsi="Arial" w:cs="Arial"/>
        </w:rPr>
      </w:pPr>
      <w:r w:rsidRPr="00BA49DC">
        <w:rPr>
          <w:rFonts w:ascii="Arial" w:hAnsi="Arial" w:cs="Arial"/>
        </w:rPr>
        <w:t>Operator station/console include overview display panels upto 8 display pages with 800 control instruments per page combined with analog and digital control panel displays which simulates conventional panels, use defined colour graphic panels which can change dynamically with process status.  Also it consists of scrolling historical alarms summary display and historical event logging, scrolling trend display, large process data files, user defined logging/reporting displays and printouts.</w:t>
      </w:r>
    </w:p>
    <w:p w14:paraId="7980C3CD" w14:textId="77777777" w:rsidR="00114806" w:rsidRPr="00114806" w:rsidRDefault="00114806" w:rsidP="00BA49DC">
      <w:pPr>
        <w:ind w:left="426" w:hanging="426"/>
        <w:rPr>
          <w:rFonts w:ascii="Arial" w:hAnsi="Arial" w:cs="Arial"/>
        </w:rPr>
      </w:pPr>
    </w:p>
    <w:p w14:paraId="5BE47719" w14:textId="77777777" w:rsidR="00114806" w:rsidRPr="00BA49DC" w:rsidRDefault="00114806" w:rsidP="00BA49DC">
      <w:pPr>
        <w:ind w:left="426" w:hanging="426"/>
        <w:rPr>
          <w:rFonts w:ascii="Arial" w:hAnsi="Arial" w:cs="Arial"/>
        </w:rPr>
      </w:pPr>
      <w:r w:rsidRPr="00BA49DC">
        <w:rPr>
          <w:rFonts w:ascii="Arial" w:hAnsi="Arial" w:cs="Arial"/>
        </w:rPr>
        <w:t>Field control station – CFBS2 field control station communicates with operator stations via the flexi-bus (HF) bus data highway.</w:t>
      </w:r>
    </w:p>
    <w:p w14:paraId="66B9DC03" w14:textId="77777777" w:rsidR="00114806" w:rsidRPr="00114806" w:rsidRDefault="00114806" w:rsidP="00BA49DC">
      <w:pPr>
        <w:ind w:left="426" w:hanging="426"/>
        <w:rPr>
          <w:rFonts w:ascii="Arial" w:hAnsi="Arial" w:cs="Arial"/>
        </w:rPr>
      </w:pPr>
    </w:p>
    <w:p w14:paraId="033A4871" w14:textId="77777777" w:rsidR="00114806" w:rsidRPr="00BA49DC" w:rsidRDefault="00114806" w:rsidP="00BA49DC">
      <w:pPr>
        <w:ind w:left="426" w:hanging="426"/>
        <w:rPr>
          <w:rFonts w:ascii="Arial" w:hAnsi="Arial" w:cs="Arial"/>
        </w:rPr>
      </w:pPr>
      <w:r w:rsidRPr="00BA49DC">
        <w:rPr>
          <w:rFonts w:ascii="Arial" w:hAnsi="Arial" w:cs="Arial"/>
        </w:rPr>
        <w:t>Each CFBS2 field control station contains upto 6 microprocessor based FCU2 field control units and each microprocessor supports upto 8 loops (63 tags) and also contain dual redundant 24V DC supply.  One back up control unit is installed in the cluster common unit for n:1 back up of the CFCU2 field control units in the cluster.</w:t>
      </w:r>
    </w:p>
    <w:p w14:paraId="6DF9D95C" w14:textId="77777777" w:rsidR="00114806" w:rsidRPr="00114806" w:rsidRDefault="00114806" w:rsidP="00BA49DC">
      <w:pPr>
        <w:ind w:left="426" w:hanging="426"/>
        <w:rPr>
          <w:rFonts w:ascii="Arial" w:hAnsi="Arial" w:cs="Arial"/>
        </w:rPr>
      </w:pPr>
    </w:p>
    <w:p w14:paraId="2514951D" w14:textId="77777777" w:rsidR="00114806" w:rsidRPr="00BA49DC" w:rsidRDefault="00114806" w:rsidP="00BA49DC">
      <w:pPr>
        <w:ind w:left="426" w:hanging="426"/>
        <w:rPr>
          <w:rFonts w:ascii="Arial" w:hAnsi="Arial" w:cs="Arial"/>
        </w:rPr>
      </w:pPr>
      <w:r w:rsidRPr="00BA49DC">
        <w:rPr>
          <w:rFonts w:ascii="Arial" w:hAnsi="Arial" w:cs="Arial"/>
        </w:rPr>
        <w:lastRenderedPageBreak/>
        <w:t>Analog and digital I/O signals between CFCU2 and CFBS2 and the field are connected via signal nests and terminal boards installed in the rear of the CFBS2.</w:t>
      </w:r>
    </w:p>
    <w:p w14:paraId="21A9394D" w14:textId="77777777" w:rsidR="00114806" w:rsidRPr="00114806" w:rsidRDefault="00114806" w:rsidP="00BA49DC">
      <w:pPr>
        <w:ind w:left="426" w:hanging="426"/>
        <w:rPr>
          <w:rFonts w:ascii="Arial" w:hAnsi="Arial" w:cs="Arial"/>
        </w:rPr>
      </w:pPr>
    </w:p>
    <w:p w14:paraId="7408088D" w14:textId="77777777" w:rsidR="00114806" w:rsidRPr="00BA49DC" w:rsidRDefault="00114806" w:rsidP="00BA49DC">
      <w:pPr>
        <w:ind w:left="426" w:hanging="426"/>
        <w:rPr>
          <w:rFonts w:ascii="Arial" w:hAnsi="Arial" w:cs="Arial"/>
        </w:rPr>
      </w:pPr>
      <w:r w:rsidRPr="00BA49DC">
        <w:rPr>
          <w:rFonts w:ascii="Arial" w:hAnsi="Arial" w:cs="Arial"/>
        </w:rPr>
        <w:t>Redundant configuration : The backup (redundant) process or automatically takes over process control from whichever one of the control units that fails.</w:t>
      </w:r>
    </w:p>
    <w:p w14:paraId="733CF14C" w14:textId="77777777" w:rsidR="00114806" w:rsidRPr="00114806" w:rsidRDefault="00114806" w:rsidP="00BA49DC">
      <w:pPr>
        <w:ind w:left="426" w:hanging="426"/>
        <w:rPr>
          <w:rFonts w:ascii="Arial" w:hAnsi="Arial" w:cs="Arial"/>
        </w:rPr>
      </w:pPr>
    </w:p>
    <w:p w14:paraId="0401D5FE" w14:textId="77777777" w:rsidR="00114806" w:rsidRPr="00BA49DC" w:rsidRDefault="00114806" w:rsidP="00BA49DC">
      <w:pPr>
        <w:ind w:left="426" w:hanging="426"/>
        <w:rPr>
          <w:rFonts w:ascii="Arial" w:hAnsi="Arial" w:cs="Arial"/>
        </w:rPr>
      </w:pPr>
      <w:r w:rsidRPr="00BA49DC">
        <w:rPr>
          <w:rFonts w:ascii="Arial" w:hAnsi="Arial" w:cs="Arial"/>
        </w:rPr>
        <w:t>A dual redundant cluster internal (CI) bus is provided between control units and the communication interfaces.  The backup bus is used for data transmission if the active bus fails.</w:t>
      </w:r>
    </w:p>
    <w:p w14:paraId="557B1B9B" w14:textId="77777777" w:rsidR="00114806" w:rsidRPr="00114806" w:rsidRDefault="00114806" w:rsidP="00BA49DC">
      <w:pPr>
        <w:ind w:left="426" w:hanging="426"/>
        <w:rPr>
          <w:rFonts w:ascii="Arial" w:hAnsi="Arial" w:cs="Arial"/>
        </w:rPr>
      </w:pPr>
    </w:p>
    <w:p w14:paraId="6EDEFB32" w14:textId="77777777" w:rsidR="00114806" w:rsidRPr="00BA49DC" w:rsidRDefault="00114806" w:rsidP="00BA49DC">
      <w:pPr>
        <w:ind w:left="426" w:hanging="426"/>
        <w:rPr>
          <w:rFonts w:ascii="Arial" w:hAnsi="Arial" w:cs="Arial"/>
        </w:rPr>
      </w:pPr>
      <w:r w:rsidRPr="00BA49DC">
        <w:rPr>
          <w:rFonts w:ascii="Arial" w:hAnsi="Arial" w:cs="Arial"/>
        </w:rPr>
        <w:t>Dual redundant multipoint analog input/output cards (MAC2) can be provided either one of a pair can take over control without any process disturbance if the other one fails.</w:t>
      </w:r>
    </w:p>
    <w:p w14:paraId="7B57B0F6" w14:textId="77777777" w:rsidR="00114806" w:rsidRPr="00114806" w:rsidRDefault="00114806" w:rsidP="00BA49DC">
      <w:pPr>
        <w:ind w:left="426" w:hanging="426"/>
        <w:rPr>
          <w:rFonts w:ascii="Arial" w:hAnsi="Arial" w:cs="Arial"/>
        </w:rPr>
      </w:pPr>
    </w:p>
    <w:p w14:paraId="6E2CBAAF" w14:textId="77777777" w:rsidR="00114806" w:rsidRPr="00114806" w:rsidRDefault="00114806" w:rsidP="00BA49DC">
      <w:pPr>
        <w:ind w:left="426" w:hanging="426"/>
        <w:rPr>
          <w:rFonts w:ascii="Arial" w:hAnsi="Arial" w:cs="Arial"/>
        </w:rPr>
      </w:pPr>
      <w:r w:rsidRPr="00114806">
        <w:rPr>
          <w:rFonts w:ascii="Arial" w:hAnsi="Arial" w:cs="Arial"/>
        </w:rPr>
        <w:t>For interlock and safe S/D programmable logic controllers are used.   This system 3/10 is supplied by M/s. Allen Bradley (I) Ltd.  This system comprises of one processor (CPU), Memory Card, input/output scanner cards and KA (communication adaptor) module.  Field inputs (contact) like pressure, temperature level are connected through input/output cards.  These inputs/outputs are monitored by processor through remote I/O adaptor and I/O scanner cards and according to logic processor takes decision and gives a contact output to energize/ deenergize the particular solenoid coil according to S/D logic.  In PP Plant, in extruder, bagging section M/s. Siemens (W. Germany)  programmable logic controllers are used.</w:t>
      </w:r>
    </w:p>
    <w:p w14:paraId="4502CC60" w14:textId="77777777" w:rsidR="00114806" w:rsidRPr="00114806" w:rsidRDefault="00114806" w:rsidP="00BA49DC">
      <w:pPr>
        <w:ind w:left="426" w:hanging="426"/>
        <w:rPr>
          <w:rFonts w:ascii="Arial" w:hAnsi="Arial" w:cs="Arial"/>
        </w:rPr>
      </w:pPr>
    </w:p>
    <w:p w14:paraId="17676202" w14:textId="77777777" w:rsidR="00114806" w:rsidRPr="00114806" w:rsidRDefault="00114806" w:rsidP="00BA49DC">
      <w:pPr>
        <w:ind w:left="426" w:hanging="426"/>
        <w:rPr>
          <w:rFonts w:ascii="Arial" w:hAnsi="Arial" w:cs="Arial"/>
        </w:rPr>
      </w:pPr>
      <w:r w:rsidRPr="00114806">
        <w:rPr>
          <w:rFonts w:ascii="Arial" w:hAnsi="Arial" w:cs="Arial"/>
        </w:rPr>
        <w:t>In PP Pant we have several microprocessor based radiometric instruments, basically used for continuous density and level measurements.</w:t>
      </w:r>
    </w:p>
    <w:p w14:paraId="7427A61D" w14:textId="77777777" w:rsidR="00114806" w:rsidRPr="00114806" w:rsidRDefault="00114806" w:rsidP="00BA49DC">
      <w:pPr>
        <w:ind w:left="426" w:hanging="426"/>
        <w:rPr>
          <w:rFonts w:ascii="Arial" w:hAnsi="Arial" w:cs="Arial"/>
        </w:rPr>
      </w:pPr>
    </w:p>
    <w:p w14:paraId="301C9A00" w14:textId="77777777" w:rsidR="00114806" w:rsidRPr="00BA49DC" w:rsidRDefault="00114806" w:rsidP="00BA49DC">
      <w:pPr>
        <w:ind w:left="426" w:hanging="426"/>
        <w:rPr>
          <w:rFonts w:ascii="Arial" w:hAnsi="Arial" w:cs="Arial"/>
        </w:rPr>
      </w:pPr>
      <w:r w:rsidRPr="00BA49DC">
        <w:rPr>
          <w:rFonts w:ascii="Arial" w:hAnsi="Arial" w:cs="Arial"/>
        </w:rPr>
        <w:t>The total system consists of following major parts:</w:t>
      </w:r>
    </w:p>
    <w:p w14:paraId="544CC864" w14:textId="77777777" w:rsidR="00114806" w:rsidRPr="00114806" w:rsidRDefault="00114806" w:rsidP="00BA49DC">
      <w:pPr>
        <w:ind w:left="426" w:hanging="426"/>
        <w:rPr>
          <w:rFonts w:ascii="Arial" w:hAnsi="Arial" w:cs="Arial"/>
        </w:rPr>
      </w:pPr>
    </w:p>
    <w:p w14:paraId="20B08EBB" w14:textId="77777777" w:rsidR="00114806" w:rsidRPr="00114806" w:rsidRDefault="00114806" w:rsidP="00BA49DC">
      <w:pPr>
        <w:ind w:left="426" w:hanging="426"/>
        <w:rPr>
          <w:rFonts w:ascii="Arial" w:hAnsi="Arial" w:cs="Arial"/>
        </w:rPr>
      </w:pPr>
      <w:r w:rsidRPr="00114806">
        <w:rPr>
          <w:rFonts w:ascii="Arial" w:hAnsi="Arial" w:cs="Arial"/>
        </w:rPr>
        <w:t>Radioactive source (CS 137) in source holder.</w:t>
      </w:r>
    </w:p>
    <w:p w14:paraId="30604CB7" w14:textId="77777777" w:rsidR="00114806" w:rsidRPr="00114806" w:rsidRDefault="00114806" w:rsidP="00BA49DC">
      <w:pPr>
        <w:ind w:left="426" w:hanging="426"/>
        <w:rPr>
          <w:rFonts w:ascii="Arial" w:hAnsi="Arial" w:cs="Arial"/>
        </w:rPr>
      </w:pPr>
    </w:p>
    <w:p w14:paraId="796BC578" w14:textId="77777777" w:rsidR="00114806" w:rsidRPr="00114806" w:rsidRDefault="00114806" w:rsidP="00BA49DC">
      <w:pPr>
        <w:ind w:left="426" w:hanging="426"/>
        <w:rPr>
          <w:rFonts w:ascii="Arial" w:hAnsi="Arial" w:cs="Arial"/>
        </w:rPr>
      </w:pPr>
      <w:r w:rsidRPr="00114806">
        <w:rPr>
          <w:rFonts w:ascii="Arial" w:hAnsi="Arial" w:cs="Arial"/>
        </w:rPr>
        <w:t>Detector circuit consists of sensor as ionisation chamber and signal conditioning circuitary.</w:t>
      </w:r>
    </w:p>
    <w:p w14:paraId="36838741" w14:textId="77777777" w:rsidR="00114806" w:rsidRPr="00114806" w:rsidRDefault="00114806" w:rsidP="00BA49DC">
      <w:pPr>
        <w:ind w:left="426" w:hanging="426"/>
        <w:rPr>
          <w:rFonts w:ascii="Arial" w:hAnsi="Arial" w:cs="Arial"/>
        </w:rPr>
      </w:pPr>
    </w:p>
    <w:p w14:paraId="6EE8896C" w14:textId="77777777" w:rsidR="00114806" w:rsidRPr="00114806" w:rsidRDefault="00114806" w:rsidP="00BA49DC">
      <w:pPr>
        <w:ind w:left="426" w:hanging="426"/>
        <w:rPr>
          <w:rFonts w:ascii="Arial" w:hAnsi="Arial" w:cs="Arial"/>
        </w:rPr>
      </w:pPr>
      <w:r w:rsidRPr="00114806">
        <w:rPr>
          <w:rFonts w:ascii="Arial" w:hAnsi="Arial" w:cs="Arial"/>
        </w:rPr>
        <w:t>Totally software controlled dedicated processor mounted in the control room for measurement of process parameter.</w:t>
      </w:r>
    </w:p>
    <w:p w14:paraId="69ECF901" w14:textId="77777777" w:rsidR="00114806" w:rsidRPr="00114806" w:rsidRDefault="00114806" w:rsidP="00BA49DC">
      <w:pPr>
        <w:ind w:left="426" w:hanging="426"/>
        <w:rPr>
          <w:rFonts w:ascii="Arial" w:hAnsi="Arial" w:cs="Arial"/>
        </w:rPr>
      </w:pPr>
    </w:p>
    <w:p w14:paraId="43199678" w14:textId="77777777" w:rsidR="00114806" w:rsidRPr="00BA49DC" w:rsidRDefault="00114806" w:rsidP="00BA49DC">
      <w:pPr>
        <w:ind w:left="426" w:hanging="426"/>
        <w:rPr>
          <w:rFonts w:ascii="Arial" w:hAnsi="Arial" w:cs="Arial"/>
        </w:rPr>
      </w:pPr>
      <w:r w:rsidRPr="00BA49DC">
        <w:rPr>
          <w:rFonts w:ascii="Arial" w:hAnsi="Arial" w:cs="Arial"/>
        </w:rPr>
        <w:t>For this, source and detector are place on the opposite side of the process material.  If we consider that the source has a fixed intensity then as the process level or density increases the radiation reached to the detector will decrease.  This decrease is calibrated against process level and density.</w:t>
      </w:r>
    </w:p>
    <w:p w14:paraId="47AE6424" w14:textId="77777777" w:rsidR="00114806" w:rsidRPr="00114806" w:rsidRDefault="00114806" w:rsidP="00BA49DC">
      <w:pPr>
        <w:ind w:left="426" w:hanging="426"/>
        <w:rPr>
          <w:rFonts w:ascii="Arial" w:hAnsi="Arial" w:cs="Arial"/>
        </w:rPr>
      </w:pPr>
    </w:p>
    <w:p w14:paraId="08449E29" w14:textId="77777777" w:rsidR="00114806" w:rsidRPr="00BA49DC" w:rsidRDefault="00114806" w:rsidP="00BA49DC">
      <w:pPr>
        <w:ind w:left="426" w:hanging="426"/>
        <w:rPr>
          <w:rFonts w:ascii="Arial" w:hAnsi="Arial" w:cs="Arial"/>
        </w:rPr>
      </w:pPr>
      <w:r w:rsidRPr="00BA49DC">
        <w:rPr>
          <w:rFonts w:ascii="Arial" w:hAnsi="Arial" w:cs="Arial"/>
        </w:rPr>
        <w:lastRenderedPageBreak/>
        <w:t xml:space="preserve">In detector we have an associated continuous temperature controller (CTC) circuit used to maintain the temperature of ionisation chamber at 60 </w:t>
      </w:r>
      <w:r w:rsidRPr="00BA49DC">
        <w:rPr>
          <w:rFonts w:ascii="Arial" w:hAnsi="Arial" w:cs="Arial"/>
          <w:vertAlign w:val="superscript"/>
        </w:rPr>
        <w:t>0</w:t>
      </w:r>
      <w:r w:rsidRPr="00BA49DC">
        <w:rPr>
          <w:rFonts w:ascii="Arial" w:hAnsi="Arial" w:cs="Arial"/>
        </w:rPr>
        <w:t>C by a heater blanket assembly to avoid any fluctuation of reading by temperature change.</w:t>
      </w:r>
    </w:p>
    <w:p w14:paraId="4B743FA5" w14:textId="77777777" w:rsidR="00114806" w:rsidRPr="00114806" w:rsidRDefault="00114806" w:rsidP="00BA49DC">
      <w:pPr>
        <w:ind w:left="426" w:hanging="426"/>
        <w:rPr>
          <w:rFonts w:ascii="Arial" w:hAnsi="Arial" w:cs="Arial"/>
        </w:rPr>
      </w:pPr>
    </w:p>
    <w:p w14:paraId="45BA71FC" w14:textId="77777777" w:rsidR="00114806" w:rsidRPr="00BA49DC" w:rsidRDefault="00114806" w:rsidP="00BA49DC">
      <w:pPr>
        <w:ind w:left="426" w:hanging="426"/>
        <w:rPr>
          <w:rFonts w:ascii="Arial" w:hAnsi="Arial" w:cs="Arial"/>
        </w:rPr>
      </w:pPr>
      <w:r w:rsidRPr="00BA49DC">
        <w:rPr>
          <w:rFonts w:ascii="Arial" w:hAnsi="Arial" w:cs="Arial"/>
        </w:rPr>
        <w:t>The conditioned frequency signal is sent to DDP by line driver from field i.e. the detector assembly.  DDP senses the frequency and produces a 4-20 mA DC (galvanic isolated) by analog output board for the DCS system corresponding to total range of measurement.</w:t>
      </w:r>
    </w:p>
    <w:p w14:paraId="1CB3B09C" w14:textId="77777777" w:rsidR="00114806" w:rsidRPr="00114806" w:rsidRDefault="00114806" w:rsidP="00BA49DC">
      <w:pPr>
        <w:ind w:left="426" w:hanging="426"/>
        <w:rPr>
          <w:rFonts w:ascii="Arial" w:hAnsi="Arial" w:cs="Arial"/>
        </w:rPr>
      </w:pPr>
    </w:p>
    <w:p w14:paraId="348AFEE7" w14:textId="77777777" w:rsidR="00114806" w:rsidRPr="00BA49DC" w:rsidRDefault="00114806" w:rsidP="00BA49DC">
      <w:pPr>
        <w:ind w:left="426" w:hanging="426"/>
        <w:rPr>
          <w:rFonts w:ascii="Arial" w:hAnsi="Arial" w:cs="Arial"/>
        </w:rPr>
      </w:pPr>
      <w:r w:rsidRPr="00BA49DC">
        <w:rPr>
          <w:rFonts w:ascii="Arial" w:hAnsi="Arial" w:cs="Arial"/>
        </w:rPr>
        <w:t>DDP also performs :</w:t>
      </w:r>
    </w:p>
    <w:p w14:paraId="5361C087" w14:textId="77777777" w:rsidR="00114806" w:rsidRPr="00114806" w:rsidRDefault="00114806" w:rsidP="00BA49DC">
      <w:pPr>
        <w:ind w:left="426" w:hanging="426"/>
        <w:rPr>
          <w:rFonts w:ascii="Arial" w:hAnsi="Arial" w:cs="Arial"/>
        </w:rPr>
      </w:pPr>
    </w:p>
    <w:p w14:paraId="6823E85C" w14:textId="77777777" w:rsidR="00114806" w:rsidRPr="00114806" w:rsidRDefault="00114806" w:rsidP="00BA49DC">
      <w:pPr>
        <w:ind w:left="426" w:hanging="426"/>
        <w:rPr>
          <w:rFonts w:ascii="Arial" w:hAnsi="Arial" w:cs="Arial"/>
        </w:rPr>
      </w:pPr>
      <w:r w:rsidRPr="00114806">
        <w:rPr>
          <w:rFonts w:ascii="Arial" w:hAnsi="Arial" w:cs="Arial"/>
        </w:rPr>
        <w:t>Source decay compensation.</w:t>
      </w:r>
    </w:p>
    <w:p w14:paraId="44961226" w14:textId="77777777" w:rsidR="00114806" w:rsidRPr="00114806" w:rsidRDefault="00114806" w:rsidP="00BA49DC">
      <w:pPr>
        <w:ind w:left="426" w:hanging="426"/>
        <w:rPr>
          <w:rFonts w:ascii="Arial" w:hAnsi="Arial" w:cs="Arial"/>
        </w:rPr>
      </w:pPr>
      <w:r w:rsidRPr="00114806">
        <w:rPr>
          <w:rFonts w:ascii="Arial" w:hAnsi="Arial" w:cs="Arial"/>
        </w:rPr>
        <w:t>Standardization compensation.</w:t>
      </w:r>
    </w:p>
    <w:p w14:paraId="4C4317E4" w14:textId="77777777" w:rsidR="00114806" w:rsidRPr="00114806" w:rsidRDefault="00114806" w:rsidP="00BA49DC">
      <w:pPr>
        <w:ind w:left="426" w:hanging="426"/>
        <w:rPr>
          <w:rFonts w:ascii="Arial" w:hAnsi="Arial" w:cs="Arial"/>
        </w:rPr>
      </w:pPr>
      <w:r w:rsidRPr="00114806">
        <w:rPr>
          <w:rFonts w:ascii="Arial" w:hAnsi="Arial" w:cs="Arial"/>
        </w:rPr>
        <w:t>Holding the calibration data and table.</w:t>
      </w:r>
    </w:p>
    <w:p w14:paraId="44F868BC" w14:textId="77777777" w:rsidR="00114806" w:rsidRPr="00114806" w:rsidRDefault="00114806" w:rsidP="00BA49DC">
      <w:pPr>
        <w:ind w:left="426" w:hanging="426"/>
        <w:rPr>
          <w:rFonts w:ascii="Arial" w:hAnsi="Arial" w:cs="Arial"/>
        </w:rPr>
      </w:pPr>
    </w:p>
    <w:p w14:paraId="08D6C526" w14:textId="77777777" w:rsidR="00114806" w:rsidRPr="00114806" w:rsidRDefault="00114806" w:rsidP="00BA49DC">
      <w:pPr>
        <w:ind w:left="426" w:hanging="426"/>
        <w:rPr>
          <w:rFonts w:ascii="Arial" w:hAnsi="Arial" w:cs="Arial"/>
        </w:rPr>
      </w:pPr>
      <w:r w:rsidRPr="00114806">
        <w:rPr>
          <w:rFonts w:ascii="Arial" w:hAnsi="Arial" w:cs="Arial"/>
        </w:rPr>
        <w:t>Has the possibilities of several alarm setting.</w:t>
      </w:r>
    </w:p>
    <w:p w14:paraId="3255F5E8" w14:textId="77777777" w:rsidR="00114806" w:rsidRPr="00114806" w:rsidRDefault="00114806" w:rsidP="00BA49DC">
      <w:pPr>
        <w:ind w:left="426" w:hanging="426"/>
        <w:rPr>
          <w:rFonts w:ascii="Arial" w:hAnsi="Arial" w:cs="Arial"/>
        </w:rPr>
      </w:pPr>
    </w:p>
    <w:p w14:paraId="26C79A7A" w14:textId="77777777" w:rsidR="00114806" w:rsidRPr="00BA49DC" w:rsidRDefault="00114806" w:rsidP="00BA49DC">
      <w:pPr>
        <w:ind w:left="426" w:hanging="426"/>
        <w:rPr>
          <w:rFonts w:ascii="Arial" w:hAnsi="Arial" w:cs="Arial"/>
        </w:rPr>
      </w:pPr>
      <w:r w:rsidRPr="00BA49DC">
        <w:rPr>
          <w:rFonts w:ascii="Arial" w:hAnsi="Arial" w:cs="Arial"/>
        </w:rPr>
        <w:t>Other special type instruments used in polymerisation area of PP Plant are mentioned as follows:</w:t>
      </w:r>
    </w:p>
    <w:p w14:paraId="527E01F3" w14:textId="76E71F70" w:rsidR="00114806" w:rsidRPr="00114806" w:rsidRDefault="00114806" w:rsidP="00BA49DC">
      <w:pPr>
        <w:ind w:left="426" w:hanging="426"/>
        <w:rPr>
          <w:rFonts w:ascii="Arial" w:hAnsi="Arial" w:cs="Arial"/>
        </w:rPr>
      </w:pPr>
    </w:p>
    <w:p w14:paraId="471DB9FE" w14:textId="77777777" w:rsidR="00114806" w:rsidRPr="00114806" w:rsidRDefault="006B0921" w:rsidP="00BA49DC">
      <w:pPr>
        <w:ind w:left="426" w:hanging="426"/>
        <w:rPr>
          <w:rFonts w:ascii="Arial" w:hAnsi="Arial" w:cs="Arial"/>
        </w:rPr>
      </w:pPr>
      <w:hyperlink w:anchor="MICROMOTION" w:history="1">
        <w:r w:rsidR="00114806" w:rsidRPr="00114806">
          <w:rPr>
            <w:rStyle w:val="Hyperlink"/>
            <w:rFonts w:ascii="Arial" w:hAnsi="Arial" w:cs="Arial"/>
          </w:rPr>
          <w:t>Micromotion flow transmitter</w:t>
        </w:r>
      </w:hyperlink>
      <w:r w:rsidR="00114806" w:rsidRPr="00114806">
        <w:rPr>
          <w:rFonts w:ascii="Arial" w:hAnsi="Arial" w:cs="Arial"/>
        </w:rPr>
        <w:t>.</w:t>
      </w:r>
    </w:p>
    <w:p w14:paraId="5A7522A2" w14:textId="77777777" w:rsidR="00114806" w:rsidRPr="00114806" w:rsidRDefault="006B0921" w:rsidP="00BA49DC">
      <w:pPr>
        <w:ind w:left="426" w:hanging="426"/>
        <w:rPr>
          <w:rFonts w:ascii="Arial" w:hAnsi="Arial" w:cs="Arial"/>
        </w:rPr>
      </w:pPr>
      <w:hyperlink w:anchor="VORTEX" w:history="1">
        <w:r w:rsidR="00114806" w:rsidRPr="00114806">
          <w:rPr>
            <w:rStyle w:val="Hyperlink"/>
            <w:rFonts w:ascii="Arial" w:hAnsi="Arial" w:cs="Arial"/>
          </w:rPr>
          <w:t>Vortex flow transmitter</w:t>
        </w:r>
      </w:hyperlink>
      <w:r w:rsidR="00114806" w:rsidRPr="00114806">
        <w:rPr>
          <w:rFonts w:ascii="Arial" w:hAnsi="Arial" w:cs="Arial"/>
        </w:rPr>
        <w:t>.</w:t>
      </w:r>
    </w:p>
    <w:p w14:paraId="5ABE8721" w14:textId="77777777" w:rsidR="00114806" w:rsidRPr="00114806" w:rsidRDefault="006B0921" w:rsidP="00BA49DC">
      <w:pPr>
        <w:ind w:left="426" w:hanging="426"/>
        <w:rPr>
          <w:rFonts w:ascii="Arial" w:hAnsi="Arial" w:cs="Arial"/>
        </w:rPr>
      </w:pPr>
      <w:hyperlink w:anchor="METERING" w:history="1">
        <w:r w:rsidR="00114806" w:rsidRPr="00114806">
          <w:rPr>
            <w:rStyle w:val="Hyperlink"/>
            <w:rFonts w:ascii="Arial" w:hAnsi="Arial" w:cs="Arial"/>
          </w:rPr>
          <w:t>Metering pump</w:t>
        </w:r>
      </w:hyperlink>
    </w:p>
    <w:p w14:paraId="5A52D481" w14:textId="77777777" w:rsidR="00114806" w:rsidRPr="00114806" w:rsidRDefault="006B0921" w:rsidP="00BA49DC">
      <w:pPr>
        <w:ind w:left="426" w:hanging="426"/>
        <w:rPr>
          <w:rFonts w:ascii="Arial" w:hAnsi="Arial" w:cs="Arial"/>
        </w:rPr>
      </w:pPr>
      <w:hyperlink w:anchor="INTEGRALORIFICE" w:history="1">
        <w:r w:rsidR="00114806" w:rsidRPr="00114806">
          <w:rPr>
            <w:rStyle w:val="Hyperlink"/>
            <w:rFonts w:ascii="Arial" w:hAnsi="Arial" w:cs="Arial"/>
          </w:rPr>
          <w:t>Integral Orifice flow transmitter</w:t>
        </w:r>
      </w:hyperlink>
      <w:r w:rsidR="00114806" w:rsidRPr="00114806">
        <w:rPr>
          <w:rFonts w:ascii="Arial" w:hAnsi="Arial" w:cs="Arial"/>
        </w:rPr>
        <w:t>.</w:t>
      </w:r>
    </w:p>
    <w:p w14:paraId="36AF38B3" w14:textId="77777777" w:rsidR="00114806" w:rsidRPr="00114806" w:rsidRDefault="00114806" w:rsidP="00BA49DC">
      <w:pPr>
        <w:ind w:left="426" w:hanging="426"/>
        <w:rPr>
          <w:rFonts w:ascii="Arial" w:hAnsi="Arial" w:cs="Arial"/>
        </w:rPr>
      </w:pPr>
    </w:p>
    <w:p w14:paraId="7B1EEAB7" w14:textId="1BADF2CB" w:rsidR="00114806" w:rsidRPr="00BA49DC" w:rsidRDefault="00114806" w:rsidP="00BA49DC">
      <w:pPr>
        <w:ind w:left="426" w:hanging="426"/>
        <w:rPr>
          <w:rFonts w:ascii="Arial" w:hAnsi="Arial" w:cs="Arial"/>
        </w:rPr>
      </w:pPr>
      <w:bookmarkStart w:id="439" w:name="MICROMOTION"/>
      <w:bookmarkEnd w:id="439"/>
      <w:r w:rsidRPr="00BA49DC">
        <w:rPr>
          <w:rFonts w:ascii="Arial" w:hAnsi="Arial" w:cs="Arial"/>
          <w:b/>
          <w:bCs/>
        </w:rPr>
        <w:t>Micromotion flow transmitter</w:t>
      </w:r>
      <w:r w:rsidRPr="00BA49DC">
        <w:rPr>
          <w:rFonts w:ascii="Arial" w:hAnsi="Arial" w:cs="Arial"/>
        </w:rPr>
        <w:t>.</w:t>
      </w:r>
    </w:p>
    <w:p w14:paraId="6C1F5774" w14:textId="77777777" w:rsidR="00114806" w:rsidRPr="00114806" w:rsidRDefault="00114806" w:rsidP="00BA49DC">
      <w:pPr>
        <w:ind w:left="426" w:hanging="426"/>
        <w:rPr>
          <w:rFonts w:ascii="Arial" w:hAnsi="Arial" w:cs="Arial"/>
        </w:rPr>
      </w:pPr>
    </w:p>
    <w:p w14:paraId="096AE96A" w14:textId="77777777" w:rsidR="00114806" w:rsidRPr="00BA49DC" w:rsidRDefault="00114806" w:rsidP="00BA49DC">
      <w:pPr>
        <w:ind w:left="426" w:hanging="426"/>
        <w:rPr>
          <w:rFonts w:ascii="Arial" w:hAnsi="Arial" w:cs="Arial"/>
        </w:rPr>
      </w:pPr>
      <w:r w:rsidRPr="00BA49DC">
        <w:rPr>
          <w:rFonts w:ascii="Arial" w:hAnsi="Arial" w:cs="Arial"/>
        </w:rPr>
        <w:t>The micromotion mass flow meter measures mass directly.  Until recently, no practical method of measuring mass of flowing fluid existed.  Users had to derive mass from other measurements, such as volume.  Unfortunately, volumetric flow meters donot measure mass, but the space it occupies.  Therefore one must calculate the effect of temp and pressure on density when deriving mass from volume.  Direct mass flow measurement avoids the need for complex calculations.  It deals directly with mass, and since mass, does not change, a direct mass flow meter is linear without adjustment for variations in fluid properties.</w:t>
      </w:r>
    </w:p>
    <w:p w14:paraId="65894D1D" w14:textId="77777777" w:rsidR="00114806" w:rsidRPr="00114806" w:rsidRDefault="00114806" w:rsidP="00BA49DC">
      <w:pPr>
        <w:ind w:left="426" w:hanging="426"/>
        <w:rPr>
          <w:rFonts w:ascii="Arial" w:hAnsi="Arial" w:cs="Arial"/>
        </w:rPr>
      </w:pPr>
    </w:p>
    <w:p w14:paraId="5F6047EC" w14:textId="77777777" w:rsidR="00114806" w:rsidRPr="00BA49DC" w:rsidRDefault="00114806" w:rsidP="00BA49DC">
      <w:pPr>
        <w:ind w:left="426" w:hanging="426"/>
        <w:rPr>
          <w:rFonts w:ascii="Arial" w:hAnsi="Arial" w:cs="Arial"/>
        </w:rPr>
      </w:pPr>
      <w:r w:rsidRPr="00BA49DC">
        <w:rPr>
          <w:rFonts w:ascii="Arial" w:hAnsi="Arial" w:cs="Arial"/>
        </w:rPr>
        <w:t xml:space="preserve">This micromotion meter operates based on Newton’s second law of motion force equals mass times acceleration (F=ma).  It uses this law to determine the exact amount of mass flowing through the meter.  This flow meter has got one U-tube sensor which is also known as flow-tube assembly inside the sensor unit and one amplifier unit which can be located remotely from the sensor unit U tubes vibrate at its natural frequency when its </w:t>
      </w:r>
      <w:r w:rsidRPr="00BA49DC">
        <w:rPr>
          <w:rFonts w:ascii="Arial" w:hAnsi="Arial" w:cs="Arial"/>
        </w:rPr>
        <w:lastRenderedPageBreak/>
        <w:t>drive coil is electrically energized.  When fluid passes through this tube if gets twisted, and this amount of twist is directly proportional to the mass flow rate of flowing fluid, which is in turn measured by the position detectors incorporated in sensor.  Remotely located amplifier converts this electrical signal received from U tube sensor to 4 to 20 mA DC current signal and sends this DC current signal to Control Room.</w:t>
      </w:r>
    </w:p>
    <w:p w14:paraId="0BB40247" w14:textId="77777777" w:rsidR="00114806" w:rsidRPr="00114806" w:rsidRDefault="00114806" w:rsidP="00BA49DC">
      <w:pPr>
        <w:ind w:left="426" w:hanging="426"/>
        <w:rPr>
          <w:rFonts w:ascii="Arial" w:hAnsi="Arial" w:cs="Arial"/>
        </w:rPr>
      </w:pPr>
    </w:p>
    <w:p w14:paraId="13C81398" w14:textId="77777777" w:rsidR="00114806" w:rsidRPr="00BA49DC" w:rsidRDefault="00114806" w:rsidP="00BA49DC">
      <w:pPr>
        <w:ind w:left="426" w:hanging="426"/>
        <w:rPr>
          <w:rFonts w:ascii="Arial" w:hAnsi="Arial" w:cs="Arial"/>
        </w:rPr>
      </w:pPr>
      <w:r w:rsidRPr="00BA49DC">
        <w:rPr>
          <w:rFonts w:ascii="Arial" w:hAnsi="Arial" w:cs="Arial"/>
        </w:rPr>
        <w:t>Micromotion flow meter in Polypropylene Plant are installed for measuring mass flow of Teal (FC 1302) and Donor (FC 1401) which are co-catalysts used alongwith the catalyst.  The accurate proportion of these two co-catalysts is very much important for the final quality of polymer powder. They are also installed in inlet propylene from GC, Propylene to plant(discharge from P301A/S) and Propylene back to V304(P302A/S discharge)</w:t>
      </w:r>
    </w:p>
    <w:p w14:paraId="7DA471BA" w14:textId="77777777" w:rsidR="00114806" w:rsidRPr="00114806" w:rsidRDefault="00114806" w:rsidP="00BA49DC">
      <w:pPr>
        <w:ind w:left="426" w:hanging="426"/>
        <w:rPr>
          <w:rFonts w:ascii="Arial" w:hAnsi="Arial" w:cs="Arial"/>
        </w:rPr>
      </w:pPr>
    </w:p>
    <w:p w14:paraId="28ABDFA9" w14:textId="77777777" w:rsidR="00114806" w:rsidRPr="00114806" w:rsidRDefault="00114806" w:rsidP="00BA49DC">
      <w:pPr>
        <w:pStyle w:val="Heading1"/>
        <w:ind w:left="426" w:hanging="426"/>
        <w:jc w:val="left"/>
        <w:rPr>
          <w:rFonts w:ascii="Arial" w:hAnsi="Arial" w:cs="Arial"/>
          <w:b w:val="0"/>
          <w:bCs w:val="0"/>
        </w:rPr>
      </w:pPr>
      <w:bookmarkStart w:id="440" w:name="VORTEX"/>
      <w:bookmarkStart w:id="441" w:name="_Toc94797347"/>
      <w:bookmarkEnd w:id="440"/>
      <w:r w:rsidRPr="00114806">
        <w:rPr>
          <w:rFonts w:ascii="Arial" w:hAnsi="Arial" w:cs="Arial"/>
        </w:rPr>
        <w:t>b.</w:t>
      </w:r>
      <w:r w:rsidRPr="00114806">
        <w:rPr>
          <w:rFonts w:ascii="Arial" w:hAnsi="Arial" w:cs="Arial"/>
        </w:rPr>
        <w:tab/>
        <w:t xml:space="preserve">Vortex Flow Meter.  </w:t>
      </w:r>
      <w:r w:rsidRPr="00114806">
        <w:rPr>
          <w:rFonts w:ascii="Arial" w:hAnsi="Arial" w:cs="Arial"/>
          <w:b w:val="0"/>
          <w:bCs w:val="0"/>
        </w:rPr>
        <w:t>The vortex flowmeter is used for measuring the flow velocity of gases in pipelines .  The measuring principle is based on the development of a Karman vortex shedding street in the wake of a body built into the pipeline.  In theory, this process enables measurements to be carried out in turbulent flows with a Reynolds number Re &gt; 3000, but linear measurements are only, possible where Re&gt;20000.</w:t>
      </w:r>
      <w:bookmarkEnd w:id="441"/>
    </w:p>
    <w:p w14:paraId="64B0303B"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45280" behindDoc="0" locked="0" layoutInCell="1" allowOverlap="1" wp14:anchorId="159F8F45" wp14:editId="2547F959">
                <wp:simplePos x="0" y="0"/>
                <wp:positionH relativeFrom="column">
                  <wp:posOffset>2743200</wp:posOffset>
                </wp:positionH>
                <wp:positionV relativeFrom="paragraph">
                  <wp:posOffset>32385</wp:posOffset>
                </wp:positionV>
                <wp:extent cx="1108710" cy="3429000"/>
                <wp:effectExtent l="6985" t="13970" r="8255" b="508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8710" cy="3429000"/>
                          <a:chOff x="4950" y="8820"/>
                          <a:chExt cx="1746" cy="5400"/>
                        </a:xfrm>
                      </wpg:grpSpPr>
                      <wpg:grpSp>
                        <wpg:cNvPr id="248" name="Group 875"/>
                        <wpg:cNvGrpSpPr>
                          <a:grpSpLocks/>
                        </wpg:cNvGrpSpPr>
                        <wpg:grpSpPr bwMode="auto">
                          <a:xfrm>
                            <a:off x="4950" y="8820"/>
                            <a:ext cx="1746" cy="3600"/>
                            <a:chOff x="3780" y="2399"/>
                            <a:chExt cx="1746" cy="3600"/>
                          </a:xfrm>
                        </wpg:grpSpPr>
                        <wpg:grpSp>
                          <wpg:cNvPr id="249" name="Group 876"/>
                          <wpg:cNvGrpSpPr>
                            <a:grpSpLocks/>
                          </wpg:cNvGrpSpPr>
                          <wpg:grpSpPr bwMode="auto">
                            <a:xfrm>
                              <a:off x="3780" y="2759"/>
                              <a:ext cx="1746" cy="3240"/>
                              <a:chOff x="3690" y="11246"/>
                              <a:chExt cx="1746" cy="3240"/>
                            </a:xfrm>
                          </wpg:grpSpPr>
                          <wps:wsp>
                            <wps:cNvPr id="250" name="Line 877"/>
                            <wps:cNvCnPr>
                              <a:cxnSpLocks noChangeShapeType="1"/>
                            </wps:cNvCnPr>
                            <wps:spPr bwMode="auto">
                              <a:xfrm>
                                <a:off x="4320" y="11606"/>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878"/>
                            <wps:cNvCnPr>
                              <a:cxnSpLocks noChangeShapeType="1"/>
                            </wps:cNvCnPr>
                            <wps:spPr bwMode="auto">
                              <a:xfrm>
                                <a:off x="4860" y="11606"/>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52" name="Group 879"/>
                            <wpg:cNvGrpSpPr>
                              <a:grpSpLocks/>
                            </wpg:cNvGrpSpPr>
                            <wpg:grpSpPr bwMode="auto">
                              <a:xfrm>
                                <a:off x="3690" y="11246"/>
                                <a:ext cx="1746" cy="3240"/>
                                <a:chOff x="3690" y="11246"/>
                                <a:chExt cx="1746" cy="3240"/>
                              </a:xfrm>
                            </wpg:grpSpPr>
                            <wpg:grpSp>
                              <wpg:cNvPr id="253" name="Group 880"/>
                              <wpg:cNvGrpSpPr>
                                <a:grpSpLocks/>
                              </wpg:cNvGrpSpPr>
                              <wpg:grpSpPr bwMode="auto">
                                <a:xfrm>
                                  <a:off x="3690" y="11426"/>
                                  <a:ext cx="126" cy="2700"/>
                                  <a:chOff x="3690" y="11426"/>
                                  <a:chExt cx="126" cy="2700"/>
                                </a:xfrm>
                              </wpg:grpSpPr>
                              <wpg:grpSp>
                                <wpg:cNvPr id="254" name="Group 881"/>
                                <wpg:cNvGrpSpPr>
                                  <a:grpSpLocks/>
                                </wpg:cNvGrpSpPr>
                                <wpg:grpSpPr bwMode="auto">
                                  <a:xfrm>
                                    <a:off x="3690" y="11426"/>
                                    <a:ext cx="126" cy="2700"/>
                                    <a:chOff x="3690" y="11426"/>
                                    <a:chExt cx="126" cy="2700"/>
                                  </a:xfrm>
                                </wpg:grpSpPr>
                                <wps:wsp>
                                  <wps:cNvPr id="255" name="Line 882"/>
                                  <wps:cNvCnPr>
                                    <a:cxnSpLocks noChangeShapeType="1"/>
                                  </wps:cNvCnPr>
                                  <wps:spPr bwMode="auto">
                                    <a:xfrm>
                                      <a:off x="3690" y="11426"/>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883"/>
                                  <wps:cNvCnPr>
                                    <a:cxnSpLocks noChangeShapeType="1"/>
                                  </wps:cNvCnPr>
                                  <wps:spPr bwMode="auto">
                                    <a:xfrm>
                                      <a:off x="3816" y="11426"/>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7" name="Line 884"/>
                                <wps:cNvCnPr>
                                  <a:cxnSpLocks noChangeShapeType="1"/>
                                </wps:cNvCnPr>
                                <wps:spPr bwMode="auto">
                                  <a:xfrm>
                                    <a:off x="3690" y="14126"/>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8" name="Group 885"/>
                              <wpg:cNvGrpSpPr>
                                <a:grpSpLocks/>
                              </wpg:cNvGrpSpPr>
                              <wpg:grpSpPr bwMode="auto">
                                <a:xfrm>
                                  <a:off x="5310" y="11426"/>
                                  <a:ext cx="126" cy="2700"/>
                                  <a:chOff x="5310" y="11426"/>
                                  <a:chExt cx="126" cy="2700"/>
                                </a:xfrm>
                              </wpg:grpSpPr>
                              <wpg:grpSp>
                                <wpg:cNvPr id="259" name="Group 886"/>
                                <wpg:cNvGrpSpPr>
                                  <a:grpSpLocks/>
                                </wpg:cNvGrpSpPr>
                                <wpg:grpSpPr bwMode="auto">
                                  <a:xfrm>
                                    <a:off x="5310" y="11426"/>
                                    <a:ext cx="126" cy="2700"/>
                                    <a:chOff x="3690" y="11426"/>
                                    <a:chExt cx="126" cy="2700"/>
                                  </a:xfrm>
                                </wpg:grpSpPr>
                                <wps:wsp>
                                  <wps:cNvPr id="260" name="Line 887"/>
                                  <wps:cNvCnPr>
                                    <a:cxnSpLocks noChangeShapeType="1"/>
                                  </wps:cNvCnPr>
                                  <wps:spPr bwMode="auto">
                                    <a:xfrm>
                                      <a:off x="3690" y="11426"/>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888"/>
                                  <wps:cNvCnPr>
                                    <a:cxnSpLocks noChangeShapeType="1"/>
                                  </wps:cNvCnPr>
                                  <wps:spPr bwMode="auto">
                                    <a:xfrm>
                                      <a:off x="3816" y="11426"/>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2" name="Line 889"/>
                                <wps:cNvCnPr>
                                  <a:cxnSpLocks noChangeShapeType="1"/>
                                </wps:cNvCnPr>
                                <wps:spPr bwMode="auto">
                                  <a:xfrm>
                                    <a:off x="5310" y="14126"/>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3" name="Freeform 890"/>
                              <wps:cNvSpPr>
                                <a:spLocks/>
                              </wps:cNvSpPr>
                              <wps:spPr bwMode="auto">
                                <a:xfrm>
                                  <a:off x="3870" y="13766"/>
                                  <a:ext cx="1440" cy="360"/>
                                </a:xfrm>
                                <a:custGeom>
                                  <a:avLst/>
                                  <a:gdLst>
                                    <a:gd name="T0" fmla="*/ 0 w 1440"/>
                                    <a:gd name="T1" fmla="*/ 360 h 360"/>
                                    <a:gd name="T2" fmla="*/ 720 w 1440"/>
                                    <a:gd name="T3" fmla="*/ 0 h 360"/>
                                    <a:gd name="T4" fmla="*/ 1440 w 1440"/>
                                    <a:gd name="T5" fmla="*/ 360 h 360"/>
                                  </a:gdLst>
                                  <a:ahLst/>
                                  <a:cxnLst>
                                    <a:cxn ang="0">
                                      <a:pos x="T0" y="T1"/>
                                    </a:cxn>
                                    <a:cxn ang="0">
                                      <a:pos x="T2" y="T3"/>
                                    </a:cxn>
                                    <a:cxn ang="0">
                                      <a:pos x="T4" y="T5"/>
                                    </a:cxn>
                                  </a:cxnLst>
                                  <a:rect l="0" t="0" r="r" b="b"/>
                                  <a:pathLst>
                                    <a:path w="1440" h="360">
                                      <a:moveTo>
                                        <a:pt x="0" y="360"/>
                                      </a:moveTo>
                                      <a:cubicBezTo>
                                        <a:pt x="240" y="180"/>
                                        <a:pt x="480" y="0"/>
                                        <a:pt x="720" y="0"/>
                                      </a:cubicBezTo>
                                      <a:cubicBezTo>
                                        <a:pt x="960" y="0"/>
                                        <a:pt x="1320" y="300"/>
                                        <a:pt x="1440" y="3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891"/>
                              <wps:cNvSpPr>
                                <a:spLocks/>
                              </wps:cNvSpPr>
                              <wps:spPr bwMode="auto">
                                <a:xfrm>
                                  <a:off x="3960" y="12866"/>
                                  <a:ext cx="184" cy="394"/>
                                </a:xfrm>
                                <a:custGeom>
                                  <a:avLst/>
                                  <a:gdLst>
                                    <a:gd name="T0" fmla="*/ 439 w 869"/>
                                    <a:gd name="T1" fmla="*/ 8 h 1598"/>
                                    <a:gd name="T2" fmla="*/ 379 w 869"/>
                                    <a:gd name="T3" fmla="*/ 98 h 1598"/>
                                    <a:gd name="T4" fmla="*/ 334 w 869"/>
                                    <a:gd name="T5" fmla="*/ 203 h 1598"/>
                                    <a:gd name="T6" fmla="*/ 214 w 869"/>
                                    <a:gd name="T7" fmla="*/ 383 h 1598"/>
                                    <a:gd name="T8" fmla="*/ 199 w 869"/>
                                    <a:gd name="T9" fmla="*/ 428 h 1598"/>
                                    <a:gd name="T10" fmla="*/ 94 w 869"/>
                                    <a:gd name="T11" fmla="*/ 578 h 1598"/>
                                    <a:gd name="T12" fmla="*/ 19 w 869"/>
                                    <a:gd name="T13" fmla="*/ 848 h 1598"/>
                                    <a:gd name="T14" fmla="*/ 49 w 869"/>
                                    <a:gd name="T15" fmla="*/ 1268 h 1598"/>
                                    <a:gd name="T16" fmla="*/ 79 w 869"/>
                                    <a:gd name="T17" fmla="*/ 1328 h 1598"/>
                                    <a:gd name="T18" fmla="*/ 109 w 869"/>
                                    <a:gd name="T19" fmla="*/ 1418 h 1598"/>
                                    <a:gd name="T20" fmla="*/ 319 w 869"/>
                                    <a:gd name="T21" fmla="*/ 1538 h 1598"/>
                                    <a:gd name="T22" fmla="*/ 379 w 869"/>
                                    <a:gd name="T23" fmla="*/ 1568 h 1598"/>
                                    <a:gd name="T24" fmla="*/ 469 w 869"/>
                                    <a:gd name="T25" fmla="*/ 1598 h 1598"/>
                                    <a:gd name="T26" fmla="*/ 754 w 869"/>
                                    <a:gd name="T27" fmla="*/ 1508 h 1598"/>
                                    <a:gd name="T28" fmla="*/ 814 w 869"/>
                                    <a:gd name="T29" fmla="*/ 1388 h 1598"/>
                                    <a:gd name="T30" fmla="*/ 754 w 869"/>
                                    <a:gd name="T31" fmla="*/ 1058 h 1598"/>
                                    <a:gd name="T32" fmla="*/ 739 w 869"/>
                                    <a:gd name="T33" fmla="*/ 1013 h 1598"/>
                                    <a:gd name="T34" fmla="*/ 604 w 869"/>
                                    <a:gd name="T35" fmla="*/ 953 h 1598"/>
                                    <a:gd name="T36" fmla="*/ 559 w 869"/>
                                    <a:gd name="T37" fmla="*/ 923 h 1598"/>
                                    <a:gd name="T38" fmla="*/ 424 w 869"/>
                                    <a:gd name="T39" fmla="*/ 1013 h 1598"/>
                                    <a:gd name="T40" fmla="*/ 379 w 869"/>
                                    <a:gd name="T41" fmla="*/ 1253 h 1598"/>
                                    <a:gd name="T42" fmla="*/ 409 w 869"/>
                                    <a:gd name="T43" fmla="*/ 1298 h 1598"/>
                                    <a:gd name="T44" fmla="*/ 499 w 869"/>
                                    <a:gd name="T45" fmla="*/ 1328 h 1598"/>
                                    <a:gd name="T46" fmla="*/ 544 w 869"/>
                                    <a:gd name="T47" fmla="*/ 1298 h 1598"/>
                                    <a:gd name="T48" fmla="*/ 604 w 869"/>
                                    <a:gd name="T49" fmla="*/ 1268 h 1598"/>
                                    <a:gd name="T50" fmla="*/ 544 w 869"/>
                                    <a:gd name="T51" fmla="*/ 1193 h 1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69" h="1598">
                                      <a:moveTo>
                                        <a:pt x="439" y="8"/>
                                      </a:moveTo>
                                      <a:cubicBezTo>
                                        <a:pt x="407" y="105"/>
                                        <a:pt x="449" y="0"/>
                                        <a:pt x="379" y="98"/>
                                      </a:cubicBezTo>
                                      <a:cubicBezTo>
                                        <a:pt x="304" y="203"/>
                                        <a:pt x="383" y="115"/>
                                        <a:pt x="334" y="203"/>
                                      </a:cubicBezTo>
                                      <a:cubicBezTo>
                                        <a:pt x="306" y="253"/>
                                        <a:pt x="233" y="325"/>
                                        <a:pt x="214" y="383"/>
                                      </a:cubicBezTo>
                                      <a:cubicBezTo>
                                        <a:pt x="209" y="398"/>
                                        <a:pt x="206" y="414"/>
                                        <a:pt x="199" y="428"/>
                                      </a:cubicBezTo>
                                      <a:cubicBezTo>
                                        <a:pt x="172" y="482"/>
                                        <a:pt x="119" y="522"/>
                                        <a:pt x="94" y="578"/>
                                      </a:cubicBezTo>
                                      <a:cubicBezTo>
                                        <a:pt x="57" y="662"/>
                                        <a:pt x="37" y="758"/>
                                        <a:pt x="19" y="848"/>
                                      </a:cubicBezTo>
                                      <a:cubicBezTo>
                                        <a:pt x="25" y="988"/>
                                        <a:pt x="0" y="1137"/>
                                        <a:pt x="49" y="1268"/>
                                      </a:cubicBezTo>
                                      <a:cubicBezTo>
                                        <a:pt x="57" y="1289"/>
                                        <a:pt x="71" y="1307"/>
                                        <a:pt x="79" y="1328"/>
                                      </a:cubicBezTo>
                                      <a:cubicBezTo>
                                        <a:pt x="91" y="1357"/>
                                        <a:pt x="79" y="1408"/>
                                        <a:pt x="109" y="1418"/>
                                      </a:cubicBezTo>
                                      <a:cubicBezTo>
                                        <a:pt x="187" y="1444"/>
                                        <a:pt x="250" y="1495"/>
                                        <a:pt x="319" y="1538"/>
                                      </a:cubicBezTo>
                                      <a:cubicBezTo>
                                        <a:pt x="338" y="1550"/>
                                        <a:pt x="358" y="1560"/>
                                        <a:pt x="379" y="1568"/>
                                      </a:cubicBezTo>
                                      <a:cubicBezTo>
                                        <a:pt x="408" y="1580"/>
                                        <a:pt x="469" y="1598"/>
                                        <a:pt x="469" y="1598"/>
                                      </a:cubicBezTo>
                                      <a:cubicBezTo>
                                        <a:pt x="585" y="1571"/>
                                        <a:pt x="663" y="1569"/>
                                        <a:pt x="754" y="1508"/>
                                      </a:cubicBezTo>
                                      <a:cubicBezTo>
                                        <a:pt x="774" y="1468"/>
                                        <a:pt x="794" y="1428"/>
                                        <a:pt x="814" y="1388"/>
                                      </a:cubicBezTo>
                                      <a:cubicBezTo>
                                        <a:pt x="869" y="1278"/>
                                        <a:pt x="796" y="1155"/>
                                        <a:pt x="754" y="1058"/>
                                      </a:cubicBezTo>
                                      <a:cubicBezTo>
                                        <a:pt x="748" y="1043"/>
                                        <a:pt x="750" y="1024"/>
                                        <a:pt x="739" y="1013"/>
                                      </a:cubicBezTo>
                                      <a:cubicBezTo>
                                        <a:pt x="696" y="970"/>
                                        <a:pt x="657" y="966"/>
                                        <a:pt x="604" y="953"/>
                                      </a:cubicBezTo>
                                      <a:cubicBezTo>
                                        <a:pt x="589" y="943"/>
                                        <a:pt x="577" y="926"/>
                                        <a:pt x="559" y="923"/>
                                      </a:cubicBezTo>
                                      <a:cubicBezTo>
                                        <a:pt x="522" y="917"/>
                                        <a:pt x="456" y="992"/>
                                        <a:pt x="424" y="1013"/>
                                      </a:cubicBezTo>
                                      <a:cubicBezTo>
                                        <a:pt x="369" y="1123"/>
                                        <a:pt x="342" y="1104"/>
                                        <a:pt x="379" y="1253"/>
                                      </a:cubicBezTo>
                                      <a:cubicBezTo>
                                        <a:pt x="383" y="1270"/>
                                        <a:pt x="394" y="1288"/>
                                        <a:pt x="409" y="1298"/>
                                      </a:cubicBezTo>
                                      <a:cubicBezTo>
                                        <a:pt x="436" y="1315"/>
                                        <a:pt x="499" y="1328"/>
                                        <a:pt x="499" y="1328"/>
                                      </a:cubicBezTo>
                                      <a:cubicBezTo>
                                        <a:pt x="514" y="1318"/>
                                        <a:pt x="528" y="1307"/>
                                        <a:pt x="544" y="1298"/>
                                      </a:cubicBezTo>
                                      <a:cubicBezTo>
                                        <a:pt x="563" y="1287"/>
                                        <a:pt x="592" y="1287"/>
                                        <a:pt x="604" y="1268"/>
                                      </a:cubicBezTo>
                                      <a:cubicBezTo>
                                        <a:pt x="620" y="1241"/>
                                        <a:pt x="544" y="1193"/>
                                        <a:pt x="544" y="119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5" name="Group 892"/>
                              <wpg:cNvGrpSpPr>
                                <a:grpSpLocks/>
                              </wpg:cNvGrpSpPr>
                              <wpg:grpSpPr bwMode="auto">
                                <a:xfrm>
                                  <a:off x="4320" y="11246"/>
                                  <a:ext cx="540" cy="3240"/>
                                  <a:chOff x="4230" y="11246"/>
                                  <a:chExt cx="540" cy="3240"/>
                                </a:xfrm>
                              </wpg:grpSpPr>
                              <wps:wsp>
                                <wps:cNvPr id="266" name="AutoShape 893"/>
                                <wps:cNvSpPr>
                                  <a:spLocks noChangeArrowheads="1"/>
                                </wps:cNvSpPr>
                                <wps:spPr bwMode="auto">
                                  <a:xfrm>
                                    <a:off x="4230" y="11966"/>
                                    <a:ext cx="540" cy="54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7" name="Line 894"/>
                                <wps:cNvCnPr>
                                  <a:cxnSpLocks noChangeShapeType="1"/>
                                </wps:cNvCnPr>
                                <wps:spPr bwMode="auto">
                                  <a:xfrm>
                                    <a:off x="4500" y="11246"/>
                                    <a:ext cx="0" cy="324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grpSp>
                            <wps:wsp>
                              <wps:cNvPr id="268" name="Freeform 895"/>
                              <wps:cNvSpPr>
                                <a:spLocks/>
                              </wps:cNvSpPr>
                              <wps:spPr bwMode="auto">
                                <a:xfrm flipH="1">
                                  <a:off x="4950" y="13226"/>
                                  <a:ext cx="184" cy="394"/>
                                </a:xfrm>
                                <a:custGeom>
                                  <a:avLst/>
                                  <a:gdLst>
                                    <a:gd name="T0" fmla="*/ 439 w 869"/>
                                    <a:gd name="T1" fmla="*/ 8 h 1598"/>
                                    <a:gd name="T2" fmla="*/ 379 w 869"/>
                                    <a:gd name="T3" fmla="*/ 98 h 1598"/>
                                    <a:gd name="T4" fmla="*/ 334 w 869"/>
                                    <a:gd name="T5" fmla="*/ 203 h 1598"/>
                                    <a:gd name="T6" fmla="*/ 214 w 869"/>
                                    <a:gd name="T7" fmla="*/ 383 h 1598"/>
                                    <a:gd name="T8" fmla="*/ 199 w 869"/>
                                    <a:gd name="T9" fmla="*/ 428 h 1598"/>
                                    <a:gd name="T10" fmla="*/ 94 w 869"/>
                                    <a:gd name="T11" fmla="*/ 578 h 1598"/>
                                    <a:gd name="T12" fmla="*/ 19 w 869"/>
                                    <a:gd name="T13" fmla="*/ 848 h 1598"/>
                                    <a:gd name="T14" fmla="*/ 49 w 869"/>
                                    <a:gd name="T15" fmla="*/ 1268 h 1598"/>
                                    <a:gd name="T16" fmla="*/ 79 w 869"/>
                                    <a:gd name="T17" fmla="*/ 1328 h 1598"/>
                                    <a:gd name="T18" fmla="*/ 109 w 869"/>
                                    <a:gd name="T19" fmla="*/ 1418 h 1598"/>
                                    <a:gd name="T20" fmla="*/ 319 w 869"/>
                                    <a:gd name="T21" fmla="*/ 1538 h 1598"/>
                                    <a:gd name="T22" fmla="*/ 379 w 869"/>
                                    <a:gd name="T23" fmla="*/ 1568 h 1598"/>
                                    <a:gd name="T24" fmla="*/ 469 w 869"/>
                                    <a:gd name="T25" fmla="*/ 1598 h 1598"/>
                                    <a:gd name="T26" fmla="*/ 754 w 869"/>
                                    <a:gd name="T27" fmla="*/ 1508 h 1598"/>
                                    <a:gd name="T28" fmla="*/ 814 w 869"/>
                                    <a:gd name="T29" fmla="*/ 1388 h 1598"/>
                                    <a:gd name="T30" fmla="*/ 754 w 869"/>
                                    <a:gd name="T31" fmla="*/ 1058 h 1598"/>
                                    <a:gd name="T32" fmla="*/ 739 w 869"/>
                                    <a:gd name="T33" fmla="*/ 1013 h 1598"/>
                                    <a:gd name="T34" fmla="*/ 604 w 869"/>
                                    <a:gd name="T35" fmla="*/ 953 h 1598"/>
                                    <a:gd name="T36" fmla="*/ 559 w 869"/>
                                    <a:gd name="T37" fmla="*/ 923 h 1598"/>
                                    <a:gd name="T38" fmla="*/ 424 w 869"/>
                                    <a:gd name="T39" fmla="*/ 1013 h 1598"/>
                                    <a:gd name="T40" fmla="*/ 379 w 869"/>
                                    <a:gd name="T41" fmla="*/ 1253 h 1598"/>
                                    <a:gd name="T42" fmla="*/ 409 w 869"/>
                                    <a:gd name="T43" fmla="*/ 1298 h 1598"/>
                                    <a:gd name="T44" fmla="*/ 499 w 869"/>
                                    <a:gd name="T45" fmla="*/ 1328 h 1598"/>
                                    <a:gd name="T46" fmla="*/ 544 w 869"/>
                                    <a:gd name="T47" fmla="*/ 1298 h 1598"/>
                                    <a:gd name="T48" fmla="*/ 604 w 869"/>
                                    <a:gd name="T49" fmla="*/ 1268 h 1598"/>
                                    <a:gd name="T50" fmla="*/ 544 w 869"/>
                                    <a:gd name="T51" fmla="*/ 1193 h 1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69" h="1598">
                                      <a:moveTo>
                                        <a:pt x="439" y="8"/>
                                      </a:moveTo>
                                      <a:cubicBezTo>
                                        <a:pt x="407" y="105"/>
                                        <a:pt x="449" y="0"/>
                                        <a:pt x="379" y="98"/>
                                      </a:cubicBezTo>
                                      <a:cubicBezTo>
                                        <a:pt x="304" y="203"/>
                                        <a:pt x="383" y="115"/>
                                        <a:pt x="334" y="203"/>
                                      </a:cubicBezTo>
                                      <a:cubicBezTo>
                                        <a:pt x="306" y="253"/>
                                        <a:pt x="233" y="325"/>
                                        <a:pt x="214" y="383"/>
                                      </a:cubicBezTo>
                                      <a:cubicBezTo>
                                        <a:pt x="209" y="398"/>
                                        <a:pt x="206" y="414"/>
                                        <a:pt x="199" y="428"/>
                                      </a:cubicBezTo>
                                      <a:cubicBezTo>
                                        <a:pt x="172" y="482"/>
                                        <a:pt x="119" y="522"/>
                                        <a:pt x="94" y="578"/>
                                      </a:cubicBezTo>
                                      <a:cubicBezTo>
                                        <a:pt x="57" y="662"/>
                                        <a:pt x="37" y="758"/>
                                        <a:pt x="19" y="848"/>
                                      </a:cubicBezTo>
                                      <a:cubicBezTo>
                                        <a:pt x="25" y="988"/>
                                        <a:pt x="0" y="1137"/>
                                        <a:pt x="49" y="1268"/>
                                      </a:cubicBezTo>
                                      <a:cubicBezTo>
                                        <a:pt x="57" y="1289"/>
                                        <a:pt x="71" y="1307"/>
                                        <a:pt x="79" y="1328"/>
                                      </a:cubicBezTo>
                                      <a:cubicBezTo>
                                        <a:pt x="91" y="1357"/>
                                        <a:pt x="79" y="1408"/>
                                        <a:pt x="109" y="1418"/>
                                      </a:cubicBezTo>
                                      <a:cubicBezTo>
                                        <a:pt x="187" y="1444"/>
                                        <a:pt x="250" y="1495"/>
                                        <a:pt x="319" y="1538"/>
                                      </a:cubicBezTo>
                                      <a:cubicBezTo>
                                        <a:pt x="338" y="1550"/>
                                        <a:pt x="358" y="1560"/>
                                        <a:pt x="379" y="1568"/>
                                      </a:cubicBezTo>
                                      <a:cubicBezTo>
                                        <a:pt x="408" y="1580"/>
                                        <a:pt x="469" y="1598"/>
                                        <a:pt x="469" y="1598"/>
                                      </a:cubicBezTo>
                                      <a:cubicBezTo>
                                        <a:pt x="585" y="1571"/>
                                        <a:pt x="663" y="1569"/>
                                        <a:pt x="754" y="1508"/>
                                      </a:cubicBezTo>
                                      <a:cubicBezTo>
                                        <a:pt x="774" y="1468"/>
                                        <a:pt x="794" y="1428"/>
                                        <a:pt x="814" y="1388"/>
                                      </a:cubicBezTo>
                                      <a:cubicBezTo>
                                        <a:pt x="869" y="1278"/>
                                        <a:pt x="796" y="1155"/>
                                        <a:pt x="754" y="1058"/>
                                      </a:cubicBezTo>
                                      <a:cubicBezTo>
                                        <a:pt x="748" y="1043"/>
                                        <a:pt x="750" y="1024"/>
                                        <a:pt x="739" y="1013"/>
                                      </a:cubicBezTo>
                                      <a:cubicBezTo>
                                        <a:pt x="696" y="970"/>
                                        <a:pt x="657" y="966"/>
                                        <a:pt x="604" y="953"/>
                                      </a:cubicBezTo>
                                      <a:cubicBezTo>
                                        <a:pt x="589" y="943"/>
                                        <a:pt x="577" y="926"/>
                                        <a:pt x="559" y="923"/>
                                      </a:cubicBezTo>
                                      <a:cubicBezTo>
                                        <a:pt x="522" y="917"/>
                                        <a:pt x="456" y="992"/>
                                        <a:pt x="424" y="1013"/>
                                      </a:cubicBezTo>
                                      <a:cubicBezTo>
                                        <a:pt x="369" y="1123"/>
                                        <a:pt x="342" y="1104"/>
                                        <a:pt x="379" y="1253"/>
                                      </a:cubicBezTo>
                                      <a:cubicBezTo>
                                        <a:pt x="383" y="1270"/>
                                        <a:pt x="394" y="1288"/>
                                        <a:pt x="409" y="1298"/>
                                      </a:cubicBezTo>
                                      <a:cubicBezTo>
                                        <a:pt x="436" y="1315"/>
                                        <a:pt x="499" y="1328"/>
                                        <a:pt x="499" y="1328"/>
                                      </a:cubicBezTo>
                                      <a:cubicBezTo>
                                        <a:pt x="514" y="1318"/>
                                        <a:pt x="528" y="1307"/>
                                        <a:pt x="544" y="1298"/>
                                      </a:cubicBezTo>
                                      <a:cubicBezTo>
                                        <a:pt x="563" y="1287"/>
                                        <a:pt x="592" y="1287"/>
                                        <a:pt x="604" y="1268"/>
                                      </a:cubicBezTo>
                                      <a:cubicBezTo>
                                        <a:pt x="620" y="1241"/>
                                        <a:pt x="544" y="1193"/>
                                        <a:pt x="544" y="119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896"/>
                              <wps:cNvSpPr>
                                <a:spLocks/>
                              </wps:cNvSpPr>
                              <wps:spPr bwMode="auto">
                                <a:xfrm flipH="1">
                                  <a:off x="4860" y="12506"/>
                                  <a:ext cx="184" cy="394"/>
                                </a:xfrm>
                                <a:custGeom>
                                  <a:avLst/>
                                  <a:gdLst>
                                    <a:gd name="T0" fmla="*/ 439 w 869"/>
                                    <a:gd name="T1" fmla="*/ 8 h 1598"/>
                                    <a:gd name="T2" fmla="*/ 379 w 869"/>
                                    <a:gd name="T3" fmla="*/ 98 h 1598"/>
                                    <a:gd name="T4" fmla="*/ 334 w 869"/>
                                    <a:gd name="T5" fmla="*/ 203 h 1598"/>
                                    <a:gd name="T6" fmla="*/ 214 w 869"/>
                                    <a:gd name="T7" fmla="*/ 383 h 1598"/>
                                    <a:gd name="T8" fmla="*/ 199 w 869"/>
                                    <a:gd name="T9" fmla="*/ 428 h 1598"/>
                                    <a:gd name="T10" fmla="*/ 94 w 869"/>
                                    <a:gd name="T11" fmla="*/ 578 h 1598"/>
                                    <a:gd name="T12" fmla="*/ 19 w 869"/>
                                    <a:gd name="T13" fmla="*/ 848 h 1598"/>
                                    <a:gd name="T14" fmla="*/ 49 w 869"/>
                                    <a:gd name="T15" fmla="*/ 1268 h 1598"/>
                                    <a:gd name="T16" fmla="*/ 79 w 869"/>
                                    <a:gd name="T17" fmla="*/ 1328 h 1598"/>
                                    <a:gd name="T18" fmla="*/ 109 w 869"/>
                                    <a:gd name="T19" fmla="*/ 1418 h 1598"/>
                                    <a:gd name="T20" fmla="*/ 319 w 869"/>
                                    <a:gd name="T21" fmla="*/ 1538 h 1598"/>
                                    <a:gd name="T22" fmla="*/ 379 w 869"/>
                                    <a:gd name="T23" fmla="*/ 1568 h 1598"/>
                                    <a:gd name="T24" fmla="*/ 469 w 869"/>
                                    <a:gd name="T25" fmla="*/ 1598 h 1598"/>
                                    <a:gd name="T26" fmla="*/ 754 w 869"/>
                                    <a:gd name="T27" fmla="*/ 1508 h 1598"/>
                                    <a:gd name="T28" fmla="*/ 814 w 869"/>
                                    <a:gd name="T29" fmla="*/ 1388 h 1598"/>
                                    <a:gd name="T30" fmla="*/ 754 w 869"/>
                                    <a:gd name="T31" fmla="*/ 1058 h 1598"/>
                                    <a:gd name="T32" fmla="*/ 739 w 869"/>
                                    <a:gd name="T33" fmla="*/ 1013 h 1598"/>
                                    <a:gd name="T34" fmla="*/ 604 w 869"/>
                                    <a:gd name="T35" fmla="*/ 953 h 1598"/>
                                    <a:gd name="T36" fmla="*/ 559 w 869"/>
                                    <a:gd name="T37" fmla="*/ 923 h 1598"/>
                                    <a:gd name="T38" fmla="*/ 424 w 869"/>
                                    <a:gd name="T39" fmla="*/ 1013 h 1598"/>
                                    <a:gd name="T40" fmla="*/ 379 w 869"/>
                                    <a:gd name="T41" fmla="*/ 1253 h 1598"/>
                                    <a:gd name="T42" fmla="*/ 409 w 869"/>
                                    <a:gd name="T43" fmla="*/ 1298 h 1598"/>
                                    <a:gd name="T44" fmla="*/ 499 w 869"/>
                                    <a:gd name="T45" fmla="*/ 1328 h 1598"/>
                                    <a:gd name="T46" fmla="*/ 544 w 869"/>
                                    <a:gd name="T47" fmla="*/ 1298 h 1598"/>
                                    <a:gd name="T48" fmla="*/ 604 w 869"/>
                                    <a:gd name="T49" fmla="*/ 1268 h 1598"/>
                                    <a:gd name="T50" fmla="*/ 544 w 869"/>
                                    <a:gd name="T51" fmla="*/ 1193 h 1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869" h="1598">
                                      <a:moveTo>
                                        <a:pt x="439" y="8"/>
                                      </a:moveTo>
                                      <a:cubicBezTo>
                                        <a:pt x="407" y="105"/>
                                        <a:pt x="449" y="0"/>
                                        <a:pt x="379" y="98"/>
                                      </a:cubicBezTo>
                                      <a:cubicBezTo>
                                        <a:pt x="304" y="203"/>
                                        <a:pt x="383" y="115"/>
                                        <a:pt x="334" y="203"/>
                                      </a:cubicBezTo>
                                      <a:cubicBezTo>
                                        <a:pt x="306" y="253"/>
                                        <a:pt x="233" y="325"/>
                                        <a:pt x="214" y="383"/>
                                      </a:cubicBezTo>
                                      <a:cubicBezTo>
                                        <a:pt x="209" y="398"/>
                                        <a:pt x="206" y="414"/>
                                        <a:pt x="199" y="428"/>
                                      </a:cubicBezTo>
                                      <a:cubicBezTo>
                                        <a:pt x="172" y="482"/>
                                        <a:pt x="119" y="522"/>
                                        <a:pt x="94" y="578"/>
                                      </a:cubicBezTo>
                                      <a:cubicBezTo>
                                        <a:pt x="57" y="662"/>
                                        <a:pt x="37" y="758"/>
                                        <a:pt x="19" y="848"/>
                                      </a:cubicBezTo>
                                      <a:cubicBezTo>
                                        <a:pt x="25" y="988"/>
                                        <a:pt x="0" y="1137"/>
                                        <a:pt x="49" y="1268"/>
                                      </a:cubicBezTo>
                                      <a:cubicBezTo>
                                        <a:pt x="57" y="1289"/>
                                        <a:pt x="71" y="1307"/>
                                        <a:pt x="79" y="1328"/>
                                      </a:cubicBezTo>
                                      <a:cubicBezTo>
                                        <a:pt x="91" y="1357"/>
                                        <a:pt x="79" y="1408"/>
                                        <a:pt x="109" y="1418"/>
                                      </a:cubicBezTo>
                                      <a:cubicBezTo>
                                        <a:pt x="187" y="1444"/>
                                        <a:pt x="250" y="1495"/>
                                        <a:pt x="319" y="1538"/>
                                      </a:cubicBezTo>
                                      <a:cubicBezTo>
                                        <a:pt x="338" y="1550"/>
                                        <a:pt x="358" y="1560"/>
                                        <a:pt x="379" y="1568"/>
                                      </a:cubicBezTo>
                                      <a:cubicBezTo>
                                        <a:pt x="408" y="1580"/>
                                        <a:pt x="469" y="1598"/>
                                        <a:pt x="469" y="1598"/>
                                      </a:cubicBezTo>
                                      <a:cubicBezTo>
                                        <a:pt x="585" y="1571"/>
                                        <a:pt x="663" y="1569"/>
                                        <a:pt x="754" y="1508"/>
                                      </a:cubicBezTo>
                                      <a:cubicBezTo>
                                        <a:pt x="774" y="1468"/>
                                        <a:pt x="794" y="1428"/>
                                        <a:pt x="814" y="1388"/>
                                      </a:cubicBezTo>
                                      <a:cubicBezTo>
                                        <a:pt x="869" y="1278"/>
                                        <a:pt x="796" y="1155"/>
                                        <a:pt x="754" y="1058"/>
                                      </a:cubicBezTo>
                                      <a:cubicBezTo>
                                        <a:pt x="748" y="1043"/>
                                        <a:pt x="750" y="1024"/>
                                        <a:pt x="739" y="1013"/>
                                      </a:cubicBezTo>
                                      <a:cubicBezTo>
                                        <a:pt x="696" y="970"/>
                                        <a:pt x="657" y="966"/>
                                        <a:pt x="604" y="953"/>
                                      </a:cubicBezTo>
                                      <a:cubicBezTo>
                                        <a:pt x="589" y="943"/>
                                        <a:pt x="577" y="926"/>
                                        <a:pt x="559" y="923"/>
                                      </a:cubicBezTo>
                                      <a:cubicBezTo>
                                        <a:pt x="522" y="917"/>
                                        <a:pt x="456" y="992"/>
                                        <a:pt x="424" y="1013"/>
                                      </a:cubicBezTo>
                                      <a:cubicBezTo>
                                        <a:pt x="369" y="1123"/>
                                        <a:pt x="342" y="1104"/>
                                        <a:pt x="379" y="1253"/>
                                      </a:cubicBezTo>
                                      <a:cubicBezTo>
                                        <a:pt x="383" y="1270"/>
                                        <a:pt x="394" y="1288"/>
                                        <a:pt x="409" y="1298"/>
                                      </a:cubicBezTo>
                                      <a:cubicBezTo>
                                        <a:pt x="436" y="1315"/>
                                        <a:pt x="499" y="1328"/>
                                        <a:pt x="499" y="1328"/>
                                      </a:cubicBezTo>
                                      <a:cubicBezTo>
                                        <a:pt x="514" y="1318"/>
                                        <a:pt x="528" y="1307"/>
                                        <a:pt x="544" y="1298"/>
                                      </a:cubicBezTo>
                                      <a:cubicBezTo>
                                        <a:pt x="563" y="1287"/>
                                        <a:pt x="592" y="1287"/>
                                        <a:pt x="604" y="1268"/>
                                      </a:cubicBezTo>
                                      <a:cubicBezTo>
                                        <a:pt x="620" y="1241"/>
                                        <a:pt x="544" y="1193"/>
                                        <a:pt x="544" y="119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Line 897"/>
                              <wps:cNvCnPr>
                                <a:cxnSpLocks noChangeShapeType="1"/>
                              </wps:cNvCnPr>
                              <wps:spPr bwMode="auto">
                                <a:xfrm>
                                  <a:off x="4320" y="11665"/>
                                  <a:ext cx="5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271" name="Text Box 898"/>
                            <wps:cNvSpPr txBox="1">
                              <a:spLocks noChangeArrowheads="1"/>
                            </wps:cNvSpPr>
                            <wps:spPr bwMode="auto">
                              <a:xfrm>
                                <a:off x="4410" y="11246"/>
                                <a:ext cx="630" cy="360"/>
                              </a:xfrm>
                              <a:prstGeom prst="rect">
                                <a:avLst/>
                              </a:prstGeom>
                              <a:solidFill>
                                <a:srgbClr val="FFFFFF"/>
                              </a:solidFill>
                              <a:ln w="9525">
                                <a:solidFill>
                                  <a:srgbClr val="FFFFFF"/>
                                </a:solidFill>
                                <a:miter lim="800000"/>
                                <a:headEnd/>
                                <a:tailEnd/>
                              </a:ln>
                            </wps:spPr>
                            <wps:txbx>
                              <w:txbxContent>
                                <w:p w14:paraId="3836C0B8" w14:textId="77777777" w:rsidR="006B0921" w:rsidRDefault="006B0921" w:rsidP="00114806">
                                  <w:pPr>
                                    <w:rPr>
                                      <w:sz w:val="20"/>
                                    </w:rPr>
                                  </w:pPr>
                                  <w:r>
                                    <w:rPr>
                                      <w:sz w:val="20"/>
                                    </w:rPr>
                                    <w:t>b</w:t>
                                  </w:r>
                                </w:p>
                              </w:txbxContent>
                            </wps:txbx>
                            <wps:bodyPr rot="0" vert="horz" wrap="square" lIns="91440" tIns="45720" rIns="91440" bIns="45720" anchor="t" anchorCtr="0" upright="1">
                              <a:noAutofit/>
                            </wps:bodyPr>
                          </wps:wsp>
                        </wpg:grpSp>
                        <wps:wsp>
                          <wps:cNvPr id="272" name="AutoShape 899"/>
                          <wps:cNvSpPr>
                            <a:spLocks noChangeArrowheads="1"/>
                          </wps:cNvSpPr>
                          <wps:spPr bwMode="auto">
                            <a:xfrm>
                              <a:off x="4500" y="2399"/>
                              <a:ext cx="360" cy="36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273" name="Group 900"/>
                        <wpg:cNvGrpSpPr>
                          <a:grpSpLocks/>
                        </wpg:cNvGrpSpPr>
                        <wpg:grpSpPr bwMode="auto">
                          <a:xfrm>
                            <a:off x="4950" y="12600"/>
                            <a:ext cx="1710" cy="1620"/>
                            <a:chOff x="4950" y="13140"/>
                            <a:chExt cx="1710" cy="1620"/>
                          </a:xfrm>
                        </wpg:grpSpPr>
                        <wps:wsp>
                          <wps:cNvPr id="274" name="AutoShape 901"/>
                          <wps:cNvSpPr>
                            <a:spLocks noChangeArrowheads="1"/>
                          </wps:cNvSpPr>
                          <wps:spPr bwMode="auto">
                            <a:xfrm>
                              <a:off x="4950" y="13140"/>
                              <a:ext cx="1710" cy="1620"/>
                            </a:xfrm>
                            <a:prstGeom prst="donut">
                              <a:avLst>
                                <a:gd name="adj" fmla="val 7688"/>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5" name="Line 902"/>
                          <wps:cNvCnPr>
                            <a:cxnSpLocks noChangeShapeType="1"/>
                          </wps:cNvCnPr>
                          <wps:spPr bwMode="auto">
                            <a:xfrm>
                              <a:off x="5400" y="13394"/>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903"/>
                          <wps:cNvCnPr>
                            <a:cxnSpLocks noChangeShapeType="1"/>
                          </wps:cNvCnPr>
                          <wps:spPr bwMode="auto">
                            <a:xfrm>
                              <a:off x="6235" y="13394"/>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7" name="Group 904"/>
                          <wpg:cNvGrpSpPr>
                            <a:grpSpLocks/>
                          </wpg:cNvGrpSpPr>
                          <wpg:grpSpPr bwMode="auto">
                            <a:xfrm>
                              <a:off x="5580" y="13320"/>
                              <a:ext cx="482" cy="1260"/>
                              <a:chOff x="5580" y="13320"/>
                              <a:chExt cx="482" cy="1260"/>
                            </a:xfrm>
                          </wpg:grpSpPr>
                          <wps:wsp>
                            <wps:cNvPr id="278" name="Line 905"/>
                            <wps:cNvCnPr>
                              <a:cxnSpLocks noChangeShapeType="1"/>
                            </wps:cNvCnPr>
                            <wps:spPr bwMode="auto">
                              <a:xfrm>
                                <a:off x="5832" y="13320"/>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9" name="Line 906"/>
                            <wps:cNvCnPr>
                              <a:cxnSpLocks noChangeShapeType="1"/>
                            </wps:cNvCnPr>
                            <wps:spPr bwMode="auto">
                              <a:xfrm>
                                <a:off x="5580" y="13320"/>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0" name="Line 907"/>
                            <wps:cNvCnPr>
                              <a:cxnSpLocks noChangeShapeType="1"/>
                            </wps:cNvCnPr>
                            <wps:spPr bwMode="auto">
                              <a:xfrm>
                                <a:off x="6062" y="13320"/>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159F8F45" id="Group 247" o:spid="_x0000_s1661" style="position:absolute;left:0;text-align:left;margin-left:3in;margin-top:2.55pt;width:87.3pt;height:270pt;z-index:251745280" coordorigin="4950,8820" coordsize="1746,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">
                <v:group id="Group 875" o:spid="_x0000_s1662" style="position:absolute;left:4950;top:8820;width:1746;height:3600" coordorigin="3780,2399" coordsize="174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876" o:spid="_x0000_s1663" style="position:absolute;left:3780;top:2759;width:1746;height:3240" coordorigin="3690,11246" coordsize="1746,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Line 877" o:spid="_x0000_s1664" style="position:absolute;visibility:visible;mso-wrap-style:square" from="4320,11606" to="4320,1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line id="Line 878" o:spid="_x0000_s1665" style="position:absolute;visibility:visible;mso-wrap-style:square" from="4860,11606" to="4860,11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group id="Group 879" o:spid="_x0000_s1666" style="position:absolute;left:3690;top:11246;width:1746;height:3240" coordorigin="3690,11246" coordsize="1746,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880" o:spid="_x0000_s1667" style="position:absolute;left:3690;top:11426;width:126;height:2700" coordorigin="3690,11426" coordsize="126,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881" o:spid="_x0000_s1668" style="position:absolute;left:3690;top:11426;width:126;height:2700" coordorigin="3690,11426" coordsize="126,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line id="Line 882" o:spid="_x0000_s1669" style="position:absolute;visibility:visible;mso-wrap-style:square" from="3690,11426" to="3690,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883" o:spid="_x0000_s1670" style="position:absolute;visibility:visible;mso-wrap-style:square" from="3816,11426" to="3816,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group>
                        <v:line id="Line 884" o:spid="_x0000_s1671" style="position:absolute;visibility:visible;mso-wrap-style:square" from="3690,14126" to="3780,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v:group>
                      <v:group id="Group 885" o:spid="_x0000_s1672" style="position:absolute;left:5310;top:11426;width:126;height:2700" coordorigin="5310,11426" coordsize="126,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886" o:spid="_x0000_s1673" style="position:absolute;left:5310;top:11426;width:126;height:2700" coordorigin="3690,11426" coordsize="126,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line id="Line 887" o:spid="_x0000_s1674" style="position:absolute;visibility:visible;mso-wrap-style:square" from="3690,11426" to="3690,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line id="Line 888" o:spid="_x0000_s1675" style="position:absolute;visibility:visible;mso-wrap-style:square" from="3816,11426" to="3816,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"/>
                        </v:group>
                        <v:line id="Line 889" o:spid="_x0000_s1676" style="position:absolute;visibility:visible;mso-wrap-style:square" from="5310,14126" to="5400,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group>
                      <v:shape id="Freeform 890" o:spid="_x0000_s1677" style="position:absolute;left:3870;top:13766;width:1440;height:360;visibility:visible;mso-wrap-style:square;v-text-anchor:top" coordsize="14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" path="m,360c240,180,480,,720,v240,,600,300,720,360e" filled="f">
                        <v:path arrowok="t" o:connecttype="custom" o:connectlocs="0,360;720,0;1440,360" o:connectangles="0,0,0"/>
                      </v:shape>
                      <v:shape id="Freeform 891" o:spid="_x0000_s1678" style="position:absolute;left:3960;top:12866;width:184;height:394;visibility:visible;mso-wrap-style:square;v-text-anchor:top" coordsize="869,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" path="m439,8c407,105,449,,379,98v-75,105,4,17,-45,105c306,253,233,325,214,383v-5,15,-8,31,-15,45c172,482,119,522,94,578,57,662,37,758,19,848,25,988,,1137,49,1268v8,21,22,39,30,60c91,1357,79,1408,109,1418v78,26,141,77,210,120c338,1550,358,1560,379,1568v29,12,90,30,90,30c585,1571,663,1569,754,1508v20,-40,40,-80,60,-120c869,1278,796,1155,754,1058v-6,-15,-4,-34,-15,-45c696,970,657,966,604,953,589,943,577,926,559,923v-37,-6,-103,69,-135,90c369,1123,342,1104,379,1253v4,17,15,35,30,45c436,1315,499,1328,499,1328v15,-10,29,-21,45,-30c563,1287,592,1287,604,1268v16,-27,-60,-75,-60,-75e" filled="f">
                        <v:path arrowok="t" o:connecttype="custom" o:connectlocs="93,2;80,24;71,50;45,94;42,106;20,143;4,209;10,313;17,327;23,350;68,379;80,387;99,394;160,372;172,342;160,261;156,250;128,235;118,228;90,250;80,309;87,320;106,327;115,320;128,313;115,294" o:connectangles="0,0,0,0,0,0,0,0,0,0,0,0,0,0,0,0,0,0,0,0,0,0,0,0,0,0"/>
                      </v:shape>
                      <v:group id="Group 892" o:spid="_x0000_s1679" style="position:absolute;left:4320;top:11246;width:540;height:3240" coordorigin="4230,11246" coordsize="54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AutoShape 893" o:spid="_x0000_s1680" style="position:absolute;left:4230;top:11966;width:540;height:5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" path="m,l5400,21600r10800,l21600,,,xe">
                          <v:stroke joinstyle="miter"/>
                          <v:path o:connecttype="custom" o:connectlocs="473,270;270,540;68,270;270,0" o:connectangles="0,0,0,0" textboxrect="4520,4520,17120,17120"/>
                        </v:shape>
                        <v:line id="Line 894" o:spid="_x0000_s1681" style="position:absolute;visibility:visible;mso-wrap-style:square" from="4500,11246" to="4500,1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">
                          <v:stroke dashstyle="longDash"/>
                        </v:line>
                      </v:group>
                      <v:shape id="Freeform 895" o:spid="_x0000_s1682" style="position:absolute;left:4950;top:13226;width:184;height:394;flip:x;visibility:visible;mso-wrap-style:square;v-text-anchor:top" coordsize="869,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" path="m439,8c407,105,449,,379,98v-75,105,4,17,-45,105c306,253,233,325,214,383v-5,15,-8,31,-15,45c172,482,119,522,94,578,57,662,37,758,19,848,25,988,,1137,49,1268v8,21,22,39,30,60c91,1357,79,1408,109,1418v78,26,141,77,210,120c338,1550,358,1560,379,1568v29,12,90,30,90,30c585,1571,663,1569,754,1508v20,-40,40,-80,60,-120c869,1278,796,1155,754,1058v-6,-15,-4,-34,-15,-45c696,970,657,966,604,953,589,943,577,926,559,923v-37,-6,-103,69,-135,90c369,1123,342,1104,379,1253v4,17,15,35,30,45c436,1315,499,1328,499,1328v15,-10,29,-21,45,-30c563,1287,592,1287,604,1268v16,-27,-60,-75,-60,-75e" filled="f">
                        <v:path arrowok="t" o:connecttype="custom" o:connectlocs="93,2;80,24;71,50;45,94;42,106;20,143;4,209;10,313;17,327;23,350;68,379;80,387;99,394;160,372;172,342;160,261;156,250;128,235;118,228;90,250;80,309;87,320;106,327;115,320;128,313;115,294" o:connectangles="0,0,0,0,0,0,0,0,0,0,0,0,0,0,0,0,0,0,0,0,0,0,0,0,0,0"/>
                      </v:shape>
                      <v:shape id="Freeform 896" o:spid="_x0000_s1683" style="position:absolute;left:4860;top:12506;width:184;height:394;flip:x;visibility:visible;mso-wrap-style:square;v-text-anchor:top" coordsize="869,1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" path="m439,8c407,105,449,,379,98v-75,105,4,17,-45,105c306,253,233,325,214,383v-5,15,-8,31,-15,45c172,482,119,522,94,578,57,662,37,758,19,848,25,988,,1137,49,1268v8,21,22,39,30,60c91,1357,79,1408,109,1418v78,26,141,77,210,120c338,1550,358,1560,379,1568v29,12,90,30,90,30c585,1571,663,1569,754,1508v20,-40,40,-80,60,-120c869,1278,796,1155,754,1058v-6,-15,-4,-34,-15,-45c696,970,657,966,604,953,589,943,577,926,559,923v-37,-6,-103,69,-135,90c369,1123,342,1104,379,1253v4,17,15,35,30,45c436,1315,499,1328,499,1328v15,-10,29,-21,45,-30c563,1287,592,1287,604,1268v16,-27,-60,-75,-60,-75e" filled="f">
                        <v:path arrowok="t" o:connecttype="custom" o:connectlocs="93,2;80,24;71,50;45,94;42,106;20,143;4,209;10,313;17,327;23,350;68,379;80,387;99,394;160,372;172,342;160,261;156,250;128,235;118,228;90,250;80,309;87,320;106,327;115,320;128,313;115,294" o:connectangles="0,0,0,0,0,0,0,0,0,0,0,0,0,0,0,0,0,0,0,0,0,0,0,0,0,0"/>
                      </v:shape>
                      <v:line id="Line 897" o:spid="_x0000_s1684" style="position:absolute;visibility:visible;mso-wrap-style:square" from="4320,11665" to="4860,11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">
                        <v:stroke startarrow="block" endarrow="block"/>
                      </v:line>
                    </v:group>
                    <v:shape id="Text Box 898" o:spid="_x0000_s1685" type="#_x0000_t202" style="position:absolute;left:4410;top:11246;width:6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" strokecolor="white">
                      <v:textbox>
                        <w:txbxContent>
                          <w:p w14:paraId="3836C0B8" w14:textId="77777777" w:rsidR="006B0921" w:rsidRDefault="006B0921" w:rsidP="00114806">
                            <w:pPr>
                              <w:rPr>
                                <w:sz w:val="20"/>
                              </w:rPr>
                            </w:pPr>
                            <w:r>
                              <w:rPr>
                                <w:sz w:val="20"/>
                              </w:rPr>
                              <w:t>b</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99" o:spid="_x0000_s1686" type="#_x0000_t67" style="position:absolute;left:4500;top:239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" fillcolor="black"/>
                </v:group>
                <v:group id="Group 900" o:spid="_x0000_s1687" style="position:absolute;left:4950;top:12600;width:1710;height:1620" coordorigin="4950,13140" coordsize="171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901" o:spid="_x0000_s1688" type="#_x0000_t23" style="position:absolute;left:4950;top:13140;width:171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" adj="1573"/>
                  <v:line id="Line 902" o:spid="_x0000_s1689" style="position:absolute;visibility:visible;mso-wrap-style:square" from="5400,13394" to="5400,14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line id="Line 903" o:spid="_x0000_s1690" style="position:absolute;visibility:visible;mso-wrap-style:square" from="6235,13394" to="6235,14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id="Group 904" o:spid="_x0000_s1691" style="position:absolute;left:5580;top:13320;width:482;height:1260" coordorigin="5580,13320" coordsize="482,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line id="Line 905" o:spid="_x0000_s1692" style="position:absolute;visibility:visible;mso-wrap-style:square" from="5832,13320" to="5832,1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">
                      <v:stroke dashstyle="dash"/>
                    </v:line>
                    <v:line id="Line 906" o:spid="_x0000_s1693" style="position:absolute;visibility:visible;mso-wrap-style:square" from="5580,13320" to="5580,1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">
                      <v:stroke dashstyle="dash"/>
                    </v:line>
                    <v:line id="Line 907" o:spid="_x0000_s1694" style="position:absolute;visibility:visible;mso-wrap-style:square" from="6062,13320" to="6062,1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">
                      <v:stroke dashstyle="dash"/>
                    </v:line>
                  </v:group>
                </v:group>
              </v:group>
            </w:pict>
          </mc:Fallback>
        </mc:AlternateContent>
      </w:r>
    </w:p>
    <w:p w14:paraId="56373F78" w14:textId="33D2B35E" w:rsidR="00114806" w:rsidRPr="00BA49DC" w:rsidRDefault="00114806" w:rsidP="00BA49DC">
      <w:pPr>
        <w:tabs>
          <w:tab w:val="left" w:pos="5040"/>
        </w:tabs>
        <w:ind w:left="426" w:hanging="426"/>
        <w:rPr>
          <w:rFonts w:ascii="Arial" w:hAnsi="Arial" w:cs="Arial"/>
        </w:rPr>
      </w:pPr>
      <w:r w:rsidRPr="00BA49DC">
        <w:rPr>
          <w:rFonts w:ascii="Arial" w:hAnsi="Arial" w:cs="Arial"/>
        </w:rPr>
        <w:t>v</w:t>
      </w:r>
    </w:p>
    <w:p w14:paraId="208AB7FC" w14:textId="77777777" w:rsidR="00114806" w:rsidRPr="00114806" w:rsidRDefault="00114806" w:rsidP="00BA49DC">
      <w:pPr>
        <w:ind w:left="426" w:hanging="426"/>
        <w:rPr>
          <w:rFonts w:ascii="Arial" w:hAnsi="Arial" w:cs="Arial"/>
        </w:rPr>
      </w:pPr>
    </w:p>
    <w:p w14:paraId="04C10CC7" w14:textId="77777777" w:rsidR="00114806" w:rsidRPr="00114806" w:rsidRDefault="00114806" w:rsidP="00BA49DC">
      <w:pPr>
        <w:ind w:left="426" w:hanging="426"/>
        <w:rPr>
          <w:rFonts w:ascii="Arial" w:hAnsi="Arial" w:cs="Arial"/>
        </w:rPr>
      </w:pPr>
    </w:p>
    <w:p w14:paraId="7D13D3AE" w14:textId="77777777" w:rsidR="00114806" w:rsidRPr="00114806" w:rsidRDefault="00114806" w:rsidP="00BA49DC">
      <w:pPr>
        <w:ind w:left="426" w:hanging="426"/>
        <w:rPr>
          <w:rFonts w:ascii="Arial" w:hAnsi="Arial" w:cs="Arial"/>
        </w:rPr>
      </w:pPr>
    </w:p>
    <w:p w14:paraId="7CACAC8C" w14:textId="77777777" w:rsidR="00114806" w:rsidRPr="00114806" w:rsidRDefault="00114806" w:rsidP="00BA49DC">
      <w:pPr>
        <w:ind w:left="426" w:hanging="426"/>
        <w:rPr>
          <w:rFonts w:ascii="Arial" w:hAnsi="Arial" w:cs="Arial"/>
        </w:rPr>
      </w:pPr>
    </w:p>
    <w:p w14:paraId="07647E42" w14:textId="77777777" w:rsidR="00114806" w:rsidRPr="00114806" w:rsidRDefault="00114806" w:rsidP="00BA49DC">
      <w:pPr>
        <w:ind w:left="426" w:hanging="426"/>
        <w:rPr>
          <w:rFonts w:ascii="Arial" w:hAnsi="Arial" w:cs="Arial"/>
        </w:rPr>
      </w:pPr>
    </w:p>
    <w:p w14:paraId="354C6625" w14:textId="77777777" w:rsidR="00114806" w:rsidRPr="00114806" w:rsidRDefault="00114806" w:rsidP="00BA49DC">
      <w:pPr>
        <w:ind w:left="426" w:hanging="426"/>
        <w:rPr>
          <w:rFonts w:ascii="Arial" w:hAnsi="Arial" w:cs="Arial"/>
        </w:rPr>
      </w:pPr>
    </w:p>
    <w:p w14:paraId="4EF76DCF" w14:textId="77777777" w:rsidR="00114806" w:rsidRPr="00114806" w:rsidRDefault="00114806" w:rsidP="00BA49DC">
      <w:pPr>
        <w:ind w:left="426" w:hanging="426"/>
        <w:rPr>
          <w:rFonts w:ascii="Arial" w:hAnsi="Arial" w:cs="Arial"/>
        </w:rPr>
      </w:pPr>
    </w:p>
    <w:p w14:paraId="053C8C46" w14:textId="77777777" w:rsidR="00114806" w:rsidRPr="00114806" w:rsidRDefault="00114806" w:rsidP="00BA49DC">
      <w:pPr>
        <w:ind w:left="426" w:hanging="426"/>
        <w:rPr>
          <w:rFonts w:ascii="Arial" w:hAnsi="Arial" w:cs="Arial"/>
        </w:rPr>
      </w:pPr>
    </w:p>
    <w:p w14:paraId="7EDE0662" w14:textId="77777777" w:rsidR="00114806" w:rsidRPr="00114806" w:rsidRDefault="00114806" w:rsidP="00BA49DC">
      <w:pPr>
        <w:ind w:left="426" w:hanging="426"/>
        <w:rPr>
          <w:rFonts w:ascii="Arial" w:hAnsi="Arial" w:cs="Arial"/>
        </w:rPr>
      </w:pPr>
    </w:p>
    <w:p w14:paraId="26A7DD35" w14:textId="77777777" w:rsidR="00114806" w:rsidRPr="00114806" w:rsidRDefault="00114806" w:rsidP="00BA49DC">
      <w:pPr>
        <w:ind w:left="426" w:hanging="426"/>
        <w:rPr>
          <w:rFonts w:ascii="Arial" w:hAnsi="Arial" w:cs="Arial"/>
        </w:rPr>
      </w:pPr>
    </w:p>
    <w:p w14:paraId="10DDFA9F" w14:textId="77777777" w:rsidR="00114806" w:rsidRPr="00114806" w:rsidRDefault="00114806" w:rsidP="00BA49DC">
      <w:pPr>
        <w:ind w:left="426" w:hanging="426"/>
        <w:rPr>
          <w:rFonts w:ascii="Arial" w:hAnsi="Arial" w:cs="Arial"/>
        </w:rPr>
      </w:pPr>
    </w:p>
    <w:p w14:paraId="2EE45A5D" w14:textId="77777777" w:rsidR="00114806" w:rsidRPr="00114806" w:rsidRDefault="00114806" w:rsidP="00BA49DC">
      <w:pPr>
        <w:ind w:left="426" w:hanging="426"/>
        <w:rPr>
          <w:rFonts w:ascii="Arial" w:hAnsi="Arial" w:cs="Arial"/>
        </w:rPr>
      </w:pPr>
    </w:p>
    <w:p w14:paraId="096B68E5" w14:textId="77777777" w:rsidR="00114806" w:rsidRPr="00114806" w:rsidRDefault="00114806" w:rsidP="00BA49DC">
      <w:pPr>
        <w:ind w:left="426" w:hanging="426"/>
        <w:rPr>
          <w:rFonts w:ascii="Arial" w:hAnsi="Arial" w:cs="Arial"/>
        </w:rPr>
      </w:pPr>
    </w:p>
    <w:p w14:paraId="78A3DB20" w14:textId="77777777" w:rsidR="00114806" w:rsidRPr="00BA49DC" w:rsidRDefault="00114806" w:rsidP="00BA49DC">
      <w:pPr>
        <w:ind w:left="426" w:hanging="426"/>
        <w:rPr>
          <w:rFonts w:ascii="Arial" w:hAnsi="Arial" w:cs="Arial"/>
        </w:rPr>
      </w:pPr>
      <w:r w:rsidRPr="00BA49DC">
        <w:rPr>
          <w:rFonts w:ascii="Arial" w:hAnsi="Arial" w:cs="Arial"/>
        </w:rPr>
        <w:t>The periodic shedding of eddies occurs first from one side and then from the other side of a bluff body (vortex shedding body) installed perpendicular to the pipe axis.  Vortex shedding generates a so-called “Karman vortex street” with alternating pressure conditions whose frequency  is proportional to the flow velocity v.  The non dimensional strouhal number S (primary head constant ) describes the relationship between vortex shedding frequency f (in Hz), width b of the body, and mean flow velocity v (in m/s)</w:t>
      </w:r>
    </w:p>
    <w:p w14:paraId="411A54D5" w14:textId="4E79D4B9" w:rsidR="00114806" w:rsidRPr="00114806" w:rsidRDefault="00114806" w:rsidP="00BA49DC">
      <w:pPr>
        <w:tabs>
          <w:tab w:val="left" w:pos="3885"/>
        </w:tabs>
        <w:ind w:left="426" w:hanging="426"/>
        <w:rPr>
          <w:rFonts w:ascii="Arial" w:hAnsi="Arial" w:cs="Arial"/>
        </w:rPr>
      </w:pPr>
    </w:p>
    <w:p w14:paraId="2A35531C" w14:textId="77777777" w:rsidR="00114806" w:rsidRPr="00BA49DC" w:rsidRDefault="00114806" w:rsidP="00BA49DC">
      <w:pPr>
        <w:ind w:left="426" w:hanging="426"/>
        <w:rPr>
          <w:rFonts w:ascii="Arial" w:hAnsi="Arial" w:cs="Arial"/>
        </w:rPr>
      </w:pPr>
      <w:r w:rsidRPr="00BA49DC">
        <w:rPr>
          <w:rFonts w:ascii="Arial" w:hAnsi="Arial" w:cs="Arial"/>
        </w:rPr>
        <w:lastRenderedPageBreak/>
        <w:t>The flexural vibration of the vortex shedding body is picked up in the primary head via sensors and analysed in the signal converter.  In the case of gaseous, flowing media, the vibration frequency ranges between 10 and 1000 Hz.</w:t>
      </w:r>
    </w:p>
    <w:p w14:paraId="5AC229F1" w14:textId="77777777" w:rsidR="00114806" w:rsidRPr="00114806" w:rsidRDefault="00114806" w:rsidP="00BA49DC">
      <w:pPr>
        <w:ind w:left="426" w:hanging="426"/>
        <w:rPr>
          <w:rFonts w:ascii="Arial" w:hAnsi="Arial" w:cs="Arial"/>
        </w:rPr>
      </w:pPr>
    </w:p>
    <w:p w14:paraId="65CFFB68" w14:textId="77777777" w:rsidR="00114806" w:rsidRPr="00BA49DC" w:rsidRDefault="00114806" w:rsidP="00BA49DC">
      <w:pPr>
        <w:ind w:left="426" w:hanging="426"/>
        <w:rPr>
          <w:rFonts w:ascii="Arial" w:hAnsi="Arial" w:cs="Arial"/>
        </w:rPr>
      </w:pPr>
      <w:r w:rsidRPr="00BA49DC">
        <w:rPr>
          <w:rFonts w:ascii="Arial" w:hAnsi="Arial" w:cs="Arial"/>
        </w:rPr>
        <w:t>To permit the mass rate of flow to be calculated from the volume rate of flow, either product pressure and temperature of product density at the installation location of the flow meter must be known factors.</w:t>
      </w:r>
      <w:r w:rsidRPr="00BA49DC">
        <w:rPr>
          <w:rFonts w:ascii="Arial" w:hAnsi="Arial" w:cs="Arial"/>
        </w:rPr>
        <w:tab/>
      </w:r>
    </w:p>
    <w:p w14:paraId="76ECC475" w14:textId="77777777" w:rsidR="00114806" w:rsidRPr="00114806" w:rsidRDefault="00114806" w:rsidP="00BA49DC">
      <w:pPr>
        <w:ind w:left="426" w:hanging="426"/>
        <w:rPr>
          <w:rFonts w:ascii="Arial" w:hAnsi="Arial" w:cs="Arial"/>
        </w:rPr>
      </w:pPr>
    </w:p>
    <w:p w14:paraId="7439AA1F" w14:textId="77777777" w:rsidR="00114806" w:rsidRPr="00BA49DC" w:rsidRDefault="00114806" w:rsidP="00BA49DC">
      <w:pPr>
        <w:ind w:left="426" w:hanging="426"/>
        <w:rPr>
          <w:rFonts w:ascii="Arial" w:hAnsi="Arial" w:cs="Arial"/>
          <w:b/>
          <w:bCs/>
        </w:rPr>
      </w:pPr>
      <w:r w:rsidRPr="00BA49DC">
        <w:rPr>
          <w:rFonts w:ascii="Arial" w:hAnsi="Arial" w:cs="Arial"/>
          <w:b/>
          <w:bCs/>
        </w:rPr>
        <w:t>c.</w:t>
      </w:r>
      <w:r w:rsidRPr="00BA49DC">
        <w:rPr>
          <w:rFonts w:ascii="Arial" w:hAnsi="Arial" w:cs="Arial"/>
          <w:b/>
          <w:bCs/>
        </w:rPr>
        <w:tab/>
      </w:r>
      <w:bookmarkStart w:id="442" w:name="METERING"/>
      <w:bookmarkEnd w:id="442"/>
      <w:r w:rsidRPr="00BA49DC">
        <w:rPr>
          <w:rFonts w:ascii="Arial" w:hAnsi="Arial" w:cs="Arial"/>
          <w:b/>
          <w:bCs/>
        </w:rPr>
        <w:t>Metering unit:</w:t>
      </w:r>
    </w:p>
    <w:p w14:paraId="63405D92" w14:textId="77777777" w:rsidR="00114806" w:rsidRPr="00114806" w:rsidRDefault="00114806" w:rsidP="00BA49DC">
      <w:pPr>
        <w:ind w:left="426" w:hanging="426"/>
        <w:rPr>
          <w:rFonts w:ascii="Arial" w:hAnsi="Arial" w:cs="Arial"/>
        </w:rPr>
      </w:pPr>
    </w:p>
    <w:p w14:paraId="3752A30D" w14:textId="77777777" w:rsidR="00114806" w:rsidRPr="00BA49DC" w:rsidRDefault="00114806" w:rsidP="00BA49DC">
      <w:pPr>
        <w:ind w:left="426" w:hanging="426"/>
        <w:rPr>
          <w:rFonts w:ascii="Arial" w:hAnsi="Arial" w:cs="Arial"/>
        </w:rPr>
      </w:pPr>
      <w:r w:rsidRPr="00BA49DC">
        <w:rPr>
          <w:rFonts w:ascii="Arial" w:hAnsi="Arial" w:cs="Arial"/>
        </w:rPr>
        <w:t>In conventional close-loop control, in process industry control valves are extensively used for controlling fluid flow as a final control element. But for fine accurate flow control of high pressure fluid, control valve is not an ideal final element.  Therefore  for the fine control of Teal and donor flow, we have got metering pump as a final control element.  This metering pump has got a “pneumatic servo” unit which adjusts the stroke of metering pump and thereby controls the flow of Teal and Donor</w:t>
      </w:r>
    </w:p>
    <w:p w14:paraId="7845EA9C" w14:textId="77777777" w:rsidR="00114806" w:rsidRPr="00114806" w:rsidRDefault="00114806" w:rsidP="00BA49DC">
      <w:pPr>
        <w:ind w:left="426" w:hanging="426"/>
        <w:rPr>
          <w:rFonts w:ascii="Arial" w:hAnsi="Arial" w:cs="Arial"/>
        </w:rPr>
      </w:pPr>
    </w:p>
    <w:p w14:paraId="2D46480D" w14:textId="77777777" w:rsidR="00114806" w:rsidRPr="00BA49DC" w:rsidRDefault="00114806" w:rsidP="00BA49DC">
      <w:pPr>
        <w:ind w:left="426" w:hanging="426"/>
        <w:rPr>
          <w:rFonts w:ascii="Arial" w:hAnsi="Arial" w:cs="Arial"/>
        </w:rPr>
      </w:pPr>
      <w:bookmarkStart w:id="443" w:name="INTEGRALORIFICE"/>
      <w:bookmarkEnd w:id="443"/>
      <w:r w:rsidRPr="00BA49DC">
        <w:rPr>
          <w:rFonts w:ascii="Arial" w:hAnsi="Arial" w:cs="Arial"/>
          <w:b/>
          <w:bCs/>
        </w:rPr>
        <w:t>d.</w:t>
      </w:r>
      <w:r w:rsidRPr="00BA49DC">
        <w:rPr>
          <w:rFonts w:ascii="Arial" w:hAnsi="Arial" w:cs="Arial"/>
          <w:b/>
          <w:bCs/>
        </w:rPr>
        <w:tab/>
        <w:t>Integral Orifice flow transmitters</w:t>
      </w:r>
      <w:r w:rsidRPr="00BA49DC">
        <w:rPr>
          <w:rFonts w:ascii="Arial" w:hAnsi="Arial" w:cs="Arial"/>
        </w:rPr>
        <w:t>:</w:t>
      </w:r>
    </w:p>
    <w:p w14:paraId="7C46EB6B" w14:textId="77777777" w:rsidR="00114806" w:rsidRPr="00114806" w:rsidRDefault="00114806" w:rsidP="00BA49DC">
      <w:pPr>
        <w:ind w:left="426" w:hanging="426"/>
        <w:rPr>
          <w:rFonts w:ascii="Arial" w:hAnsi="Arial" w:cs="Arial"/>
        </w:rPr>
      </w:pPr>
    </w:p>
    <w:p w14:paraId="47C259C3" w14:textId="77777777" w:rsidR="00114806" w:rsidRPr="00BA49DC" w:rsidRDefault="00114806" w:rsidP="00BA49DC">
      <w:pPr>
        <w:ind w:left="426" w:hanging="426"/>
        <w:rPr>
          <w:rFonts w:ascii="Arial" w:hAnsi="Arial" w:cs="Arial"/>
        </w:rPr>
      </w:pPr>
      <w:r w:rsidRPr="00BA49DC">
        <w:rPr>
          <w:rFonts w:ascii="Arial" w:hAnsi="Arial" w:cs="Arial"/>
        </w:rPr>
        <w:t>Just like micromotion flow meters and vortex flow meter, integral orifice flow meter is also a special type of flow meter which slightly differs from convention dP type flow meter.   This flow meter  has also got an orifice as flow sensor, but as an integral part of the flow meter which can be well understood by the following sketch of measuring unit.</w:t>
      </w:r>
    </w:p>
    <w:p w14:paraId="05FA6B47"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g">
            <w:drawing>
              <wp:anchor distT="0" distB="0" distL="114300" distR="114300" simplePos="0" relativeHeight="251734016" behindDoc="0" locked="0" layoutInCell="1" allowOverlap="1" wp14:anchorId="55359669" wp14:editId="03D81423">
                <wp:simplePos x="0" y="0"/>
                <wp:positionH relativeFrom="column">
                  <wp:posOffset>1943100</wp:posOffset>
                </wp:positionH>
                <wp:positionV relativeFrom="paragraph">
                  <wp:posOffset>106680</wp:posOffset>
                </wp:positionV>
                <wp:extent cx="1600200" cy="1485900"/>
                <wp:effectExtent l="16510" t="22860" r="21590" b="1524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485900"/>
                          <a:chOff x="4586" y="1440"/>
                          <a:chExt cx="2520" cy="2340"/>
                        </a:xfrm>
                      </wpg:grpSpPr>
                      <wps:wsp>
                        <wps:cNvPr id="221" name="Line 660"/>
                        <wps:cNvCnPr>
                          <a:cxnSpLocks noChangeShapeType="1"/>
                        </wps:cNvCnPr>
                        <wps:spPr bwMode="auto">
                          <a:xfrm>
                            <a:off x="4586" y="2340"/>
                            <a:ext cx="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2" name="Line 661"/>
                        <wps:cNvCnPr>
                          <a:cxnSpLocks noChangeShapeType="1"/>
                        </wps:cNvCnPr>
                        <wps:spPr bwMode="auto">
                          <a:xfrm>
                            <a:off x="4766" y="2340"/>
                            <a:ext cx="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3" name="Line 662"/>
                        <wps:cNvCnPr>
                          <a:cxnSpLocks noChangeShapeType="1"/>
                        </wps:cNvCnPr>
                        <wps:spPr bwMode="auto">
                          <a:xfrm>
                            <a:off x="4586" y="3060"/>
                            <a:ext cx="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4" name="Line 663"/>
                        <wps:cNvCnPr>
                          <a:cxnSpLocks noChangeShapeType="1"/>
                        </wps:cNvCnPr>
                        <wps:spPr bwMode="auto">
                          <a:xfrm>
                            <a:off x="4766" y="3060"/>
                            <a:ext cx="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5" name="Line 664"/>
                        <wps:cNvCnPr>
                          <a:cxnSpLocks noChangeShapeType="1"/>
                        </wps:cNvCnPr>
                        <wps:spPr bwMode="auto">
                          <a:xfrm>
                            <a:off x="4586" y="3780"/>
                            <a:ext cx="25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6" name="Line 665"/>
                        <wps:cNvCnPr>
                          <a:cxnSpLocks noChangeShapeType="1"/>
                        </wps:cNvCnPr>
                        <wps:spPr bwMode="auto">
                          <a:xfrm>
                            <a:off x="4766" y="3600"/>
                            <a:ext cx="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7" name="Line 666"/>
                        <wps:cNvCnPr>
                          <a:cxnSpLocks noChangeShapeType="1"/>
                        </wps:cNvCnPr>
                        <wps:spPr bwMode="auto">
                          <a:xfrm>
                            <a:off x="6926" y="3060"/>
                            <a:ext cx="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8" name="Line 667"/>
                        <wps:cNvCnPr>
                          <a:cxnSpLocks noChangeShapeType="1"/>
                        </wps:cNvCnPr>
                        <wps:spPr bwMode="auto">
                          <a:xfrm>
                            <a:off x="7106" y="3060"/>
                            <a:ext cx="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9" name="Line 668"/>
                        <wps:cNvCnPr>
                          <a:cxnSpLocks noChangeShapeType="1"/>
                        </wps:cNvCnPr>
                        <wps:spPr bwMode="auto">
                          <a:xfrm flipV="1">
                            <a:off x="6926" y="2160"/>
                            <a:ext cx="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0" name="Line 669"/>
                        <wps:cNvCnPr>
                          <a:cxnSpLocks noChangeShapeType="1"/>
                        </wps:cNvCnPr>
                        <wps:spPr bwMode="auto">
                          <a:xfrm>
                            <a:off x="7106" y="2160"/>
                            <a:ext cx="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670"/>
                        <wps:cNvCnPr>
                          <a:cxnSpLocks noChangeShapeType="1"/>
                        </wps:cNvCnPr>
                        <wps:spPr bwMode="auto">
                          <a:xfrm>
                            <a:off x="4586" y="234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671"/>
                        <wps:cNvCnPr>
                          <a:cxnSpLocks noChangeShapeType="1"/>
                        </wps:cNvCnPr>
                        <wps:spPr bwMode="auto">
                          <a:xfrm>
                            <a:off x="4586" y="288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672"/>
                        <wps:cNvCnPr>
                          <a:cxnSpLocks noChangeShapeType="1"/>
                        </wps:cNvCnPr>
                        <wps:spPr bwMode="auto">
                          <a:xfrm>
                            <a:off x="4586" y="306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673"/>
                        <wps:cNvCnPr>
                          <a:cxnSpLocks noChangeShapeType="1"/>
                        </wps:cNvCnPr>
                        <wps:spPr bwMode="auto">
                          <a:xfrm>
                            <a:off x="6926" y="306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674"/>
                        <wps:cNvCnPr>
                          <a:cxnSpLocks noChangeShapeType="1"/>
                        </wps:cNvCnPr>
                        <wps:spPr bwMode="auto">
                          <a:xfrm>
                            <a:off x="6926" y="288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236" name="Group 675"/>
                        <wpg:cNvGrpSpPr>
                          <a:grpSpLocks/>
                        </wpg:cNvGrpSpPr>
                        <wpg:grpSpPr bwMode="auto">
                          <a:xfrm>
                            <a:off x="4586" y="1440"/>
                            <a:ext cx="2520" cy="720"/>
                            <a:chOff x="4586" y="1440"/>
                            <a:chExt cx="2520" cy="720"/>
                          </a:xfrm>
                        </wpg:grpSpPr>
                        <wps:wsp>
                          <wps:cNvPr id="237" name="Line 676"/>
                          <wps:cNvCnPr>
                            <a:cxnSpLocks noChangeShapeType="1"/>
                          </wps:cNvCnPr>
                          <wps:spPr bwMode="auto">
                            <a:xfrm>
                              <a:off x="4586" y="1440"/>
                              <a:ext cx="25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cNvPr id="238" name="Group 677"/>
                          <wpg:cNvGrpSpPr>
                            <a:grpSpLocks/>
                          </wpg:cNvGrpSpPr>
                          <wpg:grpSpPr bwMode="auto">
                            <a:xfrm>
                              <a:off x="4586" y="1440"/>
                              <a:ext cx="2520" cy="720"/>
                              <a:chOff x="4586" y="1440"/>
                              <a:chExt cx="2520" cy="720"/>
                            </a:xfrm>
                          </wpg:grpSpPr>
                          <wps:wsp>
                            <wps:cNvPr id="239" name="Line 678"/>
                            <wps:cNvCnPr>
                              <a:cxnSpLocks noChangeShapeType="1"/>
                            </wps:cNvCnPr>
                            <wps:spPr bwMode="auto">
                              <a:xfrm flipV="1">
                                <a:off x="4586" y="1440"/>
                                <a:ext cx="0" cy="7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0" name="Line 679"/>
                            <wps:cNvCnPr>
                              <a:cxnSpLocks noChangeShapeType="1"/>
                            </wps:cNvCnPr>
                            <wps:spPr bwMode="auto">
                              <a:xfrm flipV="1">
                                <a:off x="4766" y="1620"/>
                                <a:ext cx="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680"/>
                            <wps:cNvCnPr>
                              <a:cxnSpLocks noChangeShapeType="1"/>
                            </wps:cNvCnPr>
                            <wps:spPr bwMode="auto">
                              <a:xfrm>
                                <a:off x="4766" y="1620"/>
                                <a:ext cx="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2" name="Line 681"/>
                            <wps:cNvCnPr>
                              <a:cxnSpLocks noChangeShapeType="1"/>
                            </wps:cNvCnPr>
                            <wps:spPr bwMode="auto">
                              <a:xfrm flipV="1">
                                <a:off x="6926" y="1620"/>
                                <a:ext cx="0" cy="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682"/>
                            <wps:cNvCnPr>
                              <a:cxnSpLocks noChangeShapeType="1"/>
                            </wps:cNvCnPr>
                            <wps:spPr bwMode="auto">
                              <a:xfrm>
                                <a:off x="7106" y="1440"/>
                                <a:ext cx="0" cy="5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683"/>
                            <wps:cNvCnPr>
                              <a:cxnSpLocks noChangeShapeType="1"/>
                            </wps:cNvCnPr>
                            <wps:spPr bwMode="auto">
                              <a:xfrm>
                                <a:off x="4586" y="216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5" name="Line 684"/>
                            <wps:cNvCnPr>
                              <a:cxnSpLocks noChangeShapeType="1"/>
                            </wps:cNvCnPr>
                            <wps:spPr bwMode="auto">
                              <a:xfrm>
                                <a:off x="6926" y="198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46" name="Line 685"/>
                        <wps:cNvCnPr>
                          <a:cxnSpLocks noChangeShapeType="1"/>
                        </wps:cNvCnPr>
                        <wps:spPr bwMode="auto">
                          <a:xfrm>
                            <a:off x="6926" y="2160"/>
                            <a:ext cx="1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544BC1" id="Group 220" o:spid="_x0000_s1026" style="position:absolute;margin-left:153pt;margin-top:8.4pt;width:126pt;height:117pt;z-index:251734016" coordorigin="4586,1440" coordsize="252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">
                <v:line id="Line 660" o:spid="_x0000_s1027" style="position:absolute;visibility:visible;mso-wrap-style:square" from="4586,2340" to="458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" strokeweight="2.25pt"/>
                <v:line id="Line 661" o:spid="_x0000_s1028" style="position:absolute;visibility:visible;mso-wrap-style:square" from="4766,2340" to="476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" strokeweight="2.25pt"/>
                <v:line id="Line 662" o:spid="_x0000_s1029" style="position:absolute;visibility:visible;mso-wrap-style:square" from="4586,3060" to="4586,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" strokeweight="2.25pt"/>
                <v:line id="Line 663" o:spid="_x0000_s1030" style="position:absolute;visibility:visible;mso-wrap-style:square" from="4766,3060" to="476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" strokeweight="2.25pt"/>
                <v:line id="Line 664" o:spid="_x0000_s1031" style="position:absolute;visibility:visible;mso-wrap-style:square" from="4586,3780" to="7106,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Line 665" o:spid="_x0000_s1032" style="position:absolute;visibility:visible;mso-wrap-style:square" from="4766,3600" to="692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" strokeweight="2.25pt"/>
                <v:line id="Line 666" o:spid="_x0000_s1033" style="position:absolute;visibility:visible;mso-wrap-style:square" from="6926,3060" to="692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" strokeweight="2.25pt"/>
                <v:line id="Line 667" o:spid="_x0000_s1034" style="position:absolute;visibility:visible;mso-wrap-style:square" from="7106,3060" to="7106,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" strokeweight="2.25pt"/>
                <v:line id="Line 668" o:spid="_x0000_s1035" style="position:absolute;flip:y;visibility:visible;mso-wrap-style:square" from="6926,2160" to="692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" strokeweight="2.25pt"/>
                <v:line id="Line 669" o:spid="_x0000_s1036" style="position:absolute;visibility:visible;mso-wrap-style:square" from="7106,2160" to="710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670" o:spid="_x0000_s1037" style="position:absolute;visibility:visible;mso-wrap-style:square" from="4586,2340" to="4766,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671" o:spid="_x0000_s1038" style="position:absolute;visibility:visible;mso-wrap-style:square" from="4586,2880" to="476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672" o:spid="_x0000_s1039" style="position:absolute;visibility:visible;mso-wrap-style:square" from="4586,3060" to="4766,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673" o:spid="_x0000_s1040" style="position:absolute;visibility:visible;mso-wrap-style:square" from="6926,3060" to="7106,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674" o:spid="_x0000_s1041" style="position:absolute;visibility:visible;mso-wrap-style:square" from="6926,2880" to="710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id="Group 675" o:spid="_x0000_s1042" style="position:absolute;left:4586;top:1440;width:2520;height:720" coordorigin="4586,1440" coordsize="25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Line 676" o:spid="_x0000_s1043" style="position:absolute;visibility:visible;mso-wrap-style:square" from="4586,1440" to="7106,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group id="Group 677" o:spid="_x0000_s1044" style="position:absolute;left:4586;top:1440;width:2520;height:720" coordorigin="4586,1440" coordsize="25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Line 678" o:spid="_x0000_s1045" style="position:absolute;flip:y;visibility:visible;mso-wrap-style:square" from="4586,1440" to="4586,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" strokeweight="2.25pt"/>
                    <v:line id="Line 679" o:spid="_x0000_s1046" style="position:absolute;flip:y;visibility:visible;mso-wrap-style:square" from="4766,1620" to="4766,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" strokeweight="2.25pt"/>
                    <v:line id="Line 680" o:spid="_x0000_s1047" style="position:absolute;visibility:visible;mso-wrap-style:square" from="4766,1620" to="6926,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" strokeweight="2.25pt"/>
                    <v:line id="Line 681" o:spid="_x0000_s1048" style="position:absolute;flip:y;visibility:visible;mso-wrap-style:square" from="6926,1620" to="6926,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" strokeweight="2.25pt"/>
                    <v:line id="Line 682" o:spid="_x0000_s1049" style="position:absolute;visibility:visible;mso-wrap-style:square" from="7106,1440" to="7106,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683" o:spid="_x0000_s1050" style="position:absolute;visibility:visible;mso-wrap-style:square" from="4586,2160" to="4766,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line id="Line 684" o:spid="_x0000_s1051" style="position:absolute;visibility:visible;mso-wrap-style:square" from="6926,1980" to="7106,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" strokeweight="2.25pt"/>
                  </v:group>
                </v:group>
                <v:line id="Line 685" o:spid="_x0000_s1052" style="position:absolute;visibility:visible;mso-wrap-style:square" from="6926,2160" to="7106,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" strokeweight="2.25pt"/>
              </v:group>
            </w:pict>
          </mc:Fallback>
        </mc:AlternateContent>
      </w:r>
    </w:p>
    <w:p w14:paraId="72F249AC"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26848" behindDoc="0" locked="0" layoutInCell="1" allowOverlap="1" wp14:anchorId="13893BF7" wp14:editId="12CE1D85">
                <wp:simplePos x="0" y="0"/>
                <wp:positionH relativeFrom="column">
                  <wp:posOffset>3714750</wp:posOffset>
                </wp:positionH>
                <wp:positionV relativeFrom="paragraph">
                  <wp:posOffset>160020</wp:posOffset>
                </wp:positionV>
                <wp:extent cx="114300" cy="0"/>
                <wp:effectExtent l="6985" t="12700" r="12065" b="6350"/>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083C3" id="Straight Connector 21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2.6pt" to="30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nT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"/>
            </w:pict>
          </mc:Fallback>
        </mc:AlternateContent>
      </w:r>
      <w:r w:rsidRPr="00114806">
        <w:rPr>
          <w:rFonts w:ascii="Arial" w:hAnsi="Arial" w:cs="Arial"/>
          <w:noProof/>
        </w:rPr>
        <mc:AlternateContent>
          <mc:Choice Requires="wps">
            <w:drawing>
              <wp:anchor distT="0" distB="0" distL="114300" distR="114300" simplePos="0" relativeHeight="251724800" behindDoc="0" locked="0" layoutInCell="1" allowOverlap="1" wp14:anchorId="084F1FEE" wp14:editId="5E88B22B">
                <wp:simplePos x="0" y="0"/>
                <wp:positionH relativeFrom="column">
                  <wp:posOffset>3829050</wp:posOffset>
                </wp:positionH>
                <wp:positionV relativeFrom="paragraph">
                  <wp:posOffset>160020</wp:posOffset>
                </wp:positionV>
                <wp:extent cx="0" cy="342900"/>
                <wp:effectExtent l="6985" t="12700" r="12065" b="6350"/>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93358" id="Straight Connector 2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12.6pt" to="301.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rhHgIAADk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"/>
            </w:pict>
          </mc:Fallback>
        </mc:AlternateContent>
      </w:r>
      <w:r w:rsidRPr="00114806">
        <w:rPr>
          <w:rFonts w:ascii="Arial" w:hAnsi="Arial" w:cs="Arial"/>
          <w:noProof/>
        </w:rPr>
        <mc:AlternateContent>
          <mc:Choice Requires="wps">
            <w:drawing>
              <wp:anchor distT="0" distB="0" distL="114300" distR="114300" simplePos="0" relativeHeight="251723776" behindDoc="0" locked="0" layoutInCell="1" allowOverlap="1" wp14:anchorId="3D280B1D" wp14:editId="443F3C2A">
                <wp:simplePos x="0" y="0"/>
                <wp:positionH relativeFrom="column">
                  <wp:posOffset>3714750</wp:posOffset>
                </wp:positionH>
                <wp:positionV relativeFrom="paragraph">
                  <wp:posOffset>160020</wp:posOffset>
                </wp:positionV>
                <wp:extent cx="0" cy="342900"/>
                <wp:effectExtent l="6985" t="12700" r="12065" b="635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86CD6" id="Straight Connector 21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2.6pt" to="292.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"/>
            </w:pict>
          </mc:Fallback>
        </mc:AlternateContent>
      </w:r>
    </w:p>
    <w:p w14:paraId="5401453E" w14:textId="77777777" w:rsidR="00114806" w:rsidRPr="00114806" w:rsidRDefault="00114806" w:rsidP="00BA49DC">
      <w:pPr>
        <w:tabs>
          <w:tab w:val="left" w:pos="3750"/>
          <w:tab w:val="left" w:pos="6135"/>
        </w:tabs>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35040" behindDoc="0" locked="0" layoutInCell="1" allowOverlap="1" wp14:anchorId="48F3EEEC" wp14:editId="5121C181">
                <wp:simplePos x="0" y="0"/>
                <wp:positionH relativeFrom="column">
                  <wp:posOffset>3371850</wp:posOffset>
                </wp:positionH>
                <wp:positionV relativeFrom="paragraph">
                  <wp:posOffset>99060</wp:posOffset>
                </wp:positionV>
                <wp:extent cx="57150" cy="0"/>
                <wp:effectExtent l="6985" t="11430" r="12065" b="762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4237E" id="Straight Connector 21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8pt" to="27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XT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"/>
            </w:pict>
          </mc:Fallback>
        </mc:AlternateContent>
      </w:r>
      <w:r w:rsidRPr="00114806">
        <w:rPr>
          <w:rFonts w:ascii="Arial" w:hAnsi="Arial" w:cs="Arial"/>
          <w:noProof/>
        </w:rPr>
        <mc:AlternateContent>
          <mc:Choice Requires="wps">
            <w:drawing>
              <wp:anchor distT="0" distB="0" distL="114300" distR="114300" simplePos="0" relativeHeight="251721728" behindDoc="0" locked="0" layoutInCell="1" allowOverlap="1" wp14:anchorId="17094FAD" wp14:editId="5B426335">
                <wp:simplePos x="0" y="0"/>
                <wp:positionH relativeFrom="column">
                  <wp:posOffset>3543300</wp:posOffset>
                </wp:positionH>
                <wp:positionV relativeFrom="paragraph">
                  <wp:posOffset>99060</wp:posOffset>
                </wp:positionV>
                <wp:extent cx="171450" cy="0"/>
                <wp:effectExtent l="6985" t="11430" r="12065" b="762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B65EF" id="Straight Connector 21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8pt" to="29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pHgIAADk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"/>
            </w:pict>
          </mc:Fallback>
        </mc:AlternateContent>
      </w:r>
      <w:r w:rsidRPr="00114806">
        <w:rPr>
          <w:rFonts w:ascii="Arial" w:hAnsi="Arial" w:cs="Arial"/>
          <w:noProof/>
        </w:rPr>
        <mc:AlternateContent>
          <mc:Choice Requires="wps">
            <w:drawing>
              <wp:anchor distT="0" distB="0" distL="114300" distR="114300" simplePos="0" relativeHeight="251725824" behindDoc="0" locked="0" layoutInCell="1" allowOverlap="1" wp14:anchorId="1CE4CD69" wp14:editId="10A8F0DE">
                <wp:simplePos x="0" y="0"/>
                <wp:positionH relativeFrom="column">
                  <wp:posOffset>3371850</wp:posOffset>
                </wp:positionH>
                <wp:positionV relativeFrom="paragraph">
                  <wp:posOffset>99060</wp:posOffset>
                </wp:positionV>
                <wp:extent cx="0" cy="114300"/>
                <wp:effectExtent l="6985" t="11430" r="12065" b="7620"/>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171C2" id="Straight Connector 21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8pt" to="26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s1Hg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"/>
            </w:pict>
          </mc:Fallback>
        </mc:AlternateContent>
      </w:r>
      <w:r w:rsidRPr="00114806">
        <w:rPr>
          <w:rFonts w:ascii="Arial" w:hAnsi="Arial" w:cs="Arial"/>
        </w:rPr>
        <w:tab/>
        <w:t>HP SIDE</w:t>
      </w:r>
      <w:r w:rsidRPr="00114806">
        <w:rPr>
          <w:rFonts w:ascii="Arial" w:hAnsi="Arial" w:cs="Arial"/>
        </w:rPr>
        <w:tab/>
        <w:t>DRAIN PLUG</w:t>
      </w:r>
    </w:p>
    <w:p w14:paraId="4FCA3BCE"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36064" behindDoc="0" locked="0" layoutInCell="1" allowOverlap="1" wp14:anchorId="3C2D1F35" wp14:editId="2A1314B0">
                <wp:simplePos x="0" y="0"/>
                <wp:positionH relativeFrom="column">
                  <wp:posOffset>3371850</wp:posOffset>
                </wp:positionH>
                <wp:positionV relativeFrom="paragraph">
                  <wp:posOffset>38100</wp:posOffset>
                </wp:positionV>
                <wp:extent cx="57150" cy="0"/>
                <wp:effectExtent l="6985" t="10795" r="12065" b="8255"/>
                <wp:wrapNone/>
                <wp:docPr id="21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A8B9D" id="Straight Connector 21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3pt" to="27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R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"/>
            </w:pict>
          </mc:Fallback>
        </mc:AlternateContent>
      </w:r>
      <w:r w:rsidRPr="00114806">
        <w:rPr>
          <w:rFonts w:ascii="Arial" w:hAnsi="Arial" w:cs="Arial"/>
          <w:noProof/>
        </w:rPr>
        <mc:AlternateContent>
          <mc:Choice Requires="wps">
            <w:drawing>
              <wp:anchor distT="0" distB="0" distL="114300" distR="114300" simplePos="0" relativeHeight="251722752" behindDoc="0" locked="0" layoutInCell="1" allowOverlap="1" wp14:anchorId="390D7503" wp14:editId="544EBC18">
                <wp:simplePos x="0" y="0"/>
                <wp:positionH relativeFrom="column">
                  <wp:posOffset>3543300</wp:posOffset>
                </wp:positionH>
                <wp:positionV relativeFrom="paragraph">
                  <wp:posOffset>38100</wp:posOffset>
                </wp:positionV>
                <wp:extent cx="171450" cy="0"/>
                <wp:effectExtent l="6985" t="10795" r="12065" b="8255"/>
                <wp:wrapNone/>
                <wp:docPr id="212" name="Straight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226C0" id="Straight Connector 21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pt" to="29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XAHgIAADk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"/>
            </w:pict>
          </mc:Fallback>
        </mc:AlternateContent>
      </w:r>
      <w:r w:rsidRPr="00114806">
        <w:rPr>
          <w:rFonts w:ascii="Arial" w:hAnsi="Arial" w:cs="Arial"/>
          <w:noProof/>
        </w:rPr>
        <mc:AlternateContent>
          <mc:Choice Requires="wps">
            <w:drawing>
              <wp:anchor distT="0" distB="0" distL="114300" distR="114300" simplePos="0" relativeHeight="251718656" behindDoc="0" locked="0" layoutInCell="1" allowOverlap="1" wp14:anchorId="6B92D3E9" wp14:editId="7AD880C3">
                <wp:simplePos x="0" y="0"/>
                <wp:positionH relativeFrom="column">
                  <wp:posOffset>1714500</wp:posOffset>
                </wp:positionH>
                <wp:positionV relativeFrom="paragraph">
                  <wp:posOffset>152400</wp:posOffset>
                </wp:positionV>
                <wp:extent cx="228600" cy="0"/>
                <wp:effectExtent l="6985" t="10795" r="12065" b="8255"/>
                <wp:wrapNone/>
                <wp:docPr id="211"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7DAD9" id="Straight Connector 21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1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"/>
            </w:pict>
          </mc:Fallback>
        </mc:AlternateContent>
      </w:r>
      <w:r w:rsidRPr="00114806">
        <w:rPr>
          <w:rFonts w:ascii="Arial" w:hAnsi="Arial" w:cs="Arial"/>
          <w:noProof/>
        </w:rPr>
        <mc:AlternateContent>
          <mc:Choice Requires="wps">
            <w:drawing>
              <wp:anchor distT="0" distB="0" distL="114300" distR="114300" simplePos="0" relativeHeight="251714560" behindDoc="0" locked="0" layoutInCell="1" allowOverlap="1" wp14:anchorId="5ED0A110" wp14:editId="04BFD622">
                <wp:simplePos x="0" y="0"/>
                <wp:positionH relativeFrom="column">
                  <wp:posOffset>1600200</wp:posOffset>
                </wp:positionH>
                <wp:positionV relativeFrom="paragraph">
                  <wp:posOffset>38100</wp:posOffset>
                </wp:positionV>
                <wp:extent cx="342900" cy="0"/>
                <wp:effectExtent l="6985" t="10795" r="12065" b="8255"/>
                <wp:wrapNone/>
                <wp:docPr id="210"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B4CDC" id="Straight Connector 21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pt" to="1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4rHgIAADk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"/>
            </w:pict>
          </mc:Fallback>
        </mc:AlternateContent>
      </w:r>
      <w:r w:rsidRPr="00114806">
        <w:rPr>
          <w:rFonts w:ascii="Arial" w:hAnsi="Arial" w:cs="Arial"/>
          <w:noProof/>
        </w:rPr>
        <mc:AlternateContent>
          <mc:Choice Requires="wps">
            <w:drawing>
              <wp:anchor distT="0" distB="0" distL="114300" distR="114300" simplePos="0" relativeHeight="251727872" behindDoc="0" locked="0" layoutInCell="1" allowOverlap="1" wp14:anchorId="4E86785E" wp14:editId="17C499D3">
                <wp:simplePos x="0" y="0"/>
                <wp:positionH relativeFrom="column">
                  <wp:posOffset>3714750</wp:posOffset>
                </wp:positionH>
                <wp:positionV relativeFrom="paragraph">
                  <wp:posOffset>152400</wp:posOffset>
                </wp:positionV>
                <wp:extent cx="114300" cy="0"/>
                <wp:effectExtent l="6985" t="10795" r="12065" b="8255"/>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8AD1C" id="Straight Connector 20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2pt" to="30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LL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"/>
            </w:pict>
          </mc:Fallback>
        </mc:AlternateContent>
      </w:r>
      <w:r w:rsidRPr="00114806">
        <w:rPr>
          <w:rFonts w:ascii="Arial" w:hAnsi="Arial" w:cs="Arial"/>
          <w:noProof/>
        </w:rPr>
        <mc:AlternateContent>
          <mc:Choice Requires="wps">
            <w:drawing>
              <wp:anchor distT="0" distB="0" distL="114300" distR="114300" simplePos="0" relativeHeight="251716608" behindDoc="0" locked="0" layoutInCell="1" allowOverlap="1" wp14:anchorId="6C4DE7CD" wp14:editId="03C28D80">
                <wp:simplePos x="0" y="0"/>
                <wp:positionH relativeFrom="column">
                  <wp:posOffset>1714500</wp:posOffset>
                </wp:positionH>
                <wp:positionV relativeFrom="paragraph">
                  <wp:posOffset>152400</wp:posOffset>
                </wp:positionV>
                <wp:extent cx="0" cy="342900"/>
                <wp:effectExtent l="6985" t="10795" r="12065" b="8255"/>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2D9C2" id="Straight Connector 20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pt" to="1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H5HgIAADk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"/>
            </w:pict>
          </mc:Fallback>
        </mc:AlternateContent>
      </w:r>
      <w:r w:rsidRPr="00114806">
        <w:rPr>
          <w:rFonts w:ascii="Arial" w:hAnsi="Arial" w:cs="Arial"/>
          <w:noProof/>
        </w:rPr>
        <mc:AlternateContent>
          <mc:Choice Requires="wps">
            <w:drawing>
              <wp:anchor distT="0" distB="0" distL="114300" distR="114300" simplePos="0" relativeHeight="251713536" behindDoc="0" locked="0" layoutInCell="1" allowOverlap="1" wp14:anchorId="59BB1BE0" wp14:editId="7A2938F0">
                <wp:simplePos x="0" y="0"/>
                <wp:positionH relativeFrom="column">
                  <wp:posOffset>1600200</wp:posOffset>
                </wp:positionH>
                <wp:positionV relativeFrom="paragraph">
                  <wp:posOffset>38100</wp:posOffset>
                </wp:positionV>
                <wp:extent cx="0" cy="457200"/>
                <wp:effectExtent l="6985" t="10795" r="12065" b="8255"/>
                <wp:wrapNone/>
                <wp:docPr id="207" name="Straight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D1E6B" id="Straight Connector 20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pt" to="12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"/>
            </w:pict>
          </mc:Fallback>
        </mc:AlternateContent>
      </w:r>
    </w:p>
    <w:p w14:paraId="1C653756"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30944" behindDoc="0" locked="0" layoutInCell="1" allowOverlap="1" wp14:anchorId="1A7A43DA" wp14:editId="5F89D4FD">
                <wp:simplePos x="0" y="0"/>
                <wp:positionH relativeFrom="column">
                  <wp:posOffset>2917190</wp:posOffset>
                </wp:positionH>
                <wp:positionV relativeFrom="paragraph">
                  <wp:posOffset>77470</wp:posOffset>
                </wp:positionV>
                <wp:extent cx="514350" cy="74930"/>
                <wp:effectExtent l="9525" t="5715" r="9525" b="5080"/>
                <wp:wrapNone/>
                <wp:docPr id="206" name="Freeform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 cy="74930"/>
                        </a:xfrm>
                        <a:custGeom>
                          <a:avLst/>
                          <a:gdLst>
                            <a:gd name="T0" fmla="*/ 0 w 810"/>
                            <a:gd name="T1" fmla="*/ 37 h 118"/>
                            <a:gd name="T2" fmla="*/ 150 w 810"/>
                            <a:gd name="T3" fmla="*/ 22 h 118"/>
                            <a:gd name="T4" fmla="*/ 210 w 810"/>
                            <a:gd name="T5" fmla="*/ 37 h 118"/>
                            <a:gd name="T6" fmla="*/ 255 w 810"/>
                            <a:gd name="T7" fmla="*/ 67 h 118"/>
                            <a:gd name="T8" fmla="*/ 300 w 810"/>
                            <a:gd name="T9" fmla="*/ 52 h 118"/>
                            <a:gd name="T10" fmla="*/ 345 w 810"/>
                            <a:gd name="T11" fmla="*/ 22 h 118"/>
                            <a:gd name="T12" fmla="*/ 390 w 810"/>
                            <a:gd name="T13" fmla="*/ 37 h 118"/>
                            <a:gd name="T14" fmla="*/ 555 w 810"/>
                            <a:gd name="T15" fmla="*/ 52 h 118"/>
                            <a:gd name="T16" fmla="*/ 690 w 810"/>
                            <a:gd name="T17" fmla="*/ 67 h 118"/>
                            <a:gd name="T18" fmla="*/ 735 w 810"/>
                            <a:gd name="T19" fmla="*/ 82 h 118"/>
                            <a:gd name="T20" fmla="*/ 810 w 810"/>
                            <a:gd name="T21" fmla="*/ 37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10" h="118">
                              <a:moveTo>
                                <a:pt x="0" y="37"/>
                              </a:moveTo>
                              <a:cubicBezTo>
                                <a:pt x="66" y="20"/>
                                <a:pt x="85" y="0"/>
                                <a:pt x="150" y="22"/>
                              </a:cubicBezTo>
                              <a:cubicBezTo>
                                <a:pt x="182" y="118"/>
                                <a:pt x="139" y="37"/>
                                <a:pt x="210" y="37"/>
                              </a:cubicBezTo>
                              <a:cubicBezTo>
                                <a:pt x="228" y="37"/>
                                <a:pt x="240" y="57"/>
                                <a:pt x="255" y="67"/>
                              </a:cubicBezTo>
                              <a:cubicBezTo>
                                <a:pt x="270" y="62"/>
                                <a:pt x="286" y="59"/>
                                <a:pt x="300" y="52"/>
                              </a:cubicBezTo>
                              <a:cubicBezTo>
                                <a:pt x="316" y="44"/>
                                <a:pt x="327" y="25"/>
                                <a:pt x="345" y="22"/>
                              </a:cubicBezTo>
                              <a:cubicBezTo>
                                <a:pt x="361" y="19"/>
                                <a:pt x="375" y="32"/>
                                <a:pt x="390" y="37"/>
                              </a:cubicBezTo>
                              <a:cubicBezTo>
                                <a:pt x="455" y="15"/>
                                <a:pt x="485" y="38"/>
                                <a:pt x="555" y="52"/>
                              </a:cubicBezTo>
                              <a:cubicBezTo>
                                <a:pt x="630" y="27"/>
                                <a:pt x="585" y="32"/>
                                <a:pt x="690" y="67"/>
                              </a:cubicBezTo>
                              <a:cubicBezTo>
                                <a:pt x="705" y="72"/>
                                <a:pt x="735" y="82"/>
                                <a:pt x="735" y="82"/>
                              </a:cubicBezTo>
                              <a:cubicBezTo>
                                <a:pt x="773" y="25"/>
                                <a:pt x="747" y="37"/>
                                <a:pt x="810" y="3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F7520" id="Freeform 206" o:spid="_x0000_s1026" style="position:absolute;margin-left:229.7pt;margin-top:6.1pt;width:40.5pt;height:5.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" path="m,37c66,20,85,,150,22v32,96,-11,15,60,15c228,37,240,57,255,67v15,-5,31,-8,45,-15c316,44,327,25,345,22v16,-3,30,10,45,15c455,15,485,38,555,52,630,27,585,32,690,67v15,5,45,15,45,15c773,25,747,37,810,37e" filled="f">
                <v:path arrowok="t" o:connecttype="custom" o:connectlocs="0,23495;95250,13970;133350,23495;161925,42545;190500,33020;219075,13970;247650,23495;352425,33020;438150,42545;466725,52070;514350,23495" o:connectangles="0,0,0,0,0,0,0,0,0,0,0"/>
              </v:shape>
            </w:pict>
          </mc:Fallback>
        </mc:AlternateContent>
      </w:r>
      <w:r w:rsidRPr="00114806">
        <w:rPr>
          <w:rFonts w:ascii="Arial" w:hAnsi="Arial" w:cs="Arial"/>
          <w:noProof/>
        </w:rPr>
        <mc:AlternateContent>
          <mc:Choice Requires="wps">
            <w:drawing>
              <wp:anchor distT="0" distB="0" distL="114300" distR="114300" simplePos="0" relativeHeight="251729920" behindDoc="0" locked="0" layoutInCell="1" allowOverlap="1" wp14:anchorId="45BCE319" wp14:editId="7A611337">
                <wp:simplePos x="0" y="0"/>
                <wp:positionH relativeFrom="column">
                  <wp:posOffset>2059940</wp:posOffset>
                </wp:positionH>
                <wp:positionV relativeFrom="paragraph">
                  <wp:posOffset>72390</wp:posOffset>
                </wp:positionV>
                <wp:extent cx="504825" cy="48260"/>
                <wp:effectExtent l="9525" t="10160" r="9525" b="8255"/>
                <wp:wrapNone/>
                <wp:docPr id="205" name="Freef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 cy="48260"/>
                        </a:xfrm>
                        <a:custGeom>
                          <a:avLst/>
                          <a:gdLst>
                            <a:gd name="T0" fmla="*/ 0 w 795"/>
                            <a:gd name="T1" fmla="*/ 75 h 76"/>
                            <a:gd name="T2" fmla="*/ 30 w 795"/>
                            <a:gd name="T3" fmla="*/ 30 h 76"/>
                            <a:gd name="T4" fmla="*/ 75 w 795"/>
                            <a:gd name="T5" fmla="*/ 45 h 76"/>
                            <a:gd name="T6" fmla="*/ 150 w 795"/>
                            <a:gd name="T7" fmla="*/ 30 h 76"/>
                            <a:gd name="T8" fmla="*/ 210 w 795"/>
                            <a:gd name="T9" fmla="*/ 45 h 76"/>
                            <a:gd name="T10" fmla="*/ 300 w 795"/>
                            <a:gd name="T11" fmla="*/ 45 h 76"/>
                            <a:gd name="T12" fmla="*/ 435 w 795"/>
                            <a:gd name="T13" fmla="*/ 45 h 76"/>
                            <a:gd name="T14" fmla="*/ 630 w 795"/>
                            <a:gd name="T15" fmla="*/ 0 h 76"/>
                            <a:gd name="T16" fmla="*/ 795 w 795"/>
                            <a:gd name="T17" fmla="*/ 45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95" h="76">
                              <a:moveTo>
                                <a:pt x="0" y="75"/>
                              </a:moveTo>
                              <a:cubicBezTo>
                                <a:pt x="10" y="60"/>
                                <a:pt x="13" y="37"/>
                                <a:pt x="30" y="30"/>
                              </a:cubicBezTo>
                              <a:cubicBezTo>
                                <a:pt x="45" y="24"/>
                                <a:pt x="59" y="45"/>
                                <a:pt x="75" y="45"/>
                              </a:cubicBezTo>
                              <a:cubicBezTo>
                                <a:pt x="100" y="45"/>
                                <a:pt x="125" y="35"/>
                                <a:pt x="150" y="30"/>
                              </a:cubicBezTo>
                              <a:cubicBezTo>
                                <a:pt x="170" y="35"/>
                                <a:pt x="189" y="45"/>
                                <a:pt x="210" y="45"/>
                              </a:cubicBezTo>
                              <a:cubicBezTo>
                                <a:pt x="330" y="45"/>
                                <a:pt x="180" y="5"/>
                                <a:pt x="300" y="45"/>
                              </a:cubicBezTo>
                              <a:cubicBezTo>
                                <a:pt x="401" y="11"/>
                                <a:pt x="277" y="45"/>
                                <a:pt x="435" y="45"/>
                              </a:cubicBezTo>
                              <a:cubicBezTo>
                                <a:pt x="482" y="45"/>
                                <a:pt x="582" y="16"/>
                                <a:pt x="630" y="0"/>
                              </a:cubicBezTo>
                              <a:cubicBezTo>
                                <a:pt x="683" y="35"/>
                                <a:pt x="734" y="76"/>
                                <a:pt x="79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78FB1" id="Freeform 205" o:spid="_x0000_s1026" style="position:absolute;margin-left:162.2pt;margin-top:5.7pt;width:39.75pt;height:3.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9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" path="m,75c10,60,13,37,30,30,45,24,59,45,75,45v25,,50,-10,75,-15c170,35,189,45,210,45v120,,-30,-40,90,c401,11,277,45,435,45,482,45,582,16,630,v53,35,104,76,165,45e" filled="f">
                <v:path arrowok="t" o:connecttype="custom" o:connectlocs="0,47625;19050,19050;47625,28575;95250,19050;133350,28575;190500,28575;276225,28575;400050,0;504825,28575" o:connectangles="0,0,0,0,0,0,0,0,0"/>
              </v:shape>
            </w:pict>
          </mc:Fallback>
        </mc:AlternateContent>
      </w:r>
      <w:r w:rsidRPr="00114806">
        <w:rPr>
          <w:rFonts w:ascii="Arial" w:hAnsi="Arial" w:cs="Arial"/>
          <w:noProof/>
        </w:rPr>
        <mc:AlternateContent>
          <mc:Choice Requires="wpg">
            <w:drawing>
              <wp:anchor distT="0" distB="0" distL="114300" distR="114300" simplePos="0" relativeHeight="251728896" behindDoc="0" locked="0" layoutInCell="1" allowOverlap="1" wp14:anchorId="792B1CB6" wp14:editId="05F97C83">
                <wp:simplePos x="0" y="0"/>
                <wp:positionH relativeFrom="column">
                  <wp:posOffset>2514600</wp:posOffset>
                </wp:positionH>
                <wp:positionV relativeFrom="paragraph">
                  <wp:posOffset>91440</wp:posOffset>
                </wp:positionV>
                <wp:extent cx="457200" cy="228600"/>
                <wp:effectExtent l="26035" t="10160" r="21590" b="2794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28600"/>
                          <a:chOff x="5306" y="2520"/>
                          <a:chExt cx="720" cy="360"/>
                        </a:xfrm>
                      </wpg:grpSpPr>
                      <wps:wsp>
                        <wps:cNvPr id="199" name="Rectangle 649"/>
                        <wps:cNvSpPr>
                          <a:spLocks noChangeArrowheads="1"/>
                        </wps:cNvSpPr>
                        <wps:spPr bwMode="auto">
                          <a:xfrm>
                            <a:off x="5396" y="2520"/>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00" name="Group 650"/>
                        <wpg:cNvGrpSpPr>
                          <a:grpSpLocks/>
                        </wpg:cNvGrpSpPr>
                        <wpg:grpSpPr bwMode="auto">
                          <a:xfrm>
                            <a:off x="5306" y="2700"/>
                            <a:ext cx="720" cy="180"/>
                            <a:chOff x="5306" y="2700"/>
                            <a:chExt cx="720" cy="180"/>
                          </a:xfrm>
                        </wpg:grpSpPr>
                        <wps:wsp>
                          <wps:cNvPr id="201" name="Line 651"/>
                          <wps:cNvCnPr>
                            <a:cxnSpLocks noChangeShapeType="1"/>
                          </wps:cNvCnPr>
                          <wps:spPr bwMode="auto">
                            <a:xfrm flipV="1">
                              <a:off x="5306" y="2700"/>
                              <a:ext cx="0" cy="18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2" name="Line 652"/>
                          <wps:cNvCnPr>
                            <a:cxnSpLocks noChangeShapeType="1"/>
                          </wps:cNvCnPr>
                          <wps:spPr bwMode="auto">
                            <a:xfrm>
                              <a:off x="5306" y="2700"/>
                              <a:ext cx="7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3" name="Line 653"/>
                          <wps:cNvCnPr>
                            <a:cxnSpLocks noChangeShapeType="1"/>
                          </wps:cNvCnPr>
                          <wps:spPr bwMode="auto">
                            <a:xfrm>
                              <a:off x="6026" y="2700"/>
                              <a:ext cx="0" cy="18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grpSp>
                      <wps:wsp>
                        <wps:cNvPr id="204" name="Oval 654"/>
                        <wps:cNvSpPr>
                          <a:spLocks noChangeArrowheads="1"/>
                        </wps:cNvSpPr>
                        <wps:spPr bwMode="auto">
                          <a:xfrm>
                            <a:off x="5558" y="2700"/>
                            <a:ext cx="27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965F7" id="Group 198" o:spid="_x0000_s1026" style="position:absolute;margin-left:198pt;margin-top:7.2pt;width:36pt;height:18pt;z-index:251728896" coordorigin="5306,2520"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">
                <v:rect id="Rectangle 649" o:spid="_x0000_s1027" style="position:absolute;left:5396;top:2520;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"/>
                <v:group id="Group 650" o:spid="_x0000_s1028" style="position:absolute;left:5306;top:2700;width:720;height:180" coordorigin="5306,2700" coordsize="7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Line 651" o:spid="_x0000_s1029" style="position:absolute;flip:y;visibility:visible;mso-wrap-style:square" from="5306,2700" to="530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" strokeweight="3pt">
                    <v:stroke linestyle="thinThin"/>
                  </v:line>
                  <v:line id="Line 652" o:spid="_x0000_s1030" style="position:absolute;visibility:visible;mso-wrap-style:square" from="5306,2700" to="6026,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" strokeweight="3pt">
                    <v:stroke linestyle="thinThin"/>
                  </v:line>
                  <v:line id="Line 653" o:spid="_x0000_s1031" style="position:absolute;visibility:visible;mso-wrap-style:square" from="6026,2700" to="6026,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" strokeweight="3pt">
                    <v:stroke linestyle="thinThin"/>
                  </v:line>
                </v:group>
                <v:oval id="Oval 654" o:spid="_x0000_s1032" style="position:absolute;left:5558;top:2700;width:27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"/>
              </v:group>
            </w:pict>
          </mc:Fallback>
        </mc:AlternateContent>
      </w:r>
    </w:p>
    <w:p w14:paraId="7208AE7D"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38112" behindDoc="0" locked="0" layoutInCell="1" allowOverlap="1" wp14:anchorId="4F2A73F2" wp14:editId="2AAEFA42">
                <wp:simplePos x="0" y="0"/>
                <wp:positionH relativeFrom="column">
                  <wp:posOffset>3657600</wp:posOffset>
                </wp:positionH>
                <wp:positionV relativeFrom="paragraph">
                  <wp:posOffset>201295</wp:posOffset>
                </wp:positionV>
                <wp:extent cx="400050" cy="0"/>
                <wp:effectExtent l="6985" t="55880" r="21590" b="5842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36DF1" id="Straight Connector 19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5.85pt" to="319.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zc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">
                <v:stroke endarrow="block"/>
              </v:line>
            </w:pict>
          </mc:Fallback>
        </mc:AlternateContent>
      </w:r>
      <w:r w:rsidRPr="00114806">
        <w:rPr>
          <w:rFonts w:ascii="Arial" w:hAnsi="Arial" w:cs="Arial"/>
          <w:noProof/>
        </w:rPr>
        <mc:AlternateContent>
          <mc:Choice Requires="wps">
            <w:drawing>
              <wp:anchor distT="0" distB="0" distL="114300" distR="114300" simplePos="0" relativeHeight="251737088" behindDoc="0" locked="0" layoutInCell="1" allowOverlap="1" wp14:anchorId="15C38CAC" wp14:editId="09F85C08">
                <wp:simplePos x="0" y="0"/>
                <wp:positionH relativeFrom="column">
                  <wp:posOffset>1200150</wp:posOffset>
                </wp:positionH>
                <wp:positionV relativeFrom="paragraph">
                  <wp:posOffset>201295</wp:posOffset>
                </wp:positionV>
                <wp:extent cx="342900" cy="0"/>
                <wp:effectExtent l="6985" t="55880" r="21590" b="58420"/>
                <wp:wrapNone/>
                <wp:docPr id="196"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ADFDE" id="Straight Connector 19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15.85pt" to="121.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SDNAIAAFs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">
                <v:stroke endarrow="block"/>
              </v:line>
            </w:pict>
          </mc:Fallback>
        </mc:AlternateContent>
      </w:r>
      <w:r w:rsidRPr="00114806">
        <w:rPr>
          <w:rFonts w:ascii="Arial" w:hAnsi="Arial" w:cs="Arial"/>
          <w:noProof/>
        </w:rPr>
        <mc:AlternateContent>
          <mc:Choice Requires="wps">
            <w:drawing>
              <wp:anchor distT="0" distB="0" distL="114300" distR="114300" simplePos="0" relativeHeight="251720704" behindDoc="0" locked="0" layoutInCell="1" allowOverlap="1" wp14:anchorId="17EF6591" wp14:editId="56182A2A">
                <wp:simplePos x="0" y="0"/>
                <wp:positionH relativeFrom="column">
                  <wp:posOffset>3543300</wp:posOffset>
                </wp:positionH>
                <wp:positionV relativeFrom="paragraph">
                  <wp:posOffset>144780</wp:posOffset>
                </wp:positionV>
                <wp:extent cx="628650" cy="0"/>
                <wp:effectExtent l="6985" t="8890" r="12065" b="1016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F5EE0" id="Straight Connector 19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1.4pt" to="32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CEHgIAADk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"/>
            </w:pict>
          </mc:Fallback>
        </mc:AlternateContent>
      </w:r>
      <w:r w:rsidRPr="00114806">
        <w:rPr>
          <w:rFonts w:ascii="Arial" w:hAnsi="Arial" w:cs="Arial"/>
          <w:noProof/>
        </w:rPr>
        <mc:AlternateContent>
          <mc:Choice Requires="wps">
            <w:drawing>
              <wp:anchor distT="0" distB="0" distL="114300" distR="114300" simplePos="0" relativeHeight="251717632" behindDoc="0" locked="0" layoutInCell="1" allowOverlap="1" wp14:anchorId="781679D3" wp14:editId="114C9B6D">
                <wp:simplePos x="0" y="0"/>
                <wp:positionH relativeFrom="column">
                  <wp:posOffset>1714500</wp:posOffset>
                </wp:positionH>
                <wp:positionV relativeFrom="paragraph">
                  <wp:posOffset>144780</wp:posOffset>
                </wp:positionV>
                <wp:extent cx="228600" cy="0"/>
                <wp:effectExtent l="6985" t="8890" r="12065" b="1016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F361D" id="Straight Connector 19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4pt" to="15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4D2HgIAADk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"/>
            </w:pict>
          </mc:Fallback>
        </mc:AlternateContent>
      </w:r>
      <w:r w:rsidRPr="00114806">
        <w:rPr>
          <w:rFonts w:ascii="Arial" w:hAnsi="Arial" w:cs="Arial"/>
          <w:noProof/>
        </w:rPr>
        <mc:AlternateContent>
          <mc:Choice Requires="wps">
            <w:drawing>
              <wp:anchor distT="0" distB="0" distL="114300" distR="114300" simplePos="0" relativeHeight="251732992" behindDoc="0" locked="0" layoutInCell="1" allowOverlap="1" wp14:anchorId="42F35D2B" wp14:editId="0D4A19C9">
                <wp:simplePos x="0" y="0"/>
                <wp:positionH relativeFrom="column">
                  <wp:posOffset>2958465</wp:posOffset>
                </wp:positionH>
                <wp:positionV relativeFrom="paragraph">
                  <wp:posOffset>20955</wp:posOffset>
                </wp:positionV>
                <wp:extent cx="473075" cy="28575"/>
                <wp:effectExtent l="12700" t="8890" r="9525" b="10160"/>
                <wp:wrapNone/>
                <wp:docPr id="193" name="Freeform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3075" cy="28575"/>
                        </a:xfrm>
                        <a:custGeom>
                          <a:avLst/>
                          <a:gdLst>
                            <a:gd name="T0" fmla="*/ 25 w 745"/>
                            <a:gd name="T1" fmla="*/ 0 h 45"/>
                            <a:gd name="T2" fmla="*/ 145 w 745"/>
                            <a:gd name="T3" fmla="*/ 0 h 45"/>
                            <a:gd name="T4" fmla="*/ 190 w 745"/>
                            <a:gd name="T5" fmla="*/ 15 h 45"/>
                            <a:gd name="T6" fmla="*/ 325 w 745"/>
                            <a:gd name="T7" fmla="*/ 30 h 45"/>
                            <a:gd name="T8" fmla="*/ 490 w 745"/>
                            <a:gd name="T9" fmla="*/ 0 h 45"/>
                            <a:gd name="T10" fmla="*/ 640 w 745"/>
                            <a:gd name="T11" fmla="*/ 45 h 45"/>
                            <a:gd name="T12" fmla="*/ 745 w 745"/>
                            <a:gd name="T13" fmla="*/ 30 h 45"/>
                          </a:gdLst>
                          <a:ahLst/>
                          <a:cxnLst>
                            <a:cxn ang="0">
                              <a:pos x="T0" y="T1"/>
                            </a:cxn>
                            <a:cxn ang="0">
                              <a:pos x="T2" y="T3"/>
                            </a:cxn>
                            <a:cxn ang="0">
                              <a:pos x="T4" y="T5"/>
                            </a:cxn>
                            <a:cxn ang="0">
                              <a:pos x="T6" y="T7"/>
                            </a:cxn>
                            <a:cxn ang="0">
                              <a:pos x="T8" y="T9"/>
                            </a:cxn>
                            <a:cxn ang="0">
                              <a:pos x="T10" y="T11"/>
                            </a:cxn>
                            <a:cxn ang="0">
                              <a:pos x="T12" y="T13"/>
                            </a:cxn>
                          </a:cxnLst>
                          <a:rect l="0" t="0" r="r" b="b"/>
                          <a:pathLst>
                            <a:path w="745" h="45">
                              <a:moveTo>
                                <a:pt x="25" y="0"/>
                              </a:moveTo>
                              <a:cubicBezTo>
                                <a:pt x="128" y="34"/>
                                <a:pt x="0" y="0"/>
                                <a:pt x="145" y="0"/>
                              </a:cubicBezTo>
                              <a:cubicBezTo>
                                <a:pt x="161" y="0"/>
                                <a:pt x="174" y="12"/>
                                <a:pt x="190" y="15"/>
                              </a:cubicBezTo>
                              <a:cubicBezTo>
                                <a:pt x="235" y="22"/>
                                <a:pt x="280" y="25"/>
                                <a:pt x="325" y="30"/>
                              </a:cubicBezTo>
                              <a:cubicBezTo>
                                <a:pt x="380" y="21"/>
                                <a:pt x="434" y="0"/>
                                <a:pt x="490" y="0"/>
                              </a:cubicBezTo>
                              <a:cubicBezTo>
                                <a:pt x="525" y="0"/>
                                <a:pt x="604" y="33"/>
                                <a:pt x="640" y="45"/>
                              </a:cubicBezTo>
                              <a:cubicBezTo>
                                <a:pt x="715" y="26"/>
                                <a:pt x="679" y="30"/>
                                <a:pt x="745" y="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A0B5E" id="Freeform 193" o:spid="_x0000_s1026" style="position:absolute;margin-left:232.95pt;margin-top:1.65pt;width:37.2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" path="m25,c128,34,,,145,v16,,29,12,45,15c235,22,280,25,325,30,380,21,434,,490,v35,,114,33,150,45c715,26,679,30,745,30e" filled="f">
                <v:path arrowok="t" o:connecttype="custom" o:connectlocs="15875,0;92075,0;120650,9525;206375,19050;311150,0;406400,28575;473075,19050" o:connectangles="0,0,0,0,0,0,0"/>
              </v:shape>
            </w:pict>
          </mc:Fallback>
        </mc:AlternateContent>
      </w:r>
      <w:r w:rsidRPr="00114806">
        <w:rPr>
          <w:rFonts w:ascii="Arial" w:hAnsi="Arial" w:cs="Arial"/>
          <w:noProof/>
        </w:rPr>
        <mc:AlternateContent>
          <mc:Choice Requires="wps">
            <w:drawing>
              <wp:anchor distT="0" distB="0" distL="114300" distR="114300" simplePos="0" relativeHeight="251731968" behindDoc="0" locked="0" layoutInCell="1" allowOverlap="1" wp14:anchorId="6ECBDB5B" wp14:editId="1DAB19C3">
                <wp:simplePos x="0" y="0"/>
                <wp:positionH relativeFrom="column">
                  <wp:posOffset>2059940</wp:posOffset>
                </wp:positionH>
                <wp:positionV relativeFrom="paragraph">
                  <wp:posOffset>40005</wp:posOffset>
                </wp:positionV>
                <wp:extent cx="457200" cy="30480"/>
                <wp:effectExtent l="9525" t="18415" r="9525" b="8255"/>
                <wp:wrapNone/>
                <wp:docPr id="192" name="Freeform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30480"/>
                        </a:xfrm>
                        <a:custGeom>
                          <a:avLst/>
                          <a:gdLst>
                            <a:gd name="T0" fmla="*/ 0 w 720"/>
                            <a:gd name="T1" fmla="*/ 15 h 48"/>
                            <a:gd name="T2" fmla="*/ 45 w 720"/>
                            <a:gd name="T3" fmla="*/ 30 h 48"/>
                            <a:gd name="T4" fmla="*/ 135 w 720"/>
                            <a:gd name="T5" fmla="*/ 0 h 48"/>
                            <a:gd name="T6" fmla="*/ 180 w 720"/>
                            <a:gd name="T7" fmla="*/ 15 h 48"/>
                            <a:gd name="T8" fmla="*/ 225 w 720"/>
                            <a:gd name="T9" fmla="*/ 45 h 48"/>
                            <a:gd name="T10" fmla="*/ 270 w 720"/>
                            <a:gd name="T11" fmla="*/ 30 h 48"/>
                            <a:gd name="T12" fmla="*/ 330 w 720"/>
                            <a:gd name="T13" fmla="*/ 15 h 48"/>
                            <a:gd name="T14" fmla="*/ 390 w 720"/>
                            <a:gd name="T15" fmla="*/ 30 h 48"/>
                            <a:gd name="T16" fmla="*/ 510 w 720"/>
                            <a:gd name="T17" fmla="*/ 0 h 48"/>
                            <a:gd name="T18" fmla="*/ 720 w 720"/>
                            <a:gd name="T19"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0" h="48">
                              <a:moveTo>
                                <a:pt x="0" y="15"/>
                              </a:moveTo>
                              <a:cubicBezTo>
                                <a:pt x="15" y="20"/>
                                <a:pt x="29" y="32"/>
                                <a:pt x="45" y="30"/>
                              </a:cubicBezTo>
                              <a:cubicBezTo>
                                <a:pt x="76" y="27"/>
                                <a:pt x="135" y="0"/>
                                <a:pt x="135" y="0"/>
                              </a:cubicBezTo>
                              <a:cubicBezTo>
                                <a:pt x="150" y="5"/>
                                <a:pt x="166" y="8"/>
                                <a:pt x="180" y="15"/>
                              </a:cubicBezTo>
                              <a:cubicBezTo>
                                <a:pt x="196" y="23"/>
                                <a:pt x="207" y="42"/>
                                <a:pt x="225" y="45"/>
                              </a:cubicBezTo>
                              <a:cubicBezTo>
                                <a:pt x="241" y="48"/>
                                <a:pt x="255" y="34"/>
                                <a:pt x="270" y="30"/>
                              </a:cubicBezTo>
                              <a:cubicBezTo>
                                <a:pt x="290" y="24"/>
                                <a:pt x="310" y="20"/>
                                <a:pt x="330" y="15"/>
                              </a:cubicBezTo>
                              <a:cubicBezTo>
                                <a:pt x="350" y="20"/>
                                <a:pt x="369" y="32"/>
                                <a:pt x="390" y="30"/>
                              </a:cubicBezTo>
                              <a:cubicBezTo>
                                <a:pt x="431" y="27"/>
                                <a:pt x="510" y="0"/>
                                <a:pt x="510" y="0"/>
                              </a:cubicBezTo>
                              <a:cubicBezTo>
                                <a:pt x="580" y="23"/>
                                <a:pt x="647" y="0"/>
                                <a:pt x="7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4A10E" id="Freeform 192" o:spid="_x0000_s1026" style="position:absolute;margin-left:162.2pt;margin-top:3.15pt;width:36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" path="m,15v15,5,29,17,45,15c76,27,135,,135,v15,5,31,8,45,15c196,23,207,42,225,45v16,3,30,-11,45,-15c290,24,310,20,330,15v20,5,39,17,60,15c431,27,510,,510,v70,23,137,,210,e" filled="f">
                <v:path arrowok="t" o:connecttype="custom" o:connectlocs="0,9525;28575,19050;85725,0;114300,9525;142875,28575;171450,19050;209550,9525;247650,19050;323850,0;457200,0" o:connectangles="0,0,0,0,0,0,0,0,0,0"/>
              </v:shape>
            </w:pict>
          </mc:Fallback>
        </mc:AlternateContent>
      </w:r>
      <w:r w:rsidRPr="00114806">
        <w:rPr>
          <w:rFonts w:ascii="Arial" w:hAnsi="Arial" w:cs="Arial"/>
          <w:noProof/>
        </w:rPr>
        <mc:AlternateContent>
          <mc:Choice Requires="wps">
            <w:drawing>
              <wp:anchor distT="0" distB="0" distL="114300" distR="114300" simplePos="0" relativeHeight="251712512" behindDoc="0" locked="0" layoutInCell="1" allowOverlap="1" wp14:anchorId="4808104D" wp14:editId="7866383B">
                <wp:simplePos x="0" y="0"/>
                <wp:positionH relativeFrom="column">
                  <wp:posOffset>1028700</wp:posOffset>
                </wp:positionH>
                <wp:positionV relativeFrom="paragraph">
                  <wp:posOffset>144780</wp:posOffset>
                </wp:positionV>
                <wp:extent cx="571500" cy="0"/>
                <wp:effectExtent l="6985" t="8890" r="12065" b="10160"/>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F0B57" id="Straight Connector 19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4pt" to="12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b5HwIAADk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"/>
            </w:pict>
          </mc:Fallback>
        </mc:AlternateContent>
      </w:r>
    </w:p>
    <w:p w14:paraId="521ADFDB"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19680" behindDoc="0" locked="0" layoutInCell="1" allowOverlap="1" wp14:anchorId="04881C9C" wp14:editId="74BE32CF">
                <wp:simplePos x="0" y="0"/>
                <wp:positionH relativeFrom="column">
                  <wp:posOffset>3543300</wp:posOffset>
                </wp:positionH>
                <wp:positionV relativeFrom="paragraph">
                  <wp:posOffset>83820</wp:posOffset>
                </wp:positionV>
                <wp:extent cx="628650" cy="0"/>
                <wp:effectExtent l="6985" t="9525" r="12065" b="9525"/>
                <wp:wrapNone/>
                <wp:docPr id="190"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33465" id="Straight Connector 190"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6.6pt" to="32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"/>
            </w:pict>
          </mc:Fallback>
        </mc:AlternateContent>
      </w:r>
      <w:r w:rsidRPr="00114806">
        <w:rPr>
          <w:rFonts w:ascii="Arial" w:hAnsi="Arial" w:cs="Arial"/>
          <w:noProof/>
        </w:rPr>
        <mc:AlternateContent>
          <mc:Choice Requires="wps">
            <w:drawing>
              <wp:anchor distT="0" distB="0" distL="114300" distR="114300" simplePos="0" relativeHeight="251715584" behindDoc="0" locked="0" layoutInCell="1" allowOverlap="1" wp14:anchorId="3FB01A7F" wp14:editId="61F5582C">
                <wp:simplePos x="0" y="0"/>
                <wp:positionH relativeFrom="column">
                  <wp:posOffset>1028700</wp:posOffset>
                </wp:positionH>
                <wp:positionV relativeFrom="paragraph">
                  <wp:posOffset>83820</wp:posOffset>
                </wp:positionV>
                <wp:extent cx="914400" cy="0"/>
                <wp:effectExtent l="6985" t="9525" r="12065" b="9525"/>
                <wp:wrapNone/>
                <wp:docPr id="189"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B8DD5" id="Straight Connector 18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6.6pt" to="1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EDHQ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"/>
            </w:pict>
          </mc:Fallback>
        </mc:AlternateContent>
      </w:r>
    </w:p>
    <w:p w14:paraId="6C0AA481" w14:textId="65CD0CEE" w:rsidR="00114806" w:rsidRPr="00BA49DC" w:rsidRDefault="00114806" w:rsidP="00BA49DC">
      <w:pPr>
        <w:tabs>
          <w:tab w:val="left" w:pos="3735"/>
        </w:tabs>
        <w:ind w:left="426" w:hanging="426"/>
        <w:rPr>
          <w:rFonts w:ascii="Arial" w:hAnsi="Arial" w:cs="Arial"/>
        </w:rPr>
      </w:pPr>
      <w:r w:rsidRPr="00BA49DC">
        <w:rPr>
          <w:rFonts w:ascii="Arial" w:hAnsi="Arial" w:cs="Arial"/>
        </w:rPr>
        <w:t>LP SIDE</w:t>
      </w:r>
    </w:p>
    <w:p w14:paraId="6F55E1CC" w14:textId="77777777" w:rsidR="00114806" w:rsidRPr="00114806" w:rsidRDefault="00114806" w:rsidP="00BA49DC">
      <w:pPr>
        <w:ind w:left="426" w:hanging="426"/>
        <w:rPr>
          <w:rFonts w:ascii="Arial" w:hAnsi="Arial" w:cs="Arial"/>
        </w:rPr>
      </w:pPr>
    </w:p>
    <w:p w14:paraId="4CC42F8B" w14:textId="77777777" w:rsidR="00114806" w:rsidRPr="00114806" w:rsidRDefault="00114806" w:rsidP="00BA49DC">
      <w:pPr>
        <w:ind w:left="426" w:hanging="426"/>
        <w:rPr>
          <w:rFonts w:ascii="Arial" w:hAnsi="Arial" w:cs="Arial"/>
        </w:rPr>
      </w:pPr>
    </w:p>
    <w:p w14:paraId="1D60B8A5" w14:textId="77777777" w:rsidR="00114806" w:rsidRPr="00114806" w:rsidRDefault="00114806" w:rsidP="00BA49DC">
      <w:pPr>
        <w:ind w:left="426" w:hanging="426"/>
        <w:rPr>
          <w:rFonts w:ascii="Arial" w:hAnsi="Arial" w:cs="Arial"/>
        </w:rPr>
      </w:pPr>
    </w:p>
    <w:p w14:paraId="229860EB" w14:textId="77777777" w:rsidR="00114806" w:rsidRPr="00BA49DC" w:rsidRDefault="00114806" w:rsidP="00BA49DC">
      <w:pPr>
        <w:ind w:left="426" w:hanging="426"/>
        <w:rPr>
          <w:rFonts w:ascii="Arial" w:hAnsi="Arial" w:cs="Arial"/>
        </w:rPr>
      </w:pPr>
      <w:r w:rsidRPr="00BA49DC">
        <w:rPr>
          <w:rFonts w:ascii="Arial" w:hAnsi="Arial" w:cs="Arial"/>
        </w:rPr>
        <w:t>This type of flow meters are generally used for extremely low-flow rates in small diameter ducts.  As shown in the figure transmitter is directly mounted on the pipe.  Thus it measures low-flow accurately with fast response.</w:t>
      </w:r>
    </w:p>
    <w:p w14:paraId="4ACADC14" w14:textId="77777777" w:rsidR="00114806" w:rsidRPr="00114806" w:rsidRDefault="00114806" w:rsidP="00BA49DC">
      <w:pPr>
        <w:ind w:left="426" w:hanging="426"/>
        <w:rPr>
          <w:rFonts w:ascii="Arial" w:hAnsi="Arial" w:cs="Arial"/>
        </w:rPr>
      </w:pPr>
    </w:p>
    <w:p w14:paraId="6369DAC2" w14:textId="77777777" w:rsidR="00114806" w:rsidRPr="00114806" w:rsidRDefault="00114806" w:rsidP="00BA49DC">
      <w:pPr>
        <w:ind w:left="426" w:hanging="426"/>
        <w:rPr>
          <w:rFonts w:ascii="Arial" w:hAnsi="Arial" w:cs="Arial"/>
        </w:rPr>
      </w:pPr>
    </w:p>
    <w:p w14:paraId="6EFA291A" w14:textId="77777777" w:rsidR="00114806" w:rsidRPr="00BA49DC" w:rsidRDefault="00114806" w:rsidP="00BA49DC">
      <w:pPr>
        <w:ind w:left="426" w:hanging="426"/>
        <w:rPr>
          <w:rFonts w:ascii="Arial" w:hAnsi="Arial" w:cs="Arial"/>
        </w:rPr>
      </w:pPr>
      <w:r w:rsidRPr="00BA49DC">
        <w:rPr>
          <w:rFonts w:ascii="Arial" w:hAnsi="Arial" w:cs="Arial"/>
        </w:rPr>
        <w:br w:type="page"/>
      </w:r>
    </w:p>
    <w:p w14:paraId="0E07C87A" w14:textId="77777777" w:rsidR="00114806" w:rsidRPr="00114806" w:rsidRDefault="00114806" w:rsidP="00BA49DC">
      <w:pPr>
        <w:ind w:left="426" w:hanging="426"/>
        <w:rPr>
          <w:rFonts w:ascii="Arial" w:hAnsi="Arial" w:cs="Arial"/>
        </w:rPr>
      </w:pPr>
    </w:p>
    <w:p w14:paraId="5BA2B7E0" w14:textId="77777777" w:rsidR="00114806" w:rsidRPr="00114806" w:rsidRDefault="00114806" w:rsidP="00BA49DC">
      <w:pPr>
        <w:ind w:left="426" w:hanging="426"/>
        <w:rPr>
          <w:rFonts w:ascii="Arial" w:hAnsi="Arial" w:cs="Arial"/>
        </w:rPr>
      </w:pPr>
    </w:p>
    <w:p w14:paraId="0C74F820" w14:textId="77777777" w:rsidR="00114806" w:rsidRPr="00114806" w:rsidRDefault="00114806" w:rsidP="00BA49DC">
      <w:pPr>
        <w:ind w:left="426" w:hanging="426"/>
        <w:rPr>
          <w:rFonts w:ascii="Arial" w:hAnsi="Arial" w:cs="Arial"/>
        </w:rPr>
      </w:pPr>
    </w:p>
    <w:p w14:paraId="7E5F9EBD" w14:textId="77777777" w:rsidR="00114806" w:rsidRPr="00114806" w:rsidRDefault="00114806" w:rsidP="00BA49DC">
      <w:pPr>
        <w:ind w:left="426" w:hanging="426"/>
        <w:rPr>
          <w:rFonts w:ascii="Arial" w:hAnsi="Arial" w:cs="Arial"/>
        </w:rPr>
      </w:pPr>
    </w:p>
    <w:p w14:paraId="3559C4ED" w14:textId="77777777" w:rsidR="00114806" w:rsidRPr="00114806" w:rsidRDefault="00114806" w:rsidP="00BA49DC">
      <w:pPr>
        <w:ind w:left="426" w:hanging="426"/>
        <w:rPr>
          <w:rFonts w:ascii="Arial" w:hAnsi="Arial" w:cs="Arial"/>
        </w:rPr>
      </w:pPr>
    </w:p>
    <w:p w14:paraId="4FE49323" w14:textId="77777777" w:rsidR="00114806" w:rsidRPr="00114806" w:rsidRDefault="00114806" w:rsidP="00BA49DC">
      <w:pPr>
        <w:ind w:left="426" w:hanging="426"/>
        <w:rPr>
          <w:rFonts w:ascii="Arial" w:hAnsi="Arial" w:cs="Arial"/>
        </w:rPr>
      </w:pPr>
    </w:p>
    <w:p w14:paraId="0EED73CB" w14:textId="77777777" w:rsidR="00114806" w:rsidRPr="00114806" w:rsidRDefault="00114806" w:rsidP="00BA49DC">
      <w:pPr>
        <w:ind w:left="426" w:hanging="426"/>
        <w:rPr>
          <w:rFonts w:ascii="Arial" w:hAnsi="Arial" w:cs="Arial"/>
        </w:rPr>
      </w:pPr>
    </w:p>
    <w:p w14:paraId="467FF090" w14:textId="77777777" w:rsidR="00114806" w:rsidRPr="00114806" w:rsidRDefault="00114806" w:rsidP="00BA49DC">
      <w:pPr>
        <w:ind w:left="426" w:hanging="426"/>
        <w:rPr>
          <w:rFonts w:ascii="Arial" w:hAnsi="Arial" w:cs="Arial"/>
        </w:rPr>
      </w:pPr>
    </w:p>
    <w:p w14:paraId="353C9888" w14:textId="77777777" w:rsidR="00114806" w:rsidRPr="00114806" w:rsidRDefault="00114806" w:rsidP="00BA49DC">
      <w:pPr>
        <w:ind w:left="426" w:hanging="426"/>
        <w:rPr>
          <w:rFonts w:ascii="Arial" w:hAnsi="Arial" w:cs="Arial"/>
        </w:rPr>
      </w:pPr>
    </w:p>
    <w:p w14:paraId="70B47989" w14:textId="77777777" w:rsidR="00114806" w:rsidRPr="00114806" w:rsidRDefault="00114806" w:rsidP="00BA49DC">
      <w:pPr>
        <w:ind w:left="426" w:hanging="426"/>
        <w:rPr>
          <w:rFonts w:ascii="Arial" w:hAnsi="Arial" w:cs="Arial"/>
        </w:rPr>
      </w:pPr>
    </w:p>
    <w:p w14:paraId="56A77EB2" w14:textId="77777777" w:rsidR="00114806" w:rsidRPr="00114806" w:rsidRDefault="00114806" w:rsidP="00BA49DC">
      <w:pPr>
        <w:ind w:left="426" w:hanging="426"/>
        <w:rPr>
          <w:rFonts w:ascii="Arial" w:hAnsi="Arial" w:cs="Arial"/>
        </w:rPr>
      </w:pPr>
    </w:p>
    <w:p w14:paraId="72B44B4D" w14:textId="77777777" w:rsidR="00114806" w:rsidRPr="00BA49DC" w:rsidRDefault="00114806" w:rsidP="00BA49DC">
      <w:pPr>
        <w:ind w:left="426" w:hanging="426"/>
        <w:rPr>
          <w:rFonts w:ascii="Arial" w:hAnsi="Arial" w:cs="Arial"/>
          <w:b/>
          <w:bCs/>
        </w:rPr>
      </w:pPr>
      <w:r w:rsidRPr="00BA49DC">
        <w:rPr>
          <w:rFonts w:ascii="Arial" w:hAnsi="Arial" w:cs="Arial"/>
          <w:b/>
          <w:bCs/>
        </w:rPr>
        <w:t>CHAPTER – IX</w:t>
      </w:r>
    </w:p>
    <w:p w14:paraId="09B9C49C" w14:textId="77777777" w:rsidR="00114806" w:rsidRPr="00114806" w:rsidRDefault="00114806" w:rsidP="00BA49DC">
      <w:pPr>
        <w:ind w:left="426" w:hanging="426"/>
        <w:rPr>
          <w:rFonts w:ascii="Arial" w:hAnsi="Arial" w:cs="Arial"/>
          <w:b/>
          <w:bCs/>
        </w:rPr>
      </w:pPr>
    </w:p>
    <w:p w14:paraId="36B83D0F" w14:textId="77777777" w:rsidR="00114806" w:rsidRPr="00BA49DC" w:rsidRDefault="00114806" w:rsidP="00BA49DC">
      <w:pPr>
        <w:ind w:left="426" w:hanging="426"/>
        <w:rPr>
          <w:rFonts w:ascii="Arial" w:hAnsi="Arial" w:cs="Arial"/>
        </w:rPr>
      </w:pPr>
      <w:r w:rsidRPr="00BA49DC">
        <w:rPr>
          <w:rFonts w:ascii="Arial" w:hAnsi="Arial" w:cs="Arial"/>
          <w:b/>
          <w:bCs/>
        </w:rPr>
        <w:t>HYDROGEN FACILITY</w:t>
      </w:r>
    </w:p>
    <w:p w14:paraId="550B3E9E" w14:textId="77777777" w:rsidR="00114806" w:rsidRPr="00114806" w:rsidRDefault="00114806" w:rsidP="00BA49DC">
      <w:pPr>
        <w:ind w:left="426" w:hanging="426"/>
        <w:rPr>
          <w:rFonts w:ascii="Arial" w:hAnsi="Arial" w:cs="Arial"/>
        </w:rPr>
      </w:pPr>
    </w:p>
    <w:p w14:paraId="2B6E08E5" w14:textId="77777777" w:rsidR="00114806" w:rsidRPr="00114806" w:rsidRDefault="00114806" w:rsidP="00BA49DC">
      <w:pPr>
        <w:ind w:left="426" w:hanging="426"/>
        <w:rPr>
          <w:rFonts w:ascii="Arial" w:hAnsi="Arial" w:cs="Arial"/>
        </w:rPr>
      </w:pPr>
    </w:p>
    <w:p w14:paraId="3757F655" w14:textId="77777777" w:rsidR="00114806" w:rsidRPr="00114806" w:rsidRDefault="00114806" w:rsidP="00BA49DC">
      <w:pPr>
        <w:ind w:left="426" w:hanging="426"/>
        <w:rPr>
          <w:rFonts w:ascii="Arial" w:hAnsi="Arial" w:cs="Arial"/>
        </w:rPr>
      </w:pPr>
      <w:r w:rsidRPr="00114806">
        <w:rPr>
          <w:rFonts w:ascii="Arial" w:hAnsi="Arial" w:cs="Arial"/>
        </w:rPr>
        <w:br w:type="page"/>
      </w:r>
      <w:r w:rsidRPr="00114806">
        <w:rPr>
          <w:rFonts w:ascii="Arial" w:hAnsi="Arial" w:cs="Arial"/>
        </w:rPr>
        <w:lastRenderedPageBreak/>
        <w:t xml:space="preserve"> </w:t>
      </w:r>
    </w:p>
    <w:p w14:paraId="4491FD1C" w14:textId="77777777" w:rsidR="00114806" w:rsidRPr="00BA49DC" w:rsidRDefault="00114806" w:rsidP="00BA49DC">
      <w:pPr>
        <w:ind w:left="426" w:hanging="426"/>
        <w:rPr>
          <w:rFonts w:ascii="Arial" w:hAnsi="Arial" w:cs="Arial"/>
          <w:b/>
          <w:bCs/>
          <w:u w:val="single"/>
        </w:rPr>
      </w:pPr>
      <w:r w:rsidRPr="00BA49DC">
        <w:rPr>
          <w:rFonts w:ascii="Arial" w:hAnsi="Arial" w:cs="Arial"/>
          <w:b/>
          <w:bCs/>
          <w:u w:val="single"/>
        </w:rPr>
        <w:t>HYDROGEN FACILITY</w:t>
      </w:r>
    </w:p>
    <w:p w14:paraId="2FA7FA08" w14:textId="77777777" w:rsidR="00114806" w:rsidRPr="00114806" w:rsidRDefault="00114806" w:rsidP="00BA49DC">
      <w:pPr>
        <w:ind w:left="426" w:hanging="426"/>
        <w:rPr>
          <w:rFonts w:ascii="Arial" w:hAnsi="Arial" w:cs="Arial"/>
        </w:rPr>
      </w:pPr>
    </w:p>
    <w:p w14:paraId="5A2FDD18" w14:textId="77777777" w:rsidR="00114806" w:rsidRPr="00114806" w:rsidRDefault="00114806" w:rsidP="00BA49DC">
      <w:pPr>
        <w:ind w:left="426" w:hanging="426"/>
        <w:rPr>
          <w:rFonts w:ascii="Arial" w:hAnsi="Arial" w:cs="Arial"/>
        </w:rPr>
      </w:pPr>
    </w:p>
    <w:p w14:paraId="7941D9E7" w14:textId="77777777" w:rsidR="00114806" w:rsidRPr="00114806" w:rsidRDefault="00114806" w:rsidP="00BA49DC">
      <w:pPr>
        <w:ind w:left="426" w:hanging="426"/>
        <w:rPr>
          <w:rFonts w:ascii="Arial" w:hAnsi="Arial" w:cs="Arial"/>
        </w:rPr>
      </w:pPr>
      <w:r w:rsidRPr="00114806">
        <w:rPr>
          <w:rFonts w:ascii="Arial" w:hAnsi="Arial" w:cs="Arial"/>
        </w:rPr>
        <w:t>Source of hydrogen:</w:t>
      </w:r>
    </w:p>
    <w:p w14:paraId="6E515A3E" w14:textId="77777777" w:rsidR="00114806" w:rsidRPr="00114806" w:rsidRDefault="00114806" w:rsidP="00BA49DC">
      <w:pPr>
        <w:ind w:left="426" w:hanging="426"/>
        <w:rPr>
          <w:rFonts w:ascii="Arial" w:hAnsi="Arial" w:cs="Arial"/>
        </w:rPr>
      </w:pPr>
    </w:p>
    <w:p w14:paraId="41FFE8F2" w14:textId="77777777" w:rsidR="00114806" w:rsidRPr="00BA49DC" w:rsidRDefault="00114806" w:rsidP="00BA49DC">
      <w:pPr>
        <w:ind w:left="426" w:hanging="426"/>
        <w:rPr>
          <w:rFonts w:ascii="Arial" w:hAnsi="Arial" w:cs="Arial"/>
        </w:rPr>
      </w:pPr>
      <w:r w:rsidRPr="00BA49DC">
        <w:rPr>
          <w:rFonts w:ascii="Arial" w:hAnsi="Arial" w:cs="Arial"/>
        </w:rPr>
        <w:t>High purity hydrogen is available from PSA unit at cracker battery limit at 18 kg/cm2g pressure and ambient temp.  The quantity available is 35 kg/hr.  Hydrogen pressure at the inlet to hydrogen supply facility is fixed at 16.5 kg/cm2g minimum to take care of line pressure drop.</w:t>
      </w:r>
    </w:p>
    <w:p w14:paraId="11985F76" w14:textId="77777777" w:rsidR="00114806" w:rsidRPr="00114806" w:rsidRDefault="00114806" w:rsidP="00BA49DC">
      <w:pPr>
        <w:ind w:left="426" w:hanging="426"/>
        <w:rPr>
          <w:rFonts w:ascii="Arial" w:hAnsi="Arial" w:cs="Arial"/>
        </w:rPr>
      </w:pPr>
    </w:p>
    <w:p w14:paraId="1D92F9A7" w14:textId="77777777" w:rsidR="00114806" w:rsidRPr="00114806" w:rsidRDefault="00114806" w:rsidP="00BA49DC">
      <w:pPr>
        <w:ind w:left="426" w:hanging="426"/>
        <w:rPr>
          <w:rFonts w:ascii="Arial" w:hAnsi="Arial" w:cs="Arial"/>
        </w:rPr>
      </w:pPr>
      <w:r w:rsidRPr="00114806">
        <w:rPr>
          <w:rFonts w:ascii="Arial" w:hAnsi="Arial" w:cs="Arial"/>
        </w:rPr>
        <w:t>Requirement of Hydrogen</w:t>
      </w:r>
    </w:p>
    <w:p w14:paraId="2A802F98" w14:textId="77777777" w:rsidR="00114806" w:rsidRPr="00114806" w:rsidRDefault="00114806" w:rsidP="00BA49DC">
      <w:pPr>
        <w:ind w:left="426" w:hanging="426"/>
        <w:rPr>
          <w:rFonts w:ascii="Arial" w:hAnsi="Arial" w:cs="Arial"/>
        </w:rPr>
      </w:pPr>
    </w:p>
    <w:p w14:paraId="12AEAF57" w14:textId="77777777" w:rsidR="00114806" w:rsidRPr="00BA49DC" w:rsidRDefault="00114806" w:rsidP="00BA49DC">
      <w:pPr>
        <w:ind w:left="426" w:hanging="426"/>
        <w:rPr>
          <w:rFonts w:ascii="Arial" w:hAnsi="Arial" w:cs="Arial"/>
        </w:rPr>
      </w:pPr>
      <w:r w:rsidRPr="00BA49DC">
        <w:rPr>
          <w:rFonts w:ascii="Arial" w:hAnsi="Arial" w:cs="Arial"/>
        </w:rPr>
        <w:t>Specific consumption for different products are as follows:</w:t>
      </w:r>
    </w:p>
    <w:p w14:paraId="52895D45" w14:textId="77777777" w:rsidR="00114806" w:rsidRPr="00114806" w:rsidRDefault="00114806" w:rsidP="00BA49DC">
      <w:pPr>
        <w:ind w:left="426" w:hanging="426"/>
        <w:rPr>
          <w:rFonts w:ascii="Arial" w:hAnsi="Arial" w:cs="Arial"/>
        </w:rPr>
      </w:pPr>
    </w:p>
    <w:p w14:paraId="7ACBF089" w14:textId="77777777" w:rsidR="00114806" w:rsidRPr="00BA49DC" w:rsidRDefault="00114806" w:rsidP="00BA49DC">
      <w:pPr>
        <w:ind w:left="426" w:hanging="426"/>
        <w:rPr>
          <w:rFonts w:ascii="Arial" w:hAnsi="Arial" w:cs="Arial"/>
        </w:rPr>
      </w:pPr>
      <w:r w:rsidRPr="00BA49DC">
        <w:rPr>
          <w:rFonts w:ascii="Arial" w:hAnsi="Arial" w:cs="Arial"/>
        </w:rPr>
        <w:t>LLDPE</w:t>
      </w:r>
      <w:r w:rsidRPr="00BA49DC">
        <w:rPr>
          <w:rFonts w:ascii="Arial" w:hAnsi="Arial" w:cs="Arial"/>
        </w:rPr>
        <w:tab/>
      </w:r>
      <w:r w:rsidRPr="00BA49DC">
        <w:rPr>
          <w:rFonts w:ascii="Arial" w:hAnsi="Arial" w:cs="Arial"/>
        </w:rPr>
        <w:tab/>
      </w:r>
      <w:r w:rsidRPr="00BA49DC">
        <w:rPr>
          <w:rFonts w:ascii="Arial" w:hAnsi="Arial" w:cs="Arial"/>
        </w:rPr>
        <w:tab/>
        <w:t>2.5 Nm3/Ton</w:t>
      </w:r>
    </w:p>
    <w:p w14:paraId="7CD7BB1E" w14:textId="77777777" w:rsidR="00114806" w:rsidRPr="00BA49DC" w:rsidRDefault="00114806" w:rsidP="00BA49DC">
      <w:pPr>
        <w:ind w:left="426" w:hanging="426"/>
        <w:rPr>
          <w:rFonts w:ascii="Arial" w:hAnsi="Arial" w:cs="Arial"/>
        </w:rPr>
      </w:pPr>
      <w:r w:rsidRPr="00BA49DC">
        <w:rPr>
          <w:rFonts w:ascii="Arial" w:hAnsi="Arial" w:cs="Arial"/>
        </w:rPr>
        <w:t>HDPE</w:t>
      </w:r>
      <w:r w:rsidRPr="00BA49DC">
        <w:rPr>
          <w:rFonts w:ascii="Arial" w:hAnsi="Arial" w:cs="Arial"/>
        </w:rPr>
        <w:tab/>
      </w:r>
      <w:r w:rsidRPr="00BA49DC">
        <w:rPr>
          <w:rFonts w:ascii="Arial" w:hAnsi="Arial" w:cs="Arial"/>
        </w:rPr>
        <w:tab/>
      </w:r>
      <w:r w:rsidRPr="00BA49DC">
        <w:rPr>
          <w:rFonts w:ascii="Arial" w:hAnsi="Arial" w:cs="Arial"/>
        </w:rPr>
        <w:tab/>
        <w:t>20.0 Nm3/Ton</w:t>
      </w:r>
    </w:p>
    <w:p w14:paraId="7B3257C5" w14:textId="77777777" w:rsidR="00114806" w:rsidRPr="00BA49DC" w:rsidRDefault="00114806" w:rsidP="00BA49DC">
      <w:pPr>
        <w:ind w:left="426" w:hanging="426"/>
        <w:rPr>
          <w:rFonts w:ascii="Arial" w:hAnsi="Arial" w:cs="Arial"/>
        </w:rPr>
      </w:pPr>
      <w:r w:rsidRPr="00BA49DC">
        <w:rPr>
          <w:rFonts w:ascii="Arial" w:hAnsi="Arial" w:cs="Arial"/>
        </w:rPr>
        <w:t>PP</w:t>
      </w:r>
      <w:r w:rsidRPr="00BA49DC">
        <w:rPr>
          <w:rFonts w:ascii="Arial" w:hAnsi="Arial" w:cs="Arial"/>
        </w:rPr>
        <w:tab/>
      </w:r>
      <w:r w:rsidRPr="00BA49DC">
        <w:rPr>
          <w:rFonts w:ascii="Arial" w:hAnsi="Arial" w:cs="Arial"/>
        </w:rPr>
        <w:tab/>
      </w:r>
      <w:r w:rsidRPr="00BA49DC">
        <w:rPr>
          <w:rFonts w:ascii="Arial" w:hAnsi="Arial" w:cs="Arial"/>
        </w:rPr>
        <w:tab/>
        <w:t>0.5 Nm3/Ton</w:t>
      </w:r>
    </w:p>
    <w:p w14:paraId="555E13BB" w14:textId="77777777" w:rsidR="00114806" w:rsidRPr="00114806" w:rsidRDefault="00114806" w:rsidP="00BA49DC">
      <w:pPr>
        <w:ind w:left="426" w:hanging="426"/>
        <w:rPr>
          <w:rFonts w:ascii="Arial" w:hAnsi="Arial" w:cs="Arial"/>
        </w:rPr>
      </w:pPr>
    </w:p>
    <w:p w14:paraId="1527CDD2" w14:textId="77777777" w:rsidR="00114806" w:rsidRPr="00BA49DC" w:rsidRDefault="00114806" w:rsidP="00BA49DC">
      <w:pPr>
        <w:ind w:left="426" w:hanging="426"/>
        <w:rPr>
          <w:rFonts w:ascii="Arial" w:hAnsi="Arial" w:cs="Arial"/>
        </w:rPr>
      </w:pPr>
      <w:r w:rsidRPr="00BA49DC">
        <w:rPr>
          <w:rFonts w:ascii="Arial" w:hAnsi="Arial" w:cs="Arial"/>
        </w:rPr>
        <w:t>The total hydrogen requirement based on 11 T/Hr LLDPE in LLDPE train –1, 121 T/Hr HDPE in LLDPE train – 2 and 7.5 T/Hr PP shall be 271.25 Nm3/hr or 24.22 Kg/hr.  The supply pressure and temperature of hydrogen to the two plants at their B/L are:</w:t>
      </w:r>
    </w:p>
    <w:p w14:paraId="330F9F72" w14:textId="77777777" w:rsidR="00114806" w:rsidRPr="00114806" w:rsidRDefault="00114806" w:rsidP="00BA49DC">
      <w:pPr>
        <w:ind w:left="426" w:hanging="426"/>
        <w:rPr>
          <w:rFonts w:ascii="Arial" w:hAnsi="Arial" w:cs="Arial"/>
        </w:rPr>
      </w:pPr>
    </w:p>
    <w:p w14:paraId="7964AE0E" w14:textId="49FD9A42" w:rsidR="00114806" w:rsidRPr="00BA49DC" w:rsidRDefault="00114806" w:rsidP="00BA49DC">
      <w:pPr>
        <w:ind w:left="426" w:hanging="426"/>
        <w:rPr>
          <w:rFonts w:ascii="Arial" w:hAnsi="Arial" w:cs="Arial"/>
        </w:rPr>
      </w:pPr>
      <w:r w:rsidRPr="00BA49DC">
        <w:rPr>
          <w:rFonts w:ascii="Arial" w:hAnsi="Arial" w:cs="Arial"/>
        </w:rPr>
        <w:t>Ope. Pressure</w:t>
      </w:r>
      <w:r w:rsidRPr="00BA49DC">
        <w:rPr>
          <w:rFonts w:ascii="Arial" w:hAnsi="Arial" w:cs="Arial"/>
        </w:rPr>
        <w:tab/>
      </w:r>
      <w:r w:rsidRPr="00BA49DC">
        <w:rPr>
          <w:rFonts w:ascii="Arial" w:hAnsi="Arial" w:cs="Arial"/>
        </w:rPr>
        <w:tab/>
        <w:t>Ope Temp</w:t>
      </w:r>
    </w:p>
    <w:p w14:paraId="26764087" w14:textId="77777777" w:rsidR="00114806" w:rsidRPr="00114806" w:rsidRDefault="00114806" w:rsidP="00BA49DC">
      <w:pPr>
        <w:ind w:left="426" w:hanging="426"/>
        <w:rPr>
          <w:rFonts w:ascii="Arial" w:hAnsi="Arial" w:cs="Arial"/>
        </w:rPr>
      </w:pPr>
    </w:p>
    <w:p w14:paraId="2196552F" w14:textId="77777777" w:rsidR="00114806" w:rsidRPr="00BA49DC" w:rsidRDefault="00114806" w:rsidP="00BA49DC">
      <w:pPr>
        <w:ind w:left="426" w:hanging="426"/>
        <w:rPr>
          <w:rFonts w:ascii="Arial" w:hAnsi="Arial" w:cs="Arial"/>
        </w:rPr>
      </w:pPr>
      <w:r w:rsidRPr="00BA49DC">
        <w:rPr>
          <w:rFonts w:ascii="Arial" w:hAnsi="Arial" w:cs="Arial"/>
        </w:rPr>
        <w:t>LLDPE/HDPE</w:t>
      </w:r>
      <w:r w:rsidRPr="00BA49DC">
        <w:rPr>
          <w:rFonts w:ascii="Arial" w:hAnsi="Arial" w:cs="Arial"/>
        </w:rPr>
        <w:tab/>
      </w:r>
      <w:r w:rsidRPr="00BA49DC">
        <w:rPr>
          <w:rFonts w:ascii="Arial" w:hAnsi="Arial" w:cs="Arial"/>
        </w:rPr>
        <w:tab/>
        <w:t>35 kg/cm2g</w:t>
      </w:r>
      <w:r w:rsidRPr="00BA49DC">
        <w:rPr>
          <w:rFonts w:ascii="Arial" w:hAnsi="Arial" w:cs="Arial"/>
        </w:rPr>
        <w:tab/>
      </w:r>
      <w:r w:rsidRPr="00BA49DC">
        <w:rPr>
          <w:rFonts w:ascii="Arial" w:hAnsi="Arial" w:cs="Arial"/>
        </w:rPr>
        <w:tab/>
      </w:r>
      <w:r w:rsidRPr="00BA49DC">
        <w:rPr>
          <w:rFonts w:ascii="Arial" w:hAnsi="Arial" w:cs="Arial"/>
        </w:rPr>
        <w:tab/>
        <w:t>Amb.</w:t>
      </w:r>
    </w:p>
    <w:p w14:paraId="1F4EB342" w14:textId="77777777" w:rsidR="00114806" w:rsidRPr="00BA49DC" w:rsidRDefault="00114806" w:rsidP="00BA49DC">
      <w:pPr>
        <w:ind w:left="426" w:hanging="426"/>
        <w:rPr>
          <w:rFonts w:ascii="Arial" w:hAnsi="Arial" w:cs="Arial"/>
        </w:rPr>
      </w:pPr>
      <w:r w:rsidRPr="00BA49DC">
        <w:rPr>
          <w:rFonts w:ascii="Arial" w:hAnsi="Arial" w:cs="Arial"/>
        </w:rPr>
        <w:t>PP</w:t>
      </w:r>
      <w:r w:rsidRPr="00BA49DC">
        <w:rPr>
          <w:rFonts w:ascii="Arial" w:hAnsi="Arial" w:cs="Arial"/>
        </w:rPr>
        <w:tab/>
      </w:r>
      <w:r w:rsidRPr="00BA49DC">
        <w:rPr>
          <w:rFonts w:ascii="Arial" w:hAnsi="Arial" w:cs="Arial"/>
        </w:rPr>
        <w:tab/>
      </w:r>
      <w:r w:rsidRPr="00BA49DC">
        <w:rPr>
          <w:rFonts w:ascii="Arial" w:hAnsi="Arial" w:cs="Arial"/>
        </w:rPr>
        <w:tab/>
        <w:t>50 kg/cm2g</w:t>
      </w:r>
      <w:r w:rsidRPr="00BA49DC">
        <w:rPr>
          <w:rFonts w:ascii="Arial" w:hAnsi="Arial" w:cs="Arial"/>
        </w:rPr>
        <w:tab/>
      </w:r>
      <w:r w:rsidRPr="00BA49DC">
        <w:rPr>
          <w:rFonts w:ascii="Arial" w:hAnsi="Arial" w:cs="Arial"/>
        </w:rPr>
        <w:tab/>
      </w:r>
      <w:r w:rsidRPr="00BA49DC">
        <w:rPr>
          <w:rFonts w:ascii="Arial" w:hAnsi="Arial" w:cs="Arial"/>
        </w:rPr>
        <w:tab/>
        <w:t>Amb</w:t>
      </w:r>
    </w:p>
    <w:p w14:paraId="293FB3E2" w14:textId="77777777" w:rsidR="00114806" w:rsidRPr="00114806" w:rsidRDefault="00114806" w:rsidP="00BA49DC">
      <w:pPr>
        <w:ind w:left="426" w:hanging="426"/>
        <w:rPr>
          <w:rFonts w:ascii="Arial" w:hAnsi="Arial" w:cs="Arial"/>
        </w:rPr>
      </w:pPr>
    </w:p>
    <w:p w14:paraId="0BE4B4D4" w14:textId="77777777" w:rsidR="00114806" w:rsidRPr="00114806" w:rsidRDefault="00114806" w:rsidP="00BA49DC">
      <w:pPr>
        <w:ind w:left="426" w:hanging="426"/>
        <w:rPr>
          <w:rFonts w:ascii="Arial" w:hAnsi="Arial" w:cs="Arial"/>
        </w:rPr>
      </w:pPr>
      <w:r w:rsidRPr="00114806">
        <w:rPr>
          <w:rFonts w:ascii="Arial" w:hAnsi="Arial" w:cs="Arial"/>
        </w:rPr>
        <w:t>Description of Hydrogen supply facility:</w:t>
      </w:r>
    </w:p>
    <w:p w14:paraId="5FF9E6AE" w14:textId="77777777" w:rsidR="00114806" w:rsidRPr="00BA49DC" w:rsidRDefault="00114806" w:rsidP="00BA49DC">
      <w:pPr>
        <w:ind w:left="426" w:hanging="426"/>
        <w:rPr>
          <w:rFonts w:ascii="Arial" w:hAnsi="Arial" w:cs="Arial"/>
        </w:rPr>
      </w:pPr>
      <w:r w:rsidRPr="00BA49DC">
        <w:rPr>
          <w:rFonts w:ascii="Arial" w:hAnsi="Arial" w:cs="Arial"/>
        </w:rPr>
        <w:t>(Refer the process flow diagram)</w:t>
      </w:r>
    </w:p>
    <w:p w14:paraId="11138DDC" w14:textId="77777777" w:rsidR="00114806" w:rsidRPr="00114806" w:rsidRDefault="00114806" w:rsidP="00BA49DC">
      <w:pPr>
        <w:ind w:left="426" w:hanging="426"/>
        <w:rPr>
          <w:rFonts w:ascii="Arial" w:hAnsi="Arial" w:cs="Arial"/>
        </w:rPr>
      </w:pPr>
    </w:p>
    <w:p w14:paraId="3635F2EF" w14:textId="77777777" w:rsidR="00114806" w:rsidRPr="00BA49DC" w:rsidRDefault="00114806" w:rsidP="00BA49DC">
      <w:pPr>
        <w:ind w:left="426" w:hanging="426"/>
        <w:rPr>
          <w:rFonts w:ascii="Arial" w:hAnsi="Arial" w:cs="Arial"/>
        </w:rPr>
      </w:pPr>
      <w:r w:rsidRPr="00BA49DC">
        <w:rPr>
          <w:rFonts w:ascii="Arial" w:hAnsi="Arial" w:cs="Arial"/>
        </w:rPr>
        <w:t>Hydrogen is stored at 100 kg/cm2g pressure in two bullets having a total capacity of 130 M3.  By suitable piping connection to compressor, hydrogen from the bullets will be utilised upto 18 kg/cm2g bullet pressure.  Thus, the quantity of hydrogen that is stored and can be utilized when the cracker/PSA unit are not operating will be 10,600 Nm3. This quantity will be sufficient to operate both LLDPE trains and PP Plant for 7 days.</w:t>
      </w:r>
    </w:p>
    <w:p w14:paraId="4EB595A3" w14:textId="77777777" w:rsidR="00114806" w:rsidRPr="00114806" w:rsidRDefault="00114806" w:rsidP="00BA49DC">
      <w:pPr>
        <w:ind w:left="426" w:hanging="426"/>
        <w:rPr>
          <w:rFonts w:ascii="Arial" w:hAnsi="Arial" w:cs="Arial"/>
        </w:rPr>
      </w:pPr>
    </w:p>
    <w:p w14:paraId="273A6DC0" w14:textId="77777777" w:rsidR="00114806" w:rsidRPr="00BA49DC" w:rsidRDefault="00114806" w:rsidP="00BA49DC">
      <w:pPr>
        <w:ind w:left="426" w:hanging="426"/>
        <w:rPr>
          <w:rFonts w:ascii="Arial" w:hAnsi="Arial" w:cs="Arial"/>
        </w:rPr>
      </w:pPr>
      <w:r w:rsidRPr="00BA49DC">
        <w:rPr>
          <w:rFonts w:ascii="Arial" w:hAnsi="Arial" w:cs="Arial"/>
        </w:rPr>
        <w:t xml:space="preserve">During normal operation, the booster compressor will increase the pressure of hydrogen from 16.5 kg/cm2g at the suction to 38 kg/cm2g and will supply to the LLDPE Plant.  Maximum flow rate will be 391.7 Nm3/hr by K802 and 500 Nm3/hr by K804.  When the compressor </w:t>
      </w:r>
      <w:r w:rsidRPr="00BA49DC">
        <w:rPr>
          <w:rFonts w:ascii="Arial" w:hAnsi="Arial" w:cs="Arial"/>
        </w:rPr>
        <w:lastRenderedPageBreak/>
        <w:t>fail or when there is no supply from PSA unit, pressure control valve PRV-4508/PICV-4554 maintains LLDPE plant supply pressure by drawing hydrogen from the bullets.  When this happens due to failure of booster compressor (K-802/K804), the fall in the pressure of storage bullets due to withdrawal through PRV 4508/PICV-4554  is made up by manually starting up the make-up compressor   (K-803).  This compressor will then run till the booster compressor is attended.</w:t>
      </w:r>
    </w:p>
    <w:p w14:paraId="079128EF" w14:textId="77777777" w:rsidR="00114806" w:rsidRPr="00114806" w:rsidRDefault="00114806" w:rsidP="00BA49DC">
      <w:pPr>
        <w:ind w:left="426" w:hanging="426"/>
        <w:rPr>
          <w:rFonts w:ascii="Arial" w:hAnsi="Arial" w:cs="Arial"/>
        </w:rPr>
      </w:pPr>
    </w:p>
    <w:p w14:paraId="66DC058E" w14:textId="77777777" w:rsidR="00114806" w:rsidRPr="00BA49DC" w:rsidRDefault="00114806" w:rsidP="00BA49DC">
      <w:pPr>
        <w:ind w:left="426" w:hanging="426"/>
        <w:rPr>
          <w:rFonts w:ascii="Arial" w:hAnsi="Arial" w:cs="Arial"/>
        </w:rPr>
      </w:pPr>
      <w:r w:rsidRPr="00BA49DC">
        <w:rPr>
          <w:rFonts w:ascii="Arial" w:hAnsi="Arial" w:cs="Arial"/>
        </w:rPr>
        <w:t xml:space="preserve">During normal operation, PP Plant is supplied with hydrogen at 52 kg/cm2g from the bullets(s)  through pressure control valve PRV-4506.  Since the requirement is very low, the make up compressor will be started and stopped manually at periodic intervals to maintain the bullet pressure between say 95 to 100 kg/cm2g.  </w:t>
      </w:r>
    </w:p>
    <w:p w14:paraId="21CE0349" w14:textId="77777777" w:rsidR="00114806" w:rsidRPr="00114806" w:rsidRDefault="00114806" w:rsidP="00BA49DC">
      <w:pPr>
        <w:ind w:left="426" w:hanging="426"/>
        <w:rPr>
          <w:rFonts w:ascii="Arial" w:hAnsi="Arial" w:cs="Arial"/>
        </w:rPr>
      </w:pPr>
    </w:p>
    <w:p w14:paraId="7760D42B" w14:textId="77777777" w:rsidR="00114806" w:rsidRPr="00BA49DC" w:rsidRDefault="00114806" w:rsidP="00BA49DC">
      <w:pPr>
        <w:ind w:left="426" w:hanging="426"/>
        <w:rPr>
          <w:rFonts w:ascii="Arial" w:hAnsi="Arial" w:cs="Arial"/>
        </w:rPr>
      </w:pPr>
      <w:r w:rsidRPr="00BA49DC">
        <w:rPr>
          <w:rFonts w:ascii="Arial" w:hAnsi="Arial" w:cs="Arial"/>
        </w:rPr>
        <w:t>A provision is also provided to isolate bullets in such a way that one bullet,i.e. V805B(bagging side) will be dedicated for LLD-HD and V805A(cooling tower side) will be for PP’s use.</w:t>
      </w:r>
    </w:p>
    <w:p w14:paraId="58B86EDB" w14:textId="77777777" w:rsidR="00114806" w:rsidRPr="00114806" w:rsidRDefault="00114806" w:rsidP="00BA49DC">
      <w:pPr>
        <w:ind w:left="426" w:hanging="426"/>
        <w:rPr>
          <w:rFonts w:ascii="Arial" w:hAnsi="Arial" w:cs="Arial"/>
        </w:rPr>
      </w:pPr>
    </w:p>
    <w:p w14:paraId="36819D81" w14:textId="77777777" w:rsidR="00114806" w:rsidRPr="00BA49DC" w:rsidRDefault="00114806" w:rsidP="00BA49DC">
      <w:pPr>
        <w:ind w:left="426" w:hanging="426"/>
        <w:rPr>
          <w:rFonts w:ascii="Arial" w:hAnsi="Arial" w:cs="Arial"/>
        </w:rPr>
      </w:pPr>
      <w:r w:rsidRPr="00BA49DC">
        <w:rPr>
          <w:rFonts w:ascii="Arial" w:hAnsi="Arial" w:cs="Arial"/>
        </w:rPr>
        <w:t>BOOSTER COMPRESSOR (K802/K804)</w:t>
      </w:r>
    </w:p>
    <w:p w14:paraId="25841E74" w14:textId="77777777" w:rsidR="00114806" w:rsidRPr="00114806" w:rsidRDefault="00114806" w:rsidP="00BA49DC">
      <w:pPr>
        <w:ind w:left="426" w:hanging="426"/>
        <w:rPr>
          <w:rFonts w:ascii="Arial" w:hAnsi="Arial" w:cs="Arial"/>
        </w:rPr>
      </w:pPr>
    </w:p>
    <w:p w14:paraId="589111A5" w14:textId="77777777" w:rsidR="00114806" w:rsidRPr="00BA49DC" w:rsidRDefault="00114806" w:rsidP="00BA49DC">
      <w:pPr>
        <w:ind w:left="426" w:hanging="426"/>
        <w:rPr>
          <w:rFonts w:ascii="Arial" w:hAnsi="Arial" w:cs="Arial"/>
        </w:rPr>
      </w:pPr>
      <w:r w:rsidRPr="00BA49DC">
        <w:rPr>
          <w:rFonts w:ascii="Arial" w:hAnsi="Arial" w:cs="Arial"/>
        </w:rPr>
        <w:t>Make</w:t>
      </w:r>
      <w:r w:rsidRPr="00BA49DC">
        <w:rPr>
          <w:rFonts w:ascii="Arial" w:hAnsi="Arial" w:cs="Arial"/>
        </w:rPr>
        <w:tab/>
      </w:r>
      <w:r w:rsidRPr="00BA49DC">
        <w:rPr>
          <w:rFonts w:ascii="Arial" w:hAnsi="Arial" w:cs="Arial"/>
        </w:rPr>
        <w:tab/>
        <w:t>:</w:t>
      </w:r>
      <w:r w:rsidRPr="00BA49DC">
        <w:rPr>
          <w:rFonts w:ascii="Arial" w:hAnsi="Arial" w:cs="Arial"/>
        </w:rPr>
        <w:tab/>
        <w:t>Ingersoll-Rand</w:t>
      </w:r>
    </w:p>
    <w:p w14:paraId="505EC80C" w14:textId="77777777" w:rsidR="00114806" w:rsidRPr="00114806" w:rsidRDefault="00114806" w:rsidP="00BA49DC">
      <w:pPr>
        <w:ind w:left="426" w:hanging="426"/>
        <w:rPr>
          <w:rFonts w:ascii="Arial" w:hAnsi="Arial" w:cs="Arial"/>
        </w:rPr>
      </w:pPr>
    </w:p>
    <w:p w14:paraId="5F2D5DC8" w14:textId="77777777" w:rsidR="00114806" w:rsidRPr="00BA49DC" w:rsidRDefault="00114806" w:rsidP="00BA49DC">
      <w:pPr>
        <w:ind w:left="426" w:hanging="426"/>
        <w:rPr>
          <w:rFonts w:ascii="Arial" w:hAnsi="Arial" w:cs="Arial"/>
        </w:rPr>
      </w:pPr>
      <w:r w:rsidRPr="00BA49DC">
        <w:rPr>
          <w:rFonts w:ascii="Arial" w:hAnsi="Arial" w:cs="Arial"/>
        </w:rPr>
        <w:t>This is a single stage reciprocating compressor.  The capacity is regulated by outside operated free air unloader on each inlet valve.</w:t>
      </w:r>
    </w:p>
    <w:p w14:paraId="6A73B14C" w14:textId="77777777" w:rsidR="00114806" w:rsidRPr="00114806" w:rsidRDefault="00114806" w:rsidP="00BA49DC">
      <w:pPr>
        <w:ind w:left="426" w:hanging="426"/>
        <w:rPr>
          <w:rFonts w:ascii="Arial" w:hAnsi="Arial" w:cs="Arial"/>
        </w:rPr>
      </w:pPr>
    </w:p>
    <w:p w14:paraId="7365A32C" w14:textId="77777777" w:rsidR="00114806" w:rsidRPr="00BA49DC" w:rsidRDefault="00114806" w:rsidP="00BA49DC">
      <w:pPr>
        <w:ind w:left="426" w:hanging="426"/>
        <w:rPr>
          <w:rFonts w:ascii="Arial" w:hAnsi="Arial" w:cs="Arial"/>
        </w:rPr>
      </w:pPr>
      <w:r w:rsidRPr="00BA49DC">
        <w:rPr>
          <w:rFonts w:ascii="Arial" w:hAnsi="Arial" w:cs="Arial"/>
        </w:rPr>
        <w:t>ROUTINE START UP:</w:t>
      </w:r>
    </w:p>
    <w:p w14:paraId="1D31C4C6" w14:textId="77777777" w:rsidR="00114806" w:rsidRPr="00114806" w:rsidRDefault="00114806" w:rsidP="00BA49DC">
      <w:pPr>
        <w:ind w:left="426" w:hanging="426"/>
        <w:rPr>
          <w:rFonts w:ascii="Arial" w:hAnsi="Arial" w:cs="Arial"/>
        </w:rPr>
      </w:pPr>
    </w:p>
    <w:p w14:paraId="1956A817" w14:textId="77777777" w:rsidR="00114806" w:rsidRPr="00114806" w:rsidRDefault="00114806" w:rsidP="00BA49DC">
      <w:pPr>
        <w:ind w:left="426" w:hanging="426"/>
        <w:rPr>
          <w:rFonts w:ascii="Arial" w:hAnsi="Arial" w:cs="Arial"/>
        </w:rPr>
      </w:pPr>
      <w:r w:rsidRPr="00114806">
        <w:rPr>
          <w:rFonts w:ascii="Arial" w:hAnsi="Arial" w:cs="Arial"/>
        </w:rPr>
        <w:t>Check the oil level in the frame sump and refill as required to bring the operating oil level to the line on the gauge glass.  Do not overfill,  as rotating parts may strike the oil surface which ca cause the oil to foam and result in a drop in oil pressure.</w:t>
      </w:r>
    </w:p>
    <w:p w14:paraId="2C7B2AC3" w14:textId="77777777" w:rsidR="00114806" w:rsidRPr="00114806" w:rsidRDefault="00114806" w:rsidP="00BA49DC">
      <w:pPr>
        <w:ind w:left="426" w:hanging="426"/>
        <w:rPr>
          <w:rFonts w:ascii="Arial" w:hAnsi="Arial" w:cs="Arial"/>
        </w:rPr>
      </w:pPr>
    </w:p>
    <w:p w14:paraId="0C243B5B" w14:textId="77777777" w:rsidR="00114806" w:rsidRPr="00114806" w:rsidRDefault="00114806" w:rsidP="00BA49DC">
      <w:pPr>
        <w:ind w:left="426" w:hanging="426"/>
        <w:rPr>
          <w:rFonts w:ascii="Arial" w:hAnsi="Arial" w:cs="Arial"/>
        </w:rPr>
      </w:pPr>
      <w:r w:rsidRPr="00114806">
        <w:rPr>
          <w:rFonts w:ascii="Arial" w:hAnsi="Arial" w:cs="Arial"/>
        </w:rPr>
        <w:t>Refill the lubricator  oil reservoir.</w:t>
      </w:r>
    </w:p>
    <w:p w14:paraId="6505D498" w14:textId="77777777" w:rsidR="00114806" w:rsidRPr="00114806" w:rsidRDefault="00114806" w:rsidP="00BA49DC">
      <w:pPr>
        <w:ind w:left="426" w:hanging="426"/>
        <w:rPr>
          <w:rFonts w:ascii="Arial" w:hAnsi="Arial" w:cs="Arial"/>
        </w:rPr>
      </w:pPr>
    </w:p>
    <w:p w14:paraId="2BB9B073" w14:textId="77777777" w:rsidR="00114806" w:rsidRPr="00114806" w:rsidRDefault="00114806" w:rsidP="00BA49DC">
      <w:pPr>
        <w:ind w:left="426" w:hanging="426"/>
        <w:rPr>
          <w:rFonts w:ascii="Arial" w:hAnsi="Arial" w:cs="Arial"/>
        </w:rPr>
      </w:pPr>
      <w:r w:rsidRPr="00114806">
        <w:rPr>
          <w:rFonts w:ascii="Arial" w:hAnsi="Arial" w:cs="Arial"/>
        </w:rPr>
        <w:t>If the compressor has been shut-down for several days, it may be necessary to prime the oil pump.</w:t>
      </w:r>
    </w:p>
    <w:p w14:paraId="0DB2EE78" w14:textId="77777777" w:rsidR="00114806" w:rsidRPr="00114806" w:rsidRDefault="00114806" w:rsidP="00BA49DC">
      <w:pPr>
        <w:ind w:left="426" w:hanging="426"/>
        <w:rPr>
          <w:rFonts w:ascii="Arial" w:hAnsi="Arial" w:cs="Arial"/>
        </w:rPr>
      </w:pPr>
    </w:p>
    <w:p w14:paraId="24731809" w14:textId="77777777" w:rsidR="00114806" w:rsidRPr="00114806" w:rsidRDefault="00114806" w:rsidP="00BA49DC">
      <w:pPr>
        <w:ind w:left="426" w:hanging="426"/>
        <w:rPr>
          <w:rFonts w:ascii="Arial" w:hAnsi="Arial" w:cs="Arial"/>
        </w:rPr>
      </w:pPr>
      <w:r w:rsidRPr="00114806">
        <w:rPr>
          <w:rFonts w:ascii="Arial" w:hAnsi="Arial" w:cs="Arial"/>
        </w:rPr>
        <w:t>Manually operate each lubricator pumping unit by pushing down on the plunger cap several times, to ensure an initial supply of oil to the cylinder bore and piston rod packing.</w:t>
      </w:r>
    </w:p>
    <w:p w14:paraId="6E6DCBB6" w14:textId="77777777" w:rsidR="00114806" w:rsidRPr="00114806" w:rsidRDefault="00114806" w:rsidP="00BA49DC">
      <w:pPr>
        <w:ind w:left="426" w:hanging="426"/>
        <w:rPr>
          <w:rFonts w:ascii="Arial" w:hAnsi="Arial" w:cs="Arial"/>
        </w:rPr>
      </w:pPr>
    </w:p>
    <w:p w14:paraId="052CF909" w14:textId="77777777" w:rsidR="00114806" w:rsidRPr="00114806" w:rsidRDefault="00114806" w:rsidP="00BA49DC">
      <w:pPr>
        <w:ind w:left="426" w:hanging="426"/>
        <w:rPr>
          <w:rFonts w:ascii="Arial" w:hAnsi="Arial" w:cs="Arial"/>
        </w:rPr>
      </w:pPr>
      <w:r w:rsidRPr="00114806">
        <w:rPr>
          <w:rFonts w:ascii="Arial" w:hAnsi="Arial" w:cs="Arial"/>
        </w:rPr>
        <w:t>Manually turn the compressor through at least one revolution to be sure all moving parts are clear.</w:t>
      </w:r>
    </w:p>
    <w:p w14:paraId="295A81BF" w14:textId="77777777" w:rsidR="00114806" w:rsidRPr="00114806" w:rsidRDefault="00114806" w:rsidP="00BA49DC">
      <w:pPr>
        <w:ind w:left="426" w:hanging="426"/>
        <w:rPr>
          <w:rFonts w:ascii="Arial" w:hAnsi="Arial" w:cs="Arial"/>
        </w:rPr>
      </w:pPr>
    </w:p>
    <w:p w14:paraId="10304E10" w14:textId="77777777" w:rsidR="00114806" w:rsidRPr="00114806" w:rsidRDefault="00114806" w:rsidP="00BA49DC">
      <w:pPr>
        <w:ind w:left="426" w:hanging="426"/>
        <w:rPr>
          <w:rFonts w:ascii="Arial" w:hAnsi="Arial" w:cs="Arial"/>
        </w:rPr>
      </w:pPr>
      <w:r w:rsidRPr="00114806">
        <w:rPr>
          <w:rFonts w:ascii="Arial" w:hAnsi="Arial" w:cs="Arial"/>
        </w:rPr>
        <w:t>Unload the compressor.</w:t>
      </w:r>
    </w:p>
    <w:p w14:paraId="282F6ED7" w14:textId="77777777" w:rsidR="00114806" w:rsidRPr="00114806" w:rsidRDefault="00114806" w:rsidP="00BA49DC">
      <w:pPr>
        <w:ind w:left="426" w:hanging="426"/>
        <w:rPr>
          <w:rFonts w:ascii="Arial" w:hAnsi="Arial" w:cs="Arial"/>
        </w:rPr>
      </w:pPr>
    </w:p>
    <w:p w14:paraId="3EBBFC55" w14:textId="77777777" w:rsidR="00114806" w:rsidRPr="00114806" w:rsidRDefault="00114806" w:rsidP="00BA49DC">
      <w:pPr>
        <w:ind w:left="426" w:hanging="426"/>
        <w:rPr>
          <w:rFonts w:ascii="Arial" w:hAnsi="Arial" w:cs="Arial"/>
        </w:rPr>
      </w:pPr>
      <w:r w:rsidRPr="00114806">
        <w:rPr>
          <w:rFonts w:ascii="Arial" w:hAnsi="Arial" w:cs="Arial"/>
        </w:rPr>
        <w:t>Turn on the cooling water supply.</w:t>
      </w:r>
    </w:p>
    <w:p w14:paraId="4CCC14A2" w14:textId="77777777" w:rsidR="00114806" w:rsidRPr="00114806" w:rsidRDefault="00114806" w:rsidP="00BA49DC">
      <w:pPr>
        <w:ind w:left="426" w:hanging="426"/>
        <w:rPr>
          <w:rFonts w:ascii="Arial" w:hAnsi="Arial" w:cs="Arial"/>
        </w:rPr>
      </w:pPr>
    </w:p>
    <w:p w14:paraId="4C4056D4" w14:textId="77777777" w:rsidR="00114806" w:rsidRPr="00114806" w:rsidRDefault="00114806" w:rsidP="00BA49DC">
      <w:pPr>
        <w:ind w:left="426" w:hanging="426"/>
        <w:rPr>
          <w:rFonts w:ascii="Arial" w:hAnsi="Arial" w:cs="Arial"/>
        </w:rPr>
      </w:pPr>
      <w:r w:rsidRPr="00114806">
        <w:rPr>
          <w:rFonts w:ascii="Arial" w:hAnsi="Arial" w:cs="Arial"/>
        </w:rPr>
        <w:t>Start the motor.   Run the compressor few minutes with no load for few minutes to warm up the unit.  Listen for any unusual sound.</w:t>
      </w:r>
    </w:p>
    <w:p w14:paraId="5B4FE3E6" w14:textId="77777777" w:rsidR="00114806" w:rsidRPr="00114806" w:rsidRDefault="00114806" w:rsidP="00BA49DC">
      <w:pPr>
        <w:ind w:left="426" w:hanging="426"/>
        <w:rPr>
          <w:rFonts w:ascii="Arial" w:hAnsi="Arial" w:cs="Arial"/>
        </w:rPr>
      </w:pPr>
    </w:p>
    <w:p w14:paraId="22E6C313" w14:textId="77777777" w:rsidR="00114806" w:rsidRPr="00114806" w:rsidRDefault="00114806" w:rsidP="00BA49DC">
      <w:pPr>
        <w:ind w:left="426" w:hanging="426"/>
        <w:rPr>
          <w:rFonts w:ascii="Arial" w:hAnsi="Arial" w:cs="Arial"/>
        </w:rPr>
      </w:pPr>
      <w:r w:rsidRPr="00114806">
        <w:rPr>
          <w:rFonts w:ascii="Arial" w:hAnsi="Arial" w:cs="Arial"/>
        </w:rPr>
        <w:t>Check the oil pressure.  It should be between 1.1 to 2.8 kg/cm2g.</w:t>
      </w:r>
    </w:p>
    <w:p w14:paraId="09D6858D" w14:textId="77777777" w:rsidR="00114806" w:rsidRPr="00114806" w:rsidRDefault="00114806" w:rsidP="00BA49DC">
      <w:pPr>
        <w:ind w:left="426" w:hanging="426"/>
        <w:rPr>
          <w:rFonts w:ascii="Arial" w:hAnsi="Arial" w:cs="Arial"/>
        </w:rPr>
      </w:pPr>
    </w:p>
    <w:p w14:paraId="05CE16F1" w14:textId="77777777" w:rsidR="00114806" w:rsidRPr="00114806" w:rsidRDefault="00114806" w:rsidP="00BA49DC">
      <w:pPr>
        <w:ind w:left="426" w:hanging="426"/>
        <w:rPr>
          <w:rFonts w:ascii="Arial" w:hAnsi="Arial" w:cs="Arial"/>
        </w:rPr>
      </w:pPr>
      <w:r w:rsidRPr="00114806">
        <w:rPr>
          <w:rFonts w:ascii="Arial" w:hAnsi="Arial" w:cs="Arial"/>
        </w:rPr>
        <w:t>Load the compressor.</w:t>
      </w:r>
    </w:p>
    <w:p w14:paraId="4E52CF2D" w14:textId="77777777" w:rsidR="00114806" w:rsidRPr="00114806" w:rsidRDefault="00114806" w:rsidP="00BA49DC">
      <w:pPr>
        <w:ind w:left="426" w:hanging="426"/>
        <w:rPr>
          <w:rFonts w:ascii="Arial" w:hAnsi="Arial" w:cs="Arial"/>
        </w:rPr>
      </w:pPr>
    </w:p>
    <w:p w14:paraId="59E2D0F4" w14:textId="77777777" w:rsidR="00114806" w:rsidRPr="00BA49DC" w:rsidRDefault="00114806" w:rsidP="00BA49DC">
      <w:pPr>
        <w:ind w:left="426" w:hanging="426"/>
        <w:rPr>
          <w:rFonts w:ascii="Arial" w:hAnsi="Arial" w:cs="Arial"/>
        </w:rPr>
      </w:pPr>
      <w:r w:rsidRPr="00BA49DC">
        <w:rPr>
          <w:rFonts w:ascii="Arial" w:hAnsi="Arial" w:cs="Arial"/>
        </w:rPr>
        <w:t>ROUTINE STOPPING</w:t>
      </w:r>
    </w:p>
    <w:p w14:paraId="6D771826" w14:textId="77777777" w:rsidR="00114806" w:rsidRPr="00114806" w:rsidRDefault="00114806" w:rsidP="00BA49DC">
      <w:pPr>
        <w:ind w:left="426" w:hanging="426"/>
        <w:rPr>
          <w:rFonts w:ascii="Arial" w:hAnsi="Arial" w:cs="Arial"/>
        </w:rPr>
      </w:pPr>
    </w:p>
    <w:p w14:paraId="0CE65F25" w14:textId="77777777" w:rsidR="00114806" w:rsidRPr="00114806" w:rsidRDefault="00114806" w:rsidP="00BA49DC">
      <w:pPr>
        <w:ind w:left="426" w:hanging="426"/>
        <w:rPr>
          <w:rFonts w:ascii="Arial" w:hAnsi="Arial" w:cs="Arial"/>
        </w:rPr>
      </w:pPr>
      <w:r w:rsidRPr="00114806">
        <w:rPr>
          <w:rFonts w:ascii="Arial" w:hAnsi="Arial" w:cs="Arial"/>
        </w:rPr>
        <w:t>Unload the compressor.</w:t>
      </w:r>
    </w:p>
    <w:p w14:paraId="7CDCD34C" w14:textId="77777777" w:rsidR="00114806" w:rsidRPr="00114806" w:rsidRDefault="00114806" w:rsidP="00BA49DC">
      <w:pPr>
        <w:ind w:left="426" w:hanging="426"/>
        <w:rPr>
          <w:rFonts w:ascii="Arial" w:hAnsi="Arial" w:cs="Arial"/>
        </w:rPr>
      </w:pPr>
    </w:p>
    <w:p w14:paraId="3EA3080A" w14:textId="77777777" w:rsidR="00114806" w:rsidRPr="00114806" w:rsidRDefault="00114806" w:rsidP="00BA49DC">
      <w:pPr>
        <w:ind w:left="426" w:hanging="426"/>
        <w:rPr>
          <w:rFonts w:ascii="Arial" w:hAnsi="Arial" w:cs="Arial"/>
        </w:rPr>
      </w:pPr>
      <w:r w:rsidRPr="00114806">
        <w:rPr>
          <w:rFonts w:ascii="Arial" w:hAnsi="Arial" w:cs="Arial"/>
        </w:rPr>
        <w:t>Stop the motor.</w:t>
      </w:r>
    </w:p>
    <w:p w14:paraId="0F78442C" w14:textId="77777777" w:rsidR="00114806" w:rsidRPr="00114806" w:rsidRDefault="00114806" w:rsidP="00BA49DC">
      <w:pPr>
        <w:ind w:left="426" w:hanging="426"/>
        <w:rPr>
          <w:rFonts w:ascii="Arial" w:hAnsi="Arial" w:cs="Arial"/>
        </w:rPr>
      </w:pPr>
    </w:p>
    <w:p w14:paraId="13DC0BFA" w14:textId="77777777" w:rsidR="00114806" w:rsidRPr="00114806" w:rsidRDefault="00114806" w:rsidP="00BA49DC">
      <w:pPr>
        <w:ind w:left="426" w:hanging="426"/>
        <w:rPr>
          <w:rFonts w:ascii="Arial" w:hAnsi="Arial" w:cs="Arial"/>
        </w:rPr>
      </w:pPr>
      <w:r w:rsidRPr="00114806">
        <w:rPr>
          <w:rFonts w:ascii="Arial" w:hAnsi="Arial" w:cs="Arial"/>
        </w:rPr>
        <w:t>Shut off cooling water supply.</w:t>
      </w:r>
    </w:p>
    <w:p w14:paraId="7BC42DF0" w14:textId="77777777" w:rsidR="00114806" w:rsidRPr="00114806" w:rsidRDefault="00114806" w:rsidP="00BA49DC">
      <w:pPr>
        <w:ind w:left="426" w:hanging="426"/>
        <w:rPr>
          <w:rFonts w:ascii="Arial" w:hAnsi="Arial" w:cs="Arial"/>
        </w:rPr>
      </w:pPr>
    </w:p>
    <w:p w14:paraId="30235244" w14:textId="77777777" w:rsidR="00114806" w:rsidRPr="00BA49DC" w:rsidRDefault="00114806" w:rsidP="00BA49DC">
      <w:pPr>
        <w:ind w:left="426" w:hanging="426"/>
        <w:rPr>
          <w:rFonts w:ascii="Arial" w:hAnsi="Arial" w:cs="Arial"/>
        </w:rPr>
      </w:pPr>
      <w:r w:rsidRPr="00BA49DC">
        <w:rPr>
          <w:rFonts w:ascii="Arial" w:hAnsi="Arial" w:cs="Arial"/>
        </w:rPr>
        <w:t>MAKE-UP COMPRESSOR (K803)</w:t>
      </w:r>
    </w:p>
    <w:p w14:paraId="5617BAC4" w14:textId="77777777" w:rsidR="00114806" w:rsidRPr="00114806" w:rsidRDefault="00114806" w:rsidP="00BA49DC">
      <w:pPr>
        <w:ind w:left="426" w:hanging="426"/>
        <w:rPr>
          <w:rFonts w:ascii="Arial" w:hAnsi="Arial" w:cs="Arial"/>
        </w:rPr>
      </w:pPr>
    </w:p>
    <w:p w14:paraId="6764D6A7" w14:textId="77777777" w:rsidR="00114806" w:rsidRPr="00BA49DC" w:rsidRDefault="00114806" w:rsidP="00BA49DC">
      <w:pPr>
        <w:ind w:left="426" w:hanging="426"/>
        <w:rPr>
          <w:rFonts w:ascii="Arial" w:hAnsi="Arial" w:cs="Arial"/>
        </w:rPr>
      </w:pPr>
      <w:r w:rsidRPr="00BA49DC">
        <w:rPr>
          <w:rFonts w:ascii="Arial" w:hAnsi="Arial" w:cs="Arial"/>
        </w:rPr>
        <w:t>The make up compressor will run intermittently to maintain hydrogen pressure in the bullets.  The design data are given as following:</w:t>
      </w:r>
    </w:p>
    <w:p w14:paraId="228BC2A0" w14:textId="77777777" w:rsidR="00114806" w:rsidRPr="00114806" w:rsidRDefault="00114806" w:rsidP="00BA49DC">
      <w:pPr>
        <w:ind w:left="426" w:hanging="426"/>
        <w:rPr>
          <w:rFonts w:ascii="Arial" w:hAnsi="Arial" w:cs="Arial"/>
        </w:rPr>
      </w:pPr>
    </w:p>
    <w:p w14:paraId="66B63490" w14:textId="77777777" w:rsidR="00114806" w:rsidRPr="00BA49DC" w:rsidRDefault="00114806" w:rsidP="00BA49DC">
      <w:pPr>
        <w:ind w:left="426" w:hanging="426"/>
        <w:rPr>
          <w:rFonts w:ascii="Arial" w:hAnsi="Arial" w:cs="Arial"/>
        </w:rPr>
      </w:pPr>
      <w:r w:rsidRPr="00BA49DC">
        <w:rPr>
          <w:rFonts w:ascii="Arial" w:hAnsi="Arial" w:cs="Arial"/>
        </w:rPr>
        <w:t>Make</w:t>
      </w:r>
      <w:r w:rsidRPr="00BA49DC">
        <w:rPr>
          <w:rFonts w:ascii="Arial" w:hAnsi="Arial" w:cs="Arial"/>
        </w:rPr>
        <w:tab/>
      </w:r>
      <w:r w:rsidRPr="00BA49DC">
        <w:rPr>
          <w:rFonts w:ascii="Arial" w:hAnsi="Arial" w:cs="Arial"/>
        </w:rPr>
        <w:tab/>
      </w:r>
      <w:r w:rsidRPr="00BA49DC">
        <w:rPr>
          <w:rFonts w:ascii="Arial" w:hAnsi="Arial" w:cs="Arial"/>
        </w:rPr>
        <w:tab/>
        <w:t>Burton – Corblin, France</w:t>
      </w:r>
    </w:p>
    <w:p w14:paraId="770B5A3E" w14:textId="77777777" w:rsidR="00114806" w:rsidRPr="00BA49DC" w:rsidRDefault="00114806" w:rsidP="00BA49DC">
      <w:pPr>
        <w:ind w:left="426" w:hanging="426"/>
        <w:rPr>
          <w:rFonts w:ascii="Arial" w:hAnsi="Arial" w:cs="Arial"/>
        </w:rPr>
      </w:pPr>
      <w:r w:rsidRPr="00BA49DC">
        <w:rPr>
          <w:rFonts w:ascii="Arial" w:hAnsi="Arial" w:cs="Arial"/>
        </w:rPr>
        <w:t>Type</w:t>
      </w:r>
      <w:r w:rsidRPr="00BA49DC">
        <w:rPr>
          <w:rFonts w:ascii="Arial" w:hAnsi="Arial" w:cs="Arial"/>
        </w:rPr>
        <w:tab/>
      </w:r>
      <w:r w:rsidRPr="00BA49DC">
        <w:rPr>
          <w:rFonts w:ascii="Arial" w:hAnsi="Arial" w:cs="Arial"/>
        </w:rPr>
        <w:tab/>
      </w:r>
      <w:r w:rsidRPr="00BA49DC">
        <w:rPr>
          <w:rFonts w:ascii="Arial" w:hAnsi="Arial" w:cs="Arial"/>
        </w:rPr>
        <w:tab/>
        <w:t>Diaphragm type.</w:t>
      </w:r>
    </w:p>
    <w:p w14:paraId="0991E5E0" w14:textId="77777777" w:rsidR="00114806" w:rsidRPr="00BA49DC" w:rsidRDefault="00114806" w:rsidP="00BA49DC">
      <w:pPr>
        <w:ind w:left="426" w:hanging="426"/>
        <w:rPr>
          <w:rFonts w:ascii="Arial" w:hAnsi="Arial" w:cs="Arial"/>
        </w:rPr>
      </w:pPr>
      <w:r w:rsidRPr="00BA49DC">
        <w:rPr>
          <w:rFonts w:ascii="Arial" w:hAnsi="Arial" w:cs="Arial"/>
        </w:rPr>
        <w:t>Stage</w:t>
      </w:r>
      <w:r w:rsidRPr="00BA49DC">
        <w:rPr>
          <w:rFonts w:ascii="Arial" w:hAnsi="Arial" w:cs="Arial"/>
        </w:rPr>
        <w:tab/>
      </w:r>
      <w:r w:rsidRPr="00BA49DC">
        <w:rPr>
          <w:rFonts w:ascii="Arial" w:hAnsi="Arial" w:cs="Arial"/>
        </w:rPr>
        <w:tab/>
      </w:r>
      <w:r w:rsidRPr="00BA49DC">
        <w:rPr>
          <w:rFonts w:ascii="Arial" w:hAnsi="Arial" w:cs="Arial"/>
        </w:rPr>
        <w:tab/>
        <w:t>2</w:t>
      </w:r>
    </w:p>
    <w:p w14:paraId="3D2C84D6" w14:textId="77777777" w:rsidR="00114806" w:rsidRPr="00BA49DC" w:rsidRDefault="00114806" w:rsidP="00BA49DC">
      <w:pPr>
        <w:ind w:left="426" w:hanging="426"/>
        <w:rPr>
          <w:rFonts w:ascii="Arial" w:hAnsi="Arial" w:cs="Arial"/>
        </w:rPr>
      </w:pPr>
      <w:r w:rsidRPr="00BA49DC">
        <w:rPr>
          <w:rFonts w:ascii="Arial" w:hAnsi="Arial" w:cs="Arial"/>
        </w:rPr>
        <w:t>Suction pressure</w:t>
      </w:r>
      <w:r w:rsidRPr="00BA49DC">
        <w:rPr>
          <w:rFonts w:ascii="Arial" w:hAnsi="Arial" w:cs="Arial"/>
        </w:rPr>
        <w:tab/>
        <w:t>17.5 kg/cm2abs</w:t>
      </w:r>
    </w:p>
    <w:p w14:paraId="6FF0E400" w14:textId="77777777" w:rsidR="00114806" w:rsidRPr="00BA49DC" w:rsidRDefault="00114806" w:rsidP="00BA49DC">
      <w:pPr>
        <w:ind w:left="426" w:hanging="426"/>
        <w:rPr>
          <w:rFonts w:ascii="Arial" w:hAnsi="Arial" w:cs="Arial"/>
        </w:rPr>
      </w:pPr>
      <w:r w:rsidRPr="00BA49DC">
        <w:rPr>
          <w:rFonts w:ascii="Arial" w:hAnsi="Arial" w:cs="Arial"/>
        </w:rPr>
        <w:t>Suction temp.</w:t>
      </w:r>
      <w:r w:rsidRPr="00BA49DC">
        <w:rPr>
          <w:rFonts w:ascii="Arial" w:hAnsi="Arial" w:cs="Arial"/>
        </w:rPr>
        <w:tab/>
        <w:t xml:space="preserve">45 </w:t>
      </w:r>
      <w:r w:rsidRPr="00BA49DC">
        <w:rPr>
          <w:rFonts w:ascii="Arial" w:hAnsi="Arial" w:cs="Arial"/>
          <w:vertAlign w:val="superscript"/>
        </w:rPr>
        <w:t>0</w:t>
      </w:r>
      <w:r w:rsidRPr="00BA49DC">
        <w:rPr>
          <w:rFonts w:ascii="Arial" w:hAnsi="Arial" w:cs="Arial"/>
        </w:rPr>
        <w:t>C</w:t>
      </w:r>
    </w:p>
    <w:p w14:paraId="0767C12D" w14:textId="77777777" w:rsidR="00114806" w:rsidRPr="00BA49DC" w:rsidRDefault="00114806" w:rsidP="00BA49DC">
      <w:pPr>
        <w:ind w:left="426" w:hanging="426"/>
        <w:rPr>
          <w:rFonts w:ascii="Arial" w:hAnsi="Arial" w:cs="Arial"/>
        </w:rPr>
      </w:pPr>
      <w:r w:rsidRPr="00BA49DC">
        <w:rPr>
          <w:rFonts w:ascii="Arial" w:hAnsi="Arial" w:cs="Arial"/>
        </w:rPr>
        <w:t>Discharge pressure</w:t>
      </w:r>
      <w:r w:rsidRPr="00BA49DC">
        <w:rPr>
          <w:rFonts w:ascii="Arial" w:hAnsi="Arial" w:cs="Arial"/>
        </w:rPr>
        <w:tab/>
        <w:t>101 kg/cm2 abs</w:t>
      </w:r>
    </w:p>
    <w:p w14:paraId="326A817D" w14:textId="77777777" w:rsidR="00114806" w:rsidRPr="00BA49DC" w:rsidRDefault="00114806" w:rsidP="00BA49DC">
      <w:pPr>
        <w:ind w:left="426" w:hanging="426"/>
        <w:rPr>
          <w:rFonts w:ascii="Arial" w:hAnsi="Arial" w:cs="Arial"/>
        </w:rPr>
      </w:pPr>
      <w:r w:rsidRPr="00BA49DC">
        <w:rPr>
          <w:rFonts w:ascii="Arial" w:hAnsi="Arial" w:cs="Arial"/>
        </w:rPr>
        <w:t>Capacity</w:t>
      </w:r>
      <w:r w:rsidRPr="00BA49DC">
        <w:rPr>
          <w:rFonts w:ascii="Arial" w:hAnsi="Arial" w:cs="Arial"/>
        </w:rPr>
        <w:tab/>
      </w:r>
      <w:r w:rsidRPr="00BA49DC">
        <w:rPr>
          <w:rFonts w:ascii="Arial" w:hAnsi="Arial" w:cs="Arial"/>
        </w:rPr>
        <w:tab/>
        <w:t>392 Nm3/hr</w:t>
      </w:r>
    </w:p>
    <w:p w14:paraId="3AF65D58" w14:textId="77777777" w:rsidR="00114806" w:rsidRPr="00BA49DC" w:rsidRDefault="00114806" w:rsidP="00BA49DC">
      <w:pPr>
        <w:ind w:left="426" w:hanging="426"/>
        <w:rPr>
          <w:rFonts w:ascii="Arial" w:hAnsi="Arial" w:cs="Arial"/>
        </w:rPr>
      </w:pPr>
      <w:r w:rsidRPr="00BA49DC">
        <w:rPr>
          <w:rFonts w:ascii="Arial" w:hAnsi="Arial" w:cs="Arial"/>
        </w:rPr>
        <w:t>Speed</w:t>
      </w:r>
      <w:r w:rsidRPr="00BA49DC">
        <w:rPr>
          <w:rFonts w:ascii="Arial" w:hAnsi="Arial" w:cs="Arial"/>
        </w:rPr>
        <w:tab/>
      </w:r>
      <w:r w:rsidRPr="00BA49DC">
        <w:rPr>
          <w:rFonts w:ascii="Arial" w:hAnsi="Arial" w:cs="Arial"/>
        </w:rPr>
        <w:tab/>
      </w:r>
      <w:r w:rsidRPr="00BA49DC">
        <w:rPr>
          <w:rFonts w:ascii="Arial" w:hAnsi="Arial" w:cs="Arial"/>
        </w:rPr>
        <w:tab/>
        <w:t>400 RPM</w:t>
      </w:r>
    </w:p>
    <w:p w14:paraId="1867D702" w14:textId="77777777" w:rsidR="00114806" w:rsidRPr="00BA49DC" w:rsidRDefault="00114806" w:rsidP="00BA49DC">
      <w:pPr>
        <w:ind w:left="426" w:hanging="426"/>
        <w:rPr>
          <w:rFonts w:ascii="Arial" w:hAnsi="Arial" w:cs="Arial"/>
        </w:rPr>
      </w:pPr>
      <w:r w:rsidRPr="00BA49DC">
        <w:rPr>
          <w:rFonts w:ascii="Arial" w:hAnsi="Arial" w:cs="Arial"/>
        </w:rPr>
        <w:t>Absorbed power</w:t>
      </w:r>
      <w:r w:rsidRPr="00BA49DC">
        <w:rPr>
          <w:rFonts w:ascii="Arial" w:hAnsi="Arial" w:cs="Arial"/>
        </w:rPr>
        <w:tab/>
        <w:t>61.2 KW</w:t>
      </w:r>
    </w:p>
    <w:p w14:paraId="62B019A1" w14:textId="77777777" w:rsidR="00114806" w:rsidRPr="00BA49DC" w:rsidRDefault="00114806" w:rsidP="00BA49DC">
      <w:pPr>
        <w:ind w:left="426" w:hanging="426"/>
        <w:rPr>
          <w:rFonts w:ascii="Arial" w:hAnsi="Arial" w:cs="Arial"/>
        </w:rPr>
      </w:pPr>
      <w:r w:rsidRPr="00BA49DC">
        <w:rPr>
          <w:rFonts w:ascii="Arial" w:hAnsi="Arial" w:cs="Arial"/>
        </w:rPr>
        <w:t>Motor Power</w:t>
      </w:r>
      <w:r w:rsidRPr="00BA49DC">
        <w:rPr>
          <w:rFonts w:ascii="Arial" w:hAnsi="Arial" w:cs="Arial"/>
        </w:rPr>
        <w:tab/>
      </w:r>
      <w:r w:rsidRPr="00BA49DC">
        <w:rPr>
          <w:rFonts w:ascii="Arial" w:hAnsi="Arial" w:cs="Arial"/>
        </w:rPr>
        <w:tab/>
        <w:t>75 KW</w:t>
      </w:r>
    </w:p>
    <w:p w14:paraId="18D40E48" w14:textId="77777777" w:rsidR="00114806" w:rsidRPr="00BA49DC" w:rsidRDefault="00114806" w:rsidP="00BA49DC">
      <w:pPr>
        <w:ind w:left="426" w:hanging="426"/>
        <w:rPr>
          <w:rFonts w:ascii="Arial" w:hAnsi="Arial" w:cs="Arial"/>
        </w:rPr>
      </w:pPr>
      <w:r w:rsidRPr="00BA49DC">
        <w:rPr>
          <w:rFonts w:ascii="Arial" w:hAnsi="Arial" w:cs="Arial"/>
        </w:rPr>
        <w:t>Cooling water flow</w:t>
      </w:r>
      <w:r w:rsidRPr="00BA49DC">
        <w:rPr>
          <w:rFonts w:ascii="Arial" w:hAnsi="Arial" w:cs="Arial"/>
        </w:rPr>
        <w:tab/>
        <w:t>12.4 M3/hr</w:t>
      </w:r>
    </w:p>
    <w:p w14:paraId="1A349D00" w14:textId="77777777" w:rsidR="00114806" w:rsidRPr="00BA49DC" w:rsidRDefault="00114806" w:rsidP="00BA49DC">
      <w:pPr>
        <w:ind w:left="426" w:hanging="426"/>
        <w:rPr>
          <w:rFonts w:ascii="Arial" w:hAnsi="Arial" w:cs="Arial"/>
        </w:rPr>
      </w:pPr>
      <w:r w:rsidRPr="00BA49DC">
        <w:rPr>
          <w:rFonts w:ascii="Arial" w:hAnsi="Arial" w:cs="Arial"/>
        </w:rPr>
        <w:t>Diaphragm crack</w:t>
      </w:r>
    </w:p>
    <w:p w14:paraId="6F77CF5B" w14:textId="77777777" w:rsidR="00114806" w:rsidRPr="00BA49DC" w:rsidRDefault="00114806" w:rsidP="00BA49DC">
      <w:pPr>
        <w:ind w:left="426" w:hanging="426"/>
        <w:rPr>
          <w:rFonts w:ascii="Arial" w:hAnsi="Arial" w:cs="Arial"/>
        </w:rPr>
      </w:pPr>
      <w:r w:rsidRPr="00BA49DC">
        <w:rPr>
          <w:rFonts w:ascii="Arial" w:hAnsi="Arial" w:cs="Arial"/>
        </w:rPr>
        <w:t>detection system</w:t>
      </w:r>
      <w:r w:rsidRPr="00BA49DC">
        <w:rPr>
          <w:rFonts w:ascii="Arial" w:hAnsi="Arial" w:cs="Arial"/>
        </w:rPr>
        <w:tab/>
        <w:t>Yes</w:t>
      </w:r>
    </w:p>
    <w:p w14:paraId="625AC566" w14:textId="77777777" w:rsidR="00114806" w:rsidRPr="00114806" w:rsidRDefault="00114806" w:rsidP="00BA49DC">
      <w:pPr>
        <w:ind w:left="426" w:hanging="426"/>
        <w:rPr>
          <w:rFonts w:ascii="Arial" w:hAnsi="Arial" w:cs="Arial"/>
        </w:rPr>
      </w:pPr>
    </w:p>
    <w:p w14:paraId="4F53D742" w14:textId="77777777" w:rsidR="00114806" w:rsidRPr="00BA49DC" w:rsidRDefault="00114806" w:rsidP="00BA49DC">
      <w:pPr>
        <w:ind w:left="426" w:hanging="426"/>
        <w:rPr>
          <w:rFonts w:ascii="Arial" w:hAnsi="Arial" w:cs="Arial"/>
        </w:rPr>
      </w:pPr>
      <w:r w:rsidRPr="00BA49DC">
        <w:rPr>
          <w:rFonts w:ascii="Arial" w:hAnsi="Arial" w:cs="Arial"/>
        </w:rPr>
        <w:t>Description</w:t>
      </w:r>
    </w:p>
    <w:p w14:paraId="5E75ECD2" w14:textId="77777777" w:rsidR="00114806" w:rsidRPr="00114806" w:rsidRDefault="00114806" w:rsidP="00BA49DC">
      <w:pPr>
        <w:ind w:left="426" w:hanging="426"/>
        <w:rPr>
          <w:rFonts w:ascii="Arial" w:hAnsi="Arial" w:cs="Arial"/>
        </w:rPr>
      </w:pPr>
    </w:p>
    <w:p w14:paraId="6D0B1911" w14:textId="77777777" w:rsidR="00114806" w:rsidRPr="00BA49DC" w:rsidRDefault="00114806" w:rsidP="00BA49DC">
      <w:pPr>
        <w:ind w:left="426" w:hanging="426"/>
        <w:rPr>
          <w:rFonts w:ascii="Arial" w:hAnsi="Arial" w:cs="Arial"/>
        </w:rPr>
      </w:pPr>
      <w:r w:rsidRPr="00BA49DC">
        <w:rPr>
          <w:rFonts w:ascii="Arial" w:hAnsi="Arial" w:cs="Arial"/>
        </w:rPr>
        <w:lastRenderedPageBreak/>
        <w:t>The crankcase assembly of the diaphragm compressor is essentially a crankshaft driven, piston type hydraulic pump.  The piston reciprocates beneath the hydraulic fluid which transmits an oscillating movement to the metallic diaphragm.  The diaphragm is clamped at its periphery between two dished plates.</w:t>
      </w:r>
    </w:p>
    <w:p w14:paraId="5DCD86C7" w14:textId="77777777" w:rsidR="00114806" w:rsidRPr="00114806" w:rsidRDefault="00114806" w:rsidP="00BA49DC">
      <w:pPr>
        <w:ind w:left="426" w:hanging="426"/>
        <w:rPr>
          <w:rFonts w:ascii="Arial" w:hAnsi="Arial" w:cs="Arial"/>
        </w:rPr>
      </w:pPr>
    </w:p>
    <w:p w14:paraId="30B865D2" w14:textId="77777777" w:rsidR="00114806" w:rsidRPr="00BA49DC" w:rsidRDefault="00114806" w:rsidP="00BA49DC">
      <w:pPr>
        <w:ind w:left="426" w:hanging="426"/>
        <w:rPr>
          <w:rFonts w:ascii="Arial" w:hAnsi="Arial" w:cs="Arial"/>
        </w:rPr>
      </w:pPr>
      <w:r w:rsidRPr="00BA49DC">
        <w:rPr>
          <w:rFonts w:ascii="Arial" w:hAnsi="Arial" w:cs="Arial"/>
        </w:rPr>
        <w:t>The lower plate, the perforated plate is concave on its upper surface through which the hydraulic fluid passes.  Thus the reciprocating movement of the piston is transmitted to the oil and through the holes in the perforated plate to the diaphragms.</w:t>
      </w:r>
    </w:p>
    <w:p w14:paraId="2D2707DA" w14:textId="77777777" w:rsidR="00114806" w:rsidRPr="00114806" w:rsidRDefault="00114806" w:rsidP="00BA49DC">
      <w:pPr>
        <w:ind w:left="426" w:hanging="426"/>
        <w:rPr>
          <w:rFonts w:ascii="Arial" w:hAnsi="Arial" w:cs="Arial"/>
        </w:rPr>
      </w:pPr>
    </w:p>
    <w:p w14:paraId="4D64F283" w14:textId="77777777" w:rsidR="00114806" w:rsidRPr="00BA49DC" w:rsidRDefault="00114806" w:rsidP="00BA49DC">
      <w:pPr>
        <w:ind w:left="426" w:hanging="426"/>
        <w:rPr>
          <w:rFonts w:ascii="Arial" w:hAnsi="Arial" w:cs="Arial"/>
        </w:rPr>
      </w:pPr>
      <w:r w:rsidRPr="00BA49DC">
        <w:rPr>
          <w:rFonts w:ascii="Arial" w:hAnsi="Arial" w:cs="Arial"/>
        </w:rPr>
        <w:t>The upper plate, the gas plate is concave on its lower surface and outlet valves.  Thus, the movement of the diaphragm between gas plate and perforated plate displaces the gas controlled by the inlet and outlet valves.</w:t>
      </w:r>
    </w:p>
    <w:p w14:paraId="34B86DE6" w14:textId="77777777" w:rsidR="00114806" w:rsidRPr="00114806" w:rsidRDefault="00114806" w:rsidP="00BA49DC">
      <w:pPr>
        <w:ind w:left="426" w:hanging="426"/>
        <w:rPr>
          <w:rFonts w:ascii="Arial" w:hAnsi="Arial" w:cs="Arial"/>
        </w:rPr>
      </w:pPr>
    </w:p>
    <w:p w14:paraId="225CD005" w14:textId="77777777" w:rsidR="00114806" w:rsidRPr="00BA49DC" w:rsidRDefault="00114806" w:rsidP="00BA49DC">
      <w:pPr>
        <w:ind w:left="426" w:hanging="426"/>
        <w:rPr>
          <w:rFonts w:ascii="Arial" w:hAnsi="Arial" w:cs="Arial"/>
        </w:rPr>
      </w:pPr>
      <w:r w:rsidRPr="00BA49DC">
        <w:rPr>
          <w:rFonts w:ascii="Arial" w:hAnsi="Arial" w:cs="Arial"/>
        </w:rPr>
        <w:t>A plunger pump, the compensating pump, returns hydraulic fluid that passes the piston back above the piston thus ensuring complete travel of the diaphragm during the compression stroke.</w:t>
      </w:r>
    </w:p>
    <w:p w14:paraId="5DA523E2" w14:textId="77777777" w:rsidR="00114806" w:rsidRPr="00114806" w:rsidRDefault="00114806" w:rsidP="00BA49DC">
      <w:pPr>
        <w:ind w:left="426" w:hanging="426"/>
        <w:rPr>
          <w:rFonts w:ascii="Arial" w:hAnsi="Arial" w:cs="Arial"/>
        </w:rPr>
      </w:pPr>
    </w:p>
    <w:p w14:paraId="235E8DAA" w14:textId="77777777" w:rsidR="00114806" w:rsidRPr="00BA49DC" w:rsidRDefault="00114806" w:rsidP="00BA49DC">
      <w:pPr>
        <w:ind w:left="426" w:hanging="426"/>
        <w:rPr>
          <w:rFonts w:ascii="Arial" w:hAnsi="Arial" w:cs="Arial"/>
        </w:rPr>
      </w:pPr>
      <w:r w:rsidRPr="00BA49DC">
        <w:rPr>
          <w:rFonts w:ascii="Arial" w:hAnsi="Arial" w:cs="Arial"/>
        </w:rPr>
        <w:t>Excess fluid is released after each stroke and returned to the sump through an adjustable spring loaded control valve, the pressure limiter.</w:t>
      </w:r>
    </w:p>
    <w:p w14:paraId="7D6D7032" w14:textId="77777777" w:rsidR="00114806" w:rsidRPr="00114806" w:rsidRDefault="00114806" w:rsidP="00BA49DC">
      <w:pPr>
        <w:ind w:left="426" w:hanging="426"/>
        <w:rPr>
          <w:rFonts w:ascii="Arial" w:hAnsi="Arial" w:cs="Arial"/>
        </w:rPr>
      </w:pPr>
    </w:p>
    <w:p w14:paraId="6A762C44" w14:textId="77777777" w:rsidR="00114806" w:rsidRPr="00BA49DC" w:rsidRDefault="00114806" w:rsidP="00BA49DC">
      <w:pPr>
        <w:ind w:left="426" w:hanging="426"/>
        <w:rPr>
          <w:rFonts w:ascii="Arial" w:hAnsi="Arial" w:cs="Arial"/>
        </w:rPr>
      </w:pPr>
      <w:r w:rsidRPr="00BA49DC">
        <w:rPr>
          <w:rFonts w:ascii="Arial" w:hAnsi="Arial" w:cs="Arial"/>
        </w:rPr>
        <w:t>Both lubrication and compression system take oil from the compressor sump.</w:t>
      </w:r>
    </w:p>
    <w:p w14:paraId="528D2184" w14:textId="77777777" w:rsidR="00114806" w:rsidRPr="00114806" w:rsidRDefault="00114806" w:rsidP="00BA49DC">
      <w:pPr>
        <w:ind w:left="426" w:hanging="426"/>
        <w:rPr>
          <w:rFonts w:ascii="Arial" w:hAnsi="Arial" w:cs="Arial"/>
        </w:rPr>
      </w:pPr>
    </w:p>
    <w:p w14:paraId="0B4BA59D" w14:textId="77777777" w:rsidR="00114806" w:rsidRPr="00BA49DC" w:rsidRDefault="00114806" w:rsidP="00BA49DC">
      <w:pPr>
        <w:ind w:left="426" w:hanging="426"/>
        <w:rPr>
          <w:rFonts w:ascii="Arial" w:hAnsi="Arial" w:cs="Arial"/>
        </w:rPr>
      </w:pPr>
      <w:r w:rsidRPr="00BA49DC">
        <w:rPr>
          <w:rFonts w:ascii="Arial" w:hAnsi="Arial" w:cs="Arial"/>
        </w:rPr>
        <w:t>The lubrication circuit consists of a crankshaft driven oil pump and an oil cooler.  The oil pump is a gear pump which provides lubrication for the connecting rod small end, big end and the crosshead.  The lubricating oil pressure is controlled by a spring loaded overflow valve mounted on the pump.  The normal working pressure is 2.4 bar G.</w:t>
      </w:r>
    </w:p>
    <w:p w14:paraId="701D37A6" w14:textId="77777777" w:rsidR="00114806" w:rsidRPr="00114806" w:rsidRDefault="00114806" w:rsidP="00BA49DC">
      <w:pPr>
        <w:ind w:left="426" w:hanging="426"/>
        <w:rPr>
          <w:rFonts w:ascii="Arial" w:hAnsi="Arial" w:cs="Arial"/>
        </w:rPr>
      </w:pPr>
    </w:p>
    <w:p w14:paraId="2BECBD50" w14:textId="77777777" w:rsidR="00114806" w:rsidRPr="00BA49DC" w:rsidRDefault="00114806" w:rsidP="00BA49DC">
      <w:pPr>
        <w:ind w:left="426" w:hanging="426"/>
        <w:rPr>
          <w:rFonts w:ascii="Arial" w:hAnsi="Arial" w:cs="Arial"/>
        </w:rPr>
      </w:pPr>
      <w:r w:rsidRPr="00BA49DC">
        <w:rPr>
          <w:rFonts w:ascii="Arial" w:hAnsi="Arial" w:cs="Arial"/>
        </w:rPr>
        <w:t>The compressor is filled with a diaphragm crack detection system.  The system uses 3 diaphragm sandwiched  together.  If a diaphragm either on the oil or the gas side cracks, then the pressure between the intermediate diaphragm and the cracked diaphragm will rise.  A pressure switch is connected to sense the rising pressure and after the set limit, it shuts the compressor.</w:t>
      </w:r>
    </w:p>
    <w:p w14:paraId="34277005" w14:textId="77777777" w:rsidR="00114806" w:rsidRPr="00114806" w:rsidRDefault="00114806" w:rsidP="00BA49DC">
      <w:pPr>
        <w:ind w:left="426" w:hanging="426"/>
        <w:rPr>
          <w:rFonts w:ascii="Arial" w:hAnsi="Arial" w:cs="Arial"/>
        </w:rPr>
      </w:pPr>
    </w:p>
    <w:p w14:paraId="68012E01" w14:textId="77777777" w:rsidR="00114806" w:rsidRPr="00BA49DC" w:rsidRDefault="00114806" w:rsidP="00BA49DC">
      <w:pPr>
        <w:ind w:left="426" w:hanging="426"/>
        <w:rPr>
          <w:rFonts w:ascii="Arial" w:hAnsi="Arial" w:cs="Arial"/>
        </w:rPr>
      </w:pPr>
      <w:r w:rsidRPr="00BA49DC">
        <w:rPr>
          <w:rFonts w:ascii="Arial" w:hAnsi="Arial" w:cs="Arial"/>
        </w:rPr>
        <w:t>To cool down the compressed gas,  the compressor is fitted with intercooler and after cooler.</w:t>
      </w:r>
    </w:p>
    <w:p w14:paraId="104ED36D" w14:textId="77777777" w:rsidR="00114806" w:rsidRPr="00114806" w:rsidRDefault="00114806" w:rsidP="00BA49DC">
      <w:pPr>
        <w:ind w:left="426" w:hanging="426"/>
        <w:rPr>
          <w:rFonts w:ascii="Arial" w:hAnsi="Arial" w:cs="Arial"/>
        </w:rPr>
      </w:pPr>
    </w:p>
    <w:p w14:paraId="3B11C820" w14:textId="77777777" w:rsidR="00114806" w:rsidRPr="00BA49DC" w:rsidRDefault="00114806" w:rsidP="00BA49DC">
      <w:pPr>
        <w:ind w:left="426" w:hanging="426"/>
        <w:rPr>
          <w:rFonts w:ascii="Arial" w:hAnsi="Arial" w:cs="Arial"/>
        </w:rPr>
      </w:pPr>
      <w:r w:rsidRPr="00BA49DC">
        <w:rPr>
          <w:rFonts w:ascii="Arial" w:hAnsi="Arial" w:cs="Arial"/>
        </w:rPr>
        <w:t>To remove the heat generated by the compression of the gas, the compressor is cooled by a cooling water circuit.</w:t>
      </w:r>
    </w:p>
    <w:p w14:paraId="34375110" w14:textId="77777777" w:rsidR="00114806" w:rsidRPr="00114806" w:rsidRDefault="00114806" w:rsidP="00BA49DC">
      <w:pPr>
        <w:ind w:left="426" w:hanging="426"/>
        <w:rPr>
          <w:rFonts w:ascii="Arial" w:hAnsi="Arial" w:cs="Arial"/>
        </w:rPr>
      </w:pPr>
    </w:p>
    <w:p w14:paraId="492D99B2" w14:textId="77777777" w:rsidR="00114806" w:rsidRPr="00BA49DC" w:rsidRDefault="00114806" w:rsidP="00BA49DC">
      <w:pPr>
        <w:ind w:left="426" w:hanging="426"/>
        <w:rPr>
          <w:rFonts w:ascii="Arial" w:hAnsi="Arial" w:cs="Arial"/>
        </w:rPr>
      </w:pPr>
      <w:r w:rsidRPr="00BA49DC">
        <w:rPr>
          <w:rFonts w:ascii="Arial" w:hAnsi="Arial" w:cs="Arial"/>
        </w:rPr>
        <w:t>ROUTINE START UP:</w:t>
      </w:r>
    </w:p>
    <w:p w14:paraId="756E150E" w14:textId="77777777" w:rsidR="00114806" w:rsidRPr="00114806" w:rsidRDefault="00114806" w:rsidP="00BA49DC">
      <w:pPr>
        <w:ind w:left="426" w:hanging="426"/>
        <w:rPr>
          <w:rFonts w:ascii="Arial" w:hAnsi="Arial" w:cs="Arial"/>
        </w:rPr>
      </w:pPr>
    </w:p>
    <w:p w14:paraId="1B2AC0A9" w14:textId="4D09F2CD" w:rsidR="00114806" w:rsidRPr="00BA49DC" w:rsidRDefault="00114806" w:rsidP="00BA49DC">
      <w:pPr>
        <w:ind w:left="426" w:hanging="426"/>
        <w:rPr>
          <w:rFonts w:ascii="Arial" w:hAnsi="Arial" w:cs="Arial"/>
        </w:rPr>
      </w:pPr>
      <w:r w:rsidRPr="00BA49DC">
        <w:rPr>
          <w:rFonts w:ascii="Arial" w:hAnsi="Arial" w:cs="Arial"/>
        </w:rPr>
        <w:lastRenderedPageBreak/>
        <w:t>Start the cooling water circulation.</w:t>
      </w:r>
    </w:p>
    <w:p w14:paraId="522DCF90" w14:textId="77777777" w:rsidR="00114806" w:rsidRPr="00114806" w:rsidRDefault="00114806" w:rsidP="00BA49DC">
      <w:pPr>
        <w:ind w:left="426" w:hanging="426"/>
        <w:rPr>
          <w:rFonts w:ascii="Arial" w:hAnsi="Arial" w:cs="Arial"/>
        </w:rPr>
      </w:pPr>
    </w:p>
    <w:p w14:paraId="42809BAF" w14:textId="6F936843" w:rsidR="00114806" w:rsidRPr="00BA49DC" w:rsidRDefault="00114806" w:rsidP="00BA49DC">
      <w:pPr>
        <w:ind w:left="426" w:hanging="426"/>
        <w:rPr>
          <w:rFonts w:ascii="Arial" w:hAnsi="Arial" w:cs="Arial"/>
        </w:rPr>
      </w:pPr>
      <w:r w:rsidRPr="00BA49DC">
        <w:rPr>
          <w:rFonts w:ascii="Arial" w:hAnsi="Arial" w:cs="Arial"/>
        </w:rPr>
        <w:t>Start the motor and check direction of rotation.</w:t>
      </w:r>
    </w:p>
    <w:p w14:paraId="5AE15047" w14:textId="77777777" w:rsidR="00114806" w:rsidRPr="00114806" w:rsidRDefault="00114806" w:rsidP="00BA49DC">
      <w:pPr>
        <w:ind w:left="426" w:hanging="426"/>
        <w:rPr>
          <w:rFonts w:ascii="Arial" w:hAnsi="Arial" w:cs="Arial"/>
        </w:rPr>
      </w:pPr>
    </w:p>
    <w:p w14:paraId="10D1AD7B" w14:textId="044EB9F9" w:rsidR="00114806" w:rsidRPr="00BA49DC" w:rsidRDefault="00114806" w:rsidP="00BA49DC">
      <w:pPr>
        <w:ind w:left="426" w:hanging="426"/>
        <w:rPr>
          <w:rFonts w:ascii="Arial" w:hAnsi="Arial" w:cs="Arial"/>
        </w:rPr>
      </w:pPr>
      <w:r w:rsidRPr="00BA49DC">
        <w:rPr>
          <w:rFonts w:ascii="Arial" w:hAnsi="Arial" w:cs="Arial"/>
        </w:rPr>
        <w:t>After 8 to 10 seconds the compressor oil pressure and cooling water flow will have established.  The oil pressure switch and cooling water flow switch are kept in bypass during start up.</w:t>
      </w:r>
    </w:p>
    <w:p w14:paraId="56F8FA8F" w14:textId="77777777" w:rsidR="00114806" w:rsidRPr="00114806" w:rsidRDefault="00114806" w:rsidP="00BA49DC">
      <w:pPr>
        <w:ind w:left="426" w:hanging="426"/>
        <w:rPr>
          <w:rFonts w:ascii="Arial" w:hAnsi="Arial" w:cs="Arial"/>
        </w:rPr>
      </w:pPr>
    </w:p>
    <w:p w14:paraId="28B1269A" w14:textId="31C5B972" w:rsidR="00114806" w:rsidRPr="00BA49DC" w:rsidRDefault="00114806" w:rsidP="00BA49DC">
      <w:pPr>
        <w:ind w:left="426" w:hanging="426"/>
        <w:rPr>
          <w:rFonts w:ascii="Arial" w:hAnsi="Arial" w:cs="Arial"/>
        </w:rPr>
      </w:pPr>
      <w:r w:rsidRPr="00BA49DC">
        <w:rPr>
          <w:rFonts w:ascii="Arial" w:hAnsi="Arial" w:cs="Arial"/>
        </w:rPr>
        <w:t>Open the gas inlet and discharge valve.</w:t>
      </w:r>
    </w:p>
    <w:p w14:paraId="2F22B5F1" w14:textId="77777777" w:rsidR="00114806" w:rsidRPr="00114806" w:rsidRDefault="00114806" w:rsidP="00BA49DC">
      <w:pPr>
        <w:ind w:left="426" w:hanging="426"/>
        <w:rPr>
          <w:rFonts w:ascii="Arial" w:hAnsi="Arial" w:cs="Arial"/>
        </w:rPr>
      </w:pPr>
    </w:p>
    <w:p w14:paraId="61AAA9C7" w14:textId="4459CC5C" w:rsidR="00114806" w:rsidRPr="00BA49DC" w:rsidRDefault="00114806" w:rsidP="00BA49DC">
      <w:pPr>
        <w:ind w:left="426" w:hanging="426"/>
        <w:rPr>
          <w:rFonts w:ascii="Arial" w:hAnsi="Arial" w:cs="Arial"/>
        </w:rPr>
      </w:pPr>
      <w:r w:rsidRPr="00BA49DC">
        <w:rPr>
          <w:rFonts w:ascii="Arial" w:hAnsi="Arial" w:cs="Arial"/>
        </w:rPr>
        <w:t>Close the vent/drain valve on the discharge side, if open.</w:t>
      </w:r>
    </w:p>
    <w:p w14:paraId="6B401F37" w14:textId="77777777" w:rsidR="00114806" w:rsidRPr="00114806" w:rsidRDefault="00114806" w:rsidP="00BA49DC">
      <w:pPr>
        <w:ind w:left="426" w:hanging="426"/>
        <w:rPr>
          <w:rFonts w:ascii="Arial" w:hAnsi="Arial" w:cs="Arial"/>
        </w:rPr>
      </w:pPr>
    </w:p>
    <w:p w14:paraId="15FA7EB7" w14:textId="5332F16E" w:rsidR="00114806" w:rsidRPr="00BA49DC" w:rsidRDefault="00114806" w:rsidP="00BA49DC">
      <w:pPr>
        <w:ind w:left="426" w:hanging="426"/>
        <w:rPr>
          <w:rFonts w:ascii="Arial" w:hAnsi="Arial" w:cs="Arial"/>
        </w:rPr>
      </w:pPr>
      <w:r w:rsidRPr="00BA49DC">
        <w:rPr>
          <w:rFonts w:ascii="Arial" w:hAnsi="Arial" w:cs="Arial"/>
        </w:rPr>
        <w:t>Check oil and gas pressures and temperature, noise and vibration.</w:t>
      </w:r>
    </w:p>
    <w:p w14:paraId="45DBDE2A" w14:textId="77777777" w:rsidR="00114806" w:rsidRPr="00114806" w:rsidRDefault="00114806" w:rsidP="00BA49DC">
      <w:pPr>
        <w:ind w:left="426" w:hanging="426"/>
        <w:rPr>
          <w:rFonts w:ascii="Arial" w:hAnsi="Arial" w:cs="Arial"/>
        </w:rPr>
      </w:pPr>
    </w:p>
    <w:p w14:paraId="1EE6C721" w14:textId="77777777" w:rsidR="00114806" w:rsidRPr="00BA49DC" w:rsidRDefault="00114806" w:rsidP="00BA49DC">
      <w:pPr>
        <w:ind w:left="426" w:hanging="426"/>
        <w:rPr>
          <w:rFonts w:ascii="Arial" w:hAnsi="Arial" w:cs="Arial"/>
        </w:rPr>
      </w:pPr>
      <w:r w:rsidRPr="00BA49DC">
        <w:rPr>
          <w:rFonts w:ascii="Arial" w:hAnsi="Arial" w:cs="Arial"/>
        </w:rPr>
        <w:t>ROUTINE STOPPING</w:t>
      </w:r>
    </w:p>
    <w:p w14:paraId="1671F69C" w14:textId="77777777" w:rsidR="00114806" w:rsidRPr="00114806" w:rsidRDefault="00114806" w:rsidP="00BA49DC">
      <w:pPr>
        <w:ind w:left="426" w:hanging="426"/>
        <w:rPr>
          <w:rFonts w:ascii="Arial" w:hAnsi="Arial" w:cs="Arial"/>
        </w:rPr>
      </w:pPr>
    </w:p>
    <w:p w14:paraId="2D0E8C4D" w14:textId="77777777" w:rsidR="00114806" w:rsidRPr="00114806" w:rsidRDefault="00114806" w:rsidP="00BA49DC">
      <w:pPr>
        <w:ind w:left="426" w:hanging="426"/>
        <w:rPr>
          <w:rFonts w:ascii="Arial" w:hAnsi="Arial" w:cs="Arial"/>
        </w:rPr>
      </w:pPr>
      <w:r w:rsidRPr="00114806">
        <w:rPr>
          <w:rFonts w:ascii="Arial" w:hAnsi="Arial" w:cs="Arial"/>
        </w:rPr>
        <w:t>Stop the compressor drive motor.</w:t>
      </w:r>
    </w:p>
    <w:p w14:paraId="22292058" w14:textId="77777777" w:rsidR="00114806" w:rsidRPr="00114806" w:rsidRDefault="00114806" w:rsidP="00BA49DC">
      <w:pPr>
        <w:ind w:left="426" w:hanging="426"/>
        <w:rPr>
          <w:rFonts w:ascii="Arial" w:hAnsi="Arial" w:cs="Arial"/>
        </w:rPr>
      </w:pPr>
    </w:p>
    <w:p w14:paraId="1ECA968E" w14:textId="77777777" w:rsidR="00114806" w:rsidRPr="00114806" w:rsidRDefault="00114806" w:rsidP="00BA49DC">
      <w:pPr>
        <w:ind w:left="426" w:hanging="426"/>
        <w:rPr>
          <w:rFonts w:ascii="Arial" w:hAnsi="Arial" w:cs="Arial"/>
        </w:rPr>
      </w:pPr>
      <w:r w:rsidRPr="00114806">
        <w:rPr>
          <w:rFonts w:ascii="Arial" w:hAnsi="Arial" w:cs="Arial"/>
        </w:rPr>
        <w:t>Close the gas discharge valve and inlet valve.</w:t>
      </w:r>
    </w:p>
    <w:p w14:paraId="5CFE7D1B" w14:textId="77777777" w:rsidR="00114806" w:rsidRPr="00114806" w:rsidRDefault="00114806" w:rsidP="00BA49DC">
      <w:pPr>
        <w:ind w:left="426" w:hanging="426"/>
        <w:rPr>
          <w:rFonts w:ascii="Arial" w:hAnsi="Arial" w:cs="Arial"/>
        </w:rPr>
      </w:pPr>
    </w:p>
    <w:p w14:paraId="2A126581" w14:textId="77777777" w:rsidR="00114806" w:rsidRPr="00114806" w:rsidRDefault="00114806" w:rsidP="00BA49DC">
      <w:pPr>
        <w:ind w:left="426" w:hanging="426"/>
        <w:rPr>
          <w:rFonts w:ascii="Arial" w:hAnsi="Arial" w:cs="Arial"/>
        </w:rPr>
      </w:pPr>
      <w:r w:rsidRPr="00114806">
        <w:rPr>
          <w:rFonts w:ascii="Arial" w:hAnsi="Arial" w:cs="Arial"/>
        </w:rPr>
        <w:t>Open the gas vent/drain valve.</w:t>
      </w:r>
    </w:p>
    <w:p w14:paraId="1ECCC089" w14:textId="77777777" w:rsidR="00114806" w:rsidRPr="00114806" w:rsidRDefault="00114806" w:rsidP="00BA49DC">
      <w:pPr>
        <w:ind w:left="426" w:hanging="426"/>
        <w:rPr>
          <w:rFonts w:ascii="Arial" w:hAnsi="Arial" w:cs="Arial"/>
        </w:rPr>
      </w:pPr>
    </w:p>
    <w:p w14:paraId="300303DD" w14:textId="77777777" w:rsidR="00114806" w:rsidRPr="00114806" w:rsidRDefault="00114806" w:rsidP="00BA49DC">
      <w:pPr>
        <w:ind w:left="426" w:hanging="426"/>
        <w:rPr>
          <w:rFonts w:ascii="Arial" w:hAnsi="Arial" w:cs="Arial"/>
        </w:rPr>
      </w:pPr>
      <w:r w:rsidRPr="00114806">
        <w:rPr>
          <w:rFonts w:ascii="Arial" w:hAnsi="Arial" w:cs="Arial"/>
        </w:rPr>
        <w:t>Purge the compressor system with dry nitrogen if the compressor is to remain idle for along time.</w:t>
      </w:r>
    </w:p>
    <w:p w14:paraId="7EB802AF" w14:textId="77777777" w:rsidR="00114806" w:rsidRPr="00114806" w:rsidRDefault="00114806" w:rsidP="00BA49DC">
      <w:pPr>
        <w:ind w:left="426" w:hanging="426"/>
        <w:rPr>
          <w:rFonts w:ascii="Arial" w:hAnsi="Arial" w:cs="Arial"/>
        </w:rPr>
      </w:pPr>
    </w:p>
    <w:p w14:paraId="744BE5C3" w14:textId="77777777" w:rsidR="00114806" w:rsidRPr="00BA49DC" w:rsidRDefault="00114806" w:rsidP="00BA49DC">
      <w:pPr>
        <w:ind w:left="426" w:hanging="426"/>
        <w:rPr>
          <w:rFonts w:ascii="Arial" w:hAnsi="Arial" w:cs="Arial"/>
        </w:rPr>
      </w:pPr>
      <w:r w:rsidRPr="00BA49DC">
        <w:rPr>
          <w:rFonts w:ascii="Arial" w:hAnsi="Arial" w:cs="Arial"/>
        </w:rPr>
        <w:t>TRIPS IN THE COMPRESSOR UNIT:</w:t>
      </w:r>
    </w:p>
    <w:p w14:paraId="1EBA6327" w14:textId="77777777" w:rsidR="00114806" w:rsidRPr="00114806" w:rsidRDefault="00114806" w:rsidP="00BA49DC">
      <w:pPr>
        <w:ind w:left="426" w:hanging="426"/>
        <w:rPr>
          <w:rFonts w:ascii="Arial" w:hAnsi="Arial" w:cs="Arial"/>
        </w:rPr>
      </w:pPr>
    </w:p>
    <w:p w14:paraId="6F7A85A3" w14:textId="77777777" w:rsidR="00114806" w:rsidRPr="00BA49DC" w:rsidRDefault="00114806" w:rsidP="00BA49DC">
      <w:pPr>
        <w:ind w:left="426" w:hanging="426"/>
        <w:rPr>
          <w:rFonts w:ascii="Arial" w:hAnsi="Arial" w:cs="Arial"/>
        </w:rPr>
      </w:pPr>
      <w:r w:rsidRPr="00BA49DC">
        <w:rPr>
          <w:rFonts w:ascii="Arial" w:hAnsi="Arial" w:cs="Arial"/>
        </w:rPr>
        <w:t>1.</w:t>
      </w:r>
      <w:r w:rsidRPr="00BA49DC">
        <w:rPr>
          <w:rFonts w:ascii="Arial" w:hAnsi="Arial" w:cs="Arial"/>
        </w:rPr>
        <w:tab/>
        <w:t>FSL 4505</w:t>
      </w:r>
      <w:r w:rsidRPr="00BA49DC">
        <w:rPr>
          <w:rFonts w:ascii="Arial" w:hAnsi="Arial" w:cs="Arial"/>
        </w:rPr>
        <w:tab/>
        <w:t>Low cooling water flow – 7 m3/hr</w:t>
      </w:r>
    </w:p>
    <w:p w14:paraId="4A65C071" w14:textId="77777777" w:rsidR="00114806" w:rsidRPr="00114806" w:rsidRDefault="00114806" w:rsidP="00BA49DC">
      <w:pPr>
        <w:ind w:left="426" w:hanging="426"/>
        <w:rPr>
          <w:rFonts w:ascii="Arial" w:hAnsi="Arial" w:cs="Arial"/>
        </w:rPr>
      </w:pPr>
    </w:p>
    <w:p w14:paraId="3C947D34" w14:textId="77777777" w:rsidR="00114806" w:rsidRPr="00BA49DC" w:rsidRDefault="00114806" w:rsidP="00BA49DC">
      <w:pPr>
        <w:ind w:left="426" w:hanging="426"/>
        <w:rPr>
          <w:rFonts w:ascii="Arial" w:hAnsi="Arial" w:cs="Arial"/>
        </w:rPr>
      </w:pPr>
      <w:r w:rsidRPr="00BA49DC">
        <w:rPr>
          <w:rFonts w:ascii="Arial" w:hAnsi="Arial" w:cs="Arial"/>
        </w:rPr>
        <w:t>2.</w:t>
      </w:r>
      <w:r w:rsidRPr="00BA49DC">
        <w:rPr>
          <w:rFonts w:ascii="Arial" w:hAnsi="Arial" w:cs="Arial"/>
        </w:rPr>
        <w:tab/>
        <w:t>PSH 4507</w:t>
      </w:r>
      <w:r w:rsidRPr="00BA49DC">
        <w:rPr>
          <w:rFonts w:ascii="Arial" w:hAnsi="Arial" w:cs="Arial"/>
        </w:rPr>
        <w:tab/>
        <w:t>High diaphragm oil pressure for Ist stage –0.5 kg/cm2g.</w:t>
      </w:r>
    </w:p>
    <w:p w14:paraId="2793F8AD" w14:textId="77777777" w:rsidR="00114806" w:rsidRPr="00114806" w:rsidRDefault="00114806" w:rsidP="00BA49DC">
      <w:pPr>
        <w:ind w:left="426" w:hanging="426"/>
        <w:rPr>
          <w:rFonts w:ascii="Arial" w:hAnsi="Arial" w:cs="Arial"/>
        </w:rPr>
      </w:pPr>
    </w:p>
    <w:p w14:paraId="72B7D4F1" w14:textId="77777777" w:rsidR="00114806" w:rsidRPr="00BA49DC" w:rsidRDefault="00114806" w:rsidP="00BA49DC">
      <w:pPr>
        <w:ind w:left="426" w:hanging="426"/>
        <w:rPr>
          <w:rFonts w:ascii="Arial" w:hAnsi="Arial" w:cs="Arial"/>
        </w:rPr>
      </w:pPr>
      <w:r w:rsidRPr="00BA49DC">
        <w:rPr>
          <w:rFonts w:ascii="Arial" w:hAnsi="Arial" w:cs="Arial"/>
        </w:rPr>
        <w:t>3.</w:t>
      </w:r>
      <w:r w:rsidRPr="00BA49DC">
        <w:rPr>
          <w:rFonts w:ascii="Arial" w:hAnsi="Arial" w:cs="Arial"/>
        </w:rPr>
        <w:tab/>
        <w:t>PSL 4509</w:t>
      </w:r>
      <w:r w:rsidRPr="00BA49DC">
        <w:rPr>
          <w:rFonts w:ascii="Arial" w:hAnsi="Arial" w:cs="Arial"/>
        </w:rPr>
        <w:tab/>
        <w:t>Low oil pressure – 1.5 kg/cm2g</w:t>
      </w:r>
    </w:p>
    <w:p w14:paraId="1171286D" w14:textId="77777777" w:rsidR="00114806" w:rsidRPr="00114806" w:rsidRDefault="00114806" w:rsidP="00BA49DC">
      <w:pPr>
        <w:ind w:left="426" w:hanging="426"/>
        <w:rPr>
          <w:rFonts w:ascii="Arial" w:hAnsi="Arial" w:cs="Arial"/>
        </w:rPr>
      </w:pPr>
    </w:p>
    <w:p w14:paraId="3D288F47" w14:textId="77777777" w:rsidR="00114806" w:rsidRPr="00BA49DC" w:rsidRDefault="00114806" w:rsidP="00BA49DC">
      <w:pPr>
        <w:ind w:left="426" w:hanging="426"/>
        <w:rPr>
          <w:rFonts w:ascii="Arial" w:hAnsi="Arial" w:cs="Arial"/>
        </w:rPr>
      </w:pPr>
      <w:r w:rsidRPr="00BA49DC">
        <w:rPr>
          <w:rFonts w:ascii="Arial" w:hAnsi="Arial" w:cs="Arial"/>
        </w:rPr>
        <w:t>4.</w:t>
      </w:r>
      <w:r w:rsidRPr="00BA49DC">
        <w:rPr>
          <w:rFonts w:ascii="Arial" w:hAnsi="Arial" w:cs="Arial"/>
        </w:rPr>
        <w:tab/>
        <w:t>PSL 4504</w:t>
      </w:r>
      <w:r w:rsidRPr="00BA49DC">
        <w:rPr>
          <w:rFonts w:ascii="Arial" w:hAnsi="Arial" w:cs="Arial"/>
        </w:rPr>
        <w:tab/>
        <w:t>Low suction gas pressure 10 kg/cm2g</w:t>
      </w:r>
    </w:p>
    <w:p w14:paraId="580D5AAD" w14:textId="77777777" w:rsidR="00114806" w:rsidRPr="00114806" w:rsidRDefault="00114806" w:rsidP="00BA49DC">
      <w:pPr>
        <w:ind w:left="426" w:hanging="426"/>
        <w:rPr>
          <w:rFonts w:ascii="Arial" w:hAnsi="Arial" w:cs="Arial"/>
        </w:rPr>
      </w:pPr>
    </w:p>
    <w:p w14:paraId="135C8E6B" w14:textId="77777777" w:rsidR="00114806" w:rsidRPr="00BA49DC" w:rsidRDefault="00114806" w:rsidP="00BA49DC">
      <w:pPr>
        <w:ind w:left="426" w:hanging="426"/>
        <w:rPr>
          <w:rFonts w:ascii="Arial" w:hAnsi="Arial" w:cs="Arial"/>
        </w:rPr>
      </w:pPr>
      <w:r w:rsidRPr="00BA49DC">
        <w:rPr>
          <w:rFonts w:ascii="Arial" w:hAnsi="Arial" w:cs="Arial"/>
        </w:rPr>
        <w:t>5.</w:t>
      </w:r>
      <w:r w:rsidRPr="00BA49DC">
        <w:rPr>
          <w:rFonts w:ascii="Arial" w:hAnsi="Arial" w:cs="Arial"/>
        </w:rPr>
        <w:tab/>
        <w:t>PSH 4505</w:t>
      </w:r>
      <w:r w:rsidRPr="00BA49DC">
        <w:rPr>
          <w:rFonts w:ascii="Arial" w:hAnsi="Arial" w:cs="Arial"/>
        </w:rPr>
        <w:tab/>
        <w:t>High discharge gas pressure – 110 kg/cm2g</w:t>
      </w:r>
    </w:p>
    <w:p w14:paraId="60D0641A" w14:textId="77777777" w:rsidR="00114806" w:rsidRPr="00114806" w:rsidRDefault="00114806" w:rsidP="00BA49DC">
      <w:pPr>
        <w:ind w:left="426" w:hanging="426"/>
        <w:rPr>
          <w:rFonts w:ascii="Arial" w:hAnsi="Arial" w:cs="Arial"/>
        </w:rPr>
      </w:pPr>
    </w:p>
    <w:p w14:paraId="359D335B" w14:textId="77777777" w:rsidR="00114806" w:rsidRPr="00BA49DC" w:rsidRDefault="00114806" w:rsidP="00BA49DC">
      <w:pPr>
        <w:ind w:left="426" w:hanging="426"/>
        <w:rPr>
          <w:rFonts w:ascii="Arial" w:hAnsi="Arial" w:cs="Arial"/>
        </w:rPr>
      </w:pPr>
      <w:r w:rsidRPr="00BA49DC">
        <w:rPr>
          <w:rFonts w:ascii="Arial" w:hAnsi="Arial" w:cs="Arial"/>
        </w:rPr>
        <w:t>6.</w:t>
      </w:r>
      <w:r w:rsidRPr="00BA49DC">
        <w:rPr>
          <w:rFonts w:ascii="Arial" w:hAnsi="Arial" w:cs="Arial"/>
        </w:rPr>
        <w:tab/>
        <w:t>TSH 4504</w:t>
      </w:r>
      <w:r w:rsidRPr="00BA49DC">
        <w:rPr>
          <w:rFonts w:ascii="Arial" w:hAnsi="Arial" w:cs="Arial"/>
        </w:rPr>
        <w:tab/>
        <w:t xml:space="preserve">High Ist stage discharge temperature – 65 </w:t>
      </w:r>
      <w:r w:rsidRPr="00BA49DC">
        <w:rPr>
          <w:rFonts w:ascii="Arial" w:hAnsi="Arial" w:cs="Arial"/>
          <w:vertAlign w:val="superscript"/>
        </w:rPr>
        <w:t>0</w:t>
      </w:r>
      <w:r w:rsidRPr="00BA49DC">
        <w:rPr>
          <w:rFonts w:ascii="Arial" w:hAnsi="Arial" w:cs="Arial"/>
        </w:rPr>
        <w:t>C</w:t>
      </w:r>
    </w:p>
    <w:p w14:paraId="6AC7F1D6" w14:textId="77777777" w:rsidR="00114806" w:rsidRPr="00114806" w:rsidRDefault="00114806" w:rsidP="00BA49DC">
      <w:pPr>
        <w:ind w:left="426" w:hanging="426"/>
        <w:rPr>
          <w:rFonts w:ascii="Arial" w:hAnsi="Arial" w:cs="Arial"/>
        </w:rPr>
      </w:pPr>
    </w:p>
    <w:p w14:paraId="13959F66" w14:textId="77777777" w:rsidR="00114806" w:rsidRPr="00BA49DC" w:rsidRDefault="00114806" w:rsidP="00BA49DC">
      <w:pPr>
        <w:ind w:left="426" w:hanging="426"/>
        <w:rPr>
          <w:rFonts w:ascii="Arial" w:hAnsi="Arial" w:cs="Arial"/>
        </w:rPr>
      </w:pPr>
      <w:r w:rsidRPr="00BA49DC">
        <w:rPr>
          <w:rFonts w:ascii="Arial" w:hAnsi="Arial" w:cs="Arial"/>
        </w:rPr>
        <w:t>7.</w:t>
      </w:r>
      <w:r w:rsidRPr="00BA49DC">
        <w:rPr>
          <w:rFonts w:ascii="Arial" w:hAnsi="Arial" w:cs="Arial"/>
        </w:rPr>
        <w:tab/>
        <w:t>TSH 4502</w:t>
      </w:r>
      <w:r w:rsidRPr="00BA49DC">
        <w:rPr>
          <w:rFonts w:ascii="Arial" w:hAnsi="Arial" w:cs="Arial"/>
        </w:rPr>
        <w:tab/>
        <w:t>High 2</w:t>
      </w:r>
      <w:r w:rsidRPr="00BA49DC">
        <w:rPr>
          <w:rFonts w:ascii="Arial" w:hAnsi="Arial" w:cs="Arial"/>
          <w:vertAlign w:val="superscript"/>
        </w:rPr>
        <w:t>nd</w:t>
      </w:r>
      <w:r w:rsidRPr="00BA49DC">
        <w:rPr>
          <w:rFonts w:ascii="Arial" w:hAnsi="Arial" w:cs="Arial"/>
        </w:rPr>
        <w:t xml:space="preserve"> stage discharge temperature – 65 </w:t>
      </w:r>
      <w:r w:rsidRPr="00BA49DC">
        <w:rPr>
          <w:rFonts w:ascii="Arial" w:hAnsi="Arial" w:cs="Arial"/>
          <w:vertAlign w:val="superscript"/>
        </w:rPr>
        <w:t>0</w:t>
      </w:r>
      <w:r w:rsidRPr="00BA49DC">
        <w:rPr>
          <w:rFonts w:ascii="Arial" w:hAnsi="Arial" w:cs="Arial"/>
        </w:rPr>
        <w:t>C</w:t>
      </w:r>
    </w:p>
    <w:p w14:paraId="6E10BAE2" w14:textId="77777777" w:rsidR="00114806" w:rsidRPr="00114806" w:rsidRDefault="00114806" w:rsidP="00BA49DC">
      <w:pPr>
        <w:ind w:left="426" w:hanging="426"/>
        <w:rPr>
          <w:rFonts w:ascii="Arial" w:hAnsi="Arial" w:cs="Arial"/>
        </w:rPr>
      </w:pPr>
    </w:p>
    <w:p w14:paraId="12DE5E19" w14:textId="77777777" w:rsidR="00114806" w:rsidRPr="00BA49DC" w:rsidRDefault="00114806" w:rsidP="00BA49DC">
      <w:pPr>
        <w:ind w:left="426" w:hanging="426"/>
        <w:rPr>
          <w:rFonts w:ascii="Arial" w:hAnsi="Arial" w:cs="Arial"/>
        </w:rPr>
      </w:pPr>
      <w:r w:rsidRPr="00BA49DC">
        <w:rPr>
          <w:rFonts w:ascii="Arial" w:hAnsi="Arial" w:cs="Arial"/>
        </w:rPr>
        <w:t>8.</w:t>
      </w:r>
      <w:r w:rsidRPr="00BA49DC">
        <w:rPr>
          <w:rFonts w:ascii="Arial" w:hAnsi="Arial" w:cs="Arial"/>
        </w:rPr>
        <w:tab/>
        <w:t>PSH 4508</w:t>
      </w:r>
      <w:r w:rsidRPr="00BA49DC">
        <w:rPr>
          <w:rFonts w:ascii="Arial" w:hAnsi="Arial" w:cs="Arial"/>
        </w:rPr>
        <w:tab/>
        <w:t>High diaphragm oil pressure for 2</w:t>
      </w:r>
      <w:r w:rsidRPr="00BA49DC">
        <w:rPr>
          <w:rFonts w:ascii="Arial" w:hAnsi="Arial" w:cs="Arial"/>
          <w:vertAlign w:val="superscript"/>
        </w:rPr>
        <w:t>nd</w:t>
      </w:r>
      <w:r w:rsidRPr="00BA49DC">
        <w:rPr>
          <w:rFonts w:ascii="Arial" w:hAnsi="Arial" w:cs="Arial"/>
        </w:rPr>
        <w:t xml:space="preserve"> stage –0.5 kg/cm2g.</w:t>
      </w:r>
    </w:p>
    <w:p w14:paraId="77CCB16E" w14:textId="674F653E" w:rsidR="00114806" w:rsidRPr="00114806" w:rsidRDefault="00114806" w:rsidP="00BA49DC">
      <w:pPr>
        <w:ind w:left="426" w:hanging="426"/>
        <w:rPr>
          <w:rFonts w:ascii="Arial" w:hAnsi="Arial" w:cs="Arial"/>
        </w:rPr>
      </w:pPr>
    </w:p>
    <w:p w14:paraId="02BFCCB0" w14:textId="77777777" w:rsidR="00114806" w:rsidRPr="00114806" w:rsidRDefault="00114806" w:rsidP="00BA49DC">
      <w:pPr>
        <w:ind w:left="426" w:hanging="426"/>
        <w:rPr>
          <w:rFonts w:ascii="Arial" w:hAnsi="Arial" w:cs="Arial"/>
        </w:rPr>
      </w:pPr>
    </w:p>
    <w:p w14:paraId="131C3C01" w14:textId="77777777" w:rsidR="00114806" w:rsidRPr="00114806" w:rsidRDefault="00114806" w:rsidP="00BA49DC">
      <w:pPr>
        <w:ind w:left="426" w:hanging="426"/>
        <w:rPr>
          <w:rFonts w:ascii="Arial" w:hAnsi="Arial" w:cs="Arial"/>
        </w:rPr>
      </w:pPr>
    </w:p>
    <w:p w14:paraId="3D36B175" w14:textId="6BEBF97A" w:rsidR="00114806" w:rsidRPr="00114806" w:rsidRDefault="00114806" w:rsidP="00BA49DC">
      <w:pPr>
        <w:ind w:left="426" w:hanging="426"/>
        <w:rPr>
          <w:rFonts w:ascii="Arial" w:hAnsi="Arial" w:cs="Arial"/>
        </w:rPr>
        <w:sectPr w:rsidR="00114806" w:rsidRPr="00114806">
          <w:pgSz w:w="12240" w:h="15840" w:code="1"/>
          <w:pgMar w:top="720" w:right="720" w:bottom="720" w:left="1526" w:header="720" w:footer="720" w:gutter="0"/>
          <w:cols w:space="720"/>
          <w:docGrid w:linePitch="360"/>
        </w:sectPr>
      </w:pPr>
    </w:p>
    <w:p w14:paraId="76429DBB" w14:textId="77777777" w:rsidR="00114806" w:rsidRPr="00114806" w:rsidRDefault="00114806" w:rsidP="00BA49DC">
      <w:pPr>
        <w:ind w:left="426" w:hanging="426"/>
        <w:rPr>
          <w:rFonts w:ascii="Arial" w:hAnsi="Arial" w:cs="Arial"/>
        </w:rPr>
      </w:pPr>
      <w:r w:rsidRPr="00114806">
        <w:rPr>
          <w:rFonts w:ascii="Arial" w:hAnsi="Arial" w:cs="Arial"/>
          <w:noProof/>
        </w:rPr>
        <w:lastRenderedPageBreak/>
        <mc:AlternateContent>
          <mc:Choice Requires="wpg">
            <w:drawing>
              <wp:anchor distT="0" distB="0" distL="114300" distR="114300" simplePos="0" relativeHeight="251742208" behindDoc="0" locked="0" layoutInCell="1" allowOverlap="1" wp14:anchorId="1C446841" wp14:editId="0760380B">
                <wp:simplePos x="0" y="0"/>
                <wp:positionH relativeFrom="column">
                  <wp:posOffset>171450</wp:posOffset>
                </wp:positionH>
                <wp:positionV relativeFrom="paragraph">
                  <wp:posOffset>-342900</wp:posOffset>
                </wp:positionV>
                <wp:extent cx="8458200" cy="6400800"/>
                <wp:effectExtent l="9525" t="59055" r="19050" b="5524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58200" cy="6400800"/>
                          <a:chOff x="990" y="1260"/>
                          <a:chExt cx="13320" cy="10080"/>
                        </a:xfrm>
                      </wpg:grpSpPr>
                      <wpg:grpSp>
                        <wpg:cNvPr id="11" name="Group 694"/>
                        <wpg:cNvGrpSpPr>
                          <a:grpSpLocks/>
                        </wpg:cNvGrpSpPr>
                        <wpg:grpSpPr bwMode="auto">
                          <a:xfrm>
                            <a:off x="990" y="1260"/>
                            <a:ext cx="13320" cy="10080"/>
                            <a:chOff x="990" y="1260"/>
                            <a:chExt cx="13320" cy="10080"/>
                          </a:xfrm>
                        </wpg:grpSpPr>
                        <wps:wsp>
                          <wps:cNvPr id="12" name="Line 695"/>
                          <wps:cNvCnPr>
                            <a:cxnSpLocks noChangeShapeType="1"/>
                          </wps:cNvCnPr>
                          <wps:spPr bwMode="auto">
                            <a:xfrm>
                              <a:off x="11430" y="6300"/>
                              <a:ext cx="0" cy="8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 name="Group 696"/>
                          <wpg:cNvGrpSpPr>
                            <a:grpSpLocks/>
                          </wpg:cNvGrpSpPr>
                          <wpg:grpSpPr bwMode="auto">
                            <a:xfrm>
                              <a:off x="990" y="1260"/>
                              <a:ext cx="13320" cy="10080"/>
                              <a:chOff x="990" y="1260"/>
                              <a:chExt cx="13320" cy="10080"/>
                            </a:xfrm>
                          </wpg:grpSpPr>
                          <wpg:grpSp>
                            <wpg:cNvPr id="14" name="Group 697"/>
                            <wpg:cNvGrpSpPr>
                              <a:grpSpLocks/>
                            </wpg:cNvGrpSpPr>
                            <wpg:grpSpPr bwMode="auto">
                              <a:xfrm>
                                <a:off x="4950" y="1260"/>
                                <a:ext cx="1980" cy="2520"/>
                                <a:chOff x="4950" y="1260"/>
                                <a:chExt cx="1980" cy="2520"/>
                              </a:xfrm>
                            </wpg:grpSpPr>
                            <wps:wsp>
                              <wps:cNvPr id="15" name="Line 698"/>
                              <wps:cNvCnPr>
                                <a:cxnSpLocks noChangeShapeType="1"/>
                              </wps:cNvCnPr>
                              <wps:spPr bwMode="auto">
                                <a:xfrm flipV="1">
                                  <a:off x="6930" y="12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699"/>
                              <wps:cNvCnPr>
                                <a:cxnSpLocks noChangeShapeType="1"/>
                              </wps:cNvCnPr>
                              <wps:spPr bwMode="auto">
                                <a:xfrm>
                                  <a:off x="4950" y="3780"/>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 name="Group 700"/>
                            <wpg:cNvGrpSpPr>
                              <a:grpSpLocks/>
                            </wpg:cNvGrpSpPr>
                            <wpg:grpSpPr bwMode="auto">
                              <a:xfrm>
                                <a:off x="990" y="1260"/>
                                <a:ext cx="13320" cy="10080"/>
                                <a:chOff x="990" y="1260"/>
                                <a:chExt cx="13320" cy="10080"/>
                              </a:xfrm>
                            </wpg:grpSpPr>
                            <wpg:grpSp>
                              <wpg:cNvPr id="18" name="Group 701"/>
                              <wpg:cNvGrpSpPr>
                                <a:grpSpLocks/>
                              </wpg:cNvGrpSpPr>
                              <wpg:grpSpPr bwMode="auto">
                                <a:xfrm rot="5400000">
                                  <a:off x="4410" y="3600"/>
                                  <a:ext cx="360" cy="360"/>
                                  <a:chOff x="8010" y="4140"/>
                                  <a:chExt cx="2700" cy="2880"/>
                                </a:xfrm>
                              </wpg:grpSpPr>
                              <wpg:grpSp>
                                <wpg:cNvPr id="19" name="Group 702"/>
                                <wpg:cNvGrpSpPr>
                                  <a:grpSpLocks/>
                                </wpg:cNvGrpSpPr>
                                <wpg:grpSpPr bwMode="auto">
                                  <a:xfrm>
                                    <a:off x="8010" y="4140"/>
                                    <a:ext cx="2340" cy="2880"/>
                                    <a:chOff x="8640" y="1260"/>
                                    <a:chExt cx="1530" cy="2700"/>
                                  </a:xfrm>
                                </wpg:grpSpPr>
                                <wps:wsp>
                                  <wps:cNvPr id="20" name="AutoShape 703"/>
                                  <wps:cNvSpPr>
                                    <a:spLocks noChangeArrowheads="1"/>
                                  </wps:cNvSpPr>
                                  <wps:spPr bwMode="auto">
                                    <a:xfrm rot="-5400000">
                                      <a:off x="8685" y="2475"/>
                                      <a:ext cx="1440" cy="153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Line 704"/>
                                  <wps:cNvCnPr>
                                    <a:cxnSpLocks noChangeShapeType="1"/>
                                  </wps:cNvCnPr>
                                  <wps:spPr bwMode="auto">
                                    <a:xfrm flipV="1">
                                      <a:off x="9403" y="19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05"/>
                                  <wps:cNvSpPr>
                                    <a:spLocks noChangeArrowheads="1"/>
                                  </wps:cNvSpPr>
                                  <wps:spPr bwMode="auto">
                                    <a:xfrm rot="16200000" flipV="1">
                                      <a:off x="9000" y="1215"/>
                                      <a:ext cx="810" cy="9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 name="Line 706"/>
                                <wps:cNvCnPr>
                                  <a:cxnSpLocks noChangeShapeType="1"/>
                                </wps:cNvCnPr>
                                <wps:spPr bwMode="auto">
                                  <a:xfrm>
                                    <a:off x="9180" y="4140"/>
                                    <a:ext cx="1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707"/>
                                <wps:cNvCnPr>
                                  <a:cxnSpLocks noChangeShapeType="1"/>
                                </wps:cNvCnPr>
                                <wps:spPr bwMode="auto">
                                  <a:xfrm flipV="1">
                                    <a:off x="9180" y="4140"/>
                                    <a:ext cx="153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708"/>
                              <wpg:cNvGrpSpPr>
                                <a:grpSpLocks/>
                              </wpg:cNvGrpSpPr>
                              <wpg:grpSpPr bwMode="auto">
                                <a:xfrm rot="5400000">
                                  <a:off x="4860" y="4103"/>
                                  <a:ext cx="360" cy="360"/>
                                  <a:chOff x="8010" y="4140"/>
                                  <a:chExt cx="2700" cy="2880"/>
                                </a:xfrm>
                              </wpg:grpSpPr>
                              <wpg:grpSp>
                                <wpg:cNvPr id="26" name="Group 709"/>
                                <wpg:cNvGrpSpPr>
                                  <a:grpSpLocks/>
                                </wpg:cNvGrpSpPr>
                                <wpg:grpSpPr bwMode="auto">
                                  <a:xfrm>
                                    <a:off x="8010" y="4140"/>
                                    <a:ext cx="2340" cy="2880"/>
                                    <a:chOff x="8640" y="1260"/>
                                    <a:chExt cx="1530" cy="2700"/>
                                  </a:xfrm>
                                </wpg:grpSpPr>
                                <wps:wsp>
                                  <wps:cNvPr id="27" name="AutoShape 710"/>
                                  <wps:cNvSpPr>
                                    <a:spLocks noChangeArrowheads="1"/>
                                  </wps:cNvSpPr>
                                  <wps:spPr bwMode="auto">
                                    <a:xfrm rot="-5400000">
                                      <a:off x="8685" y="2475"/>
                                      <a:ext cx="1440" cy="153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Line 711"/>
                                  <wps:cNvCnPr>
                                    <a:cxnSpLocks noChangeShapeType="1"/>
                                  </wps:cNvCnPr>
                                  <wps:spPr bwMode="auto">
                                    <a:xfrm flipV="1">
                                      <a:off x="9403" y="19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712"/>
                                  <wps:cNvSpPr>
                                    <a:spLocks noChangeArrowheads="1"/>
                                  </wps:cNvSpPr>
                                  <wps:spPr bwMode="auto">
                                    <a:xfrm rot="16200000" flipV="1">
                                      <a:off x="9000" y="1215"/>
                                      <a:ext cx="810" cy="9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0" name="Line 713"/>
                                <wps:cNvCnPr>
                                  <a:cxnSpLocks noChangeShapeType="1"/>
                                </wps:cNvCnPr>
                                <wps:spPr bwMode="auto">
                                  <a:xfrm>
                                    <a:off x="9180" y="4140"/>
                                    <a:ext cx="1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714"/>
                                <wps:cNvCnPr>
                                  <a:cxnSpLocks noChangeShapeType="1"/>
                                </wps:cNvCnPr>
                                <wps:spPr bwMode="auto">
                                  <a:xfrm flipV="1">
                                    <a:off x="9180" y="4140"/>
                                    <a:ext cx="153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Line 715"/>
                              <wps:cNvCnPr>
                                <a:cxnSpLocks noChangeShapeType="1"/>
                              </wps:cNvCnPr>
                              <wps:spPr bwMode="auto">
                                <a:xfrm>
                                  <a:off x="4500" y="299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716"/>
                              <wps:cNvCnPr>
                                <a:cxnSpLocks noChangeShapeType="1"/>
                              </wps:cNvCnPr>
                              <wps:spPr bwMode="auto">
                                <a:xfrm>
                                  <a:off x="4950" y="2994"/>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4" name="Group 717"/>
                              <wpg:cNvGrpSpPr>
                                <a:grpSpLocks/>
                              </wpg:cNvGrpSpPr>
                              <wpg:grpSpPr bwMode="auto">
                                <a:xfrm>
                                  <a:off x="990" y="1260"/>
                                  <a:ext cx="13320" cy="10080"/>
                                  <a:chOff x="990" y="1260"/>
                                  <a:chExt cx="13320" cy="10080"/>
                                </a:xfrm>
                              </wpg:grpSpPr>
                              <wpg:grpSp>
                                <wpg:cNvPr id="35" name="Group 718"/>
                                <wpg:cNvGrpSpPr>
                                  <a:grpSpLocks/>
                                </wpg:cNvGrpSpPr>
                                <wpg:grpSpPr bwMode="auto">
                                  <a:xfrm>
                                    <a:off x="5760" y="7020"/>
                                    <a:ext cx="7740" cy="3328"/>
                                    <a:chOff x="7110" y="7020"/>
                                    <a:chExt cx="7740" cy="3328"/>
                                  </a:xfrm>
                                </wpg:grpSpPr>
                                <wps:wsp>
                                  <wps:cNvPr id="36" name="Line 719"/>
                                  <wps:cNvCnPr>
                                    <a:cxnSpLocks noChangeShapeType="1"/>
                                  </wps:cNvCnPr>
                                  <wps:spPr bwMode="auto">
                                    <a:xfrm>
                                      <a:off x="9900" y="7648"/>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20"/>
                                  <wps:cNvCnPr>
                                    <a:cxnSpLocks noChangeShapeType="1"/>
                                  </wps:cNvCnPr>
                                  <wps:spPr bwMode="auto">
                                    <a:xfrm>
                                      <a:off x="8280" y="7108"/>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721"/>
                                  <wps:cNvCnPr>
                                    <a:cxnSpLocks noChangeShapeType="1"/>
                                  </wps:cNvCnPr>
                                  <wps:spPr bwMode="auto">
                                    <a:xfrm>
                                      <a:off x="9090" y="7108"/>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722"/>
                                  <wps:cNvSpPr>
                                    <a:spLocks noChangeArrowheads="1"/>
                                  </wps:cNvSpPr>
                                  <wps:spPr bwMode="auto">
                                    <a:xfrm rot="-5400000">
                                      <a:off x="8910" y="702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AutoShape 723"/>
                                  <wps:cNvSpPr>
                                    <a:spLocks noChangeArrowheads="1"/>
                                  </wps:cNvSpPr>
                                  <wps:spPr bwMode="auto">
                                    <a:xfrm rot="16200000" flipH="1">
                                      <a:off x="10316" y="8323"/>
                                      <a:ext cx="450" cy="54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1" name="Group 724"/>
                                  <wpg:cNvGrpSpPr>
                                    <a:grpSpLocks/>
                                  </wpg:cNvGrpSpPr>
                                  <wpg:grpSpPr bwMode="auto">
                                    <a:xfrm>
                                      <a:off x="10080" y="7828"/>
                                      <a:ext cx="540" cy="360"/>
                                      <a:chOff x="1620" y="6480"/>
                                      <a:chExt cx="990" cy="540"/>
                                    </a:xfrm>
                                  </wpg:grpSpPr>
                                  <wps:wsp>
                                    <wps:cNvPr id="42" name="Oval 725"/>
                                    <wps:cNvSpPr>
                                      <a:spLocks noChangeArrowheads="1"/>
                                    </wps:cNvSpPr>
                                    <wps:spPr bwMode="auto">
                                      <a:xfrm>
                                        <a:off x="1890" y="648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Line 726"/>
                                    <wps:cNvCnPr>
                                      <a:cxnSpLocks noChangeShapeType="1"/>
                                    </wps:cNvCnPr>
                                    <wps:spPr bwMode="auto">
                                      <a:xfrm flipV="1">
                                        <a:off x="1620" y="648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727"/>
                                    <wps:cNvCnPr>
                                      <a:cxnSpLocks noChangeShapeType="1"/>
                                    </wps:cNvCnPr>
                                    <wps:spPr bwMode="auto">
                                      <a:xfrm flipH="1">
                                        <a:off x="2160" y="64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728"/>
                                    <wps:cNvCnPr>
                                      <a:cxnSpLocks noChangeShapeType="1"/>
                                    </wps:cNvCnPr>
                                    <wps:spPr bwMode="auto">
                                      <a:xfrm flipV="1">
                                        <a:off x="2160" y="6480"/>
                                        <a:ext cx="45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6" name="Line 729"/>
                                  <wps:cNvCnPr>
                                    <a:cxnSpLocks noChangeShapeType="1"/>
                                  </wps:cNvCnPr>
                                  <wps:spPr bwMode="auto">
                                    <a:xfrm flipV="1">
                                      <a:off x="10361" y="877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730"/>
                                  <wps:cNvCnPr>
                                    <a:cxnSpLocks noChangeShapeType="1"/>
                                  </wps:cNvCnPr>
                                  <wps:spPr bwMode="auto">
                                    <a:xfrm flipV="1">
                                      <a:off x="10361" y="818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731"/>
                                  <wps:cNvCnPr>
                                    <a:cxnSpLocks noChangeShapeType="1"/>
                                  </wps:cNvCnPr>
                                  <wps:spPr bwMode="auto">
                                    <a:xfrm flipV="1">
                                      <a:off x="10361" y="710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732"/>
                                  <wps:cNvSpPr>
                                    <a:spLocks noChangeArrowheads="1"/>
                                  </wps:cNvSpPr>
                                  <wps:spPr bwMode="auto">
                                    <a:xfrm rot="16200000" flipH="1">
                                      <a:off x="8246" y="8323"/>
                                      <a:ext cx="450" cy="54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0" name="Group 733"/>
                                  <wpg:cNvGrpSpPr>
                                    <a:grpSpLocks/>
                                  </wpg:cNvGrpSpPr>
                                  <wpg:grpSpPr bwMode="auto">
                                    <a:xfrm>
                                      <a:off x="8010" y="7828"/>
                                      <a:ext cx="540" cy="360"/>
                                      <a:chOff x="1620" y="6480"/>
                                      <a:chExt cx="990" cy="540"/>
                                    </a:xfrm>
                                  </wpg:grpSpPr>
                                  <wps:wsp>
                                    <wps:cNvPr id="51" name="Oval 734"/>
                                    <wps:cNvSpPr>
                                      <a:spLocks noChangeArrowheads="1"/>
                                    </wps:cNvSpPr>
                                    <wps:spPr bwMode="auto">
                                      <a:xfrm>
                                        <a:off x="1890" y="648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Line 735"/>
                                    <wps:cNvCnPr>
                                      <a:cxnSpLocks noChangeShapeType="1"/>
                                    </wps:cNvCnPr>
                                    <wps:spPr bwMode="auto">
                                      <a:xfrm flipV="1">
                                        <a:off x="1620" y="6480"/>
                                        <a:ext cx="54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736"/>
                                    <wps:cNvCnPr>
                                      <a:cxnSpLocks noChangeShapeType="1"/>
                                    </wps:cNvCnPr>
                                    <wps:spPr bwMode="auto">
                                      <a:xfrm flipH="1">
                                        <a:off x="2160" y="64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737"/>
                                    <wps:cNvCnPr>
                                      <a:cxnSpLocks noChangeShapeType="1"/>
                                    </wps:cNvCnPr>
                                    <wps:spPr bwMode="auto">
                                      <a:xfrm flipV="1">
                                        <a:off x="2160" y="6480"/>
                                        <a:ext cx="45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5" name="Line 738"/>
                                  <wps:cNvCnPr>
                                    <a:cxnSpLocks noChangeShapeType="1"/>
                                  </wps:cNvCnPr>
                                  <wps:spPr bwMode="auto">
                                    <a:xfrm flipV="1">
                                      <a:off x="8291" y="8770"/>
                                      <a:ext cx="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739"/>
                                  <wps:cNvCnPr>
                                    <a:cxnSpLocks noChangeShapeType="1"/>
                                  </wps:cNvCnPr>
                                  <wps:spPr bwMode="auto">
                                    <a:xfrm flipV="1">
                                      <a:off x="8291" y="818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740"/>
                                  <wps:cNvCnPr>
                                    <a:cxnSpLocks noChangeShapeType="1"/>
                                  </wps:cNvCnPr>
                                  <wps:spPr bwMode="auto">
                                    <a:xfrm flipV="1">
                                      <a:off x="8291" y="7108"/>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741"/>
                                  <wps:cNvSpPr>
                                    <a:spLocks noChangeArrowheads="1"/>
                                  </wps:cNvSpPr>
                                  <wps:spPr bwMode="auto">
                                    <a:xfrm>
                                      <a:off x="9179" y="8367"/>
                                      <a:ext cx="192" cy="312"/>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742"/>
                                  <wps:cNvCnPr>
                                    <a:cxnSpLocks noChangeShapeType="1"/>
                                  </wps:cNvCnPr>
                                  <wps:spPr bwMode="auto">
                                    <a:xfrm rot="5400000" flipV="1">
                                      <a:off x="9360" y="8440"/>
                                      <a:ext cx="0" cy="1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743"/>
                                  <wps:cNvSpPr>
                                    <a:spLocks noChangeArrowheads="1"/>
                                  </wps:cNvSpPr>
                                  <wps:spPr bwMode="auto">
                                    <a:xfrm flipV="1">
                                      <a:off x="9431" y="8431"/>
                                      <a:ext cx="108" cy="18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Line 744"/>
                                  <wps:cNvCnPr>
                                    <a:cxnSpLocks noChangeShapeType="1"/>
                                  </wps:cNvCnPr>
                                  <wps:spPr bwMode="auto">
                                    <a:xfrm>
                                      <a:off x="8280" y="7648"/>
                                      <a:ext cx="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45"/>
                                  <wps:cNvCnPr>
                                    <a:cxnSpLocks noChangeShapeType="1"/>
                                  </wps:cNvCnPr>
                                  <wps:spPr bwMode="auto">
                                    <a:xfrm>
                                      <a:off x="8280" y="9268"/>
                                      <a:ext cx="2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746"/>
                                  <wps:cNvCnPr>
                                    <a:cxnSpLocks noChangeShapeType="1"/>
                                  </wps:cNvCnPr>
                                  <wps:spPr bwMode="auto">
                                    <a:xfrm flipV="1">
                                      <a:off x="9270" y="8691"/>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747"/>
                                  <wps:cNvCnPr>
                                    <a:cxnSpLocks noChangeShapeType="1"/>
                                  </wps:cNvCnPr>
                                  <wps:spPr bwMode="auto">
                                    <a:xfrm>
                                      <a:off x="7110" y="10348"/>
                                      <a:ext cx="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748"/>
                                  <wps:cNvCnPr>
                                    <a:cxnSpLocks noChangeShapeType="1"/>
                                  </wps:cNvCnPr>
                                  <wps:spPr bwMode="auto">
                                    <a:xfrm flipH="1">
                                      <a:off x="9270" y="7648"/>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749"/>
                                  <wps:cNvSpPr>
                                    <a:spLocks noChangeArrowheads="1"/>
                                  </wps:cNvSpPr>
                                  <wps:spPr bwMode="auto">
                                    <a:xfrm rot="-10800000">
                                      <a:off x="10260" y="7288"/>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AutoShape 750"/>
                                  <wps:cNvSpPr>
                                    <a:spLocks noChangeArrowheads="1"/>
                                  </wps:cNvSpPr>
                                  <wps:spPr bwMode="auto">
                                    <a:xfrm rot="-10800000">
                                      <a:off x="8190" y="7288"/>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AutoShape 751"/>
                                  <wps:cNvSpPr>
                                    <a:spLocks noChangeArrowheads="1"/>
                                  </wps:cNvSpPr>
                                  <wps:spPr bwMode="auto">
                                    <a:xfrm>
                                      <a:off x="10260" y="9628"/>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AutoShape 752"/>
                                  <wps:cNvSpPr>
                                    <a:spLocks noChangeArrowheads="1"/>
                                  </wps:cNvSpPr>
                                  <wps:spPr bwMode="auto">
                                    <a:xfrm>
                                      <a:off x="8190" y="9628"/>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Line 753"/>
                                  <wps:cNvCnPr>
                                    <a:cxnSpLocks noChangeShapeType="1"/>
                                  </wps:cNvCnPr>
                                  <wps:spPr bwMode="auto">
                                    <a:xfrm>
                                      <a:off x="8280" y="980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54"/>
                                  <wps:cNvCnPr>
                                    <a:cxnSpLocks noChangeShapeType="1"/>
                                  </wps:cNvCnPr>
                                  <wps:spPr bwMode="auto">
                                    <a:xfrm>
                                      <a:off x="10350" y="980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755"/>
                                  <wps:cNvCnPr>
                                    <a:cxnSpLocks noChangeShapeType="1"/>
                                  </wps:cNvCnPr>
                                  <wps:spPr bwMode="auto">
                                    <a:xfrm>
                                      <a:off x="9270" y="764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3" name="Line 756"/>
                                <wps:cNvCnPr>
                                  <a:cxnSpLocks noChangeShapeType="1"/>
                                </wps:cNvCnPr>
                                <wps:spPr bwMode="auto">
                                  <a:xfrm>
                                    <a:off x="13500" y="7113"/>
                                    <a:ext cx="6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4" name="Group 757"/>
                                <wpg:cNvGrpSpPr>
                                  <a:grpSpLocks/>
                                </wpg:cNvGrpSpPr>
                                <wpg:grpSpPr bwMode="auto">
                                  <a:xfrm>
                                    <a:off x="990" y="1260"/>
                                    <a:ext cx="13320" cy="10080"/>
                                    <a:chOff x="990" y="1260"/>
                                    <a:chExt cx="13320" cy="10080"/>
                                  </a:xfrm>
                                </wpg:grpSpPr>
                                <wps:wsp>
                                  <wps:cNvPr id="75" name="AutoShape 758"/>
                                  <wps:cNvSpPr>
                                    <a:spLocks noChangeArrowheads="1"/>
                                  </wps:cNvSpPr>
                                  <wps:spPr bwMode="auto">
                                    <a:xfrm rot="16200000" flipH="1">
                                      <a:off x="1935" y="8235"/>
                                      <a:ext cx="450" cy="540"/>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76" name="Group 759"/>
                                  <wpg:cNvGrpSpPr>
                                    <a:grpSpLocks/>
                                  </wpg:cNvGrpSpPr>
                                  <wpg:grpSpPr bwMode="auto">
                                    <a:xfrm rot="-5400000">
                                      <a:off x="1710" y="7565"/>
                                      <a:ext cx="540" cy="360"/>
                                      <a:chOff x="5760" y="10980"/>
                                      <a:chExt cx="1620" cy="1080"/>
                                    </a:xfrm>
                                  </wpg:grpSpPr>
                                  <wps:wsp>
                                    <wps:cNvPr id="77" name="Oval 760"/>
                                    <wps:cNvSpPr>
                                      <a:spLocks noChangeArrowheads="1"/>
                                    </wps:cNvSpPr>
                                    <wps:spPr bwMode="auto">
                                      <a:xfrm>
                                        <a:off x="6030" y="1098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Line 761"/>
                                    <wps:cNvCnPr>
                                      <a:cxnSpLocks noChangeShapeType="1"/>
                                    </wps:cNvCnPr>
                                    <wps:spPr bwMode="auto">
                                      <a:xfrm flipV="1">
                                        <a:off x="5760" y="10980"/>
                                        <a:ext cx="81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762"/>
                                    <wps:cNvCnPr>
                                      <a:cxnSpLocks noChangeShapeType="1"/>
                                    </wps:cNvCnPr>
                                    <wps:spPr bwMode="auto">
                                      <a:xfrm>
                                        <a:off x="6570" y="1098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763"/>
                                    <wps:cNvCnPr>
                                      <a:cxnSpLocks noChangeShapeType="1"/>
                                    </wps:cNvCnPr>
                                    <wps:spPr bwMode="auto">
                                      <a:xfrm flipV="1">
                                        <a:off x="6570" y="10980"/>
                                        <a:ext cx="81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1" name="Line 764"/>
                                  <wps:cNvCnPr>
                                    <a:cxnSpLocks noChangeShapeType="1"/>
                                  </wps:cNvCnPr>
                                  <wps:spPr bwMode="auto">
                                    <a:xfrm flipV="1">
                                      <a:off x="1980" y="79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765"/>
                                  <wps:cNvCnPr>
                                    <a:cxnSpLocks noChangeShapeType="1"/>
                                  </wps:cNvCnPr>
                                  <wps:spPr bwMode="auto">
                                    <a:xfrm flipV="1">
                                      <a:off x="1980" y="72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766"/>
                                  <wps:cNvCnPr>
                                    <a:cxnSpLocks noChangeShapeType="1"/>
                                  </wps:cNvCnPr>
                                  <wps:spPr bwMode="auto">
                                    <a:xfrm>
                                      <a:off x="1980" y="72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767"/>
                                  <wps:cNvCnPr>
                                    <a:cxnSpLocks noChangeShapeType="1"/>
                                  </wps:cNvCnPr>
                                  <wps:spPr bwMode="auto">
                                    <a:xfrm>
                                      <a:off x="2340" y="7200"/>
                                      <a:ext cx="0" cy="11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5" name="Group 768"/>
                                  <wpg:cNvGrpSpPr>
                                    <a:grpSpLocks/>
                                  </wpg:cNvGrpSpPr>
                                  <wpg:grpSpPr bwMode="auto">
                                    <a:xfrm>
                                      <a:off x="990" y="1260"/>
                                      <a:ext cx="13320" cy="10080"/>
                                      <a:chOff x="990" y="1260"/>
                                      <a:chExt cx="13320" cy="10080"/>
                                    </a:xfrm>
                                  </wpg:grpSpPr>
                                  <wpg:grpSp>
                                    <wpg:cNvPr id="86" name="Group 769"/>
                                    <wpg:cNvGrpSpPr>
                                      <a:grpSpLocks/>
                                    </wpg:cNvGrpSpPr>
                                    <wpg:grpSpPr bwMode="auto">
                                      <a:xfrm>
                                        <a:off x="3150" y="7560"/>
                                        <a:ext cx="360" cy="405"/>
                                        <a:chOff x="3780" y="10800"/>
                                        <a:chExt cx="360" cy="405"/>
                                      </a:xfrm>
                                    </wpg:grpSpPr>
                                    <wps:wsp>
                                      <wps:cNvPr id="87" name="AutoShape 770"/>
                                      <wps:cNvSpPr>
                                        <a:spLocks noChangeArrowheads="1"/>
                                      </wps:cNvSpPr>
                                      <wps:spPr bwMode="auto">
                                        <a:xfrm>
                                          <a:off x="3780" y="10800"/>
                                          <a:ext cx="182" cy="40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 name="Line 771"/>
                                      <wps:cNvCnPr>
                                        <a:cxnSpLocks noChangeShapeType="1"/>
                                      </wps:cNvCnPr>
                                      <wps:spPr bwMode="auto">
                                        <a:xfrm rot="5400000" flipH="1" flipV="1">
                                          <a:off x="3959" y="10911"/>
                                          <a:ext cx="0" cy="1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772"/>
                                      <wps:cNvSpPr>
                                        <a:spLocks noChangeArrowheads="1"/>
                                      </wps:cNvSpPr>
                                      <wps:spPr bwMode="auto">
                                        <a:xfrm>
                                          <a:off x="4050" y="10800"/>
                                          <a:ext cx="9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0" name="Group 773"/>
                                    <wpg:cNvGrpSpPr>
                                      <a:grpSpLocks/>
                                    </wpg:cNvGrpSpPr>
                                    <wpg:grpSpPr bwMode="auto">
                                      <a:xfrm>
                                        <a:off x="2520" y="8820"/>
                                        <a:ext cx="540" cy="360"/>
                                        <a:chOff x="5760" y="10980"/>
                                        <a:chExt cx="1620" cy="1080"/>
                                      </a:xfrm>
                                    </wpg:grpSpPr>
                                    <wps:wsp>
                                      <wps:cNvPr id="91" name="Oval 774"/>
                                      <wps:cNvSpPr>
                                        <a:spLocks noChangeArrowheads="1"/>
                                      </wps:cNvSpPr>
                                      <wps:spPr bwMode="auto">
                                        <a:xfrm>
                                          <a:off x="6030" y="10980"/>
                                          <a:ext cx="1080" cy="10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Line 775"/>
                                      <wps:cNvCnPr>
                                        <a:cxnSpLocks noChangeShapeType="1"/>
                                      </wps:cNvCnPr>
                                      <wps:spPr bwMode="auto">
                                        <a:xfrm flipV="1">
                                          <a:off x="5760" y="10980"/>
                                          <a:ext cx="81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776"/>
                                      <wps:cNvCnPr>
                                        <a:cxnSpLocks noChangeShapeType="1"/>
                                      </wps:cNvCnPr>
                                      <wps:spPr bwMode="auto">
                                        <a:xfrm>
                                          <a:off x="6570" y="1098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777"/>
                                      <wps:cNvCnPr>
                                        <a:cxnSpLocks noChangeShapeType="1"/>
                                      </wps:cNvCnPr>
                                      <wps:spPr bwMode="auto">
                                        <a:xfrm flipV="1">
                                          <a:off x="6570" y="10980"/>
                                          <a:ext cx="81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5" name="Line 778"/>
                                    <wps:cNvCnPr>
                                      <a:cxnSpLocks noChangeShapeType="1"/>
                                    </wps:cNvCnPr>
                                    <wps:spPr bwMode="auto">
                                      <a:xfrm>
                                        <a:off x="2340" y="86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779"/>
                                    <wps:cNvCnPr>
                                      <a:cxnSpLocks noChangeShapeType="1"/>
                                    </wps:cNvCnPr>
                                    <wps:spPr bwMode="auto">
                                      <a:xfrm>
                                        <a:off x="2340" y="900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780"/>
                                    <wps:cNvCnPr>
                                      <a:cxnSpLocks noChangeShapeType="1"/>
                                    </wps:cNvCnPr>
                                    <wps:spPr bwMode="auto">
                                      <a:xfrm>
                                        <a:off x="2970" y="9000"/>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781"/>
                                    <wps:cNvCnPr>
                                      <a:cxnSpLocks noChangeShapeType="1"/>
                                    </wps:cNvCnPr>
                                    <wps:spPr bwMode="auto">
                                      <a:xfrm flipV="1">
                                        <a:off x="3240" y="84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782"/>
                                    <wpg:cNvGrpSpPr>
                                      <a:grpSpLocks/>
                                    </wpg:cNvGrpSpPr>
                                    <wpg:grpSpPr bwMode="auto">
                                      <a:xfrm rot="16200000" flipV="1">
                                        <a:off x="3150" y="8100"/>
                                        <a:ext cx="360" cy="360"/>
                                        <a:chOff x="8010" y="4140"/>
                                        <a:chExt cx="2700" cy="2880"/>
                                      </a:xfrm>
                                    </wpg:grpSpPr>
                                    <wpg:grpSp>
                                      <wpg:cNvPr id="100" name="Group 783"/>
                                      <wpg:cNvGrpSpPr>
                                        <a:grpSpLocks/>
                                      </wpg:cNvGrpSpPr>
                                      <wpg:grpSpPr bwMode="auto">
                                        <a:xfrm>
                                          <a:off x="8010" y="4140"/>
                                          <a:ext cx="2340" cy="2880"/>
                                          <a:chOff x="8640" y="1260"/>
                                          <a:chExt cx="1530" cy="2700"/>
                                        </a:xfrm>
                                      </wpg:grpSpPr>
                                      <wps:wsp>
                                        <wps:cNvPr id="101" name="AutoShape 784"/>
                                        <wps:cNvSpPr>
                                          <a:spLocks noChangeArrowheads="1"/>
                                        </wps:cNvSpPr>
                                        <wps:spPr bwMode="auto">
                                          <a:xfrm rot="-5400000">
                                            <a:off x="8685" y="2475"/>
                                            <a:ext cx="1440" cy="153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Line 785"/>
                                        <wps:cNvCnPr>
                                          <a:cxnSpLocks noChangeShapeType="1"/>
                                        </wps:cNvCnPr>
                                        <wps:spPr bwMode="auto">
                                          <a:xfrm flipV="1">
                                            <a:off x="9403" y="19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786"/>
                                        <wps:cNvSpPr>
                                          <a:spLocks noChangeArrowheads="1"/>
                                        </wps:cNvSpPr>
                                        <wps:spPr bwMode="auto">
                                          <a:xfrm rot="16200000" flipV="1">
                                            <a:off x="9000" y="1215"/>
                                            <a:ext cx="810" cy="9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4" name="Line 787"/>
                                      <wps:cNvCnPr>
                                        <a:cxnSpLocks noChangeShapeType="1"/>
                                      </wps:cNvCnPr>
                                      <wps:spPr bwMode="auto">
                                        <a:xfrm>
                                          <a:off x="9180" y="4140"/>
                                          <a:ext cx="1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788"/>
                                      <wps:cNvCnPr>
                                        <a:cxnSpLocks noChangeShapeType="1"/>
                                      </wps:cNvCnPr>
                                      <wps:spPr bwMode="auto">
                                        <a:xfrm flipV="1">
                                          <a:off x="9180" y="4140"/>
                                          <a:ext cx="153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6" name="Line 789"/>
                                    <wps:cNvCnPr>
                                      <a:cxnSpLocks noChangeShapeType="1"/>
                                    </wps:cNvCnPr>
                                    <wps:spPr bwMode="auto">
                                      <a:xfrm flipV="1">
                                        <a:off x="3240" y="797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790"/>
                                    <wps:cNvCnPr>
                                      <a:cxnSpLocks noChangeShapeType="1"/>
                                    </wps:cNvCnPr>
                                    <wps:spPr bwMode="auto">
                                      <a:xfrm flipV="1">
                                        <a:off x="3240" y="738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8" name="Group 791"/>
                                    <wpg:cNvGrpSpPr>
                                      <a:grpSpLocks/>
                                    </wpg:cNvGrpSpPr>
                                    <wpg:grpSpPr bwMode="auto">
                                      <a:xfrm>
                                        <a:off x="990" y="1260"/>
                                        <a:ext cx="13320" cy="10080"/>
                                        <a:chOff x="990" y="1260"/>
                                        <a:chExt cx="13320" cy="10080"/>
                                      </a:xfrm>
                                    </wpg:grpSpPr>
                                    <wpg:grpSp>
                                      <wpg:cNvPr id="109" name="Group 792"/>
                                      <wpg:cNvGrpSpPr>
                                        <a:grpSpLocks/>
                                      </wpg:cNvGrpSpPr>
                                      <wpg:grpSpPr bwMode="auto">
                                        <a:xfrm>
                                          <a:off x="990" y="1260"/>
                                          <a:ext cx="13320" cy="10080"/>
                                          <a:chOff x="990" y="1260"/>
                                          <a:chExt cx="13320" cy="10080"/>
                                        </a:xfrm>
                                      </wpg:grpSpPr>
                                      <wps:wsp>
                                        <wps:cNvPr id="110" name="Line 793"/>
                                        <wps:cNvCnPr>
                                          <a:cxnSpLocks noChangeShapeType="1"/>
                                        </wps:cNvCnPr>
                                        <wps:spPr bwMode="auto">
                                          <a:xfrm>
                                            <a:off x="990" y="9720"/>
                                            <a:ext cx="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794"/>
                                        <wps:cNvCnPr>
                                          <a:cxnSpLocks noChangeShapeType="1"/>
                                        </wps:cNvCnPr>
                                        <wps:spPr bwMode="auto">
                                          <a:xfrm flipV="1">
                                            <a:off x="1980" y="8663"/>
                                            <a:ext cx="0" cy="26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795"/>
                                        <wps:cNvSpPr>
                                          <a:spLocks noChangeArrowheads="1"/>
                                        </wps:cNvSpPr>
                                        <wps:spPr bwMode="auto">
                                          <a:xfrm rot="-5400000">
                                            <a:off x="1282" y="9511"/>
                                            <a:ext cx="182" cy="40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3" name="Group 796"/>
                                        <wpg:cNvGrpSpPr>
                                          <a:grpSpLocks/>
                                        </wpg:cNvGrpSpPr>
                                        <wpg:grpSpPr bwMode="auto">
                                          <a:xfrm>
                                            <a:off x="990" y="1260"/>
                                            <a:ext cx="13320" cy="8460"/>
                                            <a:chOff x="990" y="1260"/>
                                            <a:chExt cx="13320" cy="8460"/>
                                          </a:xfrm>
                                        </wpg:grpSpPr>
                                        <wpg:grpSp>
                                          <wpg:cNvPr id="114" name="Group 797"/>
                                          <wpg:cNvGrpSpPr>
                                            <a:grpSpLocks/>
                                          </wpg:cNvGrpSpPr>
                                          <wpg:grpSpPr bwMode="auto">
                                            <a:xfrm>
                                              <a:off x="4950" y="2994"/>
                                              <a:ext cx="9360" cy="3306"/>
                                              <a:chOff x="4950" y="2994"/>
                                              <a:chExt cx="9360" cy="3306"/>
                                            </a:xfrm>
                                          </wpg:grpSpPr>
                                          <wpg:grpSp>
                                            <wpg:cNvPr id="115" name="Group 798"/>
                                            <wpg:cNvGrpSpPr>
                                              <a:grpSpLocks/>
                                            </wpg:cNvGrpSpPr>
                                            <wpg:grpSpPr bwMode="auto">
                                              <a:xfrm>
                                                <a:off x="5850" y="2994"/>
                                                <a:ext cx="360" cy="2333"/>
                                                <a:chOff x="5400" y="2994"/>
                                                <a:chExt cx="360" cy="2333"/>
                                              </a:xfrm>
                                            </wpg:grpSpPr>
                                            <wpg:grpSp>
                                              <wpg:cNvPr id="116" name="Group 799"/>
                                              <wpg:cNvGrpSpPr>
                                                <a:grpSpLocks/>
                                              </wpg:cNvGrpSpPr>
                                              <wpg:grpSpPr bwMode="auto">
                                                <a:xfrm rot="5400000">
                                                  <a:off x="5400" y="4636"/>
                                                  <a:ext cx="360" cy="360"/>
                                                  <a:chOff x="8010" y="4140"/>
                                                  <a:chExt cx="2700" cy="2880"/>
                                                </a:xfrm>
                                              </wpg:grpSpPr>
                                              <wpg:grpSp>
                                                <wpg:cNvPr id="117" name="Group 800"/>
                                                <wpg:cNvGrpSpPr>
                                                  <a:grpSpLocks/>
                                                </wpg:cNvGrpSpPr>
                                                <wpg:grpSpPr bwMode="auto">
                                                  <a:xfrm>
                                                    <a:off x="8010" y="4140"/>
                                                    <a:ext cx="2340" cy="2880"/>
                                                    <a:chOff x="8640" y="1260"/>
                                                    <a:chExt cx="1530" cy="2700"/>
                                                  </a:xfrm>
                                                </wpg:grpSpPr>
                                                <wps:wsp>
                                                  <wps:cNvPr id="118" name="AutoShape 801"/>
                                                  <wps:cNvSpPr>
                                                    <a:spLocks noChangeArrowheads="1"/>
                                                  </wps:cNvSpPr>
                                                  <wps:spPr bwMode="auto">
                                                    <a:xfrm rot="-5400000">
                                                      <a:off x="8685" y="2475"/>
                                                      <a:ext cx="1440" cy="153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Line 802"/>
                                                  <wps:cNvCnPr>
                                                    <a:cxnSpLocks noChangeShapeType="1"/>
                                                  </wps:cNvCnPr>
                                                  <wps:spPr bwMode="auto">
                                                    <a:xfrm flipV="1">
                                                      <a:off x="9403" y="1980"/>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803"/>
                                                  <wps:cNvSpPr>
                                                    <a:spLocks noChangeArrowheads="1"/>
                                                  </wps:cNvSpPr>
                                                  <wps:spPr bwMode="auto">
                                                    <a:xfrm rot="16200000" flipV="1">
                                                      <a:off x="9000" y="1215"/>
                                                      <a:ext cx="810" cy="9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1" name="Line 804"/>
                                                <wps:cNvCnPr>
                                                  <a:cxnSpLocks noChangeShapeType="1"/>
                                                </wps:cNvCnPr>
                                                <wps:spPr bwMode="auto">
                                                  <a:xfrm>
                                                    <a:off x="9180" y="4140"/>
                                                    <a:ext cx="1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805"/>
                                                <wps:cNvCnPr>
                                                  <a:cxnSpLocks noChangeShapeType="1"/>
                                                </wps:cNvCnPr>
                                                <wps:spPr bwMode="auto">
                                                  <a:xfrm flipV="1">
                                                    <a:off x="9180" y="4140"/>
                                                    <a:ext cx="153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3" name="Line 806"/>
                                              <wps:cNvCnPr>
                                                <a:cxnSpLocks noChangeShapeType="1"/>
                                              </wps:cNvCnPr>
                                              <wps:spPr bwMode="auto">
                                                <a:xfrm>
                                                  <a:off x="5490" y="2994"/>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807"/>
                                              <wps:cNvCnPr>
                                                <a:cxnSpLocks noChangeShapeType="1"/>
                                              </wps:cNvCnPr>
                                              <wps:spPr bwMode="auto">
                                                <a:xfrm>
                                                  <a:off x="5490" y="496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5" name="Line 808"/>
                                            <wps:cNvCnPr>
                                              <a:cxnSpLocks noChangeShapeType="1"/>
                                            </wps:cNvCnPr>
                                            <wps:spPr bwMode="auto">
                                              <a:xfrm>
                                                <a:off x="4950" y="4405"/>
                                                <a:ext cx="0" cy="1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6" name="Group 809"/>
                                            <wpg:cNvGrpSpPr>
                                              <a:grpSpLocks/>
                                            </wpg:cNvGrpSpPr>
                                            <wpg:grpSpPr bwMode="auto">
                                              <a:xfrm rot="5400000">
                                                <a:off x="5287" y="4703"/>
                                                <a:ext cx="405" cy="360"/>
                                                <a:chOff x="3555" y="7378"/>
                                                <a:chExt cx="3195" cy="4457"/>
                                              </a:xfrm>
                                            </wpg:grpSpPr>
                                            <wps:wsp>
                                              <wps:cNvPr id="127" name="AutoShape 810"/>
                                              <wps:cNvSpPr>
                                                <a:spLocks noChangeArrowheads="1"/>
                                              </wps:cNvSpPr>
                                              <wps:spPr bwMode="auto">
                                                <a:xfrm rot="-5400000">
                                                  <a:off x="4028" y="9112"/>
                                                  <a:ext cx="2250" cy="319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28" name="Group 811"/>
                                              <wpg:cNvGrpSpPr>
                                                <a:grpSpLocks/>
                                              </wpg:cNvGrpSpPr>
                                              <wpg:grpSpPr bwMode="auto">
                                                <a:xfrm>
                                                  <a:off x="4149" y="7378"/>
                                                  <a:ext cx="1980" cy="3307"/>
                                                  <a:chOff x="4149" y="7313"/>
                                                  <a:chExt cx="1980" cy="3307"/>
                                                </a:xfrm>
                                              </wpg:grpSpPr>
                                              <wps:wsp>
                                                <wps:cNvPr id="129" name="Line 812"/>
                                                <wps:cNvCnPr>
                                                  <a:cxnSpLocks noChangeShapeType="1"/>
                                                </wps:cNvCnPr>
                                                <wps:spPr bwMode="auto">
                                                  <a:xfrm flipH="1" flipV="1">
                                                    <a:off x="5130" y="8460"/>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813"/>
                                                <wps:cNvSpPr>
                                                  <a:spLocks noChangeArrowheads="1"/>
                                                </wps:cNvSpPr>
                                                <wps:spPr bwMode="auto">
                                                  <a:xfrm rot="-5400000">
                                                    <a:off x="4464" y="6998"/>
                                                    <a:ext cx="1350" cy="19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31" name="Line 814"/>
                                            <wps:cNvCnPr>
                                              <a:cxnSpLocks noChangeShapeType="1"/>
                                            </wps:cNvCnPr>
                                            <wps:spPr bwMode="auto">
                                              <a:xfrm flipV="1">
                                                <a:off x="5400" y="378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815"/>
                                            <wps:cNvCnPr>
                                              <a:cxnSpLocks noChangeShapeType="1"/>
                                            </wps:cNvCnPr>
                                            <wps:spPr bwMode="auto">
                                              <a:xfrm>
                                                <a:off x="5400" y="5073"/>
                                                <a:ext cx="0" cy="3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816"/>
                                            <wps:cNvCnPr>
                                              <a:cxnSpLocks noChangeShapeType="1"/>
                                            </wps:cNvCnPr>
                                            <wps:spPr bwMode="auto">
                                              <a:xfrm flipH="1">
                                                <a:off x="4950" y="5400"/>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817"/>
                                            <wps:cNvCnPr>
                                              <a:cxnSpLocks noChangeShapeType="1"/>
                                            </wps:cNvCnPr>
                                            <wps:spPr bwMode="auto">
                                              <a:xfrm>
                                                <a:off x="4950" y="6300"/>
                                                <a:ext cx="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818"/>
                                            <wps:cNvCnPr>
                                              <a:cxnSpLocks noChangeShapeType="1"/>
                                            </wps:cNvCnPr>
                                            <wps:spPr bwMode="auto">
                                              <a:xfrm>
                                                <a:off x="5940" y="5343"/>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819"/>
                                            <wps:cNvCnPr>
                                              <a:cxnSpLocks noChangeShapeType="1"/>
                                            </wps:cNvCnPr>
                                            <wps:spPr bwMode="auto">
                                              <a:xfrm>
                                                <a:off x="5940" y="5699"/>
                                                <a:ext cx="83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7" name="Group 820"/>
                                          <wpg:cNvGrpSpPr>
                                            <a:grpSpLocks/>
                                          </wpg:cNvGrpSpPr>
                                          <wpg:grpSpPr bwMode="auto">
                                            <a:xfrm>
                                              <a:off x="990" y="1260"/>
                                              <a:ext cx="6300" cy="8460"/>
                                              <a:chOff x="990" y="1260"/>
                                              <a:chExt cx="6300" cy="8460"/>
                                            </a:xfrm>
                                          </wpg:grpSpPr>
                                          <wpg:grpSp>
                                            <wpg:cNvPr id="138" name="Group 821"/>
                                            <wpg:cNvGrpSpPr>
                                              <a:grpSpLocks/>
                                            </wpg:cNvGrpSpPr>
                                            <wpg:grpSpPr bwMode="auto">
                                              <a:xfrm>
                                                <a:off x="2070" y="1260"/>
                                                <a:ext cx="5220" cy="3240"/>
                                                <a:chOff x="2876" y="1260"/>
                                                <a:chExt cx="5220" cy="3240"/>
                                              </a:xfrm>
                                            </wpg:grpSpPr>
                                            <wps:wsp>
                                              <wps:cNvPr id="139" name="AutoShape 822"/>
                                              <wps:cNvSpPr>
                                                <a:spLocks noChangeArrowheads="1"/>
                                              </wps:cNvSpPr>
                                              <wps:spPr bwMode="auto">
                                                <a:xfrm>
                                                  <a:off x="3866" y="2520"/>
                                                  <a:ext cx="720" cy="1980"/>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40" name="Group 823"/>
                                              <wpg:cNvGrpSpPr>
                                                <a:grpSpLocks/>
                                              </wpg:cNvGrpSpPr>
                                              <wpg:grpSpPr bwMode="auto">
                                                <a:xfrm>
                                                  <a:off x="4136" y="1440"/>
                                                  <a:ext cx="180" cy="1080"/>
                                                  <a:chOff x="4046" y="1440"/>
                                                  <a:chExt cx="180" cy="1080"/>
                                                </a:xfrm>
                                              </wpg:grpSpPr>
                                              <wps:wsp>
                                                <wps:cNvPr id="141" name="AutoShape 824"/>
                                                <wps:cNvSpPr>
                                                  <a:spLocks noChangeArrowheads="1"/>
                                                </wps:cNvSpPr>
                                                <wps:spPr bwMode="auto">
                                                  <a:xfrm>
                                                    <a:off x="4046" y="144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AutoShape 825"/>
                                                <wps:cNvSpPr>
                                                  <a:spLocks noChangeArrowheads="1"/>
                                                </wps:cNvSpPr>
                                                <wps:spPr bwMode="auto">
                                                  <a:xfrm>
                                                    <a:off x="4046" y="198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Line 826"/>
                                                <wps:cNvCnPr>
                                                  <a:cxnSpLocks noChangeShapeType="1"/>
                                                </wps:cNvCnPr>
                                                <wps:spPr bwMode="auto">
                                                  <a:xfrm>
                                                    <a:off x="4136" y="21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Line 827"/>
                                                <wps:cNvCnPr>
                                                  <a:cxnSpLocks noChangeShapeType="1"/>
                                                </wps:cNvCnPr>
                                                <wps:spPr bwMode="auto">
                                                  <a:xfrm flipV="1">
                                                    <a:off x="4136" y="16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5" name="Line 828"/>
                                              <wps:cNvCnPr>
                                                <a:cxnSpLocks noChangeShapeType="1"/>
                                              </wps:cNvCnPr>
                                              <wps:spPr bwMode="auto">
                                                <a:xfrm flipV="1">
                                                  <a:off x="4226" y="12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829"/>
                                              <wps:cNvCnPr>
                                                <a:cxnSpLocks noChangeShapeType="1"/>
                                              </wps:cNvCnPr>
                                              <wps:spPr bwMode="auto">
                                                <a:xfrm flipH="1">
                                                  <a:off x="2876" y="1260"/>
                                                  <a:ext cx="4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7" name="Group 830"/>
                                              <wpg:cNvGrpSpPr>
                                                <a:grpSpLocks/>
                                              </wpg:cNvGrpSpPr>
                                              <wpg:grpSpPr bwMode="auto">
                                                <a:xfrm>
                                                  <a:off x="4586" y="2880"/>
                                                  <a:ext cx="540" cy="180"/>
                                                  <a:chOff x="7826" y="2520"/>
                                                  <a:chExt cx="540" cy="180"/>
                                                </a:xfrm>
                                              </wpg:grpSpPr>
                                              <wps:wsp>
                                                <wps:cNvPr id="148" name="AutoShape 831"/>
                                                <wps:cNvSpPr>
                                                  <a:spLocks noChangeArrowheads="1"/>
                                                </wps:cNvSpPr>
                                                <wps:spPr bwMode="auto">
                                                  <a:xfrm rot="-5400000">
                                                    <a:off x="8186" y="252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832"/>
                                                <wps:cNvCnPr>
                                                  <a:cxnSpLocks noChangeShapeType="1"/>
                                                </wps:cNvCnPr>
                                                <wps:spPr bwMode="auto">
                                                  <a:xfrm>
                                                    <a:off x="7826" y="259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0" name="Group 833"/>
                                              <wpg:cNvGrpSpPr>
                                                <a:grpSpLocks/>
                                              </wpg:cNvGrpSpPr>
                                              <wpg:grpSpPr bwMode="auto">
                                                <a:xfrm>
                                                  <a:off x="6836" y="1440"/>
                                                  <a:ext cx="1260" cy="3060"/>
                                                  <a:chOff x="5486" y="1440"/>
                                                  <a:chExt cx="1260" cy="3060"/>
                                                </a:xfrm>
                                              </wpg:grpSpPr>
                                              <wps:wsp>
                                                <wps:cNvPr id="151" name="AutoShape 834"/>
                                                <wps:cNvSpPr>
                                                  <a:spLocks noChangeArrowheads="1"/>
                                                </wps:cNvSpPr>
                                                <wps:spPr bwMode="auto">
                                                  <a:xfrm>
                                                    <a:off x="6026" y="2520"/>
                                                    <a:ext cx="720" cy="1980"/>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52" name="Group 835"/>
                                                <wpg:cNvGrpSpPr>
                                                  <a:grpSpLocks/>
                                                </wpg:cNvGrpSpPr>
                                                <wpg:grpSpPr bwMode="auto">
                                                  <a:xfrm>
                                                    <a:off x="6296" y="1440"/>
                                                    <a:ext cx="180" cy="1080"/>
                                                    <a:chOff x="4046" y="1440"/>
                                                    <a:chExt cx="180" cy="1080"/>
                                                  </a:xfrm>
                                                </wpg:grpSpPr>
                                                <wps:wsp>
                                                  <wps:cNvPr id="153" name="AutoShape 836"/>
                                                  <wps:cNvSpPr>
                                                    <a:spLocks noChangeArrowheads="1"/>
                                                  </wps:cNvSpPr>
                                                  <wps:spPr bwMode="auto">
                                                    <a:xfrm>
                                                      <a:off x="4046" y="144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AutoShape 837"/>
                                                  <wps:cNvSpPr>
                                                    <a:spLocks noChangeArrowheads="1"/>
                                                  </wps:cNvSpPr>
                                                  <wps:spPr bwMode="auto">
                                                    <a:xfrm>
                                                      <a:off x="4046" y="198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 name="Line 838"/>
                                                  <wps:cNvCnPr>
                                                    <a:cxnSpLocks noChangeShapeType="1"/>
                                                  </wps:cNvCnPr>
                                                  <wps:spPr bwMode="auto">
                                                    <a:xfrm>
                                                      <a:off x="4136" y="21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839"/>
                                                  <wps:cNvCnPr>
                                                    <a:cxnSpLocks noChangeShapeType="1"/>
                                                  </wps:cNvCnPr>
                                                  <wps:spPr bwMode="auto">
                                                    <a:xfrm flipV="1">
                                                      <a:off x="4136" y="162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7" name="Group 840"/>
                                                <wpg:cNvGrpSpPr>
                                                  <a:grpSpLocks/>
                                                </wpg:cNvGrpSpPr>
                                                <wpg:grpSpPr bwMode="auto">
                                                  <a:xfrm flipH="1" flipV="1">
                                                    <a:off x="5486" y="2880"/>
                                                    <a:ext cx="540" cy="180"/>
                                                    <a:chOff x="7826" y="2520"/>
                                                    <a:chExt cx="540" cy="180"/>
                                                  </a:xfrm>
                                                </wpg:grpSpPr>
                                                <wps:wsp>
                                                  <wps:cNvPr id="158" name="AutoShape 841"/>
                                                  <wps:cNvSpPr>
                                                    <a:spLocks noChangeArrowheads="1"/>
                                                  </wps:cNvSpPr>
                                                  <wps:spPr bwMode="auto">
                                                    <a:xfrm rot="-5400000">
                                                      <a:off x="8186" y="2520"/>
                                                      <a:ext cx="180" cy="18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 name="Line 842"/>
                                                  <wps:cNvCnPr>
                                                    <a:cxnSpLocks noChangeShapeType="1"/>
                                                  </wps:cNvCnPr>
                                                  <wps:spPr bwMode="auto">
                                                    <a:xfrm>
                                                      <a:off x="7826" y="259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60" name="Line 843"/>
                                              <wps:cNvCnPr>
                                                <a:cxnSpLocks noChangeShapeType="1"/>
                                              </wps:cNvCnPr>
                                              <wps:spPr bwMode="auto">
                                                <a:xfrm>
                                                  <a:off x="5126" y="2980"/>
                                                  <a:ext cx="1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1" name="Group 844"/>
                                            <wpg:cNvGrpSpPr>
                                              <a:grpSpLocks/>
                                            </wpg:cNvGrpSpPr>
                                            <wpg:grpSpPr bwMode="auto">
                                              <a:xfrm rot="-5400000">
                                                <a:off x="1913" y="6457"/>
                                                <a:ext cx="359" cy="405"/>
                                                <a:chOff x="3577" y="9336"/>
                                                <a:chExt cx="359" cy="405"/>
                                              </a:xfrm>
                                            </wpg:grpSpPr>
                                            <wps:wsp>
                                              <wps:cNvPr id="162" name="AutoShape 845"/>
                                              <wps:cNvSpPr>
                                                <a:spLocks noChangeArrowheads="1"/>
                                              </wps:cNvSpPr>
                                              <wps:spPr bwMode="auto">
                                                <a:xfrm>
                                                  <a:off x="3577" y="9336"/>
                                                  <a:ext cx="182" cy="40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63" name="Group 846"/>
                                              <wpg:cNvGrpSpPr>
                                                <a:grpSpLocks/>
                                              </wpg:cNvGrpSpPr>
                                              <wpg:grpSpPr bwMode="auto">
                                                <a:xfrm rot="5400000">
                                                  <a:off x="3677" y="9403"/>
                                                  <a:ext cx="251" cy="267"/>
                                                  <a:chOff x="4149" y="7313"/>
                                                  <a:chExt cx="1980" cy="3307"/>
                                                </a:xfrm>
                                              </wpg:grpSpPr>
                                              <wps:wsp>
                                                <wps:cNvPr id="164" name="Line 847"/>
                                                <wps:cNvCnPr>
                                                  <a:cxnSpLocks noChangeShapeType="1"/>
                                                </wps:cNvCnPr>
                                                <wps:spPr bwMode="auto">
                                                  <a:xfrm flipH="1" flipV="1">
                                                    <a:off x="5130" y="8460"/>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848"/>
                                                <wps:cNvSpPr>
                                                  <a:spLocks noChangeArrowheads="1"/>
                                                </wps:cNvSpPr>
                                                <wps:spPr bwMode="auto">
                                                  <a:xfrm rot="-5400000">
                                                    <a:off x="4464" y="6998"/>
                                                    <a:ext cx="1350" cy="19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66" name="Line 849"/>
                                            <wps:cNvCnPr>
                                              <a:cxnSpLocks noChangeShapeType="1"/>
                                            </wps:cNvCnPr>
                                            <wps:spPr bwMode="auto">
                                              <a:xfrm>
                                                <a:off x="4500" y="396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850"/>
                                            <wps:cNvCnPr>
                                              <a:cxnSpLocks noChangeShapeType="1"/>
                                            </wps:cNvCnPr>
                                            <wps:spPr bwMode="auto">
                                              <a:xfrm flipH="1">
                                                <a:off x="990" y="6300"/>
                                                <a:ext cx="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851"/>
                                            <wps:cNvCnPr>
                                              <a:cxnSpLocks noChangeShapeType="1"/>
                                            </wps:cNvCnPr>
                                            <wps:spPr bwMode="auto">
                                              <a:xfrm>
                                                <a:off x="990" y="6300"/>
                                                <a:ext cx="0" cy="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852"/>
                                            <wps:cNvSpPr>
                                              <a:spLocks noChangeArrowheads="1"/>
                                            </wps:cNvSpPr>
                                            <wps:spPr bwMode="auto">
                                              <a:xfrm>
                                                <a:off x="3150" y="6969"/>
                                                <a:ext cx="182" cy="40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Line 853"/>
                                            <wps:cNvCnPr>
                                              <a:cxnSpLocks noChangeShapeType="1"/>
                                            </wps:cNvCnPr>
                                            <wps:spPr bwMode="auto">
                                              <a:xfrm flipV="1">
                                                <a:off x="3240" y="6436"/>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854"/>
                                            <wps:cNvCnPr>
                                              <a:cxnSpLocks noChangeShapeType="1"/>
                                            </wps:cNvCnPr>
                                            <wps:spPr bwMode="auto">
                                              <a:xfrm flipV="1">
                                                <a:off x="3240" y="57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855"/>
                                            <wps:cNvCnPr>
                                              <a:cxnSpLocks noChangeShapeType="1"/>
                                            </wps:cNvCnPr>
                                            <wps:spPr bwMode="auto">
                                              <a:xfrm flipH="1">
                                                <a:off x="990" y="5760"/>
                                                <a:ext cx="2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856"/>
                                            <wps:cNvCnPr>
                                              <a:cxnSpLocks noChangeShapeType="1"/>
                                            </wps:cNvCnPr>
                                            <wps:spPr bwMode="auto">
                                              <a:xfrm flipV="1">
                                                <a:off x="990" y="1260"/>
                                                <a:ext cx="0" cy="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857"/>
                                            <wps:cNvCnPr>
                                              <a:cxnSpLocks noChangeShapeType="1"/>
                                            </wps:cNvCnPr>
                                            <wps:spPr bwMode="auto">
                                              <a:xfrm>
                                                <a:off x="990" y="126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5" name="Group 858"/>
                                            <wpg:cNvGrpSpPr>
                                              <a:grpSpLocks/>
                                            </wpg:cNvGrpSpPr>
                                            <wpg:grpSpPr bwMode="auto">
                                              <a:xfrm>
                                                <a:off x="2304" y="6719"/>
                                                <a:ext cx="936" cy="720"/>
                                                <a:chOff x="2304" y="6840"/>
                                                <a:chExt cx="936" cy="720"/>
                                              </a:xfrm>
                                            </wpg:grpSpPr>
                                            <wps:wsp>
                                              <wps:cNvPr id="176" name="Line 859"/>
                                              <wps:cNvCnPr>
                                                <a:cxnSpLocks noChangeShapeType="1"/>
                                              </wps:cNvCnPr>
                                              <wps:spPr bwMode="auto">
                                                <a:xfrm>
                                                  <a:off x="2304" y="6840"/>
                                                  <a:ext cx="3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860"/>
                                              <wps:cNvCnPr>
                                                <a:cxnSpLocks noChangeShapeType="1"/>
                                              </wps:cNvCnPr>
                                              <wps:spPr bwMode="auto">
                                                <a:xfrm>
                                                  <a:off x="2610" y="684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861"/>
                                              <wps:cNvCnPr>
                                                <a:cxnSpLocks noChangeShapeType="1"/>
                                              </wps:cNvCnPr>
                                              <wps:spPr bwMode="auto">
                                                <a:xfrm>
                                                  <a:off x="2610" y="7560"/>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9" name="Group 862"/>
                                            <wpg:cNvGrpSpPr>
                                              <a:grpSpLocks/>
                                            </wpg:cNvGrpSpPr>
                                            <wpg:grpSpPr bwMode="auto">
                                              <a:xfrm>
                                                <a:off x="1350" y="6748"/>
                                                <a:ext cx="630" cy="2340"/>
                                                <a:chOff x="1350" y="6840"/>
                                                <a:chExt cx="630" cy="2340"/>
                                              </a:xfrm>
                                            </wpg:grpSpPr>
                                            <wps:wsp>
                                              <wps:cNvPr id="180" name="Line 863"/>
                                              <wps:cNvCnPr>
                                                <a:cxnSpLocks noChangeShapeType="1"/>
                                              </wps:cNvCnPr>
                                              <wps:spPr bwMode="auto">
                                                <a:xfrm flipH="1">
                                                  <a:off x="1350" y="684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864"/>
                                              <wps:cNvCnPr>
                                                <a:cxnSpLocks noChangeShapeType="1"/>
                                              </wps:cNvCnPr>
                                              <wps:spPr bwMode="auto">
                                                <a:xfrm>
                                                  <a:off x="1350" y="6840"/>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865"/>
                                              <wps:cNvCnPr>
                                                <a:cxnSpLocks noChangeShapeType="1"/>
                                              </wps:cNvCnPr>
                                              <wps:spPr bwMode="auto">
                                                <a:xfrm>
                                                  <a:off x="1350" y="9180"/>
                                                  <a:ext cx="6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183" name="Group 866"/>
                                      <wpg:cNvGrpSpPr>
                                        <a:grpSpLocks/>
                                      </wpg:cNvGrpSpPr>
                                      <wpg:grpSpPr bwMode="auto">
                                        <a:xfrm>
                                          <a:off x="1890" y="10080"/>
                                          <a:ext cx="360" cy="405"/>
                                          <a:chOff x="3780" y="10800"/>
                                          <a:chExt cx="360" cy="405"/>
                                        </a:xfrm>
                                      </wpg:grpSpPr>
                                      <wps:wsp>
                                        <wps:cNvPr id="184" name="AutoShape 867"/>
                                        <wps:cNvSpPr>
                                          <a:spLocks noChangeArrowheads="1"/>
                                        </wps:cNvSpPr>
                                        <wps:spPr bwMode="auto">
                                          <a:xfrm>
                                            <a:off x="3780" y="10800"/>
                                            <a:ext cx="182" cy="40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 name="Line 868"/>
                                        <wps:cNvCnPr>
                                          <a:cxnSpLocks noChangeShapeType="1"/>
                                        </wps:cNvCnPr>
                                        <wps:spPr bwMode="auto">
                                          <a:xfrm rot="5400000" flipH="1" flipV="1">
                                            <a:off x="3959" y="10911"/>
                                            <a:ext cx="0" cy="1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Rectangle 869"/>
                                        <wps:cNvSpPr>
                                          <a:spLocks noChangeArrowheads="1"/>
                                        </wps:cNvSpPr>
                                        <wps:spPr bwMode="auto">
                                          <a:xfrm>
                                            <a:off x="4050" y="10800"/>
                                            <a:ext cx="9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grpSp>
                          </wpg:grpSp>
                        </wpg:grpSp>
                      </wpg:grpSp>
                      <wps:wsp>
                        <wps:cNvPr id="187" name="Line 870"/>
                        <wps:cNvCnPr>
                          <a:cxnSpLocks noChangeShapeType="1"/>
                        </wps:cNvCnPr>
                        <wps:spPr bwMode="auto">
                          <a:xfrm flipV="1">
                            <a:off x="5760" y="10368"/>
                            <a:ext cx="0" cy="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871"/>
                        <wps:cNvCnPr>
                          <a:cxnSpLocks noChangeShapeType="1"/>
                        </wps:cNvCnPr>
                        <wps:spPr bwMode="auto">
                          <a:xfrm>
                            <a:off x="1080" y="11340"/>
                            <a:ext cx="4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129C5B" id="Group 10" o:spid="_x0000_s1026" style="position:absolute;margin-left:13.5pt;margin-top:-27pt;width:666pt;height:7in;z-index:251742208" coordorigin="990,1260" coordsize="1332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">
                <v:group id="Group 694" o:spid="_x0000_s1027"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695" o:spid="_x0000_s1028" style="position:absolute;visibility:visible;mso-wrap-style:square" from="11430,6300" to="11430,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group id="Group 696" o:spid="_x0000_s1029"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697" o:spid="_x0000_s1030" style="position:absolute;left:4950;top:1260;width:1980;height:2520" coordorigin="4950,1260" coordsize="198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Line 698" o:spid="_x0000_s1031" style="position:absolute;flip:y;visibility:visible;mso-wrap-style:square" from="6930,1260" to="693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699" o:spid="_x0000_s1032" style="position:absolute;visibility:visible;mso-wrap-style:square" from="4950,3780" to="5400,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v:group id="Group 700" o:spid="_x0000_s1033"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701" o:spid="_x0000_s1034" style="position:absolute;left:4410;top:3600;width:360;height:360;rotation:90" coordorigin="8010,4140" coordsize="270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group id="Group 702" o:spid="_x0000_s1035" style="position:absolute;left:8010;top:4140;width:2340;height:2880" coordorigin="8640,1260" coordsize="153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703" o:spid="_x0000_s1036" type="#_x0000_t125" style="position:absolute;left:8685;top:2475;width:1440;height:15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"/>
                          <v:line id="Line 704" o:spid="_x0000_s1037" style="position:absolute;flip:y;visibility:visible;mso-wrap-style:square" from="9403,1980" to="9403,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shapetype id="_x0000_t135" coordsize="21600,21600" o:spt="135" path="m10800,qx21600,10800,10800,21600l,21600,,xe">
                            <v:stroke joinstyle="miter"/>
                            <v:path gradientshapeok="t" o:connecttype="rect" textboxrect="0,3163,18437,18437"/>
                          </v:shapetype>
                          <v:shape id="AutoShape 705" o:spid="_x0000_s1038" type="#_x0000_t135" style="position:absolute;left:9000;top:1215;width:810;height:9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"/>
                        </v:group>
                        <v:line id="Line 706" o:spid="_x0000_s1039" style="position:absolute;visibility:visible;mso-wrap-style:square" from="9180,4140" to="1071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707" o:spid="_x0000_s1040" style="position:absolute;flip:y;visibility:visible;mso-wrap-style:square" from="9180,4140" to="1071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group>
                      <v:group id="Group 708" o:spid="_x0000_s1041" style="position:absolute;left:4860;top:4103;width:360;height:360;rotation:90" coordorigin="8010,4140" coordsize="270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group id="Group 709" o:spid="_x0000_s1042" style="position:absolute;left:8010;top:4140;width:2340;height:2880" coordorigin="8640,1260" coordsize="153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710" o:spid="_x0000_s1043" type="#_x0000_t125" style="position:absolute;left:8685;top:2475;width:1440;height:15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"/>
                          <v:line id="Line 711" o:spid="_x0000_s1044" style="position:absolute;flip:y;visibility:visible;mso-wrap-style:square" from="9403,1980" to="9403,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shape id="AutoShape 712" o:spid="_x0000_s1045" type="#_x0000_t135" style="position:absolute;left:9000;top:1215;width:810;height:9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"/>
                        </v:group>
                        <v:line id="Line 713" o:spid="_x0000_s1046" style="position:absolute;visibility:visible;mso-wrap-style:square" from="9180,4140" to="1071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714" o:spid="_x0000_s1047" style="position:absolute;flip:y;visibility:visible;mso-wrap-style:square" from="9180,4140" to="1071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group>
                      <v:line id="Line 715" o:spid="_x0000_s1048" style="position:absolute;visibility:visible;mso-wrap-style:square" from="4500,2994" to="4500,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716" o:spid="_x0000_s1049" style="position:absolute;visibility:visible;mso-wrap-style:square" from="4950,2994" to="4950,4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id="Group 717" o:spid="_x0000_s1050"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718" o:spid="_x0000_s1051" style="position:absolute;left:5760;top:7020;width:7740;height:3328" coordorigin="7110,7020" coordsize="7740,3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719" o:spid="_x0000_s1052" style="position:absolute;visibility:visible;mso-wrap-style:square" from="9900,7648" to="10350,7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720" o:spid="_x0000_s1053" style="position:absolute;visibility:visible;mso-wrap-style:square" from="8280,7108" to="8910,7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721" o:spid="_x0000_s1054" style="position:absolute;visibility:visible;mso-wrap-style:square" from="9090,7108" to="14850,7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shape id="AutoShape 722" o:spid="_x0000_s1055" type="#_x0000_t125" style="position:absolute;left:8910;top:7020;width:180;height:1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"/>
                          <v:shape id="AutoShape 723" o:spid="_x0000_s1056" type="#_x0000_t119" style="position:absolute;left:10316;top:8323;width:450;height:540;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"/>
                          <v:group id="Group 724" o:spid="_x0000_s1057" style="position:absolute;left:10080;top:7828;width:540;height:360" coordorigin="1620,6480" coordsize="9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725" o:spid="_x0000_s1058" style="position:absolute;left:1890;top:648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line id="Line 726" o:spid="_x0000_s1059" style="position:absolute;flip:y;visibility:visible;mso-wrap-style:square" from="1620,6480" to="216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727" o:spid="_x0000_s1060" style="position:absolute;flip:x;visibility:visible;mso-wrap-style:square" from="2160,6480" to="216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"/>
                            <v:line id="Line 728" o:spid="_x0000_s1061" style="position:absolute;flip:y;visibility:visible;mso-wrap-style:square" from="2160,6480" to="261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group>
                          <v:line id="Line 729" o:spid="_x0000_s1062" style="position:absolute;flip:y;visibility:visible;mso-wrap-style:square" from="10361,8770" to="10361,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line id="Line 730" o:spid="_x0000_s1063" style="position:absolute;flip:y;visibility:visible;mso-wrap-style:square" from="10361,8188" to="10361,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731" o:spid="_x0000_s1064" style="position:absolute;flip:y;visibility:visible;mso-wrap-style:square" from="10361,7108" to="10361,7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shape id="AutoShape 732" o:spid="_x0000_s1065" type="#_x0000_t119" style="position:absolute;left:8246;top:8323;width:450;height:540;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"/>
                          <v:group id="Group 733" o:spid="_x0000_s1066" style="position:absolute;left:8010;top:7828;width:540;height:360" coordorigin="1620,6480" coordsize="9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734" o:spid="_x0000_s1067" style="position:absolute;left:1890;top:6480;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"/>
                            <v:line id="Line 735" o:spid="_x0000_s1068" style="position:absolute;flip:y;visibility:visible;mso-wrap-style:square" from="1620,6480" to="216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736" o:spid="_x0000_s1069" style="position:absolute;flip:x;visibility:visible;mso-wrap-style:square" from="2160,6480" to="216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737" o:spid="_x0000_s1070" style="position:absolute;flip:y;visibility:visible;mso-wrap-style:square" from="2160,6480" to="2610,7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group>
                          <v:line id="Line 738" o:spid="_x0000_s1071" style="position:absolute;flip:y;visibility:visible;mso-wrap-style:square" from="8291,8770" to="8291,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739" o:spid="_x0000_s1072" style="position:absolute;flip:y;visibility:visible;mso-wrap-style:square" from="8291,8188" to="8291,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740" o:spid="_x0000_s1073" style="position:absolute;flip:y;visibility:visible;mso-wrap-style:square" from="8291,7108" to="8291,7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shape id="AutoShape 741" o:spid="_x0000_s1074" type="#_x0000_t125" style="position:absolute;left:9179;top:8367;width:19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"/>
                          <v:line id="Line 742" o:spid="_x0000_s1075" style="position:absolute;rotation:-90;flip:y;visibility:visible;mso-wrap-style:square" from="9360,8440" to="9360,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"/>
                          <v:shape id="AutoShape 743" o:spid="_x0000_s1076" type="#_x0000_t135" style="position:absolute;left:9431;top:8431;width:108;height:18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"/>
                          <v:line id="Line 744" o:spid="_x0000_s1077" style="position:absolute;visibility:visible;mso-wrap-style:square" from="8280,7648" to="9270,7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45" o:spid="_x0000_s1078" style="position:absolute;visibility:visible;mso-wrap-style:square" from="8280,9268" to="10350,9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746" o:spid="_x0000_s1079" style="position:absolute;flip:y;visibility:visible;mso-wrap-style:square" from="9270,8691" to="9270,9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747" o:spid="_x0000_s1080" style="position:absolute;visibility:visible;mso-wrap-style:square" from="7110,10348" to="10350,10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748" o:spid="_x0000_s1081" style="position:absolute;flip:x;visibility:visible;mso-wrap-style:square" from="9270,7648" to="9900,7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shape id="AutoShape 749" o:spid="_x0000_s1082" type="#_x0000_t125" style="position:absolute;left:10260;top:7288;width:180;height:1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"/>
                          <v:shape id="AutoShape 750" o:spid="_x0000_s1083" type="#_x0000_t125" style="position:absolute;left:8190;top:7288;width:180;height:1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"/>
                          <v:shape id="AutoShape 751" o:spid="_x0000_s1084" type="#_x0000_t125" style="position:absolute;left:10260;top:962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"/>
                          <v:shape id="AutoShape 752" o:spid="_x0000_s1085" type="#_x0000_t125" style="position:absolute;left:8190;top:9628;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"/>
                          <v:line id="Line 753" o:spid="_x0000_s1086" style="position:absolute;visibility:visible;mso-wrap-style:square" from="8280,9808" to="8280,10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54" o:spid="_x0000_s1087" style="position:absolute;visibility:visible;mso-wrap-style:square" from="10350,9808" to="10350,10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755" o:spid="_x0000_s1088" style="position:absolute;visibility:visible;mso-wrap-style:square" from="9270,7648" to="9270,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group>
                        <v:line id="Line 756" o:spid="_x0000_s1089" style="position:absolute;visibility:visible;mso-wrap-style:square" from="13500,7113" to="14130,7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group id="Group 757" o:spid="_x0000_s1090"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AutoShape 758" o:spid="_x0000_s1091" type="#_x0000_t119" style="position:absolute;left:1935;top:8235;width:450;height:540;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"/>
                          <v:group id="Group 759" o:spid="_x0000_s1092" style="position:absolute;left:1710;top:7565;width:540;height:360;rotation:-90" coordorigin="5760,10980"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">
                            <v:oval id="Oval 760" o:spid="_x0000_s1093" style="position:absolute;left:6030;top:1098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line id="Line 761" o:spid="_x0000_s1094" style="position:absolute;flip:y;visibility:visible;mso-wrap-style:square" from="5760,10980" to="657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line id="Line 762" o:spid="_x0000_s1095" style="position:absolute;visibility:visible;mso-wrap-style:square" from="6570,10980" to="6570,1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763" o:spid="_x0000_s1096" style="position:absolute;flip:y;visibility:visible;mso-wrap-style:square" from="6570,10980" to="7380,1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group>
                          <v:line id="Line 764" o:spid="_x0000_s1097" style="position:absolute;flip:y;visibility:visible;mso-wrap-style:square" from="1980,7920" to="198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line id="Line 765" o:spid="_x0000_s1098" style="position:absolute;flip:y;visibility:visible;mso-wrap-style:square" from="1980,7200" to="198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"/>
                          <v:line id="Line 766" o:spid="_x0000_s1099" style="position:absolute;visibility:visible;mso-wrap-style:square" from="1980,7200" to="234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767" o:spid="_x0000_s1100" style="position:absolute;visibility:visible;mso-wrap-style:square" from="2340,7200" to="2340,8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group id="Group 768" o:spid="_x0000_s1101"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769" o:spid="_x0000_s1102" style="position:absolute;left:3150;top:7560;width:360;height:405" coordorigin="3780,10800" coordsize="36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AutoShape 770" o:spid="_x0000_s1103" type="#_x0000_t125" style="position:absolute;left:3780;top:10800;width:18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"/>
                              <v:line id="Line 771" o:spid="_x0000_s1104" style="position:absolute;rotation:90;flip:x y;visibility:visible;mso-wrap-style:square" from="3959,10911" to="3959,1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"/>
                              <v:rect id="Rectangle 772" o:spid="_x0000_s1105" style="position:absolute;left:4050;top:10800;width:9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group>
                            <v:group id="Group 773" o:spid="_x0000_s1106" style="position:absolute;left:2520;top:8820;width:540;height:360" coordorigin="5760,10980"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Oval 774" o:spid="_x0000_s1107" style="position:absolute;left:6030;top:1098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"/>
                              <v:line id="Line 775" o:spid="_x0000_s1108" style="position:absolute;flip:y;visibility:visible;mso-wrap-style:square" from="5760,10980" to="657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776" o:spid="_x0000_s1109" style="position:absolute;visibility:visible;mso-wrap-style:square" from="6570,10980" to="6570,1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777" o:spid="_x0000_s1110" style="position:absolute;flip:y;visibility:visible;mso-wrap-style:square" from="6570,10980" to="7380,1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group>
                            <v:line id="Line 778" o:spid="_x0000_s1111" style="position:absolute;visibility:visible;mso-wrap-style:square" from="2340,8640" to="234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779" o:spid="_x0000_s1112" style="position:absolute;visibility:visible;mso-wrap-style:square" from="2340,9000" to="261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780" o:spid="_x0000_s1113" style="position:absolute;visibility:visible;mso-wrap-style:square" from="2970,9000" to="324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781" o:spid="_x0000_s1114" style="position:absolute;flip:y;visibility:visible;mso-wrap-style:square" from="3240,8460" to="324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group id="Group 782" o:spid="_x0000_s1115" style="position:absolute;left:3150;top:8100;width:360;height:360;rotation:90;flip:y" coordorigin="8010,4140" coordsize="270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">
                              <v:group id="Group 783" o:spid="_x0000_s1116" style="position:absolute;left:8010;top:4140;width:2340;height:2880" coordorigin="8640,1260" coordsize="153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AutoShape 784" o:spid="_x0000_s1117" type="#_x0000_t125" style="position:absolute;left:8685;top:2475;width:1440;height:15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"/>
                                <v:line id="Line 785" o:spid="_x0000_s1118" style="position:absolute;flip:y;visibility:visible;mso-wrap-style:square" from="9403,1980" to="9403,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"/>
                                <v:shape id="AutoShape 786" o:spid="_x0000_s1119" type="#_x0000_t135" style="position:absolute;left:9000;top:1215;width:810;height:9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"/>
                              </v:group>
                              <v:line id="Line 787" o:spid="_x0000_s1120" style="position:absolute;visibility:visible;mso-wrap-style:square" from="9180,4140" to="1071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Line 788" o:spid="_x0000_s1121" style="position:absolute;flip:y;visibility:visible;mso-wrap-style:square" from="9180,4140" to="1071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group>
                            <v:line id="Line 789" o:spid="_x0000_s1122" style="position:absolute;flip:y;visibility:visible;mso-wrap-style:square" from="3240,7970" to="3240,8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"/>
                            <v:line id="Line 790" o:spid="_x0000_s1123" style="position:absolute;flip:y;visibility:visible;mso-wrap-style:square" from="3240,7380" to="324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"/>
                            <v:group id="Group 791" o:spid="_x0000_s1124"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792" o:spid="_x0000_s1125" style="position:absolute;left:990;top:1260;width:13320;height:10080" coordorigin="990,1260" coordsize="1332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line id="Line 793" o:spid="_x0000_s1126" style="position:absolute;visibility:visible;mso-wrap-style:square" from="990,9720" to="198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line id="Line 794" o:spid="_x0000_s1127" style="position:absolute;flip:y;visibility:visible;mso-wrap-style:square" from="1980,8663" to="198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">
                                  <v:stroke endarrow="block"/>
                                </v:line>
                                <v:shape id="AutoShape 795" o:spid="_x0000_s1128" type="#_x0000_t125" style="position:absolute;left:1282;top:9511;width:182;height:4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"/>
                                <v:group id="Group 796" o:spid="_x0000_s1129" style="position:absolute;left:990;top:1260;width:13320;height:8460" coordorigin="990,1260" coordsize="1332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797" o:spid="_x0000_s1130" style="position:absolute;left:4950;top:2994;width:9360;height:3306" coordorigin="4950,2994" coordsize="9360,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798" o:spid="_x0000_s1131" style="position:absolute;left:5850;top:2994;width:360;height:2333" coordorigin="5400,2994" coordsize="360,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799" o:spid="_x0000_s1132" style="position:absolute;left:5400;top:4636;width:360;height:360;rotation:90" coordorigin="8010,4140" coordsize="270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">
                                        <v:group id="Group 800" o:spid="_x0000_s1133" style="position:absolute;left:8010;top:4140;width:2340;height:2880" coordorigin="8640,1260" coordsize="153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AutoShape 801" o:spid="_x0000_s1134" type="#_x0000_t125" style="position:absolute;left:8685;top:2475;width:1440;height:15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"/>
                                          <v:line id="Line 802" o:spid="_x0000_s1135" style="position:absolute;flip:y;visibility:visible;mso-wrap-style:square" from="9403,1980" to="9403,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"/>
                                          <v:shape id="AutoShape 803" o:spid="_x0000_s1136" type="#_x0000_t135" style="position:absolute;left:9000;top:1215;width:810;height:900;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"/>
                                        </v:group>
                                        <v:line id="Line 804" o:spid="_x0000_s1137" style="position:absolute;visibility:visible;mso-wrap-style:square" from="9180,4140" to="10710,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805" o:spid="_x0000_s1138" style="position:absolute;flip:y;visibility:visible;mso-wrap-style:square" from="9180,4140" to="1071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group>
                                      <v:line id="Line 806" o:spid="_x0000_s1139" style="position:absolute;visibility:visible;mso-wrap-style:square" from="5490,2994" to="5490,4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807" o:spid="_x0000_s1140" style="position:absolute;visibility:visible;mso-wrap-style:square" from="5490,4967" to="5490,5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group>
                                    <v:line id="Line 808" o:spid="_x0000_s1141" style="position:absolute;visibility:visible;mso-wrap-style:square" from="4950,4405" to="495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group id="Group 809" o:spid="_x0000_s1142" style="position:absolute;left:5287;top:4703;width:405;height:360;rotation:90" coordorigin="3555,7378" coordsize="3195,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">
                                      <v:shape id="AutoShape 810" o:spid="_x0000_s1143" type="#_x0000_t125" style="position:absolute;left:4028;top:9112;width:2250;height:31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"/>
                                      <v:group id="Group 811" o:spid="_x0000_s1144" style="position:absolute;left:4149;top:7378;width:1980;height:3307" coordorigin="4149,7313" coordsize="1980,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Line 812" o:spid="_x0000_s1145" style="position:absolute;flip:x y;visibility:visible;mso-wrap-style:square" from="5130,8460" to="513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"/>
                                        <v:shape id="AutoShape 813" o:spid="_x0000_s1146" type="#_x0000_t135" style="position:absolute;left:4464;top:6998;width:1350;height:19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"/>
                                      </v:group>
                                    </v:group>
                                    <v:line id="Line 814" o:spid="_x0000_s1147" style="position:absolute;flip:y;visibility:visible;mso-wrap-style:square" from="5400,3780" to="540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"/>
                                    <v:line id="Line 815" o:spid="_x0000_s1148" style="position:absolute;visibility:visible;mso-wrap-style:square" from="5400,5073" to="5400,5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816" o:spid="_x0000_s1149" style="position:absolute;flip:x;visibility:visible;mso-wrap-style:square" from="4950,5400" to="540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"/>
                                    <v:line id="Line 817" o:spid="_x0000_s1150" style="position:absolute;visibility:visible;mso-wrap-style:square" from="4950,6300" to="1143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818" o:spid="_x0000_s1151" style="position:absolute;visibility:visible;mso-wrap-style:square" from="5940,5343" to="5940,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819" o:spid="_x0000_s1152" style="position:absolute;visibility:visible;mso-wrap-style:square" from="5940,5699" to="14310,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cYwwAAANwAAAAPAAAAZHJzL2Rvd25yZXYueG1sRE9LawIx&#10;EL4L/Q9hCt40q4K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pAgnGMMAAADcAAAADwAA&#10;AAAAAAAAAAAAAAAHAgAAZHJzL2Rvd25yZXYueG1sUEsFBgAAAAADAAMAtwAAAPcCAAAAAA==&#10;">
                                      <v:stroke endarrow="block"/>
                                    </v:line>
                                  </v:group>
                                  <v:group id="Group 820" o:spid="_x0000_s1153" style="position:absolute;left:990;top:1260;width:6300;height:8460" coordorigin="990,1260" coordsize="6300,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821" o:spid="_x0000_s1154" style="position:absolute;left:2070;top:1260;width:5220;height:3240" coordorigin="2876,1260" coordsize="5220,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oundrect id="AutoShape 822" o:spid="_x0000_s1155" style="position:absolute;left:3866;top:2520;width:720;height:1980;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"/>
                                      <v:group id="Group 823" o:spid="_x0000_s1156" style="position:absolute;left:4136;top:1440;width:180;height:1080" coordorigin="4046,1440" coordsize="1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AutoShape 824" o:spid="_x0000_s1157" type="#_x0000_t125" style="position:absolute;left:4046;top:144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"/>
                                        <v:shape id="AutoShape 825" o:spid="_x0000_s1158" type="#_x0000_t125" style="position:absolute;left:4046;top:19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"/>
                                        <v:line id="Line 826" o:spid="_x0000_s1159" style="position:absolute;visibility:visible;mso-wrap-style:square" from="4136,2160" to="4136,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f9wwAAANwAAAAPAAAAZHJzL2Rvd25yZXYueG1sRE9NawIx&#10;EL0L/Q9hCr1pVi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7Hn3/cMAAADcAAAADwAA&#10;AAAAAAAAAAAAAAAHAgAAZHJzL2Rvd25yZXYueG1sUEsFBgAAAAADAAMAtwAAAPcCAAAAAA==&#10;">
                                          <v:stroke endarrow="block"/>
                                        </v:line>
                                        <v:line id="Line 827" o:spid="_x0000_s1160" style="position:absolute;flip:y;visibility:visible;mso-wrap-style:square" from="4136,1620" to="4136,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"/>
                                      </v:group>
                                      <v:line id="Line 828" o:spid="_x0000_s1161" style="position:absolute;flip:y;visibility:visible;mso-wrap-style:square" from="4226,1260" to="4226,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"/>
                                      <v:line id="Line 829" o:spid="_x0000_s1162" style="position:absolute;flip:x;visibility:visible;mso-wrap-style:square" from="2876,1260" to="7736,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group id="Group 830" o:spid="_x0000_s1163" style="position:absolute;left:4586;top:2880;width:540;height:180" coordorigin="7826,2520" coordsize="5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AutoShape 831" o:spid="_x0000_s1164" type="#_x0000_t125" style="position:absolute;left:8186;top:2520;width:180;height:1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"/>
                                        <v:line id="Line 832" o:spid="_x0000_s1165" style="position:absolute;visibility:visible;mso-wrap-style:square" from="7826,2594" to="8186,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group>
                                      <v:group id="Group 833" o:spid="_x0000_s1166" style="position:absolute;left:6836;top:1440;width:1260;height:3060" coordorigin="5486,1440" coordsize="126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oundrect id="AutoShape 834" o:spid="_x0000_s1167" style="position:absolute;left:6026;top:2520;width:720;height:1980;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"/>
                                        <v:group id="Group 835" o:spid="_x0000_s1168" style="position:absolute;left:6296;top:1440;width:180;height:1080" coordorigin="4046,1440" coordsize="1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AutoShape 836" o:spid="_x0000_s1169" type="#_x0000_t125" style="position:absolute;left:4046;top:144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"/>
                                          <v:shape id="AutoShape 837" o:spid="_x0000_s1170" type="#_x0000_t125" style="position:absolute;left:4046;top:1980;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"/>
                                          <v:line id="Line 838" o:spid="_x0000_s1171" style="position:absolute;visibility:visible;mso-wrap-style:square" from="4136,2160" to="4136,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839" o:spid="_x0000_s1172" style="position:absolute;flip:y;visibility:visible;mso-wrap-style:square" from="4136,1620" to="4136,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group>
                                        <v:group id="Group 840" o:spid="_x0000_s1173" style="position:absolute;left:5486;top:2880;width:540;height:180;flip:x y" coordorigin="7826,2520" coordsize="5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">
                                          <v:shape id="AutoShape 841" o:spid="_x0000_s1174" type="#_x0000_t125" style="position:absolute;left:8186;top:2520;width:180;height:1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"/>
                                          <v:line id="Line 842" o:spid="_x0000_s1175" style="position:absolute;visibility:visible;mso-wrap-style:square" from="7826,2594" to="8186,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group>
                                      </v:group>
                                      <v:line id="Line 843" o:spid="_x0000_s1176" style="position:absolute;visibility:visible;mso-wrap-style:square" from="5126,2980" to="6836,2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group>
                                    <v:group id="Group 844" o:spid="_x0000_s1177" style="position:absolute;left:1913;top:6457;width:359;height:405;rotation:-90" coordorigin="3577,9336" coordsize="35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">
                                      <v:shape id="AutoShape 845" o:spid="_x0000_s1178" type="#_x0000_t125" style="position:absolute;left:3577;top:9336;width:18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"/>
                                      <v:group id="Group 846" o:spid="_x0000_s1179" style="position:absolute;left:3677;top:9403;width:251;height:267;rotation:90" coordorigin="4149,7313" coordsize="1980,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">
                                        <v:line id="Line 847" o:spid="_x0000_s1180" style="position:absolute;flip:x y;visibility:visible;mso-wrap-style:square" from="5130,8460" to="513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"/>
                                        <v:shape id="AutoShape 848" o:spid="_x0000_s1181" type="#_x0000_t135" style="position:absolute;left:4464;top:6998;width:1350;height:19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"/>
                                      </v:group>
                                    </v:group>
                                    <v:line id="Line 849" o:spid="_x0000_s1182" style="position:absolute;visibility:visible;mso-wrap-style:square" from="4500,3960" to="450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v:line id="Line 850" o:spid="_x0000_s1183" style="position:absolute;flip:x;visibility:visible;mso-wrap-style:square" from="990,6300" to="4500,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"/>
                                    <v:line id="Line 851" o:spid="_x0000_s1184" style="position:absolute;visibility:visible;mso-wrap-style:square" from="990,6300" to="99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shape id="AutoShape 852" o:spid="_x0000_s1185" type="#_x0000_t125" style="position:absolute;left:3150;top:6969;width:18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"/>
                                    <v:line id="Line 853" o:spid="_x0000_s1186" style="position:absolute;flip:y;visibility:visible;mso-wrap-style:square" from="3240,6436" to="3240,6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"/>
                                    <v:line id="Line 854" o:spid="_x0000_s1187" style="position:absolute;flip:y;visibility:visible;mso-wrap-style:square" from="3240,5760" to="324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"/>
                                    <v:line id="Line 855" o:spid="_x0000_s1188" style="position:absolute;flip:x;visibility:visible;mso-wrap-style:square" from="990,5760" to="324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856" o:spid="_x0000_s1189" style="position:absolute;flip:y;visibility:visible;mso-wrap-style:square" from="990,1260" to="99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line id="Line 857" o:spid="_x0000_s1190" style="position:absolute;visibility:visible;mso-wrap-style:square" from="990,1260" to="2070,1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U0wgAAANwAAAAPAAAAZHJzL2Rvd25yZXYueG1sRE/fa8Iw&#10;EH4X9j+EG+xNU2X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Ct/KU0wgAAANwAAAAPAAAA&#10;AAAAAAAAAAAAAAcCAABkcnMvZG93bnJldi54bWxQSwUGAAAAAAMAAwC3AAAA9gIAAAAA&#10;">
                                      <v:stroke endarrow="block"/>
                                    </v:line>
                                    <v:group id="Group 858" o:spid="_x0000_s1191" style="position:absolute;left:2304;top:6719;width:936;height:720" coordorigin="2304,6840" coordsize="93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line id="Line 859" o:spid="_x0000_s1192" style="position:absolute;visibility:visible;mso-wrap-style:square" from="2304,6840" to="2606,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line id="Line 860" o:spid="_x0000_s1193" style="position:absolute;visibility:visible;mso-wrap-style:square" from="2610,6840" to="261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line id="Line 861" o:spid="_x0000_s1194" style="position:absolute;visibility:visible;mso-wrap-style:square" from="2610,7560" to="3240,7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group>
                                    <v:group id="Group 862" o:spid="_x0000_s1195" style="position:absolute;left:1350;top:6748;width:630;height:2340" coordorigin="1350,6840" coordsize="63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Line 863" o:spid="_x0000_s1196" style="position:absolute;flip:x;visibility:visible;mso-wrap-style:square" from="1350,6840" to="189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line id="Line 864" o:spid="_x0000_s1197" style="position:absolute;visibility:visible;mso-wrap-style:square" from="1350,6840" to="135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"/>
                                      <v:line id="Line 865" o:spid="_x0000_s1198" style="position:absolute;visibility:visible;mso-wrap-style:square" from="1350,9180" to="1980,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">
                                        <v:stroke endarrow="block"/>
                                      </v:line>
                                    </v:group>
                                  </v:group>
                                </v:group>
                              </v:group>
                              <v:group id="Group 866" o:spid="_x0000_s1199" style="position:absolute;left:1890;top:10080;width:360;height:405" coordorigin="3780,10800" coordsize="36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AutoShape 867" o:spid="_x0000_s1200" type="#_x0000_t125" style="position:absolute;left:3780;top:10800;width:18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"/>
                                <v:line id="Line 868" o:spid="_x0000_s1201" style="position:absolute;rotation:90;flip:x y;visibility:visible;mso-wrap-style:square" from="3959,10911" to="3959,1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"/>
                                <v:rect id="Rectangle 869" o:spid="_x0000_s1202" style="position:absolute;left:4050;top:10800;width:9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"/>
                              </v:group>
                            </v:group>
                          </v:group>
                        </v:group>
                      </v:group>
                    </v:group>
                  </v:group>
                </v:group>
                <v:line id="Line 870" o:spid="_x0000_s1203" style="position:absolute;flip:y;visibility:visible;mso-wrap-style:square" from="5760,10368" to="5760,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"/>
                <v:line id="Line 871" o:spid="_x0000_s1204" style="position:absolute;visibility:visible;mso-wrap-style:square" from="1080,11340" to="576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">
                  <v:stroke endarrow="block"/>
                </v:line>
              </v:group>
            </w:pict>
          </mc:Fallback>
        </mc:AlternateContent>
      </w:r>
    </w:p>
    <w:p w14:paraId="74AA1307" w14:textId="77777777" w:rsidR="00114806" w:rsidRPr="00114806" w:rsidRDefault="00114806" w:rsidP="00BA49DC">
      <w:pPr>
        <w:ind w:left="426" w:hanging="426"/>
        <w:rPr>
          <w:rFonts w:ascii="Arial" w:hAnsi="Arial" w:cs="Arial"/>
        </w:rPr>
      </w:pPr>
    </w:p>
    <w:p w14:paraId="3BA8FCBD" w14:textId="77777777" w:rsidR="00114806" w:rsidRPr="00114806" w:rsidRDefault="00114806" w:rsidP="00BA49DC">
      <w:pPr>
        <w:ind w:left="426" w:hanging="426"/>
        <w:rPr>
          <w:rFonts w:ascii="Arial" w:hAnsi="Arial" w:cs="Arial"/>
        </w:rPr>
      </w:pPr>
    </w:p>
    <w:p w14:paraId="5CF4A89D"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41184" behindDoc="0" locked="0" layoutInCell="1" allowOverlap="1" wp14:anchorId="1152BAD7" wp14:editId="2DD69077">
                <wp:simplePos x="0" y="0"/>
                <wp:positionH relativeFrom="column">
                  <wp:posOffset>3771900</wp:posOffset>
                </wp:positionH>
                <wp:positionV relativeFrom="paragraph">
                  <wp:posOffset>30480</wp:posOffset>
                </wp:positionV>
                <wp:extent cx="342900" cy="800100"/>
                <wp:effectExtent l="9525" t="5715" r="9525" b="133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00100"/>
                        </a:xfrm>
                        <a:prstGeom prst="rect">
                          <a:avLst/>
                        </a:prstGeom>
                        <a:solidFill>
                          <a:srgbClr val="FFFFFF"/>
                        </a:solidFill>
                        <a:ln w="9525">
                          <a:solidFill>
                            <a:srgbClr val="FFFFFF"/>
                          </a:solidFill>
                          <a:miter lim="800000"/>
                          <a:headEnd/>
                          <a:tailEnd/>
                        </a:ln>
                      </wps:spPr>
                      <wps:txbx>
                        <w:txbxContent>
                          <w:p w14:paraId="43D252D4" w14:textId="77777777" w:rsidR="006B0921" w:rsidRDefault="006B0921" w:rsidP="00114806">
                            <w:r>
                              <w:t>V 805 B</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2BAD7" id="Text Box 9" o:spid="_x0000_s1695" type="#_x0000_t202" style="position:absolute;left:0;text-align:left;margin-left:297pt;margin-top:2.4pt;width:27pt;height:6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" strokecolor="white">
                <v:textbox style="layout-flow:vertical;mso-layout-flow-alt:bottom-to-top">
                  <w:txbxContent>
                    <w:p w14:paraId="43D252D4" w14:textId="77777777" w:rsidR="006B0921" w:rsidRDefault="006B0921" w:rsidP="00114806">
                      <w:r>
                        <w:t>V 805 B</w:t>
                      </w:r>
                    </w:p>
                  </w:txbxContent>
                </v:textbox>
              </v:shape>
            </w:pict>
          </mc:Fallback>
        </mc:AlternateContent>
      </w:r>
    </w:p>
    <w:p w14:paraId="30F57397"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44256" behindDoc="0" locked="0" layoutInCell="1" allowOverlap="1" wp14:anchorId="1B70EE37" wp14:editId="566F644F">
                <wp:simplePos x="0" y="0"/>
                <wp:positionH relativeFrom="column">
                  <wp:posOffset>3771900</wp:posOffset>
                </wp:positionH>
                <wp:positionV relativeFrom="paragraph">
                  <wp:posOffset>28575</wp:posOffset>
                </wp:positionV>
                <wp:extent cx="342900" cy="800100"/>
                <wp:effectExtent l="9525" t="11430" r="9525"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00100"/>
                        </a:xfrm>
                        <a:prstGeom prst="rect">
                          <a:avLst/>
                        </a:prstGeom>
                        <a:solidFill>
                          <a:srgbClr val="FFFFFF"/>
                        </a:solidFill>
                        <a:ln w="9525">
                          <a:solidFill>
                            <a:srgbClr val="FFFFFF"/>
                          </a:solidFill>
                          <a:miter lim="800000"/>
                          <a:headEnd/>
                          <a:tailEnd/>
                        </a:ln>
                      </wps:spPr>
                      <wps:txbx>
                        <w:txbxContent>
                          <w:p w14:paraId="4F9A3EAF" w14:textId="77777777" w:rsidR="006B0921" w:rsidRDefault="006B0921" w:rsidP="00114806">
                            <w:r>
                              <w:t>V 805 B</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0EE37" id="Text Box 8" o:spid="_x0000_s1696" type="#_x0000_t202" style="position:absolute;left:0;text-align:left;margin-left:297pt;margin-top:2.25pt;width:27pt;height: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" strokecolor="white">
                <v:textbox style="layout-flow:vertical;mso-layout-flow-alt:bottom-to-top">
                  <w:txbxContent>
                    <w:p w14:paraId="4F9A3EAF" w14:textId="77777777" w:rsidR="006B0921" w:rsidRDefault="006B0921" w:rsidP="00114806">
                      <w:r>
                        <w:t>V 805 B</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743232" behindDoc="0" locked="0" layoutInCell="1" allowOverlap="1" wp14:anchorId="0A680A9C" wp14:editId="546BC954">
                <wp:simplePos x="0" y="0"/>
                <wp:positionH relativeFrom="column">
                  <wp:posOffset>1543050</wp:posOffset>
                </wp:positionH>
                <wp:positionV relativeFrom="paragraph">
                  <wp:posOffset>28575</wp:posOffset>
                </wp:positionV>
                <wp:extent cx="342900" cy="800100"/>
                <wp:effectExtent l="9525" t="11430" r="9525"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00100"/>
                        </a:xfrm>
                        <a:prstGeom prst="rect">
                          <a:avLst/>
                        </a:prstGeom>
                        <a:solidFill>
                          <a:srgbClr val="FFFFFF"/>
                        </a:solidFill>
                        <a:ln w="9525">
                          <a:solidFill>
                            <a:srgbClr val="FFFFFF"/>
                          </a:solidFill>
                          <a:miter lim="800000"/>
                          <a:headEnd/>
                          <a:tailEnd/>
                        </a:ln>
                      </wps:spPr>
                      <wps:txbx>
                        <w:txbxContent>
                          <w:p w14:paraId="6A48A36A" w14:textId="77777777" w:rsidR="006B0921" w:rsidRDefault="006B0921" w:rsidP="00114806">
                            <w:r>
                              <w:t>V 805 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80A9C" id="Text Box 7" o:spid="_x0000_s1697" type="#_x0000_t202" style="position:absolute;left:0;text-align:left;margin-left:121.5pt;margin-top:2.25pt;width:27pt;height:6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" strokecolor="white">
                <v:textbox style="layout-flow:vertical;mso-layout-flow-alt:bottom-to-top">
                  <w:txbxContent>
                    <w:p w14:paraId="6A48A36A" w14:textId="77777777" w:rsidR="006B0921" w:rsidRDefault="006B0921" w:rsidP="00114806">
                      <w:r>
                        <w:t>V 805 A</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740160" behindDoc="0" locked="0" layoutInCell="1" allowOverlap="1" wp14:anchorId="4617805E" wp14:editId="0EA482B9">
                <wp:simplePos x="0" y="0"/>
                <wp:positionH relativeFrom="column">
                  <wp:posOffset>1543050</wp:posOffset>
                </wp:positionH>
                <wp:positionV relativeFrom="paragraph">
                  <wp:posOffset>13335</wp:posOffset>
                </wp:positionV>
                <wp:extent cx="342900" cy="685800"/>
                <wp:effectExtent l="9525" t="5715" r="9525"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685800"/>
                        </a:xfrm>
                        <a:prstGeom prst="rect">
                          <a:avLst/>
                        </a:prstGeom>
                        <a:solidFill>
                          <a:srgbClr val="FFFFFF"/>
                        </a:solidFill>
                        <a:ln w="9525">
                          <a:solidFill>
                            <a:srgbClr val="FFFFFF"/>
                          </a:solidFill>
                          <a:miter lim="800000"/>
                          <a:headEnd/>
                          <a:tailEnd/>
                        </a:ln>
                      </wps:spPr>
                      <wps:txbx>
                        <w:txbxContent>
                          <w:p w14:paraId="6C69459E" w14:textId="77777777" w:rsidR="006B0921" w:rsidRDefault="006B0921" w:rsidP="00114806">
                            <w:r>
                              <w:t>V 805 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7805E" id="Text Box 6" o:spid="_x0000_s1698" type="#_x0000_t202" style="position:absolute;left:0;text-align:left;margin-left:121.5pt;margin-top:1.05pt;width:27pt;height:5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" strokecolor="white">
                <v:textbox style="layout-flow:vertical;mso-layout-flow-alt:bottom-to-top">
                  <w:txbxContent>
                    <w:p w14:paraId="6C69459E" w14:textId="77777777" w:rsidR="006B0921" w:rsidRDefault="006B0921" w:rsidP="00114806">
                      <w:r>
                        <w:t>V 805 A</w:t>
                      </w:r>
                    </w:p>
                  </w:txbxContent>
                </v:textbox>
              </v:shape>
            </w:pict>
          </mc:Fallback>
        </mc:AlternateContent>
      </w:r>
    </w:p>
    <w:p w14:paraId="5360388D" w14:textId="77777777" w:rsidR="00114806" w:rsidRPr="00114806" w:rsidRDefault="00114806" w:rsidP="00BA49DC">
      <w:pPr>
        <w:ind w:left="426" w:hanging="426"/>
        <w:rPr>
          <w:rFonts w:ascii="Arial" w:hAnsi="Arial" w:cs="Arial"/>
        </w:rPr>
      </w:pPr>
    </w:p>
    <w:p w14:paraId="2D666B1D"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11488" behindDoc="0" locked="0" layoutInCell="1" allowOverlap="1" wp14:anchorId="5837AE40" wp14:editId="6B24AC2F">
                <wp:simplePos x="0" y="0"/>
                <wp:positionH relativeFrom="column">
                  <wp:posOffset>2228850</wp:posOffset>
                </wp:positionH>
                <wp:positionV relativeFrom="paragraph">
                  <wp:posOffset>93345</wp:posOffset>
                </wp:positionV>
                <wp:extent cx="285750" cy="457200"/>
                <wp:effectExtent l="9525" t="5715" r="9525"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457200"/>
                        </a:xfrm>
                        <a:prstGeom prst="rect">
                          <a:avLst/>
                        </a:prstGeom>
                        <a:solidFill>
                          <a:srgbClr val="FFFFFF"/>
                        </a:solidFill>
                        <a:ln w="9525">
                          <a:solidFill>
                            <a:srgbClr val="FFFFFF"/>
                          </a:solidFill>
                          <a:miter lim="800000"/>
                          <a:headEnd/>
                          <a:tailEnd/>
                        </a:ln>
                      </wps:spPr>
                      <wps:txbx>
                        <w:txbxContent>
                          <w:p w14:paraId="3889850A" w14:textId="77777777" w:rsidR="006B0921" w:rsidRDefault="006B0921" w:rsidP="00114806">
                            <w:pPr>
                              <w:rPr>
                                <w:sz w:val="16"/>
                              </w:rPr>
                            </w:pPr>
                            <w:r>
                              <w:rPr>
                                <w:sz w:val="16"/>
                              </w:rPr>
                              <w:t>PRV4507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7AE40" id="Text Box 5" o:spid="_x0000_s1699" type="#_x0000_t202" style="position:absolute;left:0;text-align:left;margin-left:175.5pt;margin-top:7.35pt;width:22.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" strokecolor="white">
                <v:textbox style="layout-flow:vertical;mso-layout-flow-alt:bottom-to-top" inset="0,0,0,0">
                  <w:txbxContent>
                    <w:p w14:paraId="3889850A" w14:textId="77777777" w:rsidR="006B0921" w:rsidRDefault="006B0921" w:rsidP="00114806">
                      <w:pPr>
                        <w:rPr>
                          <w:sz w:val="16"/>
                        </w:rPr>
                      </w:pPr>
                      <w:r>
                        <w:rPr>
                          <w:sz w:val="16"/>
                        </w:rPr>
                        <w:t>PRV4507</w:t>
                      </w:r>
                    </w:p>
                  </w:txbxContent>
                </v:textbox>
              </v:shape>
            </w:pict>
          </mc:Fallback>
        </mc:AlternateContent>
      </w:r>
    </w:p>
    <w:p w14:paraId="4D2814F8" w14:textId="77777777" w:rsidR="00114806" w:rsidRPr="00114806" w:rsidRDefault="00114806" w:rsidP="00BA49DC">
      <w:pPr>
        <w:ind w:left="426" w:hanging="426"/>
        <w:rPr>
          <w:rFonts w:ascii="Arial" w:hAnsi="Arial" w:cs="Arial"/>
        </w:rPr>
      </w:pPr>
    </w:p>
    <w:p w14:paraId="15B95B58"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10464" behindDoc="0" locked="0" layoutInCell="1" allowOverlap="1" wp14:anchorId="78EE663B" wp14:editId="6CD4D9A5">
                <wp:simplePos x="0" y="0"/>
                <wp:positionH relativeFrom="column">
                  <wp:posOffset>2514600</wp:posOffset>
                </wp:positionH>
                <wp:positionV relativeFrom="paragraph">
                  <wp:posOffset>59055</wp:posOffset>
                </wp:positionV>
                <wp:extent cx="285750" cy="685800"/>
                <wp:effectExtent l="9525" t="5715" r="952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685800"/>
                        </a:xfrm>
                        <a:prstGeom prst="rect">
                          <a:avLst/>
                        </a:prstGeom>
                        <a:solidFill>
                          <a:srgbClr val="FFFFFF"/>
                        </a:solidFill>
                        <a:ln w="9525">
                          <a:solidFill>
                            <a:srgbClr val="FFFFFF"/>
                          </a:solidFill>
                          <a:miter lim="800000"/>
                          <a:headEnd/>
                          <a:tailEnd/>
                        </a:ln>
                      </wps:spPr>
                      <wps:txbx>
                        <w:txbxContent>
                          <w:p w14:paraId="380046C2" w14:textId="77777777" w:rsidR="006B0921" w:rsidRDefault="006B0921" w:rsidP="00114806">
                            <w:pPr>
                              <w:rPr>
                                <w:sz w:val="16"/>
                              </w:rPr>
                            </w:pPr>
                            <w:r>
                              <w:rPr>
                                <w:sz w:val="16"/>
                              </w:rPr>
                              <w:t>PRV 4508</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E663B" id="Text Box 4" o:spid="_x0000_s1700" type="#_x0000_t202" style="position:absolute;left:0;text-align:left;margin-left:198pt;margin-top:4.65pt;width:22.5pt;height: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" strokecolor="white">
                <v:textbox style="layout-flow:vertical;mso-layout-flow-alt:bottom-to-top" inset="0,0,0,0">
                  <w:txbxContent>
                    <w:p w14:paraId="380046C2" w14:textId="77777777" w:rsidR="006B0921" w:rsidRDefault="006B0921" w:rsidP="00114806">
                      <w:pPr>
                        <w:rPr>
                          <w:sz w:val="16"/>
                        </w:rPr>
                      </w:pPr>
                      <w:r>
                        <w:rPr>
                          <w:sz w:val="16"/>
                        </w:rPr>
                        <w:t>PRV 4508</w:t>
                      </w:r>
                    </w:p>
                  </w:txbxContent>
                </v:textbox>
              </v:shape>
            </w:pict>
          </mc:Fallback>
        </mc:AlternateContent>
      </w:r>
    </w:p>
    <w:p w14:paraId="02F1EC01" w14:textId="77777777" w:rsidR="00114806" w:rsidRPr="00114806" w:rsidRDefault="00114806" w:rsidP="00BA49DC">
      <w:pPr>
        <w:ind w:left="426" w:hanging="426"/>
        <w:rPr>
          <w:rFonts w:ascii="Arial" w:hAnsi="Arial" w:cs="Arial"/>
        </w:rPr>
      </w:pPr>
    </w:p>
    <w:p w14:paraId="15F79C36" w14:textId="77777777" w:rsidR="00114806" w:rsidRPr="00114806" w:rsidRDefault="00114806" w:rsidP="00BA49DC">
      <w:pPr>
        <w:ind w:left="426" w:hanging="426"/>
        <w:rPr>
          <w:rFonts w:ascii="Arial" w:hAnsi="Arial" w:cs="Arial"/>
        </w:rPr>
      </w:pPr>
    </w:p>
    <w:p w14:paraId="57307FC9"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08416" behindDoc="0" locked="0" layoutInCell="1" allowOverlap="1" wp14:anchorId="3CAE84A7" wp14:editId="0E23E24C">
                <wp:simplePos x="0" y="0"/>
                <wp:positionH relativeFrom="column">
                  <wp:posOffset>3543300</wp:posOffset>
                </wp:positionH>
                <wp:positionV relativeFrom="paragraph">
                  <wp:posOffset>121920</wp:posOffset>
                </wp:positionV>
                <wp:extent cx="571500" cy="457200"/>
                <wp:effectExtent l="9525" t="5715" r="9525" b="133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w="9525">
                          <a:solidFill>
                            <a:srgbClr val="FFFFFF"/>
                          </a:solidFill>
                          <a:miter lim="800000"/>
                          <a:headEnd/>
                          <a:tailEnd/>
                        </a:ln>
                      </wps:spPr>
                      <wps:txbx>
                        <w:txbxContent>
                          <w:p w14:paraId="16271F49" w14:textId="77777777" w:rsidR="006B0921" w:rsidRDefault="006B0921" w:rsidP="00114806">
                            <w:pPr>
                              <w:rPr>
                                <w:sz w:val="16"/>
                              </w:rPr>
                            </w:pPr>
                            <w:r>
                              <w:rPr>
                                <w:sz w:val="16"/>
                              </w:rPr>
                              <w:t>PRV 4506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E84A7" id="Text Box 3" o:spid="_x0000_s1701" type="#_x0000_t202" style="position:absolute;left:0;text-align:left;margin-left:279pt;margin-top:9.6pt;width:4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" strokecolor="white">
                <v:textbox style="layout-flow:vertical;mso-layout-flow-alt:bottom-to-top" inset="0,0,0,0">
                  <w:txbxContent>
                    <w:p w14:paraId="16271F49" w14:textId="77777777" w:rsidR="006B0921" w:rsidRDefault="006B0921" w:rsidP="00114806">
                      <w:pPr>
                        <w:rPr>
                          <w:sz w:val="16"/>
                        </w:rPr>
                      </w:pPr>
                      <w:r>
                        <w:rPr>
                          <w:sz w:val="16"/>
                        </w:rPr>
                        <w:t>PRV 4506</w:t>
                      </w:r>
                    </w:p>
                  </w:txbxContent>
                </v:textbox>
              </v:shape>
            </w:pict>
          </mc:Fallback>
        </mc:AlternateContent>
      </w:r>
      <w:r w:rsidRPr="00114806">
        <w:rPr>
          <w:rFonts w:ascii="Arial" w:hAnsi="Arial" w:cs="Arial"/>
          <w:noProof/>
        </w:rPr>
        <mc:AlternateContent>
          <mc:Choice Requires="wps">
            <w:drawing>
              <wp:anchor distT="0" distB="0" distL="114300" distR="114300" simplePos="0" relativeHeight="251709440" behindDoc="0" locked="0" layoutInCell="1" allowOverlap="1" wp14:anchorId="11AD391B" wp14:editId="3D747CD4">
                <wp:simplePos x="0" y="0"/>
                <wp:positionH relativeFrom="column">
                  <wp:posOffset>2800350</wp:posOffset>
                </wp:positionH>
                <wp:positionV relativeFrom="paragraph">
                  <wp:posOffset>7620</wp:posOffset>
                </wp:positionV>
                <wp:extent cx="400050" cy="571500"/>
                <wp:effectExtent l="9525" t="5715" r="952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71500"/>
                        </a:xfrm>
                        <a:prstGeom prst="rect">
                          <a:avLst/>
                        </a:prstGeom>
                        <a:solidFill>
                          <a:srgbClr val="FFFFFF"/>
                        </a:solidFill>
                        <a:ln w="9525">
                          <a:solidFill>
                            <a:srgbClr val="FFFFFF"/>
                          </a:solidFill>
                          <a:miter lim="800000"/>
                          <a:headEnd/>
                          <a:tailEnd/>
                        </a:ln>
                      </wps:spPr>
                      <wps:txbx>
                        <w:txbxContent>
                          <w:p w14:paraId="5D089122" w14:textId="77777777" w:rsidR="006B0921" w:rsidRDefault="006B0921" w:rsidP="00114806">
                            <w:pPr>
                              <w:rPr>
                                <w:sz w:val="16"/>
                              </w:rPr>
                            </w:pPr>
                            <w:r>
                              <w:rPr>
                                <w:sz w:val="16"/>
                              </w:rPr>
                              <w:t>PV4554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D391B" id="Text Box 2" o:spid="_x0000_s1702" type="#_x0000_t202" style="position:absolute;left:0;text-align:left;margin-left:220.5pt;margin-top:.6pt;width:31.5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" strokecolor="white">
                <v:textbox style="layout-flow:vertical;mso-layout-flow-alt:bottom-to-top" inset="0,0,0,0">
                  <w:txbxContent>
                    <w:p w14:paraId="5D089122" w14:textId="77777777" w:rsidR="006B0921" w:rsidRDefault="006B0921" w:rsidP="00114806">
                      <w:pPr>
                        <w:rPr>
                          <w:sz w:val="16"/>
                        </w:rPr>
                      </w:pPr>
                      <w:r>
                        <w:rPr>
                          <w:sz w:val="16"/>
                        </w:rPr>
                        <w:t>PV4554</w:t>
                      </w:r>
                    </w:p>
                  </w:txbxContent>
                </v:textbox>
              </v:shape>
            </w:pict>
          </mc:Fallback>
        </mc:AlternateContent>
      </w:r>
    </w:p>
    <w:p w14:paraId="7AA32D63" w14:textId="77777777" w:rsidR="00114806" w:rsidRPr="00114806" w:rsidRDefault="00114806" w:rsidP="00BA49DC">
      <w:pPr>
        <w:ind w:left="426" w:hanging="426"/>
        <w:rPr>
          <w:rFonts w:ascii="Arial" w:hAnsi="Arial" w:cs="Arial"/>
        </w:rPr>
      </w:pPr>
    </w:p>
    <w:p w14:paraId="61113A54" w14:textId="77777777" w:rsidR="00114806" w:rsidRPr="00114806" w:rsidRDefault="00114806" w:rsidP="00BA49DC">
      <w:pPr>
        <w:ind w:left="426" w:hanging="426"/>
        <w:rPr>
          <w:rFonts w:ascii="Arial" w:hAnsi="Arial" w:cs="Arial"/>
        </w:rPr>
      </w:pPr>
    </w:p>
    <w:p w14:paraId="6CF7A305" w14:textId="77777777" w:rsidR="00114806" w:rsidRPr="00114806" w:rsidRDefault="00114806" w:rsidP="00BA49DC">
      <w:pPr>
        <w:ind w:left="426" w:hanging="426"/>
        <w:rPr>
          <w:rFonts w:ascii="Arial" w:hAnsi="Arial" w:cs="Arial"/>
        </w:rPr>
      </w:pPr>
    </w:p>
    <w:p w14:paraId="7335F657" w14:textId="77777777" w:rsidR="00114806" w:rsidRPr="00114806" w:rsidRDefault="00114806" w:rsidP="00BA49DC">
      <w:pPr>
        <w:ind w:left="426" w:hanging="426"/>
        <w:rPr>
          <w:rFonts w:ascii="Arial" w:hAnsi="Arial" w:cs="Arial"/>
        </w:rPr>
      </w:pPr>
    </w:p>
    <w:p w14:paraId="78386DCD" w14:textId="56CEA41F" w:rsidR="00114806" w:rsidRPr="00BA49DC" w:rsidRDefault="00114806" w:rsidP="00BA49DC">
      <w:pPr>
        <w:tabs>
          <w:tab w:val="left" w:pos="8070"/>
        </w:tabs>
        <w:ind w:left="426" w:hanging="426"/>
        <w:rPr>
          <w:rFonts w:ascii="Arial" w:hAnsi="Arial" w:cs="Arial"/>
          <w:vertAlign w:val="superscript"/>
        </w:rPr>
      </w:pPr>
      <w:r w:rsidRPr="00BA49DC">
        <w:rPr>
          <w:rFonts w:ascii="Arial" w:hAnsi="Arial" w:cs="Arial"/>
        </w:rPr>
        <w:t>HYDRGEN TO PP, 52 KG/CM</w:t>
      </w:r>
      <w:r w:rsidRPr="00BA49DC">
        <w:rPr>
          <w:rFonts w:ascii="Arial" w:hAnsi="Arial" w:cs="Arial"/>
          <w:vertAlign w:val="superscript"/>
        </w:rPr>
        <w:t>2</w:t>
      </w:r>
    </w:p>
    <w:p w14:paraId="27D9379A" w14:textId="77777777" w:rsidR="00114806" w:rsidRPr="00114806" w:rsidRDefault="00114806" w:rsidP="00BA49DC">
      <w:pPr>
        <w:ind w:left="426" w:hanging="426"/>
        <w:rPr>
          <w:rFonts w:ascii="Arial" w:hAnsi="Arial" w:cs="Arial"/>
        </w:rPr>
      </w:pPr>
    </w:p>
    <w:p w14:paraId="5336D899" w14:textId="77777777" w:rsidR="00114806" w:rsidRPr="00114806" w:rsidRDefault="00114806" w:rsidP="00BA49DC">
      <w:pPr>
        <w:ind w:left="426" w:hanging="426"/>
        <w:rPr>
          <w:rFonts w:ascii="Arial" w:hAnsi="Arial" w:cs="Arial"/>
        </w:rPr>
      </w:pPr>
    </w:p>
    <w:p w14:paraId="7A20549F" w14:textId="77777777" w:rsidR="00114806" w:rsidRPr="00114806" w:rsidRDefault="00114806" w:rsidP="00BA49DC">
      <w:pPr>
        <w:ind w:left="426" w:hanging="426"/>
        <w:rPr>
          <w:rFonts w:ascii="Arial" w:hAnsi="Arial" w:cs="Arial"/>
        </w:rPr>
      </w:pPr>
    </w:p>
    <w:p w14:paraId="455B5F4F" w14:textId="77777777" w:rsidR="00114806" w:rsidRPr="00114806" w:rsidRDefault="00114806" w:rsidP="00BA49DC">
      <w:pPr>
        <w:ind w:left="426" w:hanging="426"/>
        <w:rPr>
          <w:rFonts w:ascii="Arial" w:hAnsi="Arial" w:cs="Arial"/>
        </w:rPr>
      </w:pPr>
    </w:p>
    <w:p w14:paraId="5D6423CD" w14:textId="6223F5F8" w:rsidR="00114806" w:rsidRPr="00BA49DC" w:rsidRDefault="00114806" w:rsidP="00BA49DC">
      <w:pPr>
        <w:tabs>
          <w:tab w:val="left" w:pos="1575"/>
        </w:tabs>
        <w:ind w:left="426" w:hanging="426"/>
        <w:rPr>
          <w:rFonts w:ascii="Arial" w:hAnsi="Arial" w:cs="Arial"/>
        </w:rPr>
      </w:pPr>
      <w:r w:rsidRPr="00BA49DC">
        <w:rPr>
          <w:rFonts w:ascii="Arial" w:hAnsi="Arial" w:cs="Arial"/>
        </w:rPr>
        <w:t>PV4510</w:t>
      </w:r>
    </w:p>
    <w:p w14:paraId="65BE61F6" w14:textId="77777777" w:rsidR="00114806" w:rsidRPr="00114806" w:rsidRDefault="00114806" w:rsidP="00BA49DC">
      <w:pPr>
        <w:ind w:left="426" w:hanging="426"/>
        <w:rPr>
          <w:rFonts w:ascii="Arial" w:hAnsi="Arial" w:cs="Arial"/>
        </w:rPr>
      </w:pPr>
    </w:p>
    <w:p w14:paraId="53C1092F" w14:textId="6410F21D" w:rsidR="00114806" w:rsidRPr="00BA49DC" w:rsidRDefault="00114806" w:rsidP="00BA49DC">
      <w:pPr>
        <w:tabs>
          <w:tab w:val="center" w:pos="7200"/>
          <w:tab w:val="left" w:pos="11025"/>
        </w:tabs>
        <w:ind w:left="426" w:hanging="426"/>
        <w:rPr>
          <w:rFonts w:ascii="Arial" w:hAnsi="Arial" w:cs="Arial"/>
          <w:vertAlign w:val="superscript"/>
        </w:rPr>
      </w:pPr>
      <w:r w:rsidRPr="00BA49DC">
        <w:rPr>
          <w:rFonts w:ascii="Arial" w:hAnsi="Arial" w:cs="Arial"/>
        </w:rPr>
        <w:t>HYDROGEN TO LLD-HD , 35 KG/CM</w:t>
      </w:r>
      <w:r w:rsidRPr="00BA49DC">
        <w:rPr>
          <w:rFonts w:ascii="Arial" w:hAnsi="Arial" w:cs="Arial"/>
          <w:vertAlign w:val="superscript"/>
        </w:rPr>
        <w:t>2</w:t>
      </w:r>
    </w:p>
    <w:p w14:paraId="2F8A42B7" w14:textId="77777777" w:rsidR="00114806" w:rsidRPr="00114806" w:rsidRDefault="00114806" w:rsidP="00BA49DC">
      <w:pPr>
        <w:ind w:left="426" w:hanging="426"/>
        <w:rPr>
          <w:rFonts w:ascii="Arial" w:hAnsi="Arial" w:cs="Arial"/>
        </w:rPr>
      </w:pPr>
    </w:p>
    <w:p w14:paraId="662E3CDF" w14:textId="77777777" w:rsidR="00114806" w:rsidRPr="00114806" w:rsidRDefault="00114806" w:rsidP="00BA49DC">
      <w:pPr>
        <w:ind w:left="426" w:hanging="426"/>
        <w:rPr>
          <w:rFonts w:ascii="Arial" w:hAnsi="Arial" w:cs="Arial"/>
        </w:rPr>
      </w:pPr>
    </w:p>
    <w:p w14:paraId="16E2216A" w14:textId="77777777" w:rsidR="00114806" w:rsidRPr="00114806" w:rsidRDefault="00114806" w:rsidP="00BA49DC">
      <w:pPr>
        <w:ind w:left="426" w:hanging="426"/>
        <w:rPr>
          <w:rFonts w:ascii="Arial" w:hAnsi="Arial" w:cs="Arial"/>
        </w:rPr>
      </w:pPr>
    </w:p>
    <w:p w14:paraId="7C289048" w14:textId="0F7E84FC" w:rsidR="00114806" w:rsidRPr="00BA49DC" w:rsidRDefault="00114806" w:rsidP="00BA49DC">
      <w:pPr>
        <w:tabs>
          <w:tab w:val="left" w:pos="2880"/>
        </w:tabs>
        <w:ind w:left="426" w:hanging="426"/>
        <w:rPr>
          <w:rFonts w:ascii="Arial" w:hAnsi="Arial" w:cs="Arial"/>
        </w:rPr>
      </w:pPr>
      <w:r w:rsidRPr="00BA49DC">
        <w:rPr>
          <w:rFonts w:ascii="Arial" w:hAnsi="Arial" w:cs="Arial"/>
        </w:rPr>
        <w:lastRenderedPageBreak/>
        <w:t>SDV4510</w:t>
      </w:r>
    </w:p>
    <w:p w14:paraId="3B3423E0" w14:textId="77777777" w:rsidR="00114806" w:rsidRPr="00114806" w:rsidRDefault="00114806" w:rsidP="00BA49DC">
      <w:pPr>
        <w:ind w:left="426" w:hanging="426"/>
        <w:rPr>
          <w:rFonts w:ascii="Arial" w:hAnsi="Arial" w:cs="Arial"/>
        </w:rPr>
      </w:pPr>
    </w:p>
    <w:p w14:paraId="5A511CD1" w14:textId="77777777" w:rsidR="00114806" w:rsidRPr="00114806" w:rsidRDefault="00114806" w:rsidP="00BA49DC">
      <w:pPr>
        <w:ind w:left="426" w:hanging="426"/>
        <w:rPr>
          <w:rFonts w:ascii="Arial" w:hAnsi="Arial" w:cs="Arial"/>
        </w:rPr>
      </w:pPr>
      <w:r w:rsidRPr="00114806">
        <w:rPr>
          <w:rFonts w:ascii="Arial" w:hAnsi="Arial" w:cs="Arial"/>
          <w:noProof/>
        </w:rPr>
        <mc:AlternateContent>
          <mc:Choice Requires="wps">
            <w:drawing>
              <wp:anchor distT="0" distB="0" distL="114300" distR="114300" simplePos="0" relativeHeight="251739136" behindDoc="0" locked="0" layoutInCell="1" allowOverlap="1" wp14:anchorId="38E59773" wp14:editId="5AEFE6B9">
                <wp:simplePos x="0" y="0"/>
                <wp:positionH relativeFrom="column">
                  <wp:posOffset>4686300</wp:posOffset>
                </wp:positionH>
                <wp:positionV relativeFrom="paragraph">
                  <wp:posOffset>42545</wp:posOffset>
                </wp:positionV>
                <wp:extent cx="285750" cy="457200"/>
                <wp:effectExtent l="9525" t="5715" r="9525"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457200"/>
                        </a:xfrm>
                        <a:prstGeom prst="rect">
                          <a:avLst/>
                        </a:prstGeom>
                        <a:solidFill>
                          <a:srgbClr val="FFFFFF"/>
                        </a:solidFill>
                        <a:ln w="9525">
                          <a:solidFill>
                            <a:srgbClr val="FFFFFF"/>
                          </a:solidFill>
                          <a:miter lim="800000"/>
                          <a:headEnd/>
                          <a:tailEnd/>
                        </a:ln>
                      </wps:spPr>
                      <wps:txbx>
                        <w:txbxContent>
                          <w:p w14:paraId="2C4B3E6F" w14:textId="77777777" w:rsidR="006B0921" w:rsidRDefault="006B0921" w:rsidP="00114806">
                            <w:pPr>
                              <w:rPr>
                                <w:sz w:val="16"/>
                              </w:rPr>
                            </w:pPr>
                            <w:r>
                              <w:rPr>
                                <w:sz w:val="16"/>
                              </w:rPr>
                              <w:t>PV4501</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59773" id="Text Box 1" o:spid="_x0000_s1703" type="#_x0000_t202" style="position:absolute;left:0;text-align:left;margin-left:369pt;margin-top:3.35pt;width:22.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" strokecolor="white">
                <v:textbox style="layout-flow:vertical;mso-layout-flow-alt:bottom-to-top">
                  <w:txbxContent>
                    <w:p w14:paraId="2C4B3E6F" w14:textId="77777777" w:rsidR="006B0921" w:rsidRDefault="006B0921" w:rsidP="00114806">
                      <w:pPr>
                        <w:rPr>
                          <w:sz w:val="16"/>
                        </w:rPr>
                      </w:pPr>
                      <w:r>
                        <w:rPr>
                          <w:sz w:val="16"/>
                        </w:rPr>
                        <w:t>PV4501</w:t>
                      </w:r>
                    </w:p>
                  </w:txbxContent>
                </v:textbox>
              </v:shape>
            </w:pict>
          </mc:Fallback>
        </mc:AlternateContent>
      </w:r>
    </w:p>
    <w:p w14:paraId="74CB72F6" w14:textId="77777777" w:rsidR="00114806" w:rsidRPr="00114806" w:rsidRDefault="00114806" w:rsidP="00BA49DC">
      <w:pPr>
        <w:ind w:left="426" w:hanging="426"/>
        <w:rPr>
          <w:rFonts w:ascii="Arial" w:hAnsi="Arial" w:cs="Arial"/>
        </w:rPr>
      </w:pPr>
    </w:p>
    <w:p w14:paraId="3C063CEE" w14:textId="32C1B751" w:rsidR="00114806" w:rsidRPr="00BA49DC" w:rsidRDefault="00114806" w:rsidP="00BA49DC">
      <w:pPr>
        <w:tabs>
          <w:tab w:val="left" w:pos="1785"/>
          <w:tab w:val="left" w:pos="2160"/>
          <w:tab w:val="center" w:pos="7200"/>
        </w:tabs>
        <w:ind w:left="426" w:hanging="426"/>
        <w:rPr>
          <w:rFonts w:ascii="Arial" w:hAnsi="Arial" w:cs="Arial"/>
        </w:rPr>
      </w:pPr>
      <w:r w:rsidRPr="00BA49DC">
        <w:rPr>
          <w:rFonts w:ascii="Arial" w:hAnsi="Arial" w:cs="Arial"/>
        </w:rPr>
        <w:t>K803</w:t>
      </w:r>
      <w:r w:rsidRPr="00BA49DC">
        <w:rPr>
          <w:rFonts w:ascii="Arial" w:hAnsi="Arial" w:cs="Arial"/>
        </w:rPr>
        <w:tab/>
        <w:t xml:space="preserve">       </w:t>
      </w:r>
    </w:p>
    <w:p w14:paraId="565C5026" w14:textId="77777777" w:rsidR="00114806" w:rsidRPr="00114806" w:rsidRDefault="00114806" w:rsidP="00BA49DC">
      <w:pPr>
        <w:ind w:left="426" w:hanging="426"/>
        <w:rPr>
          <w:rFonts w:ascii="Arial" w:hAnsi="Arial" w:cs="Arial"/>
        </w:rPr>
      </w:pPr>
    </w:p>
    <w:p w14:paraId="2E7BABE8" w14:textId="4E7CFCD5" w:rsidR="00114806" w:rsidRPr="00BA49DC" w:rsidRDefault="00114806" w:rsidP="00BA49DC">
      <w:pPr>
        <w:tabs>
          <w:tab w:val="left" w:pos="6375"/>
          <w:tab w:val="left" w:pos="6480"/>
          <w:tab w:val="left" w:pos="7275"/>
          <w:tab w:val="left" w:pos="8430"/>
        </w:tabs>
        <w:ind w:left="426" w:hanging="426"/>
        <w:rPr>
          <w:rFonts w:ascii="Arial" w:hAnsi="Arial" w:cs="Arial"/>
        </w:rPr>
      </w:pPr>
      <w:r w:rsidRPr="00BA49DC">
        <w:rPr>
          <w:rFonts w:ascii="Arial" w:hAnsi="Arial" w:cs="Arial"/>
        </w:rPr>
        <w:t>K802</w:t>
      </w:r>
      <w:r w:rsidRPr="00BA49DC">
        <w:rPr>
          <w:rFonts w:ascii="Arial" w:hAnsi="Arial" w:cs="Arial"/>
        </w:rPr>
        <w:tab/>
      </w:r>
      <w:r w:rsidRPr="00BA49DC">
        <w:rPr>
          <w:rFonts w:ascii="Arial" w:hAnsi="Arial" w:cs="Arial"/>
        </w:rPr>
        <w:tab/>
        <w:t>K804</w:t>
      </w:r>
    </w:p>
    <w:p w14:paraId="597E9E8C" w14:textId="7C09AE7A" w:rsidR="00114806" w:rsidRPr="00114806" w:rsidRDefault="00114806" w:rsidP="00BA49DC">
      <w:pPr>
        <w:tabs>
          <w:tab w:val="left" w:pos="2040"/>
        </w:tabs>
        <w:ind w:left="426" w:hanging="426"/>
        <w:rPr>
          <w:rFonts w:ascii="Arial" w:hAnsi="Arial" w:cs="Arial"/>
        </w:rPr>
      </w:pPr>
    </w:p>
    <w:p w14:paraId="699554B2" w14:textId="77777777" w:rsidR="00114806" w:rsidRPr="00114806" w:rsidRDefault="00114806" w:rsidP="00BA49DC">
      <w:pPr>
        <w:ind w:left="426" w:hanging="426"/>
        <w:rPr>
          <w:rFonts w:ascii="Arial" w:hAnsi="Arial" w:cs="Arial"/>
        </w:rPr>
      </w:pPr>
    </w:p>
    <w:p w14:paraId="20DF29D3" w14:textId="77777777" w:rsidR="00114806" w:rsidRPr="00114806" w:rsidRDefault="00114806" w:rsidP="00BA49DC">
      <w:pPr>
        <w:ind w:left="426" w:hanging="426"/>
        <w:rPr>
          <w:rFonts w:ascii="Arial" w:hAnsi="Arial" w:cs="Arial"/>
        </w:rPr>
      </w:pPr>
    </w:p>
    <w:p w14:paraId="2C54527A" w14:textId="77777777" w:rsidR="00114806" w:rsidRPr="00114806" w:rsidRDefault="00114806" w:rsidP="00BA49DC">
      <w:pPr>
        <w:ind w:left="426" w:hanging="426"/>
        <w:rPr>
          <w:rFonts w:ascii="Arial" w:hAnsi="Arial" w:cs="Arial"/>
        </w:rPr>
      </w:pPr>
    </w:p>
    <w:p w14:paraId="39ECEF75" w14:textId="77777777" w:rsidR="00114806" w:rsidRPr="00114806" w:rsidRDefault="00114806" w:rsidP="00BA49DC">
      <w:pPr>
        <w:ind w:left="426" w:hanging="426"/>
        <w:rPr>
          <w:rFonts w:ascii="Arial" w:hAnsi="Arial" w:cs="Arial"/>
        </w:rPr>
      </w:pPr>
    </w:p>
    <w:p w14:paraId="51AB2CE0" w14:textId="1A777C6D" w:rsidR="00114806" w:rsidRPr="00BA49DC" w:rsidRDefault="00114806" w:rsidP="00BA49DC">
      <w:pPr>
        <w:tabs>
          <w:tab w:val="left" w:pos="1590"/>
        </w:tabs>
        <w:ind w:left="426" w:hanging="426"/>
        <w:rPr>
          <w:rFonts w:ascii="Arial" w:hAnsi="Arial" w:cs="Arial"/>
        </w:rPr>
      </w:pPr>
      <w:r w:rsidRPr="00BA49DC">
        <w:rPr>
          <w:rFonts w:ascii="Arial" w:hAnsi="Arial" w:cs="Arial"/>
        </w:rPr>
        <w:t>SDV4511</w:t>
      </w:r>
    </w:p>
    <w:p w14:paraId="2EE57141" w14:textId="77777777" w:rsidR="00114806" w:rsidRPr="00114806" w:rsidRDefault="00114806" w:rsidP="00BA49DC">
      <w:pPr>
        <w:ind w:left="426" w:hanging="426"/>
        <w:rPr>
          <w:rFonts w:ascii="Arial" w:hAnsi="Arial" w:cs="Arial"/>
        </w:rPr>
      </w:pPr>
    </w:p>
    <w:p w14:paraId="3336A953" w14:textId="77777777" w:rsidR="00114806" w:rsidRPr="00114806" w:rsidRDefault="00114806" w:rsidP="00BA49DC">
      <w:pPr>
        <w:ind w:left="426" w:hanging="426"/>
        <w:rPr>
          <w:rFonts w:ascii="Arial" w:hAnsi="Arial" w:cs="Arial"/>
        </w:rPr>
      </w:pPr>
    </w:p>
    <w:p w14:paraId="530A9F68" w14:textId="77777777" w:rsidR="00114806" w:rsidRPr="00114806" w:rsidRDefault="00114806" w:rsidP="00BA49DC">
      <w:pPr>
        <w:ind w:left="426" w:hanging="426"/>
        <w:rPr>
          <w:rFonts w:ascii="Arial" w:hAnsi="Arial" w:cs="Arial"/>
        </w:rPr>
      </w:pPr>
    </w:p>
    <w:p w14:paraId="599232D8" w14:textId="77777777" w:rsidR="00114806" w:rsidRPr="00114806" w:rsidRDefault="00114806" w:rsidP="00BA49DC">
      <w:pPr>
        <w:ind w:left="426" w:hanging="426"/>
        <w:rPr>
          <w:rFonts w:ascii="Arial" w:hAnsi="Arial" w:cs="Arial"/>
        </w:rPr>
      </w:pPr>
    </w:p>
    <w:p w14:paraId="58B56F0B" w14:textId="34A32252" w:rsidR="00114806" w:rsidRPr="00114806" w:rsidRDefault="00114806" w:rsidP="00BA49DC">
      <w:pPr>
        <w:ind w:left="426" w:hanging="426"/>
        <w:rPr>
          <w:rFonts w:ascii="Arial" w:hAnsi="Arial" w:cs="Arial"/>
        </w:rPr>
      </w:pPr>
    </w:p>
    <w:p w14:paraId="4371EC63" w14:textId="77777777" w:rsidR="00114806" w:rsidRPr="00114806" w:rsidRDefault="00114806" w:rsidP="00BA49DC">
      <w:pPr>
        <w:ind w:left="426" w:hanging="426"/>
        <w:rPr>
          <w:rFonts w:ascii="Arial" w:hAnsi="Arial" w:cs="Arial"/>
        </w:rPr>
      </w:pPr>
    </w:p>
    <w:p w14:paraId="04866151" w14:textId="77777777" w:rsidR="00114806" w:rsidRPr="00BA49DC" w:rsidRDefault="00114806" w:rsidP="00BA49DC">
      <w:pPr>
        <w:ind w:left="426" w:hanging="426"/>
        <w:rPr>
          <w:rFonts w:ascii="Arial" w:hAnsi="Arial" w:cs="Arial"/>
          <w:b/>
          <w:bCs/>
          <w:u w:val="single"/>
          <w:vertAlign w:val="superscript"/>
        </w:rPr>
      </w:pPr>
      <w:r w:rsidRPr="00BA49DC">
        <w:rPr>
          <w:rFonts w:ascii="Arial" w:hAnsi="Arial" w:cs="Arial"/>
        </w:rPr>
        <w:t>HYDROGEN FROM G.C. 18 KG/CM</w:t>
      </w:r>
      <w:r w:rsidRPr="00BA49DC">
        <w:rPr>
          <w:rFonts w:ascii="Arial" w:hAnsi="Arial" w:cs="Arial"/>
          <w:vertAlign w:val="superscript"/>
        </w:rPr>
        <w:t xml:space="preserve">2                        </w:t>
      </w:r>
      <w:r w:rsidRPr="00BA49DC">
        <w:rPr>
          <w:rFonts w:ascii="Arial" w:hAnsi="Arial" w:cs="Arial"/>
          <w:b/>
          <w:bCs/>
          <w:u w:val="single"/>
        </w:rPr>
        <w:t>HYDROGEN AREA PROCESS FLOW DIAGRAM</w:t>
      </w:r>
    </w:p>
    <w:p w14:paraId="3250219D" w14:textId="77777777" w:rsidR="00114806" w:rsidRPr="00114806" w:rsidRDefault="00114806" w:rsidP="00BA49DC">
      <w:pPr>
        <w:ind w:left="426" w:hanging="426"/>
        <w:rPr>
          <w:rFonts w:ascii="Arial" w:hAnsi="Arial" w:cs="Arial"/>
        </w:rPr>
      </w:pPr>
    </w:p>
    <w:p w14:paraId="47265EEC" w14:textId="4C18ABBF" w:rsidR="00114806" w:rsidRPr="00114806" w:rsidRDefault="00114806" w:rsidP="00BA49DC">
      <w:pPr>
        <w:ind w:left="426" w:hanging="426"/>
        <w:rPr>
          <w:rFonts w:ascii="Arial" w:hAnsi="Arial" w:cs="Arial"/>
        </w:rPr>
      </w:pPr>
    </w:p>
    <w:p w14:paraId="26146A3D" w14:textId="77777777" w:rsidR="00114806" w:rsidRPr="00114806" w:rsidRDefault="00114806" w:rsidP="00BA49DC">
      <w:pPr>
        <w:ind w:left="426" w:hanging="426"/>
        <w:rPr>
          <w:rFonts w:ascii="Arial" w:hAnsi="Arial" w:cs="Arial"/>
        </w:rPr>
      </w:pPr>
    </w:p>
    <w:p w14:paraId="783C6C37" w14:textId="2F91167C" w:rsidR="00AE57CE" w:rsidRPr="00BA49DC" w:rsidRDefault="00AE57CE" w:rsidP="00BA49DC">
      <w:pPr>
        <w:spacing w:after="160" w:line="259" w:lineRule="auto"/>
        <w:ind w:left="426" w:hanging="426"/>
        <w:rPr>
          <w:rFonts w:ascii="Arial" w:hAnsi="Arial" w:cs="Arial"/>
        </w:rPr>
      </w:pPr>
      <w:r w:rsidRPr="00BA49DC">
        <w:rPr>
          <w:rFonts w:ascii="Arial" w:hAnsi="Arial" w:cs="Arial"/>
        </w:rPr>
        <w:br w:type="page"/>
      </w:r>
    </w:p>
    <w:p w14:paraId="30312828" w14:textId="77777777" w:rsidR="00AE57CE" w:rsidRPr="00114806" w:rsidRDefault="00AE57CE" w:rsidP="00BA49DC">
      <w:pPr>
        <w:ind w:left="426" w:hanging="426"/>
        <w:rPr>
          <w:rFonts w:ascii="Arial" w:hAnsi="Arial" w:cs="Arial"/>
        </w:rPr>
      </w:pPr>
    </w:p>
    <w:p w14:paraId="411073D0" w14:textId="77777777" w:rsidR="007C1A10" w:rsidRPr="00114806" w:rsidRDefault="007C1A10" w:rsidP="00BA49DC">
      <w:pPr>
        <w:ind w:left="426" w:hanging="426"/>
        <w:rPr>
          <w:rFonts w:ascii="Arial" w:hAnsi="Arial" w:cs="Arial"/>
        </w:rPr>
      </w:pPr>
    </w:p>
    <w:sectPr w:rsidR="007C1A10" w:rsidRPr="00114806">
      <w:pgSz w:w="15840" w:h="12240" w:orient="landscape" w:code="1"/>
      <w:pgMar w:top="720" w:right="720" w:bottom="1526"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Rahul R Menon" w:date="2022-02-01T17:24:00Z" w:initials="RRM">
    <w:p w14:paraId="753F7209" w14:textId="04313473" w:rsidR="006B0921" w:rsidRDefault="006B0921">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3F72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1FC5D" w14:textId="77777777" w:rsidR="006B0921" w:rsidRDefault="006B0921" w:rsidP="00114806">
      <w:r>
        <w:separator/>
      </w:r>
    </w:p>
  </w:endnote>
  <w:endnote w:type="continuationSeparator" w:id="0">
    <w:p w14:paraId="5D6844FF" w14:textId="77777777" w:rsidR="006B0921" w:rsidRDefault="006B0921" w:rsidP="0011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52D75" w14:textId="77777777" w:rsidR="006B0921" w:rsidRDefault="006B09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BDD858" w14:textId="77777777" w:rsidR="006B0921" w:rsidRDefault="006B09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03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4320"/>
      <w:gridCol w:w="1748"/>
      <w:gridCol w:w="514"/>
      <w:gridCol w:w="2777"/>
    </w:tblGrid>
    <w:tr w:rsidR="006B0921" w14:paraId="69F3464E" w14:textId="77777777" w:rsidTr="00B4203C">
      <w:trPr>
        <w:cantSplit/>
        <w:trHeight w:val="851"/>
      </w:trPr>
      <w:tc>
        <w:tcPr>
          <w:tcW w:w="2674" w:type="dxa"/>
          <w:vMerge w:val="restart"/>
        </w:tcPr>
        <w:p w14:paraId="5036B0A7" w14:textId="77777777" w:rsidR="006B0921" w:rsidRDefault="006B0921">
          <w:pPr>
            <w:pStyle w:val="Footer"/>
            <w:ind w:right="360"/>
            <w:rPr>
              <w:b/>
              <w:bCs/>
            </w:rPr>
          </w:pPr>
          <w:r>
            <w:rPr>
              <w:b/>
              <w:bCs/>
            </w:rPr>
            <w:t>CHECKED BY</w:t>
          </w:r>
        </w:p>
        <w:p w14:paraId="5D23E2CA" w14:textId="77777777" w:rsidR="006B0921" w:rsidRDefault="006B0921">
          <w:pPr>
            <w:pStyle w:val="Footer"/>
            <w:ind w:right="360"/>
            <w:jc w:val="center"/>
            <w:rPr>
              <w:b/>
              <w:bCs/>
            </w:rPr>
          </w:pPr>
          <w:r>
            <w:rPr>
              <w:b/>
              <w:bCs/>
            </w:rPr>
            <w:t>PGB/SW</w:t>
          </w:r>
        </w:p>
        <w:p w14:paraId="44C03D58" w14:textId="77777777" w:rsidR="006B0921" w:rsidRDefault="006B0921">
          <w:pPr>
            <w:pStyle w:val="Footer"/>
            <w:ind w:right="360"/>
            <w:rPr>
              <w:b/>
              <w:bCs/>
            </w:rPr>
          </w:pPr>
        </w:p>
        <w:p w14:paraId="1DFE2A45" w14:textId="77777777" w:rsidR="006B0921" w:rsidRDefault="006B0921">
          <w:pPr>
            <w:pStyle w:val="Footer"/>
            <w:ind w:right="360"/>
            <w:rPr>
              <w:b/>
              <w:bCs/>
            </w:rPr>
          </w:pPr>
          <w:r>
            <w:rPr>
              <w:b/>
              <w:bCs/>
            </w:rPr>
            <w:t>APPROVED BY</w:t>
          </w:r>
        </w:p>
        <w:p w14:paraId="3AA84F9D" w14:textId="77777777" w:rsidR="006B0921" w:rsidRDefault="006B0921">
          <w:pPr>
            <w:pStyle w:val="Footer"/>
            <w:ind w:right="360"/>
            <w:jc w:val="center"/>
          </w:pPr>
          <w:r>
            <w:rPr>
              <w:b/>
              <w:bCs/>
            </w:rPr>
            <w:t>ST</w:t>
          </w:r>
        </w:p>
      </w:tc>
      <w:tc>
        <w:tcPr>
          <w:tcW w:w="4320" w:type="dxa"/>
        </w:tcPr>
        <w:p w14:paraId="66031CDD" w14:textId="77777777" w:rsidR="006B0921" w:rsidRDefault="006B0921">
          <w:pPr>
            <w:pStyle w:val="Footer"/>
            <w:ind w:right="360"/>
            <w:jc w:val="center"/>
            <w:rPr>
              <w:b/>
              <w:bCs/>
            </w:rPr>
          </w:pPr>
          <w:r>
            <w:rPr>
              <w:b/>
              <w:bCs/>
            </w:rPr>
            <w:t>POLYPROPYLENE PLANT</w:t>
          </w:r>
        </w:p>
        <w:p w14:paraId="20773A88" w14:textId="77777777" w:rsidR="006B0921" w:rsidRDefault="006B0921">
          <w:pPr>
            <w:pStyle w:val="Footer"/>
            <w:ind w:right="360"/>
            <w:jc w:val="center"/>
            <w:rPr>
              <w:b/>
              <w:bCs/>
            </w:rPr>
          </w:pPr>
          <w:r>
            <w:rPr>
              <w:b/>
              <w:bCs/>
            </w:rPr>
            <w:t>NAGOTHANE</w:t>
          </w:r>
        </w:p>
      </w:tc>
      <w:tc>
        <w:tcPr>
          <w:tcW w:w="1748" w:type="dxa"/>
          <w:vMerge w:val="restart"/>
        </w:tcPr>
        <w:p w14:paraId="190D2AA2" w14:textId="77777777" w:rsidR="006B0921" w:rsidRDefault="006B0921">
          <w:pPr>
            <w:pStyle w:val="Footer"/>
            <w:rPr>
              <w:b/>
              <w:bCs/>
            </w:rPr>
          </w:pPr>
          <w:r>
            <w:rPr>
              <w:b/>
              <w:bCs/>
            </w:rPr>
            <w:t>PAGE</w:t>
          </w:r>
        </w:p>
        <w:p w14:paraId="2929374F" w14:textId="77777777" w:rsidR="006B0921" w:rsidRDefault="006B0921">
          <w:pPr>
            <w:pStyle w:val="Footer"/>
            <w:rPr>
              <w:b/>
              <w:bCs/>
            </w:rPr>
          </w:pPr>
          <w:r>
            <w:rPr>
              <w:b/>
              <w:bCs/>
            </w:rPr>
            <w:t>REV.</w:t>
          </w:r>
        </w:p>
        <w:p w14:paraId="2D3B9CDB" w14:textId="77777777" w:rsidR="006B0921" w:rsidRDefault="006B0921">
          <w:pPr>
            <w:pStyle w:val="Footer"/>
            <w:rPr>
              <w:b/>
              <w:bCs/>
            </w:rPr>
          </w:pPr>
          <w:r>
            <w:rPr>
              <w:b/>
              <w:bCs/>
            </w:rPr>
            <w:t>ISSUE</w:t>
          </w:r>
        </w:p>
        <w:p w14:paraId="62FD3827" w14:textId="77777777" w:rsidR="006B0921" w:rsidRDefault="006B0921">
          <w:pPr>
            <w:pStyle w:val="Footer"/>
            <w:rPr>
              <w:b/>
              <w:bCs/>
            </w:rPr>
          </w:pPr>
          <w:r>
            <w:rPr>
              <w:b/>
              <w:bCs/>
            </w:rPr>
            <w:t>DATE</w:t>
          </w:r>
        </w:p>
        <w:p w14:paraId="27600BA8" w14:textId="77777777" w:rsidR="006B0921" w:rsidRDefault="006B0921">
          <w:pPr>
            <w:pStyle w:val="Footer"/>
          </w:pPr>
          <w:r>
            <w:rPr>
              <w:b/>
              <w:bCs/>
            </w:rPr>
            <w:t>AUTHOR</w:t>
          </w:r>
        </w:p>
      </w:tc>
      <w:tc>
        <w:tcPr>
          <w:tcW w:w="514" w:type="dxa"/>
          <w:vMerge w:val="restart"/>
        </w:tcPr>
        <w:p w14:paraId="2AABFD8E" w14:textId="77777777" w:rsidR="006B0921" w:rsidRDefault="006B0921">
          <w:pPr>
            <w:pStyle w:val="Header"/>
            <w:tabs>
              <w:tab w:val="center" w:pos="1858"/>
            </w:tabs>
            <w:jc w:val="center"/>
            <w:rPr>
              <w:b/>
              <w:bCs/>
            </w:rPr>
          </w:pPr>
          <w:r>
            <w:rPr>
              <w:b/>
              <w:bCs/>
            </w:rPr>
            <w:t>:</w:t>
          </w:r>
        </w:p>
        <w:p w14:paraId="232AFC0A" w14:textId="77777777" w:rsidR="006B0921" w:rsidRDefault="006B0921">
          <w:pPr>
            <w:pStyle w:val="Header"/>
            <w:tabs>
              <w:tab w:val="center" w:pos="1858"/>
            </w:tabs>
            <w:jc w:val="center"/>
            <w:rPr>
              <w:b/>
              <w:bCs/>
            </w:rPr>
          </w:pPr>
          <w:r>
            <w:rPr>
              <w:b/>
              <w:bCs/>
            </w:rPr>
            <w:t>:</w:t>
          </w:r>
        </w:p>
        <w:p w14:paraId="4313E21A" w14:textId="77777777" w:rsidR="006B0921" w:rsidRDefault="006B0921">
          <w:pPr>
            <w:pStyle w:val="Header"/>
            <w:tabs>
              <w:tab w:val="center" w:pos="1858"/>
            </w:tabs>
            <w:jc w:val="center"/>
            <w:rPr>
              <w:b/>
              <w:bCs/>
            </w:rPr>
          </w:pPr>
          <w:r>
            <w:rPr>
              <w:b/>
              <w:bCs/>
            </w:rPr>
            <w:t>:</w:t>
          </w:r>
        </w:p>
        <w:p w14:paraId="6CD5CA72" w14:textId="77777777" w:rsidR="006B0921" w:rsidRDefault="006B0921">
          <w:pPr>
            <w:pStyle w:val="Header"/>
            <w:tabs>
              <w:tab w:val="center" w:pos="1858"/>
            </w:tabs>
            <w:jc w:val="center"/>
            <w:rPr>
              <w:b/>
              <w:bCs/>
            </w:rPr>
          </w:pPr>
          <w:r>
            <w:rPr>
              <w:b/>
              <w:bCs/>
            </w:rPr>
            <w:t>:</w:t>
          </w:r>
        </w:p>
        <w:p w14:paraId="60C470CC" w14:textId="77777777" w:rsidR="006B0921" w:rsidRDefault="006B0921">
          <w:pPr>
            <w:pStyle w:val="Header"/>
            <w:tabs>
              <w:tab w:val="center" w:pos="1858"/>
            </w:tabs>
            <w:jc w:val="center"/>
            <w:rPr>
              <w:b/>
              <w:bCs/>
            </w:rPr>
          </w:pPr>
          <w:r>
            <w:rPr>
              <w:b/>
              <w:bCs/>
            </w:rPr>
            <w:t>:</w:t>
          </w:r>
        </w:p>
        <w:p w14:paraId="6B2825D6" w14:textId="77777777" w:rsidR="006B0921" w:rsidRDefault="006B0921">
          <w:pPr>
            <w:pStyle w:val="Footer"/>
            <w:ind w:right="360"/>
            <w:jc w:val="center"/>
          </w:pPr>
        </w:p>
      </w:tc>
      <w:tc>
        <w:tcPr>
          <w:tcW w:w="2777" w:type="dxa"/>
          <w:vMerge w:val="restart"/>
        </w:tcPr>
        <w:p w14:paraId="7E4079E0" w14:textId="578F5AC5" w:rsidR="006B0921" w:rsidRDefault="006B0921">
          <w:pPr>
            <w:pStyle w:val="Footer"/>
            <w:ind w:right="360"/>
            <w:rPr>
              <w:rStyle w:val="PageNumber"/>
              <w:b/>
              <w:bCs/>
            </w:rPr>
          </w:pPr>
          <w:r>
            <w:rPr>
              <w:rStyle w:val="PageNumber"/>
              <w:b/>
              <w:bCs/>
            </w:rPr>
            <w:t xml:space="preserve">PAGE </w:t>
          </w:r>
          <w:r>
            <w:rPr>
              <w:rStyle w:val="PageNumber"/>
              <w:b/>
              <w:bCs/>
            </w:rPr>
            <w:fldChar w:fldCharType="begin"/>
          </w:r>
          <w:r>
            <w:rPr>
              <w:rStyle w:val="PageNumber"/>
              <w:b/>
              <w:bCs/>
            </w:rPr>
            <w:instrText xml:space="preserve"> PAGE </w:instrText>
          </w:r>
          <w:r>
            <w:rPr>
              <w:rStyle w:val="PageNumber"/>
              <w:b/>
              <w:bCs/>
            </w:rPr>
            <w:fldChar w:fldCharType="separate"/>
          </w:r>
          <w:r w:rsidR="001666B2">
            <w:rPr>
              <w:rStyle w:val="PageNumber"/>
              <w:b/>
              <w:bCs/>
              <w:noProof/>
            </w:rPr>
            <w:t>306</w:t>
          </w:r>
          <w:r>
            <w:rPr>
              <w:rStyle w:val="PageNumber"/>
              <w:b/>
              <w:bCs/>
            </w:rPr>
            <w:fldChar w:fldCharType="end"/>
          </w:r>
          <w:r>
            <w:rPr>
              <w:rStyle w:val="PageNumber"/>
              <w:b/>
              <w:bCs/>
            </w:rPr>
            <w:t xml:space="preserve"> OF </w:t>
          </w:r>
          <w:r>
            <w:rPr>
              <w:rStyle w:val="PageNumber"/>
              <w:b/>
              <w:bCs/>
            </w:rPr>
            <w:fldChar w:fldCharType="begin"/>
          </w:r>
          <w:r>
            <w:rPr>
              <w:rStyle w:val="PageNumber"/>
              <w:b/>
              <w:bCs/>
            </w:rPr>
            <w:instrText xml:space="preserve"> NUMPAGES </w:instrText>
          </w:r>
          <w:r>
            <w:rPr>
              <w:rStyle w:val="PageNumber"/>
              <w:b/>
              <w:bCs/>
            </w:rPr>
            <w:fldChar w:fldCharType="separate"/>
          </w:r>
          <w:r w:rsidR="001666B2">
            <w:rPr>
              <w:rStyle w:val="PageNumber"/>
              <w:b/>
              <w:bCs/>
              <w:noProof/>
            </w:rPr>
            <w:t>306</w:t>
          </w:r>
          <w:r>
            <w:rPr>
              <w:rStyle w:val="PageNumber"/>
              <w:b/>
              <w:bCs/>
            </w:rPr>
            <w:fldChar w:fldCharType="end"/>
          </w:r>
        </w:p>
        <w:p w14:paraId="0A907F63" w14:textId="77777777" w:rsidR="006B0921" w:rsidRDefault="006B0921">
          <w:pPr>
            <w:pStyle w:val="Footer"/>
            <w:ind w:right="360"/>
            <w:rPr>
              <w:rStyle w:val="PageNumber"/>
              <w:b/>
              <w:bCs/>
            </w:rPr>
          </w:pPr>
          <w:r>
            <w:rPr>
              <w:rStyle w:val="PageNumber"/>
              <w:b/>
              <w:bCs/>
            </w:rPr>
            <w:t>01</w:t>
          </w:r>
        </w:p>
        <w:p w14:paraId="6473B9ED" w14:textId="328AD166" w:rsidR="006B0921" w:rsidRDefault="006B0921">
          <w:pPr>
            <w:pStyle w:val="Footer"/>
            <w:ind w:right="360"/>
            <w:rPr>
              <w:rStyle w:val="PageNumber"/>
              <w:b/>
              <w:bCs/>
            </w:rPr>
          </w:pPr>
          <w:r>
            <w:rPr>
              <w:rStyle w:val="PageNumber"/>
              <w:b/>
              <w:bCs/>
            </w:rPr>
            <w:t>01</w:t>
          </w:r>
        </w:p>
        <w:p w14:paraId="46B0A572" w14:textId="77777777" w:rsidR="006B0921" w:rsidRDefault="006B0921">
          <w:pPr>
            <w:pStyle w:val="Footer"/>
            <w:ind w:right="360"/>
            <w:rPr>
              <w:rStyle w:val="PageNumber"/>
              <w:b/>
              <w:bCs/>
            </w:rPr>
          </w:pPr>
          <w:r>
            <w:rPr>
              <w:rStyle w:val="PageNumber"/>
              <w:b/>
              <w:bCs/>
            </w:rPr>
            <w:t>01-Feb-2022</w:t>
          </w:r>
        </w:p>
        <w:p w14:paraId="01C7D2EC" w14:textId="77777777" w:rsidR="006B0921" w:rsidRDefault="006B0921">
          <w:pPr>
            <w:pStyle w:val="Footer"/>
            <w:ind w:right="360"/>
          </w:pPr>
          <w:r>
            <w:rPr>
              <w:b/>
              <w:bCs/>
            </w:rPr>
            <w:t>RM</w:t>
          </w:r>
        </w:p>
      </w:tc>
    </w:tr>
    <w:tr w:rsidR="006B0921" w14:paraId="699919A4" w14:textId="77777777" w:rsidTr="00B4203C">
      <w:trPr>
        <w:cantSplit/>
        <w:trHeight w:val="566"/>
      </w:trPr>
      <w:tc>
        <w:tcPr>
          <w:tcW w:w="2674" w:type="dxa"/>
          <w:vMerge/>
        </w:tcPr>
        <w:p w14:paraId="34DCFC60" w14:textId="77777777" w:rsidR="006B0921" w:rsidRDefault="006B0921">
          <w:pPr>
            <w:pStyle w:val="Footer"/>
            <w:ind w:right="360"/>
          </w:pPr>
        </w:p>
      </w:tc>
      <w:tc>
        <w:tcPr>
          <w:tcW w:w="4320" w:type="dxa"/>
        </w:tcPr>
        <w:p w14:paraId="1CCAB7C8" w14:textId="77777777" w:rsidR="006B0921" w:rsidRDefault="006B0921">
          <w:pPr>
            <w:pStyle w:val="Footer"/>
            <w:ind w:right="360"/>
            <w:jc w:val="center"/>
            <w:rPr>
              <w:b/>
              <w:bCs/>
            </w:rPr>
          </w:pPr>
          <w:r>
            <w:rPr>
              <w:b/>
              <w:bCs/>
            </w:rPr>
            <w:t>SOP</w:t>
          </w:r>
        </w:p>
        <w:p w14:paraId="27F94362" w14:textId="77777777" w:rsidR="006B0921" w:rsidRDefault="006B0921">
          <w:pPr>
            <w:pStyle w:val="Footer"/>
            <w:ind w:right="360"/>
            <w:jc w:val="center"/>
            <w:rPr>
              <w:b/>
              <w:bCs/>
            </w:rPr>
          </w:pPr>
          <w:r>
            <w:rPr>
              <w:b/>
              <w:bCs/>
            </w:rPr>
            <w:t>MANUAL</w:t>
          </w:r>
        </w:p>
      </w:tc>
      <w:tc>
        <w:tcPr>
          <w:tcW w:w="1748" w:type="dxa"/>
          <w:vMerge/>
        </w:tcPr>
        <w:p w14:paraId="209AC445" w14:textId="77777777" w:rsidR="006B0921" w:rsidRDefault="006B0921">
          <w:pPr>
            <w:pStyle w:val="Footer"/>
            <w:ind w:right="360"/>
          </w:pPr>
        </w:p>
      </w:tc>
      <w:tc>
        <w:tcPr>
          <w:tcW w:w="514" w:type="dxa"/>
          <w:vMerge/>
        </w:tcPr>
        <w:p w14:paraId="6C685159" w14:textId="77777777" w:rsidR="006B0921" w:rsidRDefault="006B0921">
          <w:pPr>
            <w:pStyle w:val="Footer"/>
            <w:ind w:right="360"/>
          </w:pPr>
        </w:p>
      </w:tc>
      <w:tc>
        <w:tcPr>
          <w:tcW w:w="2777" w:type="dxa"/>
          <w:vMerge/>
        </w:tcPr>
        <w:p w14:paraId="7905ABB4" w14:textId="77777777" w:rsidR="006B0921" w:rsidRDefault="006B0921">
          <w:pPr>
            <w:pStyle w:val="Footer"/>
            <w:ind w:right="360"/>
          </w:pPr>
        </w:p>
      </w:tc>
    </w:tr>
  </w:tbl>
  <w:p w14:paraId="31798F28" w14:textId="77777777" w:rsidR="006B0921" w:rsidRDefault="006B09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8DCA2" w14:textId="77777777" w:rsidR="006B0921" w:rsidRDefault="006B0921" w:rsidP="00114806">
      <w:r>
        <w:separator/>
      </w:r>
    </w:p>
  </w:footnote>
  <w:footnote w:type="continuationSeparator" w:id="0">
    <w:p w14:paraId="415F2A38" w14:textId="77777777" w:rsidR="006B0921" w:rsidRDefault="006B0921" w:rsidP="00114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3403"/>
      <w:gridCol w:w="3404"/>
    </w:tblGrid>
    <w:tr w:rsidR="006B0921" w14:paraId="469F34E3" w14:textId="77777777">
      <w:trPr>
        <w:trHeight w:val="530"/>
        <w:jc w:val="center"/>
      </w:trPr>
      <w:tc>
        <w:tcPr>
          <w:tcW w:w="2722" w:type="dxa"/>
        </w:tcPr>
        <w:p w14:paraId="1BD7473E" w14:textId="77777777" w:rsidR="006B0921" w:rsidRDefault="006B0921">
          <w:pPr>
            <w:pStyle w:val="Header"/>
            <w:jc w:val="center"/>
          </w:pPr>
          <w:r>
            <w:t>SECTION</w:t>
          </w:r>
        </w:p>
      </w:tc>
      <w:tc>
        <w:tcPr>
          <w:tcW w:w="3403" w:type="dxa"/>
        </w:tcPr>
        <w:p w14:paraId="2CD4E10D" w14:textId="77777777" w:rsidR="006B0921" w:rsidRDefault="006B0921">
          <w:pPr>
            <w:pStyle w:val="Header"/>
            <w:jc w:val="center"/>
          </w:pPr>
          <w:r>
            <w:object w:dxaOrig="795" w:dyaOrig="570" w14:anchorId="6E4EA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7.85pt">
                <v:imagedata r:id="rId1" o:title=""/>
              </v:shape>
              <o:OLEObject Type="Embed" ProgID="PBrush" ShapeID="_x0000_i1025" DrawAspect="Content" ObjectID="_1759923915" r:id="rId2"/>
            </w:object>
          </w:r>
        </w:p>
        <w:p w14:paraId="7DCA8D28" w14:textId="77777777" w:rsidR="006B0921" w:rsidRDefault="006B0921">
          <w:pPr>
            <w:pStyle w:val="Header"/>
            <w:tabs>
              <w:tab w:val="left" w:pos="885"/>
              <w:tab w:val="center" w:pos="1593"/>
            </w:tabs>
          </w:pPr>
          <w:r>
            <w:rPr>
              <w:rFonts w:ascii="Arial" w:hAnsi="Arial" w:cs="Arial"/>
              <w:b/>
              <w:bCs/>
              <w:sz w:val="28"/>
            </w:rPr>
            <w:t xml:space="preserve">             </w:t>
          </w:r>
          <w:r>
            <w:rPr>
              <w:rFonts w:ascii="Arial" w:hAnsi="Arial" w:cs="Arial"/>
              <w:b/>
              <w:bCs/>
              <w:sz w:val="28"/>
              <w:u w:val="single"/>
            </w:rPr>
            <w:t>RIL-NMD</w:t>
          </w:r>
        </w:p>
      </w:tc>
      <w:tc>
        <w:tcPr>
          <w:tcW w:w="3404" w:type="dxa"/>
        </w:tcPr>
        <w:p w14:paraId="5E9624C6" w14:textId="77777777" w:rsidR="006B0921" w:rsidRDefault="006B0921">
          <w:pPr>
            <w:pStyle w:val="Header"/>
            <w:jc w:val="center"/>
          </w:pPr>
          <w:r>
            <w:t>SOP</w:t>
          </w:r>
        </w:p>
        <w:p w14:paraId="410DB9D7" w14:textId="77777777" w:rsidR="006B0921" w:rsidRDefault="006B0921">
          <w:pPr>
            <w:pStyle w:val="Header"/>
            <w:jc w:val="center"/>
          </w:pPr>
          <w:r>
            <w:t>NMD/OPN/PP/SI-PP-7.5.1-1</w:t>
          </w:r>
        </w:p>
      </w:tc>
    </w:tr>
  </w:tbl>
  <w:p w14:paraId="64BCC2C0" w14:textId="77777777" w:rsidR="006B0921" w:rsidRDefault="006B0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F36DB"/>
    <w:multiLevelType w:val="hybridMultilevel"/>
    <w:tmpl w:val="C3C29A24"/>
    <w:lvl w:ilvl="0" w:tplc="D840C2BE">
      <w:start w:val="2"/>
      <w:numFmt w:val="upperLetter"/>
      <w:pStyle w:val="Heading5"/>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6AD4A18"/>
    <w:multiLevelType w:val="hybridMultilevel"/>
    <w:tmpl w:val="144642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hul R Menon">
    <w15:presenceInfo w15:providerId="AD" w15:userId="S-1-5-21-2207595166-721256665-556190492-628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NotTrackMoves/>
  <w:doNotTrackFormatting/>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06"/>
    <w:rsid w:val="0003071D"/>
    <w:rsid w:val="00030726"/>
    <w:rsid w:val="0003678A"/>
    <w:rsid w:val="00047A82"/>
    <w:rsid w:val="00051B46"/>
    <w:rsid w:val="00055501"/>
    <w:rsid w:val="00070088"/>
    <w:rsid w:val="000851D9"/>
    <w:rsid w:val="000D4339"/>
    <w:rsid w:val="000E1190"/>
    <w:rsid w:val="00102330"/>
    <w:rsid w:val="00114806"/>
    <w:rsid w:val="00130479"/>
    <w:rsid w:val="00131336"/>
    <w:rsid w:val="001666B2"/>
    <w:rsid w:val="002948DC"/>
    <w:rsid w:val="004421E6"/>
    <w:rsid w:val="004A1203"/>
    <w:rsid w:val="004E1B67"/>
    <w:rsid w:val="00580A2F"/>
    <w:rsid w:val="00586285"/>
    <w:rsid w:val="0061252E"/>
    <w:rsid w:val="006512DB"/>
    <w:rsid w:val="00677C6E"/>
    <w:rsid w:val="00684813"/>
    <w:rsid w:val="006B0921"/>
    <w:rsid w:val="006F5877"/>
    <w:rsid w:val="00767CA7"/>
    <w:rsid w:val="00783EF9"/>
    <w:rsid w:val="007C1A10"/>
    <w:rsid w:val="008306BE"/>
    <w:rsid w:val="00835688"/>
    <w:rsid w:val="00853D75"/>
    <w:rsid w:val="00891F10"/>
    <w:rsid w:val="00894C11"/>
    <w:rsid w:val="00A323DE"/>
    <w:rsid w:val="00A4105A"/>
    <w:rsid w:val="00AE57CE"/>
    <w:rsid w:val="00B03082"/>
    <w:rsid w:val="00B4203C"/>
    <w:rsid w:val="00BA49DC"/>
    <w:rsid w:val="00BC07F2"/>
    <w:rsid w:val="00C023BD"/>
    <w:rsid w:val="00C46629"/>
    <w:rsid w:val="00C66761"/>
    <w:rsid w:val="00CE1295"/>
    <w:rsid w:val="00CF0F21"/>
    <w:rsid w:val="00D214E0"/>
    <w:rsid w:val="00E638D3"/>
    <w:rsid w:val="00ED089E"/>
    <w:rsid w:val="00F12165"/>
    <w:rsid w:val="00F55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5CD82058"/>
  <w15:chartTrackingRefBased/>
  <w15:docId w15:val="{CB05D801-2C4A-4847-9F70-D64F1FDB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80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114806"/>
    <w:pPr>
      <w:keepNext/>
      <w:ind w:left="360"/>
      <w:jc w:val="center"/>
      <w:outlineLvl w:val="0"/>
    </w:pPr>
    <w:rPr>
      <w:rFonts w:ascii="Tahoma" w:hAnsi="Tahoma" w:cs="Tahoma"/>
      <w:b/>
      <w:bCs/>
    </w:rPr>
  </w:style>
  <w:style w:type="paragraph" w:styleId="Heading2">
    <w:name w:val="heading 2"/>
    <w:basedOn w:val="Normal"/>
    <w:next w:val="Normal"/>
    <w:link w:val="Heading2Char"/>
    <w:qFormat/>
    <w:rsid w:val="00114806"/>
    <w:pPr>
      <w:keepNext/>
      <w:jc w:val="both"/>
      <w:outlineLvl w:val="1"/>
    </w:pPr>
    <w:rPr>
      <w:rFonts w:ascii="Tahoma" w:hAnsi="Tahoma" w:cs="Tahoma"/>
      <w:u w:val="single"/>
    </w:rPr>
  </w:style>
  <w:style w:type="paragraph" w:styleId="Heading3">
    <w:name w:val="heading 3"/>
    <w:basedOn w:val="Normal"/>
    <w:next w:val="Normal"/>
    <w:link w:val="Heading3Char"/>
    <w:qFormat/>
    <w:rsid w:val="00114806"/>
    <w:pPr>
      <w:keepNext/>
      <w:ind w:left="720"/>
      <w:jc w:val="both"/>
      <w:outlineLvl w:val="2"/>
    </w:pPr>
    <w:rPr>
      <w:rFonts w:ascii="Tahoma" w:hAnsi="Tahoma" w:cs="Tahoma"/>
      <w:u w:val="single"/>
    </w:rPr>
  </w:style>
  <w:style w:type="paragraph" w:styleId="Heading4">
    <w:name w:val="heading 4"/>
    <w:basedOn w:val="Normal"/>
    <w:next w:val="Normal"/>
    <w:link w:val="Heading4Char"/>
    <w:qFormat/>
    <w:rsid w:val="00114806"/>
    <w:pPr>
      <w:keepNext/>
      <w:ind w:left="360"/>
      <w:jc w:val="both"/>
      <w:outlineLvl w:val="3"/>
    </w:pPr>
    <w:rPr>
      <w:rFonts w:ascii="Tahoma" w:hAnsi="Tahoma" w:cs="Tahoma"/>
      <w:u w:val="single"/>
    </w:rPr>
  </w:style>
  <w:style w:type="paragraph" w:styleId="Heading5">
    <w:name w:val="heading 5"/>
    <w:basedOn w:val="Normal"/>
    <w:next w:val="Normal"/>
    <w:link w:val="Heading5Char"/>
    <w:qFormat/>
    <w:rsid w:val="00114806"/>
    <w:pPr>
      <w:keepNext/>
      <w:numPr>
        <w:numId w:val="1"/>
      </w:numPr>
      <w:jc w:val="both"/>
      <w:outlineLvl w:val="4"/>
    </w:pPr>
    <w:rPr>
      <w:rFonts w:ascii="Tahoma" w:hAnsi="Tahoma" w:cs="Tahoma"/>
      <w:u w:val="single"/>
    </w:rPr>
  </w:style>
  <w:style w:type="paragraph" w:styleId="Heading6">
    <w:name w:val="heading 6"/>
    <w:basedOn w:val="Normal"/>
    <w:next w:val="Normal"/>
    <w:link w:val="Heading6Char"/>
    <w:qFormat/>
    <w:rsid w:val="00114806"/>
    <w:pPr>
      <w:keepNext/>
      <w:ind w:left="720" w:hanging="720"/>
      <w:jc w:val="both"/>
      <w:outlineLvl w:val="5"/>
    </w:pPr>
    <w:rPr>
      <w:rFonts w:ascii="Tahoma" w:hAnsi="Tahoma" w:cs="Tahoma"/>
      <w:b/>
      <w:bCs/>
    </w:rPr>
  </w:style>
  <w:style w:type="paragraph" w:styleId="Heading7">
    <w:name w:val="heading 7"/>
    <w:basedOn w:val="Normal"/>
    <w:next w:val="Normal"/>
    <w:link w:val="Heading7Char"/>
    <w:qFormat/>
    <w:rsid w:val="00114806"/>
    <w:pPr>
      <w:keepNext/>
      <w:ind w:left="1980"/>
      <w:jc w:val="both"/>
      <w:outlineLvl w:val="6"/>
    </w:pPr>
    <w:rPr>
      <w:rFonts w:ascii="Tahoma" w:hAnsi="Tahoma" w:cs="Tahoma"/>
      <w:b/>
      <w:bCs/>
    </w:rPr>
  </w:style>
  <w:style w:type="paragraph" w:styleId="Heading8">
    <w:name w:val="heading 8"/>
    <w:basedOn w:val="Normal"/>
    <w:next w:val="Normal"/>
    <w:link w:val="Heading8Char"/>
    <w:qFormat/>
    <w:rsid w:val="00114806"/>
    <w:pPr>
      <w:keepNext/>
      <w:ind w:left="1260" w:firstLine="720"/>
      <w:jc w:val="both"/>
      <w:outlineLvl w:val="7"/>
    </w:pPr>
    <w:rPr>
      <w:rFonts w:ascii="Tahoma" w:hAnsi="Tahoma" w:cs="Tahoma"/>
      <w:u w:val="single"/>
    </w:rPr>
  </w:style>
  <w:style w:type="paragraph" w:styleId="Heading9">
    <w:name w:val="heading 9"/>
    <w:basedOn w:val="Normal"/>
    <w:next w:val="Normal"/>
    <w:link w:val="Heading9Char"/>
    <w:qFormat/>
    <w:rsid w:val="00114806"/>
    <w:pPr>
      <w:keepNext/>
      <w:ind w:left="1080" w:right="720"/>
      <w:jc w:val="both"/>
      <w:outlineLvl w:val="8"/>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806"/>
    <w:rPr>
      <w:rFonts w:ascii="Tahoma" w:eastAsia="Times New Roman" w:hAnsi="Tahoma" w:cs="Tahoma"/>
      <w:b/>
      <w:bCs/>
      <w:sz w:val="24"/>
      <w:szCs w:val="24"/>
      <w:lang w:val="en-US"/>
    </w:rPr>
  </w:style>
  <w:style w:type="character" w:customStyle="1" w:styleId="Heading2Char">
    <w:name w:val="Heading 2 Char"/>
    <w:basedOn w:val="DefaultParagraphFont"/>
    <w:link w:val="Heading2"/>
    <w:rsid w:val="00114806"/>
    <w:rPr>
      <w:rFonts w:ascii="Tahoma" w:eastAsia="Times New Roman" w:hAnsi="Tahoma" w:cs="Tahoma"/>
      <w:sz w:val="24"/>
      <w:szCs w:val="24"/>
      <w:u w:val="single"/>
      <w:lang w:val="en-US"/>
    </w:rPr>
  </w:style>
  <w:style w:type="character" w:customStyle="1" w:styleId="Heading3Char">
    <w:name w:val="Heading 3 Char"/>
    <w:basedOn w:val="DefaultParagraphFont"/>
    <w:link w:val="Heading3"/>
    <w:rsid w:val="00114806"/>
    <w:rPr>
      <w:rFonts w:ascii="Tahoma" w:eastAsia="Times New Roman" w:hAnsi="Tahoma" w:cs="Tahoma"/>
      <w:sz w:val="24"/>
      <w:szCs w:val="24"/>
      <w:u w:val="single"/>
      <w:lang w:val="en-US"/>
    </w:rPr>
  </w:style>
  <w:style w:type="character" w:customStyle="1" w:styleId="Heading4Char">
    <w:name w:val="Heading 4 Char"/>
    <w:basedOn w:val="DefaultParagraphFont"/>
    <w:link w:val="Heading4"/>
    <w:rsid w:val="00114806"/>
    <w:rPr>
      <w:rFonts w:ascii="Tahoma" w:eastAsia="Times New Roman" w:hAnsi="Tahoma" w:cs="Tahoma"/>
      <w:sz w:val="24"/>
      <w:szCs w:val="24"/>
      <w:u w:val="single"/>
      <w:lang w:val="en-US"/>
    </w:rPr>
  </w:style>
  <w:style w:type="character" w:customStyle="1" w:styleId="Heading5Char">
    <w:name w:val="Heading 5 Char"/>
    <w:basedOn w:val="DefaultParagraphFont"/>
    <w:link w:val="Heading5"/>
    <w:rsid w:val="00114806"/>
    <w:rPr>
      <w:rFonts w:ascii="Tahoma" w:eastAsia="Times New Roman" w:hAnsi="Tahoma" w:cs="Tahoma"/>
      <w:sz w:val="24"/>
      <w:szCs w:val="24"/>
      <w:u w:val="single"/>
      <w:lang w:val="en-US"/>
    </w:rPr>
  </w:style>
  <w:style w:type="character" w:customStyle="1" w:styleId="Heading6Char">
    <w:name w:val="Heading 6 Char"/>
    <w:basedOn w:val="DefaultParagraphFont"/>
    <w:link w:val="Heading6"/>
    <w:rsid w:val="00114806"/>
    <w:rPr>
      <w:rFonts w:ascii="Tahoma" w:eastAsia="Times New Roman" w:hAnsi="Tahoma" w:cs="Tahoma"/>
      <w:b/>
      <w:bCs/>
      <w:sz w:val="24"/>
      <w:szCs w:val="24"/>
      <w:lang w:val="en-US"/>
    </w:rPr>
  </w:style>
  <w:style w:type="character" w:customStyle="1" w:styleId="Heading7Char">
    <w:name w:val="Heading 7 Char"/>
    <w:basedOn w:val="DefaultParagraphFont"/>
    <w:link w:val="Heading7"/>
    <w:rsid w:val="00114806"/>
    <w:rPr>
      <w:rFonts w:ascii="Tahoma" w:eastAsia="Times New Roman" w:hAnsi="Tahoma" w:cs="Tahoma"/>
      <w:b/>
      <w:bCs/>
      <w:sz w:val="24"/>
      <w:szCs w:val="24"/>
      <w:lang w:val="en-US"/>
    </w:rPr>
  </w:style>
  <w:style w:type="character" w:customStyle="1" w:styleId="Heading8Char">
    <w:name w:val="Heading 8 Char"/>
    <w:basedOn w:val="DefaultParagraphFont"/>
    <w:link w:val="Heading8"/>
    <w:rsid w:val="00114806"/>
    <w:rPr>
      <w:rFonts w:ascii="Tahoma" w:eastAsia="Times New Roman" w:hAnsi="Tahoma" w:cs="Tahoma"/>
      <w:sz w:val="24"/>
      <w:szCs w:val="24"/>
      <w:u w:val="single"/>
      <w:lang w:val="en-US"/>
    </w:rPr>
  </w:style>
  <w:style w:type="character" w:customStyle="1" w:styleId="Heading9Char">
    <w:name w:val="Heading 9 Char"/>
    <w:basedOn w:val="DefaultParagraphFont"/>
    <w:link w:val="Heading9"/>
    <w:rsid w:val="00114806"/>
    <w:rPr>
      <w:rFonts w:ascii="Tahoma" w:eastAsia="Times New Roman" w:hAnsi="Tahoma" w:cs="Tahoma"/>
      <w:sz w:val="24"/>
      <w:szCs w:val="24"/>
      <w:u w:val="single"/>
      <w:lang w:val="en-US"/>
    </w:rPr>
  </w:style>
  <w:style w:type="paragraph" w:styleId="Title">
    <w:name w:val="Title"/>
    <w:basedOn w:val="Normal"/>
    <w:link w:val="TitleChar"/>
    <w:qFormat/>
    <w:rsid w:val="00114806"/>
    <w:pPr>
      <w:jc w:val="center"/>
    </w:pPr>
    <w:rPr>
      <w:rFonts w:ascii="Tahoma" w:hAnsi="Tahoma" w:cs="Tahoma"/>
      <w:b/>
      <w:bCs/>
    </w:rPr>
  </w:style>
  <w:style w:type="character" w:customStyle="1" w:styleId="TitleChar">
    <w:name w:val="Title Char"/>
    <w:basedOn w:val="DefaultParagraphFont"/>
    <w:link w:val="Title"/>
    <w:rsid w:val="00114806"/>
    <w:rPr>
      <w:rFonts w:ascii="Tahoma" w:eastAsia="Times New Roman" w:hAnsi="Tahoma" w:cs="Tahoma"/>
      <w:b/>
      <w:bCs/>
      <w:sz w:val="24"/>
      <w:szCs w:val="24"/>
      <w:lang w:val="en-US"/>
    </w:rPr>
  </w:style>
  <w:style w:type="paragraph" w:styleId="BodyTextIndent">
    <w:name w:val="Body Text Indent"/>
    <w:basedOn w:val="Normal"/>
    <w:link w:val="BodyTextIndentChar"/>
    <w:semiHidden/>
    <w:rsid w:val="00114806"/>
    <w:pPr>
      <w:ind w:left="1080"/>
      <w:jc w:val="both"/>
    </w:pPr>
    <w:rPr>
      <w:rFonts w:ascii="Tahoma" w:hAnsi="Tahoma" w:cs="Tahoma"/>
    </w:rPr>
  </w:style>
  <w:style w:type="character" w:customStyle="1" w:styleId="BodyTextIndentChar">
    <w:name w:val="Body Text Indent Char"/>
    <w:basedOn w:val="DefaultParagraphFont"/>
    <w:link w:val="BodyTextIndent"/>
    <w:semiHidden/>
    <w:rsid w:val="00114806"/>
    <w:rPr>
      <w:rFonts w:ascii="Tahoma" w:eastAsia="Times New Roman" w:hAnsi="Tahoma" w:cs="Tahoma"/>
      <w:sz w:val="24"/>
      <w:szCs w:val="24"/>
      <w:lang w:val="en-US"/>
    </w:rPr>
  </w:style>
  <w:style w:type="paragraph" w:styleId="BodyTextIndent2">
    <w:name w:val="Body Text Indent 2"/>
    <w:basedOn w:val="Normal"/>
    <w:link w:val="BodyTextIndent2Char"/>
    <w:semiHidden/>
    <w:rsid w:val="00114806"/>
    <w:pPr>
      <w:ind w:left="1440"/>
      <w:jc w:val="both"/>
    </w:pPr>
    <w:rPr>
      <w:rFonts w:ascii="Tahoma" w:hAnsi="Tahoma" w:cs="Tahoma"/>
    </w:rPr>
  </w:style>
  <w:style w:type="character" w:customStyle="1" w:styleId="BodyTextIndent2Char">
    <w:name w:val="Body Text Indent 2 Char"/>
    <w:basedOn w:val="DefaultParagraphFont"/>
    <w:link w:val="BodyTextIndent2"/>
    <w:semiHidden/>
    <w:rsid w:val="00114806"/>
    <w:rPr>
      <w:rFonts w:ascii="Tahoma" w:eastAsia="Times New Roman" w:hAnsi="Tahoma" w:cs="Tahoma"/>
      <w:sz w:val="24"/>
      <w:szCs w:val="24"/>
      <w:lang w:val="en-US"/>
    </w:rPr>
  </w:style>
  <w:style w:type="paragraph" w:styleId="BodyText">
    <w:name w:val="Body Text"/>
    <w:basedOn w:val="Normal"/>
    <w:link w:val="BodyTextChar"/>
    <w:semiHidden/>
    <w:rsid w:val="00114806"/>
    <w:pPr>
      <w:jc w:val="both"/>
    </w:pPr>
    <w:rPr>
      <w:rFonts w:ascii="Tahoma" w:hAnsi="Tahoma" w:cs="Tahoma"/>
    </w:rPr>
  </w:style>
  <w:style w:type="character" w:customStyle="1" w:styleId="BodyTextChar">
    <w:name w:val="Body Text Char"/>
    <w:basedOn w:val="DefaultParagraphFont"/>
    <w:link w:val="BodyText"/>
    <w:semiHidden/>
    <w:rsid w:val="00114806"/>
    <w:rPr>
      <w:rFonts w:ascii="Tahoma" w:eastAsia="Times New Roman" w:hAnsi="Tahoma" w:cs="Tahoma"/>
      <w:sz w:val="24"/>
      <w:szCs w:val="24"/>
      <w:lang w:val="en-US"/>
    </w:rPr>
  </w:style>
  <w:style w:type="paragraph" w:styleId="BodyTextIndent3">
    <w:name w:val="Body Text Indent 3"/>
    <w:basedOn w:val="Normal"/>
    <w:link w:val="BodyTextIndent3Char"/>
    <w:semiHidden/>
    <w:rsid w:val="00114806"/>
    <w:pPr>
      <w:ind w:left="720"/>
      <w:jc w:val="both"/>
    </w:pPr>
    <w:rPr>
      <w:rFonts w:ascii="Tahoma" w:hAnsi="Tahoma" w:cs="Tahoma"/>
    </w:rPr>
  </w:style>
  <w:style w:type="character" w:customStyle="1" w:styleId="BodyTextIndent3Char">
    <w:name w:val="Body Text Indent 3 Char"/>
    <w:basedOn w:val="DefaultParagraphFont"/>
    <w:link w:val="BodyTextIndent3"/>
    <w:semiHidden/>
    <w:rsid w:val="00114806"/>
    <w:rPr>
      <w:rFonts w:ascii="Tahoma" w:eastAsia="Times New Roman" w:hAnsi="Tahoma" w:cs="Tahoma"/>
      <w:sz w:val="24"/>
      <w:szCs w:val="24"/>
      <w:lang w:val="en-US"/>
    </w:rPr>
  </w:style>
  <w:style w:type="paragraph" w:styleId="BlockText">
    <w:name w:val="Block Text"/>
    <w:basedOn w:val="Normal"/>
    <w:semiHidden/>
    <w:rsid w:val="00114806"/>
    <w:pPr>
      <w:ind w:left="2160" w:right="720" w:hanging="1440"/>
      <w:jc w:val="both"/>
    </w:pPr>
    <w:rPr>
      <w:rFonts w:ascii="Tahoma" w:hAnsi="Tahoma" w:cs="Tahoma"/>
    </w:rPr>
  </w:style>
  <w:style w:type="paragraph" w:styleId="Footer">
    <w:name w:val="footer"/>
    <w:basedOn w:val="Normal"/>
    <w:link w:val="FooterChar"/>
    <w:semiHidden/>
    <w:rsid w:val="00114806"/>
    <w:pPr>
      <w:tabs>
        <w:tab w:val="center" w:pos="4320"/>
        <w:tab w:val="right" w:pos="8640"/>
      </w:tabs>
    </w:pPr>
  </w:style>
  <w:style w:type="character" w:customStyle="1" w:styleId="FooterChar">
    <w:name w:val="Footer Char"/>
    <w:basedOn w:val="DefaultParagraphFont"/>
    <w:link w:val="Footer"/>
    <w:semiHidden/>
    <w:rsid w:val="00114806"/>
    <w:rPr>
      <w:rFonts w:ascii="Times New Roman" w:eastAsia="Times New Roman" w:hAnsi="Times New Roman" w:cs="Times New Roman"/>
      <w:sz w:val="24"/>
      <w:szCs w:val="24"/>
      <w:lang w:val="en-US"/>
    </w:rPr>
  </w:style>
  <w:style w:type="character" w:styleId="PageNumber">
    <w:name w:val="page number"/>
    <w:basedOn w:val="DefaultParagraphFont"/>
    <w:semiHidden/>
    <w:rsid w:val="00114806"/>
  </w:style>
  <w:style w:type="character" w:styleId="Hyperlink">
    <w:name w:val="Hyperlink"/>
    <w:uiPriority w:val="99"/>
    <w:rsid w:val="00114806"/>
    <w:rPr>
      <w:color w:val="0000FF"/>
      <w:u w:val="single"/>
    </w:rPr>
  </w:style>
  <w:style w:type="character" w:styleId="FollowedHyperlink">
    <w:name w:val="FollowedHyperlink"/>
    <w:semiHidden/>
    <w:rsid w:val="00114806"/>
    <w:rPr>
      <w:color w:val="800080"/>
      <w:u w:val="single"/>
    </w:rPr>
  </w:style>
  <w:style w:type="paragraph" w:styleId="BodyText2">
    <w:name w:val="Body Text 2"/>
    <w:basedOn w:val="Normal"/>
    <w:link w:val="BodyText2Char"/>
    <w:semiHidden/>
    <w:rsid w:val="00114806"/>
    <w:pPr>
      <w:jc w:val="center"/>
    </w:pPr>
    <w:rPr>
      <w:sz w:val="16"/>
    </w:rPr>
  </w:style>
  <w:style w:type="character" w:customStyle="1" w:styleId="BodyText2Char">
    <w:name w:val="Body Text 2 Char"/>
    <w:basedOn w:val="DefaultParagraphFont"/>
    <w:link w:val="BodyText2"/>
    <w:semiHidden/>
    <w:rsid w:val="00114806"/>
    <w:rPr>
      <w:rFonts w:ascii="Times New Roman" w:eastAsia="Times New Roman" w:hAnsi="Times New Roman" w:cs="Times New Roman"/>
      <w:sz w:val="16"/>
      <w:szCs w:val="24"/>
      <w:lang w:val="en-US"/>
    </w:rPr>
  </w:style>
  <w:style w:type="paragraph" w:styleId="Header">
    <w:name w:val="header"/>
    <w:basedOn w:val="Normal"/>
    <w:link w:val="HeaderChar"/>
    <w:semiHidden/>
    <w:rsid w:val="00114806"/>
    <w:pPr>
      <w:tabs>
        <w:tab w:val="center" w:pos="4320"/>
        <w:tab w:val="right" w:pos="8640"/>
      </w:tabs>
    </w:pPr>
  </w:style>
  <w:style w:type="character" w:customStyle="1" w:styleId="HeaderChar">
    <w:name w:val="Header Char"/>
    <w:basedOn w:val="DefaultParagraphFont"/>
    <w:link w:val="Header"/>
    <w:semiHidden/>
    <w:rsid w:val="0011480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148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806"/>
    <w:rPr>
      <w:rFonts w:ascii="Segoe UI" w:eastAsia="Times New Roman" w:hAnsi="Segoe UI" w:cs="Segoe UI"/>
      <w:sz w:val="18"/>
      <w:szCs w:val="18"/>
      <w:lang w:val="en-US"/>
    </w:rPr>
  </w:style>
  <w:style w:type="paragraph" w:styleId="TOCHeading">
    <w:name w:val="TOC Heading"/>
    <w:basedOn w:val="Heading1"/>
    <w:next w:val="Normal"/>
    <w:uiPriority w:val="39"/>
    <w:unhideWhenUsed/>
    <w:qFormat/>
    <w:rsid w:val="00114806"/>
    <w:pPr>
      <w:keepLines/>
      <w:spacing w:before="240" w:line="259" w:lineRule="auto"/>
      <w:ind w:left="0"/>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114806"/>
    <w:pPr>
      <w:spacing w:after="100"/>
    </w:pPr>
  </w:style>
  <w:style w:type="paragraph" w:styleId="TOC2">
    <w:name w:val="toc 2"/>
    <w:basedOn w:val="Normal"/>
    <w:next w:val="Normal"/>
    <w:autoRedefine/>
    <w:uiPriority w:val="39"/>
    <w:unhideWhenUsed/>
    <w:rsid w:val="00114806"/>
    <w:pPr>
      <w:spacing w:after="100"/>
      <w:ind w:left="240"/>
    </w:pPr>
  </w:style>
  <w:style w:type="paragraph" w:styleId="TOC3">
    <w:name w:val="toc 3"/>
    <w:basedOn w:val="Normal"/>
    <w:next w:val="Normal"/>
    <w:autoRedefine/>
    <w:uiPriority w:val="39"/>
    <w:unhideWhenUsed/>
    <w:rsid w:val="00114806"/>
    <w:pPr>
      <w:spacing w:after="100"/>
      <w:ind w:left="480"/>
    </w:pPr>
  </w:style>
  <w:style w:type="paragraph" w:styleId="ListParagraph">
    <w:name w:val="List Paragraph"/>
    <w:basedOn w:val="Normal"/>
    <w:uiPriority w:val="34"/>
    <w:qFormat/>
    <w:rsid w:val="004A1203"/>
    <w:pPr>
      <w:ind w:left="720"/>
      <w:contextualSpacing/>
    </w:pPr>
  </w:style>
  <w:style w:type="character" w:styleId="CommentReference">
    <w:name w:val="annotation reference"/>
    <w:basedOn w:val="DefaultParagraphFont"/>
    <w:uiPriority w:val="99"/>
    <w:semiHidden/>
    <w:unhideWhenUsed/>
    <w:rsid w:val="004421E6"/>
    <w:rPr>
      <w:sz w:val="16"/>
      <w:szCs w:val="16"/>
    </w:rPr>
  </w:style>
  <w:style w:type="paragraph" w:styleId="CommentText">
    <w:name w:val="annotation text"/>
    <w:basedOn w:val="Normal"/>
    <w:link w:val="CommentTextChar"/>
    <w:uiPriority w:val="99"/>
    <w:semiHidden/>
    <w:unhideWhenUsed/>
    <w:rsid w:val="004421E6"/>
    <w:rPr>
      <w:sz w:val="20"/>
      <w:szCs w:val="20"/>
    </w:rPr>
  </w:style>
  <w:style w:type="character" w:customStyle="1" w:styleId="CommentTextChar">
    <w:name w:val="Comment Text Char"/>
    <w:basedOn w:val="DefaultParagraphFont"/>
    <w:link w:val="CommentText"/>
    <w:uiPriority w:val="99"/>
    <w:semiHidden/>
    <w:rsid w:val="004421E6"/>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21E6"/>
    <w:rPr>
      <w:b/>
      <w:bCs/>
    </w:rPr>
  </w:style>
  <w:style w:type="character" w:customStyle="1" w:styleId="CommentSubjectChar">
    <w:name w:val="Comment Subject Char"/>
    <w:basedOn w:val="CommentTextChar"/>
    <w:link w:val="CommentSubject"/>
    <w:uiPriority w:val="99"/>
    <w:semiHidden/>
    <w:rsid w:val="004421E6"/>
    <w:rPr>
      <w:rFonts w:ascii="Times New Roman" w:eastAsia="Times New Roman" w:hAnsi="Times New Roman" w:cs="Times New Roman"/>
      <w:b/>
      <w:bCs/>
      <w:sz w:val="20"/>
      <w:szCs w:val="20"/>
      <w:lang w:val="en-US"/>
    </w:rPr>
  </w:style>
  <w:style w:type="table" w:styleId="TableGrid">
    <w:name w:val="Table Grid"/>
    <w:basedOn w:val="TableNormal"/>
    <w:uiPriority w:val="39"/>
    <w:rsid w:val="00AE5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E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34ED4-2A09-4163-8E9E-44178FD9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306</Pages>
  <Words>57084</Words>
  <Characters>325385</Characters>
  <Application>Microsoft Office Word</Application>
  <DocSecurity>0</DocSecurity>
  <Lines>2711</Lines>
  <Paragraphs>763</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381706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 Menon</dc:creator>
  <cp:keywords/>
  <dc:description/>
  <cp:lastModifiedBy>Rahul R Menon</cp:lastModifiedBy>
  <cp:revision>2</cp:revision>
  <dcterms:created xsi:type="dcterms:W3CDTF">2023-10-27T09:29:00Z</dcterms:created>
  <dcterms:modified xsi:type="dcterms:W3CDTF">2023-10-27T09:29:00Z</dcterms:modified>
</cp:coreProperties>
</file>